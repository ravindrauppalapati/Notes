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B93" w:rsidRPr="004E2B93" w:rsidRDefault="004E2B93" w:rsidP="00FE027D">
      <w:pPr>
        <w:spacing w:after="48" w:line="240" w:lineRule="auto"/>
        <w:textAlignment w:val="baseline"/>
        <w:outlineLvl w:val="0"/>
        <w:rPr>
          <w:rFonts w:ascii="Maiandra GD" w:eastAsia="Times New Roman" w:hAnsi="Maiandra GD" w:cs="Segoe UI"/>
          <w:color w:val="212529"/>
          <w:sz w:val="24"/>
          <w:szCs w:val="24"/>
        </w:rPr>
      </w:pPr>
      <w:r w:rsidRPr="004E2B93">
        <w:rPr>
          <w:rFonts w:ascii="Maiandra GD" w:eastAsia="Times New Roman" w:hAnsi="Maiandra GD" w:cs="Times New Roman"/>
          <w:b/>
          <w:color w:val="3A3A3A"/>
          <w:kern w:val="36"/>
          <w:sz w:val="24"/>
          <w:szCs w:val="24"/>
          <w:highlight w:val="yellow"/>
        </w:rPr>
        <w:t>Middleware in ASP.NET Core Web API</w:t>
      </w:r>
      <w:r w:rsidR="00FE027D">
        <w:rPr>
          <w:rFonts w:ascii="Maiandra GD" w:eastAsia="Times New Roman" w:hAnsi="Maiandra GD" w:cs="Times New Roman"/>
          <w:b/>
          <w:color w:val="3A3A3A"/>
          <w:kern w:val="36"/>
          <w:sz w:val="24"/>
          <w:szCs w:val="24"/>
        </w:rPr>
        <w:t xml:space="preserve"> </w:t>
      </w:r>
    </w:p>
    <w:p w:rsidR="004E2B93" w:rsidRPr="004E2B93" w:rsidRDefault="004E2B93" w:rsidP="004E2B93">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33481B">
        <w:rPr>
          <w:rFonts w:ascii="Maiandra GD" w:eastAsia="Times New Roman" w:hAnsi="Maiandra GD" w:cs="Arial"/>
          <w:b/>
          <w:bCs/>
          <w:color w:val="000000"/>
          <w:sz w:val="24"/>
          <w:szCs w:val="24"/>
        </w:rPr>
        <w:t>Middleware in ASP.NET Core Web API</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In this article, I am going to discuss </w:t>
      </w:r>
      <w:r w:rsidRPr="0033481B">
        <w:rPr>
          <w:rFonts w:ascii="Maiandra GD" w:eastAsia="Times New Roman" w:hAnsi="Maiandra GD" w:cs="Arial"/>
          <w:b/>
          <w:bCs/>
          <w:color w:val="000000"/>
          <w:sz w:val="24"/>
          <w:szCs w:val="24"/>
        </w:rPr>
        <w:t>Middleware in ASP.NET Core Web API Application</w:t>
      </w:r>
      <w:r w:rsidRPr="004E2B93">
        <w:rPr>
          <w:rFonts w:ascii="Maiandra GD" w:eastAsia="Times New Roman" w:hAnsi="Maiandra GD" w:cs="Arial"/>
          <w:color w:val="000000"/>
          <w:sz w:val="24"/>
          <w:szCs w:val="24"/>
          <w:bdr w:val="none" w:sz="0" w:space="0" w:color="auto" w:frame="1"/>
        </w:rPr>
        <w:t> with Examples. Please read our previous article where we discussed </w:t>
      </w:r>
      <w:hyperlink r:id="rId5" w:history="1">
        <w:r w:rsidRPr="0033481B">
          <w:rPr>
            <w:rFonts w:ascii="Maiandra GD" w:eastAsia="Times New Roman" w:hAnsi="Maiandra GD" w:cs="Arial"/>
            <w:b/>
            <w:bCs/>
            <w:color w:val="007BFF"/>
            <w:sz w:val="24"/>
            <w:szCs w:val="24"/>
          </w:rPr>
          <w:t>how to convert a console application to the ASP.NET Core Web API application</w:t>
        </w:r>
      </w:hyperlink>
      <w:r w:rsidRPr="004E2B93">
        <w:rPr>
          <w:rFonts w:ascii="Maiandra GD" w:eastAsia="Times New Roman" w:hAnsi="Maiandra GD" w:cs="Arial"/>
          <w:color w:val="000000"/>
          <w:sz w:val="24"/>
          <w:szCs w:val="24"/>
          <w:bdr w:val="none" w:sz="0" w:space="0" w:color="auto" w:frame="1"/>
        </w:rPr>
        <w:t>. Middleware is one of the core functionalities of any ASP.NET Core Web Application. When we send a request from the client to the server, middleware comes into the picture. So, at the end of this article, you will understand what exactly middleware and how it is used to handle the incoming HTTP Request and Response.</w:t>
      </w:r>
    </w:p>
    <w:p w:rsidR="004E2B93" w:rsidRPr="004E2B93" w:rsidRDefault="004E2B93" w:rsidP="004E2B93">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3481B">
        <w:rPr>
          <w:rFonts w:ascii="Maiandra GD" w:eastAsia="Times New Roman" w:hAnsi="Maiandra GD" w:cs="Arial"/>
          <w:b/>
          <w:bCs/>
          <w:color w:val="000000"/>
          <w:sz w:val="24"/>
          <w:szCs w:val="24"/>
        </w:rPr>
        <w:t>HTTP Request Pipeline: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 xml:space="preserve">Before understanding ASP.NET Core Middleware components, let us first understand what </w:t>
      </w:r>
      <w:proofErr w:type="gramStart"/>
      <w:r w:rsidRPr="004E2B93">
        <w:rPr>
          <w:rFonts w:ascii="Maiandra GD" w:eastAsia="Times New Roman" w:hAnsi="Maiandra GD" w:cs="Arial"/>
          <w:color w:val="000000"/>
          <w:sz w:val="24"/>
          <w:szCs w:val="24"/>
          <w:bdr w:val="none" w:sz="0" w:space="0" w:color="auto" w:frame="1"/>
        </w:rPr>
        <w:t>is HTTP Request Pipeline</w:t>
      </w:r>
      <w:proofErr w:type="gramEnd"/>
      <w:r w:rsidRPr="004E2B93">
        <w:rPr>
          <w:rFonts w:ascii="Maiandra GD" w:eastAsia="Times New Roman" w:hAnsi="Maiandra GD" w:cs="Arial"/>
          <w:color w:val="000000"/>
          <w:sz w:val="24"/>
          <w:szCs w:val="24"/>
          <w:bdr w:val="none" w:sz="0" w:space="0" w:color="auto" w:frame="1"/>
        </w:rPr>
        <w:t xml:space="preserve"> and how does it work. Please have a look at the following image for a better understanding of the HTTP Request Pipeline. As you can see in the below image, on the left-hand side, we have the client i.e. a browser and on the right-hand side, we have the server where our ASP.NET Core Web API application is hosted. Further, the Web API Application has three controllers. So, when the client sends a request to the server, we generally believe that it is the controller action method that is going to serve the request and then we get the response.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noProof/>
          <w:color w:val="000000"/>
          <w:sz w:val="24"/>
          <w:szCs w:val="24"/>
          <w:bdr w:val="none" w:sz="0" w:space="0" w:color="auto" w:frame="1"/>
        </w:rPr>
        <w:drawing>
          <wp:inline distT="0" distB="0" distL="0" distR="0">
            <wp:extent cx="4540250" cy="1977390"/>
            <wp:effectExtent l="19050" t="0" r="0" b="0"/>
            <wp:docPr id="1" name="Picture 1" descr="HTTP Request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Request Pipeline"/>
                    <pic:cNvPicPr>
                      <a:picLocks noChangeAspect="1" noChangeArrowheads="1"/>
                    </pic:cNvPicPr>
                  </pic:nvPicPr>
                  <pic:blipFill>
                    <a:blip r:embed="rId6"/>
                    <a:srcRect/>
                    <a:stretch>
                      <a:fillRect/>
                    </a:stretch>
                  </pic:blipFill>
                  <pic:spPr bwMode="auto">
                    <a:xfrm>
                      <a:off x="0" y="0"/>
                      <a:ext cx="4540250" cy="1977390"/>
                    </a:xfrm>
                    <a:prstGeom prst="rect">
                      <a:avLst/>
                    </a:prstGeom>
                    <a:noFill/>
                    <a:ln w="9525">
                      <a:noFill/>
                      <a:miter lim="800000"/>
                      <a:headEnd/>
                      <a:tailEnd/>
                    </a:ln>
                  </pic:spPr>
                </pic:pic>
              </a:graphicData>
            </a:graphic>
          </wp:inline>
        </w:drawing>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But in reality, before hitting the controller action method, the request has to pass through a pipeline. Once the pipeline is completed, then only it navigates the request to the corresponding controller action method as shown in the below image.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noProof/>
          <w:color w:val="000000"/>
          <w:sz w:val="24"/>
          <w:szCs w:val="24"/>
          <w:bdr w:val="none" w:sz="0" w:space="0" w:color="auto" w:frame="1"/>
        </w:rPr>
        <w:drawing>
          <wp:inline distT="0" distB="0" distL="0" distR="0">
            <wp:extent cx="4635500" cy="2009775"/>
            <wp:effectExtent l="19050" t="0" r="0" b="0"/>
            <wp:docPr id="2" name="Picture 2" descr="Middleware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ddleware in ASP.NET Core Web API"/>
                    <pic:cNvPicPr>
                      <a:picLocks noChangeAspect="1" noChangeArrowheads="1"/>
                    </pic:cNvPicPr>
                  </pic:nvPicPr>
                  <pic:blipFill>
                    <a:blip r:embed="rId7"/>
                    <a:srcRect/>
                    <a:stretch>
                      <a:fillRect/>
                    </a:stretch>
                  </pic:blipFill>
                  <pic:spPr bwMode="auto">
                    <a:xfrm>
                      <a:off x="0" y="0"/>
                      <a:ext cx="4635500" cy="2009775"/>
                    </a:xfrm>
                    <a:prstGeom prst="rect">
                      <a:avLst/>
                    </a:prstGeom>
                    <a:noFill/>
                    <a:ln w="9525">
                      <a:noFill/>
                      <a:miter lim="800000"/>
                      <a:headEnd/>
                      <a:tailEnd/>
                    </a:ln>
                  </pic:spPr>
                </pic:pic>
              </a:graphicData>
            </a:graphic>
          </wp:inline>
        </w:drawing>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Let us understand what exactly a Pipeline is in detail.</w:t>
      </w:r>
    </w:p>
    <w:p w:rsidR="004E2B93" w:rsidRPr="004E2B93" w:rsidRDefault="004E2B93" w:rsidP="004E2B93">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3481B">
        <w:rPr>
          <w:rFonts w:ascii="Maiandra GD" w:eastAsia="Times New Roman" w:hAnsi="Maiandra GD" w:cs="Arial"/>
          <w:b/>
          <w:bCs/>
          <w:color w:val="000000"/>
          <w:sz w:val="24"/>
          <w:szCs w:val="24"/>
        </w:rPr>
        <w:t>HTTP Request Pipeline in ASP.NET Core Web API Application:</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lastRenderedPageBreak/>
        <w:t xml:space="preserve">The Request Pipeline in ASP.NET Core Web API Application can have multiple </w:t>
      </w:r>
      <w:proofErr w:type="spellStart"/>
      <w:r w:rsidRPr="004E2B93">
        <w:rPr>
          <w:rFonts w:ascii="Maiandra GD" w:eastAsia="Times New Roman" w:hAnsi="Maiandra GD" w:cs="Arial"/>
          <w:color w:val="000000"/>
          <w:sz w:val="24"/>
          <w:szCs w:val="24"/>
          <w:bdr w:val="none" w:sz="0" w:space="0" w:color="auto" w:frame="1"/>
        </w:rPr>
        <w:t>middlewares</w:t>
      </w:r>
      <w:proofErr w:type="spellEnd"/>
      <w:r w:rsidRPr="004E2B93">
        <w:rPr>
          <w:rFonts w:ascii="Maiandra GD" w:eastAsia="Times New Roman" w:hAnsi="Maiandra GD" w:cs="Arial"/>
          <w:color w:val="000000"/>
          <w:sz w:val="24"/>
          <w:szCs w:val="24"/>
          <w:bdr w:val="none" w:sz="0" w:space="0" w:color="auto" w:frame="1"/>
        </w:rPr>
        <w:t xml:space="preserve"> as shown in the below image. If you are confusing what </w:t>
      </w:r>
      <w:proofErr w:type="gramStart"/>
      <w:r w:rsidRPr="004E2B93">
        <w:rPr>
          <w:rFonts w:ascii="Maiandra GD" w:eastAsia="Times New Roman" w:hAnsi="Maiandra GD" w:cs="Arial"/>
          <w:color w:val="000000"/>
          <w:sz w:val="24"/>
          <w:szCs w:val="24"/>
          <w:bdr w:val="none" w:sz="0" w:space="0" w:color="auto" w:frame="1"/>
        </w:rPr>
        <w:t>is Middleware</w:t>
      </w:r>
      <w:proofErr w:type="gramEnd"/>
      <w:r w:rsidRPr="004E2B93">
        <w:rPr>
          <w:rFonts w:ascii="Maiandra GD" w:eastAsia="Times New Roman" w:hAnsi="Maiandra GD" w:cs="Arial"/>
          <w:color w:val="000000"/>
          <w:sz w:val="24"/>
          <w:szCs w:val="24"/>
          <w:bdr w:val="none" w:sz="0" w:space="0" w:color="auto" w:frame="1"/>
        </w:rPr>
        <w:t>, let us assume a middleware is a piece of code with some logic. Whenever a request comes from a client to the server, then the request comes to the first middleware which is registered in the request pipeline. In our case it is Middleware1. The code or logic which is there in Middleware1 will be executed and then if it will call the next method, then the request goes to the next middleware which is registered in the request processing pipeline i.e. Middlware2. The code or logic which is there in Middleware2 will be executed and if it calls the next method, then it navigates to the request to the next middleware i.e. Middleware3. Let us assume, in Middleware3, we don’t have the next method. So, the code or logic which is there in Middleware3 will be executed and as there is no next method call, so the request will come back to the previous middleware i.e. Middleware2. And if there is some code after the next method in Middleware2, then those codes will be executed and once the code executed the request again comes back to the previous middleware i.e. Middlwware1. Similarly, if there is some code after the next method in Middleware1, then those codes will be executed and once the code gets executed the final response sends to the client who initially made the request.</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noProof/>
          <w:color w:val="000000"/>
          <w:sz w:val="24"/>
          <w:szCs w:val="24"/>
          <w:bdr w:val="none" w:sz="0" w:space="0" w:color="auto" w:frame="1"/>
        </w:rPr>
        <w:drawing>
          <wp:inline distT="0" distB="0" distL="0" distR="0">
            <wp:extent cx="6109519" cy="3125972"/>
            <wp:effectExtent l="19050" t="0" r="5531" b="0"/>
            <wp:docPr id="3" name="Picture 3" descr="HTTP Request Pipeline in ASP.NET Core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 Request Pipeline in ASP.NET Core Web API Application"/>
                    <pic:cNvPicPr>
                      <a:picLocks noChangeAspect="1" noChangeArrowheads="1"/>
                    </pic:cNvPicPr>
                  </pic:nvPicPr>
                  <pic:blipFill>
                    <a:blip r:embed="rId8"/>
                    <a:srcRect/>
                    <a:stretch>
                      <a:fillRect/>
                    </a:stretch>
                  </pic:blipFill>
                  <pic:spPr bwMode="auto">
                    <a:xfrm>
                      <a:off x="0" y="0"/>
                      <a:ext cx="6109699" cy="3126064"/>
                    </a:xfrm>
                    <a:prstGeom prst="rect">
                      <a:avLst/>
                    </a:prstGeom>
                    <a:noFill/>
                    <a:ln w="9525">
                      <a:noFill/>
                      <a:miter lim="800000"/>
                      <a:headEnd/>
                      <a:tailEnd/>
                    </a:ln>
                  </pic:spPr>
                </pic:pic>
              </a:graphicData>
            </a:graphic>
          </wp:inline>
        </w:drawing>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 xml:space="preserve">This is how the Request Pipeline works in ASP.NET Core Web API Application. These Middleware are nothing but a piece of code or we can say these are some </w:t>
      </w:r>
      <w:proofErr w:type="gramStart"/>
      <w:r w:rsidRPr="004E2B93">
        <w:rPr>
          <w:rFonts w:ascii="Maiandra GD" w:eastAsia="Times New Roman" w:hAnsi="Maiandra GD" w:cs="Arial"/>
          <w:color w:val="000000"/>
          <w:sz w:val="24"/>
          <w:szCs w:val="24"/>
          <w:bdr w:val="none" w:sz="0" w:space="0" w:color="auto" w:frame="1"/>
        </w:rPr>
        <w:t>functionalities</w:t>
      </w:r>
      <w:proofErr w:type="gramEnd"/>
      <w:r w:rsidRPr="004E2B93">
        <w:rPr>
          <w:rFonts w:ascii="Maiandra GD" w:eastAsia="Times New Roman" w:hAnsi="Maiandra GD" w:cs="Arial"/>
          <w:color w:val="000000"/>
          <w:sz w:val="24"/>
          <w:szCs w:val="24"/>
          <w:bdr w:val="none" w:sz="0" w:space="0" w:color="auto" w:frame="1"/>
        </w:rPr>
        <w:t xml:space="preserve"> that we want to insert in our ASP.NET Core Web API Application.</w:t>
      </w:r>
    </w:p>
    <w:p w:rsidR="004E2B93" w:rsidRPr="004E2B93" w:rsidRDefault="004E2B93" w:rsidP="004E2B93">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3481B">
        <w:rPr>
          <w:rFonts w:ascii="Maiandra GD" w:eastAsia="Times New Roman" w:hAnsi="Maiandra GD" w:cs="Arial"/>
          <w:b/>
          <w:bCs/>
          <w:color w:val="000000"/>
          <w:sz w:val="24"/>
          <w:szCs w:val="24"/>
        </w:rPr>
        <w:t>Middleware in ASP.NET Core Web API:</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Middleware is a piece of code that is used in the HTTP Request Pipeline. An ASP.NET Core Web API Application can have n numbers of middleware. So, depending upon the requirement, we can configure n numbers of middleware in the application request processing pipeline.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 xml:space="preserve">The order of middleware matters a lot in the execution. That means in the order they are configured into the request processing pipeline; in the same order, they are going to be </w:t>
      </w:r>
      <w:r w:rsidRPr="004E2B93">
        <w:rPr>
          <w:rFonts w:ascii="Maiandra GD" w:eastAsia="Times New Roman" w:hAnsi="Maiandra GD" w:cs="Arial"/>
          <w:color w:val="000000"/>
          <w:sz w:val="24"/>
          <w:szCs w:val="24"/>
          <w:bdr w:val="none" w:sz="0" w:space="0" w:color="auto" w:frame="1"/>
        </w:rPr>
        <w:lastRenderedPageBreak/>
        <w:t>executed when a request comes. Each middleware in the ASP.NET Core Web API Application performs the following tasks.</w:t>
      </w:r>
    </w:p>
    <w:p w:rsidR="004E2B93" w:rsidRPr="004E2B93" w:rsidRDefault="004E2B93" w:rsidP="004E2B93">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 xml:space="preserve">Chooses whether to pass the HTTP Request to the next component in the pipeline. This can be achieved by calling the </w:t>
      </w:r>
      <w:proofErr w:type="gramStart"/>
      <w:r w:rsidRPr="004E2B93">
        <w:rPr>
          <w:rFonts w:ascii="Maiandra GD" w:eastAsia="Times New Roman" w:hAnsi="Maiandra GD" w:cs="Arial"/>
          <w:color w:val="000000"/>
          <w:sz w:val="24"/>
          <w:szCs w:val="24"/>
          <w:bdr w:val="none" w:sz="0" w:space="0" w:color="auto" w:frame="1"/>
        </w:rPr>
        <w:t>next(</w:t>
      </w:r>
      <w:proofErr w:type="gramEnd"/>
      <w:r w:rsidRPr="004E2B93">
        <w:rPr>
          <w:rFonts w:ascii="Maiandra GD" w:eastAsia="Times New Roman" w:hAnsi="Maiandra GD" w:cs="Arial"/>
          <w:color w:val="000000"/>
          <w:sz w:val="24"/>
          <w:szCs w:val="24"/>
          <w:bdr w:val="none" w:sz="0" w:space="0" w:color="auto" w:frame="1"/>
        </w:rPr>
        <w:t>) method within the middleware.</w:t>
      </w:r>
    </w:p>
    <w:p w:rsidR="004E2B93" w:rsidRPr="004E2B93" w:rsidRDefault="004E2B93" w:rsidP="004E2B93">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Can perform work before and after the next component in the pipeline.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ASP.NET Core provides some built-in middleware that is ready to be used, even if you want then you can also create your own custom middleware. The most important point that you need to keep in mind is, in ASP.NET Core a given Middleware component should only have a specific purpose i.e. single responsibility.</w:t>
      </w:r>
    </w:p>
    <w:p w:rsidR="004E2B93" w:rsidRPr="004E2B93" w:rsidRDefault="004E2B93" w:rsidP="004E2B93">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3481B">
        <w:rPr>
          <w:rFonts w:ascii="Maiandra GD" w:eastAsia="Times New Roman" w:hAnsi="Maiandra GD" w:cs="Arial"/>
          <w:b/>
          <w:bCs/>
          <w:color w:val="000000"/>
          <w:sz w:val="24"/>
          <w:szCs w:val="24"/>
        </w:rPr>
        <w:t>Middleware Examples:</w:t>
      </w:r>
    </w:p>
    <w:p w:rsidR="004E2B93" w:rsidRPr="004E2B93" w:rsidRDefault="004E2B93" w:rsidP="004E2B93">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b/>
          <w:bCs/>
          <w:color w:val="000000"/>
          <w:sz w:val="24"/>
          <w:szCs w:val="24"/>
        </w:rPr>
        <w:t>Routing</w:t>
      </w:r>
      <w:r w:rsidRPr="004E2B93">
        <w:rPr>
          <w:rFonts w:ascii="Maiandra GD" w:eastAsia="Times New Roman" w:hAnsi="Maiandra GD" w:cs="Arial"/>
          <w:color w:val="000000"/>
          <w:sz w:val="24"/>
          <w:szCs w:val="24"/>
          <w:bdr w:val="none" w:sz="0" w:space="0" w:color="auto" w:frame="1"/>
        </w:rPr>
        <w:t xml:space="preserve">: If you want to implement Routing in your application, then you need to use Routing Middleware in the HTTP Request </w:t>
      </w:r>
      <w:proofErr w:type="gramStart"/>
      <w:r w:rsidRPr="004E2B93">
        <w:rPr>
          <w:rFonts w:ascii="Maiandra GD" w:eastAsia="Times New Roman" w:hAnsi="Maiandra GD" w:cs="Arial"/>
          <w:color w:val="000000"/>
          <w:sz w:val="24"/>
          <w:szCs w:val="24"/>
          <w:bdr w:val="none" w:sz="0" w:space="0" w:color="auto" w:frame="1"/>
        </w:rPr>
        <w:t>Processing</w:t>
      </w:r>
      <w:proofErr w:type="gramEnd"/>
      <w:r w:rsidRPr="004E2B93">
        <w:rPr>
          <w:rFonts w:ascii="Maiandra GD" w:eastAsia="Times New Roman" w:hAnsi="Maiandra GD" w:cs="Arial"/>
          <w:color w:val="000000"/>
          <w:sz w:val="24"/>
          <w:szCs w:val="24"/>
          <w:bdr w:val="none" w:sz="0" w:space="0" w:color="auto" w:frame="1"/>
        </w:rPr>
        <w:t xml:space="preserve"> pipeline.</w:t>
      </w:r>
    </w:p>
    <w:p w:rsidR="004E2B93" w:rsidRPr="004E2B93" w:rsidRDefault="004E2B93" w:rsidP="004E2B93">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b/>
          <w:bCs/>
          <w:color w:val="000000"/>
          <w:sz w:val="24"/>
          <w:szCs w:val="24"/>
        </w:rPr>
        <w:t>Authentication</w:t>
      </w:r>
      <w:r w:rsidRPr="004E2B93">
        <w:rPr>
          <w:rFonts w:ascii="Maiandra GD" w:eastAsia="Times New Roman" w:hAnsi="Maiandra GD" w:cs="Arial"/>
          <w:color w:val="000000"/>
          <w:sz w:val="24"/>
          <w:szCs w:val="24"/>
          <w:bdr w:val="none" w:sz="0" w:space="0" w:color="auto" w:frame="1"/>
        </w:rPr>
        <w:t>: If you want to authenticate the user then you need to use Authentication Middleware.</w:t>
      </w:r>
    </w:p>
    <w:p w:rsidR="004E2B93" w:rsidRPr="004E2B93" w:rsidRDefault="004E2B93" w:rsidP="004E2B93">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b/>
          <w:bCs/>
          <w:color w:val="000000"/>
          <w:sz w:val="24"/>
          <w:szCs w:val="24"/>
        </w:rPr>
        <w:t>Authorize</w:t>
      </w:r>
      <w:r w:rsidRPr="004E2B93">
        <w:rPr>
          <w:rFonts w:ascii="Maiandra GD" w:eastAsia="Times New Roman" w:hAnsi="Maiandra GD" w:cs="Arial"/>
          <w:color w:val="000000"/>
          <w:sz w:val="24"/>
          <w:szCs w:val="24"/>
          <w:bdr w:val="none" w:sz="0" w:space="0" w:color="auto" w:frame="1"/>
        </w:rPr>
        <w:t xml:space="preserve">: The Authorize Middleware is used to </w:t>
      </w:r>
      <w:proofErr w:type="gramStart"/>
      <w:r w:rsidRPr="004E2B93">
        <w:rPr>
          <w:rFonts w:ascii="Maiandra GD" w:eastAsia="Times New Roman" w:hAnsi="Maiandra GD" w:cs="Arial"/>
          <w:color w:val="000000"/>
          <w:sz w:val="24"/>
          <w:szCs w:val="24"/>
          <w:bdr w:val="none" w:sz="0" w:space="0" w:color="auto" w:frame="1"/>
        </w:rPr>
        <w:t>Authorize</w:t>
      </w:r>
      <w:proofErr w:type="gramEnd"/>
      <w:r w:rsidRPr="004E2B93">
        <w:rPr>
          <w:rFonts w:ascii="Maiandra GD" w:eastAsia="Times New Roman" w:hAnsi="Maiandra GD" w:cs="Arial"/>
          <w:color w:val="000000"/>
          <w:sz w:val="24"/>
          <w:szCs w:val="24"/>
          <w:bdr w:val="none" w:sz="0" w:space="0" w:color="auto" w:frame="1"/>
        </w:rPr>
        <w:t xml:space="preserve"> the users while accessing a specific resource.</w:t>
      </w:r>
    </w:p>
    <w:p w:rsidR="004E2B93" w:rsidRPr="004E2B93" w:rsidRDefault="004E2B93" w:rsidP="004E2B93">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b/>
          <w:bCs/>
          <w:color w:val="000000"/>
          <w:sz w:val="24"/>
          <w:szCs w:val="24"/>
        </w:rPr>
        <w:t>Log</w:t>
      </w:r>
      <w:r w:rsidRPr="004E2B93">
        <w:rPr>
          <w:rFonts w:ascii="Maiandra GD" w:eastAsia="Times New Roman" w:hAnsi="Maiandra GD" w:cs="Arial"/>
          <w:color w:val="000000"/>
          <w:sz w:val="24"/>
          <w:szCs w:val="24"/>
          <w:bdr w:val="none" w:sz="0" w:space="0" w:color="auto" w:frame="1"/>
        </w:rPr>
        <w:t>: If you want to log request and response while processing, then you need Middleware.</w:t>
      </w:r>
    </w:p>
    <w:p w:rsidR="004E2B93" w:rsidRPr="004E2B93" w:rsidRDefault="004E2B93" w:rsidP="004E2B93">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b/>
          <w:bCs/>
          <w:color w:val="000000"/>
          <w:sz w:val="24"/>
          <w:szCs w:val="24"/>
        </w:rPr>
        <w:t>Exception Middleware:</w:t>
      </w:r>
      <w:r w:rsidRPr="004E2B93">
        <w:rPr>
          <w:rFonts w:ascii="Maiandra GD" w:eastAsia="Times New Roman" w:hAnsi="Maiandra GD" w:cs="Arial"/>
          <w:color w:val="000000"/>
          <w:sz w:val="24"/>
          <w:szCs w:val="24"/>
          <w:bdr w:val="none" w:sz="0" w:space="0" w:color="auto" w:frame="1"/>
        </w:rPr>
        <w:t> You can also use Middleware to handle the exception globally.</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b/>
          <w:bCs/>
          <w:color w:val="000000"/>
          <w:sz w:val="24"/>
          <w:szCs w:val="24"/>
        </w:rPr>
        <w:t>Note</w:t>
      </w:r>
      <w:r w:rsidRPr="004E2B93">
        <w:rPr>
          <w:rFonts w:ascii="Maiandra GD" w:eastAsia="Times New Roman" w:hAnsi="Maiandra GD" w:cs="Arial"/>
          <w:color w:val="000000"/>
          <w:sz w:val="24"/>
          <w:szCs w:val="24"/>
          <w:bdr w:val="none" w:sz="0" w:space="0" w:color="auto" w:frame="1"/>
        </w:rPr>
        <w:t>: The Middleware in ASP.NET Core Web API Application is used to set up the HTTP Request processing pipeline. If you have prior experience of the previous .NET Framework then you may know, HTTP Handlers and HTTP Modules which are basically used to set up the request processing pipeline. It is this pipeline that will determine how the HTTP request and response are going to be processed.</w:t>
      </w:r>
    </w:p>
    <w:p w:rsidR="004E2B93" w:rsidRPr="004E2B93" w:rsidRDefault="004E2B93" w:rsidP="004E2B93">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3481B">
        <w:rPr>
          <w:rFonts w:ascii="Maiandra GD" w:eastAsia="Times New Roman" w:hAnsi="Maiandra GD" w:cs="Arial"/>
          <w:b/>
          <w:bCs/>
          <w:color w:val="000000"/>
          <w:sz w:val="24"/>
          <w:szCs w:val="24"/>
        </w:rPr>
        <w:t>How to Configure Middleware Components in ASP.NET Core application?</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In the ASP.NET Core Web API application, the Middleware components are configured within the Configure method of the Startup class. The Startup class is the class that is going to run when the application starts. The following is the Configure method of the Startup class that we have created in our previous article. Even though if you created an ASP.NET Core Application with an Empty Project template, then also you will find the following code within the Configure method of the Startup class.</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noProof/>
          <w:color w:val="000000"/>
          <w:sz w:val="24"/>
          <w:szCs w:val="24"/>
          <w:bdr w:val="none" w:sz="0" w:space="0" w:color="auto" w:frame="1"/>
        </w:rPr>
        <w:lastRenderedPageBreak/>
        <w:drawing>
          <wp:inline distT="0" distB="0" distL="0" distR="0">
            <wp:extent cx="5688330" cy="2498725"/>
            <wp:effectExtent l="19050" t="0" r="7620" b="0"/>
            <wp:docPr id="4" name="Picture 4" descr="How to Configure Middleware Components in ASP.NET Co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Configure Middleware Components in ASP.NET Core application?"/>
                    <pic:cNvPicPr>
                      <a:picLocks noChangeAspect="1" noChangeArrowheads="1"/>
                    </pic:cNvPicPr>
                  </pic:nvPicPr>
                  <pic:blipFill>
                    <a:blip r:embed="rId9"/>
                    <a:srcRect/>
                    <a:stretch>
                      <a:fillRect/>
                    </a:stretch>
                  </pic:blipFill>
                  <pic:spPr bwMode="auto">
                    <a:xfrm>
                      <a:off x="0" y="0"/>
                      <a:ext cx="5688330" cy="2498725"/>
                    </a:xfrm>
                    <a:prstGeom prst="rect">
                      <a:avLst/>
                    </a:prstGeom>
                    <a:noFill/>
                    <a:ln w="9525">
                      <a:noFill/>
                      <a:miter lim="800000"/>
                      <a:headEnd/>
                      <a:tailEnd/>
                    </a:ln>
                  </pic:spPr>
                </pic:pic>
              </a:graphicData>
            </a:graphic>
          </wp:inline>
        </w:drawing>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As you can see in the above image, within the Configure method we have configured three Middleware components to the HTTP Request Processing Pipeline. They are as follows.</w:t>
      </w:r>
    </w:p>
    <w:p w:rsidR="004E2B93" w:rsidRPr="004E2B93" w:rsidRDefault="004E2B93" w:rsidP="004E2B93">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proofErr w:type="gramStart"/>
      <w:r w:rsidRPr="0033481B">
        <w:rPr>
          <w:rFonts w:ascii="Maiandra GD" w:eastAsia="Times New Roman" w:hAnsi="Maiandra GD" w:cs="Arial"/>
          <w:b/>
          <w:bCs/>
          <w:color w:val="000000"/>
          <w:sz w:val="24"/>
          <w:szCs w:val="24"/>
        </w:rPr>
        <w:t>UseDeveloperExceptionPage</w:t>
      </w:r>
      <w:proofErr w:type="spellEnd"/>
      <w:r w:rsidRPr="0033481B">
        <w:rPr>
          <w:rFonts w:ascii="Maiandra GD" w:eastAsia="Times New Roman" w:hAnsi="Maiandra GD" w:cs="Arial"/>
          <w:b/>
          <w:bCs/>
          <w:color w:val="000000"/>
          <w:sz w:val="24"/>
          <w:szCs w:val="24"/>
        </w:rPr>
        <w:t>(</w:t>
      </w:r>
      <w:proofErr w:type="gramEnd"/>
      <w:r w:rsidRPr="0033481B">
        <w:rPr>
          <w:rFonts w:ascii="Maiandra GD" w:eastAsia="Times New Roman" w:hAnsi="Maiandra GD" w:cs="Arial"/>
          <w:b/>
          <w:bCs/>
          <w:color w:val="000000"/>
          <w:sz w:val="24"/>
          <w:szCs w:val="24"/>
        </w:rPr>
        <w:t>) Middleware: </w:t>
      </w:r>
      <w:r w:rsidRPr="004E2B93">
        <w:rPr>
          <w:rFonts w:ascii="Maiandra GD" w:eastAsia="Times New Roman" w:hAnsi="Maiandra GD" w:cs="Arial"/>
          <w:color w:val="000000"/>
          <w:sz w:val="24"/>
          <w:szCs w:val="24"/>
          <w:bdr w:val="none" w:sz="0" w:space="0" w:color="auto" w:frame="1"/>
        </w:rPr>
        <w:t xml:space="preserve">The </w:t>
      </w:r>
      <w:proofErr w:type="spellStart"/>
      <w:r w:rsidRPr="004E2B93">
        <w:rPr>
          <w:rFonts w:ascii="Maiandra GD" w:eastAsia="Times New Roman" w:hAnsi="Maiandra GD" w:cs="Arial"/>
          <w:color w:val="000000"/>
          <w:sz w:val="24"/>
          <w:szCs w:val="24"/>
          <w:bdr w:val="none" w:sz="0" w:space="0" w:color="auto" w:frame="1"/>
        </w:rPr>
        <w:t>UseDeveloperExceptionPage</w:t>
      </w:r>
      <w:proofErr w:type="spellEnd"/>
      <w:r w:rsidRPr="004E2B93">
        <w:rPr>
          <w:rFonts w:ascii="Maiandra GD" w:eastAsia="Times New Roman" w:hAnsi="Maiandra GD" w:cs="Arial"/>
          <w:color w:val="000000"/>
          <w:sz w:val="24"/>
          <w:szCs w:val="24"/>
          <w:bdr w:val="none" w:sz="0" w:space="0" w:color="auto" w:frame="1"/>
        </w:rPr>
        <w:t xml:space="preserve">() middleware will come into picture only when the hosting environment is set to “development”. The </w:t>
      </w:r>
      <w:proofErr w:type="spellStart"/>
      <w:r w:rsidRPr="004E2B93">
        <w:rPr>
          <w:rFonts w:ascii="Maiandra GD" w:eastAsia="Times New Roman" w:hAnsi="Maiandra GD" w:cs="Arial"/>
          <w:color w:val="000000"/>
          <w:sz w:val="24"/>
          <w:szCs w:val="24"/>
          <w:bdr w:val="none" w:sz="0" w:space="0" w:color="auto" w:frame="1"/>
        </w:rPr>
        <w:t>UseDeveloperExceptionPage</w:t>
      </w:r>
      <w:proofErr w:type="spellEnd"/>
      <w:r w:rsidRPr="004E2B93">
        <w:rPr>
          <w:rFonts w:ascii="Maiandra GD" w:eastAsia="Times New Roman" w:hAnsi="Maiandra GD" w:cs="Arial"/>
          <w:color w:val="000000"/>
          <w:sz w:val="24"/>
          <w:szCs w:val="24"/>
          <w:bdr w:val="none" w:sz="0" w:space="0" w:color="auto" w:frame="1"/>
        </w:rPr>
        <w:t xml:space="preserve"> middleware is going to execute when there is an unhandled exception that occurred in the application and since it is in development mode, it is going to show you the detailed information of the exception.</w:t>
      </w:r>
    </w:p>
    <w:p w:rsidR="004E2B93" w:rsidRPr="004E2B93" w:rsidRDefault="004E2B93" w:rsidP="004E2B93">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33481B">
        <w:rPr>
          <w:rFonts w:ascii="Maiandra GD" w:eastAsia="Times New Roman" w:hAnsi="Maiandra GD" w:cs="Arial"/>
          <w:b/>
          <w:bCs/>
          <w:color w:val="000000"/>
          <w:sz w:val="24"/>
          <w:szCs w:val="24"/>
        </w:rPr>
        <w:t>UseRouting</w:t>
      </w:r>
      <w:proofErr w:type="spellEnd"/>
      <w:r w:rsidRPr="0033481B">
        <w:rPr>
          <w:rFonts w:ascii="Maiandra GD" w:eastAsia="Times New Roman" w:hAnsi="Maiandra GD" w:cs="Arial"/>
          <w:b/>
          <w:bCs/>
          <w:color w:val="000000"/>
          <w:sz w:val="24"/>
          <w:szCs w:val="24"/>
        </w:rPr>
        <w:t>() Middleware: </w:t>
      </w:r>
      <w:r w:rsidRPr="004E2B93">
        <w:rPr>
          <w:rFonts w:ascii="Maiandra GD" w:eastAsia="Times New Roman" w:hAnsi="Maiandra GD" w:cs="Arial"/>
          <w:color w:val="000000"/>
          <w:sz w:val="24"/>
          <w:szCs w:val="24"/>
          <w:bdr w:val="none" w:sz="0" w:space="0" w:color="auto" w:frame="1"/>
        </w:rPr>
        <w:t xml:space="preserve">The </w:t>
      </w:r>
      <w:proofErr w:type="spellStart"/>
      <w:r w:rsidRPr="004E2B93">
        <w:rPr>
          <w:rFonts w:ascii="Maiandra GD" w:eastAsia="Times New Roman" w:hAnsi="Maiandra GD" w:cs="Arial"/>
          <w:color w:val="000000"/>
          <w:sz w:val="24"/>
          <w:szCs w:val="24"/>
          <w:bdr w:val="none" w:sz="0" w:space="0" w:color="auto" w:frame="1"/>
        </w:rPr>
        <w:t>UseRouting</w:t>
      </w:r>
      <w:proofErr w:type="spellEnd"/>
      <w:r w:rsidRPr="004E2B93">
        <w:rPr>
          <w:rFonts w:ascii="Maiandra GD" w:eastAsia="Times New Roman" w:hAnsi="Maiandra GD" w:cs="Arial"/>
          <w:color w:val="000000"/>
          <w:sz w:val="24"/>
          <w:szCs w:val="24"/>
          <w:bdr w:val="none" w:sz="0" w:space="0" w:color="auto" w:frame="1"/>
        </w:rPr>
        <w:t xml:space="preserve"> middleware is used to add Endpoint Routing Middleware to the request processing pipeline i.e. it will map the URL (or incoming HTTP Request) to a particular resource.</w:t>
      </w:r>
    </w:p>
    <w:p w:rsidR="004E2B93" w:rsidRPr="004E2B93" w:rsidRDefault="004E2B93" w:rsidP="004E2B93">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proofErr w:type="gramStart"/>
      <w:r w:rsidRPr="0033481B">
        <w:rPr>
          <w:rFonts w:ascii="Maiandra GD" w:eastAsia="Times New Roman" w:hAnsi="Maiandra GD" w:cs="Arial"/>
          <w:b/>
          <w:bCs/>
          <w:color w:val="000000"/>
          <w:sz w:val="24"/>
          <w:szCs w:val="24"/>
        </w:rPr>
        <w:t>UseEndpoints</w:t>
      </w:r>
      <w:proofErr w:type="spellEnd"/>
      <w:r w:rsidRPr="0033481B">
        <w:rPr>
          <w:rFonts w:ascii="Maiandra GD" w:eastAsia="Times New Roman" w:hAnsi="Maiandra GD" w:cs="Arial"/>
          <w:b/>
          <w:bCs/>
          <w:color w:val="000000"/>
          <w:sz w:val="24"/>
          <w:szCs w:val="24"/>
        </w:rPr>
        <w:t>(</w:t>
      </w:r>
      <w:proofErr w:type="gramEnd"/>
      <w:r w:rsidRPr="0033481B">
        <w:rPr>
          <w:rFonts w:ascii="Maiandra GD" w:eastAsia="Times New Roman" w:hAnsi="Maiandra GD" w:cs="Arial"/>
          <w:b/>
          <w:bCs/>
          <w:color w:val="000000"/>
          <w:sz w:val="24"/>
          <w:szCs w:val="24"/>
        </w:rPr>
        <w:t>) Middleware: </w:t>
      </w:r>
      <w:r w:rsidRPr="004E2B93">
        <w:rPr>
          <w:rFonts w:ascii="Maiandra GD" w:eastAsia="Times New Roman" w:hAnsi="Maiandra GD" w:cs="Arial"/>
          <w:color w:val="000000"/>
          <w:sz w:val="24"/>
          <w:szCs w:val="24"/>
          <w:bdr w:val="none" w:sz="0" w:space="0" w:color="auto" w:frame="1"/>
        </w:rPr>
        <w:t>In this middleware, the routing decisions are going to be taken using the Map extension method.</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So, if you want to configure any middleware components in any type of ASP.NET Core applications, then you need to configure it within the Configure method by calling the </w:t>
      </w:r>
      <w:r w:rsidRPr="0033481B">
        <w:rPr>
          <w:rFonts w:ascii="Maiandra GD" w:eastAsia="Times New Roman" w:hAnsi="Maiandra GD" w:cs="Arial"/>
          <w:b/>
          <w:bCs/>
          <w:color w:val="000000"/>
          <w:sz w:val="24"/>
          <w:szCs w:val="24"/>
        </w:rPr>
        <w:t>Use*</w:t>
      </w:r>
      <w:r w:rsidRPr="004E2B93">
        <w:rPr>
          <w:rFonts w:ascii="Maiandra GD" w:eastAsia="Times New Roman" w:hAnsi="Maiandra GD" w:cs="Arial"/>
          <w:color w:val="000000"/>
          <w:sz w:val="24"/>
          <w:szCs w:val="24"/>
          <w:bdr w:val="none" w:sz="0" w:space="0" w:color="auto" w:frame="1"/>
        </w:rPr>
        <w:t xml:space="preserve"> methods on the </w:t>
      </w:r>
      <w:proofErr w:type="spellStart"/>
      <w:r w:rsidRPr="004E2B93">
        <w:rPr>
          <w:rFonts w:ascii="Maiandra GD" w:eastAsia="Times New Roman" w:hAnsi="Maiandra GD" w:cs="Arial"/>
          <w:color w:val="000000"/>
          <w:sz w:val="24"/>
          <w:szCs w:val="24"/>
          <w:bdr w:val="none" w:sz="0" w:space="0" w:color="auto" w:frame="1"/>
        </w:rPr>
        <w:t>IApplicationBuilder</w:t>
      </w:r>
      <w:proofErr w:type="spellEnd"/>
      <w:r w:rsidRPr="0033481B">
        <w:rPr>
          <w:rFonts w:ascii="Maiandra GD" w:eastAsia="Times New Roman" w:hAnsi="Maiandra GD" w:cs="Arial"/>
          <w:b/>
          <w:bCs/>
          <w:color w:val="000000"/>
          <w:sz w:val="24"/>
          <w:szCs w:val="24"/>
        </w:rPr>
        <w:t> </w:t>
      </w:r>
      <w:r w:rsidRPr="004E2B93">
        <w:rPr>
          <w:rFonts w:ascii="Maiandra GD" w:eastAsia="Times New Roman" w:hAnsi="Maiandra GD" w:cs="Arial"/>
          <w:color w:val="000000"/>
          <w:sz w:val="24"/>
          <w:szCs w:val="24"/>
          <w:bdr w:val="none" w:sz="0" w:space="0" w:color="auto" w:frame="1"/>
        </w:rPr>
        <w:t>object.</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b/>
          <w:bCs/>
          <w:color w:val="000000"/>
          <w:sz w:val="24"/>
          <w:szCs w:val="24"/>
        </w:rPr>
        <w:t>Note: </w:t>
      </w:r>
      <w:r w:rsidRPr="004E2B93">
        <w:rPr>
          <w:rFonts w:ascii="Maiandra GD" w:eastAsia="Times New Roman" w:hAnsi="Maiandra GD" w:cs="Arial"/>
          <w:color w:val="000000"/>
          <w:sz w:val="24"/>
          <w:szCs w:val="24"/>
          <w:bdr w:val="none" w:sz="0" w:space="0" w:color="auto" w:frame="1"/>
        </w:rPr>
        <w:t>The ASP.NET Core Middleware components are executed in the same order as they are added to the pipeline. So, it is our key responsibility to take care when adding middleware components.</w:t>
      </w:r>
    </w:p>
    <w:p w:rsidR="004E2B93" w:rsidRPr="004E2B93" w:rsidRDefault="004E2B93" w:rsidP="004E2B93">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3481B">
        <w:rPr>
          <w:rFonts w:ascii="Maiandra GD" w:eastAsia="Times New Roman" w:hAnsi="Maiandra GD" w:cs="Arial"/>
          <w:b/>
          <w:bCs/>
          <w:color w:val="000000"/>
          <w:sz w:val="24"/>
          <w:szCs w:val="24"/>
        </w:rPr>
        <w:t>Run, Use, Next, and Map Methods in Middleware: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In order to work with ASP.NET Core Middleware Components, we need to learn about few methods are as follows:</w:t>
      </w:r>
    </w:p>
    <w:p w:rsidR="004E2B93" w:rsidRPr="004E2B93" w:rsidRDefault="004E2B93" w:rsidP="004E2B93">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33481B">
        <w:rPr>
          <w:rFonts w:ascii="Maiandra GD" w:eastAsia="Times New Roman" w:hAnsi="Maiandra GD" w:cs="Arial"/>
          <w:b/>
          <w:bCs/>
          <w:color w:val="000000"/>
          <w:sz w:val="24"/>
          <w:szCs w:val="24"/>
        </w:rPr>
        <w:t>Run(</w:t>
      </w:r>
      <w:proofErr w:type="gramEnd"/>
      <w:r w:rsidRPr="0033481B">
        <w:rPr>
          <w:rFonts w:ascii="Maiandra GD" w:eastAsia="Times New Roman" w:hAnsi="Maiandra GD" w:cs="Arial"/>
          <w:b/>
          <w:bCs/>
          <w:color w:val="000000"/>
          <w:sz w:val="24"/>
          <w:szCs w:val="24"/>
        </w:rPr>
        <w:t>) Method:</w:t>
      </w:r>
      <w:r w:rsidRPr="004E2B93">
        <w:rPr>
          <w:rFonts w:ascii="Maiandra GD" w:eastAsia="Times New Roman" w:hAnsi="Maiandra GD" w:cs="Arial"/>
          <w:color w:val="000000"/>
          <w:sz w:val="24"/>
          <w:szCs w:val="24"/>
          <w:bdr w:val="none" w:sz="0" w:space="0" w:color="auto" w:frame="1"/>
        </w:rPr>
        <w:t> The </w:t>
      </w:r>
      <w:hyperlink r:id="rId10" w:history="1">
        <w:r w:rsidRPr="0033481B">
          <w:rPr>
            <w:rFonts w:ascii="Maiandra GD" w:eastAsia="Times New Roman" w:hAnsi="Maiandra GD" w:cs="Arial"/>
            <w:b/>
            <w:bCs/>
            <w:color w:val="007BFF"/>
            <w:sz w:val="24"/>
            <w:szCs w:val="24"/>
          </w:rPr>
          <w:t>Run() Extension Method</w:t>
        </w:r>
      </w:hyperlink>
      <w:r w:rsidRPr="004E2B93">
        <w:rPr>
          <w:rFonts w:ascii="Maiandra GD" w:eastAsia="Times New Roman" w:hAnsi="Maiandra GD" w:cs="Arial"/>
          <w:color w:val="000000"/>
          <w:sz w:val="24"/>
          <w:szCs w:val="24"/>
          <w:bdr w:val="none" w:sz="0" w:space="0" w:color="auto" w:frame="1"/>
        </w:rPr>
        <w:t> is used to complete the Middleware Execution.</w:t>
      </w:r>
    </w:p>
    <w:p w:rsidR="004E2B93" w:rsidRPr="004E2B93" w:rsidRDefault="004E2B93" w:rsidP="004E2B93">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33481B">
        <w:rPr>
          <w:rFonts w:ascii="Maiandra GD" w:eastAsia="Times New Roman" w:hAnsi="Maiandra GD" w:cs="Arial"/>
          <w:b/>
          <w:bCs/>
          <w:color w:val="000000"/>
          <w:sz w:val="24"/>
          <w:szCs w:val="24"/>
        </w:rPr>
        <w:t>Use(</w:t>
      </w:r>
      <w:proofErr w:type="gramEnd"/>
      <w:r w:rsidRPr="0033481B">
        <w:rPr>
          <w:rFonts w:ascii="Maiandra GD" w:eastAsia="Times New Roman" w:hAnsi="Maiandra GD" w:cs="Arial"/>
          <w:b/>
          <w:bCs/>
          <w:color w:val="000000"/>
          <w:sz w:val="24"/>
          <w:szCs w:val="24"/>
        </w:rPr>
        <w:t>) Method:</w:t>
      </w:r>
      <w:r w:rsidRPr="004E2B93">
        <w:rPr>
          <w:rFonts w:ascii="Maiandra GD" w:eastAsia="Times New Roman" w:hAnsi="Maiandra GD" w:cs="Arial"/>
          <w:color w:val="000000"/>
          <w:sz w:val="24"/>
          <w:szCs w:val="24"/>
          <w:bdr w:val="none" w:sz="0" w:space="0" w:color="auto" w:frame="1"/>
        </w:rPr>
        <w:t> The Use() Extension Method is used to insert a new Middleware component to the Request Processing Pipeline.</w:t>
      </w:r>
    </w:p>
    <w:p w:rsidR="004E2B93" w:rsidRPr="004E2B93" w:rsidRDefault="004E2B93" w:rsidP="004E2B93">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33481B">
        <w:rPr>
          <w:rFonts w:ascii="Maiandra GD" w:eastAsia="Times New Roman" w:hAnsi="Maiandra GD" w:cs="Arial"/>
          <w:b/>
          <w:bCs/>
          <w:color w:val="000000"/>
          <w:sz w:val="24"/>
          <w:szCs w:val="24"/>
        </w:rPr>
        <w:t>Next(</w:t>
      </w:r>
      <w:proofErr w:type="gramEnd"/>
      <w:r w:rsidRPr="0033481B">
        <w:rPr>
          <w:rFonts w:ascii="Maiandra GD" w:eastAsia="Times New Roman" w:hAnsi="Maiandra GD" w:cs="Arial"/>
          <w:b/>
          <w:bCs/>
          <w:color w:val="000000"/>
          <w:sz w:val="24"/>
          <w:szCs w:val="24"/>
        </w:rPr>
        <w:t>) Method:</w:t>
      </w:r>
      <w:r w:rsidRPr="004E2B93">
        <w:rPr>
          <w:rFonts w:ascii="Maiandra GD" w:eastAsia="Times New Roman" w:hAnsi="Maiandra GD" w:cs="Arial"/>
          <w:color w:val="000000"/>
          <w:sz w:val="24"/>
          <w:szCs w:val="24"/>
          <w:bdr w:val="none" w:sz="0" w:space="0" w:color="auto" w:frame="1"/>
        </w:rPr>
        <w:t> The Next() Extension Method is used to call the next middleware component in the request processing pipeline.</w:t>
      </w:r>
    </w:p>
    <w:p w:rsidR="004E2B93" w:rsidRPr="004E2B93" w:rsidRDefault="004E2B93" w:rsidP="004E2B93">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33481B">
        <w:rPr>
          <w:rFonts w:ascii="Maiandra GD" w:eastAsia="Times New Roman" w:hAnsi="Maiandra GD" w:cs="Arial"/>
          <w:b/>
          <w:bCs/>
          <w:color w:val="000000"/>
          <w:sz w:val="24"/>
          <w:szCs w:val="24"/>
        </w:rPr>
        <w:t>Map(</w:t>
      </w:r>
      <w:proofErr w:type="gramEnd"/>
      <w:r w:rsidRPr="0033481B">
        <w:rPr>
          <w:rFonts w:ascii="Maiandra GD" w:eastAsia="Times New Roman" w:hAnsi="Maiandra GD" w:cs="Arial"/>
          <w:b/>
          <w:bCs/>
          <w:color w:val="000000"/>
          <w:sz w:val="24"/>
          <w:szCs w:val="24"/>
        </w:rPr>
        <w:t>) Method:</w:t>
      </w:r>
      <w:r w:rsidRPr="004E2B93">
        <w:rPr>
          <w:rFonts w:ascii="Maiandra GD" w:eastAsia="Times New Roman" w:hAnsi="Maiandra GD" w:cs="Arial"/>
          <w:color w:val="000000"/>
          <w:sz w:val="24"/>
          <w:szCs w:val="24"/>
          <w:bdr w:val="none" w:sz="0" w:space="0" w:color="auto" w:frame="1"/>
        </w:rPr>
        <w:t> The Map() Extension Method is used to map the Middleware to a specific URL.</w:t>
      </w:r>
    </w:p>
    <w:p w:rsidR="00000000" w:rsidRPr="0033481B" w:rsidRDefault="0046461B">
      <w:pPr>
        <w:pBdr>
          <w:bottom w:val="double" w:sz="6" w:space="1" w:color="auto"/>
        </w:pBdr>
        <w:rPr>
          <w:rFonts w:ascii="Maiandra GD" w:hAnsi="Maiandra GD"/>
          <w:sz w:val="24"/>
          <w:szCs w:val="24"/>
        </w:rPr>
      </w:pPr>
    </w:p>
    <w:p w:rsidR="004E2B93" w:rsidRPr="004E2B93" w:rsidRDefault="004E2B93" w:rsidP="00FE027D">
      <w:pPr>
        <w:spacing w:after="48" w:line="240" w:lineRule="auto"/>
        <w:textAlignment w:val="baseline"/>
        <w:outlineLvl w:val="0"/>
        <w:rPr>
          <w:rFonts w:ascii="Maiandra GD" w:eastAsia="Times New Roman" w:hAnsi="Maiandra GD" w:cs="Segoe UI"/>
          <w:color w:val="212529"/>
          <w:sz w:val="24"/>
          <w:szCs w:val="24"/>
        </w:rPr>
      </w:pPr>
      <w:r w:rsidRPr="004E2B93">
        <w:rPr>
          <w:rFonts w:ascii="Maiandra GD" w:eastAsia="Times New Roman" w:hAnsi="Maiandra GD" w:cs="Times New Roman"/>
          <w:b/>
          <w:color w:val="3A3A3A"/>
          <w:kern w:val="36"/>
          <w:sz w:val="24"/>
          <w:szCs w:val="24"/>
          <w:highlight w:val="yellow"/>
        </w:rPr>
        <w:t>Run, Use, and Next Method in ASP.NET Core</w:t>
      </w:r>
      <w:r w:rsidR="00FE027D">
        <w:rPr>
          <w:rFonts w:ascii="Maiandra GD" w:eastAsia="Times New Roman" w:hAnsi="Maiandra GD" w:cs="Times New Roman"/>
          <w:b/>
          <w:color w:val="3A3A3A"/>
          <w:kern w:val="36"/>
          <w:sz w:val="24"/>
          <w:szCs w:val="24"/>
        </w:rPr>
        <w:t xml:space="preserve"> </w:t>
      </w:r>
    </w:p>
    <w:p w:rsidR="004E2B93" w:rsidRPr="004E2B93" w:rsidRDefault="004E2B93" w:rsidP="004E2B93">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33481B">
        <w:rPr>
          <w:rFonts w:ascii="Maiandra GD" w:eastAsia="Times New Roman" w:hAnsi="Maiandra GD" w:cs="Arial"/>
          <w:b/>
          <w:bCs/>
          <w:color w:val="000000"/>
          <w:sz w:val="24"/>
          <w:szCs w:val="24"/>
        </w:rPr>
        <w:t>Run, Use, and Next Extension Method in ASP.NET Core Application</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In this article, I am going to discuss the </w:t>
      </w:r>
      <w:r w:rsidRPr="0033481B">
        <w:rPr>
          <w:rFonts w:ascii="Maiandra GD" w:eastAsia="Times New Roman" w:hAnsi="Maiandra GD" w:cs="Arial"/>
          <w:b/>
          <w:bCs/>
          <w:color w:val="000000"/>
          <w:sz w:val="24"/>
          <w:szCs w:val="24"/>
        </w:rPr>
        <w:t>Run, Use, and Next Extension Method in ASP.NET Core Web API</w:t>
      </w:r>
      <w:r w:rsidRPr="004E2B93">
        <w:rPr>
          <w:rFonts w:ascii="Maiandra GD" w:eastAsia="Times New Roman" w:hAnsi="Maiandra GD" w:cs="Arial"/>
          <w:color w:val="000000"/>
          <w:sz w:val="24"/>
          <w:szCs w:val="24"/>
          <w:bdr w:val="none" w:sz="0" w:space="0" w:color="auto" w:frame="1"/>
        </w:rPr>
        <w:t> Application. Please read our previous article, where we discussed </w:t>
      </w:r>
      <w:hyperlink r:id="rId11" w:history="1">
        <w:r w:rsidRPr="0033481B">
          <w:rPr>
            <w:rFonts w:ascii="Maiandra GD" w:eastAsia="Times New Roman" w:hAnsi="Maiandra GD" w:cs="Arial"/>
            <w:b/>
            <w:bCs/>
            <w:color w:val="007BFF"/>
            <w:sz w:val="24"/>
            <w:szCs w:val="24"/>
          </w:rPr>
          <w:t>Middleware Components in ASP.NET Core Web API</w:t>
        </w:r>
        <w:r w:rsidRPr="0033481B">
          <w:rPr>
            <w:rFonts w:ascii="Maiandra GD" w:eastAsia="Times New Roman" w:hAnsi="Maiandra GD" w:cs="Arial"/>
            <w:color w:val="007BFF"/>
            <w:sz w:val="24"/>
            <w:szCs w:val="24"/>
            <w:u w:val="single"/>
          </w:rPr>
          <w:t> </w:t>
        </w:r>
      </w:hyperlink>
      <w:r w:rsidRPr="004E2B93">
        <w:rPr>
          <w:rFonts w:ascii="Maiandra GD" w:eastAsia="Times New Roman" w:hAnsi="Maiandra GD" w:cs="Arial"/>
          <w:color w:val="000000"/>
          <w:sz w:val="24"/>
          <w:szCs w:val="24"/>
          <w:bdr w:val="none" w:sz="0" w:space="0" w:color="auto" w:frame="1"/>
        </w:rPr>
        <w:t>Application.</w:t>
      </w:r>
    </w:p>
    <w:p w:rsidR="004E2B93" w:rsidRPr="004E2B93" w:rsidRDefault="004E2B93" w:rsidP="004E2B93">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3481B">
        <w:rPr>
          <w:rFonts w:ascii="Maiandra GD" w:eastAsia="Times New Roman" w:hAnsi="Maiandra GD" w:cs="Arial"/>
          <w:b/>
          <w:bCs/>
          <w:color w:val="000000"/>
          <w:sz w:val="24"/>
          <w:szCs w:val="24"/>
        </w:rPr>
        <w:t>Example to understand Run Method in ASP.NET Core: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In order to understand the need and use of the Run, Use, and Next Extension method, please create a new empty ASP.NET Core Web Application by following the below steps.</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First, open Visual Studio 2019 and then click on the Create a new project option as shown in the below image.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noProof/>
          <w:color w:val="000000"/>
          <w:sz w:val="24"/>
          <w:szCs w:val="24"/>
          <w:bdr w:val="none" w:sz="0" w:space="0" w:color="auto" w:frame="1"/>
        </w:rPr>
        <w:drawing>
          <wp:inline distT="0" distB="0" distL="0" distR="0">
            <wp:extent cx="5442704" cy="3306726"/>
            <wp:effectExtent l="19050" t="0" r="5596" b="0"/>
            <wp:docPr id="9" name="Picture 9" descr="Example to understand Run Method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to understand Run Method in ASP.NET Core"/>
                    <pic:cNvPicPr>
                      <a:picLocks noChangeAspect="1" noChangeArrowheads="1"/>
                    </pic:cNvPicPr>
                  </pic:nvPicPr>
                  <pic:blipFill>
                    <a:blip r:embed="rId12"/>
                    <a:srcRect/>
                    <a:stretch>
                      <a:fillRect/>
                    </a:stretch>
                  </pic:blipFill>
                  <pic:spPr bwMode="auto">
                    <a:xfrm>
                      <a:off x="0" y="0"/>
                      <a:ext cx="5442649" cy="3306693"/>
                    </a:xfrm>
                    <a:prstGeom prst="rect">
                      <a:avLst/>
                    </a:prstGeom>
                    <a:noFill/>
                    <a:ln w="9525">
                      <a:noFill/>
                      <a:miter lim="800000"/>
                      <a:headEnd/>
                      <a:tailEnd/>
                    </a:ln>
                  </pic:spPr>
                </pic:pic>
              </a:graphicData>
            </a:graphic>
          </wp:inline>
        </w:drawing>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Once you click on the Create a new project option, it will open Create a new project window. Here, you can find two projects template for creating an </w:t>
      </w:r>
      <w:r w:rsidRPr="0033481B">
        <w:rPr>
          <w:rFonts w:ascii="Maiandra GD" w:eastAsia="Times New Roman" w:hAnsi="Maiandra GD" w:cs="Arial"/>
          <w:b/>
          <w:bCs/>
          <w:color w:val="000000"/>
          <w:sz w:val="24"/>
          <w:szCs w:val="24"/>
        </w:rPr>
        <w:t>ASP.NET Core Web API </w:t>
      </w:r>
      <w:r w:rsidRPr="004E2B93">
        <w:rPr>
          <w:rFonts w:ascii="Maiandra GD" w:eastAsia="Times New Roman" w:hAnsi="Maiandra GD" w:cs="Arial"/>
          <w:color w:val="000000"/>
          <w:sz w:val="24"/>
          <w:szCs w:val="24"/>
          <w:bdr w:val="none" w:sz="0" w:space="0" w:color="auto" w:frame="1"/>
        </w:rPr>
        <w:t>project. One is using C# language and the other one is using F# language. I am going to use C# as the programming language, so I select the project template which uses C# Language as shown in the below image.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noProof/>
          <w:color w:val="000000"/>
          <w:sz w:val="24"/>
          <w:szCs w:val="24"/>
          <w:bdr w:val="none" w:sz="0" w:space="0" w:color="auto" w:frame="1"/>
        </w:rPr>
        <w:lastRenderedPageBreak/>
        <w:drawing>
          <wp:inline distT="0" distB="0" distL="0" distR="0">
            <wp:extent cx="5726769" cy="3870251"/>
            <wp:effectExtent l="19050" t="0" r="7281" b="0"/>
            <wp:docPr id="10" name="Picture 10" descr="Run Method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un Method in ASP.NET Core"/>
                    <pic:cNvPicPr>
                      <a:picLocks noChangeAspect="1" noChangeArrowheads="1"/>
                    </pic:cNvPicPr>
                  </pic:nvPicPr>
                  <pic:blipFill>
                    <a:blip r:embed="rId13"/>
                    <a:srcRect/>
                    <a:stretch>
                      <a:fillRect/>
                    </a:stretch>
                  </pic:blipFill>
                  <pic:spPr bwMode="auto">
                    <a:xfrm>
                      <a:off x="0" y="0"/>
                      <a:ext cx="5726752" cy="3870239"/>
                    </a:xfrm>
                    <a:prstGeom prst="rect">
                      <a:avLst/>
                    </a:prstGeom>
                    <a:noFill/>
                    <a:ln w="9525">
                      <a:noFill/>
                      <a:miter lim="800000"/>
                      <a:headEnd/>
                      <a:tailEnd/>
                    </a:ln>
                  </pic:spPr>
                </pic:pic>
              </a:graphicData>
            </a:graphic>
          </wp:inline>
        </w:drawing>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Once you click on the Next button, it will open configure your new project window. Here, you need to specify the Project name (</w:t>
      </w:r>
      <w:proofErr w:type="spellStart"/>
      <w:r w:rsidRPr="004E2B93">
        <w:rPr>
          <w:rFonts w:ascii="Maiandra GD" w:eastAsia="Times New Roman" w:hAnsi="Maiandra GD" w:cs="Arial"/>
          <w:color w:val="000000"/>
          <w:sz w:val="24"/>
          <w:szCs w:val="24"/>
          <w:bdr w:val="none" w:sz="0" w:space="0" w:color="auto" w:frame="1"/>
        </w:rPr>
        <w:t>MiddlewareInASPNETCore</w:t>
      </w:r>
      <w:proofErr w:type="spellEnd"/>
      <w:r w:rsidRPr="004E2B93">
        <w:rPr>
          <w:rFonts w:ascii="Maiandra GD" w:eastAsia="Times New Roman" w:hAnsi="Maiandra GD" w:cs="Arial"/>
          <w:color w:val="000000"/>
          <w:sz w:val="24"/>
          <w:szCs w:val="24"/>
          <w:bdr w:val="none" w:sz="0" w:space="0" w:color="auto" w:frame="1"/>
        </w:rPr>
        <w:t>) and the location where you want to create the project. And then click on the </w:t>
      </w:r>
      <w:r w:rsidRPr="0033481B">
        <w:rPr>
          <w:rFonts w:ascii="Maiandra GD" w:eastAsia="Times New Roman" w:hAnsi="Maiandra GD" w:cs="Arial"/>
          <w:b/>
          <w:bCs/>
          <w:color w:val="000000"/>
          <w:sz w:val="24"/>
          <w:szCs w:val="24"/>
        </w:rPr>
        <w:t>Next </w:t>
      </w:r>
      <w:r w:rsidRPr="004E2B93">
        <w:rPr>
          <w:rFonts w:ascii="Maiandra GD" w:eastAsia="Times New Roman" w:hAnsi="Maiandra GD" w:cs="Arial"/>
          <w:color w:val="000000"/>
          <w:sz w:val="24"/>
          <w:szCs w:val="24"/>
          <w:bdr w:val="none" w:sz="0" w:space="0" w:color="auto" w:frame="1"/>
        </w:rPr>
        <w:t>button as shown in the below image.</w:t>
      </w:r>
    </w:p>
    <w:p w:rsidR="004E2B93" w:rsidRPr="004E2B93" w:rsidRDefault="004E2B93" w:rsidP="004E2B93">
      <w:pPr>
        <w:shd w:val="clear" w:color="auto" w:fill="FFFFFF"/>
        <w:spacing w:after="0" w:line="240" w:lineRule="auto"/>
        <w:jc w:val="both"/>
        <w:textAlignment w:val="baseline"/>
        <w:rPr>
          <w:ins w:id="0" w:author="Unknown"/>
          <w:rFonts w:ascii="Maiandra GD" w:eastAsia="Times New Roman" w:hAnsi="Maiandra GD" w:cs="Segoe UI"/>
          <w:color w:val="212529"/>
          <w:sz w:val="24"/>
          <w:szCs w:val="24"/>
        </w:rPr>
      </w:pPr>
      <w:r w:rsidRPr="0033481B">
        <w:rPr>
          <w:rFonts w:ascii="Maiandra GD" w:eastAsia="Times New Roman" w:hAnsi="Maiandra GD" w:cs="Arial"/>
          <w:noProof/>
          <w:color w:val="000000"/>
          <w:sz w:val="24"/>
          <w:szCs w:val="24"/>
          <w:bdr w:val="none" w:sz="0" w:space="0" w:color="auto" w:frame="1"/>
        </w:rPr>
        <w:drawing>
          <wp:inline distT="0" distB="0" distL="0" distR="0">
            <wp:extent cx="5420700" cy="2854520"/>
            <wp:effectExtent l="19050" t="0" r="8550" b="0"/>
            <wp:docPr id="11" name="Picture 11" descr="Run Extension Method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un Extension Method in ASP.NET Core Web API"/>
                    <pic:cNvPicPr>
                      <a:picLocks noChangeAspect="1" noChangeArrowheads="1"/>
                    </pic:cNvPicPr>
                  </pic:nvPicPr>
                  <pic:blipFill>
                    <a:blip r:embed="rId14"/>
                    <a:srcRect/>
                    <a:stretch>
                      <a:fillRect/>
                    </a:stretch>
                  </pic:blipFill>
                  <pic:spPr bwMode="auto">
                    <a:xfrm>
                      <a:off x="0" y="0"/>
                      <a:ext cx="5420375" cy="2854349"/>
                    </a:xfrm>
                    <a:prstGeom prst="rect">
                      <a:avLst/>
                    </a:prstGeom>
                    <a:noFill/>
                    <a:ln w="9525">
                      <a:noFill/>
                      <a:miter lim="800000"/>
                      <a:headEnd/>
                      <a:tailEnd/>
                    </a:ln>
                  </pic:spPr>
                </pic:pic>
              </a:graphicData>
            </a:graphic>
          </wp:inline>
        </w:drawing>
      </w:r>
    </w:p>
    <w:p w:rsidR="004E2B93" w:rsidRPr="004E2B93" w:rsidRDefault="004E2B93" w:rsidP="004E2B93">
      <w:pPr>
        <w:shd w:val="clear" w:color="auto" w:fill="FFFFFF"/>
        <w:spacing w:after="0" w:line="240" w:lineRule="auto"/>
        <w:jc w:val="both"/>
        <w:textAlignment w:val="baseline"/>
        <w:rPr>
          <w:ins w:id="1" w:author="Unknown"/>
          <w:rFonts w:ascii="Maiandra GD" w:eastAsia="Times New Roman" w:hAnsi="Maiandra GD" w:cs="Segoe UI"/>
          <w:color w:val="212529"/>
          <w:sz w:val="24"/>
          <w:szCs w:val="24"/>
        </w:rPr>
      </w:pPr>
      <w:ins w:id="2" w:author="Unknown">
        <w:r w:rsidRPr="004E2B93">
          <w:rPr>
            <w:rFonts w:ascii="Maiandra GD" w:eastAsia="Times New Roman" w:hAnsi="Maiandra GD" w:cs="Arial"/>
            <w:color w:val="000000"/>
            <w:sz w:val="24"/>
            <w:szCs w:val="24"/>
            <w:bdr w:val="none" w:sz="0" w:space="0" w:color="auto" w:frame="1"/>
          </w:rPr>
          <w:t>Once you click on the Next button, it will open the Additional Information window. Here, I am going with the default configuration, and please make sure to select the Target Framework as .NET 5.0 and click on the Create button as shown in the below image.</w:t>
        </w:r>
      </w:ins>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noProof/>
          <w:color w:val="000000"/>
          <w:sz w:val="24"/>
          <w:szCs w:val="24"/>
          <w:bdr w:val="none" w:sz="0" w:space="0" w:color="auto" w:frame="1"/>
        </w:rPr>
        <w:lastRenderedPageBreak/>
        <w:drawing>
          <wp:inline distT="0" distB="0" distL="0" distR="0">
            <wp:extent cx="5975443" cy="3434316"/>
            <wp:effectExtent l="19050" t="0" r="6257" b="0"/>
            <wp:docPr id="12" name="Picture 12" descr="Run Extension Method in ASP.NET Core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n Extension Method in ASP.NET Core Web API Application"/>
                    <pic:cNvPicPr>
                      <a:picLocks noChangeAspect="1" noChangeArrowheads="1"/>
                    </pic:cNvPicPr>
                  </pic:nvPicPr>
                  <pic:blipFill>
                    <a:blip r:embed="rId15"/>
                    <a:srcRect/>
                    <a:stretch>
                      <a:fillRect/>
                    </a:stretch>
                  </pic:blipFill>
                  <pic:spPr bwMode="auto">
                    <a:xfrm>
                      <a:off x="0" y="0"/>
                      <a:ext cx="5975734" cy="3434483"/>
                    </a:xfrm>
                    <a:prstGeom prst="rect">
                      <a:avLst/>
                    </a:prstGeom>
                    <a:noFill/>
                    <a:ln w="9525">
                      <a:noFill/>
                      <a:miter lim="800000"/>
                      <a:headEnd/>
                      <a:tailEnd/>
                    </a:ln>
                  </pic:spPr>
                </pic:pic>
              </a:graphicData>
            </a:graphic>
          </wp:inline>
        </w:drawing>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Once you click on the Create button, it will create the ASP.NET Core Web API project with the following file and folder structure.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noProof/>
          <w:color w:val="000000"/>
          <w:sz w:val="24"/>
          <w:szCs w:val="24"/>
          <w:bdr w:val="none" w:sz="0" w:space="0" w:color="auto" w:frame="1"/>
        </w:rPr>
        <w:drawing>
          <wp:inline distT="0" distB="0" distL="0" distR="0">
            <wp:extent cx="3328035" cy="2392045"/>
            <wp:effectExtent l="19050" t="0" r="5715" b="0"/>
            <wp:docPr id="13" name="Picture 13" descr="ASP.NET Core Web API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P.NET Core Web API project"/>
                    <pic:cNvPicPr>
                      <a:picLocks noChangeAspect="1" noChangeArrowheads="1"/>
                    </pic:cNvPicPr>
                  </pic:nvPicPr>
                  <pic:blipFill>
                    <a:blip r:embed="rId16"/>
                    <a:srcRect/>
                    <a:stretch>
                      <a:fillRect/>
                    </a:stretch>
                  </pic:blipFill>
                  <pic:spPr bwMode="auto">
                    <a:xfrm>
                      <a:off x="0" y="0"/>
                      <a:ext cx="3328035" cy="2392045"/>
                    </a:xfrm>
                    <a:prstGeom prst="rect">
                      <a:avLst/>
                    </a:prstGeom>
                    <a:noFill/>
                    <a:ln w="9525">
                      <a:noFill/>
                      <a:miter lim="800000"/>
                      <a:headEnd/>
                      <a:tailEnd/>
                    </a:ln>
                  </pic:spPr>
                </pic:pic>
              </a:graphicData>
            </a:graphic>
          </wp:inline>
        </w:drawing>
      </w:r>
    </w:p>
    <w:p w:rsidR="004E2B93" w:rsidRPr="004E2B93" w:rsidRDefault="004E2B93" w:rsidP="004E2B93">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3481B">
        <w:rPr>
          <w:rFonts w:ascii="Maiandra GD" w:eastAsia="Times New Roman" w:hAnsi="Maiandra GD" w:cs="Arial"/>
          <w:b/>
          <w:bCs/>
          <w:color w:val="000000"/>
          <w:sz w:val="24"/>
          <w:szCs w:val="24"/>
        </w:rPr>
        <w:t>Run Method in ASP.NET Core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The Run method in ASP.NET Core Application is used to complete the Middleware Execution. That means the Run extension method allows us to add the terminating middleware component. Terminating middleware means the middleware which will not call the next middleware components in the request processing pipeline.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 xml:space="preserve">The Run method is an extension method on the </w:t>
      </w:r>
      <w:proofErr w:type="spellStart"/>
      <w:r w:rsidRPr="004E2B93">
        <w:rPr>
          <w:rFonts w:ascii="Maiandra GD" w:eastAsia="Times New Roman" w:hAnsi="Maiandra GD" w:cs="Arial"/>
          <w:color w:val="000000"/>
          <w:sz w:val="24"/>
          <w:szCs w:val="24"/>
          <w:bdr w:val="none" w:sz="0" w:space="0" w:color="auto" w:frame="1"/>
        </w:rPr>
        <w:t>IApplicationBuilder</w:t>
      </w:r>
      <w:proofErr w:type="spellEnd"/>
      <w:r w:rsidRPr="004E2B93">
        <w:rPr>
          <w:rFonts w:ascii="Maiandra GD" w:eastAsia="Times New Roman" w:hAnsi="Maiandra GD" w:cs="Arial"/>
          <w:color w:val="000000"/>
          <w:sz w:val="24"/>
          <w:szCs w:val="24"/>
          <w:bdr w:val="none" w:sz="0" w:space="0" w:color="auto" w:frame="1"/>
        </w:rPr>
        <w:t xml:space="preserve"> interface and accepts a parameter of </w:t>
      </w:r>
      <w:proofErr w:type="spellStart"/>
      <w:r w:rsidRPr="004E2B93">
        <w:rPr>
          <w:rFonts w:ascii="Maiandra GD" w:eastAsia="Times New Roman" w:hAnsi="Maiandra GD" w:cs="Arial"/>
          <w:color w:val="000000"/>
          <w:sz w:val="24"/>
          <w:szCs w:val="24"/>
          <w:bdr w:val="none" w:sz="0" w:space="0" w:color="auto" w:frame="1"/>
        </w:rPr>
        <w:t>RequestDelegate</w:t>
      </w:r>
      <w:proofErr w:type="spellEnd"/>
      <w:r w:rsidRPr="004E2B93">
        <w:rPr>
          <w:rFonts w:ascii="Maiandra GD" w:eastAsia="Times New Roman" w:hAnsi="Maiandra GD" w:cs="Arial"/>
          <w:color w:val="000000"/>
          <w:sz w:val="24"/>
          <w:szCs w:val="24"/>
          <w:bdr w:val="none" w:sz="0" w:space="0" w:color="auto" w:frame="1"/>
        </w:rPr>
        <w:t xml:space="preserve"> delegate type which actually handles the request. Please have a look at the following image which shows the signature of the Run Extension method. </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noProof/>
          <w:color w:val="000000"/>
          <w:sz w:val="24"/>
          <w:szCs w:val="24"/>
          <w:bdr w:val="none" w:sz="0" w:space="0" w:color="auto" w:frame="1"/>
        </w:rPr>
        <w:lastRenderedPageBreak/>
        <w:drawing>
          <wp:inline distT="0" distB="0" distL="0" distR="0">
            <wp:extent cx="5590018" cy="839972"/>
            <wp:effectExtent l="19050" t="0" r="0" b="0"/>
            <wp:docPr id="14" name="Picture 14" descr="Run Extension Method in ASP.NET Co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un Extension Method in ASP.NET Core Application"/>
                    <pic:cNvPicPr>
                      <a:picLocks noChangeAspect="1" noChangeArrowheads="1"/>
                    </pic:cNvPicPr>
                  </pic:nvPicPr>
                  <pic:blipFill>
                    <a:blip r:embed="rId17"/>
                    <a:srcRect/>
                    <a:stretch>
                      <a:fillRect/>
                    </a:stretch>
                  </pic:blipFill>
                  <pic:spPr bwMode="auto">
                    <a:xfrm>
                      <a:off x="0" y="0"/>
                      <a:ext cx="5591117" cy="840137"/>
                    </a:xfrm>
                    <a:prstGeom prst="rect">
                      <a:avLst/>
                    </a:prstGeom>
                    <a:noFill/>
                    <a:ln w="9525">
                      <a:noFill/>
                      <a:miter lim="800000"/>
                      <a:headEnd/>
                      <a:tailEnd/>
                    </a:ln>
                  </pic:spPr>
                </pic:pic>
              </a:graphicData>
            </a:graphic>
          </wp:inline>
        </w:drawing>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The Run Extension method is used for adding terminal middleware that means Adds a terminal middleware delegate to the application’s request pipeline. This method takes two Parameters:</w:t>
      </w:r>
    </w:p>
    <w:p w:rsidR="004E2B93" w:rsidRPr="004E2B93" w:rsidRDefault="004E2B93" w:rsidP="004E2B93">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33481B">
        <w:rPr>
          <w:rFonts w:ascii="Maiandra GD" w:eastAsia="Times New Roman" w:hAnsi="Maiandra GD" w:cs="Arial"/>
          <w:b/>
          <w:bCs/>
          <w:color w:val="000000"/>
          <w:sz w:val="24"/>
          <w:szCs w:val="24"/>
        </w:rPr>
        <w:t>app</w:t>
      </w:r>
      <w:proofErr w:type="gramEnd"/>
      <w:r w:rsidRPr="004E2B93">
        <w:rPr>
          <w:rFonts w:ascii="Maiandra GD" w:eastAsia="Times New Roman" w:hAnsi="Maiandra GD" w:cs="Arial"/>
          <w:color w:val="000000"/>
          <w:sz w:val="24"/>
          <w:szCs w:val="24"/>
          <w:bdr w:val="none" w:sz="0" w:space="0" w:color="auto" w:frame="1"/>
        </w:rPr>
        <w:t xml:space="preserve">: The </w:t>
      </w:r>
      <w:proofErr w:type="spellStart"/>
      <w:r w:rsidRPr="004E2B93">
        <w:rPr>
          <w:rFonts w:ascii="Maiandra GD" w:eastAsia="Times New Roman" w:hAnsi="Maiandra GD" w:cs="Arial"/>
          <w:color w:val="000000"/>
          <w:sz w:val="24"/>
          <w:szCs w:val="24"/>
          <w:bdr w:val="none" w:sz="0" w:space="0" w:color="auto" w:frame="1"/>
        </w:rPr>
        <w:t>Microsoft.AspNetCore.Builder.IApplicationBuilder</w:t>
      </w:r>
      <w:proofErr w:type="spellEnd"/>
      <w:r w:rsidRPr="004E2B93">
        <w:rPr>
          <w:rFonts w:ascii="Maiandra GD" w:eastAsia="Times New Roman" w:hAnsi="Maiandra GD" w:cs="Arial"/>
          <w:color w:val="000000"/>
          <w:sz w:val="24"/>
          <w:szCs w:val="24"/>
          <w:bdr w:val="none" w:sz="0" w:space="0" w:color="auto" w:frame="1"/>
        </w:rPr>
        <w:t xml:space="preserve"> instance.</w:t>
      </w:r>
    </w:p>
    <w:p w:rsidR="004E2B93" w:rsidRPr="004E2B93" w:rsidRDefault="004E2B93" w:rsidP="004E2B93">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33481B">
        <w:rPr>
          <w:rFonts w:ascii="Maiandra GD" w:eastAsia="Times New Roman" w:hAnsi="Maiandra GD" w:cs="Arial"/>
          <w:b/>
          <w:bCs/>
          <w:color w:val="000000"/>
          <w:sz w:val="24"/>
          <w:szCs w:val="24"/>
        </w:rPr>
        <w:t>handler</w:t>
      </w:r>
      <w:proofErr w:type="gramEnd"/>
      <w:r w:rsidRPr="004E2B93">
        <w:rPr>
          <w:rFonts w:ascii="Maiandra GD" w:eastAsia="Times New Roman" w:hAnsi="Maiandra GD" w:cs="Arial"/>
          <w:color w:val="000000"/>
          <w:sz w:val="24"/>
          <w:szCs w:val="24"/>
          <w:bdr w:val="none" w:sz="0" w:space="0" w:color="auto" w:frame="1"/>
        </w:rPr>
        <w:t>: A delegate that handles the request.</w:t>
      </w:r>
    </w:p>
    <w:p w:rsidR="004E2B93" w:rsidRPr="004E2B93" w:rsidRDefault="004E2B93" w:rsidP="004E2B93">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3481B">
        <w:rPr>
          <w:rFonts w:ascii="Maiandra GD" w:eastAsia="Times New Roman" w:hAnsi="Maiandra GD" w:cs="Arial"/>
          <w:b/>
          <w:bCs/>
          <w:color w:val="000000"/>
          <w:sz w:val="24"/>
          <w:szCs w:val="24"/>
        </w:rPr>
        <w:t>Modifying the Configure Method of Startup class:</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Let us create a middleware using the Run method. As we already discussed if want to add middleware, then we need to add the same inside the Configure method of the Startup class. Let us add the following Middleware to the Request processing Pipeline.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noProof/>
          <w:color w:val="000000"/>
          <w:sz w:val="24"/>
          <w:szCs w:val="24"/>
          <w:bdr w:val="none" w:sz="0" w:space="0" w:color="auto" w:frame="1"/>
        </w:rPr>
        <w:drawing>
          <wp:inline distT="0" distB="0" distL="0" distR="0">
            <wp:extent cx="5911850" cy="797560"/>
            <wp:effectExtent l="19050" t="0" r="0" b="0"/>
            <wp:docPr id="15" name="Picture 15" descr="create a middleware using the Ru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e a middleware using the Run method"/>
                    <pic:cNvPicPr>
                      <a:picLocks noChangeAspect="1" noChangeArrowheads="1"/>
                    </pic:cNvPicPr>
                  </pic:nvPicPr>
                  <pic:blipFill>
                    <a:blip r:embed="rId18"/>
                    <a:srcRect/>
                    <a:stretch>
                      <a:fillRect/>
                    </a:stretch>
                  </pic:blipFill>
                  <pic:spPr bwMode="auto">
                    <a:xfrm>
                      <a:off x="0" y="0"/>
                      <a:ext cx="5911850" cy="797560"/>
                    </a:xfrm>
                    <a:prstGeom prst="rect">
                      <a:avLst/>
                    </a:prstGeom>
                    <a:noFill/>
                    <a:ln w="9525">
                      <a:noFill/>
                      <a:miter lim="800000"/>
                      <a:headEnd/>
                      <a:tailEnd/>
                    </a:ln>
                  </pic:spPr>
                </pic:pic>
              </a:graphicData>
            </a:graphic>
          </wp:inline>
        </w:drawing>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 xml:space="preserve">As you can see in the above image, it is a simple middleware created using the Run method. The ASP.NET Core works on </w:t>
      </w:r>
      <w:proofErr w:type="spellStart"/>
      <w:r w:rsidRPr="004E2B93">
        <w:rPr>
          <w:rFonts w:ascii="Maiandra GD" w:eastAsia="Times New Roman" w:hAnsi="Maiandra GD" w:cs="Arial"/>
          <w:color w:val="000000"/>
          <w:sz w:val="24"/>
          <w:szCs w:val="24"/>
          <w:bdr w:val="none" w:sz="0" w:space="0" w:color="auto" w:frame="1"/>
        </w:rPr>
        <w:t>async</w:t>
      </w:r>
      <w:proofErr w:type="spellEnd"/>
      <w:r w:rsidRPr="004E2B93">
        <w:rPr>
          <w:rFonts w:ascii="Maiandra GD" w:eastAsia="Times New Roman" w:hAnsi="Maiandra GD" w:cs="Arial"/>
          <w:color w:val="000000"/>
          <w:sz w:val="24"/>
          <w:szCs w:val="24"/>
          <w:bdr w:val="none" w:sz="0" w:space="0" w:color="auto" w:frame="1"/>
        </w:rPr>
        <w:t xml:space="preserve"> mode, so we need to write the entire code in </w:t>
      </w:r>
      <w:proofErr w:type="spellStart"/>
      <w:r w:rsidRPr="004E2B93">
        <w:rPr>
          <w:rFonts w:ascii="Maiandra GD" w:eastAsia="Times New Roman" w:hAnsi="Maiandra GD" w:cs="Arial"/>
          <w:color w:val="000000"/>
          <w:sz w:val="24"/>
          <w:szCs w:val="24"/>
          <w:bdr w:val="none" w:sz="0" w:space="0" w:color="auto" w:frame="1"/>
        </w:rPr>
        <w:t>async</w:t>
      </w:r>
      <w:proofErr w:type="spellEnd"/>
      <w:r w:rsidRPr="004E2B93">
        <w:rPr>
          <w:rFonts w:ascii="Maiandra GD" w:eastAsia="Times New Roman" w:hAnsi="Maiandra GD" w:cs="Arial"/>
          <w:color w:val="000000"/>
          <w:sz w:val="24"/>
          <w:szCs w:val="24"/>
          <w:bdr w:val="none" w:sz="0" w:space="0" w:color="auto" w:frame="1"/>
        </w:rPr>
        <w:t xml:space="preserve"> in the Run method. Please include </w:t>
      </w:r>
      <w:proofErr w:type="spellStart"/>
      <w:r w:rsidRPr="004E2B93">
        <w:rPr>
          <w:rFonts w:ascii="Maiandra GD" w:eastAsia="Times New Roman" w:hAnsi="Maiandra GD" w:cs="Arial"/>
          <w:color w:val="000000"/>
          <w:sz w:val="24"/>
          <w:szCs w:val="24"/>
          <w:bdr w:val="none" w:sz="0" w:space="0" w:color="auto" w:frame="1"/>
        </w:rPr>
        <w:t>Microsoft.AspNetCore.Http</w:t>
      </w:r>
      <w:proofErr w:type="spellEnd"/>
      <w:r w:rsidRPr="004E2B93">
        <w:rPr>
          <w:rFonts w:ascii="Maiandra GD" w:eastAsia="Times New Roman" w:hAnsi="Maiandra GD" w:cs="Arial"/>
          <w:color w:val="000000"/>
          <w:sz w:val="24"/>
          <w:szCs w:val="24"/>
          <w:bdr w:val="none" w:sz="0" w:space="0" w:color="auto" w:frame="1"/>
        </w:rPr>
        <w:t xml:space="preserve"> namespace for </w:t>
      </w:r>
      <w:proofErr w:type="spellStart"/>
      <w:r w:rsidRPr="004E2B93">
        <w:rPr>
          <w:rFonts w:ascii="Maiandra GD" w:eastAsia="Times New Roman" w:hAnsi="Maiandra GD" w:cs="Arial"/>
          <w:color w:val="000000"/>
          <w:sz w:val="24"/>
          <w:szCs w:val="24"/>
          <w:bdr w:val="none" w:sz="0" w:space="0" w:color="auto" w:frame="1"/>
        </w:rPr>
        <w:t>async</w:t>
      </w:r>
      <w:proofErr w:type="spellEnd"/>
      <w:r w:rsidRPr="004E2B93">
        <w:rPr>
          <w:rFonts w:ascii="Maiandra GD" w:eastAsia="Times New Roman" w:hAnsi="Maiandra GD" w:cs="Arial"/>
          <w:color w:val="000000"/>
          <w:sz w:val="24"/>
          <w:szCs w:val="24"/>
          <w:bdr w:val="none" w:sz="0" w:space="0" w:color="auto" w:frame="1"/>
        </w:rPr>
        <w:t>.</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b/>
          <w:bCs/>
          <w:color w:val="000000"/>
          <w:sz w:val="24"/>
          <w:szCs w:val="24"/>
        </w:rPr>
        <w:t>Modify the Configure method of the Startup class as shown below.</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public</w:t>
      </w:r>
      <w:proofErr w:type="gramEnd"/>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D171DD"/>
          <w:sz w:val="24"/>
          <w:szCs w:val="24"/>
        </w:rPr>
        <w:t>void</w:t>
      </w:r>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color w:val="4284AE"/>
          <w:sz w:val="24"/>
          <w:szCs w:val="24"/>
        </w:rPr>
        <w:t>Configure</w:t>
      </w:r>
      <w:r w:rsidRPr="0033481B">
        <w:rPr>
          <w:rFonts w:ascii="Maiandra GD" w:eastAsia="Times New Roman" w:hAnsi="Maiandra GD" w:cs="Consolas"/>
          <w:b/>
          <w:bCs/>
          <w:color w:val="6B7C8B"/>
          <w:sz w:val="24"/>
          <w:szCs w:val="24"/>
        </w:rPr>
        <w:t>(</w:t>
      </w:r>
      <w:proofErr w:type="spellStart"/>
      <w:r w:rsidRPr="0033481B">
        <w:rPr>
          <w:rFonts w:ascii="Maiandra GD" w:eastAsia="Times New Roman" w:hAnsi="Maiandra GD" w:cs="Consolas"/>
          <w:color w:val="CFD5E0"/>
          <w:sz w:val="24"/>
          <w:szCs w:val="24"/>
        </w:rPr>
        <w:t>IApplicationBuilder</w:t>
      </w:r>
      <w:proofErr w:type="spellEnd"/>
      <w:r w:rsidRPr="0033481B">
        <w:rPr>
          <w:rFonts w:ascii="Maiandra GD" w:eastAsia="Times New Roman" w:hAnsi="Maiandra GD" w:cs="Consolas"/>
          <w:color w:val="CFD5E0"/>
          <w:sz w:val="24"/>
          <w:szCs w:val="24"/>
        </w:rPr>
        <w:t xml:space="preserve"> app, </w:t>
      </w:r>
      <w:proofErr w:type="spellStart"/>
      <w:r w:rsidRPr="0033481B">
        <w:rPr>
          <w:rFonts w:ascii="Maiandra GD" w:eastAsia="Times New Roman" w:hAnsi="Maiandra GD" w:cs="Consolas"/>
          <w:color w:val="CFD5E0"/>
          <w:sz w:val="24"/>
          <w:szCs w:val="24"/>
        </w:rPr>
        <w:t>IWebHostEnvironment</w:t>
      </w:r>
      <w:proofErr w:type="spellEnd"/>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color w:val="CFD5E0"/>
          <w:sz w:val="24"/>
          <w:szCs w:val="24"/>
        </w:rPr>
        <w:t>env</w:t>
      </w:r>
      <w:proofErr w:type="spellEnd"/>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3481B">
        <w:rPr>
          <w:rFonts w:ascii="Maiandra GD" w:eastAsia="Times New Roman" w:hAnsi="Maiandra GD" w:cs="Consolas"/>
          <w:color w:val="CFD5E0"/>
          <w:sz w:val="24"/>
          <w:szCs w:val="24"/>
        </w:rPr>
        <w:t>app.</w:t>
      </w:r>
      <w:r w:rsidRPr="0033481B">
        <w:rPr>
          <w:rFonts w:ascii="Maiandra GD" w:eastAsia="Times New Roman" w:hAnsi="Maiandra GD" w:cs="Consolas"/>
          <w:color w:val="4284AE"/>
          <w:sz w:val="24"/>
          <w:szCs w:val="24"/>
        </w:rPr>
        <w:t>Run</w:t>
      </w:r>
      <w:proofErr w:type="spellEnd"/>
      <w:r w:rsidRPr="0033481B">
        <w:rPr>
          <w:rFonts w:ascii="Maiandra GD" w:eastAsia="Times New Roman" w:hAnsi="Maiandra GD" w:cs="Consolas"/>
          <w:b/>
          <w:bCs/>
          <w:color w:val="6B7C8B"/>
          <w:sz w:val="24"/>
          <w:szCs w:val="24"/>
        </w:rPr>
        <w:t>(</w:t>
      </w:r>
      <w:proofErr w:type="spellStart"/>
      <w:proofErr w:type="gramEnd"/>
      <w:r w:rsidRPr="0033481B">
        <w:rPr>
          <w:rFonts w:ascii="Maiandra GD" w:eastAsia="Times New Roman" w:hAnsi="Maiandra GD" w:cs="Consolas"/>
          <w:b/>
          <w:bCs/>
          <w:color w:val="D171DD"/>
          <w:sz w:val="24"/>
          <w:szCs w:val="24"/>
        </w:rPr>
        <w:t>async</w:t>
      </w:r>
      <w:proofErr w:type="spellEnd"/>
      <w:r w:rsidRPr="0033481B">
        <w:rPr>
          <w:rFonts w:ascii="Maiandra GD" w:eastAsia="Times New Roman" w:hAnsi="Maiandra GD" w:cs="Consolas"/>
          <w:color w:val="CFD5E0"/>
          <w:sz w:val="24"/>
          <w:szCs w:val="24"/>
        </w:rPr>
        <w:t xml:space="preserve"> context =</w:t>
      </w:r>
      <w:r w:rsidRPr="0033481B">
        <w:rPr>
          <w:rFonts w:ascii="Maiandra GD" w:eastAsia="Times New Roman" w:hAnsi="Maiandra GD" w:cs="Consolas"/>
          <w:b/>
          <w:bCs/>
          <w:color w:val="6B7C8B"/>
          <w:sz w:val="24"/>
          <w:szCs w:val="24"/>
        </w:rPr>
        <w:t>&gt;</w:t>
      </w:r>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await</w:t>
      </w:r>
      <w:proofErr w:type="gramEnd"/>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color w:val="CFD5E0"/>
          <w:sz w:val="24"/>
          <w:szCs w:val="24"/>
        </w:rPr>
        <w:t>context.</w:t>
      </w:r>
      <w:r w:rsidRPr="0033481B">
        <w:rPr>
          <w:rFonts w:ascii="Maiandra GD" w:eastAsia="Times New Roman" w:hAnsi="Maiandra GD" w:cs="Consolas"/>
          <w:color w:val="4284AE"/>
          <w:sz w:val="24"/>
          <w:szCs w:val="24"/>
        </w:rPr>
        <w:t>Response</w:t>
      </w:r>
      <w:r w:rsidRPr="0033481B">
        <w:rPr>
          <w:rFonts w:ascii="Maiandra GD" w:eastAsia="Times New Roman" w:hAnsi="Maiandra GD" w:cs="Consolas"/>
          <w:color w:val="CFD5E0"/>
          <w:sz w:val="24"/>
          <w:szCs w:val="24"/>
        </w:rPr>
        <w:t>.</w:t>
      </w:r>
      <w:r w:rsidRPr="0033481B">
        <w:rPr>
          <w:rFonts w:ascii="Maiandra GD" w:eastAsia="Times New Roman" w:hAnsi="Maiandra GD" w:cs="Consolas"/>
          <w:color w:val="4284AE"/>
          <w:sz w:val="24"/>
          <w:szCs w:val="24"/>
        </w:rPr>
        <w:t>WriteAsync</w:t>
      </w:r>
      <w:proofErr w:type="spell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7CC379"/>
          <w:sz w:val="24"/>
          <w:szCs w:val="24"/>
        </w:rPr>
        <w:t>"Response from Run Middleware"</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if</w:t>
      </w:r>
      <w:proofErr w:type="gramEnd"/>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6B7C8B"/>
          <w:sz w:val="24"/>
          <w:szCs w:val="24"/>
        </w:rPr>
        <w:t>(</w:t>
      </w:r>
      <w:proofErr w:type="spellStart"/>
      <w:r w:rsidRPr="0033481B">
        <w:rPr>
          <w:rFonts w:ascii="Maiandra GD" w:eastAsia="Times New Roman" w:hAnsi="Maiandra GD" w:cs="Consolas"/>
          <w:color w:val="CFD5E0"/>
          <w:sz w:val="24"/>
          <w:szCs w:val="24"/>
        </w:rPr>
        <w:t>env.</w:t>
      </w:r>
      <w:r w:rsidRPr="0033481B">
        <w:rPr>
          <w:rFonts w:ascii="Maiandra GD" w:eastAsia="Times New Roman" w:hAnsi="Maiandra GD" w:cs="Consolas"/>
          <w:color w:val="4284AE"/>
          <w:sz w:val="24"/>
          <w:szCs w:val="24"/>
        </w:rPr>
        <w:t>IsDevelopment</w:t>
      </w:r>
      <w:proofErr w:type="spellEnd"/>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3481B">
        <w:rPr>
          <w:rFonts w:ascii="Maiandra GD" w:eastAsia="Times New Roman" w:hAnsi="Maiandra GD" w:cs="Consolas"/>
          <w:color w:val="CFD5E0"/>
          <w:sz w:val="24"/>
          <w:szCs w:val="24"/>
        </w:rPr>
        <w:t>app.</w:t>
      </w:r>
      <w:r w:rsidRPr="0033481B">
        <w:rPr>
          <w:rFonts w:ascii="Maiandra GD" w:eastAsia="Times New Roman" w:hAnsi="Maiandra GD" w:cs="Consolas"/>
          <w:color w:val="4284AE"/>
          <w:sz w:val="24"/>
          <w:szCs w:val="24"/>
        </w:rPr>
        <w:t>UseDeveloperExceptionPage</w:t>
      </w:r>
      <w:proofErr w:type="spellEnd"/>
      <w:r w:rsidRPr="0033481B">
        <w:rPr>
          <w:rFonts w:ascii="Maiandra GD" w:eastAsia="Times New Roman" w:hAnsi="Maiandra GD" w:cs="Consolas"/>
          <w:b/>
          <w:bCs/>
          <w:color w:val="6B7C8B"/>
          <w:sz w:val="24"/>
          <w:szCs w:val="24"/>
        </w:rPr>
        <w:t>(</w:t>
      </w:r>
      <w:proofErr w:type="gram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3481B">
        <w:rPr>
          <w:rFonts w:ascii="Maiandra GD" w:eastAsia="Times New Roman" w:hAnsi="Maiandra GD" w:cs="Consolas"/>
          <w:color w:val="CFD5E0"/>
          <w:sz w:val="24"/>
          <w:szCs w:val="24"/>
        </w:rPr>
        <w:t>app.</w:t>
      </w:r>
      <w:r w:rsidRPr="0033481B">
        <w:rPr>
          <w:rFonts w:ascii="Maiandra GD" w:eastAsia="Times New Roman" w:hAnsi="Maiandra GD" w:cs="Consolas"/>
          <w:color w:val="4284AE"/>
          <w:sz w:val="24"/>
          <w:szCs w:val="24"/>
        </w:rPr>
        <w:t>UseRouting</w:t>
      </w:r>
      <w:proofErr w:type="spellEnd"/>
      <w:r w:rsidRPr="0033481B">
        <w:rPr>
          <w:rFonts w:ascii="Maiandra GD" w:eastAsia="Times New Roman" w:hAnsi="Maiandra GD" w:cs="Consolas"/>
          <w:b/>
          <w:bCs/>
          <w:color w:val="6B7C8B"/>
          <w:sz w:val="24"/>
          <w:szCs w:val="24"/>
        </w:rPr>
        <w:t>(</w:t>
      </w:r>
      <w:proofErr w:type="gram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3481B">
        <w:rPr>
          <w:rFonts w:ascii="Maiandra GD" w:eastAsia="Times New Roman" w:hAnsi="Maiandra GD" w:cs="Consolas"/>
          <w:color w:val="CFD5E0"/>
          <w:sz w:val="24"/>
          <w:szCs w:val="24"/>
        </w:rPr>
        <w:t>app.</w:t>
      </w:r>
      <w:r w:rsidRPr="0033481B">
        <w:rPr>
          <w:rFonts w:ascii="Maiandra GD" w:eastAsia="Times New Roman" w:hAnsi="Maiandra GD" w:cs="Consolas"/>
          <w:color w:val="4284AE"/>
          <w:sz w:val="24"/>
          <w:szCs w:val="24"/>
        </w:rPr>
        <w:t>UseEndpoints</w:t>
      </w:r>
      <w:proofErr w:type="spellEnd"/>
      <w:r w:rsidRPr="0033481B">
        <w:rPr>
          <w:rFonts w:ascii="Maiandra GD" w:eastAsia="Times New Roman" w:hAnsi="Maiandra GD" w:cs="Consolas"/>
          <w:b/>
          <w:bCs/>
          <w:color w:val="6B7C8B"/>
          <w:sz w:val="24"/>
          <w:szCs w:val="24"/>
        </w:rPr>
        <w:t>(</w:t>
      </w:r>
      <w:proofErr w:type="gramEnd"/>
      <w:r w:rsidRPr="0033481B">
        <w:rPr>
          <w:rFonts w:ascii="Maiandra GD" w:eastAsia="Times New Roman" w:hAnsi="Maiandra GD" w:cs="Consolas"/>
          <w:color w:val="CFD5E0"/>
          <w:sz w:val="24"/>
          <w:szCs w:val="24"/>
        </w:rPr>
        <w:t>endpoints =</w:t>
      </w:r>
      <w:r w:rsidRPr="0033481B">
        <w:rPr>
          <w:rFonts w:ascii="Maiandra GD" w:eastAsia="Times New Roman" w:hAnsi="Maiandra GD" w:cs="Consolas"/>
          <w:b/>
          <w:bCs/>
          <w:color w:val="6B7C8B"/>
          <w:sz w:val="24"/>
          <w:szCs w:val="24"/>
        </w:rPr>
        <w:t>&gt;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3481B">
        <w:rPr>
          <w:rFonts w:ascii="Maiandra GD" w:eastAsia="Times New Roman" w:hAnsi="Maiandra GD" w:cs="Consolas"/>
          <w:color w:val="CFD5E0"/>
          <w:sz w:val="24"/>
          <w:szCs w:val="24"/>
        </w:rPr>
        <w:t>endpoints.</w:t>
      </w:r>
      <w:r w:rsidRPr="0033481B">
        <w:rPr>
          <w:rFonts w:ascii="Maiandra GD" w:eastAsia="Times New Roman" w:hAnsi="Maiandra GD" w:cs="Consolas"/>
          <w:color w:val="4284AE"/>
          <w:sz w:val="24"/>
          <w:szCs w:val="24"/>
        </w:rPr>
        <w:t>MapControllers</w:t>
      </w:r>
      <w:proofErr w:type="spellEnd"/>
      <w:r w:rsidRPr="0033481B">
        <w:rPr>
          <w:rFonts w:ascii="Maiandra GD" w:eastAsia="Times New Roman" w:hAnsi="Maiandra GD" w:cs="Consolas"/>
          <w:b/>
          <w:bCs/>
          <w:color w:val="6B7C8B"/>
          <w:sz w:val="24"/>
          <w:szCs w:val="24"/>
        </w:rPr>
        <w:t>(</w:t>
      </w:r>
      <w:proofErr w:type="gram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lastRenderedPageBreak/>
        <w:t>If you notice in the above code, the Run middleware component is configured as the first middleware component. At this moment if you run the application, then you will get the message in the browser which is coming from the Run method as shown in the below image.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noProof/>
          <w:color w:val="000000"/>
          <w:sz w:val="24"/>
          <w:szCs w:val="24"/>
          <w:bdr w:val="none" w:sz="0" w:space="0" w:color="auto" w:frame="1"/>
        </w:rPr>
        <w:drawing>
          <wp:inline distT="0" distB="0" distL="0" distR="0">
            <wp:extent cx="3529965" cy="1329055"/>
            <wp:effectExtent l="19050" t="0" r="0" b="0"/>
            <wp:docPr id="16" name="Picture 16" descr="Run method in ASP.NET Co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un method in ASP.NET Core Application"/>
                    <pic:cNvPicPr>
                      <a:picLocks noChangeAspect="1" noChangeArrowheads="1"/>
                    </pic:cNvPicPr>
                  </pic:nvPicPr>
                  <pic:blipFill>
                    <a:blip r:embed="rId19"/>
                    <a:srcRect/>
                    <a:stretch>
                      <a:fillRect/>
                    </a:stretch>
                  </pic:blipFill>
                  <pic:spPr bwMode="auto">
                    <a:xfrm>
                      <a:off x="0" y="0"/>
                      <a:ext cx="3529965" cy="1329055"/>
                    </a:xfrm>
                    <a:prstGeom prst="rect">
                      <a:avLst/>
                    </a:prstGeom>
                    <a:noFill/>
                    <a:ln w="9525">
                      <a:noFill/>
                      <a:miter lim="800000"/>
                      <a:headEnd/>
                      <a:tailEnd/>
                    </a:ln>
                  </pic:spPr>
                </pic:pic>
              </a:graphicData>
            </a:graphic>
          </wp:inline>
        </w:drawing>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As we already discussed the Run method is going to add terminating middleware i.e. it is not going to call the other middleware component configured in the request processing pipeline. To understand this concept, let us add another middleware to the request processing pipeline. So, please modify the Configure method of the Startup class as shown below.</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public</w:t>
      </w:r>
      <w:proofErr w:type="gramEnd"/>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D171DD"/>
          <w:sz w:val="24"/>
          <w:szCs w:val="24"/>
        </w:rPr>
        <w:t>void</w:t>
      </w:r>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color w:val="4284AE"/>
          <w:sz w:val="24"/>
          <w:szCs w:val="24"/>
        </w:rPr>
        <w:t>Configure</w:t>
      </w:r>
      <w:r w:rsidRPr="0033481B">
        <w:rPr>
          <w:rFonts w:ascii="Maiandra GD" w:eastAsia="Times New Roman" w:hAnsi="Maiandra GD" w:cs="Consolas"/>
          <w:b/>
          <w:bCs/>
          <w:color w:val="6B7C8B"/>
          <w:sz w:val="24"/>
          <w:szCs w:val="24"/>
        </w:rPr>
        <w:t>(</w:t>
      </w:r>
      <w:proofErr w:type="spellStart"/>
      <w:r w:rsidRPr="0033481B">
        <w:rPr>
          <w:rFonts w:ascii="Maiandra GD" w:eastAsia="Times New Roman" w:hAnsi="Maiandra GD" w:cs="Consolas"/>
          <w:color w:val="CFD5E0"/>
          <w:sz w:val="24"/>
          <w:szCs w:val="24"/>
        </w:rPr>
        <w:t>IApplicationBuilder</w:t>
      </w:r>
      <w:proofErr w:type="spellEnd"/>
      <w:r w:rsidRPr="0033481B">
        <w:rPr>
          <w:rFonts w:ascii="Maiandra GD" w:eastAsia="Times New Roman" w:hAnsi="Maiandra GD" w:cs="Consolas"/>
          <w:color w:val="CFD5E0"/>
          <w:sz w:val="24"/>
          <w:szCs w:val="24"/>
        </w:rPr>
        <w:t xml:space="preserve"> app, </w:t>
      </w:r>
      <w:proofErr w:type="spellStart"/>
      <w:r w:rsidRPr="0033481B">
        <w:rPr>
          <w:rFonts w:ascii="Maiandra GD" w:eastAsia="Times New Roman" w:hAnsi="Maiandra GD" w:cs="Consolas"/>
          <w:color w:val="CFD5E0"/>
          <w:sz w:val="24"/>
          <w:szCs w:val="24"/>
        </w:rPr>
        <w:t>IWebHostEnvironment</w:t>
      </w:r>
      <w:proofErr w:type="spellEnd"/>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color w:val="CFD5E0"/>
          <w:sz w:val="24"/>
          <w:szCs w:val="24"/>
        </w:rPr>
        <w:t>env</w:t>
      </w:r>
      <w:proofErr w:type="spellEnd"/>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3481B">
        <w:rPr>
          <w:rFonts w:ascii="Maiandra GD" w:eastAsia="Times New Roman" w:hAnsi="Maiandra GD" w:cs="Consolas"/>
          <w:color w:val="CFD5E0"/>
          <w:sz w:val="24"/>
          <w:szCs w:val="24"/>
        </w:rPr>
        <w:t>app.</w:t>
      </w:r>
      <w:r w:rsidRPr="0033481B">
        <w:rPr>
          <w:rFonts w:ascii="Maiandra GD" w:eastAsia="Times New Roman" w:hAnsi="Maiandra GD" w:cs="Consolas"/>
          <w:color w:val="4284AE"/>
          <w:sz w:val="24"/>
          <w:szCs w:val="24"/>
        </w:rPr>
        <w:t>Run</w:t>
      </w:r>
      <w:proofErr w:type="spellEnd"/>
      <w:r w:rsidRPr="0033481B">
        <w:rPr>
          <w:rFonts w:ascii="Maiandra GD" w:eastAsia="Times New Roman" w:hAnsi="Maiandra GD" w:cs="Consolas"/>
          <w:b/>
          <w:bCs/>
          <w:color w:val="6B7C8B"/>
          <w:sz w:val="24"/>
          <w:szCs w:val="24"/>
        </w:rPr>
        <w:t>(</w:t>
      </w:r>
      <w:proofErr w:type="spellStart"/>
      <w:proofErr w:type="gramEnd"/>
      <w:r w:rsidRPr="0033481B">
        <w:rPr>
          <w:rFonts w:ascii="Maiandra GD" w:eastAsia="Times New Roman" w:hAnsi="Maiandra GD" w:cs="Consolas"/>
          <w:b/>
          <w:bCs/>
          <w:color w:val="D171DD"/>
          <w:sz w:val="24"/>
          <w:szCs w:val="24"/>
        </w:rPr>
        <w:t>async</w:t>
      </w:r>
      <w:proofErr w:type="spellEnd"/>
      <w:r w:rsidRPr="0033481B">
        <w:rPr>
          <w:rFonts w:ascii="Maiandra GD" w:eastAsia="Times New Roman" w:hAnsi="Maiandra GD" w:cs="Consolas"/>
          <w:color w:val="CFD5E0"/>
          <w:sz w:val="24"/>
          <w:szCs w:val="24"/>
        </w:rPr>
        <w:t xml:space="preserve"> context =</w:t>
      </w:r>
      <w:r w:rsidRPr="0033481B">
        <w:rPr>
          <w:rFonts w:ascii="Maiandra GD" w:eastAsia="Times New Roman" w:hAnsi="Maiandra GD" w:cs="Consolas"/>
          <w:b/>
          <w:bCs/>
          <w:color w:val="6B7C8B"/>
          <w:sz w:val="24"/>
          <w:szCs w:val="24"/>
        </w:rPr>
        <w:t>&gt;</w:t>
      </w:r>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await</w:t>
      </w:r>
      <w:proofErr w:type="gramEnd"/>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color w:val="CFD5E0"/>
          <w:sz w:val="24"/>
          <w:szCs w:val="24"/>
        </w:rPr>
        <w:t>context.</w:t>
      </w:r>
      <w:r w:rsidRPr="0033481B">
        <w:rPr>
          <w:rFonts w:ascii="Maiandra GD" w:eastAsia="Times New Roman" w:hAnsi="Maiandra GD" w:cs="Consolas"/>
          <w:color w:val="4284AE"/>
          <w:sz w:val="24"/>
          <w:szCs w:val="24"/>
        </w:rPr>
        <w:t>Response</w:t>
      </w:r>
      <w:r w:rsidRPr="0033481B">
        <w:rPr>
          <w:rFonts w:ascii="Maiandra GD" w:eastAsia="Times New Roman" w:hAnsi="Maiandra GD" w:cs="Consolas"/>
          <w:color w:val="CFD5E0"/>
          <w:sz w:val="24"/>
          <w:szCs w:val="24"/>
        </w:rPr>
        <w:t>.</w:t>
      </w:r>
      <w:r w:rsidRPr="0033481B">
        <w:rPr>
          <w:rFonts w:ascii="Maiandra GD" w:eastAsia="Times New Roman" w:hAnsi="Maiandra GD" w:cs="Consolas"/>
          <w:color w:val="4284AE"/>
          <w:sz w:val="24"/>
          <w:szCs w:val="24"/>
        </w:rPr>
        <w:t>WriteAsync</w:t>
      </w:r>
      <w:proofErr w:type="spell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7CC379"/>
          <w:sz w:val="24"/>
          <w:szCs w:val="24"/>
        </w:rPr>
        <w:t>"Response from First Run Middleware"</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3481B">
        <w:rPr>
          <w:rFonts w:ascii="Maiandra GD" w:eastAsia="Times New Roman" w:hAnsi="Maiandra GD" w:cs="Consolas"/>
          <w:color w:val="CFD5E0"/>
          <w:sz w:val="24"/>
          <w:szCs w:val="24"/>
        </w:rPr>
        <w:t>app.</w:t>
      </w:r>
      <w:r w:rsidRPr="0033481B">
        <w:rPr>
          <w:rFonts w:ascii="Maiandra GD" w:eastAsia="Times New Roman" w:hAnsi="Maiandra GD" w:cs="Consolas"/>
          <w:color w:val="4284AE"/>
          <w:sz w:val="24"/>
          <w:szCs w:val="24"/>
        </w:rPr>
        <w:t>Run</w:t>
      </w:r>
      <w:proofErr w:type="spellEnd"/>
      <w:r w:rsidRPr="0033481B">
        <w:rPr>
          <w:rFonts w:ascii="Maiandra GD" w:eastAsia="Times New Roman" w:hAnsi="Maiandra GD" w:cs="Consolas"/>
          <w:b/>
          <w:bCs/>
          <w:color w:val="6B7C8B"/>
          <w:sz w:val="24"/>
          <w:szCs w:val="24"/>
        </w:rPr>
        <w:t>(</w:t>
      </w:r>
      <w:proofErr w:type="spellStart"/>
      <w:proofErr w:type="gramEnd"/>
      <w:r w:rsidRPr="0033481B">
        <w:rPr>
          <w:rFonts w:ascii="Maiandra GD" w:eastAsia="Times New Roman" w:hAnsi="Maiandra GD" w:cs="Consolas"/>
          <w:b/>
          <w:bCs/>
          <w:color w:val="D171DD"/>
          <w:sz w:val="24"/>
          <w:szCs w:val="24"/>
        </w:rPr>
        <w:t>async</w:t>
      </w:r>
      <w:proofErr w:type="spellEnd"/>
      <w:r w:rsidRPr="0033481B">
        <w:rPr>
          <w:rFonts w:ascii="Maiandra GD" w:eastAsia="Times New Roman" w:hAnsi="Maiandra GD" w:cs="Consolas"/>
          <w:color w:val="CFD5E0"/>
          <w:sz w:val="24"/>
          <w:szCs w:val="24"/>
        </w:rPr>
        <w:t xml:space="preserve"> context =</w:t>
      </w:r>
      <w:r w:rsidRPr="0033481B">
        <w:rPr>
          <w:rFonts w:ascii="Maiandra GD" w:eastAsia="Times New Roman" w:hAnsi="Maiandra GD" w:cs="Consolas"/>
          <w:b/>
          <w:bCs/>
          <w:color w:val="6B7C8B"/>
          <w:sz w:val="24"/>
          <w:szCs w:val="24"/>
        </w:rPr>
        <w:t>&gt;</w:t>
      </w:r>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await</w:t>
      </w:r>
      <w:proofErr w:type="gramEnd"/>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color w:val="CFD5E0"/>
          <w:sz w:val="24"/>
          <w:szCs w:val="24"/>
        </w:rPr>
        <w:t>context.</w:t>
      </w:r>
      <w:r w:rsidRPr="0033481B">
        <w:rPr>
          <w:rFonts w:ascii="Maiandra GD" w:eastAsia="Times New Roman" w:hAnsi="Maiandra GD" w:cs="Consolas"/>
          <w:color w:val="4284AE"/>
          <w:sz w:val="24"/>
          <w:szCs w:val="24"/>
        </w:rPr>
        <w:t>Response</w:t>
      </w:r>
      <w:r w:rsidRPr="0033481B">
        <w:rPr>
          <w:rFonts w:ascii="Maiandra GD" w:eastAsia="Times New Roman" w:hAnsi="Maiandra GD" w:cs="Consolas"/>
          <w:color w:val="CFD5E0"/>
          <w:sz w:val="24"/>
          <w:szCs w:val="24"/>
        </w:rPr>
        <w:t>.</w:t>
      </w:r>
      <w:r w:rsidRPr="0033481B">
        <w:rPr>
          <w:rFonts w:ascii="Maiandra GD" w:eastAsia="Times New Roman" w:hAnsi="Maiandra GD" w:cs="Consolas"/>
          <w:color w:val="4284AE"/>
          <w:sz w:val="24"/>
          <w:szCs w:val="24"/>
        </w:rPr>
        <w:t>WriteAsync</w:t>
      </w:r>
      <w:proofErr w:type="spell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7CC379"/>
          <w:sz w:val="24"/>
          <w:szCs w:val="24"/>
        </w:rPr>
        <w:t>"Response from Second Run Middleware"</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if</w:t>
      </w:r>
      <w:proofErr w:type="gramEnd"/>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6B7C8B"/>
          <w:sz w:val="24"/>
          <w:szCs w:val="24"/>
        </w:rPr>
        <w:t>(</w:t>
      </w:r>
      <w:proofErr w:type="spellStart"/>
      <w:r w:rsidRPr="0033481B">
        <w:rPr>
          <w:rFonts w:ascii="Maiandra GD" w:eastAsia="Times New Roman" w:hAnsi="Maiandra GD" w:cs="Consolas"/>
          <w:color w:val="CFD5E0"/>
          <w:sz w:val="24"/>
          <w:szCs w:val="24"/>
        </w:rPr>
        <w:t>env.</w:t>
      </w:r>
      <w:r w:rsidRPr="0033481B">
        <w:rPr>
          <w:rFonts w:ascii="Maiandra GD" w:eastAsia="Times New Roman" w:hAnsi="Maiandra GD" w:cs="Consolas"/>
          <w:color w:val="4284AE"/>
          <w:sz w:val="24"/>
          <w:szCs w:val="24"/>
        </w:rPr>
        <w:t>IsDevelopment</w:t>
      </w:r>
      <w:proofErr w:type="spellEnd"/>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3481B">
        <w:rPr>
          <w:rFonts w:ascii="Maiandra GD" w:eastAsia="Times New Roman" w:hAnsi="Maiandra GD" w:cs="Consolas"/>
          <w:color w:val="CFD5E0"/>
          <w:sz w:val="24"/>
          <w:szCs w:val="24"/>
        </w:rPr>
        <w:t>app.</w:t>
      </w:r>
      <w:r w:rsidRPr="0033481B">
        <w:rPr>
          <w:rFonts w:ascii="Maiandra GD" w:eastAsia="Times New Roman" w:hAnsi="Maiandra GD" w:cs="Consolas"/>
          <w:color w:val="4284AE"/>
          <w:sz w:val="24"/>
          <w:szCs w:val="24"/>
        </w:rPr>
        <w:t>UseDeveloperExceptionPage</w:t>
      </w:r>
      <w:proofErr w:type="spellEnd"/>
      <w:r w:rsidRPr="0033481B">
        <w:rPr>
          <w:rFonts w:ascii="Maiandra GD" w:eastAsia="Times New Roman" w:hAnsi="Maiandra GD" w:cs="Consolas"/>
          <w:b/>
          <w:bCs/>
          <w:color w:val="6B7C8B"/>
          <w:sz w:val="24"/>
          <w:szCs w:val="24"/>
        </w:rPr>
        <w:t>(</w:t>
      </w:r>
      <w:proofErr w:type="gram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3481B">
        <w:rPr>
          <w:rFonts w:ascii="Maiandra GD" w:eastAsia="Times New Roman" w:hAnsi="Maiandra GD" w:cs="Consolas"/>
          <w:color w:val="CFD5E0"/>
          <w:sz w:val="24"/>
          <w:szCs w:val="24"/>
        </w:rPr>
        <w:t>app.</w:t>
      </w:r>
      <w:r w:rsidRPr="0033481B">
        <w:rPr>
          <w:rFonts w:ascii="Maiandra GD" w:eastAsia="Times New Roman" w:hAnsi="Maiandra GD" w:cs="Consolas"/>
          <w:color w:val="4284AE"/>
          <w:sz w:val="24"/>
          <w:szCs w:val="24"/>
        </w:rPr>
        <w:t>UseRouting</w:t>
      </w:r>
      <w:proofErr w:type="spellEnd"/>
      <w:r w:rsidRPr="0033481B">
        <w:rPr>
          <w:rFonts w:ascii="Maiandra GD" w:eastAsia="Times New Roman" w:hAnsi="Maiandra GD" w:cs="Consolas"/>
          <w:b/>
          <w:bCs/>
          <w:color w:val="6B7C8B"/>
          <w:sz w:val="24"/>
          <w:szCs w:val="24"/>
        </w:rPr>
        <w:t>(</w:t>
      </w:r>
      <w:proofErr w:type="gram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3481B">
        <w:rPr>
          <w:rFonts w:ascii="Maiandra GD" w:eastAsia="Times New Roman" w:hAnsi="Maiandra GD" w:cs="Consolas"/>
          <w:color w:val="CFD5E0"/>
          <w:sz w:val="24"/>
          <w:szCs w:val="24"/>
        </w:rPr>
        <w:t>app.</w:t>
      </w:r>
      <w:r w:rsidRPr="0033481B">
        <w:rPr>
          <w:rFonts w:ascii="Maiandra GD" w:eastAsia="Times New Roman" w:hAnsi="Maiandra GD" w:cs="Consolas"/>
          <w:color w:val="4284AE"/>
          <w:sz w:val="24"/>
          <w:szCs w:val="24"/>
        </w:rPr>
        <w:t>UseEndpoints</w:t>
      </w:r>
      <w:proofErr w:type="spellEnd"/>
      <w:r w:rsidRPr="0033481B">
        <w:rPr>
          <w:rFonts w:ascii="Maiandra GD" w:eastAsia="Times New Roman" w:hAnsi="Maiandra GD" w:cs="Consolas"/>
          <w:b/>
          <w:bCs/>
          <w:color w:val="6B7C8B"/>
          <w:sz w:val="24"/>
          <w:szCs w:val="24"/>
        </w:rPr>
        <w:t>(</w:t>
      </w:r>
      <w:proofErr w:type="gramEnd"/>
      <w:r w:rsidRPr="0033481B">
        <w:rPr>
          <w:rFonts w:ascii="Maiandra GD" w:eastAsia="Times New Roman" w:hAnsi="Maiandra GD" w:cs="Consolas"/>
          <w:color w:val="CFD5E0"/>
          <w:sz w:val="24"/>
          <w:szCs w:val="24"/>
        </w:rPr>
        <w:t>endpoints =</w:t>
      </w:r>
      <w:r w:rsidRPr="0033481B">
        <w:rPr>
          <w:rFonts w:ascii="Maiandra GD" w:eastAsia="Times New Roman" w:hAnsi="Maiandra GD" w:cs="Consolas"/>
          <w:b/>
          <w:bCs/>
          <w:color w:val="6B7C8B"/>
          <w:sz w:val="24"/>
          <w:szCs w:val="24"/>
        </w:rPr>
        <w:t>&gt;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3481B">
        <w:rPr>
          <w:rFonts w:ascii="Maiandra GD" w:eastAsia="Times New Roman" w:hAnsi="Maiandra GD" w:cs="Consolas"/>
          <w:color w:val="CFD5E0"/>
          <w:sz w:val="24"/>
          <w:szCs w:val="24"/>
        </w:rPr>
        <w:t>endpoints.</w:t>
      </w:r>
      <w:r w:rsidRPr="0033481B">
        <w:rPr>
          <w:rFonts w:ascii="Maiandra GD" w:eastAsia="Times New Roman" w:hAnsi="Maiandra GD" w:cs="Consolas"/>
          <w:color w:val="4284AE"/>
          <w:sz w:val="24"/>
          <w:szCs w:val="24"/>
        </w:rPr>
        <w:t>MapControllers</w:t>
      </w:r>
      <w:proofErr w:type="spellEnd"/>
      <w:r w:rsidRPr="0033481B">
        <w:rPr>
          <w:rFonts w:ascii="Maiandra GD" w:eastAsia="Times New Roman" w:hAnsi="Maiandra GD" w:cs="Consolas"/>
          <w:b/>
          <w:bCs/>
          <w:color w:val="6B7C8B"/>
          <w:sz w:val="24"/>
          <w:szCs w:val="24"/>
        </w:rPr>
        <w:t>(</w:t>
      </w:r>
      <w:proofErr w:type="gram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 xml:space="preserve">As you can see in the above code, the first two middleware components are configured using the Run method. When you run the application, it is the first middleware always going to serve the request and as it is configured using the Run method, so it is not going </w:t>
      </w:r>
      <w:r w:rsidRPr="004E2B93">
        <w:rPr>
          <w:rFonts w:ascii="Maiandra GD" w:eastAsia="Times New Roman" w:hAnsi="Maiandra GD" w:cs="Arial"/>
          <w:color w:val="000000"/>
          <w:sz w:val="24"/>
          <w:szCs w:val="24"/>
          <w:bdr w:val="none" w:sz="0" w:space="0" w:color="auto" w:frame="1"/>
        </w:rPr>
        <w:lastRenderedPageBreak/>
        <w:t>to call the next middleware component configured in the request processing pipeline. So, when you run the application, you will get the following response.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noProof/>
          <w:color w:val="000000"/>
          <w:sz w:val="24"/>
          <w:szCs w:val="24"/>
          <w:bdr w:val="none" w:sz="0" w:space="0" w:color="auto" w:frame="1"/>
        </w:rPr>
        <w:drawing>
          <wp:inline distT="0" distB="0" distL="0" distR="0">
            <wp:extent cx="3604260" cy="1456690"/>
            <wp:effectExtent l="19050" t="0" r="0" b="0"/>
            <wp:docPr id="17" name="Picture 17" descr="need and use of the Run Extension Method in ASP.NET Co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ed and use of the Run Extension Method in ASP.NET Core Application"/>
                    <pic:cNvPicPr>
                      <a:picLocks noChangeAspect="1" noChangeArrowheads="1"/>
                    </pic:cNvPicPr>
                  </pic:nvPicPr>
                  <pic:blipFill>
                    <a:blip r:embed="rId20"/>
                    <a:srcRect/>
                    <a:stretch>
                      <a:fillRect/>
                    </a:stretch>
                  </pic:blipFill>
                  <pic:spPr bwMode="auto">
                    <a:xfrm>
                      <a:off x="0" y="0"/>
                      <a:ext cx="3604260" cy="1456690"/>
                    </a:xfrm>
                    <a:prstGeom prst="rect">
                      <a:avLst/>
                    </a:prstGeom>
                    <a:noFill/>
                    <a:ln w="9525">
                      <a:noFill/>
                      <a:miter lim="800000"/>
                      <a:headEnd/>
                      <a:tailEnd/>
                    </a:ln>
                  </pic:spPr>
                </pic:pic>
              </a:graphicData>
            </a:graphic>
          </wp:inline>
        </w:drawing>
      </w:r>
    </w:p>
    <w:p w:rsidR="004E2B93" w:rsidRPr="004E2B93" w:rsidRDefault="004E2B93" w:rsidP="004E2B93">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proofErr w:type="gramStart"/>
      <w:r w:rsidRPr="0033481B">
        <w:rPr>
          <w:rFonts w:ascii="Maiandra GD" w:eastAsia="Times New Roman" w:hAnsi="Maiandra GD" w:cs="Arial"/>
          <w:b/>
          <w:bCs/>
          <w:color w:val="000000"/>
          <w:sz w:val="24"/>
          <w:szCs w:val="24"/>
        </w:rPr>
        <w:t>Use(</w:t>
      </w:r>
      <w:proofErr w:type="gramEnd"/>
      <w:r w:rsidRPr="0033481B">
        <w:rPr>
          <w:rFonts w:ascii="Maiandra GD" w:eastAsia="Times New Roman" w:hAnsi="Maiandra GD" w:cs="Arial"/>
          <w:b/>
          <w:bCs/>
          <w:color w:val="000000"/>
          <w:sz w:val="24"/>
          <w:szCs w:val="24"/>
        </w:rPr>
        <w:t>) and Next() Extension Methods In ASP.NET Core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The Use Extension Method in ASP.NET Core is used to add a new Middleware component to the Request Processing Pipeline whereas the Next Extension Method in ASP.NET Core is used to call the next middleware component configured in the request processing pipeline.</w:t>
      </w:r>
    </w:p>
    <w:p w:rsidR="004E2B93" w:rsidRPr="004E2B93" w:rsidRDefault="004E2B93" w:rsidP="004E2B93">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3481B">
        <w:rPr>
          <w:rFonts w:ascii="Maiandra GD" w:eastAsia="Times New Roman" w:hAnsi="Maiandra GD" w:cs="Arial"/>
          <w:b/>
          <w:bCs/>
          <w:color w:val="000000"/>
          <w:sz w:val="24"/>
          <w:szCs w:val="24"/>
        </w:rPr>
        <w:t>Use Method:</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 xml:space="preserve">The Use Extension Method in ASP.NET Core Application allows us to add a new middleware component which may call the next middleware component in the request processing pipeline. The Use extension method adds a middleware delegate defined in-line to the application’s request pipeline. The Use method is also implemented as an extension method on the </w:t>
      </w:r>
      <w:proofErr w:type="spellStart"/>
      <w:r w:rsidRPr="004E2B93">
        <w:rPr>
          <w:rFonts w:ascii="Maiandra GD" w:eastAsia="Times New Roman" w:hAnsi="Maiandra GD" w:cs="Arial"/>
          <w:color w:val="000000"/>
          <w:sz w:val="24"/>
          <w:szCs w:val="24"/>
          <w:bdr w:val="none" w:sz="0" w:space="0" w:color="auto" w:frame="1"/>
        </w:rPr>
        <w:t>IApplicationBuilder</w:t>
      </w:r>
      <w:proofErr w:type="spellEnd"/>
      <w:r w:rsidRPr="004E2B93">
        <w:rPr>
          <w:rFonts w:ascii="Maiandra GD" w:eastAsia="Times New Roman" w:hAnsi="Maiandra GD" w:cs="Arial"/>
          <w:color w:val="000000"/>
          <w:sz w:val="24"/>
          <w:szCs w:val="24"/>
          <w:bdr w:val="none" w:sz="0" w:space="0" w:color="auto" w:frame="1"/>
        </w:rPr>
        <w:t xml:space="preserve"> interface. Following is the signature of the Use extension method:</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noProof/>
          <w:color w:val="000000"/>
          <w:sz w:val="24"/>
          <w:szCs w:val="24"/>
          <w:bdr w:val="none" w:sz="0" w:space="0" w:color="auto" w:frame="1"/>
        </w:rPr>
        <w:drawing>
          <wp:inline distT="0" distB="0" distL="0" distR="0">
            <wp:extent cx="6485890" cy="1818005"/>
            <wp:effectExtent l="19050" t="0" r="0" b="0"/>
            <wp:docPr id="18" name="Picture 18" descr="Use() and Next() Extension Methods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 and Next() Extension Methods In ASP.NET Core"/>
                    <pic:cNvPicPr>
                      <a:picLocks noChangeAspect="1" noChangeArrowheads="1"/>
                    </pic:cNvPicPr>
                  </pic:nvPicPr>
                  <pic:blipFill>
                    <a:blip r:embed="rId21"/>
                    <a:srcRect/>
                    <a:stretch>
                      <a:fillRect/>
                    </a:stretch>
                  </pic:blipFill>
                  <pic:spPr bwMode="auto">
                    <a:xfrm>
                      <a:off x="0" y="0"/>
                      <a:ext cx="6485890" cy="1818005"/>
                    </a:xfrm>
                    <a:prstGeom prst="rect">
                      <a:avLst/>
                    </a:prstGeom>
                    <a:noFill/>
                    <a:ln w="9525">
                      <a:noFill/>
                      <a:miter lim="800000"/>
                      <a:headEnd/>
                      <a:tailEnd/>
                    </a:ln>
                  </pic:spPr>
                </pic:pic>
              </a:graphicData>
            </a:graphic>
          </wp:inline>
        </w:drawing>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 xml:space="preserve">As you can see in the above image, the Use Extension method takes two input parameters. The first parameter is the </w:t>
      </w:r>
      <w:proofErr w:type="spellStart"/>
      <w:r w:rsidRPr="004E2B93">
        <w:rPr>
          <w:rFonts w:ascii="Maiandra GD" w:eastAsia="Times New Roman" w:hAnsi="Maiandra GD" w:cs="Arial"/>
          <w:color w:val="000000"/>
          <w:sz w:val="24"/>
          <w:szCs w:val="24"/>
          <w:bdr w:val="none" w:sz="0" w:space="0" w:color="auto" w:frame="1"/>
        </w:rPr>
        <w:t>HttpContext</w:t>
      </w:r>
      <w:proofErr w:type="spellEnd"/>
      <w:r w:rsidRPr="004E2B93">
        <w:rPr>
          <w:rFonts w:ascii="Maiandra GD" w:eastAsia="Times New Roman" w:hAnsi="Maiandra GD" w:cs="Arial"/>
          <w:color w:val="000000"/>
          <w:sz w:val="24"/>
          <w:szCs w:val="24"/>
          <w:bdr w:val="none" w:sz="0" w:space="0" w:color="auto" w:frame="1"/>
        </w:rPr>
        <w:t xml:space="preserve"> context object using which it accesses both the HTTP request and response. The second parameter is the </w:t>
      </w:r>
      <w:proofErr w:type="spellStart"/>
      <w:r w:rsidRPr="004E2B93">
        <w:rPr>
          <w:rFonts w:ascii="Maiandra GD" w:eastAsia="Times New Roman" w:hAnsi="Maiandra GD" w:cs="Arial"/>
          <w:color w:val="000000"/>
          <w:sz w:val="24"/>
          <w:szCs w:val="24"/>
          <w:bdr w:val="none" w:sz="0" w:space="0" w:color="auto" w:frame="1"/>
        </w:rPr>
        <w:t>Func</w:t>
      </w:r>
      <w:proofErr w:type="spellEnd"/>
      <w:r w:rsidRPr="004E2B93">
        <w:rPr>
          <w:rFonts w:ascii="Maiandra GD" w:eastAsia="Times New Roman" w:hAnsi="Maiandra GD" w:cs="Arial"/>
          <w:color w:val="000000"/>
          <w:sz w:val="24"/>
          <w:szCs w:val="24"/>
          <w:bdr w:val="none" w:sz="0" w:space="0" w:color="auto" w:frame="1"/>
        </w:rPr>
        <w:t xml:space="preserve"> type i.e. it is a generic delegate that can handle the request or call the next middleware component in the request pipeline. </w:t>
      </w:r>
    </w:p>
    <w:p w:rsidR="004E2B93" w:rsidRPr="004E2B93" w:rsidRDefault="004E2B93" w:rsidP="004E2B93">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3481B">
        <w:rPr>
          <w:rFonts w:ascii="Maiandra GD" w:eastAsia="Times New Roman" w:hAnsi="Maiandra GD" w:cs="Arial"/>
          <w:b/>
          <w:bCs/>
          <w:color w:val="000000"/>
          <w:sz w:val="24"/>
          <w:szCs w:val="24"/>
        </w:rPr>
        <w:t>Example to Understand Use Extension Method in ASP.NET Core: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Let us add the following middleware component to the request processing pipeline.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noProof/>
          <w:color w:val="000000"/>
          <w:sz w:val="24"/>
          <w:szCs w:val="24"/>
          <w:bdr w:val="none" w:sz="0" w:space="0" w:color="auto" w:frame="1"/>
        </w:rPr>
        <w:lastRenderedPageBreak/>
        <w:drawing>
          <wp:inline distT="0" distB="0" distL="0" distR="0">
            <wp:extent cx="6560185" cy="1148080"/>
            <wp:effectExtent l="19050" t="0" r="0" b="0"/>
            <wp:docPr id="19" name="Picture 19" descr="Example to Understand Use Extension Method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ample to Understand Use Extension Method in ASP.NET Core"/>
                    <pic:cNvPicPr>
                      <a:picLocks noChangeAspect="1" noChangeArrowheads="1"/>
                    </pic:cNvPicPr>
                  </pic:nvPicPr>
                  <pic:blipFill>
                    <a:blip r:embed="rId22"/>
                    <a:srcRect/>
                    <a:stretch>
                      <a:fillRect/>
                    </a:stretch>
                  </pic:blipFill>
                  <pic:spPr bwMode="auto">
                    <a:xfrm>
                      <a:off x="0" y="0"/>
                      <a:ext cx="6560185" cy="1148080"/>
                    </a:xfrm>
                    <a:prstGeom prst="rect">
                      <a:avLst/>
                    </a:prstGeom>
                    <a:noFill/>
                    <a:ln w="9525">
                      <a:noFill/>
                      <a:miter lim="800000"/>
                      <a:headEnd/>
                      <a:tailEnd/>
                    </a:ln>
                  </pic:spPr>
                </pic:pic>
              </a:graphicData>
            </a:graphic>
          </wp:inline>
        </w:drawing>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With the above Middleware component in place, now our Configure method looks like below.</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public</w:t>
      </w:r>
      <w:proofErr w:type="gramEnd"/>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D171DD"/>
          <w:sz w:val="24"/>
          <w:szCs w:val="24"/>
        </w:rPr>
        <w:t>void</w:t>
      </w:r>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color w:val="4284AE"/>
          <w:sz w:val="24"/>
          <w:szCs w:val="24"/>
        </w:rPr>
        <w:t>Configure</w:t>
      </w:r>
      <w:r w:rsidRPr="0033481B">
        <w:rPr>
          <w:rFonts w:ascii="Maiandra GD" w:eastAsia="Times New Roman" w:hAnsi="Maiandra GD" w:cs="Consolas"/>
          <w:b/>
          <w:bCs/>
          <w:color w:val="6B7C8B"/>
          <w:sz w:val="24"/>
          <w:szCs w:val="24"/>
        </w:rPr>
        <w:t>(</w:t>
      </w:r>
      <w:proofErr w:type="spellStart"/>
      <w:r w:rsidRPr="0033481B">
        <w:rPr>
          <w:rFonts w:ascii="Maiandra GD" w:eastAsia="Times New Roman" w:hAnsi="Maiandra GD" w:cs="Consolas"/>
          <w:color w:val="CFD5E0"/>
          <w:sz w:val="24"/>
          <w:szCs w:val="24"/>
        </w:rPr>
        <w:t>IApplicationBuilder</w:t>
      </w:r>
      <w:proofErr w:type="spellEnd"/>
      <w:r w:rsidRPr="0033481B">
        <w:rPr>
          <w:rFonts w:ascii="Maiandra GD" w:eastAsia="Times New Roman" w:hAnsi="Maiandra GD" w:cs="Consolas"/>
          <w:color w:val="CFD5E0"/>
          <w:sz w:val="24"/>
          <w:szCs w:val="24"/>
        </w:rPr>
        <w:t xml:space="preserve"> app, </w:t>
      </w:r>
      <w:proofErr w:type="spellStart"/>
      <w:r w:rsidRPr="0033481B">
        <w:rPr>
          <w:rFonts w:ascii="Maiandra GD" w:eastAsia="Times New Roman" w:hAnsi="Maiandra GD" w:cs="Consolas"/>
          <w:color w:val="CFD5E0"/>
          <w:sz w:val="24"/>
          <w:szCs w:val="24"/>
        </w:rPr>
        <w:t>IWebHostEnvironment</w:t>
      </w:r>
      <w:proofErr w:type="spellEnd"/>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color w:val="CFD5E0"/>
          <w:sz w:val="24"/>
          <w:szCs w:val="24"/>
        </w:rPr>
        <w:t>env</w:t>
      </w:r>
      <w:proofErr w:type="spellEnd"/>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3481B">
        <w:rPr>
          <w:rFonts w:ascii="Maiandra GD" w:eastAsia="Times New Roman" w:hAnsi="Maiandra GD" w:cs="Consolas"/>
          <w:color w:val="CFD5E0"/>
          <w:sz w:val="24"/>
          <w:szCs w:val="24"/>
        </w:rPr>
        <w:t>app.</w:t>
      </w:r>
      <w:r w:rsidRPr="0033481B">
        <w:rPr>
          <w:rFonts w:ascii="Maiandra GD" w:eastAsia="Times New Roman" w:hAnsi="Maiandra GD" w:cs="Consolas"/>
          <w:color w:val="4284AE"/>
          <w:sz w:val="24"/>
          <w:szCs w:val="24"/>
        </w:rPr>
        <w:t>Use</w:t>
      </w:r>
      <w:proofErr w:type="spellEnd"/>
      <w:r w:rsidRPr="0033481B">
        <w:rPr>
          <w:rFonts w:ascii="Maiandra GD" w:eastAsia="Times New Roman" w:hAnsi="Maiandra GD" w:cs="Consolas"/>
          <w:b/>
          <w:bCs/>
          <w:color w:val="6B7C8B"/>
          <w:sz w:val="24"/>
          <w:szCs w:val="24"/>
        </w:rPr>
        <w:t>(</w:t>
      </w:r>
      <w:proofErr w:type="spellStart"/>
      <w:proofErr w:type="gramEnd"/>
      <w:r w:rsidRPr="0033481B">
        <w:rPr>
          <w:rFonts w:ascii="Maiandra GD" w:eastAsia="Times New Roman" w:hAnsi="Maiandra GD" w:cs="Consolas"/>
          <w:b/>
          <w:bCs/>
          <w:color w:val="D171DD"/>
          <w:sz w:val="24"/>
          <w:szCs w:val="24"/>
        </w:rPr>
        <w:t>async</w:t>
      </w:r>
      <w:proofErr w:type="spellEnd"/>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context, next</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6B7C8B"/>
          <w:sz w:val="24"/>
          <w:szCs w:val="24"/>
        </w:rPr>
        <w:t>&gt;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await</w:t>
      </w:r>
      <w:proofErr w:type="gramEnd"/>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color w:val="CFD5E0"/>
          <w:sz w:val="24"/>
          <w:szCs w:val="24"/>
        </w:rPr>
        <w:t>context.</w:t>
      </w:r>
      <w:r w:rsidRPr="0033481B">
        <w:rPr>
          <w:rFonts w:ascii="Maiandra GD" w:eastAsia="Times New Roman" w:hAnsi="Maiandra GD" w:cs="Consolas"/>
          <w:color w:val="4284AE"/>
          <w:sz w:val="24"/>
          <w:szCs w:val="24"/>
        </w:rPr>
        <w:t>Response</w:t>
      </w:r>
      <w:r w:rsidRPr="0033481B">
        <w:rPr>
          <w:rFonts w:ascii="Maiandra GD" w:eastAsia="Times New Roman" w:hAnsi="Maiandra GD" w:cs="Consolas"/>
          <w:color w:val="CFD5E0"/>
          <w:sz w:val="24"/>
          <w:szCs w:val="24"/>
        </w:rPr>
        <w:t>.</w:t>
      </w:r>
      <w:r w:rsidRPr="0033481B">
        <w:rPr>
          <w:rFonts w:ascii="Maiandra GD" w:eastAsia="Times New Roman" w:hAnsi="Maiandra GD" w:cs="Consolas"/>
          <w:color w:val="4284AE"/>
          <w:sz w:val="24"/>
          <w:szCs w:val="24"/>
        </w:rPr>
        <w:t>WriteAsync</w:t>
      </w:r>
      <w:proofErr w:type="spell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7CC379"/>
          <w:sz w:val="24"/>
          <w:szCs w:val="24"/>
        </w:rPr>
        <w:t>"Getting Response from 1st Middleware \n"</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3481B">
        <w:rPr>
          <w:rFonts w:ascii="Maiandra GD" w:eastAsia="Times New Roman" w:hAnsi="Maiandra GD" w:cs="Consolas"/>
          <w:color w:val="CFD5E0"/>
          <w:sz w:val="24"/>
          <w:szCs w:val="24"/>
        </w:rPr>
        <w:t>app.</w:t>
      </w:r>
      <w:r w:rsidRPr="0033481B">
        <w:rPr>
          <w:rFonts w:ascii="Maiandra GD" w:eastAsia="Times New Roman" w:hAnsi="Maiandra GD" w:cs="Consolas"/>
          <w:color w:val="4284AE"/>
          <w:sz w:val="24"/>
          <w:szCs w:val="24"/>
        </w:rPr>
        <w:t>Run</w:t>
      </w:r>
      <w:proofErr w:type="spellEnd"/>
      <w:r w:rsidRPr="0033481B">
        <w:rPr>
          <w:rFonts w:ascii="Maiandra GD" w:eastAsia="Times New Roman" w:hAnsi="Maiandra GD" w:cs="Consolas"/>
          <w:b/>
          <w:bCs/>
          <w:color w:val="6B7C8B"/>
          <w:sz w:val="24"/>
          <w:szCs w:val="24"/>
        </w:rPr>
        <w:t>(</w:t>
      </w:r>
      <w:proofErr w:type="spellStart"/>
      <w:proofErr w:type="gramEnd"/>
      <w:r w:rsidRPr="0033481B">
        <w:rPr>
          <w:rFonts w:ascii="Maiandra GD" w:eastAsia="Times New Roman" w:hAnsi="Maiandra GD" w:cs="Consolas"/>
          <w:b/>
          <w:bCs/>
          <w:color w:val="D171DD"/>
          <w:sz w:val="24"/>
          <w:szCs w:val="24"/>
        </w:rPr>
        <w:t>async</w:t>
      </w:r>
      <w:proofErr w:type="spellEnd"/>
      <w:r w:rsidRPr="0033481B">
        <w:rPr>
          <w:rFonts w:ascii="Maiandra GD" w:eastAsia="Times New Roman" w:hAnsi="Maiandra GD" w:cs="Consolas"/>
          <w:color w:val="CFD5E0"/>
          <w:sz w:val="24"/>
          <w:szCs w:val="24"/>
        </w:rPr>
        <w:t xml:space="preserve"> context =</w:t>
      </w:r>
      <w:r w:rsidRPr="0033481B">
        <w:rPr>
          <w:rFonts w:ascii="Maiandra GD" w:eastAsia="Times New Roman" w:hAnsi="Maiandra GD" w:cs="Consolas"/>
          <w:b/>
          <w:bCs/>
          <w:color w:val="6B7C8B"/>
          <w:sz w:val="24"/>
          <w:szCs w:val="24"/>
        </w:rPr>
        <w:t>&gt;</w:t>
      </w:r>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await</w:t>
      </w:r>
      <w:proofErr w:type="gramEnd"/>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color w:val="CFD5E0"/>
          <w:sz w:val="24"/>
          <w:szCs w:val="24"/>
        </w:rPr>
        <w:t>context.</w:t>
      </w:r>
      <w:r w:rsidRPr="0033481B">
        <w:rPr>
          <w:rFonts w:ascii="Maiandra GD" w:eastAsia="Times New Roman" w:hAnsi="Maiandra GD" w:cs="Consolas"/>
          <w:color w:val="4284AE"/>
          <w:sz w:val="24"/>
          <w:szCs w:val="24"/>
        </w:rPr>
        <w:t>Response</w:t>
      </w:r>
      <w:r w:rsidRPr="0033481B">
        <w:rPr>
          <w:rFonts w:ascii="Maiandra GD" w:eastAsia="Times New Roman" w:hAnsi="Maiandra GD" w:cs="Consolas"/>
          <w:color w:val="CFD5E0"/>
          <w:sz w:val="24"/>
          <w:szCs w:val="24"/>
        </w:rPr>
        <w:t>.</w:t>
      </w:r>
      <w:r w:rsidRPr="0033481B">
        <w:rPr>
          <w:rFonts w:ascii="Maiandra GD" w:eastAsia="Times New Roman" w:hAnsi="Maiandra GD" w:cs="Consolas"/>
          <w:color w:val="4284AE"/>
          <w:sz w:val="24"/>
          <w:szCs w:val="24"/>
        </w:rPr>
        <w:t>WriteAsync</w:t>
      </w:r>
      <w:proofErr w:type="spell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7CC379"/>
          <w:sz w:val="24"/>
          <w:szCs w:val="24"/>
        </w:rPr>
        <w:t>"Response Response from second Middleware \n"</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As you can see in the above code, the first middleware component is registered using the Use method while the second middleware component is registered using the Run method. With the above changes in place, now run the application and you should get the following output.</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noProof/>
          <w:color w:val="000000"/>
          <w:sz w:val="24"/>
          <w:szCs w:val="24"/>
          <w:bdr w:val="none" w:sz="0" w:space="0" w:color="auto" w:frame="1"/>
        </w:rPr>
        <w:drawing>
          <wp:inline distT="0" distB="0" distL="0" distR="0">
            <wp:extent cx="3742690" cy="1403350"/>
            <wp:effectExtent l="19050" t="0" r="0" b="0"/>
            <wp:docPr id="20" name="Picture 20" descr="Use Extension Method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 Extension Method in ASP.NET Core"/>
                    <pic:cNvPicPr>
                      <a:picLocks noChangeAspect="1" noChangeArrowheads="1"/>
                    </pic:cNvPicPr>
                  </pic:nvPicPr>
                  <pic:blipFill>
                    <a:blip r:embed="rId23"/>
                    <a:srcRect/>
                    <a:stretch>
                      <a:fillRect/>
                    </a:stretch>
                  </pic:blipFill>
                  <pic:spPr bwMode="auto">
                    <a:xfrm>
                      <a:off x="0" y="0"/>
                      <a:ext cx="3742690" cy="1403350"/>
                    </a:xfrm>
                    <a:prstGeom prst="rect">
                      <a:avLst/>
                    </a:prstGeom>
                    <a:noFill/>
                    <a:ln w="9525">
                      <a:noFill/>
                      <a:miter lim="800000"/>
                      <a:headEnd/>
                      <a:tailEnd/>
                    </a:ln>
                  </pic:spPr>
                </pic:pic>
              </a:graphicData>
            </a:graphic>
          </wp:inline>
        </w:drawing>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As you can see in the above image, the response is coming from the first middleware component i.e. the Middleware registered using the Use extension method. The next Middleware component which is registered using the Run method is not invoked.</w:t>
      </w:r>
    </w:p>
    <w:p w:rsidR="004E2B93" w:rsidRPr="004E2B93" w:rsidRDefault="004E2B93" w:rsidP="004E2B93">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33481B">
        <w:rPr>
          <w:rFonts w:ascii="Maiandra GD" w:eastAsia="Times New Roman" w:hAnsi="Maiandra GD" w:cs="Arial"/>
          <w:b/>
          <w:bCs/>
          <w:color w:val="000000"/>
          <w:sz w:val="24"/>
          <w:szCs w:val="24"/>
        </w:rPr>
        <w:t>Example to understand Next Extension Method in ASP.NET Core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 xml:space="preserve">Now the question that should come to your mind </w:t>
      </w:r>
      <w:proofErr w:type="gramStart"/>
      <w:r w:rsidRPr="004E2B93">
        <w:rPr>
          <w:rFonts w:ascii="Maiandra GD" w:eastAsia="Times New Roman" w:hAnsi="Maiandra GD" w:cs="Arial"/>
          <w:color w:val="000000"/>
          <w:sz w:val="24"/>
          <w:szCs w:val="24"/>
          <w:bdr w:val="none" w:sz="0" w:space="0" w:color="auto" w:frame="1"/>
        </w:rPr>
        <w:t>is,</w:t>
      </w:r>
      <w:proofErr w:type="gramEnd"/>
      <w:r w:rsidRPr="004E2B93">
        <w:rPr>
          <w:rFonts w:ascii="Maiandra GD" w:eastAsia="Times New Roman" w:hAnsi="Maiandra GD" w:cs="Arial"/>
          <w:color w:val="000000"/>
          <w:sz w:val="24"/>
          <w:szCs w:val="24"/>
          <w:bdr w:val="none" w:sz="0" w:space="0" w:color="auto" w:frame="1"/>
        </w:rPr>
        <w:t xml:space="preserve"> how to invoke the second middleware component? The answer is by calling the next method from the first middleware component as shown in the below image.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noProof/>
          <w:color w:val="000000"/>
          <w:sz w:val="24"/>
          <w:szCs w:val="24"/>
          <w:bdr w:val="none" w:sz="0" w:space="0" w:color="auto" w:frame="1"/>
        </w:rPr>
        <w:lastRenderedPageBreak/>
        <w:drawing>
          <wp:inline distT="0" distB="0" distL="0" distR="0">
            <wp:extent cx="6652045" cy="2052084"/>
            <wp:effectExtent l="19050" t="0" r="0" b="0"/>
            <wp:docPr id="21" name="Picture 21" descr="Example to understand Next Extension Method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ample to understand Next Extension Method in ASP.NET Core"/>
                    <pic:cNvPicPr>
                      <a:picLocks noChangeAspect="1" noChangeArrowheads="1"/>
                    </pic:cNvPicPr>
                  </pic:nvPicPr>
                  <pic:blipFill>
                    <a:blip r:embed="rId24"/>
                    <a:srcRect/>
                    <a:stretch>
                      <a:fillRect/>
                    </a:stretch>
                  </pic:blipFill>
                  <pic:spPr bwMode="auto">
                    <a:xfrm>
                      <a:off x="0" y="0"/>
                      <a:ext cx="6651731" cy="2051987"/>
                    </a:xfrm>
                    <a:prstGeom prst="rect">
                      <a:avLst/>
                    </a:prstGeom>
                    <a:noFill/>
                    <a:ln w="9525">
                      <a:noFill/>
                      <a:miter lim="800000"/>
                      <a:headEnd/>
                      <a:tailEnd/>
                    </a:ln>
                  </pic:spPr>
                </pic:pic>
              </a:graphicData>
            </a:graphic>
          </wp:inline>
        </w:drawing>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So, modify the Configure method of the Startup class as shown below.</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public</w:t>
      </w:r>
      <w:proofErr w:type="gramEnd"/>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D171DD"/>
          <w:sz w:val="24"/>
          <w:szCs w:val="24"/>
        </w:rPr>
        <w:t>void</w:t>
      </w:r>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color w:val="4284AE"/>
          <w:sz w:val="24"/>
          <w:szCs w:val="24"/>
        </w:rPr>
        <w:t>Configure</w:t>
      </w:r>
      <w:r w:rsidRPr="0033481B">
        <w:rPr>
          <w:rFonts w:ascii="Maiandra GD" w:eastAsia="Times New Roman" w:hAnsi="Maiandra GD" w:cs="Consolas"/>
          <w:b/>
          <w:bCs/>
          <w:color w:val="6B7C8B"/>
          <w:sz w:val="24"/>
          <w:szCs w:val="24"/>
        </w:rPr>
        <w:t>(</w:t>
      </w:r>
      <w:proofErr w:type="spellStart"/>
      <w:r w:rsidRPr="0033481B">
        <w:rPr>
          <w:rFonts w:ascii="Maiandra GD" w:eastAsia="Times New Roman" w:hAnsi="Maiandra GD" w:cs="Consolas"/>
          <w:color w:val="CFD5E0"/>
          <w:sz w:val="24"/>
          <w:szCs w:val="24"/>
        </w:rPr>
        <w:t>IApplicationBuilder</w:t>
      </w:r>
      <w:proofErr w:type="spellEnd"/>
      <w:r w:rsidRPr="0033481B">
        <w:rPr>
          <w:rFonts w:ascii="Maiandra GD" w:eastAsia="Times New Roman" w:hAnsi="Maiandra GD" w:cs="Consolas"/>
          <w:color w:val="CFD5E0"/>
          <w:sz w:val="24"/>
          <w:szCs w:val="24"/>
        </w:rPr>
        <w:t xml:space="preserve"> app, </w:t>
      </w:r>
      <w:proofErr w:type="spellStart"/>
      <w:r w:rsidRPr="0033481B">
        <w:rPr>
          <w:rFonts w:ascii="Maiandra GD" w:eastAsia="Times New Roman" w:hAnsi="Maiandra GD" w:cs="Consolas"/>
          <w:color w:val="CFD5E0"/>
          <w:sz w:val="24"/>
          <w:szCs w:val="24"/>
        </w:rPr>
        <w:t>IWebHostEnvironment</w:t>
      </w:r>
      <w:proofErr w:type="spellEnd"/>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color w:val="CFD5E0"/>
          <w:sz w:val="24"/>
          <w:szCs w:val="24"/>
        </w:rPr>
        <w:t>env</w:t>
      </w:r>
      <w:proofErr w:type="spellEnd"/>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3481B">
        <w:rPr>
          <w:rFonts w:ascii="Maiandra GD" w:eastAsia="Times New Roman" w:hAnsi="Maiandra GD" w:cs="Consolas"/>
          <w:color w:val="CFD5E0"/>
          <w:sz w:val="24"/>
          <w:szCs w:val="24"/>
        </w:rPr>
        <w:t>app.</w:t>
      </w:r>
      <w:r w:rsidRPr="0033481B">
        <w:rPr>
          <w:rFonts w:ascii="Maiandra GD" w:eastAsia="Times New Roman" w:hAnsi="Maiandra GD" w:cs="Consolas"/>
          <w:color w:val="4284AE"/>
          <w:sz w:val="24"/>
          <w:szCs w:val="24"/>
        </w:rPr>
        <w:t>Use</w:t>
      </w:r>
      <w:proofErr w:type="spellEnd"/>
      <w:r w:rsidRPr="0033481B">
        <w:rPr>
          <w:rFonts w:ascii="Maiandra GD" w:eastAsia="Times New Roman" w:hAnsi="Maiandra GD" w:cs="Consolas"/>
          <w:b/>
          <w:bCs/>
          <w:color w:val="6B7C8B"/>
          <w:sz w:val="24"/>
          <w:szCs w:val="24"/>
        </w:rPr>
        <w:t>(</w:t>
      </w:r>
      <w:proofErr w:type="spellStart"/>
      <w:proofErr w:type="gramEnd"/>
      <w:r w:rsidRPr="0033481B">
        <w:rPr>
          <w:rFonts w:ascii="Maiandra GD" w:eastAsia="Times New Roman" w:hAnsi="Maiandra GD" w:cs="Consolas"/>
          <w:b/>
          <w:bCs/>
          <w:color w:val="D171DD"/>
          <w:sz w:val="24"/>
          <w:szCs w:val="24"/>
        </w:rPr>
        <w:t>async</w:t>
      </w:r>
      <w:proofErr w:type="spellEnd"/>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context, next</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6B7C8B"/>
          <w:sz w:val="24"/>
          <w:szCs w:val="24"/>
        </w:rPr>
        <w:t>&gt;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await</w:t>
      </w:r>
      <w:proofErr w:type="gramEnd"/>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color w:val="CFD5E0"/>
          <w:sz w:val="24"/>
          <w:szCs w:val="24"/>
        </w:rPr>
        <w:t>context.</w:t>
      </w:r>
      <w:r w:rsidRPr="0033481B">
        <w:rPr>
          <w:rFonts w:ascii="Maiandra GD" w:eastAsia="Times New Roman" w:hAnsi="Maiandra GD" w:cs="Consolas"/>
          <w:color w:val="4284AE"/>
          <w:sz w:val="24"/>
          <w:szCs w:val="24"/>
        </w:rPr>
        <w:t>Response</w:t>
      </w:r>
      <w:r w:rsidRPr="0033481B">
        <w:rPr>
          <w:rFonts w:ascii="Maiandra GD" w:eastAsia="Times New Roman" w:hAnsi="Maiandra GD" w:cs="Consolas"/>
          <w:color w:val="CFD5E0"/>
          <w:sz w:val="24"/>
          <w:szCs w:val="24"/>
        </w:rPr>
        <w:t>.</w:t>
      </w:r>
      <w:r w:rsidRPr="0033481B">
        <w:rPr>
          <w:rFonts w:ascii="Maiandra GD" w:eastAsia="Times New Roman" w:hAnsi="Maiandra GD" w:cs="Consolas"/>
          <w:color w:val="4284AE"/>
          <w:sz w:val="24"/>
          <w:szCs w:val="24"/>
        </w:rPr>
        <w:t>WriteAsync</w:t>
      </w:r>
      <w:proofErr w:type="spell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7CC379"/>
          <w:sz w:val="24"/>
          <w:szCs w:val="24"/>
        </w:rPr>
        <w:t>"Getting Response from 1st Middleware \n"</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await</w:t>
      </w:r>
      <w:proofErr w:type="gramEnd"/>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color w:val="4284AE"/>
          <w:sz w:val="24"/>
          <w:szCs w:val="24"/>
        </w:rPr>
        <w:t>next</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3481B">
        <w:rPr>
          <w:rFonts w:ascii="Maiandra GD" w:eastAsia="Times New Roman" w:hAnsi="Maiandra GD" w:cs="Consolas"/>
          <w:color w:val="CFD5E0"/>
          <w:sz w:val="24"/>
          <w:szCs w:val="24"/>
        </w:rPr>
        <w:t>app.</w:t>
      </w:r>
      <w:r w:rsidRPr="0033481B">
        <w:rPr>
          <w:rFonts w:ascii="Maiandra GD" w:eastAsia="Times New Roman" w:hAnsi="Maiandra GD" w:cs="Consolas"/>
          <w:color w:val="4284AE"/>
          <w:sz w:val="24"/>
          <w:szCs w:val="24"/>
        </w:rPr>
        <w:t>Run</w:t>
      </w:r>
      <w:proofErr w:type="spellEnd"/>
      <w:r w:rsidRPr="0033481B">
        <w:rPr>
          <w:rFonts w:ascii="Maiandra GD" w:eastAsia="Times New Roman" w:hAnsi="Maiandra GD" w:cs="Consolas"/>
          <w:b/>
          <w:bCs/>
          <w:color w:val="6B7C8B"/>
          <w:sz w:val="24"/>
          <w:szCs w:val="24"/>
        </w:rPr>
        <w:t>(</w:t>
      </w:r>
      <w:proofErr w:type="spellStart"/>
      <w:proofErr w:type="gramEnd"/>
      <w:r w:rsidRPr="0033481B">
        <w:rPr>
          <w:rFonts w:ascii="Maiandra GD" w:eastAsia="Times New Roman" w:hAnsi="Maiandra GD" w:cs="Consolas"/>
          <w:b/>
          <w:bCs/>
          <w:color w:val="D171DD"/>
          <w:sz w:val="24"/>
          <w:szCs w:val="24"/>
        </w:rPr>
        <w:t>async</w:t>
      </w:r>
      <w:proofErr w:type="spellEnd"/>
      <w:r w:rsidRPr="0033481B">
        <w:rPr>
          <w:rFonts w:ascii="Maiandra GD" w:eastAsia="Times New Roman" w:hAnsi="Maiandra GD" w:cs="Consolas"/>
          <w:color w:val="CFD5E0"/>
          <w:sz w:val="24"/>
          <w:szCs w:val="24"/>
        </w:rPr>
        <w:t xml:space="preserve"> context =</w:t>
      </w:r>
      <w:r w:rsidRPr="0033481B">
        <w:rPr>
          <w:rFonts w:ascii="Maiandra GD" w:eastAsia="Times New Roman" w:hAnsi="Maiandra GD" w:cs="Consolas"/>
          <w:b/>
          <w:bCs/>
          <w:color w:val="6B7C8B"/>
          <w:sz w:val="24"/>
          <w:szCs w:val="24"/>
        </w:rPr>
        <w:t>&gt;</w:t>
      </w:r>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await</w:t>
      </w:r>
      <w:proofErr w:type="gramEnd"/>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color w:val="CFD5E0"/>
          <w:sz w:val="24"/>
          <w:szCs w:val="24"/>
        </w:rPr>
        <w:t>context.</w:t>
      </w:r>
      <w:r w:rsidRPr="0033481B">
        <w:rPr>
          <w:rFonts w:ascii="Maiandra GD" w:eastAsia="Times New Roman" w:hAnsi="Maiandra GD" w:cs="Consolas"/>
          <w:color w:val="4284AE"/>
          <w:sz w:val="24"/>
          <w:szCs w:val="24"/>
        </w:rPr>
        <w:t>Response</w:t>
      </w:r>
      <w:r w:rsidRPr="0033481B">
        <w:rPr>
          <w:rFonts w:ascii="Maiandra GD" w:eastAsia="Times New Roman" w:hAnsi="Maiandra GD" w:cs="Consolas"/>
          <w:color w:val="CFD5E0"/>
          <w:sz w:val="24"/>
          <w:szCs w:val="24"/>
        </w:rPr>
        <w:t>.</w:t>
      </w:r>
      <w:r w:rsidRPr="0033481B">
        <w:rPr>
          <w:rFonts w:ascii="Maiandra GD" w:eastAsia="Times New Roman" w:hAnsi="Maiandra GD" w:cs="Consolas"/>
          <w:color w:val="4284AE"/>
          <w:sz w:val="24"/>
          <w:szCs w:val="24"/>
        </w:rPr>
        <w:t>WriteAsync</w:t>
      </w:r>
      <w:proofErr w:type="spell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7CC379"/>
          <w:sz w:val="24"/>
          <w:szCs w:val="24"/>
        </w:rPr>
        <w:t>"Response Response from second Middleware \n"</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With the above changes in place, now run the application and you should get the response from both the middleware as shown in the below image.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noProof/>
          <w:color w:val="000000"/>
          <w:sz w:val="24"/>
          <w:szCs w:val="24"/>
          <w:bdr w:val="none" w:sz="0" w:space="0" w:color="auto" w:frame="1"/>
        </w:rPr>
        <w:drawing>
          <wp:inline distT="0" distB="0" distL="0" distR="0">
            <wp:extent cx="3710940" cy="1573530"/>
            <wp:effectExtent l="19050" t="0" r="3810" b="0"/>
            <wp:docPr id="22" name="Picture 22" descr="Next Extension Method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xt Extension Method in ASP.NET Core"/>
                    <pic:cNvPicPr>
                      <a:picLocks noChangeAspect="1" noChangeArrowheads="1"/>
                    </pic:cNvPicPr>
                  </pic:nvPicPr>
                  <pic:blipFill>
                    <a:blip r:embed="rId25"/>
                    <a:srcRect/>
                    <a:stretch>
                      <a:fillRect/>
                    </a:stretch>
                  </pic:blipFill>
                  <pic:spPr bwMode="auto">
                    <a:xfrm>
                      <a:off x="0" y="0"/>
                      <a:ext cx="3710940" cy="1573530"/>
                    </a:xfrm>
                    <a:prstGeom prst="rect">
                      <a:avLst/>
                    </a:prstGeom>
                    <a:noFill/>
                    <a:ln w="9525">
                      <a:noFill/>
                      <a:miter lim="800000"/>
                      <a:headEnd/>
                      <a:tailEnd/>
                    </a:ln>
                  </pic:spPr>
                </pic:pic>
              </a:graphicData>
            </a:graphic>
          </wp:inline>
        </w:drawing>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 xml:space="preserve">If you write some code after the next method, then </w:t>
      </w:r>
      <w:proofErr w:type="gramStart"/>
      <w:r w:rsidRPr="004E2B93">
        <w:rPr>
          <w:rFonts w:ascii="Maiandra GD" w:eastAsia="Times New Roman" w:hAnsi="Maiandra GD" w:cs="Arial"/>
          <w:color w:val="000000"/>
          <w:sz w:val="24"/>
          <w:szCs w:val="24"/>
          <w:bdr w:val="none" w:sz="0" w:space="0" w:color="auto" w:frame="1"/>
        </w:rPr>
        <w:t>those code</w:t>
      </w:r>
      <w:proofErr w:type="gramEnd"/>
      <w:r w:rsidRPr="004E2B93">
        <w:rPr>
          <w:rFonts w:ascii="Maiandra GD" w:eastAsia="Times New Roman" w:hAnsi="Maiandra GD" w:cs="Arial"/>
          <w:color w:val="000000"/>
          <w:sz w:val="24"/>
          <w:szCs w:val="24"/>
          <w:bdr w:val="none" w:sz="0" w:space="0" w:color="auto" w:frame="1"/>
        </w:rPr>
        <w:t xml:space="preserve"> is going to be executed at the returning time. For better understanding, please have a look at the following image.</w:t>
      </w:r>
    </w:p>
    <w:p w:rsidR="004E2B93" w:rsidRPr="004E2B93" w:rsidRDefault="004E2B93" w:rsidP="004E2B93">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3481B">
        <w:rPr>
          <w:rFonts w:ascii="Maiandra GD" w:eastAsia="Times New Roman" w:hAnsi="Maiandra GD" w:cs="Arial"/>
          <w:b/>
          <w:bCs/>
          <w:color w:val="000000"/>
          <w:sz w:val="24"/>
          <w:szCs w:val="24"/>
        </w:rPr>
        <w:t>Understanding Execution Order of Middleware in ASP.NET Core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 xml:space="preserve">Let us understand the Request Processing Pipeline in detail with an example. First, modify the Configure method of the Startup class as shown below. As you can see in the below code, here, we are registering three middleware components. The first two middleware </w:t>
      </w:r>
      <w:r w:rsidRPr="004E2B93">
        <w:rPr>
          <w:rFonts w:ascii="Maiandra GD" w:eastAsia="Times New Roman" w:hAnsi="Maiandra GD" w:cs="Arial"/>
          <w:color w:val="000000"/>
          <w:sz w:val="24"/>
          <w:szCs w:val="24"/>
          <w:bdr w:val="none" w:sz="0" w:space="0" w:color="auto" w:frame="1"/>
        </w:rPr>
        <w:lastRenderedPageBreak/>
        <w:t>components are registered using the </w:t>
      </w:r>
      <w:proofErr w:type="gramStart"/>
      <w:r w:rsidRPr="0033481B">
        <w:rPr>
          <w:rFonts w:ascii="Maiandra GD" w:eastAsia="Times New Roman" w:hAnsi="Maiandra GD" w:cs="Arial"/>
          <w:b/>
          <w:bCs/>
          <w:color w:val="000000"/>
          <w:sz w:val="24"/>
          <w:szCs w:val="24"/>
        </w:rPr>
        <w:t>Use(</w:t>
      </w:r>
      <w:proofErr w:type="gramEnd"/>
      <w:r w:rsidRPr="0033481B">
        <w:rPr>
          <w:rFonts w:ascii="Maiandra GD" w:eastAsia="Times New Roman" w:hAnsi="Maiandra GD" w:cs="Arial"/>
          <w:b/>
          <w:bCs/>
          <w:color w:val="000000"/>
          <w:sz w:val="24"/>
          <w:szCs w:val="24"/>
        </w:rPr>
        <w:t>)</w:t>
      </w:r>
      <w:r w:rsidRPr="004E2B93">
        <w:rPr>
          <w:rFonts w:ascii="Maiandra GD" w:eastAsia="Times New Roman" w:hAnsi="Maiandra GD" w:cs="Arial"/>
          <w:color w:val="000000"/>
          <w:sz w:val="24"/>
          <w:szCs w:val="24"/>
          <w:bdr w:val="none" w:sz="0" w:space="0" w:color="auto" w:frame="1"/>
        </w:rPr>
        <w:t> Extension method and they are calling the next middleware component using the next method. The last Middleware component is registered using the </w:t>
      </w:r>
      <w:proofErr w:type="gramStart"/>
      <w:r w:rsidRPr="0033481B">
        <w:rPr>
          <w:rFonts w:ascii="Maiandra GD" w:eastAsia="Times New Roman" w:hAnsi="Maiandra GD" w:cs="Arial"/>
          <w:b/>
          <w:bCs/>
          <w:color w:val="000000"/>
          <w:sz w:val="24"/>
          <w:szCs w:val="24"/>
        </w:rPr>
        <w:t>Run(</w:t>
      </w:r>
      <w:proofErr w:type="gramEnd"/>
      <w:r w:rsidRPr="0033481B">
        <w:rPr>
          <w:rFonts w:ascii="Maiandra GD" w:eastAsia="Times New Roman" w:hAnsi="Maiandra GD" w:cs="Arial"/>
          <w:b/>
          <w:bCs/>
          <w:color w:val="000000"/>
          <w:sz w:val="24"/>
          <w:szCs w:val="24"/>
        </w:rPr>
        <w:t>)</w:t>
      </w:r>
      <w:r w:rsidRPr="004E2B93">
        <w:rPr>
          <w:rFonts w:ascii="Maiandra GD" w:eastAsia="Times New Roman" w:hAnsi="Maiandra GD" w:cs="Arial"/>
          <w:color w:val="000000"/>
          <w:sz w:val="24"/>
          <w:szCs w:val="24"/>
          <w:bdr w:val="none" w:sz="0" w:space="0" w:color="auto" w:frame="1"/>
        </w:rPr>
        <w:t> Extension method which is nothing but the terminating middleware component.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public</w:t>
      </w:r>
      <w:proofErr w:type="gramEnd"/>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D171DD"/>
          <w:sz w:val="24"/>
          <w:szCs w:val="24"/>
        </w:rPr>
        <w:t>void</w:t>
      </w:r>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color w:val="4284AE"/>
          <w:sz w:val="24"/>
          <w:szCs w:val="24"/>
        </w:rPr>
        <w:t>Configure</w:t>
      </w:r>
      <w:r w:rsidRPr="0033481B">
        <w:rPr>
          <w:rFonts w:ascii="Maiandra GD" w:eastAsia="Times New Roman" w:hAnsi="Maiandra GD" w:cs="Consolas"/>
          <w:b/>
          <w:bCs/>
          <w:color w:val="6B7C8B"/>
          <w:sz w:val="24"/>
          <w:szCs w:val="24"/>
        </w:rPr>
        <w:t>(</w:t>
      </w:r>
      <w:proofErr w:type="spellStart"/>
      <w:r w:rsidRPr="0033481B">
        <w:rPr>
          <w:rFonts w:ascii="Maiandra GD" w:eastAsia="Times New Roman" w:hAnsi="Maiandra GD" w:cs="Consolas"/>
          <w:color w:val="CFD5E0"/>
          <w:sz w:val="24"/>
          <w:szCs w:val="24"/>
        </w:rPr>
        <w:t>IApplicationBuilder</w:t>
      </w:r>
      <w:proofErr w:type="spellEnd"/>
      <w:r w:rsidRPr="0033481B">
        <w:rPr>
          <w:rFonts w:ascii="Maiandra GD" w:eastAsia="Times New Roman" w:hAnsi="Maiandra GD" w:cs="Consolas"/>
          <w:color w:val="CFD5E0"/>
          <w:sz w:val="24"/>
          <w:szCs w:val="24"/>
        </w:rPr>
        <w:t xml:space="preserve"> app, </w:t>
      </w:r>
      <w:proofErr w:type="spellStart"/>
      <w:r w:rsidRPr="0033481B">
        <w:rPr>
          <w:rFonts w:ascii="Maiandra GD" w:eastAsia="Times New Roman" w:hAnsi="Maiandra GD" w:cs="Consolas"/>
          <w:color w:val="CFD5E0"/>
          <w:sz w:val="24"/>
          <w:szCs w:val="24"/>
        </w:rPr>
        <w:t>IWebHostEnvironment</w:t>
      </w:r>
      <w:proofErr w:type="spellEnd"/>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color w:val="CFD5E0"/>
          <w:sz w:val="24"/>
          <w:szCs w:val="24"/>
        </w:rPr>
        <w:t>env</w:t>
      </w:r>
      <w:proofErr w:type="spellEnd"/>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3481B">
        <w:rPr>
          <w:rFonts w:ascii="Maiandra GD" w:eastAsia="Times New Roman" w:hAnsi="Maiandra GD" w:cs="Consolas"/>
          <w:color w:val="CFD5E0"/>
          <w:sz w:val="24"/>
          <w:szCs w:val="24"/>
        </w:rPr>
        <w:t>app.</w:t>
      </w:r>
      <w:r w:rsidRPr="0033481B">
        <w:rPr>
          <w:rFonts w:ascii="Maiandra GD" w:eastAsia="Times New Roman" w:hAnsi="Maiandra GD" w:cs="Consolas"/>
          <w:color w:val="4284AE"/>
          <w:sz w:val="24"/>
          <w:szCs w:val="24"/>
        </w:rPr>
        <w:t>Use</w:t>
      </w:r>
      <w:proofErr w:type="spellEnd"/>
      <w:r w:rsidRPr="0033481B">
        <w:rPr>
          <w:rFonts w:ascii="Maiandra GD" w:eastAsia="Times New Roman" w:hAnsi="Maiandra GD" w:cs="Consolas"/>
          <w:b/>
          <w:bCs/>
          <w:color w:val="6B7C8B"/>
          <w:sz w:val="24"/>
          <w:szCs w:val="24"/>
        </w:rPr>
        <w:t>(</w:t>
      </w:r>
      <w:proofErr w:type="spellStart"/>
      <w:proofErr w:type="gramEnd"/>
      <w:r w:rsidRPr="0033481B">
        <w:rPr>
          <w:rFonts w:ascii="Maiandra GD" w:eastAsia="Times New Roman" w:hAnsi="Maiandra GD" w:cs="Consolas"/>
          <w:b/>
          <w:bCs/>
          <w:color w:val="D171DD"/>
          <w:sz w:val="24"/>
          <w:szCs w:val="24"/>
        </w:rPr>
        <w:t>async</w:t>
      </w:r>
      <w:proofErr w:type="spellEnd"/>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context, next</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6B7C8B"/>
          <w:sz w:val="24"/>
          <w:szCs w:val="24"/>
        </w:rPr>
        <w:t>&gt;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await</w:t>
      </w:r>
      <w:proofErr w:type="gramEnd"/>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color w:val="CFD5E0"/>
          <w:sz w:val="24"/>
          <w:szCs w:val="24"/>
        </w:rPr>
        <w:t>context.</w:t>
      </w:r>
      <w:r w:rsidRPr="0033481B">
        <w:rPr>
          <w:rFonts w:ascii="Maiandra GD" w:eastAsia="Times New Roman" w:hAnsi="Maiandra GD" w:cs="Consolas"/>
          <w:color w:val="4284AE"/>
          <w:sz w:val="24"/>
          <w:szCs w:val="24"/>
        </w:rPr>
        <w:t>Response</w:t>
      </w:r>
      <w:r w:rsidRPr="0033481B">
        <w:rPr>
          <w:rFonts w:ascii="Maiandra GD" w:eastAsia="Times New Roman" w:hAnsi="Maiandra GD" w:cs="Consolas"/>
          <w:color w:val="CFD5E0"/>
          <w:sz w:val="24"/>
          <w:szCs w:val="24"/>
        </w:rPr>
        <w:t>.</w:t>
      </w:r>
      <w:r w:rsidRPr="0033481B">
        <w:rPr>
          <w:rFonts w:ascii="Maiandra GD" w:eastAsia="Times New Roman" w:hAnsi="Maiandra GD" w:cs="Consolas"/>
          <w:color w:val="4284AE"/>
          <w:sz w:val="24"/>
          <w:szCs w:val="24"/>
        </w:rPr>
        <w:t>WriteAsync</w:t>
      </w:r>
      <w:proofErr w:type="spell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7CC379"/>
          <w:sz w:val="24"/>
          <w:szCs w:val="24"/>
        </w:rPr>
        <w:t>"Use Middleware1 Incoming Request \n"</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await</w:t>
      </w:r>
      <w:proofErr w:type="gramEnd"/>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color w:val="4284AE"/>
          <w:sz w:val="24"/>
          <w:szCs w:val="24"/>
        </w:rPr>
        <w:t>next</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await</w:t>
      </w:r>
      <w:proofErr w:type="gramEnd"/>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color w:val="CFD5E0"/>
          <w:sz w:val="24"/>
          <w:szCs w:val="24"/>
        </w:rPr>
        <w:t>context.</w:t>
      </w:r>
      <w:r w:rsidRPr="0033481B">
        <w:rPr>
          <w:rFonts w:ascii="Maiandra GD" w:eastAsia="Times New Roman" w:hAnsi="Maiandra GD" w:cs="Consolas"/>
          <w:color w:val="4284AE"/>
          <w:sz w:val="24"/>
          <w:szCs w:val="24"/>
        </w:rPr>
        <w:t>Response</w:t>
      </w:r>
      <w:r w:rsidRPr="0033481B">
        <w:rPr>
          <w:rFonts w:ascii="Maiandra GD" w:eastAsia="Times New Roman" w:hAnsi="Maiandra GD" w:cs="Consolas"/>
          <w:color w:val="CFD5E0"/>
          <w:sz w:val="24"/>
          <w:szCs w:val="24"/>
        </w:rPr>
        <w:t>.</w:t>
      </w:r>
      <w:r w:rsidRPr="0033481B">
        <w:rPr>
          <w:rFonts w:ascii="Maiandra GD" w:eastAsia="Times New Roman" w:hAnsi="Maiandra GD" w:cs="Consolas"/>
          <w:color w:val="4284AE"/>
          <w:sz w:val="24"/>
          <w:szCs w:val="24"/>
        </w:rPr>
        <w:t>WriteAsync</w:t>
      </w:r>
      <w:proofErr w:type="spell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7CC379"/>
          <w:sz w:val="24"/>
          <w:szCs w:val="24"/>
        </w:rPr>
        <w:t>"Use Middleware1 Outgoing Response \n"</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3481B">
        <w:rPr>
          <w:rFonts w:ascii="Maiandra GD" w:eastAsia="Times New Roman" w:hAnsi="Maiandra GD" w:cs="Consolas"/>
          <w:color w:val="CFD5E0"/>
          <w:sz w:val="24"/>
          <w:szCs w:val="24"/>
        </w:rPr>
        <w:t>app.</w:t>
      </w:r>
      <w:r w:rsidRPr="0033481B">
        <w:rPr>
          <w:rFonts w:ascii="Maiandra GD" w:eastAsia="Times New Roman" w:hAnsi="Maiandra GD" w:cs="Consolas"/>
          <w:color w:val="4284AE"/>
          <w:sz w:val="24"/>
          <w:szCs w:val="24"/>
        </w:rPr>
        <w:t>Use</w:t>
      </w:r>
      <w:proofErr w:type="spellEnd"/>
      <w:r w:rsidRPr="0033481B">
        <w:rPr>
          <w:rFonts w:ascii="Maiandra GD" w:eastAsia="Times New Roman" w:hAnsi="Maiandra GD" w:cs="Consolas"/>
          <w:b/>
          <w:bCs/>
          <w:color w:val="6B7C8B"/>
          <w:sz w:val="24"/>
          <w:szCs w:val="24"/>
        </w:rPr>
        <w:t>(</w:t>
      </w:r>
      <w:proofErr w:type="spellStart"/>
      <w:proofErr w:type="gramEnd"/>
      <w:r w:rsidRPr="0033481B">
        <w:rPr>
          <w:rFonts w:ascii="Maiandra GD" w:eastAsia="Times New Roman" w:hAnsi="Maiandra GD" w:cs="Consolas"/>
          <w:b/>
          <w:bCs/>
          <w:color w:val="D171DD"/>
          <w:sz w:val="24"/>
          <w:szCs w:val="24"/>
        </w:rPr>
        <w:t>async</w:t>
      </w:r>
      <w:proofErr w:type="spellEnd"/>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context, next</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6B7C8B"/>
          <w:sz w:val="24"/>
          <w:szCs w:val="24"/>
        </w:rPr>
        <w:t>&gt;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await</w:t>
      </w:r>
      <w:proofErr w:type="gramEnd"/>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color w:val="CFD5E0"/>
          <w:sz w:val="24"/>
          <w:szCs w:val="24"/>
        </w:rPr>
        <w:t>context.</w:t>
      </w:r>
      <w:r w:rsidRPr="0033481B">
        <w:rPr>
          <w:rFonts w:ascii="Maiandra GD" w:eastAsia="Times New Roman" w:hAnsi="Maiandra GD" w:cs="Consolas"/>
          <w:color w:val="4284AE"/>
          <w:sz w:val="24"/>
          <w:szCs w:val="24"/>
        </w:rPr>
        <w:t>Response</w:t>
      </w:r>
      <w:r w:rsidRPr="0033481B">
        <w:rPr>
          <w:rFonts w:ascii="Maiandra GD" w:eastAsia="Times New Roman" w:hAnsi="Maiandra GD" w:cs="Consolas"/>
          <w:color w:val="CFD5E0"/>
          <w:sz w:val="24"/>
          <w:szCs w:val="24"/>
        </w:rPr>
        <w:t>.</w:t>
      </w:r>
      <w:r w:rsidRPr="0033481B">
        <w:rPr>
          <w:rFonts w:ascii="Maiandra GD" w:eastAsia="Times New Roman" w:hAnsi="Maiandra GD" w:cs="Consolas"/>
          <w:color w:val="4284AE"/>
          <w:sz w:val="24"/>
          <w:szCs w:val="24"/>
        </w:rPr>
        <w:t>WriteAsync</w:t>
      </w:r>
      <w:proofErr w:type="spell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7CC379"/>
          <w:sz w:val="24"/>
          <w:szCs w:val="24"/>
        </w:rPr>
        <w:t>"Use Middleware2 Incoming Request \n"</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await</w:t>
      </w:r>
      <w:proofErr w:type="gramEnd"/>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color w:val="4284AE"/>
          <w:sz w:val="24"/>
          <w:szCs w:val="24"/>
        </w:rPr>
        <w:t>next</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await</w:t>
      </w:r>
      <w:proofErr w:type="gramEnd"/>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color w:val="CFD5E0"/>
          <w:sz w:val="24"/>
          <w:szCs w:val="24"/>
        </w:rPr>
        <w:t>context.</w:t>
      </w:r>
      <w:r w:rsidRPr="0033481B">
        <w:rPr>
          <w:rFonts w:ascii="Maiandra GD" w:eastAsia="Times New Roman" w:hAnsi="Maiandra GD" w:cs="Consolas"/>
          <w:color w:val="4284AE"/>
          <w:sz w:val="24"/>
          <w:szCs w:val="24"/>
        </w:rPr>
        <w:t>Response</w:t>
      </w:r>
      <w:r w:rsidRPr="0033481B">
        <w:rPr>
          <w:rFonts w:ascii="Maiandra GD" w:eastAsia="Times New Roman" w:hAnsi="Maiandra GD" w:cs="Consolas"/>
          <w:color w:val="CFD5E0"/>
          <w:sz w:val="24"/>
          <w:szCs w:val="24"/>
        </w:rPr>
        <w:t>.</w:t>
      </w:r>
      <w:r w:rsidRPr="0033481B">
        <w:rPr>
          <w:rFonts w:ascii="Maiandra GD" w:eastAsia="Times New Roman" w:hAnsi="Maiandra GD" w:cs="Consolas"/>
          <w:color w:val="4284AE"/>
          <w:sz w:val="24"/>
          <w:szCs w:val="24"/>
        </w:rPr>
        <w:t>WriteAsync</w:t>
      </w:r>
      <w:proofErr w:type="spell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7CC379"/>
          <w:sz w:val="24"/>
          <w:szCs w:val="24"/>
        </w:rPr>
        <w:t>"Use Middleware2 Outgoing Response \n"</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3481B">
        <w:rPr>
          <w:rFonts w:ascii="Maiandra GD" w:eastAsia="Times New Roman" w:hAnsi="Maiandra GD" w:cs="Consolas"/>
          <w:color w:val="CFD5E0"/>
          <w:sz w:val="24"/>
          <w:szCs w:val="24"/>
        </w:rPr>
        <w:t>app.</w:t>
      </w:r>
      <w:r w:rsidRPr="0033481B">
        <w:rPr>
          <w:rFonts w:ascii="Maiandra GD" w:eastAsia="Times New Roman" w:hAnsi="Maiandra GD" w:cs="Consolas"/>
          <w:color w:val="4284AE"/>
          <w:sz w:val="24"/>
          <w:szCs w:val="24"/>
        </w:rPr>
        <w:t>Run</w:t>
      </w:r>
      <w:proofErr w:type="spellEnd"/>
      <w:r w:rsidRPr="0033481B">
        <w:rPr>
          <w:rFonts w:ascii="Maiandra GD" w:eastAsia="Times New Roman" w:hAnsi="Maiandra GD" w:cs="Consolas"/>
          <w:b/>
          <w:bCs/>
          <w:color w:val="6B7C8B"/>
          <w:sz w:val="24"/>
          <w:szCs w:val="24"/>
        </w:rPr>
        <w:t>(</w:t>
      </w:r>
      <w:proofErr w:type="spellStart"/>
      <w:proofErr w:type="gramEnd"/>
      <w:r w:rsidRPr="0033481B">
        <w:rPr>
          <w:rFonts w:ascii="Maiandra GD" w:eastAsia="Times New Roman" w:hAnsi="Maiandra GD" w:cs="Consolas"/>
          <w:b/>
          <w:bCs/>
          <w:color w:val="D171DD"/>
          <w:sz w:val="24"/>
          <w:szCs w:val="24"/>
        </w:rPr>
        <w:t>async</w:t>
      </w:r>
      <w:proofErr w:type="spellEnd"/>
      <w:r w:rsidRPr="0033481B">
        <w:rPr>
          <w:rFonts w:ascii="Maiandra GD" w:eastAsia="Times New Roman" w:hAnsi="Maiandra GD" w:cs="Consolas"/>
          <w:color w:val="CFD5E0"/>
          <w:sz w:val="24"/>
          <w:szCs w:val="24"/>
        </w:rPr>
        <w:t xml:space="preserve"> context =</w:t>
      </w:r>
      <w:r w:rsidRPr="0033481B">
        <w:rPr>
          <w:rFonts w:ascii="Maiandra GD" w:eastAsia="Times New Roman" w:hAnsi="Maiandra GD" w:cs="Consolas"/>
          <w:b/>
          <w:bCs/>
          <w:color w:val="6B7C8B"/>
          <w:sz w:val="24"/>
          <w:szCs w:val="24"/>
        </w:rPr>
        <w:t>&gt;</w:t>
      </w:r>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await</w:t>
      </w:r>
      <w:proofErr w:type="gramEnd"/>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color w:val="CFD5E0"/>
          <w:sz w:val="24"/>
          <w:szCs w:val="24"/>
        </w:rPr>
        <w:t>context.</w:t>
      </w:r>
      <w:r w:rsidRPr="0033481B">
        <w:rPr>
          <w:rFonts w:ascii="Maiandra GD" w:eastAsia="Times New Roman" w:hAnsi="Maiandra GD" w:cs="Consolas"/>
          <w:color w:val="4284AE"/>
          <w:sz w:val="24"/>
          <w:szCs w:val="24"/>
        </w:rPr>
        <w:t>Response</w:t>
      </w:r>
      <w:r w:rsidRPr="0033481B">
        <w:rPr>
          <w:rFonts w:ascii="Maiandra GD" w:eastAsia="Times New Roman" w:hAnsi="Maiandra GD" w:cs="Consolas"/>
          <w:color w:val="CFD5E0"/>
          <w:sz w:val="24"/>
          <w:szCs w:val="24"/>
        </w:rPr>
        <w:t>.</w:t>
      </w:r>
      <w:r w:rsidRPr="0033481B">
        <w:rPr>
          <w:rFonts w:ascii="Maiandra GD" w:eastAsia="Times New Roman" w:hAnsi="Maiandra GD" w:cs="Consolas"/>
          <w:color w:val="4284AE"/>
          <w:sz w:val="24"/>
          <w:szCs w:val="24"/>
        </w:rPr>
        <w:t>WriteAsync</w:t>
      </w:r>
      <w:proofErr w:type="spell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7CC379"/>
          <w:sz w:val="24"/>
          <w:szCs w:val="24"/>
        </w:rPr>
        <w:t>"Run Middleware3 Request Handled and Response Generated\n"</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 xml:space="preserve"> </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Further, if you notice in the above code, we have written some code before and after the next method call in the first two middleware components. Now save the change and run the application and you should get the following response in the browser.</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noProof/>
          <w:color w:val="000000"/>
          <w:sz w:val="24"/>
          <w:szCs w:val="24"/>
          <w:bdr w:val="none" w:sz="0" w:space="0" w:color="auto" w:frame="1"/>
        </w:rPr>
        <w:drawing>
          <wp:inline distT="0" distB="0" distL="0" distR="0">
            <wp:extent cx="4901565" cy="2062480"/>
            <wp:effectExtent l="19050" t="0" r="0" b="0"/>
            <wp:docPr id="23" name="Picture 23" descr="Understanding Execution Order of Middleware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derstanding Execution Order of Middleware in ASP.NET Core"/>
                    <pic:cNvPicPr>
                      <a:picLocks noChangeAspect="1" noChangeArrowheads="1"/>
                    </pic:cNvPicPr>
                  </pic:nvPicPr>
                  <pic:blipFill>
                    <a:blip r:embed="rId26"/>
                    <a:srcRect/>
                    <a:stretch>
                      <a:fillRect/>
                    </a:stretch>
                  </pic:blipFill>
                  <pic:spPr bwMode="auto">
                    <a:xfrm>
                      <a:off x="0" y="0"/>
                      <a:ext cx="4901565" cy="2062480"/>
                    </a:xfrm>
                    <a:prstGeom prst="rect">
                      <a:avLst/>
                    </a:prstGeom>
                    <a:noFill/>
                    <a:ln w="9525">
                      <a:noFill/>
                      <a:miter lim="800000"/>
                      <a:headEnd/>
                      <a:tailEnd/>
                    </a:ln>
                  </pic:spPr>
                </pic:pic>
              </a:graphicData>
            </a:graphic>
          </wp:inline>
        </w:drawing>
      </w:r>
    </w:p>
    <w:p w:rsidR="004E2B93" w:rsidRPr="004E2B93" w:rsidRDefault="004E2B93" w:rsidP="004E2B93">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3481B">
        <w:rPr>
          <w:rFonts w:ascii="Maiandra GD" w:eastAsia="Times New Roman" w:hAnsi="Maiandra GD" w:cs="Arial"/>
          <w:b/>
          <w:bCs/>
          <w:color w:val="000000"/>
          <w:sz w:val="24"/>
          <w:szCs w:val="24"/>
        </w:rPr>
        <w:lastRenderedPageBreak/>
        <w:t>Understanding ASP.NET Core Request Processing Pipeline Execution Order:</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In order to understand the request processing pipeline execution order in ASP.NET Core Application, let us compare the above output with the following diagram which we have created in our Middleware in ASP.NET Core article.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noProof/>
          <w:color w:val="000000"/>
          <w:sz w:val="24"/>
          <w:szCs w:val="24"/>
          <w:bdr w:val="none" w:sz="0" w:space="0" w:color="auto" w:frame="1"/>
        </w:rPr>
        <w:drawing>
          <wp:inline distT="0" distB="0" distL="0" distR="0">
            <wp:extent cx="5122601" cy="2624723"/>
            <wp:effectExtent l="19050" t="0" r="1849" b="0"/>
            <wp:docPr id="24" name="Picture 24" descr="Understanding ASP.NET Core Request Processing Pipeline Execution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derstanding ASP.NET Core Request Processing Pipeline Execution Order"/>
                    <pic:cNvPicPr>
                      <a:picLocks noChangeAspect="1" noChangeArrowheads="1"/>
                    </pic:cNvPicPr>
                  </pic:nvPicPr>
                  <pic:blipFill>
                    <a:blip r:embed="rId27"/>
                    <a:srcRect/>
                    <a:stretch>
                      <a:fillRect/>
                    </a:stretch>
                  </pic:blipFill>
                  <pic:spPr bwMode="auto">
                    <a:xfrm>
                      <a:off x="0" y="0"/>
                      <a:ext cx="5122532" cy="2624688"/>
                    </a:xfrm>
                    <a:prstGeom prst="rect">
                      <a:avLst/>
                    </a:prstGeom>
                    <a:noFill/>
                    <a:ln w="9525">
                      <a:noFill/>
                      <a:miter lim="800000"/>
                      <a:headEnd/>
                      <a:tailEnd/>
                    </a:ln>
                  </pic:spPr>
                </pic:pic>
              </a:graphicData>
            </a:graphic>
          </wp:inline>
        </w:drawing>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When the incoming HTTP request comes, it is the first middleware that is registered in configure method that will receive the request i.e. Middleware1 which logs the message “</w:t>
      </w:r>
      <w:r w:rsidRPr="0033481B">
        <w:rPr>
          <w:rFonts w:ascii="Maiandra GD" w:eastAsia="Times New Roman" w:hAnsi="Maiandra GD" w:cs="Arial"/>
          <w:b/>
          <w:bCs/>
          <w:color w:val="000000"/>
          <w:sz w:val="24"/>
          <w:szCs w:val="24"/>
        </w:rPr>
        <w:t>Use Middleware1 Incoming Request</w:t>
      </w:r>
      <w:r w:rsidRPr="004E2B93">
        <w:rPr>
          <w:rFonts w:ascii="Maiandra GD" w:eastAsia="Times New Roman" w:hAnsi="Maiandra GD" w:cs="Arial"/>
          <w:color w:val="000000"/>
          <w:sz w:val="24"/>
          <w:szCs w:val="24"/>
          <w:bdr w:val="none" w:sz="0" w:space="0" w:color="auto" w:frame="1"/>
        </w:rPr>
        <w:t xml:space="preserve">” in the response stream. So as a result, we see this message first on the browser. Once the first middleware component logs the message to the response stream, then it calls the </w:t>
      </w:r>
      <w:proofErr w:type="gramStart"/>
      <w:r w:rsidRPr="004E2B93">
        <w:rPr>
          <w:rFonts w:ascii="Maiandra GD" w:eastAsia="Times New Roman" w:hAnsi="Maiandra GD" w:cs="Arial"/>
          <w:color w:val="000000"/>
          <w:sz w:val="24"/>
          <w:szCs w:val="24"/>
          <w:bdr w:val="none" w:sz="0" w:space="0" w:color="auto" w:frame="1"/>
        </w:rPr>
        <w:t>next(</w:t>
      </w:r>
      <w:proofErr w:type="gramEnd"/>
      <w:r w:rsidRPr="004E2B93">
        <w:rPr>
          <w:rFonts w:ascii="Maiandra GD" w:eastAsia="Times New Roman" w:hAnsi="Maiandra GD" w:cs="Arial"/>
          <w:color w:val="000000"/>
          <w:sz w:val="24"/>
          <w:szCs w:val="24"/>
          <w:bdr w:val="none" w:sz="0" w:space="0" w:color="auto" w:frame="1"/>
        </w:rPr>
        <w:t>) extension method which will invoke the next middleware component configured in the request processing pipeline i.e. Middleware 2 in our example.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The second middleware then logs the message “</w:t>
      </w:r>
      <w:r w:rsidRPr="0033481B">
        <w:rPr>
          <w:rFonts w:ascii="Maiandra GD" w:eastAsia="Times New Roman" w:hAnsi="Maiandra GD" w:cs="Arial"/>
          <w:b/>
          <w:bCs/>
          <w:color w:val="000000"/>
          <w:sz w:val="24"/>
          <w:szCs w:val="24"/>
        </w:rPr>
        <w:t>Use Middleware2 Incoming Request</w:t>
      </w:r>
      <w:r w:rsidRPr="004E2B93">
        <w:rPr>
          <w:rFonts w:ascii="Maiandra GD" w:eastAsia="Times New Roman" w:hAnsi="Maiandra GD" w:cs="Arial"/>
          <w:color w:val="000000"/>
          <w:sz w:val="24"/>
          <w:szCs w:val="24"/>
          <w:bdr w:val="none" w:sz="0" w:space="0" w:color="auto" w:frame="1"/>
        </w:rPr>
        <w:t>” into the output stream and that what you can see as the second message in the browser. Once it logs the message, then again it calls the next method, which will call the next middleware component registered in the request processing pipeline, and in our example, it is the third middleware component that is registered using the Run extension method.</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The third middleware handles the request and then produces the response. So, the third information logs the third message in the browser, and that you can see “</w:t>
      </w:r>
      <w:r w:rsidRPr="0033481B">
        <w:rPr>
          <w:rFonts w:ascii="Maiandra GD" w:eastAsia="Times New Roman" w:hAnsi="Maiandra GD" w:cs="Arial"/>
          <w:b/>
          <w:bCs/>
          <w:color w:val="000000"/>
          <w:sz w:val="24"/>
          <w:szCs w:val="24"/>
        </w:rPr>
        <w:t>Run Middleware3 Request Handled and Response Generated</w:t>
      </w:r>
      <w:r w:rsidRPr="004E2B93">
        <w:rPr>
          <w:rFonts w:ascii="Maiandra GD" w:eastAsia="Times New Roman" w:hAnsi="Maiandra GD" w:cs="Arial"/>
          <w:color w:val="000000"/>
          <w:sz w:val="24"/>
          <w:szCs w:val="24"/>
          <w:bdr w:val="none" w:sz="0" w:space="0" w:color="auto" w:frame="1"/>
        </w:rPr>
        <w:t xml:space="preserve">”. As this middleware component is registered using the </w:t>
      </w:r>
      <w:proofErr w:type="gramStart"/>
      <w:r w:rsidRPr="004E2B93">
        <w:rPr>
          <w:rFonts w:ascii="Maiandra GD" w:eastAsia="Times New Roman" w:hAnsi="Maiandra GD" w:cs="Arial"/>
          <w:color w:val="000000"/>
          <w:sz w:val="24"/>
          <w:szCs w:val="24"/>
          <w:bdr w:val="none" w:sz="0" w:space="0" w:color="auto" w:frame="1"/>
        </w:rPr>
        <w:t>Run(</w:t>
      </w:r>
      <w:proofErr w:type="gramEnd"/>
      <w:r w:rsidRPr="004E2B93">
        <w:rPr>
          <w:rFonts w:ascii="Maiandra GD" w:eastAsia="Times New Roman" w:hAnsi="Maiandra GD" w:cs="Arial"/>
          <w:color w:val="000000"/>
          <w:sz w:val="24"/>
          <w:szCs w:val="24"/>
          <w:bdr w:val="none" w:sz="0" w:space="0" w:color="auto" w:frame="1"/>
        </w:rPr>
        <w:t>) extension method, so it is going to be a terminal middleware. That is it is not going to call the next middleware component.</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So, from this point, the request pipeline starts reversing. That means from Middleware3, the execution control is given back to the previous middleware i.e. Middleware2, and the second middleware will check is there any code after the next method, if yes, then those code gets executed. In our example, it logs the message as “</w:t>
      </w:r>
      <w:r w:rsidRPr="0033481B">
        <w:rPr>
          <w:rFonts w:ascii="Maiandra GD" w:eastAsia="Times New Roman" w:hAnsi="Maiandra GD" w:cs="Arial"/>
          <w:b/>
          <w:bCs/>
          <w:color w:val="000000"/>
          <w:sz w:val="24"/>
          <w:szCs w:val="24"/>
        </w:rPr>
        <w:t>Use Middleware2 Outgoing Response</w:t>
      </w:r>
      <w:r w:rsidRPr="004E2B93">
        <w:rPr>
          <w:rFonts w:ascii="Maiandra GD" w:eastAsia="Times New Roman" w:hAnsi="Maiandra GD" w:cs="Arial"/>
          <w:color w:val="000000"/>
          <w:sz w:val="24"/>
          <w:szCs w:val="24"/>
          <w:bdr w:val="none" w:sz="0" w:space="0" w:color="auto" w:frame="1"/>
        </w:rPr>
        <w:t>” to the response stream and that you can see as the fourth message in the browser.</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 xml:space="preserve">Again, once the second middleware complete its execution, the control back to the previous middleware i.e. Middleware1 and the Middleware1 will check is there any code </w:t>
      </w:r>
      <w:r w:rsidRPr="004E2B93">
        <w:rPr>
          <w:rFonts w:ascii="Maiandra GD" w:eastAsia="Times New Roman" w:hAnsi="Maiandra GD" w:cs="Arial"/>
          <w:color w:val="000000"/>
          <w:sz w:val="24"/>
          <w:szCs w:val="24"/>
          <w:bdr w:val="none" w:sz="0" w:space="0" w:color="auto" w:frame="1"/>
        </w:rPr>
        <w:lastRenderedPageBreak/>
        <w:t>after the next method call and if yes, then those code gets executed. In our example, it logs the message “</w:t>
      </w:r>
      <w:r w:rsidRPr="0033481B">
        <w:rPr>
          <w:rFonts w:ascii="Maiandra GD" w:eastAsia="Times New Roman" w:hAnsi="Maiandra GD" w:cs="Arial"/>
          <w:b/>
          <w:bCs/>
          <w:color w:val="000000"/>
          <w:sz w:val="24"/>
          <w:szCs w:val="24"/>
        </w:rPr>
        <w:t>Use Middleware1 Outgoing Response” </w:t>
      </w:r>
      <w:r w:rsidRPr="004E2B93">
        <w:rPr>
          <w:rFonts w:ascii="Maiandra GD" w:eastAsia="Times New Roman" w:hAnsi="Maiandra GD" w:cs="Arial"/>
          <w:color w:val="000000"/>
          <w:sz w:val="24"/>
          <w:szCs w:val="24"/>
          <w:bdr w:val="none" w:sz="0" w:space="0" w:color="auto" w:frame="1"/>
        </w:rPr>
        <w:t>to the response stream, and that what you can see as the last message in the browser.</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This is how the Use, Next, and Run Method works in ASP.NET Core Application. In the next article, I am going to discuss the </w:t>
      </w:r>
      <w:hyperlink r:id="rId28" w:history="1">
        <w:r w:rsidRPr="0033481B">
          <w:rPr>
            <w:rFonts w:ascii="Maiandra GD" w:eastAsia="Times New Roman" w:hAnsi="Maiandra GD" w:cs="Arial"/>
            <w:b/>
            <w:bCs/>
            <w:color w:val="007BFF"/>
            <w:sz w:val="24"/>
            <w:szCs w:val="24"/>
          </w:rPr>
          <w:t>Map Extension Method in ASP.NET Core</w:t>
        </w:r>
      </w:hyperlink>
      <w:r w:rsidRPr="004E2B93">
        <w:rPr>
          <w:rFonts w:ascii="Maiandra GD" w:eastAsia="Times New Roman" w:hAnsi="Maiandra GD" w:cs="Arial"/>
          <w:color w:val="000000"/>
          <w:sz w:val="24"/>
          <w:szCs w:val="24"/>
          <w:bdr w:val="none" w:sz="0" w:space="0" w:color="auto" w:frame="1"/>
        </w:rPr>
        <w:t> Web API Application. Here, in this article, I try to explain the need and use of the </w:t>
      </w:r>
      <w:r w:rsidRPr="0033481B">
        <w:rPr>
          <w:rFonts w:ascii="Maiandra GD" w:eastAsia="Times New Roman" w:hAnsi="Maiandra GD" w:cs="Arial"/>
          <w:b/>
          <w:bCs/>
          <w:color w:val="000000"/>
          <w:sz w:val="24"/>
          <w:szCs w:val="24"/>
        </w:rPr>
        <w:t>Run, Use, and Next Extension Method in ASP.NET Core</w:t>
      </w:r>
      <w:r w:rsidRPr="004E2B93">
        <w:rPr>
          <w:rFonts w:ascii="Maiandra GD" w:eastAsia="Times New Roman" w:hAnsi="Maiandra GD" w:cs="Arial"/>
          <w:color w:val="000000"/>
          <w:sz w:val="24"/>
          <w:szCs w:val="24"/>
          <w:bdr w:val="none" w:sz="0" w:space="0" w:color="auto" w:frame="1"/>
        </w:rPr>
        <w:t> Application and I hope you enjoy this Run, Use, and Next Extension Method in the ASP.NET Core Web API Application article.</w:t>
      </w:r>
    </w:p>
    <w:p w:rsidR="004E2B93" w:rsidRPr="0033481B" w:rsidRDefault="004E2B93">
      <w:pPr>
        <w:pBdr>
          <w:bottom w:val="double" w:sz="6" w:space="1" w:color="auto"/>
        </w:pBdr>
        <w:rPr>
          <w:rFonts w:ascii="Maiandra GD" w:hAnsi="Maiandra GD"/>
          <w:sz w:val="24"/>
          <w:szCs w:val="24"/>
        </w:rPr>
      </w:pPr>
    </w:p>
    <w:p w:rsidR="004E2B93" w:rsidRPr="0046461B" w:rsidRDefault="004E2B93" w:rsidP="004E2B93">
      <w:pPr>
        <w:pStyle w:val="Heading1"/>
        <w:spacing w:before="0" w:beforeAutospacing="0" w:after="48" w:afterAutospacing="0"/>
        <w:textAlignment w:val="baseline"/>
        <w:rPr>
          <w:rFonts w:ascii="Maiandra GD" w:hAnsi="Maiandra GD"/>
          <w:bCs w:val="0"/>
          <w:color w:val="3A3A3A"/>
          <w:sz w:val="24"/>
          <w:szCs w:val="24"/>
        </w:rPr>
      </w:pPr>
      <w:r w:rsidRPr="0046461B">
        <w:rPr>
          <w:rFonts w:ascii="Maiandra GD" w:hAnsi="Maiandra GD"/>
          <w:bCs w:val="0"/>
          <w:color w:val="3A3A3A"/>
          <w:sz w:val="24"/>
          <w:szCs w:val="24"/>
          <w:highlight w:val="yellow"/>
        </w:rPr>
        <w:t>Map Method in ASP.NET Core</w:t>
      </w:r>
    </w:p>
    <w:p w:rsidR="004E2B93" w:rsidRPr="0033481B" w:rsidRDefault="004E2B93" w:rsidP="004E2B93">
      <w:pPr>
        <w:pStyle w:val="llms-parent-course-link"/>
        <w:shd w:val="clear" w:color="auto" w:fill="FFFFFF"/>
        <w:spacing w:before="0" w:beforeAutospacing="0" w:after="0" w:afterAutospacing="0"/>
        <w:textAlignment w:val="baseline"/>
        <w:rPr>
          <w:rFonts w:ascii="Maiandra GD" w:hAnsi="Maiandra GD" w:cs="Segoe UI"/>
          <w:color w:val="212529"/>
        </w:rPr>
      </w:pPr>
      <w:r w:rsidRPr="0033481B">
        <w:rPr>
          <w:rFonts w:ascii="Maiandra GD" w:hAnsi="Maiandra GD" w:cs="Segoe UI"/>
          <w:color w:val="212529"/>
        </w:rPr>
        <w:t>Back to: </w:t>
      </w:r>
      <w:hyperlink r:id="rId29" w:history="1">
        <w:r w:rsidRPr="0033481B">
          <w:rPr>
            <w:rStyle w:val="Hyperlink"/>
            <w:rFonts w:ascii="Maiandra GD" w:hAnsi="Maiandra GD" w:cs="Segoe UI"/>
            <w:color w:val="007BFF"/>
            <w:bdr w:val="none" w:sz="0" w:space="0" w:color="auto" w:frame="1"/>
          </w:rPr>
          <w:t>ASP.NET Core Web API Tutorials</w:t>
        </w:r>
      </w:hyperlink>
    </w:p>
    <w:p w:rsidR="004E2B93" w:rsidRPr="0033481B" w:rsidRDefault="004E2B93" w:rsidP="004E2B93">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33481B">
        <w:rPr>
          <w:rStyle w:val="Strong"/>
          <w:rFonts w:ascii="Maiandra GD" w:hAnsi="Maiandra GD" w:cs="Arial"/>
          <w:b/>
          <w:bCs/>
          <w:color w:val="000000"/>
          <w:sz w:val="24"/>
          <w:szCs w:val="24"/>
          <w:bdr w:val="none" w:sz="0" w:space="0" w:color="auto" w:frame="1"/>
        </w:rPr>
        <w:t>Map Extension Method in ASP.NET Core Application</w:t>
      </w:r>
    </w:p>
    <w:p w:rsidR="004E2B93" w:rsidRPr="0033481B" w:rsidRDefault="004E2B93" w:rsidP="004E2B93">
      <w:pPr>
        <w:pStyle w:val="NormalWeb"/>
        <w:shd w:val="clear" w:color="auto" w:fill="FFFFFF"/>
        <w:spacing w:before="0" w:beforeAutospacing="0" w:after="0" w:afterAutospacing="0"/>
        <w:jc w:val="both"/>
        <w:textAlignment w:val="baseline"/>
        <w:rPr>
          <w:rFonts w:ascii="Maiandra GD" w:hAnsi="Maiandra GD" w:cs="Segoe UI"/>
          <w:color w:val="212529"/>
        </w:rPr>
      </w:pPr>
      <w:r w:rsidRPr="0033481B">
        <w:rPr>
          <w:rFonts w:ascii="Maiandra GD" w:hAnsi="Maiandra GD" w:cs="Arial"/>
          <w:color w:val="000000"/>
          <w:bdr w:val="none" w:sz="0" w:space="0" w:color="auto" w:frame="1"/>
        </w:rPr>
        <w:t>In this article, I am going to discuss how to work with the </w:t>
      </w:r>
      <w:r w:rsidRPr="0033481B">
        <w:rPr>
          <w:rStyle w:val="Strong"/>
          <w:rFonts w:ascii="Maiandra GD" w:hAnsi="Maiandra GD" w:cs="Arial"/>
          <w:color w:val="000000"/>
          <w:bdr w:val="none" w:sz="0" w:space="0" w:color="auto" w:frame="1"/>
        </w:rPr>
        <w:t>Map Extension Method in ASP.NET Core</w:t>
      </w:r>
      <w:r w:rsidRPr="0033481B">
        <w:rPr>
          <w:rFonts w:ascii="Maiandra GD" w:hAnsi="Maiandra GD" w:cs="Arial"/>
          <w:color w:val="000000"/>
          <w:bdr w:val="none" w:sz="0" w:space="0" w:color="auto" w:frame="1"/>
        </w:rPr>
        <w:t> HTTP Request Processing Pipeline. Please read our previous article where we discussed </w:t>
      </w:r>
      <w:hyperlink r:id="rId30" w:history="1">
        <w:r w:rsidRPr="0033481B">
          <w:rPr>
            <w:rStyle w:val="Strong"/>
            <w:rFonts w:ascii="Maiandra GD" w:hAnsi="Maiandra GD" w:cs="Arial"/>
            <w:color w:val="007BFF"/>
            <w:bdr w:val="none" w:sz="0" w:space="0" w:color="auto" w:frame="1"/>
          </w:rPr>
          <w:t>how to work with the Run, Next, and Use Extension methods in ASP.NET Core</w:t>
        </w:r>
      </w:hyperlink>
      <w:r w:rsidRPr="0033481B">
        <w:rPr>
          <w:rFonts w:ascii="Maiandra GD" w:hAnsi="Maiandra GD" w:cs="Arial"/>
          <w:color w:val="000000"/>
          <w:bdr w:val="none" w:sz="0" w:space="0" w:color="auto" w:frame="1"/>
        </w:rPr>
        <w:t> Application. We are also going to work with the same application that we created in our previous article.</w:t>
      </w:r>
    </w:p>
    <w:p w:rsidR="004E2B93" w:rsidRPr="0033481B" w:rsidRDefault="004E2B93" w:rsidP="004E2B93">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33481B">
        <w:rPr>
          <w:rStyle w:val="Strong"/>
          <w:rFonts w:ascii="Maiandra GD" w:hAnsi="Maiandra GD" w:cs="Arial"/>
          <w:b/>
          <w:bCs/>
          <w:color w:val="000000"/>
          <w:sz w:val="24"/>
          <w:szCs w:val="24"/>
          <w:bdr w:val="none" w:sz="0" w:space="0" w:color="auto" w:frame="1"/>
        </w:rPr>
        <w:t>Map Extension Method in ASP.NET Core</w:t>
      </w:r>
    </w:p>
    <w:p w:rsidR="004E2B93" w:rsidRPr="0033481B" w:rsidRDefault="004E2B93" w:rsidP="004E2B93">
      <w:pPr>
        <w:pStyle w:val="NormalWeb"/>
        <w:shd w:val="clear" w:color="auto" w:fill="FFFFFF"/>
        <w:spacing w:before="0" w:beforeAutospacing="0" w:after="0" w:afterAutospacing="0"/>
        <w:jc w:val="both"/>
        <w:textAlignment w:val="baseline"/>
        <w:rPr>
          <w:rFonts w:ascii="Maiandra GD" w:hAnsi="Maiandra GD" w:cs="Segoe UI"/>
          <w:color w:val="212529"/>
        </w:rPr>
      </w:pPr>
      <w:r w:rsidRPr="0033481B">
        <w:rPr>
          <w:rFonts w:ascii="Maiandra GD" w:hAnsi="Maiandra GD" w:cs="Arial"/>
          <w:color w:val="000000"/>
          <w:bdr w:val="none" w:sz="0" w:space="0" w:color="auto" w:frame="1"/>
        </w:rPr>
        <w:t>If you want to insert some specific middleware logic for some specific URL, then you can do the same using the Map Extension Method in any type of ASP.NET Core Application. Before using the Map Method, let us first have a look at the definition of this method which is shown in the below image. There are two overloaded versions available for this method in ASP.NET Core.</w:t>
      </w:r>
    </w:p>
    <w:p w:rsidR="004E2B93" w:rsidRPr="0033481B" w:rsidRDefault="004E2B93" w:rsidP="004E2B93">
      <w:pPr>
        <w:pStyle w:val="NormalWeb"/>
        <w:shd w:val="clear" w:color="auto" w:fill="FFFFFF"/>
        <w:spacing w:before="0" w:beforeAutospacing="0" w:after="0" w:afterAutospacing="0"/>
        <w:jc w:val="both"/>
        <w:textAlignment w:val="baseline"/>
        <w:rPr>
          <w:rFonts w:ascii="Maiandra GD" w:hAnsi="Maiandra GD" w:cs="Segoe UI"/>
          <w:color w:val="212529"/>
        </w:rPr>
      </w:pPr>
      <w:r w:rsidRPr="0033481B">
        <w:rPr>
          <w:rFonts w:ascii="Maiandra GD" w:hAnsi="Maiandra GD" w:cs="Arial"/>
          <w:noProof/>
          <w:color w:val="000000"/>
          <w:bdr w:val="none" w:sz="0" w:space="0" w:color="auto" w:frame="1"/>
        </w:rPr>
        <w:drawing>
          <wp:inline distT="0" distB="0" distL="0" distR="0">
            <wp:extent cx="5621898" cy="1669311"/>
            <wp:effectExtent l="19050" t="0" r="0" b="0"/>
            <wp:docPr id="41" name="Picture 41" descr="Map Extension Method in ASP.NET Co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p Extension Method in ASP.NET Core Application"/>
                    <pic:cNvPicPr>
                      <a:picLocks noChangeAspect="1" noChangeArrowheads="1"/>
                    </pic:cNvPicPr>
                  </pic:nvPicPr>
                  <pic:blipFill>
                    <a:blip r:embed="rId31"/>
                    <a:srcRect/>
                    <a:stretch>
                      <a:fillRect/>
                    </a:stretch>
                  </pic:blipFill>
                  <pic:spPr bwMode="auto">
                    <a:xfrm>
                      <a:off x="0" y="0"/>
                      <a:ext cx="5622598" cy="1669519"/>
                    </a:xfrm>
                    <a:prstGeom prst="rect">
                      <a:avLst/>
                    </a:prstGeom>
                    <a:noFill/>
                    <a:ln w="9525">
                      <a:noFill/>
                      <a:miter lim="800000"/>
                      <a:headEnd/>
                      <a:tailEnd/>
                    </a:ln>
                  </pic:spPr>
                </pic:pic>
              </a:graphicData>
            </a:graphic>
          </wp:inline>
        </w:drawing>
      </w:r>
    </w:p>
    <w:p w:rsidR="004E2B93" w:rsidRPr="0033481B" w:rsidRDefault="004E2B93" w:rsidP="004E2B93">
      <w:pPr>
        <w:pStyle w:val="NormalWeb"/>
        <w:shd w:val="clear" w:color="auto" w:fill="FFFFFF"/>
        <w:spacing w:before="0" w:beforeAutospacing="0" w:after="0" w:afterAutospacing="0"/>
        <w:jc w:val="both"/>
        <w:textAlignment w:val="baseline"/>
        <w:rPr>
          <w:rFonts w:ascii="Maiandra GD" w:hAnsi="Maiandra GD" w:cs="Segoe UI"/>
          <w:color w:val="212529"/>
        </w:rPr>
      </w:pPr>
      <w:r w:rsidRPr="0033481B">
        <w:rPr>
          <w:rFonts w:ascii="Maiandra GD" w:hAnsi="Maiandra GD" w:cs="Arial"/>
          <w:color w:val="000000"/>
          <w:bdr w:val="none" w:sz="0" w:space="0" w:color="auto" w:frame="1"/>
        </w:rPr>
        <w:t>The Map method Branches the request pipeline based on matches of the given request path. If the request path starts with the given path, the branch is executed else the Middleware simply ignored. The Map Method takes the following Parameters:</w:t>
      </w:r>
    </w:p>
    <w:p w:rsidR="004E2B93" w:rsidRPr="0033481B" w:rsidRDefault="004E2B93" w:rsidP="004E2B93">
      <w:pPr>
        <w:numPr>
          <w:ilvl w:val="0"/>
          <w:numId w:val="6"/>
        </w:numPr>
        <w:shd w:val="clear" w:color="auto" w:fill="FFFFFF"/>
        <w:spacing w:after="0" w:line="240" w:lineRule="auto"/>
        <w:jc w:val="both"/>
        <w:textAlignment w:val="baseline"/>
        <w:rPr>
          <w:rFonts w:ascii="Maiandra GD" w:hAnsi="Maiandra GD" w:cs="Segoe UI"/>
          <w:color w:val="212529"/>
          <w:sz w:val="24"/>
          <w:szCs w:val="24"/>
        </w:rPr>
      </w:pPr>
      <w:proofErr w:type="gramStart"/>
      <w:r w:rsidRPr="0033481B">
        <w:rPr>
          <w:rStyle w:val="Strong"/>
          <w:rFonts w:ascii="Maiandra GD" w:hAnsi="Maiandra GD" w:cs="Arial"/>
          <w:color w:val="000000"/>
          <w:sz w:val="24"/>
          <w:szCs w:val="24"/>
          <w:bdr w:val="none" w:sz="0" w:space="0" w:color="auto" w:frame="1"/>
        </w:rPr>
        <w:t>app</w:t>
      </w:r>
      <w:proofErr w:type="gramEnd"/>
      <w:r w:rsidRPr="0033481B">
        <w:rPr>
          <w:rFonts w:ascii="Maiandra GD" w:hAnsi="Maiandra GD" w:cs="Arial"/>
          <w:color w:val="000000"/>
          <w:sz w:val="24"/>
          <w:szCs w:val="24"/>
          <w:bdr w:val="none" w:sz="0" w:space="0" w:color="auto" w:frame="1"/>
        </w:rPr>
        <w:t xml:space="preserve">: The </w:t>
      </w:r>
      <w:proofErr w:type="spellStart"/>
      <w:r w:rsidRPr="0033481B">
        <w:rPr>
          <w:rFonts w:ascii="Maiandra GD" w:hAnsi="Maiandra GD" w:cs="Arial"/>
          <w:color w:val="000000"/>
          <w:sz w:val="24"/>
          <w:szCs w:val="24"/>
          <w:bdr w:val="none" w:sz="0" w:space="0" w:color="auto" w:frame="1"/>
        </w:rPr>
        <w:t>Microsoft.AspNetCore.Builder.IApplicationBuilder</w:t>
      </w:r>
      <w:proofErr w:type="spellEnd"/>
      <w:r w:rsidRPr="0033481B">
        <w:rPr>
          <w:rFonts w:ascii="Maiandra GD" w:hAnsi="Maiandra GD" w:cs="Arial"/>
          <w:color w:val="000000"/>
          <w:sz w:val="24"/>
          <w:szCs w:val="24"/>
          <w:bdr w:val="none" w:sz="0" w:space="0" w:color="auto" w:frame="1"/>
        </w:rPr>
        <w:t xml:space="preserve"> instance.</w:t>
      </w:r>
    </w:p>
    <w:p w:rsidR="004E2B93" w:rsidRPr="0033481B" w:rsidRDefault="004E2B93" w:rsidP="004E2B93">
      <w:pPr>
        <w:numPr>
          <w:ilvl w:val="0"/>
          <w:numId w:val="6"/>
        </w:numPr>
        <w:shd w:val="clear" w:color="auto" w:fill="FFFFFF"/>
        <w:spacing w:after="0" w:line="240" w:lineRule="auto"/>
        <w:jc w:val="both"/>
        <w:textAlignment w:val="baseline"/>
        <w:rPr>
          <w:rFonts w:ascii="Maiandra GD" w:hAnsi="Maiandra GD" w:cs="Segoe UI"/>
          <w:color w:val="212529"/>
          <w:sz w:val="24"/>
          <w:szCs w:val="24"/>
        </w:rPr>
      </w:pPr>
      <w:proofErr w:type="spellStart"/>
      <w:proofErr w:type="gramStart"/>
      <w:r w:rsidRPr="0033481B">
        <w:rPr>
          <w:rStyle w:val="Strong"/>
          <w:rFonts w:ascii="Maiandra GD" w:hAnsi="Maiandra GD" w:cs="Arial"/>
          <w:color w:val="000000"/>
          <w:sz w:val="24"/>
          <w:szCs w:val="24"/>
          <w:bdr w:val="none" w:sz="0" w:space="0" w:color="auto" w:frame="1"/>
        </w:rPr>
        <w:t>pathMatch</w:t>
      </w:r>
      <w:proofErr w:type="spellEnd"/>
      <w:proofErr w:type="gramEnd"/>
      <w:r w:rsidRPr="0033481B">
        <w:rPr>
          <w:rFonts w:ascii="Maiandra GD" w:hAnsi="Maiandra GD" w:cs="Arial"/>
          <w:color w:val="000000"/>
          <w:sz w:val="24"/>
          <w:szCs w:val="24"/>
          <w:bdr w:val="none" w:sz="0" w:space="0" w:color="auto" w:frame="1"/>
        </w:rPr>
        <w:t>: The request path to match.</w:t>
      </w:r>
    </w:p>
    <w:p w:rsidR="004E2B93" w:rsidRPr="0033481B" w:rsidRDefault="004E2B93" w:rsidP="004E2B93">
      <w:pPr>
        <w:numPr>
          <w:ilvl w:val="0"/>
          <w:numId w:val="6"/>
        </w:numPr>
        <w:shd w:val="clear" w:color="auto" w:fill="FFFFFF"/>
        <w:spacing w:after="0" w:line="240" w:lineRule="auto"/>
        <w:jc w:val="both"/>
        <w:textAlignment w:val="baseline"/>
        <w:rPr>
          <w:rFonts w:ascii="Maiandra GD" w:hAnsi="Maiandra GD" w:cs="Segoe UI"/>
          <w:color w:val="212529"/>
          <w:sz w:val="24"/>
          <w:szCs w:val="24"/>
        </w:rPr>
      </w:pPr>
      <w:proofErr w:type="gramStart"/>
      <w:r w:rsidRPr="0033481B">
        <w:rPr>
          <w:rStyle w:val="Strong"/>
          <w:rFonts w:ascii="Maiandra GD" w:hAnsi="Maiandra GD" w:cs="Arial"/>
          <w:color w:val="000000"/>
          <w:sz w:val="24"/>
          <w:szCs w:val="24"/>
          <w:bdr w:val="none" w:sz="0" w:space="0" w:color="auto" w:frame="1"/>
        </w:rPr>
        <w:t>configuration</w:t>
      </w:r>
      <w:proofErr w:type="gramEnd"/>
      <w:r w:rsidRPr="0033481B">
        <w:rPr>
          <w:rFonts w:ascii="Maiandra GD" w:hAnsi="Maiandra GD" w:cs="Arial"/>
          <w:color w:val="000000"/>
          <w:sz w:val="24"/>
          <w:szCs w:val="24"/>
          <w:bdr w:val="none" w:sz="0" w:space="0" w:color="auto" w:frame="1"/>
        </w:rPr>
        <w:t>: The branch to take for positive path matches.</w:t>
      </w:r>
    </w:p>
    <w:p w:rsidR="004E2B93" w:rsidRPr="0033481B" w:rsidRDefault="004E2B93" w:rsidP="004E2B93">
      <w:pPr>
        <w:numPr>
          <w:ilvl w:val="0"/>
          <w:numId w:val="6"/>
        </w:numPr>
        <w:shd w:val="clear" w:color="auto" w:fill="FFFFFF"/>
        <w:spacing w:after="0" w:line="240" w:lineRule="auto"/>
        <w:jc w:val="both"/>
        <w:textAlignment w:val="baseline"/>
        <w:rPr>
          <w:rFonts w:ascii="Maiandra GD" w:hAnsi="Maiandra GD" w:cs="Segoe UI"/>
          <w:color w:val="212529"/>
          <w:sz w:val="24"/>
          <w:szCs w:val="24"/>
        </w:rPr>
      </w:pPr>
      <w:proofErr w:type="spellStart"/>
      <w:proofErr w:type="gramStart"/>
      <w:r w:rsidRPr="0033481B">
        <w:rPr>
          <w:rStyle w:val="Strong"/>
          <w:rFonts w:ascii="Maiandra GD" w:hAnsi="Maiandra GD" w:cs="Arial"/>
          <w:color w:val="000000"/>
          <w:sz w:val="24"/>
          <w:szCs w:val="24"/>
          <w:bdr w:val="none" w:sz="0" w:space="0" w:color="auto" w:frame="1"/>
        </w:rPr>
        <w:t>preserveMatchedPathSegment</w:t>
      </w:r>
      <w:proofErr w:type="spellEnd"/>
      <w:proofErr w:type="gramEnd"/>
      <w:r w:rsidRPr="0033481B">
        <w:rPr>
          <w:rFonts w:ascii="Maiandra GD" w:hAnsi="Maiandra GD" w:cs="Arial"/>
          <w:color w:val="000000"/>
          <w:sz w:val="24"/>
          <w:szCs w:val="24"/>
          <w:bdr w:val="none" w:sz="0" w:space="0" w:color="auto" w:frame="1"/>
        </w:rPr>
        <w:t xml:space="preserve">: if false, matched path would be removed from </w:t>
      </w:r>
      <w:proofErr w:type="spellStart"/>
      <w:r w:rsidRPr="0033481B">
        <w:rPr>
          <w:rFonts w:ascii="Maiandra GD" w:hAnsi="Maiandra GD" w:cs="Arial"/>
          <w:color w:val="000000"/>
          <w:sz w:val="24"/>
          <w:szCs w:val="24"/>
          <w:bdr w:val="none" w:sz="0" w:space="0" w:color="auto" w:frame="1"/>
        </w:rPr>
        <w:t>Request.Path</w:t>
      </w:r>
      <w:proofErr w:type="spellEnd"/>
      <w:r w:rsidRPr="0033481B">
        <w:rPr>
          <w:rFonts w:ascii="Maiandra GD" w:hAnsi="Maiandra GD" w:cs="Arial"/>
          <w:color w:val="000000"/>
          <w:sz w:val="24"/>
          <w:szCs w:val="24"/>
          <w:bdr w:val="none" w:sz="0" w:space="0" w:color="auto" w:frame="1"/>
        </w:rPr>
        <w:t xml:space="preserve"> and added to </w:t>
      </w:r>
      <w:proofErr w:type="spellStart"/>
      <w:r w:rsidRPr="0033481B">
        <w:rPr>
          <w:rFonts w:ascii="Maiandra GD" w:hAnsi="Maiandra GD" w:cs="Arial"/>
          <w:color w:val="000000"/>
          <w:sz w:val="24"/>
          <w:szCs w:val="24"/>
          <w:bdr w:val="none" w:sz="0" w:space="0" w:color="auto" w:frame="1"/>
        </w:rPr>
        <w:t>Request.PathBase</w:t>
      </w:r>
      <w:proofErr w:type="spellEnd"/>
      <w:r w:rsidRPr="0033481B">
        <w:rPr>
          <w:rFonts w:ascii="Maiandra GD" w:hAnsi="Maiandra GD" w:cs="Arial"/>
          <w:color w:val="000000"/>
          <w:sz w:val="24"/>
          <w:szCs w:val="24"/>
          <w:bdr w:val="none" w:sz="0" w:space="0" w:color="auto" w:frame="1"/>
        </w:rPr>
        <w:t>.</w:t>
      </w:r>
    </w:p>
    <w:p w:rsidR="004E2B93" w:rsidRPr="0033481B" w:rsidRDefault="004E2B93" w:rsidP="004E2B93">
      <w:pPr>
        <w:pStyle w:val="NormalWeb"/>
        <w:shd w:val="clear" w:color="auto" w:fill="FFFFFF"/>
        <w:spacing w:before="0" w:beforeAutospacing="0" w:after="0" w:afterAutospacing="0"/>
        <w:jc w:val="both"/>
        <w:textAlignment w:val="baseline"/>
        <w:rPr>
          <w:rFonts w:ascii="Maiandra GD" w:hAnsi="Maiandra GD" w:cs="Segoe UI"/>
          <w:color w:val="212529"/>
        </w:rPr>
      </w:pPr>
      <w:r w:rsidRPr="0033481B">
        <w:rPr>
          <w:rStyle w:val="Strong"/>
          <w:rFonts w:ascii="Maiandra GD" w:hAnsi="Maiandra GD" w:cs="Arial"/>
          <w:color w:val="000000"/>
          <w:bdr w:val="none" w:sz="0" w:space="0" w:color="auto" w:frame="1"/>
        </w:rPr>
        <w:t>Returns</w:t>
      </w:r>
      <w:r w:rsidRPr="0033481B">
        <w:rPr>
          <w:rFonts w:ascii="Maiandra GD" w:hAnsi="Maiandra GD" w:cs="Arial"/>
          <w:color w:val="000000"/>
          <w:bdr w:val="none" w:sz="0" w:space="0" w:color="auto" w:frame="1"/>
        </w:rPr>
        <w:t xml:space="preserve">: The </w:t>
      </w:r>
      <w:proofErr w:type="spellStart"/>
      <w:r w:rsidRPr="0033481B">
        <w:rPr>
          <w:rFonts w:ascii="Maiandra GD" w:hAnsi="Maiandra GD" w:cs="Arial"/>
          <w:color w:val="000000"/>
          <w:bdr w:val="none" w:sz="0" w:space="0" w:color="auto" w:frame="1"/>
        </w:rPr>
        <w:t>Microsoft.AspNetCore.Builder.IApplicationBuilder</w:t>
      </w:r>
      <w:proofErr w:type="spellEnd"/>
      <w:r w:rsidRPr="0033481B">
        <w:rPr>
          <w:rFonts w:ascii="Maiandra GD" w:hAnsi="Maiandra GD" w:cs="Arial"/>
          <w:color w:val="000000"/>
          <w:bdr w:val="none" w:sz="0" w:space="0" w:color="auto" w:frame="1"/>
        </w:rPr>
        <w:t xml:space="preserve"> instance.</w:t>
      </w:r>
    </w:p>
    <w:p w:rsidR="004E2B93" w:rsidRPr="0033481B" w:rsidRDefault="004E2B93" w:rsidP="004E2B93">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33481B">
        <w:rPr>
          <w:rStyle w:val="Strong"/>
          <w:rFonts w:ascii="Maiandra GD" w:hAnsi="Maiandra GD" w:cs="Arial"/>
          <w:b/>
          <w:bCs/>
          <w:color w:val="000000"/>
          <w:sz w:val="24"/>
          <w:szCs w:val="24"/>
          <w:bdr w:val="none" w:sz="0" w:space="0" w:color="auto" w:frame="1"/>
        </w:rPr>
        <w:t>Example to Understand the Map Extension Method in ASP.NET Core:</w:t>
      </w:r>
    </w:p>
    <w:p w:rsidR="004E2B93" w:rsidRPr="0033481B" w:rsidRDefault="004E2B93" w:rsidP="004E2B93">
      <w:pPr>
        <w:pStyle w:val="NormalWeb"/>
        <w:shd w:val="clear" w:color="auto" w:fill="FFFFFF"/>
        <w:spacing w:before="0" w:beforeAutospacing="0" w:after="0" w:afterAutospacing="0"/>
        <w:jc w:val="both"/>
        <w:textAlignment w:val="baseline"/>
        <w:rPr>
          <w:rFonts w:ascii="Maiandra GD" w:hAnsi="Maiandra GD" w:cs="Segoe UI"/>
          <w:color w:val="212529"/>
        </w:rPr>
      </w:pPr>
      <w:r w:rsidRPr="0033481B">
        <w:rPr>
          <w:rFonts w:ascii="Maiandra GD" w:hAnsi="Maiandra GD" w:cs="Arial"/>
          <w:color w:val="000000"/>
          <w:bdr w:val="none" w:sz="0" w:space="0" w:color="auto" w:frame="1"/>
        </w:rPr>
        <w:lastRenderedPageBreak/>
        <w:t>Let us understand the Map Extension Method with Examples. First, add the following method in the Startup class. This is the custom logic that we want to execute for a specific URL.</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gramStart"/>
      <w:r w:rsidRPr="0033481B">
        <w:rPr>
          <w:rStyle w:val="enlighter-k0"/>
          <w:rFonts w:ascii="Maiandra GD" w:hAnsi="Maiandra GD" w:cs="Consolas"/>
          <w:b/>
          <w:bCs/>
          <w:color w:val="D171DD"/>
          <w:sz w:val="24"/>
          <w:szCs w:val="24"/>
          <w:bdr w:val="none" w:sz="0" w:space="0" w:color="auto" w:frame="1"/>
        </w:rPr>
        <w:t>private</w:t>
      </w:r>
      <w:proofErr w:type="gramEnd"/>
      <w:r w:rsidRPr="0033481B">
        <w:rPr>
          <w:rStyle w:val="enlighter-text"/>
          <w:rFonts w:ascii="Maiandra GD" w:hAnsi="Maiandra GD" w:cs="Consolas"/>
          <w:color w:val="CFD5E0"/>
          <w:sz w:val="24"/>
          <w:szCs w:val="24"/>
          <w:bdr w:val="none" w:sz="0" w:space="0" w:color="auto" w:frame="1"/>
        </w:rPr>
        <w:t xml:space="preserve"> </w:t>
      </w:r>
      <w:r w:rsidRPr="0033481B">
        <w:rPr>
          <w:rStyle w:val="enlighter-k5"/>
          <w:rFonts w:ascii="Maiandra GD" w:hAnsi="Maiandra GD" w:cs="Consolas"/>
          <w:b/>
          <w:bCs/>
          <w:color w:val="D171DD"/>
          <w:sz w:val="24"/>
          <w:szCs w:val="24"/>
          <w:bdr w:val="none" w:sz="0" w:space="0" w:color="auto" w:frame="1"/>
        </w:rPr>
        <w:t>void</w:t>
      </w:r>
      <w:r w:rsidRPr="0033481B">
        <w:rPr>
          <w:rStyle w:val="enlighter-text"/>
          <w:rFonts w:ascii="Maiandra GD" w:hAnsi="Maiandra GD" w:cs="Consolas"/>
          <w:color w:val="CFD5E0"/>
          <w:sz w:val="24"/>
          <w:szCs w:val="24"/>
          <w:bdr w:val="none" w:sz="0" w:space="0" w:color="auto" w:frame="1"/>
        </w:rPr>
        <w:t xml:space="preserve"> </w:t>
      </w:r>
      <w:proofErr w:type="spellStart"/>
      <w:r w:rsidRPr="0033481B">
        <w:rPr>
          <w:rStyle w:val="enlighter-m0"/>
          <w:rFonts w:ascii="Maiandra GD" w:hAnsi="Maiandra GD" w:cs="Consolas"/>
          <w:color w:val="4284AE"/>
          <w:sz w:val="24"/>
          <w:szCs w:val="24"/>
          <w:bdr w:val="none" w:sz="0" w:space="0" w:color="auto" w:frame="1"/>
        </w:rPr>
        <w:t>MapCustomMiddleware</w:t>
      </w:r>
      <w:proofErr w:type="spellEnd"/>
      <w:r w:rsidRPr="0033481B">
        <w:rPr>
          <w:rStyle w:val="enlighter-g1"/>
          <w:rFonts w:ascii="Maiandra GD" w:hAnsi="Maiandra GD" w:cs="Consolas"/>
          <w:b/>
          <w:bCs/>
          <w:color w:val="6B7C8B"/>
          <w:sz w:val="24"/>
          <w:szCs w:val="24"/>
          <w:bdr w:val="none" w:sz="0" w:space="0" w:color="auto" w:frame="1"/>
        </w:rPr>
        <w:t>(</w:t>
      </w:r>
      <w:proofErr w:type="spellStart"/>
      <w:r w:rsidRPr="0033481B">
        <w:rPr>
          <w:rStyle w:val="enlighter-text"/>
          <w:rFonts w:ascii="Maiandra GD" w:hAnsi="Maiandra GD" w:cs="Consolas"/>
          <w:color w:val="CFD5E0"/>
          <w:sz w:val="24"/>
          <w:szCs w:val="24"/>
          <w:bdr w:val="none" w:sz="0" w:space="0" w:color="auto" w:frame="1"/>
        </w:rPr>
        <w:t>IApplicationBuilder</w:t>
      </w:r>
      <w:proofErr w:type="spellEnd"/>
      <w:r w:rsidRPr="0033481B">
        <w:rPr>
          <w:rStyle w:val="enlighter-text"/>
          <w:rFonts w:ascii="Maiandra GD" w:hAnsi="Maiandra GD" w:cs="Consolas"/>
          <w:color w:val="CFD5E0"/>
          <w:sz w:val="24"/>
          <w:szCs w:val="24"/>
          <w:bdr w:val="none" w:sz="0" w:space="0" w:color="auto" w:frame="1"/>
        </w:rPr>
        <w:t xml:space="preserve"> app</w:t>
      </w:r>
      <w:r w:rsidRPr="0033481B">
        <w:rPr>
          <w:rStyle w:val="enlighter-g1"/>
          <w:rFonts w:ascii="Maiandra GD" w:hAnsi="Maiandra GD" w:cs="Consolas"/>
          <w:b/>
          <w:bCs/>
          <w:color w:val="6B7C8B"/>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r w:rsidRPr="0033481B">
        <w:rPr>
          <w:rStyle w:val="enlighter-g1"/>
          <w:rFonts w:ascii="Maiandra GD" w:hAnsi="Maiandra GD" w:cs="Consolas"/>
          <w:b/>
          <w:bCs/>
          <w:color w:val="6B7C8B"/>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33481B">
        <w:rPr>
          <w:rStyle w:val="enlighter-text"/>
          <w:rFonts w:ascii="Maiandra GD" w:hAnsi="Maiandra GD" w:cs="Consolas"/>
          <w:color w:val="CFD5E0"/>
          <w:sz w:val="24"/>
          <w:szCs w:val="24"/>
          <w:bdr w:val="none" w:sz="0" w:space="0" w:color="auto" w:frame="1"/>
        </w:rPr>
        <w:t>app.</w:t>
      </w:r>
      <w:r w:rsidRPr="0033481B">
        <w:rPr>
          <w:rStyle w:val="enlighter-m3"/>
          <w:rFonts w:ascii="Maiandra GD" w:hAnsi="Maiandra GD" w:cs="Consolas"/>
          <w:color w:val="4284AE"/>
          <w:sz w:val="24"/>
          <w:szCs w:val="24"/>
          <w:bdr w:val="none" w:sz="0" w:space="0" w:color="auto" w:frame="1"/>
        </w:rPr>
        <w:t>Use</w:t>
      </w:r>
      <w:proofErr w:type="spellEnd"/>
      <w:r w:rsidRPr="0033481B">
        <w:rPr>
          <w:rStyle w:val="enlighter-g1"/>
          <w:rFonts w:ascii="Maiandra GD" w:hAnsi="Maiandra GD" w:cs="Consolas"/>
          <w:b/>
          <w:bCs/>
          <w:color w:val="6B7C8B"/>
          <w:sz w:val="24"/>
          <w:szCs w:val="24"/>
          <w:bdr w:val="none" w:sz="0" w:space="0" w:color="auto" w:frame="1"/>
        </w:rPr>
        <w:t>(</w:t>
      </w:r>
      <w:proofErr w:type="spellStart"/>
      <w:proofErr w:type="gramEnd"/>
      <w:r w:rsidRPr="0033481B">
        <w:rPr>
          <w:rStyle w:val="enlighter-k0"/>
          <w:rFonts w:ascii="Maiandra GD" w:hAnsi="Maiandra GD" w:cs="Consolas"/>
          <w:b/>
          <w:bCs/>
          <w:color w:val="D171DD"/>
          <w:sz w:val="24"/>
          <w:szCs w:val="24"/>
          <w:bdr w:val="none" w:sz="0" w:space="0" w:color="auto" w:frame="1"/>
        </w:rPr>
        <w:t>async</w:t>
      </w:r>
      <w:proofErr w:type="spellEnd"/>
      <w:r w:rsidRPr="0033481B">
        <w:rPr>
          <w:rStyle w:val="enlighter-text"/>
          <w:rFonts w:ascii="Maiandra GD" w:hAnsi="Maiandra GD" w:cs="Consolas"/>
          <w:color w:val="CFD5E0"/>
          <w:sz w:val="24"/>
          <w:szCs w:val="24"/>
          <w:bdr w:val="none" w:sz="0" w:space="0" w:color="auto" w:frame="1"/>
        </w:rPr>
        <w:t xml:space="preserve"> </w:t>
      </w:r>
      <w:r w:rsidRPr="0033481B">
        <w:rPr>
          <w:rStyle w:val="enlighter-g1"/>
          <w:rFonts w:ascii="Maiandra GD" w:hAnsi="Maiandra GD" w:cs="Consolas"/>
          <w:b/>
          <w:bCs/>
          <w:color w:val="6B7C8B"/>
          <w:sz w:val="24"/>
          <w:szCs w:val="24"/>
          <w:bdr w:val="none" w:sz="0" w:space="0" w:color="auto" w:frame="1"/>
        </w:rPr>
        <w:t>(</w:t>
      </w:r>
      <w:r w:rsidRPr="0033481B">
        <w:rPr>
          <w:rStyle w:val="enlighter-text"/>
          <w:rFonts w:ascii="Maiandra GD" w:hAnsi="Maiandra GD" w:cs="Consolas"/>
          <w:color w:val="CFD5E0"/>
          <w:sz w:val="24"/>
          <w:szCs w:val="24"/>
          <w:bdr w:val="none" w:sz="0" w:space="0" w:color="auto" w:frame="1"/>
        </w:rPr>
        <w:t>context, next</w:t>
      </w:r>
      <w:r w:rsidRPr="0033481B">
        <w:rPr>
          <w:rStyle w:val="enlighter-g1"/>
          <w:rFonts w:ascii="Maiandra GD" w:hAnsi="Maiandra GD" w:cs="Consolas"/>
          <w:b/>
          <w:bCs/>
          <w:color w:val="6B7C8B"/>
          <w:sz w:val="24"/>
          <w:szCs w:val="24"/>
          <w:bdr w:val="none" w:sz="0" w:space="0" w:color="auto" w:frame="1"/>
        </w:rPr>
        <w:t>)</w:t>
      </w:r>
      <w:r w:rsidRPr="0033481B">
        <w:rPr>
          <w:rStyle w:val="enlighter-text"/>
          <w:rFonts w:ascii="Maiandra GD" w:hAnsi="Maiandra GD" w:cs="Consolas"/>
          <w:color w:val="CFD5E0"/>
          <w:sz w:val="24"/>
          <w:szCs w:val="24"/>
          <w:bdr w:val="none" w:sz="0" w:space="0" w:color="auto" w:frame="1"/>
        </w:rPr>
        <w:t xml:space="preserve"> =</w:t>
      </w:r>
      <w:r w:rsidRPr="0033481B">
        <w:rPr>
          <w:rStyle w:val="enlighter-g1"/>
          <w:rFonts w:ascii="Maiandra GD" w:hAnsi="Maiandra GD" w:cs="Consolas"/>
          <w:b/>
          <w:bCs/>
          <w:color w:val="6B7C8B"/>
          <w:sz w:val="24"/>
          <w:szCs w:val="24"/>
          <w:bdr w:val="none" w:sz="0" w:space="0" w:color="auto" w:frame="1"/>
        </w:rPr>
        <w:t>&gt;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r w:rsidRPr="0033481B">
        <w:rPr>
          <w:rStyle w:val="enlighter-g1"/>
          <w:rFonts w:ascii="Maiandra GD" w:hAnsi="Maiandra GD" w:cs="Consolas"/>
          <w:b/>
          <w:bCs/>
          <w:color w:val="6B7C8B"/>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gramStart"/>
      <w:r w:rsidRPr="0033481B">
        <w:rPr>
          <w:rStyle w:val="enlighter-k0"/>
          <w:rFonts w:ascii="Maiandra GD" w:hAnsi="Maiandra GD" w:cs="Consolas"/>
          <w:b/>
          <w:bCs/>
          <w:color w:val="D171DD"/>
          <w:sz w:val="24"/>
          <w:szCs w:val="24"/>
          <w:bdr w:val="none" w:sz="0" w:space="0" w:color="auto" w:frame="1"/>
        </w:rPr>
        <w:t>await</w:t>
      </w:r>
      <w:proofErr w:type="gramEnd"/>
      <w:r w:rsidRPr="0033481B">
        <w:rPr>
          <w:rStyle w:val="enlighter-text"/>
          <w:rFonts w:ascii="Maiandra GD" w:hAnsi="Maiandra GD" w:cs="Consolas"/>
          <w:color w:val="CFD5E0"/>
          <w:sz w:val="24"/>
          <w:szCs w:val="24"/>
          <w:bdr w:val="none" w:sz="0" w:space="0" w:color="auto" w:frame="1"/>
        </w:rPr>
        <w:t xml:space="preserve"> </w:t>
      </w:r>
      <w:proofErr w:type="spellStart"/>
      <w:r w:rsidRPr="0033481B">
        <w:rPr>
          <w:rStyle w:val="enlighter-text"/>
          <w:rFonts w:ascii="Maiandra GD" w:hAnsi="Maiandra GD" w:cs="Consolas"/>
          <w:color w:val="CFD5E0"/>
          <w:sz w:val="24"/>
          <w:szCs w:val="24"/>
          <w:bdr w:val="none" w:sz="0" w:space="0" w:color="auto" w:frame="1"/>
        </w:rPr>
        <w:t>context.</w:t>
      </w:r>
      <w:r w:rsidRPr="0033481B">
        <w:rPr>
          <w:rStyle w:val="enlighter-m3"/>
          <w:rFonts w:ascii="Maiandra GD" w:hAnsi="Maiandra GD" w:cs="Consolas"/>
          <w:color w:val="4284AE"/>
          <w:sz w:val="24"/>
          <w:szCs w:val="24"/>
          <w:bdr w:val="none" w:sz="0" w:space="0" w:color="auto" w:frame="1"/>
        </w:rPr>
        <w:t>Response</w:t>
      </w:r>
      <w:r w:rsidRPr="0033481B">
        <w:rPr>
          <w:rStyle w:val="enlighter-text"/>
          <w:rFonts w:ascii="Maiandra GD" w:hAnsi="Maiandra GD" w:cs="Consolas"/>
          <w:color w:val="CFD5E0"/>
          <w:sz w:val="24"/>
          <w:szCs w:val="24"/>
          <w:bdr w:val="none" w:sz="0" w:space="0" w:color="auto" w:frame="1"/>
        </w:rPr>
        <w:t>.</w:t>
      </w:r>
      <w:r w:rsidRPr="0033481B">
        <w:rPr>
          <w:rStyle w:val="enlighter-m3"/>
          <w:rFonts w:ascii="Maiandra GD" w:hAnsi="Maiandra GD" w:cs="Consolas"/>
          <w:color w:val="4284AE"/>
          <w:sz w:val="24"/>
          <w:szCs w:val="24"/>
          <w:bdr w:val="none" w:sz="0" w:space="0" w:color="auto" w:frame="1"/>
        </w:rPr>
        <w:t>WriteAsync</w:t>
      </w:r>
      <w:proofErr w:type="spellEnd"/>
      <w:r w:rsidRPr="0033481B">
        <w:rPr>
          <w:rStyle w:val="enlighter-g1"/>
          <w:rFonts w:ascii="Maiandra GD" w:hAnsi="Maiandra GD" w:cs="Consolas"/>
          <w:b/>
          <w:bCs/>
          <w:color w:val="6B7C8B"/>
          <w:sz w:val="24"/>
          <w:szCs w:val="24"/>
          <w:bdr w:val="none" w:sz="0" w:space="0" w:color="auto" w:frame="1"/>
        </w:rPr>
        <w:t>(</w:t>
      </w:r>
      <w:r w:rsidRPr="0033481B">
        <w:rPr>
          <w:rStyle w:val="enlighter-s0"/>
          <w:rFonts w:ascii="Maiandra GD" w:hAnsi="Maiandra GD" w:cs="Consolas"/>
          <w:color w:val="7CC379"/>
          <w:sz w:val="24"/>
          <w:szCs w:val="24"/>
          <w:bdr w:val="none" w:sz="0" w:space="0" w:color="auto" w:frame="1"/>
        </w:rPr>
        <w:t>"Specific URL Logic Middleware \n"</w:t>
      </w:r>
      <w:r w:rsidRPr="0033481B">
        <w:rPr>
          <w:rStyle w:val="enlighter-g1"/>
          <w:rFonts w:ascii="Maiandra GD" w:hAnsi="Maiandra GD" w:cs="Consolas"/>
          <w:b/>
          <w:bCs/>
          <w:color w:val="6B7C8B"/>
          <w:sz w:val="24"/>
          <w:szCs w:val="24"/>
          <w:bdr w:val="none" w:sz="0" w:space="0" w:color="auto" w:frame="1"/>
        </w:rPr>
        <w:t>)</w:t>
      </w:r>
      <w:r w:rsidRPr="0033481B">
        <w:rPr>
          <w:rStyle w:val="enlighter-text"/>
          <w:rFonts w:ascii="Maiandra GD" w:hAnsi="Maiandra GD" w:cs="Consolas"/>
          <w:color w:val="CFD5E0"/>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r w:rsidRPr="0033481B">
        <w:rPr>
          <w:rStyle w:val="enlighter-g1"/>
          <w:rFonts w:ascii="Maiandra GD" w:hAnsi="Maiandra GD" w:cs="Consolas"/>
          <w:b/>
          <w:bCs/>
          <w:color w:val="6B7C8B"/>
          <w:sz w:val="24"/>
          <w:szCs w:val="24"/>
          <w:bdr w:val="none" w:sz="0" w:space="0" w:color="auto" w:frame="1"/>
        </w:rPr>
        <w:t>})</w:t>
      </w:r>
      <w:r w:rsidRPr="0033481B">
        <w:rPr>
          <w:rStyle w:val="enlighter-text"/>
          <w:rFonts w:ascii="Maiandra GD" w:hAnsi="Maiandra GD" w:cs="Consolas"/>
          <w:color w:val="CFD5E0"/>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r w:rsidRPr="0033481B">
        <w:rPr>
          <w:rStyle w:val="enlighter-g1"/>
          <w:rFonts w:ascii="Maiandra GD" w:hAnsi="Maiandra GD" w:cs="Consolas"/>
          <w:b/>
          <w:bCs/>
          <w:color w:val="6B7C8B"/>
          <w:sz w:val="24"/>
          <w:szCs w:val="24"/>
          <w:bdr w:val="none" w:sz="0" w:space="0" w:color="auto" w:frame="1"/>
        </w:rPr>
        <w:t>}</w:t>
      </w:r>
    </w:p>
    <w:p w:rsidR="004E2B93" w:rsidRPr="0033481B" w:rsidRDefault="004E2B93" w:rsidP="004E2B93">
      <w:pPr>
        <w:pStyle w:val="NormalWeb"/>
        <w:shd w:val="clear" w:color="auto" w:fill="FFFFFF"/>
        <w:spacing w:before="0" w:beforeAutospacing="0" w:after="0" w:afterAutospacing="0"/>
        <w:jc w:val="both"/>
        <w:textAlignment w:val="baseline"/>
        <w:rPr>
          <w:rFonts w:ascii="Maiandra GD" w:hAnsi="Maiandra GD" w:cs="Segoe UI"/>
          <w:color w:val="212529"/>
        </w:rPr>
      </w:pPr>
      <w:r w:rsidRPr="0033481B">
        <w:rPr>
          <w:rFonts w:ascii="Maiandra GD" w:hAnsi="Maiandra GD" w:cs="Arial"/>
          <w:color w:val="000000"/>
          <w:bdr w:val="none" w:sz="0" w:space="0" w:color="auto" w:frame="1"/>
        </w:rPr>
        <w:t>Now, we need to register the Middleware component using the Map Extension method. As you can see here, we have provided the path as “/</w:t>
      </w:r>
      <w:proofErr w:type="spellStart"/>
      <w:r w:rsidRPr="0033481B">
        <w:rPr>
          <w:rFonts w:ascii="Maiandra GD" w:hAnsi="Maiandra GD" w:cs="Arial"/>
          <w:color w:val="000000"/>
          <w:bdr w:val="none" w:sz="0" w:space="0" w:color="auto" w:frame="1"/>
        </w:rPr>
        <w:t>testmap</w:t>
      </w:r>
      <w:proofErr w:type="spellEnd"/>
      <w:r w:rsidRPr="0033481B">
        <w:rPr>
          <w:rFonts w:ascii="Maiandra GD" w:hAnsi="Maiandra GD" w:cs="Arial"/>
          <w:color w:val="000000"/>
          <w:bdr w:val="none" w:sz="0" w:space="0" w:color="auto" w:frame="1"/>
        </w:rPr>
        <w:t>” and also provided the second parameter as </w:t>
      </w:r>
      <w:proofErr w:type="spellStart"/>
      <w:r w:rsidRPr="0033481B">
        <w:rPr>
          <w:rStyle w:val="Strong"/>
          <w:rFonts w:ascii="Maiandra GD" w:hAnsi="Maiandra GD" w:cs="Arial"/>
          <w:color w:val="000000"/>
          <w:bdr w:val="none" w:sz="0" w:space="0" w:color="auto" w:frame="1"/>
        </w:rPr>
        <w:t>MapCustomMiddleware</w:t>
      </w:r>
      <w:proofErr w:type="spellEnd"/>
      <w:r w:rsidRPr="0033481B">
        <w:rPr>
          <w:rStyle w:val="Strong"/>
          <w:rFonts w:ascii="Maiandra GD" w:hAnsi="Maiandra GD" w:cs="Arial"/>
          <w:color w:val="000000"/>
          <w:bdr w:val="none" w:sz="0" w:space="0" w:color="auto" w:frame="1"/>
        </w:rPr>
        <w:t> </w:t>
      </w:r>
      <w:r w:rsidRPr="0033481B">
        <w:rPr>
          <w:rFonts w:ascii="Maiandra GD" w:hAnsi="Maiandra GD" w:cs="Arial"/>
          <w:color w:val="000000"/>
          <w:bdr w:val="none" w:sz="0" w:space="0" w:color="auto" w:frame="1"/>
        </w:rPr>
        <w:t>method that we just created.</w:t>
      </w:r>
    </w:p>
    <w:p w:rsidR="004E2B93" w:rsidRPr="0033481B" w:rsidRDefault="004E2B93" w:rsidP="004E2B93">
      <w:pPr>
        <w:pStyle w:val="NormalWeb"/>
        <w:shd w:val="clear" w:color="auto" w:fill="FFFFFF"/>
        <w:spacing w:before="0" w:beforeAutospacing="0" w:after="0" w:afterAutospacing="0"/>
        <w:jc w:val="both"/>
        <w:textAlignment w:val="baseline"/>
        <w:rPr>
          <w:rFonts w:ascii="Maiandra GD" w:hAnsi="Maiandra GD" w:cs="Segoe UI"/>
          <w:color w:val="212529"/>
        </w:rPr>
      </w:pPr>
      <w:proofErr w:type="spellStart"/>
      <w:proofErr w:type="gramStart"/>
      <w:r w:rsidRPr="0033481B">
        <w:rPr>
          <w:rStyle w:val="Strong"/>
          <w:rFonts w:ascii="Maiandra GD" w:hAnsi="Maiandra GD" w:cs="Arial"/>
          <w:color w:val="000000"/>
          <w:bdr w:val="none" w:sz="0" w:space="0" w:color="auto" w:frame="1"/>
        </w:rPr>
        <w:t>app.Map</w:t>
      </w:r>
      <w:proofErr w:type="spellEnd"/>
      <w:r w:rsidRPr="0033481B">
        <w:rPr>
          <w:rStyle w:val="Strong"/>
          <w:rFonts w:ascii="Maiandra GD" w:hAnsi="Maiandra GD" w:cs="Arial"/>
          <w:color w:val="000000"/>
          <w:bdr w:val="none" w:sz="0" w:space="0" w:color="auto" w:frame="1"/>
        </w:rPr>
        <w:t>(</w:t>
      </w:r>
      <w:proofErr w:type="gramEnd"/>
      <w:r w:rsidRPr="0033481B">
        <w:rPr>
          <w:rStyle w:val="Strong"/>
          <w:rFonts w:ascii="Maiandra GD" w:hAnsi="Maiandra GD" w:cs="Arial"/>
          <w:color w:val="000000"/>
          <w:bdr w:val="none" w:sz="0" w:space="0" w:color="auto" w:frame="1"/>
        </w:rPr>
        <w:t>“/</w:t>
      </w:r>
      <w:proofErr w:type="spellStart"/>
      <w:r w:rsidRPr="0033481B">
        <w:rPr>
          <w:rStyle w:val="Strong"/>
          <w:rFonts w:ascii="Maiandra GD" w:hAnsi="Maiandra GD" w:cs="Arial"/>
          <w:color w:val="000000"/>
          <w:bdr w:val="none" w:sz="0" w:space="0" w:color="auto" w:frame="1"/>
        </w:rPr>
        <w:t>testmap</w:t>
      </w:r>
      <w:proofErr w:type="spellEnd"/>
      <w:r w:rsidRPr="0033481B">
        <w:rPr>
          <w:rStyle w:val="Strong"/>
          <w:rFonts w:ascii="Maiandra GD" w:hAnsi="Maiandra GD" w:cs="Arial"/>
          <w:color w:val="000000"/>
          <w:bdr w:val="none" w:sz="0" w:space="0" w:color="auto" w:frame="1"/>
        </w:rPr>
        <w:t xml:space="preserve">”, </w:t>
      </w:r>
      <w:proofErr w:type="spellStart"/>
      <w:r w:rsidRPr="0033481B">
        <w:rPr>
          <w:rStyle w:val="Strong"/>
          <w:rFonts w:ascii="Maiandra GD" w:hAnsi="Maiandra GD" w:cs="Arial"/>
          <w:color w:val="000000"/>
          <w:bdr w:val="none" w:sz="0" w:space="0" w:color="auto" w:frame="1"/>
        </w:rPr>
        <w:t>MapCustomMiddleware</w:t>
      </w:r>
      <w:proofErr w:type="spellEnd"/>
      <w:r w:rsidRPr="0033481B">
        <w:rPr>
          <w:rStyle w:val="Strong"/>
          <w:rFonts w:ascii="Maiandra GD" w:hAnsi="Maiandra GD" w:cs="Arial"/>
          <w:color w:val="000000"/>
          <w:bdr w:val="none" w:sz="0" w:space="0" w:color="auto" w:frame="1"/>
        </w:rPr>
        <w:t>);</w:t>
      </w:r>
    </w:p>
    <w:p w:rsidR="004E2B93" w:rsidRPr="0033481B" w:rsidRDefault="004E2B93" w:rsidP="004E2B93">
      <w:pPr>
        <w:pStyle w:val="NormalWeb"/>
        <w:shd w:val="clear" w:color="auto" w:fill="FFFFFF"/>
        <w:spacing w:before="0" w:beforeAutospacing="0" w:after="0" w:afterAutospacing="0"/>
        <w:jc w:val="both"/>
        <w:textAlignment w:val="baseline"/>
        <w:rPr>
          <w:rFonts w:ascii="Maiandra GD" w:hAnsi="Maiandra GD" w:cs="Segoe UI"/>
          <w:color w:val="212529"/>
        </w:rPr>
      </w:pPr>
      <w:r w:rsidRPr="0033481B">
        <w:rPr>
          <w:rFonts w:ascii="Maiandra GD" w:hAnsi="Maiandra GD" w:cs="Arial"/>
          <w:color w:val="000000"/>
          <w:bdr w:val="none" w:sz="0" w:space="0" w:color="auto" w:frame="1"/>
        </w:rPr>
        <w:t>With this when the request comes, if it contains </w:t>
      </w:r>
      <w:r w:rsidRPr="0033481B">
        <w:rPr>
          <w:rStyle w:val="Strong"/>
          <w:rFonts w:ascii="Maiandra GD" w:hAnsi="Maiandra GD" w:cs="Arial"/>
          <w:color w:val="000000"/>
          <w:bdr w:val="none" w:sz="0" w:space="0" w:color="auto" w:frame="1"/>
        </w:rPr>
        <w:t>/</w:t>
      </w:r>
      <w:proofErr w:type="spellStart"/>
      <w:r w:rsidRPr="0033481B">
        <w:rPr>
          <w:rStyle w:val="Strong"/>
          <w:rFonts w:ascii="Maiandra GD" w:hAnsi="Maiandra GD" w:cs="Arial"/>
          <w:color w:val="000000"/>
          <w:bdr w:val="none" w:sz="0" w:space="0" w:color="auto" w:frame="1"/>
        </w:rPr>
        <w:t>testmap</w:t>
      </w:r>
      <w:proofErr w:type="spellEnd"/>
      <w:r w:rsidRPr="0033481B">
        <w:rPr>
          <w:rStyle w:val="Strong"/>
          <w:rFonts w:ascii="Maiandra GD" w:hAnsi="Maiandra GD" w:cs="Arial"/>
          <w:color w:val="000000"/>
          <w:bdr w:val="none" w:sz="0" w:space="0" w:color="auto" w:frame="1"/>
        </w:rPr>
        <w:t> </w:t>
      </w:r>
      <w:r w:rsidRPr="0033481B">
        <w:rPr>
          <w:rFonts w:ascii="Maiandra GD" w:hAnsi="Maiandra GD" w:cs="Arial"/>
          <w:color w:val="000000"/>
          <w:bdr w:val="none" w:sz="0" w:space="0" w:color="auto" w:frame="1"/>
        </w:rPr>
        <w:t>as part of the URL, then only this Middleware component going to be executed else simply is ignored.</w:t>
      </w:r>
    </w:p>
    <w:p w:rsidR="004E2B93" w:rsidRPr="0033481B" w:rsidRDefault="004E2B93" w:rsidP="004E2B93">
      <w:pPr>
        <w:pStyle w:val="Heading6"/>
        <w:shd w:val="clear" w:color="auto" w:fill="FFFFFF"/>
        <w:spacing w:before="0"/>
        <w:jc w:val="both"/>
        <w:textAlignment w:val="baseline"/>
        <w:rPr>
          <w:rFonts w:ascii="Maiandra GD" w:hAnsi="Maiandra GD" w:cs="Segoe UI"/>
          <w:color w:val="3A3A3A"/>
          <w:sz w:val="24"/>
          <w:szCs w:val="24"/>
        </w:rPr>
      </w:pPr>
      <w:r w:rsidRPr="0033481B">
        <w:rPr>
          <w:rStyle w:val="Strong"/>
          <w:rFonts w:ascii="Maiandra GD" w:hAnsi="Maiandra GD" w:cs="Arial"/>
          <w:b w:val="0"/>
          <w:bCs w:val="0"/>
          <w:color w:val="000000"/>
          <w:sz w:val="24"/>
          <w:szCs w:val="24"/>
          <w:bdr w:val="none" w:sz="0" w:space="0" w:color="auto" w:frame="1"/>
        </w:rPr>
        <w:t>Complete code of Startup class:</w:t>
      </w:r>
    </w:p>
    <w:p w:rsidR="004E2B93" w:rsidRPr="0033481B" w:rsidRDefault="004E2B93" w:rsidP="004E2B93">
      <w:pPr>
        <w:pStyle w:val="NormalWeb"/>
        <w:shd w:val="clear" w:color="auto" w:fill="FFFFFF"/>
        <w:spacing w:before="0" w:beforeAutospacing="0" w:after="0" w:afterAutospacing="0"/>
        <w:jc w:val="both"/>
        <w:textAlignment w:val="baseline"/>
        <w:rPr>
          <w:rFonts w:ascii="Maiandra GD" w:hAnsi="Maiandra GD" w:cs="Segoe UI"/>
          <w:color w:val="212529"/>
        </w:rPr>
      </w:pPr>
      <w:r w:rsidRPr="0033481B">
        <w:rPr>
          <w:rFonts w:ascii="Maiandra GD" w:hAnsi="Maiandra GD" w:cs="Arial"/>
          <w:color w:val="000000"/>
          <w:bdr w:val="none" w:sz="0" w:space="0" w:color="auto" w:frame="1"/>
        </w:rPr>
        <w:t>The following is the complete code of the Startup class.</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gramStart"/>
      <w:r w:rsidRPr="0033481B">
        <w:rPr>
          <w:rStyle w:val="enlighter-k0"/>
          <w:rFonts w:ascii="Maiandra GD" w:hAnsi="Maiandra GD" w:cs="Consolas"/>
          <w:b/>
          <w:bCs/>
          <w:color w:val="D171DD"/>
          <w:sz w:val="24"/>
          <w:szCs w:val="24"/>
          <w:bdr w:val="none" w:sz="0" w:space="0" w:color="auto" w:frame="1"/>
        </w:rPr>
        <w:t>using</w:t>
      </w:r>
      <w:proofErr w:type="gramEnd"/>
      <w:r w:rsidRPr="0033481B">
        <w:rPr>
          <w:rStyle w:val="enlighter-k0"/>
          <w:rFonts w:ascii="Maiandra GD" w:hAnsi="Maiandra GD" w:cs="Consolas"/>
          <w:b/>
          <w:bCs/>
          <w:color w:val="D171DD"/>
          <w:sz w:val="24"/>
          <w:szCs w:val="24"/>
          <w:bdr w:val="none" w:sz="0" w:space="0" w:color="auto" w:frame="1"/>
        </w:rPr>
        <w:t xml:space="preserve"> </w:t>
      </w:r>
      <w:proofErr w:type="spellStart"/>
      <w:r w:rsidRPr="0033481B">
        <w:rPr>
          <w:rStyle w:val="enlighter-k10"/>
          <w:rFonts w:ascii="Maiandra GD" w:hAnsi="Maiandra GD" w:cs="Consolas"/>
          <w:i/>
          <w:iCs/>
          <w:color w:val="4284AE"/>
          <w:sz w:val="24"/>
          <w:szCs w:val="24"/>
          <w:bdr w:val="none" w:sz="0" w:space="0" w:color="auto" w:frame="1"/>
        </w:rPr>
        <w:t>Microsoft.AspNetCore.Builder</w:t>
      </w:r>
      <w:proofErr w:type="spellEnd"/>
      <w:r w:rsidRPr="0033481B">
        <w:rPr>
          <w:rStyle w:val="enlighter-k10"/>
          <w:rFonts w:ascii="Maiandra GD" w:hAnsi="Maiandra GD" w:cs="Consolas"/>
          <w:i/>
          <w:iCs/>
          <w:color w:val="4284AE"/>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gramStart"/>
      <w:r w:rsidRPr="0033481B">
        <w:rPr>
          <w:rStyle w:val="enlighter-k0"/>
          <w:rFonts w:ascii="Maiandra GD" w:hAnsi="Maiandra GD" w:cs="Consolas"/>
          <w:b/>
          <w:bCs/>
          <w:color w:val="D171DD"/>
          <w:sz w:val="24"/>
          <w:szCs w:val="24"/>
          <w:bdr w:val="none" w:sz="0" w:space="0" w:color="auto" w:frame="1"/>
        </w:rPr>
        <w:t>using</w:t>
      </w:r>
      <w:proofErr w:type="gramEnd"/>
      <w:r w:rsidRPr="0033481B">
        <w:rPr>
          <w:rStyle w:val="enlighter-k0"/>
          <w:rFonts w:ascii="Maiandra GD" w:hAnsi="Maiandra GD" w:cs="Consolas"/>
          <w:b/>
          <w:bCs/>
          <w:color w:val="D171DD"/>
          <w:sz w:val="24"/>
          <w:szCs w:val="24"/>
          <w:bdr w:val="none" w:sz="0" w:space="0" w:color="auto" w:frame="1"/>
        </w:rPr>
        <w:t xml:space="preserve"> </w:t>
      </w:r>
      <w:proofErr w:type="spellStart"/>
      <w:r w:rsidRPr="0033481B">
        <w:rPr>
          <w:rStyle w:val="enlighter-k10"/>
          <w:rFonts w:ascii="Maiandra GD" w:hAnsi="Maiandra GD" w:cs="Consolas"/>
          <w:i/>
          <w:iCs/>
          <w:color w:val="4284AE"/>
          <w:sz w:val="24"/>
          <w:szCs w:val="24"/>
          <w:bdr w:val="none" w:sz="0" w:space="0" w:color="auto" w:frame="1"/>
        </w:rPr>
        <w:t>Microsoft.AspNetCore.Hosting</w:t>
      </w:r>
      <w:proofErr w:type="spellEnd"/>
      <w:r w:rsidRPr="0033481B">
        <w:rPr>
          <w:rStyle w:val="enlighter-k10"/>
          <w:rFonts w:ascii="Maiandra GD" w:hAnsi="Maiandra GD" w:cs="Consolas"/>
          <w:i/>
          <w:iCs/>
          <w:color w:val="4284AE"/>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gramStart"/>
      <w:r w:rsidRPr="0033481B">
        <w:rPr>
          <w:rStyle w:val="enlighter-k0"/>
          <w:rFonts w:ascii="Maiandra GD" w:hAnsi="Maiandra GD" w:cs="Consolas"/>
          <w:b/>
          <w:bCs/>
          <w:color w:val="D171DD"/>
          <w:sz w:val="24"/>
          <w:szCs w:val="24"/>
          <w:bdr w:val="none" w:sz="0" w:space="0" w:color="auto" w:frame="1"/>
        </w:rPr>
        <w:t>using</w:t>
      </w:r>
      <w:proofErr w:type="gramEnd"/>
      <w:r w:rsidRPr="0033481B">
        <w:rPr>
          <w:rStyle w:val="enlighter-k0"/>
          <w:rFonts w:ascii="Maiandra GD" w:hAnsi="Maiandra GD" w:cs="Consolas"/>
          <w:b/>
          <w:bCs/>
          <w:color w:val="D171DD"/>
          <w:sz w:val="24"/>
          <w:szCs w:val="24"/>
          <w:bdr w:val="none" w:sz="0" w:space="0" w:color="auto" w:frame="1"/>
        </w:rPr>
        <w:t xml:space="preserve"> </w:t>
      </w:r>
      <w:proofErr w:type="spellStart"/>
      <w:r w:rsidRPr="0033481B">
        <w:rPr>
          <w:rStyle w:val="enlighter-k10"/>
          <w:rFonts w:ascii="Maiandra GD" w:hAnsi="Maiandra GD" w:cs="Consolas"/>
          <w:i/>
          <w:iCs/>
          <w:color w:val="4284AE"/>
          <w:sz w:val="24"/>
          <w:szCs w:val="24"/>
          <w:bdr w:val="none" w:sz="0" w:space="0" w:color="auto" w:frame="1"/>
        </w:rPr>
        <w:t>Microsoft.AspNetCore.Http</w:t>
      </w:r>
      <w:proofErr w:type="spellEnd"/>
      <w:r w:rsidRPr="0033481B">
        <w:rPr>
          <w:rStyle w:val="enlighter-k10"/>
          <w:rFonts w:ascii="Maiandra GD" w:hAnsi="Maiandra GD" w:cs="Consolas"/>
          <w:i/>
          <w:iCs/>
          <w:color w:val="4284AE"/>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gramStart"/>
      <w:r w:rsidRPr="0033481B">
        <w:rPr>
          <w:rStyle w:val="enlighter-k0"/>
          <w:rFonts w:ascii="Maiandra GD" w:hAnsi="Maiandra GD" w:cs="Consolas"/>
          <w:b/>
          <w:bCs/>
          <w:color w:val="D171DD"/>
          <w:sz w:val="24"/>
          <w:szCs w:val="24"/>
          <w:bdr w:val="none" w:sz="0" w:space="0" w:color="auto" w:frame="1"/>
        </w:rPr>
        <w:t>using</w:t>
      </w:r>
      <w:proofErr w:type="gramEnd"/>
      <w:r w:rsidRPr="0033481B">
        <w:rPr>
          <w:rStyle w:val="enlighter-k0"/>
          <w:rFonts w:ascii="Maiandra GD" w:hAnsi="Maiandra GD" w:cs="Consolas"/>
          <w:b/>
          <w:bCs/>
          <w:color w:val="D171DD"/>
          <w:sz w:val="24"/>
          <w:szCs w:val="24"/>
          <w:bdr w:val="none" w:sz="0" w:space="0" w:color="auto" w:frame="1"/>
        </w:rPr>
        <w:t xml:space="preserve"> </w:t>
      </w:r>
      <w:proofErr w:type="spellStart"/>
      <w:r w:rsidRPr="0033481B">
        <w:rPr>
          <w:rStyle w:val="enlighter-k10"/>
          <w:rFonts w:ascii="Maiandra GD" w:hAnsi="Maiandra GD" w:cs="Consolas"/>
          <w:i/>
          <w:iCs/>
          <w:color w:val="4284AE"/>
          <w:sz w:val="24"/>
          <w:szCs w:val="24"/>
          <w:bdr w:val="none" w:sz="0" w:space="0" w:color="auto" w:frame="1"/>
        </w:rPr>
        <w:t>Microsoft.Extensions.Configuration</w:t>
      </w:r>
      <w:proofErr w:type="spellEnd"/>
      <w:r w:rsidRPr="0033481B">
        <w:rPr>
          <w:rStyle w:val="enlighter-k10"/>
          <w:rFonts w:ascii="Maiandra GD" w:hAnsi="Maiandra GD" w:cs="Consolas"/>
          <w:i/>
          <w:iCs/>
          <w:color w:val="4284AE"/>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gramStart"/>
      <w:r w:rsidRPr="0033481B">
        <w:rPr>
          <w:rStyle w:val="enlighter-k0"/>
          <w:rFonts w:ascii="Maiandra GD" w:hAnsi="Maiandra GD" w:cs="Consolas"/>
          <w:b/>
          <w:bCs/>
          <w:color w:val="D171DD"/>
          <w:sz w:val="24"/>
          <w:szCs w:val="24"/>
          <w:bdr w:val="none" w:sz="0" w:space="0" w:color="auto" w:frame="1"/>
        </w:rPr>
        <w:t>using</w:t>
      </w:r>
      <w:proofErr w:type="gramEnd"/>
      <w:r w:rsidRPr="0033481B">
        <w:rPr>
          <w:rStyle w:val="enlighter-k0"/>
          <w:rFonts w:ascii="Maiandra GD" w:hAnsi="Maiandra GD" w:cs="Consolas"/>
          <w:b/>
          <w:bCs/>
          <w:color w:val="D171DD"/>
          <w:sz w:val="24"/>
          <w:szCs w:val="24"/>
          <w:bdr w:val="none" w:sz="0" w:space="0" w:color="auto" w:frame="1"/>
        </w:rPr>
        <w:t xml:space="preserve"> </w:t>
      </w:r>
      <w:proofErr w:type="spellStart"/>
      <w:r w:rsidRPr="0033481B">
        <w:rPr>
          <w:rStyle w:val="enlighter-k10"/>
          <w:rFonts w:ascii="Maiandra GD" w:hAnsi="Maiandra GD" w:cs="Consolas"/>
          <w:i/>
          <w:iCs/>
          <w:color w:val="4284AE"/>
          <w:sz w:val="24"/>
          <w:szCs w:val="24"/>
          <w:bdr w:val="none" w:sz="0" w:space="0" w:color="auto" w:frame="1"/>
        </w:rPr>
        <w:t>Microsoft.Extensions.DependencyInjection</w:t>
      </w:r>
      <w:proofErr w:type="spellEnd"/>
      <w:r w:rsidRPr="0033481B">
        <w:rPr>
          <w:rStyle w:val="enlighter-k10"/>
          <w:rFonts w:ascii="Maiandra GD" w:hAnsi="Maiandra GD" w:cs="Consolas"/>
          <w:i/>
          <w:iCs/>
          <w:color w:val="4284AE"/>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gramStart"/>
      <w:r w:rsidRPr="0033481B">
        <w:rPr>
          <w:rStyle w:val="enlighter-k0"/>
          <w:rFonts w:ascii="Maiandra GD" w:hAnsi="Maiandra GD" w:cs="Consolas"/>
          <w:b/>
          <w:bCs/>
          <w:color w:val="D171DD"/>
          <w:sz w:val="24"/>
          <w:szCs w:val="24"/>
          <w:bdr w:val="none" w:sz="0" w:space="0" w:color="auto" w:frame="1"/>
        </w:rPr>
        <w:t>using</w:t>
      </w:r>
      <w:proofErr w:type="gramEnd"/>
      <w:r w:rsidRPr="0033481B">
        <w:rPr>
          <w:rStyle w:val="enlighter-k0"/>
          <w:rFonts w:ascii="Maiandra GD" w:hAnsi="Maiandra GD" w:cs="Consolas"/>
          <w:b/>
          <w:bCs/>
          <w:color w:val="D171DD"/>
          <w:sz w:val="24"/>
          <w:szCs w:val="24"/>
          <w:bdr w:val="none" w:sz="0" w:space="0" w:color="auto" w:frame="1"/>
        </w:rPr>
        <w:t xml:space="preserve"> </w:t>
      </w:r>
      <w:proofErr w:type="spellStart"/>
      <w:r w:rsidRPr="0033481B">
        <w:rPr>
          <w:rStyle w:val="enlighter-k10"/>
          <w:rFonts w:ascii="Maiandra GD" w:hAnsi="Maiandra GD" w:cs="Consolas"/>
          <w:i/>
          <w:iCs/>
          <w:color w:val="4284AE"/>
          <w:sz w:val="24"/>
          <w:szCs w:val="24"/>
          <w:bdr w:val="none" w:sz="0" w:space="0" w:color="auto" w:frame="1"/>
        </w:rPr>
        <w:t>Microsoft.Extensions.Hosting</w:t>
      </w:r>
      <w:proofErr w:type="spellEnd"/>
      <w:r w:rsidRPr="0033481B">
        <w:rPr>
          <w:rStyle w:val="enlighter-k10"/>
          <w:rFonts w:ascii="Maiandra GD" w:hAnsi="Maiandra GD" w:cs="Consolas"/>
          <w:i/>
          <w:iCs/>
          <w:color w:val="4284AE"/>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gramStart"/>
      <w:r w:rsidRPr="0033481B">
        <w:rPr>
          <w:rStyle w:val="enlighter-k0"/>
          <w:rFonts w:ascii="Maiandra GD" w:hAnsi="Maiandra GD" w:cs="Consolas"/>
          <w:b/>
          <w:bCs/>
          <w:color w:val="D171DD"/>
          <w:sz w:val="24"/>
          <w:szCs w:val="24"/>
          <w:bdr w:val="none" w:sz="0" w:space="0" w:color="auto" w:frame="1"/>
        </w:rPr>
        <w:t>namespace</w:t>
      </w:r>
      <w:proofErr w:type="gramEnd"/>
      <w:r w:rsidRPr="0033481B">
        <w:rPr>
          <w:rStyle w:val="enlighter-k0"/>
          <w:rFonts w:ascii="Maiandra GD" w:hAnsi="Maiandra GD" w:cs="Consolas"/>
          <w:b/>
          <w:bCs/>
          <w:color w:val="D171DD"/>
          <w:sz w:val="24"/>
          <w:szCs w:val="24"/>
          <w:bdr w:val="none" w:sz="0" w:space="0" w:color="auto" w:frame="1"/>
        </w:rPr>
        <w:t xml:space="preserve"> </w:t>
      </w:r>
      <w:proofErr w:type="spellStart"/>
      <w:r w:rsidRPr="0033481B">
        <w:rPr>
          <w:rStyle w:val="enlighter-k10"/>
          <w:rFonts w:ascii="Maiandra GD" w:hAnsi="Maiandra GD" w:cs="Consolas"/>
          <w:i/>
          <w:iCs/>
          <w:color w:val="4284AE"/>
          <w:sz w:val="24"/>
          <w:szCs w:val="24"/>
          <w:bdr w:val="none" w:sz="0" w:space="0" w:color="auto" w:frame="1"/>
        </w:rPr>
        <w:t>MiddlewareInASPNETCore</w:t>
      </w:r>
      <w:proofErr w:type="spellEnd"/>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r w:rsidRPr="0033481B">
        <w:rPr>
          <w:rStyle w:val="enlighter-g1"/>
          <w:rFonts w:ascii="Maiandra GD" w:hAnsi="Maiandra GD" w:cs="Consolas"/>
          <w:b/>
          <w:bCs/>
          <w:color w:val="6B7C8B"/>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gramStart"/>
      <w:r w:rsidRPr="0033481B">
        <w:rPr>
          <w:rStyle w:val="enlighter-k0"/>
          <w:rFonts w:ascii="Maiandra GD" w:hAnsi="Maiandra GD" w:cs="Consolas"/>
          <w:b/>
          <w:bCs/>
          <w:color w:val="D171DD"/>
          <w:sz w:val="24"/>
          <w:szCs w:val="24"/>
          <w:bdr w:val="none" w:sz="0" w:space="0" w:color="auto" w:frame="1"/>
        </w:rPr>
        <w:t>public</w:t>
      </w:r>
      <w:proofErr w:type="gramEnd"/>
      <w:r w:rsidRPr="0033481B">
        <w:rPr>
          <w:rStyle w:val="enlighter-text"/>
          <w:rFonts w:ascii="Maiandra GD" w:hAnsi="Maiandra GD" w:cs="Consolas"/>
          <w:color w:val="CFD5E0"/>
          <w:sz w:val="24"/>
          <w:szCs w:val="24"/>
          <w:bdr w:val="none" w:sz="0" w:space="0" w:color="auto" w:frame="1"/>
        </w:rPr>
        <w:t xml:space="preserve"> </w:t>
      </w:r>
      <w:r w:rsidRPr="0033481B">
        <w:rPr>
          <w:rStyle w:val="enlighter-k0"/>
          <w:rFonts w:ascii="Maiandra GD" w:hAnsi="Maiandra GD" w:cs="Consolas"/>
          <w:b/>
          <w:bCs/>
          <w:color w:val="D171DD"/>
          <w:sz w:val="24"/>
          <w:szCs w:val="24"/>
          <w:bdr w:val="none" w:sz="0" w:space="0" w:color="auto" w:frame="1"/>
        </w:rPr>
        <w:t>class</w:t>
      </w:r>
      <w:r w:rsidRPr="0033481B">
        <w:rPr>
          <w:rStyle w:val="enlighter-text"/>
          <w:rFonts w:ascii="Maiandra GD" w:hAnsi="Maiandra GD" w:cs="Consolas"/>
          <w:color w:val="CFD5E0"/>
          <w:sz w:val="24"/>
          <w:szCs w:val="24"/>
          <w:bdr w:val="none" w:sz="0" w:space="0" w:color="auto" w:frame="1"/>
        </w:rPr>
        <w:t xml:space="preserve"> Startup</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r w:rsidRPr="0033481B">
        <w:rPr>
          <w:rStyle w:val="enlighter-g1"/>
          <w:rFonts w:ascii="Maiandra GD" w:hAnsi="Maiandra GD" w:cs="Consolas"/>
          <w:b/>
          <w:bCs/>
          <w:color w:val="6B7C8B"/>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gramStart"/>
      <w:r w:rsidRPr="0033481B">
        <w:rPr>
          <w:rStyle w:val="enlighter-k0"/>
          <w:rFonts w:ascii="Maiandra GD" w:hAnsi="Maiandra GD" w:cs="Consolas"/>
          <w:b/>
          <w:bCs/>
          <w:color w:val="D171DD"/>
          <w:sz w:val="24"/>
          <w:szCs w:val="24"/>
          <w:bdr w:val="none" w:sz="0" w:space="0" w:color="auto" w:frame="1"/>
        </w:rPr>
        <w:lastRenderedPageBreak/>
        <w:t>public</w:t>
      </w:r>
      <w:proofErr w:type="gramEnd"/>
      <w:r w:rsidRPr="0033481B">
        <w:rPr>
          <w:rStyle w:val="enlighter-text"/>
          <w:rFonts w:ascii="Maiandra GD" w:hAnsi="Maiandra GD" w:cs="Consolas"/>
          <w:color w:val="CFD5E0"/>
          <w:sz w:val="24"/>
          <w:szCs w:val="24"/>
          <w:bdr w:val="none" w:sz="0" w:space="0" w:color="auto" w:frame="1"/>
        </w:rPr>
        <w:t xml:space="preserve"> </w:t>
      </w:r>
      <w:r w:rsidRPr="0033481B">
        <w:rPr>
          <w:rStyle w:val="enlighter-m0"/>
          <w:rFonts w:ascii="Maiandra GD" w:hAnsi="Maiandra GD" w:cs="Consolas"/>
          <w:color w:val="4284AE"/>
          <w:sz w:val="24"/>
          <w:szCs w:val="24"/>
          <w:bdr w:val="none" w:sz="0" w:space="0" w:color="auto" w:frame="1"/>
        </w:rPr>
        <w:t>Startup</w:t>
      </w:r>
      <w:r w:rsidRPr="0033481B">
        <w:rPr>
          <w:rStyle w:val="enlighter-g1"/>
          <w:rFonts w:ascii="Maiandra GD" w:hAnsi="Maiandra GD" w:cs="Consolas"/>
          <w:b/>
          <w:bCs/>
          <w:color w:val="6B7C8B"/>
          <w:sz w:val="24"/>
          <w:szCs w:val="24"/>
          <w:bdr w:val="none" w:sz="0" w:space="0" w:color="auto" w:frame="1"/>
        </w:rPr>
        <w:t>(</w:t>
      </w:r>
      <w:proofErr w:type="spellStart"/>
      <w:r w:rsidRPr="0033481B">
        <w:rPr>
          <w:rStyle w:val="enlighter-text"/>
          <w:rFonts w:ascii="Maiandra GD" w:hAnsi="Maiandra GD" w:cs="Consolas"/>
          <w:color w:val="CFD5E0"/>
          <w:sz w:val="24"/>
          <w:szCs w:val="24"/>
          <w:bdr w:val="none" w:sz="0" w:space="0" w:color="auto" w:frame="1"/>
        </w:rPr>
        <w:t>IConfiguration</w:t>
      </w:r>
      <w:proofErr w:type="spellEnd"/>
      <w:r w:rsidRPr="0033481B">
        <w:rPr>
          <w:rStyle w:val="enlighter-text"/>
          <w:rFonts w:ascii="Maiandra GD" w:hAnsi="Maiandra GD" w:cs="Consolas"/>
          <w:color w:val="CFD5E0"/>
          <w:sz w:val="24"/>
          <w:szCs w:val="24"/>
          <w:bdr w:val="none" w:sz="0" w:space="0" w:color="auto" w:frame="1"/>
        </w:rPr>
        <w:t xml:space="preserve"> configuration</w:t>
      </w:r>
      <w:r w:rsidRPr="0033481B">
        <w:rPr>
          <w:rStyle w:val="enlighter-g1"/>
          <w:rFonts w:ascii="Maiandra GD" w:hAnsi="Maiandra GD" w:cs="Consolas"/>
          <w:b/>
          <w:bCs/>
          <w:color w:val="6B7C8B"/>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r w:rsidRPr="0033481B">
        <w:rPr>
          <w:rStyle w:val="enlighter-g1"/>
          <w:rFonts w:ascii="Maiandra GD" w:hAnsi="Maiandra GD" w:cs="Consolas"/>
          <w:b/>
          <w:bCs/>
          <w:color w:val="6B7C8B"/>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r w:rsidRPr="0033481B">
        <w:rPr>
          <w:rStyle w:val="enlighter-text"/>
          <w:rFonts w:ascii="Maiandra GD" w:hAnsi="Maiandra GD" w:cs="Consolas"/>
          <w:color w:val="CFD5E0"/>
          <w:sz w:val="24"/>
          <w:szCs w:val="24"/>
          <w:bdr w:val="none" w:sz="0" w:space="0" w:color="auto" w:frame="1"/>
        </w:rPr>
        <w:t>Configuration = configuration;</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r w:rsidRPr="0033481B">
        <w:rPr>
          <w:rStyle w:val="enlighter-g1"/>
          <w:rFonts w:ascii="Maiandra GD" w:hAnsi="Maiandra GD" w:cs="Consolas"/>
          <w:b/>
          <w:bCs/>
          <w:color w:val="6B7C8B"/>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gramStart"/>
      <w:r w:rsidRPr="0033481B">
        <w:rPr>
          <w:rStyle w:val="enlighter-k0"/>
          <w:rFonts w:ascii="Maiandra GD" w:hAnsi="Maiandra GD" w:cs="Consolas"/>
          <w:b/>
          <w:bCs/>
          <w:color w:val="D171DD"/>
          <w:sz w:val="24"/>
          <w:szCs w:val="24"/>
          <w:bdr w:val="none" w:sz="0" w:space="0" w:color="auto" w:frame="1"/>
        </w:rPr>
        <w:t>public</w:t>
      </w:r>
      <w:proofErr w:type="gramEnd"/>
      <w:r w:rsidRPr="0033481B">
        <w:rPr>
          <w:rStyle w:val="enlighter-text"/>
          <w:rFonts w:ascii="Maiandra GD" w:hAnsi="Maiandra GD" w:cs="Consolas"/>
          <w:color w:val="CFD5E0"/>
          <w:sz w:val="24"/>
          <w:szCs w:val="24"/>
          <w:bdr w:val="none" w:sz="0" w:space="0" w:color="auto" w:frame="1"/>
        </w:rPr>
        <w:t xml:space="preserve"> </w:t>
      </w:r>
      <w:proofErr w:type="spellStart"/>
      <w:r w:rsidRPr="0033481B">
        <w:rPr>
          <w:rStyle w:val="enlighter-text"/>
          <w:rFonts w:ascii="Maiandra GD" w:hAnsi="Maiandra GD" w:cs="Consolas"/>
          <w:color w:val="CFD5E0"/>
          <w:sz w:val="24"/>
          <w:szCs w:val="24"/>
          <w:bdr w:val="none" w:sz="0" w:space="0" w:color="auto" w:frame="1"/>
        </w:rPr>
        <w:t>IConfiguration</w:t>
      </w:r>
      <w:proofErr w:type="spellEnd"/>
      <w:r w:rsidRPr="0033481B">
        <w:rPr>
          <w:rStyle w:val="enlighter-text"/>
          <w:rFonts w:ascii="Maiandra GD" w:hAnsi="Maiandra GD" w:cs="Consolas"/>
          <w:color w:val="CFD5E0"/>
          <w:sz w:val="24"/>
          <w:szCs w:val="24"/>
          <w:bdr w:val="none" w:sz="0" w:space="0" w:color="auto" w:frame="1"/>
        </w:rPr>
        <w:t xml:space="preserve"> Configuration </w:t>
      </w:r>
      <w:r w:rsidRPr="0033481B">
        <w:rPr>
          <w:rStyle w:val="enlighter-g1"/>
          <w:rFonts w:ascii="Maiandra GD" w:hAnsi="Maiandra GD" w:cs="Consolas"/>
          <w:b/>
          <w:bCs/>
          <w:color w:val="6B7C8B"/>
          <w:sz w:val="24"/>
          <w:szCs w:val="24"/>
          <w:bdr w:val="none" w:sz="0" w:space="0" w:color="auto" w:frame="1"/>
        </w:rPr>
        <w:t>{</w:t>
      </w:r>
      <w:r w:rsidRPr="0033481B">
        <w:rPr>
          <w:rStyle w:val="enlighter-text"/>
          <w:rFonts w:ascii="Maiandra GD" w:hAnsi="Maiandra GD" w:cs="Consolas"/>
          <w:color w:val="CFD5E0"/>
          <w:sz w:val="24"/>
          <w:szCs w:val="24"/>
          <w:bdr w:val="none" w:sz="0" w:space="0" w:color="auto" w:frame="1"/>
        </w:rPr>
        <w:t xml:space="preserve"> </w:t>
      </w:r>
      <w:r w:rsidRPr="0033481B">
        <w:rPr>
          <w:rStyle w:val="enlighter-k0"/>
          <w:rFonts w:ascii="Maiandra GD" w:hAnsi="Maiandra GD" w:cs="Consolas"/>
          <w:b/>
          <w:bCs/>
          <w:color w:val="D171DD"/>
          <w:sz w:val="24"/>
          <w:szCs w:val="24"/>
          <w:bdr w:val="none" w:sz="0" w:space="0" w:color="auto" w:frame="1"/>
        </w:rPr>
        <w:t>get</w:t>
      </w:r>
      <w:r w:rsidRPr="0033481B">
        <w:rPr>
          <w:rStyle w:val="enlighter-text"/>
          <w:rFonts w:ascii="Maiandra GD" w:hAnsi="Maiandra GD" w:cs="Consolas"/>
          <w:color w:val="CFD5E0"/>
          <w:sz w:val="24"/>
          <w:szCs w:val="24"/>
          <w:bdr w:val="none" w:sz="0" w:space="0" w:color="auto" w:frame="1"/>
        </w:rPr>
        <w:t xml:space="preserve">; </w:t>
      </w:r>
      <w:r w:rsidRPr="0033481B">
        <w:rPr>
          <w:rStyle w:val="enlighter-g1"/>
          <w:rFonts w:ascii="Maiandra GD" w:hAnsi="Maiandra GD" w:cs="Consolas"/>
          <w:b/>
          <w:bCs/>
          <w:color w:val="6B7C8B"/>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r w:rsidRPr="0033481B">
        <w:rPr>
          <w:rStyle w:val="enlighter-c0"/>
          <w:rFonts w:ascii="Maiandra GD" w:hAnsi="Maiandra GD" w:cs="Consolas"/>
          <w:color w:val="6B7C8B"/>
          <w:sz w:val="24"/>
          <w:szCs w:val="24"/>
          <w:bdr w:val="none" w:sz="0" w:space="0" w:color="auto" w:frame="1"/>
        </w:rPr>
        <w:t xml:space="preserve">// </w:t>
      </w:r>
      <w:proofErr w:type="gramStart"/>
      <w:r w:rsidRPr="0033481B">
        <w:rPr>
          <w:rStyle w:val="enlighter-c0"/>
          <w:rFonts w:ascii="Maiandra GD" w:hAnsi="Maiandra GD" w:cs="Consolas"/>
          <w:color w:val="6B7C8B"/>
          <w:sz w:val="24"/>
          <w:szCs w:val="24"/>
          <w:bdr w:val="none" w:sz="0" w:space="0" w:color="auto" w:frame="1"/>
        </w:rPr>
        <w:t>This</w:t>
      </w:r>
      <w:proofErr w:type="gramEnd"/>
      <w:r w:rsidRPr="0033481B">
        <w:rPr>
          <w:rStyle w:val="enlighter-c0"/>
          <w:rFonts w:ascii="Maiandra GD" w:hAnsi="Maiandra GD" w:cs="Consolas"/>
          <w:color w:val="6B7C8B"/>
          <w:sz w:val="24"/>
          <w:szCs w:val="24"/>
          <w:bdr w:val="none" w:sz="0" w:space="0" w:color="auto" w:frame="1"/>
        </w:rPr>
        <w:t xml:space="preserve"> method gets called by the runtime. Use this method to add services to the container.</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gramStart"/>
      <w:r w:rsidRPr="0033481B">
        <w:rPr>
          <w:rStyle w:val="enlighter-k0"/>
          <w:rFonts w:ascii="Maiandra GD" w:hAnsi="Maiandra GD" w:cs="Consolas"/>
          <w:b/>
          <w:bCs/>
          <w:color w:val="D171DD"/>
          <w:sz w:val="24"/>
          <w:szCs w:val="24"/>
          <w:bdr w:val="none" w:sz="0" w:space="0" w:color="auto" w:frame="1"/>
        </w:rPr>
        <w:t>public</w:t>
      </w:r>
      <w:proofErr w:type="gramEnd"/>
      <w:r w:rsidRPr="0033481B">
        <w:rPr>
          <w:rStyle w:val="enlighter-text"/>
          <w:rFonts w:ascii="Maiandra GD" w:hAnsi="Maiandra GD" w:cs="Consolas"/>
          <w:color w:val="CFD5E0"/>
          <w:sz w:val="24"/>
          <w:szCs w:val="24"/>
          <w:bdr w:val="none" w:sz="0" w:space="0" w:color="auto" w:frame="1"/>
        </w:rPr>
        <w:t xml:space="preserve"> </w:t>
      </w:r>
      <w:r w:rsidRPr="0033481B">
        <w:rPr>
          <w:rStyle w:val="enlighter-k5"/>
          <w:rFonts w:ascii="Maiandra GD" w:hAnsi="Maiandra GD" w:cs="Consolas"/>
          <w:b/>
          <w:bCs/>
          <w:color w:val="D171DD"/>
          <w:sz w:val="24"/>
          <w:szCs w:val="24"/>
          <w:bdr w:val="none" w:sz="0" w:space="0" w:color="auto" w:frame="1"/>
        </w:rPr>
        <w:t>void</w:t>
      </w:r>
      <w:r w:rsidRPr="0033481B">
        <w:rPr>
          <w:rStyle w:val="enlighter-text"/>
          <w:rFonts w:ascii="Maiandra GD" w:hAnsi="Maiandra GD" w:cs="Consolas"/>
          <w:color w:val="CFD5E0"/>
          <w:sz w:val="24"/>
          <w:szCs w:val="24"/>
          <w:bdr w:val="none" w:sz="0" w:space="0" w:color="auto" w:frame="1"/>
        </w:rPr>
        <w:t xml:space="preserve"> </w:t>
      </w:r>
      <w:proofErr w:type="spellStart"/>
      <w:r w:rsidRPr="0033481B">
        <w:rPr>
          <w:rStyle w:val="enlighter-m0"/>
          <w:rFonts w:ascii="Maiandra GD" w:hAnsi="Maiandra GD" w:cs="Consolas"/>
          <w:color w:val="4284AE"/>
          <w:sz w:val="24"/>
          <w:szCs w:val="24"/>
          <w:bdr w:val="none" w:sz="0" w:space="0" w:color="auto" w:frame="1"/>
        </w:rPr>
        <w:t>ConfigureServices</w:t>
      </w:r>
      <w:proofErr w:type="spellEnd"/>
      <w:r w:rsidRPr="0033481B">
        <w:rPr>
          <w:rStyle w:val="enlighter-g1"/>
          <w:rFonts w:ascii="Maiandra GD" w:hAnsi="Maiandra GD" w:cs="Consolas"/>
          <w:b/>
          <w:bCs/>
          <w:color w:val="6B7C8B"/>
          <w:sz w:val="24"/>
          <w:szCs w:val="24"/>
          <w:bdr w:val="none" w:sz="0" w:space="0" w:color="auto" w:frame="1"/>
        </w:rPr>
        <w:t>(</w:t>
      </w:r>
      <w:proofErr w:type="spellStart"/>
      <w:r w:rsidRPr="0033481B">
        <w:rPr>
          <w:rStyle w:val="enlighter-text"/>
          <w:rFonts w:ascii="Maiandra GD" w:hAnsi="Maiandra GD" w:cs="Consolas"/>
          <w:color w:val="CFD5E0"/>
          <w:sz w:val="24"/>
          <w:szCs w:val="24"/>
          <w:bdr w:val="none" w:sz="0" w:space="0" w:color="auto" w:frame="1"/>
        </w:rPr>
        <w:t>IServiceCollection</w:t>
      </w:r>
      <w:proofErr w:type="spellEnd"/>
      <w:r w:rsidRPr="0033481B">
        <w:rPr>
          <w:rStyle w:val="enlighter-text"/>
          <w:rFonts w:ascii="Maiandra GD" w:hAnsi="Maiandra GD" w:cs="Consolas"/>
          <w:color w:val="CFD5E0"/>
          <w:sz w:val="24"/>
          <w:szCs w:val="24"/>
          <w:bdr w:val="none" w:sz="0" w:space="0" w:color="auto" w:frame="1"/>
        </w:rPr>
        <w:t xml:space="preserve"> services</w:t>
      </w:r>
      <w:r w:rsidRPr="0033481B">
        <w:rPr>
          <w:rStyle w:val="enlighter-g1"/>
          <w:rFonts w:ascii="Maiandra GD" w:hAnsi="Maiandra GD" w:cs="Consolas"/>
          <w:b/>
          <w:bCs/>
          <w:color w:val="6B7C8B"/>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r w:rsidRPr="0033481B">
        <w:rPr>
          <w:rStyle w:val="enlighter-g1"/>
          <w:rFonts w:ascii="Maiandra GD" w:hAnsi="Maiandra GD" w:cs="Consolas"/>
          <w:b/>
          <w:bCs/>
          <w:color w:val="6B7C8B"/>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33481B">
        <w:rPr>
          <w:rStyle w:val="enlighter-text"/>
          <w:rFonts w:ascii="Maiandra GD" w:hAnsi="Maiandra GD" w:cs="Consolas"/>
          <w:color w:val="CFD5E0"/>
          <w:sz w:val="24"/>
          <w:szCs w:val="24"/>
          <w:bdr w:val="none" w:sz="0" w:space="0" w:color="auto" w:frame="1"/>
        </w:rPr>
        <w:t>services.</w:t>
      </w:r>
      <w:r w:rsidRPr="0033481B">
        <w:rPr>
          <w:rStyle w:val="enlighter-m3"/>
          <w:rFonts w:ascii="Maiandra GD" w:hAnsi="Maiandra GD" w:cs="Consolas"/>
          <w:color w:val="4284AE"/>
          <w:sz w:val="24"/>
          <w:szCs w:val="24"/>
          <w:bdr w:val="none" w:sz="0" w:space="0" w:color="auto" w:frame="1"/>
        </w:rPr>
        <w:t>AddControllers</w:t>
      </w:r>
      <w:proofErr w:type="spellEnd"/>
      <w:r w:rsidRPr="0033481B">
        <w:rPr>
          <w:rStyle w:val="enlighter-g1"/>
          <w:rFonts w:ascii="Maiandra GD" w:hAnsi="Maiandra GD" w:cs="Consolas"/>
          <w:b/>
          <w:bCs/>
          <w:color w:val="6B7C8B"/>
          <w:sz w:val="24"/>
          <w:szCs w:val="24"/>
          <w:bdr w:val="none" w:sz="0" w:space="0" w:color="auto" w:frame="1"/>
        </w:rPr>
        <w:t>(</w:t>
      </w:r>
      <w:proofErr w:type="gramEnd"/>
      <w:r w:rsidRPr="0033481B">
        <w:rPr>
          <w:rStyle w:val="enlighter-g1"/>
          <w:rFonts w:ascii="Maiandra GD" w:hAnsi="Maiandra GD" w:cs="Consolas"/>
          <w:b/>
          <w:bCs/>
          <w:color w:val="6B7C8B"/>
          <w:sz w:val="24"/>
          <w:szCs w:val="24"/>
          <w:bdr w:val="none" w:sz="0" w:space="0" w:color="auto" w:frame="1"/>
        </w:rPr>
        <w:t>)</w:t>
      </w:r>
      <w:r w:rsidRPr="0033481B">
        <w:rPr>
          <w:rStyle w:val="enlighter-text"/>
          <w:rFonts w:ascii="Maiandra GD" w:hAnsi="Maiandra GD" w:cs="Consolas"/>
          <w:color w:val="CFD5E0"/>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r w:rsidRPr="0033481B">
        <w:rPr>
          <w:rStyle w:val="enlighter-g1"/>
          <w:rFonts w:ascii="Maiandra GD" w:hAnsi="Maiandra GD" w:cs="Consolas"/>
          <w:b/>
          <w:bCs/>
          <w:color w:val="6B7C8B"/>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r w:rsidRPr="0033481B">
        <w:rPr>
          <w:rStyle w:val="enlighter-c0"/>
          <w:rFonts w:ascii="Maiandra GD" w:hAnsi="Maiandra GD" w:cs="Consolas"/>
          <w:color w:val="6B7C8B"/>
          <w:sz w:val="24"/>
          <w:szCs w:val="24"/>
          <w:bdr w:val="none" w:sz="0" w:space="0" w:color="auto" w:frame="1"/>
        </w:rPr>
        <w:t xml:space="preserve">// </w:t>
      </w:r>
      <w:proofErr w:type="gramStart"/>
      <w:r w:rsidRPr="0033481B">
        <w:rPr>
          <w:rStyle w:val="enlighter-c0"/>
          <w:rFonts w:ascii="Maiandra GD" w:hAnsi="Maiandra GD" w:cs="Consolas"/>
          <w:color w:val="6B7C8B"/>
          <w:sz w:val="24"/>
          <w:szCs w:val="24"/>
          <w:bdr w:val="none" w:sz="0" w:space="0" w:color="auto" w:frame="1"/>
        </w:rPr>
        <w:t>This</w:t>
      </w:r>
      <w:proofErr w:type="gramEnd"/>
      <w:r w:rsidRPr="0033481B">
        <w:rPr>
          <w:rStyle w:val="enlighter-c0"/>
          <w:rFonts w:ascii="Maiandra GD" w:hAnsi="Maiandra GD" w:cs="Consolas"/>
          <w:color w:val="6B7C8B"/>
          <w:sz w:val="24"/>
          <w:szCs w:val="24"/>
          <w:bdr w:val="none" w:sz="0" w:space="0" w:color="auto" w:frame="1"/>
        </w:rPr>
        <w:t xml:space="preserve"> method gets called by the runtime. Use this method to configure the HTTP request pipeline.</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gramStart"/>
      <w:r w:rsidRPr="0033481B">
        <w:rPr>
          <w:rStyle w:val="enlighter-k0"/>
          <w:rFonts w:ascii="Maiandra GD" w:hAnsi="Maiandra GD" w:cs="Consolas"/>
          <w:b/>
          <w:bCs/>
          <w:color w:val="D171DD"/>
          <w:sz w:val="24"/>
          <w:szCs w:val="24"/>
          <w:bdr w:val="none" w:sz="0" w:space="0" w:color="auto" w:frame="1"/>
        </w:rPr>
        <w:t>public</w:t>
      </w:r>
      <w:proofErr w:type="gramEnd"/>
      <w:r w:rsidRPr="0033481B">
        <w:rPr>
          <w:rStyle w:val="enlighter-text"/>
          <w:rFonts w:ascii="Maiandra GD" w:hAnsi="Maiandra GD" w:cs="Consolas"/>
          <w:color w:val="CFD5E0"/>
          <w:sz w:val="24"/>
          <w:szCs w:val="24"/>
          <w:bdr w:val="none" w:sz="0" w:space="0" w:color="auto" w:frame="1"/>
        </w:rPr>
        <w:t xml:space="preserve"> </w:t>
      </w:r>
      <w:r w:rsidRPr="0033481B">
        <w:rPr>
          <w:rStyle w:val="enlighter-k5"/>
          <w:rFonts w:ascii="Maiandra GD" w:hAnsi="Maiandra GD" w:cs="Consolas"/>
          <w:b/>
          <w:bCs/>
          <w:color w:val="D171DD"/>
          <w:sz w:val="24"/>
          <w:szCs w:val="24"/>
          <w:bdr w:val="none" w:sz="0" w:space="0" w:color="auto" w:frame="1"/>
        </w:rPr>
        <w:t>void</w:t>
      </w:r>
      <w:r w:rsidRPr="0033481B">
        <w:rPr>
          <w:rStyle w:val="enlighter-text"/>
          <w:rFonts w:ascii="Maiandra GD" w:hAnsi="Maiandra GD" w:cs="Consolas"/>
          <w:color w:val="CFD5E0"/>
          <w:sz w:val="24"/>
          <w:szCs w:val="24"/>
          <w:bdr w:val="none" w:sz="0" w:space="0" w:color="auto" w:frame="1"/>
        </w:rPr>
        <w:t xml:space="preserve"> </w:t>
      </w:r>
      <w:r w:rsidRPr="0033481B">
        <w:rPr>
          <w:rStyle w:val="enlighter-m0"/>
          <w:rFonts w:ascii="Maiandra GD" w:hAnsi="Maiandra GD" w:cs="Consolas"/>
          <w:color w:val="4284AE"/>
          <w:sz w:val="24"/>
          <w:szCs w:val="24"/>
          <w:bdr w:val="none" w:sz="0" w:space="0" w:color="auto" w:frame="1"/>
        </w:rPr>
        <w:t>Configure</w:t>
      </w:r>
      <w:r w:rsidRPr="0033481B">
        <w:rPr>
          <w:rStyle w:val="enlighter-g1"/>
          <w:rFonts w:ascii="Maiandra GD" w:hAnsi="Maiandra GD" w:cs="Consolas"/>
          <w:b/>
          <w:bCs/>
          <w:color w:val="6B7C8B"/>
          <w:sz w:val="24"/>
          <w:szCs w:val="24"/>
          <w:bdr w:val="none" w:sz="0" w:space="0" w:color="auto" w:frame="1"/>
        </w:rPr>
        <w:t>(</w:t>
      </w:r>
      <w:proofErr w:type="spellStart"/>
      <w:r w:rsidRPr="0033481B">
        <w:rPr>
          <w:rStyle w:val="enlighter-text"/>
          <w:rFonts w:ascii="Maiandra GD" w:hAnsi="Maiandra GD" w:cs="Consolas"/>
          <w:color w:val="CFD5E0"/>
          <w:sz w:val="24"/>
          <w:szCs w:val="24"/>
          <w:bdr w:val="none" w:sz="0" w:space="0" w:color="auto" w:frame="1"/>
        </w:rPr>
        <w:t>IApplicationBuilder</w:t>
      </w:r>
      <w:proofErr w:type="spellEnd"/>
      <w:r w:rsidRPr="0033481B">
        <w:rPr>
          <w:rStyle w:val="enlighter-text"/>
          <w:rFonts w:ascii="Maiandra GD" w:hAnsi="Maiandra GD" w:cs="Consolas"/>
          <w:color w:val="CFD5E0"/>
          <w:sz w:val="24"/>
          <w:szCs w:val="24"/>
          <w:bdr w:val="none" w:sz="0" w:space="0" w:color="auto" w:frame="1"/>
        </w:rPr>
        <w:t xml:space="preserve"> app, </w:t>
      </w:r>
      <w:proofErr w:type="spellStart"/>
      <w:r w:rsidRPr="0033481B">
        <w:rPr>
          <w:rStyle w:val="enlighter-text"/>
          <w:rFonts w:ascii="Maiandra GD" w:hAnsi="Maiandra GD" w:cs="Consolas"/>
          <w:color w:val="CFD5E0"/>
          <w:sz w:val="24"/>
          <w:szCs w:val="24"/>
          <w:bdr w:val="none" w:sz="0" w:space="0" w:color="auto" w:frame="1"/>
        </w:rPr>
        <w:t>IWebHostEnvironment</w:t>
      </w:r>
      <w:proofErr w:type="spellEnd"/>
      <w:r w:rsidRPr="0033481B">
        <w:rPr>
          <w:rStyle w:val="enlighter-text"/>
          <w:rFonts w:ascii="Maiandra GD" w:hAnsi="Maiandra GD" w:cs="Consolas"/>
          <w:color w:val="CFD5E0"/>
          <w:sz w:val="24"/>
          <w:szCs w:val="24"/>
          <w:bdr w:val="none" w:sz="0" w:space="0" w:color="auto" w:frame="1"/>
        </w:rPr>
        <w:t xml:space="preserve"> </w:t>
      </w:r>
      <w:proofErr w:type="spellStart"/>
      <w:r w:rsidRPr="0033481B">
        <w:rPr>
          <w:rStyle w:val="enlighter-text"/>
          <w:rFonts w:ascii="Maiandra GD" w:hAnsi="Maiandra GD" w:cs="Consolas"/>
          <w:color w:val="CFD5E0"/>
          <w:sz w:val="24"/>
          <w:szCs w:val="24"/>
          <w:bdr w:val="none" w:sz="0" w:space="0" w:color="auto" w:frame="1"/>
        </w:rPr>
        <w:t>env</w:t>
      </w:r>
      <w:proofErr w:type="spellEnd"/>
      <w:r w:rsidRPr="0033481B">
        <w:rPr>
          <w:rStyle w:val="enlighter-g1"/>
          <w:rFonts w:ascii="Maiandra GD" w:hAnsi="Maiandra GD" w:cs="Consolas"/>
          <w:b/>
          <w:bCs/>
          <w:color w:val="6B7C8B"/>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r w:rsidRPr="0033481B">
        <w:rPr>
          <w:rStyle w:val="enlighter-g1"/>
          <w:rFonts w:ascii="Maiandra GD" w:hAnsi="Maiandra GD" w:cs="Consolas"/>
          <w:b/>
          <w:bCs/>
          <w:color w:val="6B7C8B"/>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33481B">
        <w:rPr>
          <w:rStyle w:val="enlighter-text"/>
          <w:rFonts w:ascii="Maiandra GD" w:hAnsi="Maiandra GD" w:cs="Consolas"/>
          <w:color w:val="CFD5E0"/>
          <w:sz w:val="24"/>
          <w:szCs w:val="24"/>
          <w:bdr w:val="none" w:sz="0" w:space="0" w:color="auto" w:frame="1"/>
        </w:rPr>
        <w:t>app.</w:t>
      </w:r>
      <w:r w:rsidRPr="0033481B">
        <w:rPr>
          <w:rStyle w:val="enlighter-m3"/>
          <w:rFonts w:ascii="Maiandra GD" w:hAnsi="Maiandra GD" w:cs="Consolas"/>
          <w:color w:val="4284AE"/>
          <w:sz w:val="24"/>
          <w:szCs w:val="24"/>
          <w:bdr w:val="none" w:sz="0" w:space="0" w:color="auto" w:frame="1"/>
        </w:rPr>
        <w:t>Use</w:t>
      </w:r>
      <w:proofErr w:type="spellEnd"/>
      <w:r w:rsidRPr="0033481B">
        <w:rPr>
          <w:rStyle w:val="enlighter-g1"/>
          <w:rFonts w:ascii="Maiandra GD" w:hAnsi="Maiandra GD" w:cs="Consolas"/>
          <w:b/>
          <w:bCs/>
          <w:color w:val="6B7C8B"/>
          <w:sz w:val="24"/>
          <w:szCs w:val="24"/>
          <w:bdr w:val="none" w:sz="0" w:space="0" w:color="auto" w:frame="1"/>
        </w:rPr>
        <w:t>(</w:t>
      </w:r>
      <w:proofErr w:type="spellStart"/>
      <w:proofErr w:type="gramEnd"/>
      <w:r w:rsidRPr="0033481B">
        <w:rPr>
          <w:rStyle w:val="enlighter-k0"/>
          <w:rFonts w:ascii="Maiandra GD" w:hAnsi="Maiandra GD" w:cs="Consolas"/>
          <w:b/>
          <w:bCs/>
          <w:color w:val="D171DD"/>
          <w:sz w:val="24"/>
          <w:szCs w:val="24"/>
          <w:bdr w:val="none" w:sz="0" w:space="0" w:color="auto" w:frame="1"/>
        </w:rPr>
        <w:t>async</w:t>
      </w:r>
      <w:proofErr w:type="spellEnd"/>
      <w:r w:rsidRPr="0033481B">
        <w:rPr>
          <w:rStyle w:val="enlighter-text"/>
          <w:rFonts w:ascii="Maiandra GD" w:hAnsi="Maiandra GD" w:cs="Consolas"/>
          <w:color w:val="CFD5E0"/>
          <w:sz w:val="24"/>
          <w:szCs w:val="24"/>
          <w:bdr w:val="none" w:sz="0" w:space="0" w:color="auto" w:frame="1"/>
        </w:rPr>
        <w:t xml:space="preserve"> </w:t>
      </w:r>
      <w:r w:rsidRPr="0033481B">
        <w:rPr>
          <w:rStyle w:val="enlighter-g1"/>
          <w:rFonts w:ascii="Maiandra GD" w:hAnsi="Maiandra GD" w:cs="Consolas"/>
          <w:b/>
          <w:bCs/>
          <w:color w:val="6B7C8B"/>
          <w:sz w:val="24"/>
          <w:szCs w:val="24"/>
          <w:bdr w:val="none" w:sz="0" w:space="0" w:color="auto" w:frame="1"/>
        </w:rPr>
        <w:t>(</w:t>
      </w:r>
      <w:r w:rsidRPr="0033481B">
        <w:rPr>
          <w:rStyle w:val="enlighter-text"/>
          <w:rFonts w:ascii="Maiandra GD" w:hAnsi="Maiandra GD" w:cs="Consolas"/>
          <w:color w:val="CFD5E0"/>
          <w:sz w:val="24"/>
          <w:szCs w:val="24"/>
          <w:bdr w:val="none" w:sz="0" w:space="0" w:color="auto" w:frame="1"/>
        </w:rPr>
        <w:t>context, next</w:t>
      </w:r>
      <w:r w:rsidRPr="0033481B">
        <w:rPr>
          <w:rStyle w:val="enlighter-g1"/>
          <w:rFonts w:ascii="Maiandra GD" w:hAnsi="Maiandra GD" w:cs="Consolas"/>
          <w:b/>
          <w:bCs/>
          <w:color w:val="6B7C8B"/>
          <w:sz w:val="24"/>
          <w:szCs w:val="24"/>
          <w:bdr w:val="none" w:sz="0" w:space="0" w:color="auto" w:frame="1"/>
        </w:rPr>
        <w:t>)</w:t>
      </w:r>
      <w:r w:rsidRPr="0033481B">
        <w:rPr>
          <w:rStyle w:val="enlighter-text"/>
          <w:rFonts w:ascii="Maiandra GD" w:hAnsi="Maiandra GD" w:cs="Consolas"/>
          <w:color w:val="CFD5E0"/>
          <w:sz w:val="24"/>
          <w:szCs w:val="24"/>
          <w:bdr w:val="none" w:sz="0" w:space="0" w:color="auto" w:frame="1"/>
        </w:rPr>
        <w:t xml:space="preserve"> =</w:t>
      </w:r>
      <w:r w:rsidRPr="0033481B">
        <w:rPr>
          <w:rStyle w:val="enlighter-g1"/>
          <w:rFonts w:ascii="Maiandra GD" w:hAnsi="Maiandra GD" w:cs="Consolas"/>
          <w:b/>
          <w:bCs/>
          <w:color w:val="6B7C8B"/>
          <w:sz w:val="24"/>
          <w:szCs w:val="24"/>
          <w:bdr w:val="none" w:sz="0" w:space="0" w:color="auto" w:frame="1"/>
        </w:rPr>
        <w:t>&gt;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r w:rsidRPr="0033481B">
        <w:rPr>
          <w:rStyle w:val="enlighter-g1"/>
          <w:rFonts w:ascii="Maiandra GD" w:hAnsi="Maiandra GD" w:cs="Consolas"/>
          <w:b/>
          <w:bCs/>
          <w:color w:val="6B7C8B"/>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gramStart"/>
      <w:r w:rsidRPr="0033481B">
        <w:rPr>
          <w:rStyle w:val="enlighter-k0"/>
          <w:rFonts w:ascii="Maiandra GD" w:hAnsi="Maiandra GD" w:cs="Consolas"/>
          <w:b/>
          <w:bCs/>
          <w:color w:val="D171DD"/>
          <w:sz w:val="24"/>
          <w:szCs w:val="24"/>
          <w:bdr w:val="none" w:sz="0" w:space="0" w:color="auto" w:frame="1"/>
        </w:rPr>
        <w:t>await</w:t>
      </w:r>
      <w:proofErr w:type="gramEnd"/>
      <w:r w:rsidRPr="0033481B">
        <w:rPr>
          <w:rStyle w:val="enlighter-text"/>
          <w:rFonts w:ascii="Maiandra GD" w:hAnsi="Maiandra GD" w:cs="Consolas"/>
          <w:color w:val="CFD5E0"/>
          <w:sz w:val="24"/>
          <w:szCs w:val="24"/>
          <w:bdr w:val="none" w:sz="0" w:space="0" w:color="auto" w:frame="1"/>
        </w:rPr>
        <w:t xml:space="preserve"> </w:t>
      </w:r>
      <w:proofErr w:type="spellStart"/>
      <w:r w:rsidRPr="0033481B">
        <w:rPr>
          <w:rStyle w:val="enlighter-text"/>
          <w:rFonts w:ascii="Maiandra GD" w:hAnsi="Maiandra GD" w:cs="Consolas"/>
          <w:color w:val="CFD5E0"/>
          <w:sz w:val="24"/>
          <w:szCs w:val="24"/>
          <w:bdr w:val="none" w:sz="0" w:space="0" w:color="auto" w:frame="1"/>
        </w:rPr>
        <w:t>context.</w:t>
      </w:r>
      <w:r w:rsidRPr="0033481B">
        <w:rPr>
          <w:rStyle w:val="enlighter-m3"/>
          <w:rFonts w:ascii="Maiandra GD" w:hAnsi="Maiandra GD" w:cs="Consolas"/>
          <w:color w:val="4284AE"/>
          <w:sz w:val="24"/>
          <w:szCs w:val="24"/>
          <w:bdr w:val="none" w:sz="0" w:space="0" w:color="auto" w:frame="1"/>
        </w:rPr>
        <w:t>Response</w:t>
      </w:r>
      <w:r w:rsidRPr="0033481B">
        <w:rPr>
          <w:rStyle w:val="enlighter-text"/>
          <w:rFonts w:ascii="Maiandra GD" w:hAnsi="Maiandra GD" w:cs="Consolas"/>
          <w:color w:val="CFD5E0"/>
          <w:sz w:val="24"/>
          <w:szCs w:val="24"/>
          <w:bdr w:val="none" w:sz="0" w:space="0" w:color="auto" w:frame="1"/>
        </w:rPr>
        <w:t>.</w:t>
      </w:r>
      <w:r w:rsidRPr="0033481B">
        <w:rPr>
          <w:rStyle w:val="enlighter-m3"/>
          <w:rFonts w:ascii="Maiandra GD" w:hAnsi="Maiandra GD" w:cs="Consolas"/>
          <w:color w:val="4284AE"/>
          <w:sz w:val="24"/>
          <w:szCs w:val="24"/>
          <w:bdr w:val="none" w:sz="0" w:space="0" w:color="auto" w:frame="1"/>
        </w:rPr>
        <w:t>WriteAsync</w:t>
      </w:r>
      <w:proofErr w:type="spellEnd"/>
      <w:r w:rsidRPr="0033481B">
        <w:rPr>
          <w:rStyle w:val="enlighter-g1"/>
          <w:rFonts w:ascii="Maiandra GD" w:hAnsi="Maiandra GD" w:cs="Consolas"/>
          <w:b/>
          <w:bCs/>
          <w:color w:val="6B7C8B"/>
          <w:sz w:val="24"/>
          <w:szCs w:val="24"/>
          <w:bdr w:val="none" w:sz="0" w:space="0" w:color="auto" w:frame="1"/>
        </w:rPr>
        <w:t>(</w:t>
      </w:r>
      <w:r w:rsidRPr="0033481B">
        <w:rPr>
          <w:rStyle w:val="enlighter-s0"/>
          <w:rFonts w:ascii="Maiandra GD" w:hAnsi="Maiandra GD" w:cs="Consolas"/>
          <w:color w:val="7CC379"/>
          <w:sz w:val="24"/>
          <w:szCs w:val="24"/>
          <w:bdr w:val="none" w:sz="0" w:space="0" w:color="auto" w:frame="1"/>
        </w:rPr>
        <w:t>"Use Middleware Component \n"</w:t>
      </w:r>
      <w:r w:rsidRPr="0033481B">
        <w:rPr>
          <w:rStyle w:val="enlighter-g1"/>
          <w:rFonts w:ascii="Maiandra GD" w:hAnsi="Maiandra GD" w:cs="Consolas"/>
          <w:b/>
          <w:bCs/>
          <w:color w:val="6B7C8B"/>
          <w:sz w:val="24"/>
          <w:szCs w:val="24"/>
          <w:bdr w:val="none" w:sz="0" w:space="0" w:color="auto" w:frame="1"/>
        </w:rPr>
        <w:t>)</w:t>
      </w:r>
      <w:r w:rsidRPr="0033481B">
        <w:rPr>
          <w:rStyle w:val="enlighter-text"/>
          <w:rFonts w:ascii="Maiandra GD" w:hAnsi="Maiandra GD" w:cs="Consolas"/>
          <w:color w:val="CFD5E0"/>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gramStart"/>
      <w:r w:rsidRPr="0033481B">
        <w:rPr>
          <w:rStyle w:val="enlighter-k0"/>
          <w:rFonts w:ascii="Maiandra GD" w:hAnsi="Maiandra GD" w:cs="Consolas"/>
          <w:b/>
          <w:bCs/>
          <w:color w:val="D171DD"/>
          <w:sz w:val="24"/>
          <w:szCs w:val="24"/>
          <w:bdr w:val="none" w:sz="0" w:space="0" w:color="auto" w:frame="1"/>
        </w:rPr>
        <w:t>await</w:t>
      </w:r>
      <w:proofErr w:type="gramEnd"/>
      <w:r w:rsidRPr="0033481B">
        <w:rPr>
          <w:rStyle w:val="enlighter-text"/>
          <w:rFonts w:ascii="Maiandra GD" w:hAnsi="Maiandra GD" w:cs="Consolas"/>
          <w:color w:val="CFD5E0"/>
          <w:sz w:val="24"/>
          <w:szCs w:val="24"/>
          <w:bdr w:val="none" w:sz="0" w:space="0" w:color="auto" w:frame="1"/>
        </w:rPr>
        <w:t xml:space="preserve"> </w:t>
      </w:r>
      <w:r w:rsidRPr="0033481B">
        <w:rPr>
          <w:rStyle w:val="enlighter-m0"/>
          <w:rFonts w:ascii="Maiandra GD" w:hAnsi="Maiandra GD" w:cs="Consolas"/>
          <w:color w:val="4284AE"/>
          <w:sz w:val="24"/>
          <w:szCs w:val="24"/>
          <w:bdr w:val="none" w:sz="0" w:space="0" w:color="auto" w:frame="1"/>
        </w:rPr>
        <w:t>next</w:t>
      </w:r>
      <w:r w:rsidRPr="0033481B">
        <w:rPr>
          <w:rStyle w:val="enlighter-g1"/>
          <w:rFonts w:ascii="Maiandra GD" w:hAnsi="Maiandra GD" w:cs="Consolas"/>
          <w:b/>
          <w:bCs/>
          <w:color w:val="6B7C8B"/>
          <w:sz w:val="24"/>
          <w:szCs w:val="24"/>
          <w:bdr w:val="none" w:sz="0" w:space="0" w:color="auto" w:frame="1"/>
        </w:rPr>
        <w:t>()</w:t>
      </w:r>
      <w:r w:rsidRPr="0033481B">
        <w:rPr>
          <w:rStyle w:val="enlighter-text"/>
          <w:rFonts w:ascii="Maiandra GD" w:hAnsi="Maiandra GD" w:cs="Consolas"/>
          <w:color w:val="CFD5E0"/>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r w:rsidRPr="0033481B">
        <w:rPr>
          <w:rStyle w:val="enlighter-g1"/>
          <w:rFonts w:ascii="Maiandra GD" w:hAnsi="Maiandra GD" w:cs="Consolas"/>
          <w:b/>
          <w:bCs/>
          <w:color w:val="6B7C8B"/>
          <w:sz w:val="24"/>
          <w:szCs w:val="24"/>
          <w:bdr w:val="none" w:sz="0" w:space="0" w:color="auto" w:frame="1"/>
        </w:rPr>
        <w:t>})</w:t>
      </w:r>
      <w:r w:rsidRPr="0033481B">
        <w:rPr>
          <w:rStyle w:val="enlighter-text"/>
          <w:rFonts w:ascii="Maiandra GD" w:hAnsi="Maiandra GD" w:cs="Consolas"/>
          <w:color w:val="CFD5E0"/>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33481B">
        <w:rPr>
          <w:rStyle w:val="enlighter-text"/>
          <w:rFonts w:ascii="Maiandra GD" w:hAnsi="Maiandra GD" w:cs="Consolas"/>
          <w:color w:val="CFD5E0"/>
          <w:sz w:val="24"/>
          <w:szCs w:val="24"/>
          <w:bdr w:val="none" w:sz="0" w:space="0" w:color="auto" w:frame="1"/>
        </w:rPr>
        <w:t>app.</w:t>
      </w:r>
      <w:r w:rsidRPr="0033481B">
        <w:rPr>
          <w:rStyle w:val="enlighter-m3"/>
          <w:rFonts w:ascii="Maiandra GD" w:hAnsi="Maiandra GD" w:cs="Consolas"/>
          <w:color w:val="4284AE"/>
          <w:sz w:val="24"/>
          <w:szCs w:val="24"/>
          <w:bdr w:val="none" w:sz="0" w:space="0" w:color="auto" w:frame="1"/>
        </w:rPr>
        <w:t>Map</w:t>
      </w:r>
      <w:proofErr w:type="spellEnd"/>
      <w:r w:rsidRPr="0033481B">
        <w:rPr>
          <w:rStyle w:val="enlighter-g1"/>
          <w:rFonts w:ascii="Maiandra GD" w:hAnsi="Maiandra GD" w:cs="Consolas"/>
          <w:b/>
          <w:bCs/>
          <w:color w:val="6B7C8B"/>
          <w:sz w:val="24"/>
          <w:szCs w:val="24"/>
          <w:bdr w:val="none" w:sz="0" w:space="0" w:color="auto" w:frame="1"/>
        </w:rPr>
        <w:t>(</w:t>
      </w:r>
      <w:proofErr w:type="gramEnd"/>
      <w:r w:rsidRPr="0033481B">
        <w:rPr>
          <w:rStyle w:val="enlighter-s0"/>
          <w:rFonts w:ascii="Maiandra GD" w:hAnsi="Maiandra GD" w:cs="Consolas"/>
          <w:color w:val="7CC379"/>
          <w:sz w:val="24"/>
          <w:szCs w:val="24"/>
          <w:bdr w:val="none" w:sz="0" w:space="0" w:color="auto" w:frame="1"/>
        </w:rPr>
        <w:t>"/</w:t>
      </w:r>
      <w:proofErr w:type="spellStart"/>
      <w:r w:rsidRPr="0033481B">
        <w:rPr>
          <w:rStyle w:val="enlighter-s0"/>
          <w:rFonts w:ascii="Maiandra GD" w:hAnsi="Maiandra GD" w:cs="Consolas"/>
          <w:color w:val="7CC379"/>
          <w:sz w:val="24"/>
          <w:szCs w:val="24"/>
          <w:bdr w:val="none" w:sz="0" w:space="0" w:color="auto" w:frame="1"/>
        </w:rPr>
        <w:t>testmap</w:t>
      </w:r>
      <w:proofErr w:type="spellEnd"/>
      <w:r w:rsidRPr="0033481B">
        <w:rPr>
          <w:rStyle w:val="enlighter-s0"/>
          <w:rFonts w:ascii="Maiandra GD" w:hAnsi="Maiandra GD" w:cs="Consolas"/>
          <w:color w:val="7CC379"/>
          <w:sz w:val="24"/>
          <w:szCs w:val="24"/>
          <w:bdr w:val="none" w:sz="0" w:space="0" w:color="auto" w:frame="1"/>
        </w:rPr>
        <w:t>"</w:t>
      </w:r>
      <w:r w:rsidRPr="0033481B">
        <w:rPr>
          <w:rStyle w:val="enlighter-text"/>
          <w:rFonts w:ascii="Maiandra GD" w:hAnsi="Maiandra GD" w:cs="Consolas"/>
          <w:color w:val="CFD5E0"/>
          <w:sz w:val="24"/>
          <w:szCs w:val="24"/>
          <w:bdr w:val="none" w:sz="0" w:space="0" w:color="auto" w:frame="1"/>
        </w:rPr>
        <w:t xml:space="preserve">, </w:t>
      </w:r>
      <w:proofErr w:type="spellStart"/>
      <w:r w:rsidRPr="0033481B">
        <w:rPr>
          <w:rStyle w:val="enlighter-text"/>
          <w:rFonts w:ascii="Maiandra GD" w:hAnsi="Maiandra GD" w:cs="Consolas"/>
          <w:color w:val="CFD5E0"/>
          <w:sz w:val="24"/>
          <w:szCs w:val="24"/>
          <w:bdr w:val="none" w:sz="0" w:space="0" w:color="auto" w:frame="1"/>
        </w:rPr>
        <w:t>MapCustomMiddleware</w:t>
      </w:r>
      <w:proofErr w:type="spellEnd"/>
      <w:r w:rsidRPr="0033481B">
        <w:rPr>
          <w:rStyle w:val="enlighter-g1"/>
          <w:rFonts w:ascii="Maiandra GD" w:hAnsi="Maiandra GD" w:cs="Consolas"/>
          <w:b/>
          <w:bCs/>
          <w:color w:val="6B7C8B"/>
          <w:sz w:val="24"/>
          <w:szCs w:val="24"/>
          <w:bdr w:val="none" w:sz="0" w:space="0" w:color="auto" w:frame="1"/>
        </w:rPr>
        <w:t>)</w:t>
      </w:r>
      <w:r w:rsidRPr="0033481B">
        <w:rPr>
          <w:rStyle w:val="enlighter-text"/>
          <w:rFonts w:ascii="Maiandra GD" w:hAnsi="Maiandra GD" w:cs="Consolas"/>
          <w:color w:val="CFD5E0"/>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33481B">
        <w:rPr>
          <w:rStyle w:val="enlighter-text"/>
          <w:rFonts w:ascii="Maiandra GD" w:hAnsi="Maiandra GD" w:cs="Consolas"/>
          <w:color w:val="CFD5E0"/>
          <w:sz w:val="24"/>
          <w:szCs w:val="24"/>
          <w:bdr w:val="none" w:sz="0" w:space="0" w:color="auto" w:frame="1"/>
        </w:rPr>
        <w:t>app.</w:t>
      </w:r>
      <w:r w:rsidRPr="0033481B">
        <w:rPr>
          <w:rStyle w:val="enlighter-m3"/>
          <w:rFonts w:ascii="Maiandra GD" w:hAnsi="Maiandra GD" w:cs="Consolas"/>
          <w:color w:val="4284AE"/>
          <w:sz w:val="24"/>
          <w:szCs w:val="24"/>
          <w:bdr w:val="none" w:sz="0" w:space="0" w:color="auto" w:frame="1"/>
        </w:rPr>
        <w:t>Run</w:t>
      </w:r>
      <w:proofErr w:type="spellEnd"/>
      <w:r w:rsidRPr="0033481B">
        <w:rPr>
          <w:rStyle w:val="enlighter-g1"/>
          <w:rFonts w:ascii="Maiandra GD" w:hAnsi="Maiandra GD" w:cs="Consolas"/>
          <w:b/>
          <w:bCs/>
          <w:color w:val="6B7C8B"/>
          <w:sz w:val="24"/>
          <w:szCs w:val="24"/>
          <w:bdr w:val="none" w:sz="0" w:space="0" w:color="auto" w:frame="1"/>
        </w:rPr>
        <w:t>(</w:t>
      </w:r>
      <w:proofErr w:type="spellStart"/>
      <w:proofErr w:type="gramEnd"/>
      <w:r w:rsidRPr="0033481B">
        <w:rPr>
          <w:rStyle w:val="enlighter-k0"/>
          <w:rFonts w:ascii="Maiandra GD" w:hAnsi="Maiandra GD" w:cs="Consolas"/>
          <w:b/>
          <w:bCs/>
          <w:color w:val="D171DD"/>
          <w:sz w:val="24"/>
          <w:szCs w:val="24"/>
          <w:bdr w:val="none" w:sz="0" w:space="0" w:color="auto" w:frame="1"/>
        </w:rPr>
        <w:t>async</w:t>
      </w:r>
      <w:proofErr w:type="spellEnd"/>
      <w:r w:rsidRPr="0033481B">
        <w:rPr>
          <w:rStyle w:val="enlighter-text"/>
          <w:rFonts w:ascii="Maiandra GD" w:hAnsi="Maiandra GD" w:cs="Consolas"/>
          <w:color w:val="CFD5E0"/>
          <w:sz w:val="24"/>
          <w:szCs w:val="24"/>
          <w:bdr w:val="none" w:sz="0" w:space="0" w:color="auto" w:frame="1"/>
        </w:rPr>
        <w:t xml:space="preserve"> context =</w:t>
      </w:r>
      <w:r w:rsidRPr="0033481B">
        <w:rPr>
          <w:rStyle w:val="enlighter-g1"/>
          <w:rFonts w:ascii="Maiandra GD" w:hAnsi="Maiandra GD" w:cs="Consolas"/>
          <w:b/>
          <w:bCs/>
          <w:color w:val="6B7C8B"/>
          <w:sz w:val="24"/>
          <w:szCs w:val="24"/>
          <w:bdr w:val="none" w:sz="0" w:space="0" w:color="auto" w:frame="1"/>
        </w:rPr>
        <w:t>&gt;</w:t>
      </w:r>
      <w:r w:rsidRPr="0033481B">
        <w:rPr>
          <w:rStyle w:val="enlighter-text"/>
          <w:rFonts w:ascii="Maiandra GD" w:hAnsi="Maiandra GD" w:cs="Consolas"/>
          <w:color w:val="CFD5E0"/>
          <w:sz w:val="24"/>
          <w:szCs w:val="24"/>
          <w:bdr w:val="none" w:sz="0" w:space="0" w:color="auto" w:frame="1"/>
        </w:rPr>
        <w:t xml:space="preserve"> </w:t>
      </w:r>
      <w:r w:rsidRPr="0033481B">
        <w:rPr>
          <w:rStyle w:val="enlighter-g1"/>
          <w:rFonts w:ascii="Maiandra GD" w:hAnsi="Maiandra GD" w:cs="Consolas"/>
          <w:b/>
          <w:bCs/>
          <w:color w:val="6B7C8B"/>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gramStart"/>
      <w:r w:rsidRPr="0033481B">
        <w:rPr>
          <w:rStyle w:val="enlighter-k0"/>
          <w:rFonts w:ascii="Maiandra GD" w:hAnsi="Maiandra GD" w:cs="Consolas"/>
          <w:b/>
          <w:bCs/>
          <w:color w:val="D171DD"/>
          <w:sz w:val="24"/>
          <w:szCs w:val="24"/>
          <w:bdr w:val="none" w:sz="0" w:space="0" w:color="auto" w:frame="1"/>
        </w:rPr>
        <w:t>await</w:t>
      </w:r>
      <w:proofErr w:type="gramEnd"/>
      <w:r w:rsidRPr="0033481B">
        <w:rPr>
          <w:rStyle w:val="enlighter-text"/>
          <w:rFonts w:ascii="Maiandra GD" w:hAnsi="Maiandra GD" w:cs="Consolas"/>
          <w:color w:val="CFD5E0"/>
          <w:sz w:val="24"/>
          <w:szCs w:val="24"/>
          <w:bdr w:val="none" w:sz="0" w:space="0" w:color="auto" w:frame="1"/>
        </w:rPr>
        <w:t xml:space="preserve"> </w:t>
      </w:r>
      <w:proofErr w:type="spellStart"/>
      <w:r w:rsidRPr="0033481B">
        <w:rPr>
          <w:rStyle w:val="enlighter-text"/>
          <w:rFonts w:ascii="Maiandra GD" w:hAnsi="Maiandra GD" w:cs="Consolas"/>
          <w:color w:val="CFD5E0"/>
          <w:sz w:val="24"/>
          <w:szCs w:val="24"/>
          <w:bdr w:val="none" w:sz="0" w:space="0" w:color="auto" w:frame="1"/>
        </w:rPr>
        <w:t>context.</w:t>
      </w:r>
      <w:r w:rsidRPr="0033481B">
        <w:rPr>
          <w:rStyle w:val="enlighter-m3"/>
          <w:rFonts w:ascii="Maiandra GD" w:hAnsi="Maiandra GD" w:cs="Consolas"/>
          <w:color w:val="4284AE"/>
          <w:sz w:val="24"/>
          <w:szCs w:val="24"/>
          <w:bdr w:val="none" w:sz="0" w:space="0" w:color="auto" w:frame="1"/>
        </w:rPr>
        <w:t>Response</w:t>
      </w:r>
      <w:r w:rsidRPr="0033481B">
        <w:rPr>
          <w:rStyle w:val="enlighter-text"/>
          <w:rFonts w:ascii="Maiandra GD" w:hAnsi="Maiandra GD" w:cs="Consolas"/>
          <w:color w:val="CFD5E0"/>
          <w:sz w:val="24"/>
          <w:szCs w:val="24"/>
          <w:bdr w:val="none" w:sz="0" w:space="0" w:color="auto" w:frame="1"/>
        </w:rPr>
        <w:t>.</w:t>
      </w:r>
      <w:r w:rsidRPr="0033481B">
        <w:rPr>
          <w:rStyle w:val="enlighter-m3"/>
          <w:rFonts w:ascii="Maiandra GD" w:hAnsi="Maiandra GD" w:cs="Consolas"/>
          <w:color w:val="4284AE"/>
          <w:sz w:val="24"/>
          <w:szCs w:val="24"/>
          <w:bdr w:val="none" w:sz="0" w:space="0" w:color="auto" w:frame="1"/>
        </w:rPr>
        <w:t>WriteAsync</w:t>
      </w:r>
      <w:proofErr w:type="spellEnd"/>
      <w:r w:rsidRPr="0033481B">
        <w:rPr>
          <w:rStyle w:val="enlighter-g1"/>
          <w:rFonts w:ascii="Maiandra GD" w:hAnsi="Maiandra GD" w:cs="Consolas"/>
          <w:b/>
          <w:bCs/>
          <w:color w:val="6B7C8B"/>
          <w:sz w:val="24"/>
          <w:szCs w:val="24"/>
          <w:bdr w:val="none" w:sz="0" w:space="0" w:color="auto" w:frame="1"/>
        </w:rPr>
        <w:t>(</w:t>
      </w:r>
      <w:r w:rsidRPr="0033481B">
        <w:rPr>
          <w:rStyle w:val="enlighter-s0"/>
          <w:rFonts w:ascii="Maiandra GD" w:hAnsi="Maiandra GD" w:cs="Consolas"/>
          <w:color w:val="7CC379"/>
          <w:sz w:val="24"/>
          <w:szCs w:val="24"/>
          <w:bdr w:val="none" w:sz="0" w:space="0" w:color="auto" w:frame="1"/>
        </w:rPr>
        <w:t>"Run Middleware Component\n"</w:t>
      </w:r>
      <w:r w:rsidRPr="0033481B">
        <w:rPr>
          <w:rStyle w:val="enlighter-g1"/>
          <w:rFonts w:ascii="Maiandra GD" w:hAnsi="Maiandra GD" w:cs="Consolas"/>
          <w:b/>
          <w:bCs/>
          <w:color w:val="6B7C8B"/>
          <w:sz w:val="24"/>
          <w:szCs w:val="24"/>
          <w:bdr w:val="none" w:sz="0" w:space="0" w:color="auto" w:frame="1"/>
        </w:rPr>
        <w:t>)</w:t>
      </w:r>
      <w:r w:rsidRPr="0033481B">
        <w:rPr>
          <w:rStyle w:val="enlighter-text"/>
          <w:rFonts w:ascii="Maiandra GD" w:hAnsi="Maiandra GD" w:cs="Consolas"/>
          <w:color w:val="CFD5E0"/>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r w:rsidRPr="0033481B">
        <w:rPr>
          <w:rStyle w:val="enlighter-g1"/>
          <w:rFonts w:ascii="Maiandra GD" w:hAnsi="Maiandra GD" w:cs="Consolas"/>
          <w:b/>
          <w:bCs/>
          <w:color w:val="6B7C8B"/>
          <w:sz w:val="24"/>
          <w:szCs w:val="24"/>
          <w:bdr w:val="none" w:sz="0" w:space="0" w:color="auto" w:frame="1"/>
        </w:rPr>
        <w:lastRenderedPageBreak/>
        <w:t>})</w:t>
      </w:r>
      <w:r w:rsidRPr="0033481B">
        <w:rPr>
          <w:rStyle w:val="enlighter-text"/>
          <w:rFonts w:ascii="Maiandra GD" w:hAnsi="Maiandra GD" w:cs="Consolas"/>
          <w:color w:val="CFD5E0"/>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r w:rsidRPr="0033481B">
        <w:rPr>
          <w:rStyle w:val="enlighter-g1"/>
          <w:rFonts w:ascii="Maiandra GD" w:hAnsi="Maiandra GD" w:cs="Consolas"/>
          <w:b/>
          <w:bCs/>
          <w:color w:val="6B7C8B"/>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gramStart"/>
      <w:r w:rsidRPr="0033481B">
        <w:rPr>
          <w:rStyle w:val="enlighter-k0"/>
          <w:rFonts w:ascii="Maiandra GD" w:hAnsi="Maiandra GD" w:cs="Consolas"/>
          <w:b/>
          <w:bCs/>
          <w:color w:val="D171DD"/>
          <w:sz w:val="24"/>
          <w:szCs w:val="24"/>
          <w:bdr w:val="none" w:sz="0" w:space="0" w:color="auto" w:frame="1"/>
        </w:rPr>
        <w:t>private</w:t>
      </w:r>
      <w:proofErr w:type="gramEnd"/>
      <w:r w:rsidRPr="0033481B">
        <w:rPr>
          <w:rStyle w:val="enlighter-text"/>
          <w:rFonts w:ascii="Maiandra GD" w:hAnsi="Maiandra GD" w:cs="Consolas"/>
          <w:color w:val="CFD5E0"/>
          <w:sz w:val="24"/>
          <w:szCs w:val="24"/>
          <w:bdr w:val="none" w:sz="0" w:space="0" w:color="auto" w:frame="1"/>
        </w:rPr>
        <w:t xml:space="preserve"> </w:t>
      </w:r>
      <w:r w:rsidRPr="0033481B">
        <w:rPr>
          <w:rStyle w:val="enlighter-k5"/>
          <w:rFonts w:ascii="Maiandra GD" w:hAnsi="Maiandra GD" w:cs="Consolas"/>
          <w:b/>
          <w:bCs/>
          <w:color w:val="D171DD"/>
          <w:sz w:val="24"/>
          <w:szCs w:val="24"/>
          <w:bdr w:val="none" w:sz="0" w:space="0" w:color="auto" w:frame="1"/>
        </w:rPr>
        <w:t>void</w:t>
      </w:r>
      <w:r w:rsidRPr="0033481B">
        <w:rPr>
          <w:rStyle w:val="enlighter-text"/>
          <w:rFonts w:ascii="Maiandra GD" w:hAnsi="Maiandra GD" w:cs="Consolas"/>
          <w:color w:val="CFD5E0"/>
          <w:sz w:val="24"/>
          <w:szCs w:val="24"/>
          <w:bdr w:val="none" w:sz="0" w:space="0" w:color="auto" w:frame="1"/>
        </w:rPr>
        <w:t xml:space="preserve"> </w:t>
      </w:r>
      <w:proofErr w:type="spellStart"/>
      <w:r w:rsidRPr="0033481B">
        <w:rPr>
          <w:rStyle w:val="enlighter-m0"/>
          <w:rFonts w:ascii="Maiandra GD" w:hAnsi="Maiandra GD" w:cs="Consolas"/>
          <w:color w:val="4284AE"/>
          <w:sz w:val="24"/>
          <w:szCs w:val="24"/>
          <w:bdr w:val="none" w:sz="0" w:space="0" w:color="auto" w:frame="1"/>
        </w:rPr>
        <w:t>MapCustomMiddleware</w:t>
      </w:r>
      <w:proofErr w:type="spellEnd"/>
      <w:r w:rsidRPr="0033481B">
        <w:rPr>
          <w:rStyle w:val="enlighter-g1"/>
          <w:rFonts w:ascii="Maiandra GD" w:hAnsi="Maiandra GD" w:cs="Consolas"/>
          <w:b/>
          <w:bCs/>
          <w:color w:val="6B7C8B"/>
          <w:sz w:val="24"/>
          <w:szCs w:val="24"/>
          <w:bdr w:val="none" w:sz="0" w:space="0" w:color="auto" w:frame="1"/>
        </w:rPr>
        <w:t>(</w:t>
      </w:r>
      <w:proofErr w:type="spellStart"/>
      <w:r w:rsidRPr="0033481B">
        <w:rPr>
          <w:rStyle w:val="enlighter-text"/>
          <w:rFonts w:ascii="Maiandra GD" w:hAnsi="Maiandra GD" w:cs="Consolas"/>
          <w:color w:val="CFD5E0"/>
          <w:sz w:val="24"/>
          <w:szCs w:val="24"/>
          <w:bdr w:val="none" w:sz="0" w:space="0" w:color="auto" w:frame="1"/>
        </w:rPr>
        <w:t>IApplicationBuilder</w:t>
      </w:r>
      <w:proofErr w:type="spellEnd"/>
      <w:r w:rsidRPr="0033481B">
        <w:rPr>
          <w:rStyle w:val="enlighter-text"/>
          <w:rFonts w:ascii="Maiandra GD" w:hAnsi="Maiandra GD" w:cs="Consolas"/>
          <w:color w:val="CFD5E0"/>
          <w:sz w:val="24"/>
          <w:szCs w:val="24"/>
          <w:bdr w:val="none" w:sz="0" w:space="0" w:color="auto" w:frame="1"/>
        </w:rPr>
        <w:t xml:space="preserve"> app</w:t>
      </w:r>
      <w:r w:rsidRPr="0033481B">
        <w:rPr>
          <w:rStyle w:val="enlighter-g1"/>
          <w:rFonts w:ascii="Maiandra GD" w:hAnsi="Maiandra GD" w:cs="Consolas"/>
          <w:b/>
          <w:bCs/>
          <w:color w:val="6B7C8B"/>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r w:rsidRPr="0033481B">
        <w:rPr>
          <w:rStyle w:val="enlighter-g1"/>
          <w:rFonts w:ascii="Maiandra GD" w:hAnsi="Maiandra GD" w:cs="Consolas"/>
          <w:b/>
          <w:bCs/>
          <w:color w:val="6B7C8B"/>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33481B">
        <w:rPr>
          <w:rStyle w:val="enlighter-text"/>
          <w:rFonts w:ascii="Maiandra GD" w:hAnsi="Maiandra GD" w:cs="Consolas"/>
          <w:color w:val="CFD5E0"/>
          <w:sz w:val="24"/>
          <w:szCs w:val="24"/>
          <w:bdr w:val="none" w:sz="0" w:space="0" w:color="auto" w:frame="1"/>
        </w:rPr>
        <w:t>app.</w:t>
      </w:r>
      <w:r w:rsidRPr="0033481B">
        <w:rPr>
          <w:rStyle w:val="enlighter-m3"/>
          <w:rFonts w:ascii="Maiandra GD" w:hAnsi="Maiandra GD" w:cs="Consolas"/>
          <w:color w:val="4284AE"/>
          <w:sz w:val="24"/>
          <w:szCs w:val="24"/>
          <w:bdr w:val="none" w:sz="0" w:space="0" w:color="auto" w:frame="1"/>
        </w:rPr>
        <w:t>Use</w:t>
      </w:r>
      <w:proofErr w:type="spellEnd"/>
      <w:r w:rsidRPr="0033481B">
        <w:rPr>
          <w:rStyle w:val="enlighter-g1"/>
          <w:rFonts w:ascii="Maiandra GD" w:hAnsi="Maiandra GD" w:cs="Consolas"/>
          <w:b/>
          <w:bCs/>
          <w:color w:val="6B7C8B"/>
          <w:sz w:val="24"/>
          <w:szCs w:val="24"/>
          <w:bdr w:val="none" w:sz="0" w:space="0" w:color="auto" w:frame="1"/>
        </w:rPr>
        <w:t>(</w:t>
      </w:r>
      <w:proofErr w:type="spellStart"/>
      <w:proofErr w:type="gramEnd"/>
      <w:r w:rsidRPr="0033481B">
        <w:rPr>
          <w:rStyle w:val="enlighter-k0"/>
          <w:rFonts w:ascii="Maiandra GD" w:hAnsi="Maiandra GD" w:cs="Consolas"/>
          <w:b/>
          <w:bCs/>
          <w:color w:val="D171DD"/>
          <w:sz w:val="24"/>
          <w:szCs w:val="24"/>
          <w:bdr w:val="none" w:sz="0" w:space="0" w:color="auto" w:frame="1"/>
        </w:rPr>
        <w:t>async</w:t>
      </w:r>
      <w:proofErr w:type="spellEnd"/>
      <w:r w:rsidRPr="0033481B">
        <w:rPr>
          <w:rStyle w:val="enlighter-text"/>
          <w:rFonts w:ascii="Maiandra GD" w:hAnsi="Maiandra GD" w:cs="Consolas"/>
          <w:color w:val="CFD5E0"/>
          <w:sz w:val="24"/>
          <w:szCs w:val="24"/>
          <w:bdr w:val="none" w:sz="0" w:space="0" w:color="auto" w:frame="1"/>
        </w:rPr>
        <w:t xml:space="preserve"> </w:t>
      </w:r>
      <w:r w:rsidRPr="0033481B">
        <w:rPr>
          <w:rStyle w:val="enlighter-g1"/>
          <w:rFonts w:ascii="Maiandra GD" w:hAnsi="Maiandra GD" w:cs="Consolas"/>
          <w:b/>
          <w:bCs/>
          <w:color w:val="6B7C8B"/>
          <w:sz w:val="24"/>
          <w:szCs w:val="24"/>
          <w:bdr w:val="none" w:sz="0" w:space="0" w:color="auto" w:frame="1"/>
        </w:rPr>
        <w:t>(</w:t>
      </w:r>
      <w:r w:rsidRPr="0033481B">
        <w:rPr>
          <w:rStyle w:val="enlighter-text"/>
          <w:rFonts w:ascii="Maiandra GD" w:hAnsi="Maiandra GD" w:cs="Consolas"/>
          <w:color w:val="CFD5E0"/>
          <w:sz w:val="24"/>
          <w:szCs w:val="24"/>
          <w:bdr w:val="none" w:sz="0" w:space="0" w:color="auto" w:frame="1"/>
        </w:rPr>
        <w:t>context, next</w:t>
      </w:r>
      <w:r w:rsidRPr="0033481B">
        <w:rPr>
          <w:rStyle w:val="enlighter-g1"/>
          <w:rFonts w:ascii="Maiandra GD" w:hAnsi="Maiandra GD" w:cs="Consolas"/>
          <w:b/>
          <w:bCs/>
          <w:color w:val="6B7C8B"/>
          <w:sz w:val="24"/>
          <w:szCs w:val="24"/>
          <w:bdr w:val="none" w:sz="0" w:space="0" w:color="auto" w:frame="1"/>
        </w:rPr>
        <w:t>)</w:t>
      </w:r>
      <w:r w:rsidRPr="0033481B">
        <w:rPr>
          <w:rStyle w:val="enlighter-text"/>
          <w:rFonts w:ascii="Maiandra GD" w:hAnsi="Maiandra GD" w:cs="Consolas"/>
          <w:color w:val="CFD5E0"/>
          <w:sz w:val="24"/>
          <w:szCs w:val="24"/>
          <w:bdr w:val="none" w:sz="0" w:space="0" w:color="auto" w:frame="1"/>
        </w:rPr>
        <w:t xml:space="preserve"> =</w:t>
      </w:r>
      <w:r w:rsidRPr="0033481B">
        <w:rPr>
          <w:rStyle w:val="enlighter-g1"/>
          <w:rFonts w:ascii="Maiandra GD" w:hAnsi="Maiandra GD" w:cs="Consolas"/>
          <w:b/>
          <w:bCs/>
          <w:color w:val="6B7C8B"/>
          <w:sz w:val="24"/>
          <w:szCs w:val="24"/>
          <w:bdr w:val="none" w:sz="0" w:space="0" w:color="auto" w:frame="1"/>
        </w:rPr>
        <w:t>&gt;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r w:rsidRPr="0033481B">
        <w:rPr>
          <w:rStyle w:val="enlighter-g1"/>
          <w:rFonts w:ascii="Maiandra GD" w:hAnsi="Maiandra GD" w:cs="Consolas"/>
          <w:b/>
          <w:bCs/>
          <w:color w:val="6B7C8B"/>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proofErr w:type="gramStart"/>
      <w:r w:rsidRPr="0033481B">
        <w:rPr>
          <w:rStyle w:val="enlighter-k0"/>
          <w:rFonts w:ascii="Maiandra GD" w:hAnsi="Maiandra GD" w:cs="Consolas"/>
          <w:b/>
          <w:bCs/>
          <w:color w:val="D171DD"/>
          <w:sz w:val="24"/>
          <w:szCs w:val="24"/>
          <w:bdr w:val="none" w:sz="0" w:space="0" w:color="auto" w:frame="1"/>
        </w:rPr>
        <w:t>await</w:t>
      </w:r>
      <w:proofErr w:type="gramEnd"/>
      <w:r w:rsidRPr="0033481B">
        <w:rPr>
          <w:rStyle w:val="enlighter-text"/>
          <w:rFonts w:ascii="Maiandra GD" w:hAnsi="Maiandra GD" w:cs="Consolas"/>
          <w:color w:val="CFD5E0"/>
          <w:sz w:val="24"/>
          <w:szCs w:val="24"/>
          <w:bdr w:val="none" w:sz="0" w:space="0" w:color="auto" w:frame="1"/>
        </w:rPr>
        <w:t xml:space="preserve"> </w:t>
      </w:r>
      <w:proofErr w:type="spellStart"/>
      <w:r w:rsidRPr="0033481B">
        <w:rPr>
          <w:rStyle w:val="enlighter-text"/>
          <w:rFonts w:ascii="Maiandra GD" w:hAnsi="Maiandra GD" w:cs="Consolas"/>
          <w:color w:val="CFD5E0"/>
          <w:sz w:val="24"/>
          <w:szCs w:val="24"/>
          <w:bdr w:val="none" w:sz="0" w:space="0" w:color="auto" w:frame="1"/>
        </w:rPr>
        <w:t>context.</w:t>
      </w:r>
      <w:r w:rsidRPr="0033481B">
        <w:rPr>
          <w:rStyle w:val="enlighter-m3"/>
          <w:rFonts w:ascii="Maiandra GD" w:hAnsi="Maiandra GD" w:cs="Consolas"/>
          <w:color w:val="4284AE"/>
          <w:sz w:val="24"/>
          <w:szCs w:val="24"/>
          <w:bdr w:val="none" w:sz="0" w:space="0" w:color="auto" w:frame="1"/>
        </w:rPr>
        <w:t>Response</w:t>
      </w:r>
      <w:r w:rsidRPr="0033481B">
        <w:rPr>
          <w:rStyle w:val="enlighter-text"/>
          <w:rFonts w:ascii="Maiandra GD" w:hAnsi="Maiandra GD" w:cs="Consolas"/>
          <w:color w:val="CFD5E0"/>
          <w:sz w:val="24"/>
          <w:szCs w:val="24"/>
          <w:bdr w:val="none" w:sz="0" w:space="0" w:color="auto" w:frame="1"/>
        </w:rPr>
        <w:t>.</w:t>
      </w:r>
      <w:r w:rsidRPr="0033481B">
        <w:rPr>
          <w:rStyle w:val="enlighter-m3"/>
          <w:rFonts w:ascii="Maiandra GD" w:hAnsi="Maiandra GD" w:cs="Consolas"/>
          <w:color w:val="4284AE"/>
          <w:sz w:val="24"/>
          <w:szCs w:val="24"/>
          <w:bdr w:val="none" w:sz="0" w:space="0" w:color="auto" w:frame="1"/>
        </w:rPr>
        <w:t>WriteAsync</w:t>
      </w:r>
      <w:proofErr w:type="spellEnd"/>
      <w:r w:rsidRPr="0033481B">
        <w:rPr>
          <w:rStyle w:val="enlighter-g1"/>
          <w:rFonts w:ascii="Maiandra GD" w:hAnsi="Maiandra GD" w:cs="Consolas"/>
          <w:b/>
          <w:bCs/>
          <w:color w:val="6B7C8B"/>
          <w:sz w:val="24"/>
          <w:szCs w:val="24"/>
          <w:bdr w:val="none" w:sz="0" w:space="0" w:color="auto" w:frame="1"/>
        </w:rPr>
        <w:t>(</w:t>
      </w:r>
      <w:r w:rsidRPr="0033481B">
        <w:rPr>
          <w:rStyle w:val="enlighter-s0"/>
          <w:rFonts w:ascii="Maiandra GD" w:hAnsi="Maiandra GD" w:cs="Consolas"/>
          <w:color w:val="7CC379"/>
          <w:sz w:val="24"/>
          <w:szCs w:val="24"/>
          <w:bdr w:val="none" w:sz="0" w:space="0" w:color="auto" w:frame="1"/>
        </w:rPr>
        <w:t>"Specific URL Logic Middleware using Map Method \n"</w:t>
      </w:r>
      <w:r w:rsidRPr="0033481B">
        <w:rPr>
          <w:rStyle w:val="enlighter-g1"/>
          <w:rFonts w:ascii="Maiandra GD" w:hAnsi="Maiandra GD" w:cs="Consolas"/>
          <w:b/>
          <w:bCs/>
          <w:color w:val="6B7C8B"/>
          <w:sz w:val="24"/>
          <w:szCs w:val="24"/>
          <w:bdr w:val="none" w:sz="0" w:space="0" w:color="auto" w:frame="1"/>
        </w:rPr>
        <w:t>)</w:t>
      </w:r>
      <w:r w:rsidRPr="0033481B">
        <w:rPr>
          <w:rStyle w:val="enlighter-text"/>
          <w:rFonts w:ascii="Maiandra GD" w:hAnsi="Maiandra GD" w:cs="Consolas"/>
          <w:color w:val="CFD5E0"/>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r w:rsidRPr="0033481B">
        <w:rPr>
          <w:rStyle w:val="enlighter-g1"/>
          <w:rFonts w:ascii="Maiandra GD" w:hAnsi="Maiandra GD" w:cs="Consolas"/>
          <w:b/>
          <w:bCs/>
          <w:color w:val="6B7C8B"/>
          <w:sz w:val="24"/>
          <w:szCs w:val="24"/>
          <w:bdr w:val="none" w:sz="0" w:space="0" w:color="auto" w:frame="1"/>
        </w:rPr>
        <w:t>})</w:t>
      </w:r>
      <w:r w:rsidRPr="0033481B">
        <w:rPr>
          <w:rStyle w:val="enlighter-text"/>
          <w:rFonts w:ascii="Maiandra GD" w:hAnsi="Maiandra GD" w:cs="Consolas"/>
          <w:color w:val="CFD5E0"/>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r w:rsidRPr="0033481B">
        <w:rPr>
          <w:rStyle w:val="enlighter-g1"/>
          <w:rFonts w:ascii="Maiandra GD" w:hAnsi="Maiandra GD" w:cs="Consolas"/>
          <w:b/>
          <w:bCs/>
          <w:color w:val="6B7C8B"/>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r w:rsidRPr="0033481B">
        <w:rPr>
          <w:rStyle w:val="enlighter-g1"/>
          <w:rFonts w:ascii="Maiandra GD" w:hAnsi="Maiandra GD" w:cs="Consolas"/>
          <w:b/>
          <w:bCs/>
          <w:color w:val="6B7C8B"/>
          <w:sz w:val="24"/>
          <w:szCs w:val="24"/>
          <w:bdr w:val="none" w:sz="0" w:space="0" w:color="auto" w:frame="1"/>
        </w:rPr>
        <w:t>}</w:t>
      </w:r>
    </w:p>
    <w:p w:rsidR="004E2B93" w:rsidRPr="0033481B" w:rsidRDefault="004E2B93" w:rsidP="004E2B93">
      <w:pPr>
        <w:shd w:val="clear" w:color="auto" w:fill="272B33"/>
        <w:spacing w:line="384" w:lineRule="atLeast"/>
        <w:textAlignment w:val="baseline"/>
        <w:rPr>
          <w:rFonts w:ascii="Maiandra GD" w:hAnsi="Maiandra GD" w:cs="Consolas"/>
          <w:color w:val="596174"/>
          <w:sz w:val="24"/>
          <w:szCs w:val="24"/>
        </w:rPr>
      </w:pPr>
      <w:r w:rsidRPr="0033481B">
        <w:rPr>
          <w:rStyle w:val="enlighter-g1"/>
          <w:rFonts w:ascii="Maiandra GD" w:hAnsi="Maiandra GD" w:cs="Consolas"/>
          <w:b/>
          <w:bCs/>
          <w:color w:val="6B7C8B"/>
          <w:sz w:val="24"/>
          <w:szCs w:val="24"/>
          <w:bdr w:val="none" w:sz="0" w:space="0" w:color="auto" w:frame="1"/>
        </w:rPr>
        <w:t>}</w:t>
      </w:r>
    </w:p>
    <w:p w:rsidR="004E2B93" w:rsidRPr="0033481B" w:rsidRDefault="004E2B93" w:rsidP="004E2B93">
      <w:pPr>
        <w:pStyle w:val="NormalWeb"/>
        <w:shd w:val="clear" w:color="auto" w:fill="FFFFFF"/>
        <w:spacing w:before="0" w:beforeAutospacing="0" w:after="0" w:afterAutospacing="0"/>
        <w:jc w:val="both"/>
        <w:textAlignment w:val="baseline"/>
        <w:rPr>
          <w:rFonts w:ascii="Maiandra GD" w:hAnsi="Maiandra GD" w:cs="Segoe UI"/>
          <w:color w:val="212529"/>
        </w:rPr>
      </w:pPr>
      <w:r w:rsidRPr="0033481B">
        <w:rPr>
          <w:rFonts w:ascii="Maiandra GD" w:hAnsi="Maiandra GD" w:cs="Arial"/>
          <w:color w:val="000000"/>
          <w:bdr w:val="none" w:sz="0" w:space="0" w:color="auto" w:frame="1"/>
        </w:rPr>
        <w:t>Now, save the changes and run the application. First, check without the custom path as shown in the below image.</w:t>
      </w:r>
    </w:p>
    <w:p w:rsidR="004E2B93" w:rsidRPr="0033481B" w:rsidRDefault="004E2B93" w:rsidP="004E2B93">
      <w:pPr>
        <w:pStyle w:val="NormalWeb"/>
        <w:shd w:val="clear" w:color="auto" w:fill="FFFFFF"/>
        <w:spacing w:before="0" w:beforeAutospacing="0" w:after="0" w:afterAutospacing="0"/>
        <w:jc w:val="both"/>
        <w:textAlignment w:val="baseline"/>
        <w:rPr>
          <w:rFonts w:ascii="Maiandra GD" w:hAnsi="Maiandra GD" w:cs="Segoe UI"/>
          <w:color w:val="212529"/>
        </w:rPr>
      </w:pPr>
      <w:r w:rsidRPr="0033481B">
        <w:rPr>
          <w:rFonts w:ascii="Maiandra GD" w:hAnsi="Maiandra GD" w:cs="Arial"/>
          <w:noProof/>
          <w:color w:val="000000"/>
          <w:bdr w:val="none" w:sz="0" w:space="0" w:color="auto" w:frame="1"/>
        </w:rPr>
        <w:drawing>
          <wp:inline distT="0" distB="0" distL="0" distR="0">
            <wp:extent cx="3689350" cy="1552575"/>
            <wp:effectExtent l="19050" t="0" r="6350" b="0"/>
            <wp:docPr id="42" name="Picture 42" descr="Example to Understand the Map Extension Method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xample to Understand the Map Extension Method in ASP.NET Core"/>
                    <pic:cNvPicPr>
                      <a:picLocks noChangeAspect="1" noChangeArrowheads="1"/>
                    </pic:cNvPicPr>
                  </pic:nvPicPr>
                  <pic:blipFill>
                    <a:blip r:embed="rId32"/>
                    <a:srcRect/>
                    <a:stretch>
                      <a:fillRect/>
                    </a:stretch>
                  </pic:blipFill>
                  <pic:spPr bwMode="auto">
                    <a:xfrm>
                      <a:off x="0" y="0"/>
                      <a:ext cx="3689350" cy="1552575"/>
                    </a:xfrm>
                    <a:prstGeom prst="rect">
                      <a:avLst/>
                    </a:prstGeom>
                    <a:noFill/>
                    <a:ln w="9525">
                      <a:noFill/>
                      <a:miter lim="800000"/>
                      <a:headEnd/>
                      <a:tailEnd/>
                    </a:ln>
                  </pic:spPr>
                </pic:pic>
              </a:graphicData>
            </a:graphic>
          </wp:inline>
        </w:drawing>
      </w:r>
    </w:p>
    <w:p w:rsidR="004E2B93" w:rsidRPr="0033481B" w:rsidRDefault="004E2B93" w:rsidP="004E2B93">
      <w:pPr>
        <w:pStyle w:val="NormalWeb"/>
        <w:shd w:val="clear" w:color="auto" w:fill="FFFFFF"/>
        <w:spacing w:before="0" w:beforeAutospacing="0" w:after="0" w:afterAutospacing="0"/>
        <w:jc w:val="both"/>
        <w:textAlignment w:val="baseline"/>
        <w:rPr>
          <w:rFonts w:ascii="Maiandra GD" w:hAnsi="Maiandra GD" w:cs="Segoe UI"/>
          <w:color w:val="212529"/>
        </w:rPr>
      </w:pPr>
      <w:r w:rsidRPr="0033481B">
        <w:rPr>
          <w:rFonts w:ascii="Maiandra GD" w:hAnsi="Maiandra GD" w:cs="Arial"/>
          <w:color w:val="000000"/>
          <w:bdr w:val="none" w:sz="0" w:space="0" w:color="auto" w:frame="1"/>
        </w:rPr>
        <w:t>As you can see in the above image, the Middleware which is configured using the Map Extension method will not be executed. This is because the incoming request URL does not include the path </w:t>
      </w:r>
      <w:r w:rsidRPr="0033481B">
        <w:rPr>
          <w:rStyle w:val="Strong"/>
          <w:rFonts w:ascii="Maiandra GD" w:hAnsi="Maiandra GD" w:cs="Arial"/>
          <w:color w:val="000000"/>
          <w:bdr w:val="none" w:sz="0" w:space="0" w:color="auto" w:frame="1"/>
        </w:rPr>
        <w:t>/</w:t>
      </w:r>
      <w:proofErr w:type="spellStart"/>
      <w:r w:rsidRPr="0033481B">
        <w:rPr>
          <w:rStyle w:val="Strong"/>
          <w:rFonts w:ascii="Maiandra GD" w:hAnsi="Maiandra GD" w:cs="Arial"/>
          <w:color w:val="000000"/>
          <w:bdr w:val="none" w:sz="0" w:space="0" w:color="auto" w:frame="1"/>
        </w:rPr>
        <w:t>testmap</w:t>
      </w:r>
      <w:proofErr w:type="spellEnd"/>
      <w:r w:rsidRPr="0033481B">
        <w:rPr>
          <w:rStyle w:val="Strong"/>
          <w:rFonts w:ascii="Maiandra GD" w:hAnsi="Maiandra GD" w:cs="Arial"/>
          <w:color w:val="000000"/>
          <w:bdr w:val="none" w:sz="0" w:space="0" w:color="auto" w:frame="1"/>
        </w:rPr>
        <w:t> </w:t>
      </w:r>
      <w:r w:rsidRPr="0033481B">
        <w:rPr>
          <w:rFonts w:ascii="Maiandra GD" w:hAnsi="Maiandra GD" w:cs="Arial"/>
          <w:color w:val="000000"/>
          <w:bdr w:val="none" w:sz="0" w:space="0" w:color="auto" w:frame="1"/>
        </w:rPr>
        <w:t>as part of the URL. Now, modify the URL to include </w:t>
      </w:r>
      <w:r w:rsidRPr="0033481B">
        <w:rPr>
          <w:rStyle w:val="Strong"/>
          <w:rFonts w:ascii="Maiandra GD" w:hAnsi="Maiandra GD" w:cs="Arial"/>
          <w:color w:val="000000"/>
          <w:bdr w:val="none" w:sz="0" w:space="0" w:color="auto" w:frame="1"/>
        </w:rPr>
        <w:t>/</w:t>
      </w:r>
      <w:proofErr w:type="spellStart"/>
      <w:r w:rsidRPr="0033481B">
        <w:rPr>
          <w:rStyle w:val="Strong"/>
          <w:rFonts w:ascii="Maiandra GD" w:hAnsi="Maiandra GD" w:cs="Arial"/>
          <w:color w:val="000000"/>
          <w:bdr w:val="none" w:sz="0" w:space="0" w:color="auto" w:frame="1"/>
        </w:rPr>
        <w:t>testmap</w:t>
      </w:r>
      <w:proofErr w:type="spellEnd"/>
      <w:r w:rsidRPr="0033481B">
        <w:rPr>
          <w:rFonts w:ascii="Maiandra GD" w:hAnsi="Maiandra GD" w:cs="Arial"/>
          <w:color w:val="000000"/>
          <w:bdr w:val="none" w:sz="0" w:space="0" w:color="auto" w:frame="1"/>
        </w:rPr>
        <w:t> as part of the URL and see the response as shown in the below image.</w:t>
      </w:r>
    </w:p>
    <w:p w:rsidR="004E2B93" w:rsidRPr="0033481B" w:rsidRDefault="004E2B93" w:rsidP="004E2B93">
      <w:pPr>
        <w:pStyle w:val="NormalWeb"/>
        <w:shd w:val="clear" w:color="auto" w:fill="FFFFFF"/>
        <w:spacing w:before="0" w:beforeAutospacing="0" w:after="0" w:afterAutospacing="0"/>
        <w:jc w:val="both"/>
        <w:textAlignment w:val="baseline"/>
        <w:rPr>
          <w:rFonts w:ascii="Maiandra GD" w:hAnsi="Maiandra GD" w:cs="Segoe UI"/>
          <w:color w:val="212529"/>
        </w:rPr>
      </w:pPr>
      <w:r w:rsidRPr="0033481B">
        <w:rPr>
          <w:rFonts w:ascii="Maiandra GD" w:hAnsi="Maiandra GD" w:cs="Arial"/>
          <w:noProof/>
          <w:color w:val="000000"/>
          <w:bdr w:val="none" w:sz="0" w:space="0" w:color="auto" w:frame="1"/>
        </w:rPr>
        <w:lastRenderedPageBreak/>
        <w:drawing>
          <wp:inline distT="0" distB="0" distL="0" distR="0">
            <wp:extent cx="4476115" cy="1595120"/>
            <wp:effectExtent l="19050" t="0" r="635" b="0"/>
            <wp:docPr id="43" name="Picture 43" descr="Map Extension Method in ASP.NET Core Applicatio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p Extension Method in ASP.NET Core Application with Examples"/>
                    <pic:cNvPicPr>
                      <a:picLocks noChangeAspect="1" noChangeArrowheads="1"/>
                    </pic:cNvPicPr>
                  </pic:nvPicPr>
                  <pic:blipFill>
                    <a:blip r:embed="rId33"/>
                    <a:srcRect/>
                    <a:stretch>
                      <a:fillRect/>
                    </a:stretch>
                  </pic:blipFill>
                  <pic:spPr bwMode="auto">
                    <a:xfrm>
                      <a:off x="0" y="0"/>
                      <a:ext cx="4476115" cy="1595120"/>
                    </a:xfrm>
                    <a:prstGeom prst="rect">
                      <a:avLst/>
                    </a:prstGeom>
                    <a:noFill/>
                    <a:ln w="9525">
                      <a:noFill/>
                      <a:miter lim="800000"/>
                      <a:headEnd/>
                      <a:tailEnd/>
                    </a:ln>
                  </pic:spPr>
                </pic:pic>
              </a:graphicData>
            </a:graphic>
          </wp:inline>
        </w:drawing>
      </w:r>
    </w:p>
    <w:p w:rsidR="004E2B93" w:rsidRPr="0033481B" w:rsidRDefault="004E2B93" w:rsidP="004E2B93">
      <w:pPr>
        <w:pStyle w:val="NormalWeb"/>
        <w:shd w:val="clear" w:color="auto" w:fill="FFFFFF"/>
        <w:spacing w:before="0" w:beforeAutospacing="0" w:after="0" w:afterAutospacing="0"/>
        <w:jc w:val="both"/>
        <w:textAlignment w:val="baseline"/>
        <w:rPr>
          <w:rFonts w:ascii="Maiandra GD" w:hAnsi="Maiandra GD" w:cs="Segoe UI"/>
          <w:color w:val="212529"/>
        </w:rPr>
      </w:pPr>
      <w:r w:rsidRPr="0033481B">
        <w:rPr>
          <w:rFonts w:ascii="Maiandra GD" w:hAnsi="Maiandra GD" w:cs="Arial"/>
          <w:color w:val="000000"/>
          <w:bdr w:val="none" w:sz="0" w:space="0" w:color="auto" w:frame="1"/>
        </w:rPr>
        <w:t>Now, you can see in the above, first, the first middleware executed and then the second middleware executed which is specifically designed for this request.</w:t>
      </w:r>
    </w:p>
    <w:p w:rsidR="004E2B93" w:rsidRPr="0033481B" w:rsidRDefault="004E2B93">
      <w:pPr>
        <w:pBdr>
          <w:bottom w:val="double" w:sz="6" w:space="1" w:color="auto"/>
        </w:pBdr>
        <w:rPr>
          <w:rFonts w:ascii="Maiandra GD" w:hAnsi="Maiandra GD"/>
          <w:sz w:val="24"/>
          <w:szCs w:val="24"/>
        </w:rPr>
      </w:pPr>
    </w:p>
    <w:p w:rsidR="004E2B93" w:rsidRPr="004E2B93" w:rsidRDefault="004E2B93" w:rsidP="0046461B">
      <w:pPr>
        <w:spacing w:after="48" w:line="240" w:lineRule="auto"/>
        <w:textAlignment w:val="baseline"/>
        <w:outlineLvl w:val="0"/>
        <w:rPr>
          <w:rFonts w:ascii="Maiandra GD" w:eastAsia="Times New Roman" w:hAnsi="Maiandra GD" w:cs="Segoe UI"/>
          <w:color w:val="212529"/>
          <w:sz w:val="24"/>
          <w:szCs w:val="24"/>
        </w:rPr>
      </w:pPr>
      <w:r w:rsidRPr="004E2B93">
        <w:rPr>
          <w:rFonts w:ascii="Maiandra GD" w:eastAsia="Times New Roman" w:hAnsi="Maiandra GD" w:cs="Times New Roman"/>
          <w:b/>
          <w:color w:val="3A3A3A"/>
          <w:kern w:val="36"/>
          <w:sz w:val="24"/>
          <w:szCs w:val="24"/>
          <w:highlight w:val="yellow"/>
        </w:rPr>
        <w:t>Custom Middleware in ASP.NET Core</w:t>
      </w:r>
      <w:r w:rsidR="0046461B">
        <w:rPr>
          <w:rFonts w:ascii="Maiandra GD" w:eastAsia="Times New Roman" w:hAnsi="Maiandra GD" w:cs="Times New Roman"/>
          <w:b/>
          <w:color w:val="3A3A3A"/>
          <w:kern w:val="36"/>
          <w:sz w:val="24"/>
          <w:szCs w:val="24"/>
        </w:rPr>
        <w:t xml:space="preserve"> </w:t>
      </w:r>
    </w:p>
    <w:p w:rsidR="004E2B93" w:rsidRPr="004E2B93" w:rsidRDefault="004E2B93" w:rsidP="004E2B93">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33481B">
        <w:rPr>
          <w:rFonts w:ascii="Maiandra GD" w:eastAsia="Times New Roman" w:hAnsi="Maiandra GD" w:cs="Arial"/>
          <w:b/>
          <w:bCs/>
          <w:color w:val="000000"/>
          <w:sz w:val="24"/>
          <w:szCs w:val="24"/>
        </w:rPr>
        <w:t>Custom Middleware in ASP.NET Core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In this article, I am going to discuss </w:t>
      </w:r>
      <w:r w:rsidRPr="0033481B">
        <w:rPr>
          <w:rFonts w:ascii="Maiandra GD" w:eastAsia="Times New Roman" w:hAnsi="Maiandra GD" w:cs="Arial"/>
          <w:b/>
          <w:bCs/>
          <w:color w:val="000000"/>
          <w:sz w:val="24"/>
          <w:szCs w:val="24"/>
        </w:rPr>
        <w:t>How to Create, Register, and use Custom Middleware Components in ASP.NET Core</w:t>
      </w:r>
      <w:r w:rsidRPr="004E2B93">
        <w:rPr>
          <w:rFonts w:ascii="Maiandra GD" w:eastAsia="Times New Roman" w:hAnsi="Maiandra GD" w:cs="Arial"/>
          <w:color w:val="000000"/>
          <w:sz w:val="24"/>
          <w:szCs w:val="24"/>
          <w:bdr w:val="none" w:sz="0" w:space="0" w:color="auto" w:frame="1"/>
        </w:rPr>
        <w:t> Application. Please read our previous article where we discussed </w:t>
      </w:r>
      <w:hyperlink r:id="rId34" w:history="1">
        <w:r w:rsidRPr="0033481B">
          <w:rPr>
            <w:rFonts w:ascii="Maiandra GD" w:eastAsia="Times New Roman" w:hAnsi="Maiandra GD" w:cs="Arial"/>
            <w:b/>
            <w:bCs/>
            <w:color w:val="007BFF"/>
            <w:sz w:val="24"/>
            <w:szCs w:val="24"/>
          </w:rPr>
          <w:t>Run. Next, Map, and Use Extension methods in ASP.NET Core</w:t>
        </w:r>
      </w:hyperlink>
      <w:r w:rsidRPr="004E2B93">
        <w:rPr>
          <w:rFonts w:ascii="Maiandra GD" w:eastAsia="Times New Roman" w:hAnsi="Maiandra GD" w:cs="Arial"/>
          <w:color w:val="000000"/>
          <w:sz w:val="24"/>
          <w:szCs w:val="24"/>
          <w:bdr w:val="none" w:sz="0" w:space="0" w:color="auto" w:frame="1"/>
        </w:rPr>
        <w:t> with examples. In fact, we are also going to work with the same example that we created in our Run, Next, and Use Extension Methods article.</w:t>
      </w:r>
    </w:p>
    <w:p w:rsidR="004E2B93" w:rsidRPr="004E2B93" w:rsidRDefault="004E2B93" w:rsidP="004E2B93">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3481B">
        <w:rPr>
          <w:rFonts w:ascii="Maiandra GD" w:eastAsia="Times New Roman" w:hAnsi="Maiandra GD" w:cs="Arial"/>
          <w:b/>
          <w:bCs/>
          <w:color w:val="000000"/>
          <w:sz w:val="24"/>
          <w:szCs w:val="24"/>
        </w:rPr>
        <w:t>Creating Custom Middleware in ASP.NET Core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 xml:space="preserve">While working with the real-time applications in ASP.NET Core Web API, it is a common requirement to create Custom Middleware Components. So, let us add </w:t>
      </w:r>
      <w:proofErr w:type="gramStart"/>
      <w:r w:rsidRPr="004E2B93">
        <w:rPr>
          <w:rFonts w:ascii="Maiandra GD" w:eastAsia="Times New Roman" w:hAnsi="Maiandra GD" w:cs="Arial"/>
          <w:color w:val="000000"/>
          <w:sz w:val="24"/>
          <w:szCs w:val="24"/>
          <w:bdr w:val="none" w:sz="0" w:space="0" w:color="auto" w:frame="1"/>
        </w:rPr>
        <w:t>a new class file</w:t>
      </w:r>
      <w:proofErr w:type="gramEnd"/>
      <w:r w:rsidRPr="004E2B93">
        <w:rPr>
          <w:rFonts w:ascii="Maiandra GD" w:eastAsia="Times New Roman" w:hAnsi="Maiandra GD" w:cs="Arial"/>
          <w:color w:val="000000"/>
          <w:sz w:val="24"/>
          <w:szCs w:val="24"/>
          <w:bdr w:val="none" w:sz="0" w:space="0" w:color="auto" w:frame="1"/>
        </w:rPr>
        <w:t xml:space="preserve"> to our project. It is this class file that is going to contain the logic. So, right-click on the project name and then select add =&gt; class as shown in the below image.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noProof/>
          <w:color w:val="000000"/>
          <w:sz w:val="24"/>
          <w:szCs w:val="24"/>
          <w:bdr w:val="none" w:sz="0" w:space="0" w:color="auto" w:frame="1"/>
        </w:rPr>
        <w:lastRenderedPageBreak/>
        <w:drawing>
          <wp:inline distT="0" distB="0" distL="0" distR="0">
            <wp:extent cx="6170117" cy="4920520"/>
            <wp:effectExtent l="19050" t="0" r="2083" b="0"/>
            <wp:docPr id="47" name="Picture 47" descr="Creating Custom Middleware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reating Custom Middleware in ASP.NET Core"/>
                    <pic:cNvPicPr>
                      <a:picLocks noChangeAspect="1" noChangeArrowheads="1"/>
                    </pic:cNvPicPr>
                  </pic:nvPicPr>
                  <pic:blipFill>
                    <a:blip r:embed="rId35"/>
                    <a:srcRect/>
                    <a:stretch>
                      <a:fillRect/>
                    </a:stretch>
                  </pic:blipFill>
                  <pic:spPr bwMode="auto">
                    <a:xfrm>
                      <a:off x="0" y="0"/>
                      <a:ext cx="6172381" cy="4922326"/>
                    </a:xfrm>
                    <a:prstGeom prst="rect">
                      <a:avLst/>
                    </a:prstGeom>
                    <a:noFill/>
                    <a:ln w="9525">
                      <a:noFill/>
                      <a:miter lim="800000"/>
                      <a:headEnd/>
                      <a:tailEnd/>
                    </a:ln>
                  </pic:spPr>
                </pic:pic>
              </a:graphicData>
            </a:graphic>
          </wp:inline>
        </w:drawing>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From the next add new class screen, select the class template and provide the class name as MyCustomMiddleware1 and then click on the Add button as shown in the below image.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noProof/>
          <w:color w:val="000000"/>
          <w:sz w:val="24"/>
          <w:szCs w:val="24"/>
          <w:bdr w:val="none" w:sz="0" w:space="0" w:color="auto" w:frame="1"/>
        </w:rPr>
        <w:lastRenderedPageBreak/>
        <w:drawing>
          <wp:inline distT="0" distB="0" distL="0" distR="0">
            <wp:extent cx="6547574" cy="3725794"/>
            <wp:effectExtent l="19050" t="0" r="5626" b="0"/>
            <wp:docPr id="48" name="Picture 48" descr="How to Create, Register, and use Custom Middleware Components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ow to Create, Register, and use Custom Middleware Components in ASP.NET Core"/>
                    <pic:cNvPicPr>
                      <a:picLocks noChangeAspect="1" noChangeArrowheads="1"/>
                    </pic:cNvPicPr>
                  </pic:nvPicPr>
                  <pic:blipFill>
                    <a:blip r:embed="rId36"/>
                    <a:srcRect/>
                    <a:stretch>
                      <a:fillRect/>
                    </a:stretch>
                  </pic:blipFill>
                  <pic:spPr bwMode="auto">
                    <a:xfrm>
                      <a:off x="0" y="0"/>
                      <a:ext cx="6547361" cy="3725673"/>
                    </a:xfrm>
                    <a:prstGeom prst="rect">
                      <a:avLst/>
                    </a:prstGeom>
                    <a:noFill/>
                    <a:ln w="9525">
                      <a:noFill/>
                      <a:miter lim="800000"/>
                      <a:headEnd/>
                      <a:tailEnd/>
                    </a:ln>
                  </pic:spPr>
                </pic:pic>
              </a:graphicData>
            </a:graphic>
          </wp:inline>
        </w:drawing>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 xml:space="preserve">In order to make a class a Middleware component, the class needs to be inherited from the </w:t>
      </w:r>
      <w:proofErr w:type="spellStart"/>
      <w:r w:rsidRPr="004E2B93">
        <w:rPr>
          <w:rFonts w:ascii="Maiandra GD" w:eastAsia="Times New Roman" w:hAnsi="Maiandra GD" w:cs="Arial"/>
          <w:color w:val="000000"/>
          <w:sz w:val="24"/>
          <w:szCs w:val="24"/>
          <w:bdr w:val="none" w:sz="0" w:space="0" w:color="auto" w:frame="1"/>
        </w:rPr>
        <w:t>IMiddleware</w:t>
      </w:r>
      <w:proofErr w:type="spellEnd"/>
      <w:r w:rsidRPr="004E2B93">
        <w:rPr>
          <w:rFonts w:ascii="Maiandra GD" w:eastAsia="Times New Roman" w:hAnsi="Maiandra GD" w:cs="Arial"/>
          <w:color w:val="000000"/>
          <w:sz w:val="24"/>
          <w:szCs w:val="24"/>
          <w:bdr w:val="none" w:sz="0" w:space="0" w:color="auto" w:frame="1"/>
        </w:rPr>
        <w:t xml:space="preserve"> interface. Further </w:t>
      </w:r>
      <w:proofErr w:type="spellStart"/>
      <w:r w:rsidRPr="004E2B93">
        <w:rPr>
          <w:rFonts w:ascii="Maiandra GD" w:eastAsia="Times New Roman" w:hAnsi="Maiandra GD" w:cs="Arial"/>
          <w:color w:val="000000"/>
          <w:sz w:val="24"/>
          <w:szCs w:val="24"/>
          <w:bdr w:val="none" w:sz="0" w:space="0" w:color="auto" w:frame="1"/>
        </w:rPr>
        <w:t>IMiddleware</w:t>
      </w:r>
      <w:proofErr w:type="spellEnd"/>
      <w:r w:rsidRPr="004E2B93">
        <w:rPr>
          <w:rFonts w:ascii="Maiandra GD" w:eastAsia="Times New Roman" w:hAnsi="Maiandra GD" w:cs="Arial"/>
          <w:color w:val="000000"/>
          <w:sz w:val="24"/>
          <w:szCs w:val="24"/>
          <w:bdr w:val="none" w:sz="0" w:space="0" w:color="auto" w:frame="1"/>
        </w:rPr>
        <w:t xml:space="preserve"> interface belongs to </w:t>
      </w:r>
      <w:proofErr w:type="spellStart"/>
      <w:r w:rsidRPr="004E2B93">
        <w:rPr>
          <w:rFonts w:ascii="Maiandra GD" w:eastAsia="Times New Roman" w:hAnsi="Maiandra GD" w:cs="Arial"/>
          <w:color w:val="000000"/>
          <w:sz w:val="24"/>
          <w:szCs w:val="24"/>
          <w:bdr w:val="none" w:sz="0" w:space="0" w:color="auto" w:frame="1"/>
        </w:rPr>
        <w:t>Microsoft.AspNetCore.Http</w:t>
      </w:r>
      <w:proofErr w:type="spellEnd"/>
      <w:r w:rsidRPr="004E2B93">
        <w:rPr>
          <w:rFonts w:ascii="Maiandra GD" w:eastAsia="Times New Roman" w:hAnsi="Maiandra GD" w:cs="Arial"/>
          <w:color w:val="000000"/>
          <w:sz w:val="24"/>
          <w:szCs w:val="24"/>
          <w:bdr w:val="none" w:sz="0" w:space="0" w:color="auto" w:frame="1"/>
        </w:rPr>
        <w:t xml:space="preserve"> namespace. And we need to implement the </w:t>
      </w:r>
      <w:proofErr w:type="spellStart"/>
      <w:r w:rsidRPr="004E2B93">
        <w:rPr>
          <w:rFonts w:ascii="Maiandra GD" w:eastAsia="Times New Roman" w:hAnsi="Maiandra GD" w:cs="Arial"/>
          <w:color w:val="000000"/>
          <w:sz w:val="24"/>
          <w:szCs w:val="24"/>
          <w:bdr w:val="none" w:sz="0" w:space="0" w:color="auto" w:frame="1"/>
        </w:rPr>
        <w:t>InvokeAsync</w:t>
      </w:r>
      <w:proofErr w:type="spellEnd"/>
      <w:r w:rsidRPr="004E2B93">
        <w:rPr>
          <w:rFonts w:ascii="Maiandra GD" w:eastAsia="Times New Roman" w:hAnsi="Maiandra GD" w:cs="Arial"/>
          <w:color w:val="000000"/>
          <w:sz w:val="24"/>
          <w:szCs w:val="24"/>
          <w:bdr w:val="none" w:sz="0" w:space="0" w:color="auto" w:frame="1"/>
        </w:rPr>
        <w:t xml:space="preserve"> method. And you need to write your logic within the </w:t>
      </w:r>
      <w:proofErr w:type="spellStart"/>
      <w:r w:rsidRPr="004E2B93">
        <w:rPr>
          <w:rFonts w:ascii="Maiandra GD" w:eastAsia="Times New Roman" w:hAnsi="Maiandra GD" w:cs="Arial"/>
          <w:color w:val="000000"/>
          <w:sz w:val="24"/>
          <w:szCs w:val="24"/>
          <w:bdr w:val="none" w:sz="0" w:space="0" w:color="auto" w:frame="1"/>
        </w:rPr>
        <w:t>InvokeAsync</w:t>
      </w:r>
      <w:proofErr w:type="spellEnd"/>
      <w:r w:rsidRPr="004E2B93">
        <w:rPr>
          <w:rFonts w:ascii="Maiandra GD" w:eastAsia="Times New Roman" w:hAnsi="Maiandra GD" w:cs="Arial"/>
          <w:color w:val="000000"/>
          <w:sz w:val="24"/>
          <w:szCs w:val="24"/>
          <w:bdr w:val="none" w:sz="0" w:space="0" w:color="auto" w:frame="1"/>
        </w:rPr>
        <w:t xml:space="preserve"> method. So, modify the MyCustomMiddleware1 class as shown below.</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using</w:t>
      </w:r>
      <w:proofErr w:type="gramEnd"/>
      <w:r w:rsidRPr="0033481B">
        <w:rPr>
          <w:rFonts w:ascii="Maiandra GD" w:eastAsia="Times New Roman" w:hAnsi="Maiandra GD" w:cs="Consolas"/>
          <w:b/>
          <w:bCs/>
          <w:color w:val="D171DD"/>
          <w:sz w:val="24"/>
          <w:szCs w:val="24"/>
        </w:rPr>
        <w:t xml:space="preserve"> </w:t>
      </w:r>
      <w:proofErr w:type="spellStart"/>
      <w:r w:rsidRPr="0033481B">
        <w:rPr>
          <w:rFonts w:ascii="Maiandra GD" w:eastAsia="Times New Roman" w:hAnsi="Maiandra GD" w:cs="Consolas"/>
          <w:i/>
          <w:iCs/>
          <w:color w:val="4284AE"/>
          <w:sz w:val="24"/>
          <w:szCs w:val="24"/>
        </w:rPr>
        <w:t>Microsoft.AspNetCore.Http</w:t>
      </w:r>
      <w:proofErr w:type="spellEnd"/>
      <w:r w:rsidRPr="0033481B">
        <w:rPr>
          <w:rFonts w:ascii="Maiandra GD" w:eastAsia="Times New Roman" w:hAnsi="Maiandra GD" w:cs="Consolas"/>
          <w:i/>
          <w:iCs/>
          <w:color w:val="4284AE"/>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using</w:t>
      </w:r>
      <w:proofErr w:type="gramEnd"/>
      <w:r w:rsidRPr="0033481B">
        <w:rPr>
          <w:rFonts w:ascii="Maiandra GD" w:eastAsia="Times New Roman" w:hAnsi="Maiandra GD" w:cs="Consolas"/>
          <w:b/>
          <w:bCs/>
          <w:color w:val="D171DD"/>
          <w:sz w:val="24"/>
          <w:szCs w:val="24"/>
        </w:rPr>
        <w:t xml:space="preserve"> </w:t>
      </w:r>
      <w:proofErr w:type="spellStart"/>
      <w:r w:rsidRPr="0033481B">
        <w:rPr>
          <w:rFonts w:ascii="Maiandra GD" w:eastAsia="Times New Roman" w:hAnsi="Maiandra GD" w:cs="Consolas"/>
          <w:i/>
          <w:iCs/>
          <w:color w:val="4284AE"/>
          <w:sz w:val="24"/>
          <w:szCs w:val="24"/>
        </w:rPr>
        <w:t>System.Threading.Tasks</w:t>
      </w:r>
      <w:proofErr w:type="spellEnd"/>
      <w:r w:rsidRPr="0033481B">
        <w:rPr>
          <w:rFonts w:ascii="Maiandra GD" w:eastAsia="Times New Roman" w:hAnsi="Maiandra GD" w:cs="Consolas"/>
          <w:i/>
          <w:iCs/>
          <w:color w:val="4284AE"/>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namespace</w:t>
      </w:r>
      <w:proofErr w:type="gramEnd"/>
      <w:r w:rsidRPr="0033481B">
        <w:rPr>
          <w:rFonts w:ascii="Maiandra GD" w:eastAsia="Times New Roman" w:hAnsi="Maiandra GD" w:cs="Consolas"/>
          <w:b/>
          <w:bCs/>
          <w:color w:val="D171DD"/>
          <w:sz w:val="24"/>
          <w:szCs w:val="24"/>
        </w:rPr>
        <w:t xml:space="preserve"> </w:t>
      </w:r>
      <w:proofErr w:type="spellStart"/>
      <w:r w:rsidRPr="0033481B">
        <w:rPr>
          <w:rFonts w:ascii="Maiandra GD" w:eastAsia="Times New Roman" w:hAnsi="Maiandra GD" w:cs="Consolas"/>
          <w:i/>
          <w:iCs/>
          <w:color w:val="4284AE"/>
          <w:sz w:val="24"/>
          <w:szCs w:val="24"/>
        </w:rPr>
        <w:t>MiddlewareInASPNETCore</w:t>
      </w:r>
      <w:proofErr w:type="spellEnd"/>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public</w:t>
      </w:r>
      <w:proofErr w:type="gramEnd"/>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D171DD"/>
          <w:sz w:val="24"/>
          <w:szCs w:val="24"/>
        </w:rPr>
        <w:t>class</w:t>
      </w:r>
      <w:r w:rsidRPr="0033481B">
        <w:rPr>
          <w:rFonts w:ascii="Maiandra GD" w:eastAsia="Times New Roman" w:hAnsi="Maiandra GD" w:cs="Consolas"/>
          <w:color w:val="CFD5E0"/>
          <w:sz w:val="24"/>
          <w:szCs w:val="24"/>
        </w:rPr>
        <w:t xml:space="preserve"> MyCustomMiddleware1 : </w:t>
      </w:r>
      <w:proofErr w:type="spellStart"/>
      <w:r w:rsidRPr="0033481B">
        <w:rPr>
          <w:rFonts w:ascii="Maiandra GD" w:eastAsia="Times New Roman" w:hAnsi="Maiandra GD" w:cs="Consolas"/>
          <w:color w:val="CFD5E0"/>
          <w:sz w:val="24"/>
          <w:szCs w:val="24"/>
        </w:rPr>
        <w:t>IMiddleware</w:t>
      </w:r>
      <w:proofErr w:type="spellEnd"/>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public</w:t>
      </w:r>
      <w:proofErr w:type="gramEnd"/>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b/>
          <w:bCs/>
          <w:color w:val="D171DD"/>
          <w:sz w:val="24"/>
          <w:szCs w:val="24"/>
        </w:rPr>
        <w:t>async</w:t>
      </w:r>
      <w:proofErr w:type="spellEnd"/>
      <w:r w:rsidRPr="0033481B">
        <w:rPr>
          <w:rFonts w:ascii="Maiandra GD" w:eastAsia="Times New Roman" w:hAnsi="Maiandra GD" w:cs="Consolas"/>
          <w:color w:val="CFD5E0"/>
          <w:sz w:val="24"/>
          <w:szCs w:val="24"/>
        </w:rPr>
        <w:t xml:space="preserve"> Task </w:t>
      </w:r>
      <w:proofErr w:type="spellStart"/>
      <w:r w:rsidRPr="0033481B">
        <w:rPr>
          <w:rFonts w:ascii="Maiandra GD" w:eastAsia="Times New Roman" w:hAnsi="Maiandra GD" w:cs="Consolas"/>
          <w:color w:val="4284AE"/>
          <w:sz w:val="24"/>
          <w:szCs w:val="24"/>
        </w:rPr>
        <w:t>InvokeAsync</w:t>
      </w:r>
      <w:proofErr w:type="spellEnd"/>
      <w:r w:rsidRPr="0033481B">
        <w:rPr>
          <w:rFonts w:ascii="Maiandra GD" w:eastAsia="Times New Roman" w:hAnsi="Maiandra GD" w:cs="Consolas"/>
          <w:b/>
          <w:bCs/>
          <w:color w:val="6B7C8B"/>
          <w:sz w:val="24"/>
          <w:szCs w:val="24"/>
        </w:rPr>
        <w:t>(</w:t>
      </w:r>
      <w:proofErr w:type="spellStart"/>
      <w:r w:rsidRPr="0033481B">
        <w:rPr>
          <w:rFonts w:ascii="Maiandra GD" w:eastAsia="Times New Roman" w:hAnsi="Maiandra GD" w:cs="Consolas"/>
          <w:color w:val="CFD5E0"/>
          <w:sz w:val="24"/>
          <w:szCs w:val="24"/>
        </w:rPr>
        <w:t>HttpContext</w:t>
      </w:r>
      <w:proofErr w:type="spellEnd"/>
      <w:r w:rsidRPr="0033481B">
        <w:rPr>
          <w:rFonts w:ascii="Maiandra GD" w:eastAsia="Times New Roman" w:hAnsi="Maiandra GD" w:cs="Consolas"/>
          <w:color w:val="CFD5E0"/>
          <w:sz w:val="24"/>
          <w:szCs w:val="24"/>
        </w:rPr>
        <w:t xml:space="preserve"> context, </w:t>
      </w:r>
      <w:proofErr w:type="spellStart"/>
      <w:r w:rsidRPr="0033481B">
        <w:rPr>
          <w:rFonts w:ascii="Maiandra GD" w:eastAsia="Times New Roman" w:hAnsi="Maiandra GD" w:cs="Consolas"/>
          <w:color w:val="CFD5E0"/>
          <w:sz w:val="24"/>
          <w:szCs w:val="24"/>
        </w:rPr>
        <w:t>RequestDelegate</w:t>
      </w:r>
      <w:proofErr w:type="spellEnd"/>
      <w:r w:rsidRPr="0033481B">
        <w:rPr>
          <w:rFonts w:ascii="Maiandra GD" w:eastAsia="Times New Roman" w:hAnsi="Maiandra GD" w:cs="Consolas"/>
          <w:color w:val="CFD5E0"/>
          <w:sz w:val="24"/>
          <w:szCs w:val="24"/>
        </w:rPr>
        <w:t xml:space="preserve"> next</w:t>
      </w: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await</w:t>
      </w:r>
      <w:proofErr w:type="gramEnd"/>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color w:val="CFD5E0"/>
          <w:sz w:val="24"/>
          <w:szCs w:val="24"/>
        </w:rPr>
        <w:t>context.</w:t>
      </w:r>
      <w:r w:rsidRPr="0033481B">
        <w:rPr>
          <w:rFonts w:ascii="Maiandra GD" w:eastAsia="Times New Roman" w:hAnsi="Maiandra GD" w:cs="Consolas"/>
          <w:color w:val="4284AE"/>
          <w:sz w:val="24"/>
          <w:szCs w:val="24"/>
        </w:rPr>
        <w:t>Response</w:t>
      </w:r>
      <w:r w:rsidRPr="0033481B">
        <w:rPr>
          <w:rFonts w:ascii="Maiandra GD" w:eastAsia="Times New Roman" w:hAnsi="Maiandra GD" w:cs="Consolas"/>
          <w:color w:val="CFD5E0"/>
          <w:sz w:val="24"/>
          <w:szCs w:val="24"/>
        </w:rPr>
        <w:t>.</w:t>
      </w:r>
      <w:r w:rsidRPr="0033481B">
        <w:rPr>
          <w:rFonts w:ascii="Maiandra GD" w:eastAsia="Times New Roman" w:hAnsi="Maiandra GD" w:cs="Consolas"/>
          <w:color w:val="4284AE"/>
          <w:sz w:val="24"/>
          <w:szCs w:val="24"/>
        </w:rPr>
        <w:t>WriteAsync</w:t>
      </w:r>
      <w:proofErr w:type="spell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7CC379"/>
          <w:sz w:val="24"/>
          <w:szCs w:val="24"/>
        </w:rPr>
        <w:t>"Custom Middleware Incoming Request \n"</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await</w:t>
      </w:r>
      <w:proofErr w:type="gramEnd"/>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color w:val="4284AE"/>
          <w:sz w:val="24"/>
          <w:szCs w:val="24"/>
        </w:rPr>
        <w:t>next</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context</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await</w:t>
      </w:r>
      <w:proofErr w:type="gramEnd"/>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color w:val="CFD5E0"/>
          <w:sz w:val="24"/>
          <w:szCs w:val="24"/>
        </w:rPr>
        <w:t>context.</w:t>
      </w:r>
      <w:r w:rsidRPr="0033481B">
        <w:rPr>
          <w:rFonts w:ascii="Maiandra GD" w:eastAsia="Times New Roman" w:hAnsi="Maiandra GD" w:cs="Consolas"/>
          <w:color w:val="4284AE"/>
          <w:sz w:val="24"/>
          <w:szCs w:val="24"/>
        </w:rPr>
        <w:t>Response</w:t>
      </w:r>
      <w:r w:rsidRPr="0033481B">
        <w:rPr>
          <w:rFonts w:ascii="Maiandra GD" w:eastAsia="Times New Roman" w:hAnsi="Maiandra GD" w:cs="Consolas"/>
          <w:color w:val="CFD5E0"/>
          <w:sz w:val="24"/>
          <w:szCs w:val="24"/>
        </w:rPr>
        <w:t>.</w:t>
      </w:r>
      <w:r w:rsidRPr="0033481B">
        <w:rPr>
          <w:rFonts w:ascii="Maiandra GD" w:eastAsia="Times New Roman" w:hAnsi="Maiandra GD" w:cs="Consolas"/>
          <w:color w:val="4284AE"/>
          <w:sz w:val="24"/>
          <w:szCs w:val="24"/>
        </w:rPr>
        <w:t>WriteAsync</w:t>
      </w:r>
      <w:proofErr w:type="spell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7CC379"/>
          <w:sz w:val="24"/>
          <w:szCs w:val="24"/>
        </w:rPr>
        <w:t>"Custom Middleware Outgoing Response \n"</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b/>
          <w:bCs/>
          <w:color w:val="000000"/>
          <w:sz w:val="24"/>
          <w:szCs w:val="24"/>
        </w:rPr>
        <w:lastRenderedPageBreak/>
        <w:t>Note: </w:t>
      </w:r>
      <w:r w:rsidRPr="004E2B93">
        <w:rPr>
          <w:rFonts w:ascii="Maiandra GD" w:eastAsia="Times New Roman" w:hAnsi="Maiandra GD" w:cs="Arial"/>
          <w:color w:val="000000"/>
          <w:sz w:val="24"/>
          <w:szCs w:val="24"/>
          <w:bdr w:val="none" w:sz="0" w:space="0" w:color="auto" w:frame="1"/>
        </w:rPr>
        <w:t>While calling the next method from any custom middleware components, we need to pass the context object and that you can see in the above code.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 xml:space="preserve">Our Custom Middleware component is ready. Now we need to use it in our HTTP Request </w:t>
      </w:r>
      <w:proofErr w:type="gramStart"/>
      <w:r w:rsidRPr="004E2B93">
        <w:rPr>
          <w:rFonts w:ascii="Maiandra GD" w:eastAsia="Times New Roman" w:hAnsi="Maiandra GD" w:cs="Arial"/>
          <w:color w:val="000000"/>
          <w:sz w:val="24"/>
          <w:szCs w:val="24"/>
          <w:bdr w:val="none" w:sz="0" w:space="0" w:color="auto" w:frame="1"/>
        </w:rPr>
        <w:t>Processing</w:t>
      </w:r>
      <w:proofErr w:type="gramEnd"/>
      <w:r w:rsidRPr="004E2B93">
        <w:rPr>
          <w:rFonts w:ascii="Maiandra GD" w:eastAsia="Times New Roman" w:hAnsi="Maiandra GD" w:cs="Arial"/>
          <w:color w:val="000000"/>
          <w:sz w:val="24"/>
          <w:szCs w:val="24"/>
          <w:bdr w:val="none" w:sz="0" w:space="0" w:color="auto" w:frame="1"/>
        </w:rPr>
        <w:t xml:space="preserve"> pipeline. Now it is a two-step process to use this custom middleware component.</w:t>
      </w:r>
    </w:p>
    <w:p w:rsidR="004E2B93" w:rsidRPr="004E2B93" w:rsidRDefault="004E2B93" w:rsidP="004E2B93">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3481B">
        <w:rPr>
          <w:rFonts w:ascii="Maiandra GD" w:eastAsia="Times New Roman" w:hAnsi="Maiandra GD" w:cs="Arial"/>
          <w:b/>
          <w:bCs/>
          <w:color w:val="000000"/>
          <w:sz w:val="24"/>
          <w:szCs w:val="24"/>
        </w:rPr>
        <w:t>Step1: Inject the service to the built-in dependency injection container</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 xml:space="preserve">Remember if you want to use any custom service, before using it, you must inject the service into the built-in </w:t>
      </w:r>
      <w:proofErr w:type="spellStart"/>
      <w:r w:rsidRPr="004E2B93">
        <w:rPr>
          <w:rFonts w:ascii="Maiandra GD" w:eastAsia="Times New Roman" w:hAnsi="Maiandra GD" w:cs="Arial"/>
          <w:color w:val="000000"/>
          <w:sz w:val="24"/>
          <w:szCs w:val="24"/>
          <w:bdr w:val="none" w:sz="0" w:space="0" w:color="auto" w:frame="1"/>
        </w:rPr>
        <w:t>IoC</w:t>
      </w:r>
      <w:proofErr w:type="spellEnd"/>
      <w:r w:rsidRPr="004E2B93">
        <w:rPr>
          <w:rFonts w:ascii="Maiandra GD" w:eastAsia="Times New Roman" w:hAnsi="Maiandra GD" w:cs="Arial"/>
          <w:color w:val="000000"/>
          <w:sz w:val="24"/>
          <w:szCs w:val="24"/>
          <w:bdr w:val="none" w:sz="0" w:space="0" w:color="auto" w:frame="1"/>
        </w:rPr>
        <w:t xml:space="preserve"> Container. You can inject the service using the </w:t>
      </w:r>
      <w:proofErr w:type="spellStart"/>
      <w:r w:rsidRPr="004E2B93">
        <w:rPr>
          <w:rFonts w:ascii="Maiandra GD" w:eastAsia="Times New Roman" w:hAnsi="Maiandra GD" w:cs="Arial"/>
          <w:color w:val="000000"/>
          <w:sz w:val="24"/>
          <w:szCs w:val="24"/>
          <w:bdr w:val="none" w:sz="0" w:space="0" w:color="auto" w:frame="1"/>
        </w:rPr>
        <w:t>ConfigureService</w:t>
      </w:r>
      <w:proofErr w:type="spellEnd"/>
      <w:r w:rsidRPr="004E2B93">
        <w:rPr>
          <w:rFonts w:ascii="Maiandra GD" w:eastAsia="Times New Roman" w:hAnsi="Maiandra GD" w:cs="Arial"/>
          <w:color w:val="000000"/>
          <w:sz w:val="24"/>
          <w:szCs w:val="24"/>
          <w:bdr w:val="none" w:sz="0" w:space="0" w:color="auto" w:frame="1"/>
        </w:rPr>
        <w:t xml:space="preserve"> method of the Startup class as </w:t>
      </w:r>
      <w:proofErr w:type="spellStart"/>
      <w:r w:rsidRPr="0033481B">
        <w:rPr>
          <w:rFonts w:ascii="Maiandra GD" w:eastAsia="Times New Roman" w:hAnsi="Maiandra GD" w:cs="Arial"/>
          <w:b/>
          <w:bCs/>
          <w:color w:val="0000FF"/>
          <w:sz w:val="24"/>
          <w:szCs w:val="24"/>
        </w:rPr>
        <w:t>services.AddTransient</w:t>
      </w:r>
      <w:proofErr w:type="spellEnd"/>
      <w:r w:rsidRPr="0033481B">
        <w:rPr>
          <w:rFonts w:ascii="Maiandra GD" w:eastAsia="Times New Roman" w:hAnsi="Maiandra GD" w:cs="Arial"/>
          <w:b/>
          <w:bCs/>
          <w:color w:val="0000FF"/>
          <w:sz w:val="24"/>
          <w:szCs w:val="24"/>
        </w:rPr>
        <w:t>&lt;MyCustomMiddleware1</w:t>
      </w:r>
      <w:proofErr w:type="gramStart"/>
      <w:r w:rsidRPr="0033481B">
        <w:rPr>
          <w:rFonts w:ascii="Maiandra GD" w:eastAsia="Times New Roman" w:hAnsi="Maiandra GD" w:cs="Arial"/>
          <w:b/>
          <w:bCs/>
          <w:color w:val="0000FF"/>
          <w:sz w:val="24"/>
          <w:szCs w:val="24"/>
        </w:rPr>
        <w:t>&gt;(</w:t>
      </w:r>
      <w:proofErr w:type="gramEnd"/>
      <w:r w:rsidRPr="0033481B">
        <w:rPr>
          <w:rFonts w:ascii="Maiandra GD" w:eastAsia="Times New Roman" w:hAnsi="Maiandra GD" w:cs="Arial"/>
          <w:b/>
          <w:bCs/>
          <w:color w:val="0000FF"/>
          <w:sz w:val="24"/>
          <w:szCs w:val="24"/>
        </w:rPr>
        <w:t>)</w:t>
      </w:r>
      <w:r w:rsidRPr="0033481B">
        <w:rPr>
          <w:rFonts w:ascii="Maiandra GD" w:eastAsia="Times New Roman" w:hAnsi="Maiandra GD" w:cs="Arial"/>
          <w:b/>
          <w:bCs/>
          <w:color w:val="000000"/>
          <w:sz w:val="24"/>
          <w:szCs w:val="24"/>
        </w:rPr>
        <w:t>;</w:t>
      </w:r>
      <w:r w:rsidRPr="004E2B93">
        <w:rPr>
          <w:rFonts w:ascii="Maiandra GD" w:eastAsia="Times New Roman" w:hAnsi="Maiandra GD" w:cs="Arial"/>
          <w:color w:val="000000"/>
          <w:sz w:val="24"/>
          <w:szCs w:val="24"/>
          <w:bdr w:val="none" w:sz="0" w:space="0" w:color="auto" w:frame="1"/>
        </w:rPr>
        <w:t xml:space="preserve">. We will discuss </w:t>
      </w:r>
      <w:proofErr w:type="spellStart"/>
      <w:r w:rsidRPr="004E2B93">
        <w:rPr>
          <w:rFonts w:ascii="Maiandra GD" w:eastAsia="Times New Roman" w:hAnsi="Maiandra GD" w:cs="Arial"/>
          <w:color w:val="000000"/>
          <w:sz w:val="24"/>
          <w:szCs w:val="24"/>
          <w:bdr w:val="none" w:sz="0" w:space="0" w:color="auto" w:frame="1"/>
        </w:rPr>
        <w:t>AddTransient</w:t>
      </w:r>
      <w:proofErr w:type="spellEnd"/>
      <w:r w:rsidRPr="004E2B93">
        <w:rPr>
          <w:rFonts w:ascii="Maiandra GD" w:eastAsia="Times New Roman" w:hAnsi="Maiandra GD" w:cs="Arial"/>
          <w:color w:val="000000"/>
          <w:sz w:val="24"/>
          <w:szCs w:val="24"/>
          <w:bdr w:val="none" w:sz="0" w:space="0" w:color="auto" w:frame="1"/>
        </w:rPr>
        <w:t xml:space="preserve"> and its working in detail while we discuss dependency injection. </w:t>
      </w:r>
      <w:proofErr w:type="gramStart"/>
      <w:r w:rsidRPr="004E2B93">
        <w:rPr>
          <w:rFonts w:ascii="Maiandra GD" w:eastAsia="Times New Roman" w:hAnsi="Maiandra GD" w:cs="Arial"/>
          <w:color w:val="000000"/>
          <w:sz w:val="24"/>
          <w:szCs w:val="24"/>
          <w:bdr w:val="none" w:sz="0" w:space="0" w:color="auto" w:frame="1"/>
        </w:rPr>
        <w:t>For now, just we this method to configure the custom services.</w:t>
      </w:r>
      <w:proofErr w:type="gramEnd"/>
      <w:r w:rsidRPr="004E2B93">
        <w:rPr>
          <w:rFonts w:ascii="Maiandra GD" w:eastAsia="Times New Roman" w:hAnsi="Maiandra GD" w:cs="Arial"/>
          <w:color w:val="000000"/>
          <w:sz w:val="24"/>
          <w:szCs w:val="24"/>
          <w:bdr w:val="none" w:sz="0" w:space="0" w:color="auto" w:frame="1"/>
        </w:rPr>
        <w:t xml:space="preserve"> So, modify the </w:t>
      </w:r>
      <w:proofErr w:type="spellStart"/>
      <w:r w:rsidRPr="004E2B93">
        <w:rPr>
          <w:rFonts w:ascii="Maiandra GD" w:eastAsia="Times New Roman" w:hAnsi="Maiandra GD" w:cs="Arial"/>
          <w:color w:val="000000"/>
          <w:sz w:val="24"/>
          <w:szCs w:val="24"/>
          <w:bdr w:val="none" w:sz="0" w:space="0" w:color="auto" w:frame="1"/>
        </w:rPr>
        <w:t>ConfigureService</w:t>
      </w:r>
      <w:proofErr w:type="spellEnd"/>
      <w:r w:rsidRPr="004E2B93">
        <w:rPr>
          <w:rFonts w:ascii="Maiandra GD" w:eastAsia="Times New Roman" w:hAnsi="Maiandra GD" w:cs="Arial"/>
          <w:color w:val="000000"/>
          <w:sz w:val="24"/>
          <w:szCs w:val="24"/>
          <w:bdr w:val="none" w:sz="0" w:space="0" w:color="auto" w:frame="1"/>
        </w:rPr>
        <w:t xml:space="preserve"> method of the Startup class as shown below.</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public</w:t>
      </w:r>
      <w:proofErr w:type="gramEnd"/>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D171DD"/>
          <w:sz w:val="24"/>
          <w:szCs w:val="24"/>
        </w:rPr>
        <w:t>void</w:t>
      </w:r>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color w:val="4284AE"/>
          <w:sz w:val="24"/>
          <w:szCs w:val="24"/>
        </w:rPr>
        <w:t>ConfigureServices</w:t>
      </w:r>
      <w:proofErr w:type="spellEnd"/>
      <w:r w:rsidRPr="0033481B">
        <w:rPr>
          <w:rFonts w:ascii="Maiandra GD" w:eastAsia="Times New Roman" w:hAnsi="Maiandra GD" w:cs="Consolas"/>
          <w:b/>
          <w:bCs/>
          <w:color w:val="6B7C8B"/>
          <w:sz w:val="24"/>
          <w:szCs w:val="24"/>
        </w:rPr>
        <w:t>(</w:t>
      </w:r>
      <w:proofErr w:type="spellStart"/>
      <w:r w:rsidRPr="0033481B">
        <w:rPr>
          <w:rFonts w:ascii="Maiandra GD" w:eastAsia="Times New Roman" w:hAnsi="Maiandra GD" w:cs="Consolas"/>
          <w:color w:val="CFD5E0"/>
          <w:sz w:val="24"/>
          <w:szCs w:val="24"/>
        </w:rPr>
        <w:t>IServiceCollection</w:t>
      </w:r>
      <w:proofErr w:type="spellEnd"/>
      <w:r w:rsidRPr="0033481B">
        <w:rPr>
          <w:rFonts w:ascii="Maiandra GD" w:eastAsia="Times New Roman" w:hAnsi="Maiandra GD" w:cs="Consolas"/>
          <w:color w:val="CFD5E0"/>
          <w:sz w:val="24"/>
          <w:szCs w:val="24"/>
        </w:rPr>
        <w:t xml:space="preserve"> services</w:t>
      </w: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3481B">
        <w:rPr>
          <w:rFonts w:ascii="Maiandra GD" w:eastAsia="Times New Roman" w:hAnsi="Maiandra GD" w:cs="Consolas"/>
          <w:color w:val="CFD5E0"/>
          <w:sz w:val="24"/>
          <w:szCs w:val="24"/>
        </w:rPr>
        <w:t>services.</w:t>
      </w:r>
      <w:r w:rsidRPr="0033481B">
        <w:rPr>
          <w:rFonts w:ascii="Maiandra GD" w:eastAsia="Times New Roman" w:hAnsi="Maiandra GD" w:cs="Consolas"/>
          <w:color w:val="4284AE"/>
          <w:sz w:val="24"/>
          <w:szCs w:val="24"/>
        </w:rPr>
        <w:t>AddControllers</w:t>
      </w:r>
      <w:proofErr w:type="spellEnd"/>
      <w:r w:rsidRPr="0033481B">
        <w:rPr>
          <w:rFonts w:ascii="Maiandra GD" w:eastAsia="Times New Roman" w:hAnsi="Maiandra GD" w:cs="Consolas"/>
          <w:b/>
          <w:bCs/>
          <w:color w:val="6B7C8B"/>
          <w:sz w:val="24"/>
          <w:szCs w:val="24"/>
        </w:rPr>
        <w:t>(</w:t>
      </w:r>
      <w:proofErr w:type="gram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33481B">
        <w:rPr>
          <w:rFonts w:ascii="Maiandra GD" w:eastAsia="Times New Roman" w:hAnsi="Maiandra GD" w:cs="Consolas"/>
          <w:color w:val="CFD5E0"/>
          <w:sz w:val="24"/>
          <w:szCs w:val="24"/>
        </w:rPr>
        <w:t>services.</w:t>
      </w:r>
      <w:r w:rsidRPr="0033481B">
        <w:rPr>
          <w:rFonts w:ascii="Maiandra GD" w:eastAsia="Times New Roman" w:hAnsi="Maiandra GD" w:cs="Consolas"/>
          <w:color w:val="4284AE"/>
          <w:sz w:val="24"/>
          <w:szCs w:val="24"/>
        </w:rPr>
        <w:t>AddTransient</w:t>
      </w:r>
      <w:proofErr w:type="spellEnd"/>
      <w:r w:rsidRPr="0033481B">
        <w:rPr>
          <w:rFonts w:ascii="Maiandra GD" w:eastAsia="Times New Roman" w:hAnsi="Maiandra GD" w:cs="Consolas"/>
          <w:b/>
          <w:bCs/>
          <w:color w:val="6B7C8B"/>
          <w:sz w:val="24"/>
          <w:szCs w:val="24"/>
        </w:rPr>
        <w:t>&lt;</w:t>
      </w:r>
      <w:r w:rsidRPr="0033481B">
        <w:rPr>
          <w:rFonts w:ascii="Maiandra GD" w:eastAsia="Times New Roman" w:hAnsi="Maiandra GD" w:cs="Consolas"/>
          <w:color w:val="CFD5E0"/>
          <w:sz w:val="24"/>
          <w:szCs w:val="24"/>
        </w:rPr>
        <w:t>MyCustomMiddleware1</w:t>
      </w:r>
      <w:proofErr w:type="gramStart"/>
      <w:r w:rsidRPr="0033481B">
        <w:rPr>
          <w:rFonts w:ascii="Maiandra GD" w:eastAsia="Times New Roman" w:hAnsi="Maiandra GD" w:cs="Consolas"/>
          <w:b/>
          <w:bCs/>
          <w:color w:val="6B7C8B"/>
          <w:sz w:val="24"/>
          <w:szCs w:val="24"/>
        </w:rPr>
        <w:t>&gt;(</w:t>
      </w:r>
      <w:proofErr w:type="gram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3481B">
        <w:rPr>
          <w:rFonts w:ascii="Maiandra GD" w:eastAsia="Times New Roman" w:hAnsi="Maiandra GD" w:cs="Arial"/>
          <w:b/>
          <w:bCs/>
          <w:color w:val="000000"/>
          <w:sz w:val="24"/>
          <w:szCs w:val="24"/>
        </w:rPr>
        <w:t>Step2: Registering the Custom Middleware in the HTTP Request Processing Pipeline</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 xml:space="preserve">Once you configure the service to the built-in </w:t>
      </w:r>
      <w:proofErr w:type="spellStart"/>
      <w:r w:rsidRPr="004E2B93">
        <w:rPr>
          <w:rFonts w:ascii="Maiandra GD" w:eastAsia="Times New Roman" w:hAnsi="Maiandra GD" w:cs="Arial"/>
          <w:color w:val="000000"/>
          <w:sz w:val="24"/>
          <w:szCs w:val="24"/>
          <w:bdr w:val="none" w:sz="0" w:space="0" w:color="auto" w:frame="1"/>
        </w:rPr>
        <w:t>IoC</w:t>
      </w:r>
      <w:proofErr w:type="spellEnd"/>
      <w:r w:rsidRPr="004E2B93">
        <w:rPr>
          <w:rFonts w:ascii="Maiandra GD" w:eastAsia="Times New Roman" w:hAnsi="Maiandra GD" w:cs="Arial"/>
          <w:color w:val="000000"/>
          <w:sz w:val="24"/>
          <w:szCs w:val="24"/>
          <w:bdr w:val="none" w:sz="0" w:space="0" w:color="auto" w:frame="1"/>
        </w:rPr>
        <w:t xml:space="preserve"> Container, then you can use the Middleware. As we already discussed we can configure the Middleware to the Request Processing Pipeline using the Configure method of the Startup class. To configure the custom Middleware we need to use the </w:t>
      </w:r>
      <w:proofErr w:type="spellStart"/>
      <w:r w:rsidRPr="004E2B93">
        <w:rPr>
          <w:rFonts w:ascii="Maiandra GD" w:eastAsia="Times New Roman" w:hAnsi="Maiandra GD" w:cs="Arial"/>
          <w:color w:val="000000"/>
          <w:sz w:val="24"/>
          <w:szCs w:val="24"/>
          <w:bdr w:val="none" w:sz="0" w:space="0" w:color="auto" w:frame="1"/>
        </w:rPr>
        <w:t>UseMiddleware</w:t>
      </w:r>
      <w:proofErr w:type="spellEnd"/>
      <w:r w:rsidRPr="004E2B93">
        <w:rPr>
          <w:rFonts w:ascii="Maiandra GD" w:eastAsia="Times New Roman" w:hAnsi="Maiandra GD" w:cs="Arial"/>
          <w:color w:val="000000"/>
          <w:sz w:val="24"/>
          <w:szCs w:val="24"/>
          <w:bdr w:val="none" w:sz="0" w:space="0" w:color="auto" w:frame="1"/>
        </w:rPr>
        <w:t xml:space="preserve"> Extension method as </w:t>
      </w:r>
      <w:proofErr w:type="spellStart"/>
      <w:r w:rsidRPr="0033481B">
        <w:rPr>
          <w:rFonts w:ascii="Maiandra GD" w:eastAsia="Times New Roman" w:hAnsi="Maiandra GD" w:cs="Arial"/>
          <w:b/>
          <w:bCs/>
          <w:color w:val="0000FF"/>
          <w:sz w:val="24"/>
          <w:szCs w:val="24"/>
        </w:rPr>
        <w:t>app.UseMiddleware</w:t>
      </w:r>
      <w:proofErr w:type="spellEnd"/>
      <w:r w:rsidRPr="0033481B">
        <w:rPr>
          <w:rFonts w:ascii="Maiandra GD" w:eastAsia="Times New Roman" w:hAnsi="Maiandra GD" w:cs="Arial"/>
          <w:b/>
          <w:bCs/>
          <w:color w:val="0000FF"/>
          <w:sz w:val="24"/>
          <w:szCs w:val="24"/>
        </w:rPr>
        <w:t>&lt;MyCustomMiddleware1</w:t>
      </w:r>
      <w:proofErr w:type="gramStart"/>
      <w:r w:rsidRPr="0033481B">
        <w:rPr>
          <w:rFonts w:ascii="Maiandra GD" w:eastAsia="Times New Roman" w:hAnsi="Maiandra GD" w:cs="Arial"/>
          <w:b/>
          <w:bCs/>
          <w:color w:val="0000FF"/>
          <w:sz w:val="24"/>
          <w:szCs w:val="24"/>
        </w:rPr>
        <w:t>&gt;(</w:t>
      </w:r>
      <w:proofErr w:type="gramEnd"/>
      <w:r w:rsidRPr="0033481B">
        <w:rPr>
          <w:rFonts w:ascii="Maiandra GD" w:eastAsia="Times New Roman" w:hAnsi="Maiandra GD" w:cs="Arial"/>
          <w:b/>
          <w:bCs/>
          <w:color w:val="0000FF"/>
          <w:sz w:val="24"/>
          <w:szCs w:val="24"/>
        </w:rPr>
        <w:t>)</w:t>
      </w:r>
      <w:r w:rsidRPr="004E2B93">
        <w:rPr>
          <w:rFonts w:ascii="Maiandra GD" w:eastAsia="Times New Roman" w:hAnsi="Maiandra GD" w:cs="Arial"/>
          <w:color w:val="000000"/>
          <w:sz w:val="24"/>
          <w:szCs w:val="24"/>
          <w:bdr w:val="none" w:sz="0" w:space="0" w:color="auto" w:frame="1"/>
        </w:rPr>
        <w:t>; So, modify the Configure method of the Startup class as shown below.</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public</w:t>
      </w:r>
      <w:proofErr w:type="gramEnd"/>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D171DD"/>
          <w:sz w:val="24"/>
          <w:szCs w:val="24"/>
        </w:rPr>
        <w:t>void</w:t>
      </w:r>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color w:val="4284AE"/>
          <w:sz w:val="24"/>
          <w:szCs w:val="24"/>
        </w:rPr>
        <w:t>Configure</w:t>
      </w:r>
      <w:r w:rsidRPr="0033481B">
        <w:rPr>
          <w:rFonts w:ascii="Maiandra GD" w:eastAsia="Times New Roman" w:hAnsi="Maiandra GD" w:cs="Consolas"/>
          <w:b/>
          <w:bCs/>
          <w:color w:val="6B7C8B"/>
          <w:sz w:val="24"/>
          <w:szCs w:val="24"/>
        </w:rPr>
        <w:t>(</w:t>
      </w:r>
      <w:proofErr w:type="spellStart"/>
      <w:r w:rsidRPr="0033481B">
        <w:rPr>
          <w:rFonts w:ascii="Maiandra GD" w:eastAsia="Times New Roman" w:hAnsi="Maiandra GD" w:cs="Consolas"/>
          <w:color w:val="CFD5E0"/>
          <w:sz w:val="24"/>
          <w:szCs w:val="24"/>
        </w:rPr>
        <w:t>IApplicationBuilder</w:t>
      </w:r>
      <w:proofErr w:type="spellEnd"/>
      <w:r w:rsidRPr="0033481B">
        <w:rPr>
          <w:rFonts w:ascii="Maiandra GD" w:eastAsia="Times New Roman" w:hAnsi="Maiandra GD" w:cs="Consolas"/>
          <w:color w:val="CFD5E0"/>
          <w:sz w:val="24"/>
          <w:szCs w:val="24"/>
        </w:rPr>
        <w:t xml:space="preserve"> app, </w:t>
      </w:r>
      <w:proofErr w:type="spellStart"/>
      <w:r w:rsidRPr="0033481B">
        <w:rPr>
          <w:rFonts w:ascii="Maiandra GD" w:eastAsia="Times New Roman" w:hAnsi="Maiandra GD" w:cs="Consolas"/>
          <w:color w:val="CFD5E0"/>
          <w:sz w:val="24"/>
          <w:szCs w:val="24"/>
        </w:rPr>
        <w:t>IWebHostEnvironment</w:t>
      </w:r>
      <w:proofErr w:type="spellEnd"/>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color w:val="CFD5E0"/>
          <w:sz w:val="24"/>
          <w:szCs w:val="24"/>
        </w:rPr>
        <w:t>env</w:t>
      </w:r>
      <w:proofErr w:type="spellEnd"/>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3481B">
        <w:rPr>
          <w:rFonts w:ascii="Maiandra GD" w:eastAsia="Times New Roman" w:hAnsi="Maiandra GD" w:cs="Consolas"/>
          <w:color w:val="CFD5E0"/>
          <w:sz w:val="24"/>
          <w:szCs w:val="24"/>
        </w:rPr>
        <w:t>app.</w:t>
      </w:r>
      <w:r w:rsidRPr="0033481B">
        <w:rPr>
          <w:rFonts w:ascii="Maiandra GD" w:eastAsia="Times New Roman" w:hAnsi="Maiandra GD" w:cs="Consolas"/>
          <w:color w:val="4284AE"/>
          <w:sz w:val="24"/>
          <w:szCs w:val="24"/>
        </w:rPr>
        <w:t>Use</w:t>
      </w:r>
      <w:proofErr w:type="spellEnd"/>
      <w:r w:rsidRPr="0033481B">
        <w:rPr>
          <w:rFonts w:ascii="Maiandra GD" w:eastAsia="Times New Roman" w:hAnsi="Maiandra GD" w:cs="Consolas"/>
          <w:b/>
          <w:bCs/>
          <w:color w:val="6B7C8B"/>
          <w:sz w:val="24"/>
          <w:szCs w:val="24"/>
        </w:rPr>
        <w:t>(</w:t>
      </w:r>
      <w:proofErr w:type="spellStart"/>
      <w:proofErr w:type="gramEnd"/>
      <w:r w:rsidRPr="0033481B">
        <w:rPr>
          <w:rFonts w:ascii="Maiandra GD" w:eastAsia="Times New Roman" w:hAnsi="Maiandra GD" w:cs="Consolas"/>
          <w:b/>
          <w:bCs/>
          <w:color w:val="D171DD"/>
          <w:sz w:val="24"/>
          <w:szCs w:val="24"/>
        </w:rPr>
        <w:t>async</w:t>
      </w:r>
      <w:proofErr w:type="spellEnd"/>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context, next</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6B7C8B"/>
          <w:sz w:val="24"/>
          <w:szCs w:val="24"/>
        </w:rPr>
        <w:t>&gt;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await</w:t>
      </w:r>
      <w:proofErr w:type="gramEnd"/>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color w:val="CFD5E0"/>
          <w:sz w:val="24"/>
          <w:szCs w:val="24"/>
        </w:rPr>
        <w:t>context.</w:t>
      </w:r>
      <w:r w:rsidRPr="0033481B">
        <w:rPr>
          <w:rFonts w:ascii="Maiandra GD" w:eastAsia="Times New Roman" w:hAnsi="Maiandra GD" w:cs="Consolas"/>
          <w:color w:val="4284AE"/>
          <w:sz w:val="24"/>
          <w:szCs w:val="24"/>
        </w:rPr>
        <w:t>Response</w:t>
      </w:r>
      <w:r w:rsidRPr="0033481B">
        <w:rPr>
          <w:rFonts w:ascii="Maiandra GD" w:eastAsia="Times New Roman" w:hAnsi="Maiandra GD" w:cs="Consolas"/>
          <w:color w:val="CFD5E0"/>
          <w:sz w:val="24"/>
          <w:szCs w:val="24"/>
        </w:rPr>
        <w:t>.</w:t>
      </w:r>
      <w:r w:rsidRPr="0033481B">
        <w:rPr>
          <w:rFonts w:ascii="Maiandra GD" w:eastAsia="Times New Roman" w:hAnsi="Maiandra GD" w:cs="Consolas"/>
          <w:color w:val="4284AE"/>
          <w:sz w:val="24"/>
          <w:szCs w:val="24"/>
        </w:rPr>
        <w:t>WriteAsync</w:t>
      </w:r>
      <w:proofErr w:type="spell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7CC379"/>
          <w:sz w:val="24"/>
          <w:szCs w:val="24"/>
        </w:rPr>
        <w:t>"Use Middleware Incoming Request \n"</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await</w:t>
      </w:r>
      <w:proofErr w:type="gramEnd"/>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color w:val="4284AE"/>
          <w:sz w:val="24"/>
          <w:szCs w:val="24"/>
        </w:rPr>
        <w:t>next</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await</w:t>
      </w:r>
      <w:proofErr w:type="gramEnd"/>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color w:val="CFD5E0"/>
          <w:sz w:val="24"/>
          <w:szCs w:val="24"/>
        </w:rPr>
        <w:t>context.</w:t>
      </w:r>
      <w:r w:rsidRPr="0033481B">
        <w:rPr>
          <w:rFonts w:ascii="Maiandra GD" w:eastAsia="Times New Roman" w:hAnsi="Maiandra GD" w:cs="Consolas"/>
          <w:color w:val="4284AE"/>
          <w:sz w:val="24"/>
          <w:szCs w:val="24"/>
        </w:rPr>
        <w:t>Response</w:t>
      </w:r>
      <w:r w:rsidRPr="0033481B">
        <w:rPr>
          <w:rFonts w:ascii="Maiandra GD" w:eastAsia="Times New Roman" w:hAnsi="Maiandra GD" w:cs="Consolas"/>
          <w:color w:val="CFD5E0"/>
          <w:sz w:val="24"/>
          <w:szCs w:val="24"/>
        </w:rPr>
        <w:t>.</w:t>
      </w:r>
      <w:r w:rsidRPr="0033481B">
        <w:rPr>
          <w:rFonts w:ascii="Maiandra GD" w:eastAsia="Times New Roman" w:hAnsi="Maiandra GD" w:cs="Consolas"/>
          <w:color w:val="4284AE"/>
          <w:sz w:val="24"/>
          <w:szCs w:val="24"/>
        </w:rPr>
        <w:t>WriteAsync</w:t>
      </w:r>
      <w:proofErr w:type="spell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7CC379"/>
          <w:sz w:val="24"/>
          <w:szCs w:val="24"/>
        </w:rPr>
        <w:t>"Use Middleware Outgoing Response \n"</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33481B">
        <w:rPr>
          <w:rFonts w:ascii="Maiandra GD" w:eastAsia="Times New Roman" w:hAnsi="Maiandra GD" w:cs="Consolas"/>
          <w:color w:val="CFD5E0"/>
          <w:sz w:val="24"/>
          <w:szCs w:val="24"/>
        </w:rPr>
        <w:t>app.</w:t>
      </w:r>
      <w:r w:rsidRPr="0033481B">
        <w:rPr>
          <w:rFonts w:ascii="Maiandra GD" w:eastAsia="Times New Roman" w:hAnsi="Maiandra GD" w:cs="Consolas"/>
          <w:color w:val="4284AE"/>
          <w:sz w:val="24"/>
          <w:szCs w:val="24"/>
        </w:rPr>
        <w:t>UseMiddleware</w:t>
      </w:r>
      <w:proofErr w:type="spellEnd"/>
      <w:r w:rsidRPr="0033481B">
        <w:rPr>
          <w:rFonts w:ascii="Maiandra GD" w:eastAsia="Times New Roman" w:hAnsi="Maiandra GD" w:cs="Consolas"/>
          <w:b/>
          <w:bCs/>
          <w:color w:val="6B7C8B"/>
          <w:sz w:val="24"/>
          <w:szCs w:val="24"/>
        </w:rPr>
        <w:t>&lt;</w:t>
      </w:r>
      <w:r w:rsidRPr="0033481B">
        <w:rPr>
          <w:rFonts w:ascii="Maiandra GD" w:eastAsia="Times New Roman" w:hAnsi="Maiandra GD" w:cs="Consolas"/>
          <w:color w:val="CFD5E0"/>
          <w:sz w:val="24"/>
          <w:szCs w:val="24"/>
        </w:rPr>
        <w:t>MyCustomMiddleware1</w:t>
      </w:r>
      <w:proofErr w:type="gramStart"/>
      <w:r w:rsidRPr="0033481B">
        <w:rPr>
          <w:rFonts w:ascii="Maiandra GD" w:eastAsia="Times New Roman" w:hAnsi="Maiandra GD" w:cs="Consolas"/>
          <w:b/>
          <w:bCs/>
          <w:color w:val="6B7C8B"/>
          <w:sz w:val="24"/>
          <w:szCs w:val="24"/>
        </w:rPr>
        <w:t>&gt;(</w:t>
      </w:r>
      <w:proofErr w:type="gram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3481B">
        <w:rPr>
          <w:rFonts w:ascii="Maiandra GD" w:eastAsia="Times New Roman" w:hAnsi="Maiandra GD" w:cs="Consolas"/>
          <w:color w:val="CFD5E0"/>
          <w:sz w:val="24"/>
          <w:szCs w:val="24"/>
        </w:rPr>
        <w:t>app.</w:t>
      </w:r>
      <w:r w:rsidRPr="0033481B">
        <w:rPr>
          <w:rFonts w:ascii="Maiandra GD" w:eastAsia="Times New Roman" w:hAnsi="Maiandra GD" w:cs="Consolas"/>
          <w:color w:val="4284AE"/>
          <w:sz w:val="24"/>
          <w:szCs w:val="24"/>
        </w:rPr>
        <w:t>Run</w:t>
      </w:r>
      <w:proofErr w:type="spellEnd"/>
      <w:r w:rsidRPr="0033481B">
        <w:rPr>
          <w:rFonts w:ascii="Maiandra GD" w:eastAsia="Times New Roman" w:hAnsi="Maiandra GD" w:cs="Consolas"/>
          <w:b/>
          <w:bCs/>
          <w:color w:val="6B7C8B"/>
          <w:sz w:val="24"/>
          <w:szCs w:val="24"/>
        </w:rPr>
        <w:t>(</w:t>
      </w:r>
      <w:proofErr w:type="spellStart"/>
      <w:proofErr w:type="gramEnd"/>
      <w:r w:rsidRPr="0033481B">
        <w:rPr>
          <w:rFonts w:ascii="Maiandra GD" w:eastAsia="Times New Roman" w:hAnsi="Maiandra GD" w:cs="Consolas"/>
          <w:b/>
          <w:bCs/>
          <w:color w:val="D171DD"/>
          <w:sz w:val="24"/>
          <w:szCs w:val="24"/>
        </w:rPr>
        <w:t>async</w:t>
      </w:r>
      <w:proofErr w:type="spellEnd"/>
      <w:r w:rsidRPr="0033481B">
        <w:rPr>
          <w:rFonts w:ascii="Maiandra GD" w:eastAsia="Times New Roman" w:hAnsi="Maiandra GD" w:cs="Consolas"/>
          <w:color w:val="CFD5E0"/>
          <w:sz w:val="24"/>
          <w:szCs w:val="24"/>
        </w:rPr>
        <w:t xml:space="preserve"> context =</w:t>
      </w:r>
      <w:r w:rsidRPr="0033481B">
        <w:rPr>
          <w:rFonts w:ascii="Maiandra GD" w:eastAsia="Times New Roman" w:hAnsi="Maiandra GD" w:cs="Consolas"/>
          <w:b/>
          <w:bCs/>
          <w:color w:val="6B7C8B"/>
          <w:sz w:val="24"/>
          <w:szCs w:val="24"/>
        </w:rPr>
        <w:t>&gt;</w:t>
      </w:r>
      <w:r w:rsidRPr="0033481B">
        <w:rPr>
          <w:rFonts w:ascii="Maiandra GD" w:eastAsia="Times New Roman" w:hAnsi="Maiandra GD" w:cs="Consolas"/>
          <w:color w:val="CFD5E0"/>
          <w:sz w:val="24"/>
          <w:szCs w:val="24"/>
        </w:rPr>
        <w:t xml:space="preserve"> </w:t>
      </w: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3481B">
        <w:rPr>
          <w:rFonts w:ascii="Maiandra GD" w:eastAsia="Times New Roman" w:hAnsi="Maiandra GD" w:cs="Consolas"/>
          <w:b/>
          <w:bCs/>
          <w:color w:val="D171DD"/>
          <w:sz w:val="24"/>
          <w:szCs w:val="24"/>
        </w:rPr>
        <w:t>await</w:t>
      </w:r>
      <w:proofErr w:type="gramEnd"/>
      <w:r w:rsidRPr="0033481B">
        <w:rPr>
          <w:rFonts w:ascii="Maiandra GD" w:eastAsia="Times New Roman" w:hAnsi="Maiandra GD" w:cs="Consolas"/>
          <w:color w:val="CFD5E0"/>
          <w:sz w:val="24"/>
          <w:szCs w:val="24"/>
        </w:rPr>
        <w:t xml:space="preserve"> </w:t>
      </w:r>
      <w:proofErr w:type="spellStart"/>
      <w:r w:rsidRPr="0033481B">
        <w:rPr>
          <w:rFonts w:ascii="Maiandra GD" w:eastAsia="Times New Roman" w:hAnsi="Maiandra GD" w:cs="Consolas"/>
          <w:color w:val="CFD5E0"/>
          <w:sz w:val="24"/>
          <w:szCs w:val="24"/>
        </w:rPr>
        <w:t>context.</w:t>
      </w:r>
      <w:r w:rsidRPr="0033481B">
        <w:rPr>
          <w:rFonts w:ascii="Maiandra GD" w:eastAsia="Times New Roman" w:hAnsi="Maiandra GD" w:cs="Consolas"/>
          <w:color w:val="4284AE"/>
          <w:sz w:val="24"/>
          <w:szCs w:val="24"/>
        </w:rPr>
        <w:t>Response</w:t>
      </w:r>
      <w:r w:rsidRPr="0033481B">
        <w:rPr>
          <w:rFonts w:ascii="Maiandra GD" w:eastAsia="Times New Roman" w:hAnsi="Maiandra GD" w:cs="Consolas"/>
          <w:color w:val="CFD5E0"/>
          <w:sz w:val="24"/>
          <w:szCs w:val="24"/>
        </w:rPr>
        <w:t>.</w:t>
      </w:r>
      <w:r w:rsidRPr="0033481B">
        <w:rPr>
          <w:rFonts w:ascii="Maiandra GD" w:eastAsia="Times New Roman" w:hAnsi="Maiandra GD" w:cs="Consolas"/>
          <w:color w:val="4284AE"/>
          <w:sz w:val="24"/>
          <w:szCs w:val="24"/>
        </w:rPr>
        <w:t>WriteAsync</w:t>
      </w:r>
      <w:proofErr w:type="spellEnd"/>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7CC379"/>
          <w:sz w:val="24"/>
          <w:szCs w:val="24"/>
        </w:rPr>
        <w:t>"Run Middleware Component\n"</w:t>
      </w: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after="0"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r w:rsidRPr="0033481B">
        <w:rPr>
          <w:rFonts w:ascii="Maiandra GD" w:eastAsia="Times New Roman" w:hAnsi="Maiandra GD" w:cs="Consolas"/>
          <w:color w:val="CFD5E0"/>
          <w:sz w:val="24"/>
          <w:szCs w:val="24"/>
        </w:rPr>
        <w:t>;</w:t>
      </w:r>
    </w:p>
    <w:p w:rsidR="004E2B93" w:rsidRPr="004E2B93" w:rsidRDefault="004E2B93" w:rsidP="004E2B93">
      <w:pPr>
        <w:shd w:val="clear" w:color="auto" w:fill="272B33"/>
        <w:spacing w:line="384" w:lineRule="atLeast"/>
        <w:textAlignment w:val="baseline"/>
        <w:rPr>
          <w:rFonts w:ascii="Maiandra GD" w:eastAsia="Times New Roman" w:hAnsi="Maiandra GD" w:cs="Consolas"/>
          <w:color w:val="596174"/>
          <w:sz w:val="24"/>
          <w:szCs w:val="24"/>
        </w:rPr>
      </w:pPr>
      <w:r w:rsidRPr="0033481B">
        <w:rPr>
          <w:rFonts w:ascii="Maiandra GD" w:eastAsia="Times New Roman" w:hAnsi="Maiandra GD" w:cs="Consolas"/>
          <w:b/>
          <w:bCs/>
          <w:color w:val="6B7C8B"/>
          <w:sz w:val="24"/>
          <w:szCs w:val="24"/>
        </w:rPr>
        <w:t>}</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lastRenderedPageBreak/>
        <w:t>Now save the changes and run the application and you should get the following response in the browser as expected.</w:t>
      </w:r>
    </w:p>
    <w:p w:rsidR="004E2B93" w:rsidRPr="004E2B93" w:rsidRDefault="004E2B93" w:rsidP="004E2B93">
      <w:pPr>
        <w:shd w:val="clear" w:color="auto" w:fill="FFFFFF"/>
        <w:spacing w:after="0" w:line="240" w:lineRule="auto"/>
        <w:jc w:val="both"/>
        <w:textAlignment w:val="baseline"/>
        <w:rPr>
          <w:rFonts w:ascii="Maiandra GD" w:eastAsia="Times New Roman" w:hAnsi="Maiandra GD" w:cs="Segoe UI"/>
          <w:color w:val="212529"/>
          <w:sz w:val="24"/>
          <w:szCs w:val="24"/>
        </w:rPr>
      </w:pPr>
      <w:r w:rsidRPr="0033481B">
        <w:rPr>
          <w:rFonts w:ascii="Maiandra GD" w:eastAsia="Times New Roman" w:hAnsi="Maiandra GD" w:cs="Arial"/>
          <w:noProof/>
          <w:color w:val="000000"/>
          <w:sz w:val="24"/>
          <w:szCs w:val="24"/>
          <w:bdr w:val="none" w:sz="0" w:space="0" w:color="auto" w:frame="1"/>
        </w:rPr>
        <w:drawing>
          <wp:inline distT="0" distB="0" distL="0" distR="0">
            <wp:extent cx="3774440" cy="2105025"/>
            <wp:effectExtent l="19050" t="0" r="0" b="0"/>
            <wp:docPr id="49" name="Picture 49" descr="Custom Middleware Component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tom Middleware Component in ASP.NET Core"/>
                    <pic:cNvPicPr>
                      <a:picLocks noChangeAspect="1" noChangeArrowheads="1"/>
                    </pic:cNvPicPr>
                  </pic:nvPicPr>
                  <pic:blipFill>
                    <a:blip r:embed="rId37"/>
                    <a:srcRect/>
                    <a:stretch>
                      <a:fillRect/>
                    </a:stretch>
                  </pic:blipFill>
                  <pic:spPr bwMode="auto">
                    <a:xfrm>
                      <a:off x="0" y="0"/>
                      <a:ext cx="3774440" cy="2105025"/>
                    </a:xfrm>
                    <a:prstGeom prst="rect">
                      <a:avLst/>
                    </a:prstGeom>
                    <a:noFill/>
                    <a:ln w="9525">
                      <a:noFill/>
                      <a:miter lim="800000"/>
                      <a:headEnd/>
                      <a:tailEnd/>
                    </a:ln>
                  </pic:spPr>
                </pic:pic>
              </a:graphicData>
            </a:graphic>
          </wp:inline>
        </w:drawing>
      </w:r>
    </w:p>
    <w:p w:rsidR="004E2B93" w:rsidRPr="004E2B93" w:rsidRDefault="004E2B93" w:rsidP="004E2B93">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3481B">
        <w:rPr>
          <w:rFonts w:ascii="Maiandra GD" w:eastAsia="Times New Roman" w:hAnsi="Maiandra GD" w:cs="Arial"/>
          <w:b/>
          <w:bCs/>
          <w:color w:val="000000"/>
          <w:sz w:val="24"/>
          <w:szCs w:val="24"/>
        </w:rPr>
        <w:t>Points to Remember while working with ASP.NET Core Middleware:</w:t>
      </w:r>
    </w:p>
    <w:p w:rsidR="004E2B93" w:rsidRPr="004E2B93" w:rsidRDefault="004E2B93" w:rsidP="004E2B93">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The ASP.NET Core Request Processing Pipeline consists of a sequence of middleware components (custom plus built-in) that are going to be called one after the other. If we want to call the next middleware components then we need to use the next method.</w:t>
      </w:r>
    </w:p>
    <w:p w:rsidR="004E2B93" w:rsidRPr="004E2B93" w:rsidRDefault="004E2B93" w:rsidP="004E2B93">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Each middleware component in ASP.NET Core Application can perform some operations before and after calling the next component using the next method. A middleware component in ASP.NET Core Application can also decide not to call the next middleware component which is called short-circuiting the request pipeline.</w:t>
      </w:r>
    </w:p>
    <w:p w:rsidR="004E2B93" w:rsidRPr="004E2B93" w:rsidRDefault="004E2B93" w:rsidP="004E2B93">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The ASP.NET Core middleware component can access both the incoming request and the outgoing response.</w:t>
      </w:r>
    </w:p>
    <w:p w:rsidR="004E2B93" w:rsidRPr="004E2B93" w:rsidRDefault="004E2B93" w:rsidP="004E2B93">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The Run method in ASP.NET Core is the terminating Middleware Component which means it is not possible to call the next middleware component.</w:t>
      </w:r>
    </w:p>
    <w:p w:rsidR="004E2B93" w:rsidRPr="004E2B93" w:rsidRDefault="004E2B93" w:rsidP="004E2B93">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4E2B93">
        <w:rPr>
          <w:rFonts w:ascii="Maiandra GD" w:eastAsia="Times New Roman" w:hAnsi="Maiandra GD" w:cs="Arial"/>
          <w:color w:val="000000"/>
          <w:sz w:val="24"/>
          <w:szCs w:val="24"/>
          <w:bdr w:val="none" w:sz="0" w:space="0" w:color="auto" w:frame="1"/>
        </w:rPr>
        <w:t>The order in which the middleware components are registered in the Configure method defines the order in which these middleware components are going to be invoked on requests and the reverse order for the response. So, the order is critical for defining the security, performance, and functionality of the application.</w:t>
      </w:r>
    </w:p>
    <w:p w:rsidR="004E2B93" w:rsidRPr="0033481B" w:rsidRDefault="004E2B93">
      <w:pPr>
        <w:rPr>
          <w:rFonts w:ascii="Maiandra GD" w:hAnsi="Maiandra GD"/>
          <w:sz w:val="24"/>
          <w:szCs w:val="24"/>
        </w:rPr>
      </w:pPr>
    </w:p>
    <w:sectPr w:rsidR="004E2B93" w:rsidRPr="003348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F5C01"/>
    <w:multiLevelType w:val="multilevel"/>
    <w:tmpl w:val="ED4E7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231B8A"/>
    <w:multiLevelType w:val="multilevel"/>
    <w:tmpl w:val="5E7E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D91DCA"/>
    <w:multiLevelType w:val="multilevel"/>
    <w:tmpl w:val="21B6B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615270"/>
    <w:multiLevelType w:val="multilevel"/>
    <w:tmpl w:val="C8588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224649"/>
    <w:multiLevelType w:val="multilevel"/>
    <w:tmpl w:val="5D7E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D164A8"/>
    <w:multiLevelType w:val="multilevel"/>
    <w:tmpl w:val="8958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7C2E51"/>
    <w:multiLevelType w:val="multilevel"/>
    <w:tmpl w:val="29C0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2"/>
  </w:num>
  <w:num w:numId="4">
    <w:abstractNumId w:val="3"/>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E2B93"/>
    <w:rsid w:val="0033481B"/>
    <w:rsid w:val="0046461B"/>
    <w:rsid w:val="004E2B93"/>
    <w:rsid w:val="00FE0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2B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2B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4E2B9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4E2B9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B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2B93"/>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4E2B93"/>
    <w:rPr>
      <w:rFonts w:ascii="Times New Roman" w:eastAsia="Times New Roman" w:hAnsi="Times New Roman" w:cs="Times New Roman"/>
      <w:b/>
      <w:bCs/>
      <w:sz w:val="20"/>
      <w:szCs w:val="20"/>
    </w:rPr>
  </w:style>
  <w:style w:type="paragraph" w:customStyle="1" w:styleId="llms-parent-course-link">
    <w:name w:val="llms-parent-course-link"/>
    <w:basedOn w:val="Normal"/>
    <w:rsid w:val="004E2B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2B93"/>
    <w:rPr>
      <w:color w:val="0000FF"/>
      <w:u w:val="single"/>
    </w:rPr>
  </w:style>
  <w:style w:type="character" w:styleId="Strong">
    <w:name w:val="Strong"/>
    <w:basedOn w:val="DefaultParagraphFont"/>
    <w:uiPriority w:val="22"/>
    <w:qFormat/>
    <w:rsid w:val="004E2B93"/>
    <w:rPr>
      <w:b/>
      <w:bCs/>
    </w:rPr>
  </w:style>
  <w:style w:type="paragraph" w:styleId="NormalWeb">
    <w:name w:val="Normal (Web)"/>
    <w:basedOn w:val="Normal"/>
    <w:uiPriority w:val="99"/>
    <w:semiHidden/>
    <w:unhideWhenUsed/>
    <w:rsid w:val="004E2B9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2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B93"/>
    <w:rPr>
      <w:rFonts w:ascii="Tahoma" w:hAnsi="Tahoma" w:cs="Tahoma"/>
      <w:sz w:val="16"/>
      <w:szCs w:val="16"/>
    </w:rPr>
  </w:style>
  <w:style w:type="character" w:customStyle="1" w:styleId="enlighter-k0">
    <w:name w:val="enlighter-k0"/>
    <w:basedOn w:val="DefaultParagraphFont"/>
    <w:rsid w:val="004E2B93"/>
  </w:style>
  <w:style w:type="character" w:customStyle="1" w:styleId="enlighter-text">
    <w:name w:val="enlighter-text"/>
    <w:basedOn w:val="DefaultParagraphFont"/>
    <w:rsid w:val="004E2B93"/>
  </w:style>
  <w:style w:type="character" w:customStyle="1" w:styleId="enlighter-k5">
    <w:name w:val="enlighter-k5"/>
    <w:basedOn w:val="DefaultParagraphFont"/>
    <w:rsid w:val="004E2B93"/>
  </w:style>
  <w:style w:type="character" w:customStyle="1" w:styleId="enlighter-m0">
    <w:name w:val="enlighter-m0"/>
    <w:basedOn w:val="DefaultParagraphFont"/>
    <w:rsid w:val="004E2B93"/>
  </w:style>
  <w:style w:type="character" w:customStyle="1" w:styleId="enlighter-g1">
    <w:name w:val="enlighter-g1"/>
    <w:basedOn w:val="DefaultParagraphFont"/>
    <w:rsid w:val="004E2B93"/>
  </w:style>
  <w:style w:type="character" w:customStyle="1" w:styleId="enlighter-m3">
    <w:name w:val="enlighter-m3"/>
    <w:basedOn w:val="DefaultParagraphFont"/>
    <w:rsid w:val="004E2B93"/>
  </w:style>
  <w:style w:type="character" w:customStyle="1" w:styleId="enlighter-s0">
    <w:name w:val="enlighter-s0"/>
    <w:basedOn w:val="DefaultParagraphFont"/>
    <w:rsid w:val="004E2B93"/>
  </w:style>
  <w:style w:type="character" w:customStyle="1" w:styleId="enlighter-k1">
    <w:name w:val="enlighter-k1"/>
    <w:basedOn w:val="DefaultParagraphFont"/>
    <w:rsid w:val="004E2B93"/>
  </w:style>
  <w:style w:type="character" w:customStyle="1" w:styleId="Heading6Char">
    <w:name w:val="Heading 6 Char"/>
    <w:basedOn w:val="DefaultParagraphFont"/>
    <w:link w:val="Heading6"/>
    <w:uiPriority w:val="9"/>
    <w:semiHidden/>
    <w:rsid w:val="004E2B93"/>
    <w:rPr>
      <w:rFonts w:asciiTheme="majorHAnsi" w:eastAsiaTheme="majorEastAsia" w:hAnsiTheme="majorHAnsi" w:cstheme="majorBidi"/>
      <w:i/>
      <w:iCs/>
      <w:color w:val="243F60" w:themeColor="accent1" w:themeShade="7F"/>
    </w:rPr>
  </w:style>
  <w:style w:type="character" w:customStyle="1" w:styleId="enlighter-k10">
    <w:name w:val="enlighter-k10"/>
    <w:basedOn w:val="DefaultParagraphFont"/>
    <w:rsid w:val="004E2B93"/>
  </w:style>
  <w:style w:type="character" w:customStyle="1" w:styleId="enlighter-c0">
    <w:name w:val="enlighter-c0"/>
    <w:basedOn w:val="DefaultParagraphFont"/>
    <w:rsid w:val="004E2B93"/>
  </w:style>
</w:styles>
</file>

<file path=word/webSettings.xml><?xml version="1.0" encoding="utf-8"?>
<w:webSettings xmlns:r="http://schemas.openxmlformats.org/officeDocument/2006/relationships" xmlns:w="http://schemas.openxmlformats.org/wordprocessingml/2006/main">
  <w:divs>
    <w:div w:id="94057067">
      <w:bodyDiv w:val="1"/>
      <w:marLeft w:val="0"/>
      <w:marRight w:val="0"/>
      <w:marTop w:val="0"/>
      <w:marBottom w:val="0"/>
      <w:divBdr>
        <w:top w:val="none" w:sz="0" w:space="0" w:color="auto"/>
        <w:left w:val="none" w:sz="0" w:space="0" w:color="auto"/>
        <w:bottom w:val="none" w:sz="0" w:space="0" w:color="auto"/>
        <w:right w:val="none" w:sz="0" w:space="0" w:color="auto"/>
      </w:divBdr>
      <w:divsChild>
        <w:div w:id="1966736615">
          <w:marLeft w:val="0"/>
          <w:marRight w:val="0"/>
          <w:marTop w:val="0"/>
          <w:marBottom w:val="0"/>
          <w:divBdr>
            <w:top w:val="none" w:sz="0" w:space="0" w:color="auto"/>
            <w:left w:val="none" w:sz="0" w:space="0" w:color="auto"/>
            <w:bottom w:val="none" w:sz="0" w:space="0" w:color="auto"/>
            <w:right w:val="none" w:sz="0" w:space="0" w:color="auto"/>
          </w:divBdr>
        </w:div>
      </w:divsChild>
    </w:div>
    <w:div w:id="1571647835">
      <w:bodyDiv w:val="1"/>
      <w:marLeft w:val="0"/>
      <w:marRight w:val="0"/>
      <w:marTop w:val="0"/>
      <w:marBottom w:val="0"/>
      <w:divBdr>
        <w:top w:val="none" w:sz="0" w:space="0" w:color="auto"/>
        <w:left w:val="none" w:sz="0" w:space="0" w:color="auto"/>
        <w:bottom w:val="none" w:sz="0" w:space="0" w:color="auto"/>
        <w:right w:val="none" w:sz="0" w:space="0" w:color="auto"/>
      </w:divBdr>
      <w:divsChild>
        <w:div w:id="367218622">
          <w:marLeft w:val="0"/>
          <w:marRight w:val="0"/>
          <w:marTop w:val="0"/>
          <w:marBottom w:val="0"/>
          <w:divBdr>
            <w:top w:val="none" w:sz="0" w:space="0" w:color="auto"/>
            <w:left w:val="none" w:sz="0" w:space="0" w:color="auto"/>
            <w:bottom w:val="none" w:sz="0" w:space="0" w:color="auto"/>
            <w:right w:val="none" w:sz="0" w:space="0" w:color="auto"/>
          </w:divBdr>
        </w:div>
        <w:div w:id="1215239428">
          <w:marLeft w:val="0"/>
          <w:marRight w:val="0"/>
          <w:marTop w:val="0"/>
          <w:marBottom w:val="335"/>
          <w:divBdr>
            <w:top w:val="none" w:sz="0" w:space="0" w:color="auto"/>
            <w:left w:val="none" w:sz="0" w:space="0" w:color="auto"/>
            <w:bottom w:val="none" w:sz="0" w:space="0" w:color="auto"/>
            <w:right w:val="none" w:sz="0" w:space="0" w:color="auto"/>
          </w:divBdr>
          <w:divsChild>
            <w:div w:id="1759255142">
              <w:marLeft w:val="0"/>
              <w:marRight w:val="0"/>
              <w:marTop w:val="0"/>
              <w:marBottom w:val="0"/>
              <w:divBdr>
                <w:top w:val="none" w:sz="0" w:space="0" w:color="auto"/>
                <w:left w:val="none" w:sz="0" w:space="0" w:color="auto"/>
                <w:bottom w:val="none" w:sz="0" w:space="0" w:color="auto"/>
                <w:right w:val="none" w:sz="0" w:space="0" w:color="auto"/>
              </w:divBdr>
              <w:divsChild>
                <w:div w:id="740444799">
                  <w:marLeft w:val="0"/>
                  <w:marRight w:val="0"/>
                  <w:marTop w:val="0"/>
                  <w:marBottom w:val="0"/>
                  <w:divBdr>
                    <w:top w:val="single" w:sz="2" w:space="4" w:color="FFFFFF"/>
                    <w:left w:val="single" w:sz="2" w:space="12" w:color="FFFFFF"/>
                    <w:bottom w:val="single" w:sz="2" w:space="1" w:color="FFFFFF"/>
                    <w:right w:val="single" w:sz="2" w:space="4" w:color="FFFFFF"/>
                  </w:divBdr>
                  <w:divsChild>
                    <w:div w:id="280965498">
                      <w:marLeft w:val="0"/>
                      <w:marRight w:val="0"/>
                      <w:marTop w:val="0"/>
                      <w:marBottom w:val="0"/>
                      <w:divBdr>
                        <w:top w:val="none" w:sz="0" w:space="0" w:color="auto"/>
                        <w:left w:val="none" w:sz="0" w:space="0" w:color="auto"/>
                        <w:bottom w:val="none" w:sz="0" w:space="0" w:color="auto"/>
                        <w:right w:val="none" w:sz="0" w:space="0" w:color="auto"/>
                      </w:divBdr>
                    </w:div>
                  </w:divsChild>
                </w:div>
                <w:div w:id="1132863174">
                  <w:marLeft w:val="0"/>
                  <w:marRight w:val="0"/>
                  <w:marTop w:val="0"/>
                  <w:marBottom w:val="0"/>
                  <w:divBdr>
                    <w:top w:val="single" w:sz="2" w:space="1" w:color="FFFFFF"/>
                    <w:left w:val="single" w:sz="2" w:space="12" w:color="FFFFFF"/>
                    <w:bottom w:val="single" w:sz="2" w:space="1" w:color="FFFFFF"/>
                    <w:right w:val="single" w:sz="2" w:space="4" w:color="FFFFFF"/>
                  </w:divBdr>
                  <w:divsChild>
                    <w:div w:id="231046898">
                      <w:marLeft w:val="0"/>
                      <w:marRight w:val="0"/>
                      <w:marTop w:val="0"/>
                      <w:marBottom w:val="0"/>
                      <w:divBdr>
                        <w:top w:val="none" w:sz="0" w:space="0" w:color="auto"/>
                        <w:left w:val="none" w:sz="0" w:space="0" w:color="auto"/>
                        <w:bottom w:val="none" w:sz="0" w:space="0" w:color="auto"/>
                        <w:right w:val="none" w:sz="0" w:space="0" w:color="auto"/>
                      </w:divBdr>
                    </w:div>
                  </w:divsChild>
                </w:div>
                <w:div w:id="1135827763">
                  <w:marLeft w:val="0"/>
                  <w:marRight w:val="0"/>
                  <w:marTop w:val="0"/>
                  <w:marBottom w:val="0"/>
                  <w:divBdr>
                    <w:top w:val="single" w:sz="2" w:space="1" w:color="FFFFFF"/>
                    <w:left w:val="single" w:sz="2" w:space="12" w:color="FFFFFF"/>
                    <w:bottom w:val="single" w:sz="2" w:space="1" w:color="FFFFFF"/>
                    <w:right w:val="single" w:sz="2" w:space="4" w:color="FFFFFF"/>
                  </w:divBdr>
                  <w:divsChild>
                    <w:div w:id="558563566">
                      <w:marLeft w:val="0"/>
                      <w:marRight w:val="0"/>
                      <w:marTop w:val="0"/>
                      <w:marBottom w:val="0"/>
                      <w:divBdr>
                        <w:top w:val="none" w:sz="0" w:space="0" w:color="auto"/>
                        <w:left w:val="none" w:sz="0" w:space="0" w:color="auto"/>
                        <w:bottom w:val="none" w:sz="0" w:space="0" w:color="auto"/>
                        <w:right w:val="none" w:sz="0" w:space="0" w:color="auto"/>
                      </w:divBdr>
                    </w:div>
                  </w:divsChild>
                </w:div>
                <w:div w:id="810362690">
                  <w:marLeft w:val="0"/>
                  <w:marRight w:val="0"/>
                  <w:marTop w:val="0"/>
                  <w:marBottom w:val="0"/>
                  <w:divBdr>
                    <w:top w:val="single" w:sz="2" w:space="1" w:color="FFFFFF"/>
                    <w:left w:val="single" w:sz="2" w:space="12" w:color="FFFFFF"/>
                    <w:bottom w:val="single" w:sz="2" w:space="1" w:color="FFFFFF"/>
                    <w:right w:val="single" w:sz="2" w:space="4" w:color="FFFFFF"/>
                  </w:divBdr>
                  <w:divsChild>
                    <w:div w:id="1546402614">
                      <w:marLeft w:val="0"/>
                      <w:marRight w:val="0"/>
                      <w:marTop w:val="0"/>
                      <w:marBottom w:val="0"/>
                      <w:divBdr>
                        <w:top w:val="none" w:sz="0" w:space="0" w:color="auto"/>
                        <w:left w:val="none" w:sz="0" w:space="0" w:color="auto"/>
                        <w:bottom w:val="none" w:sz="0" w:space="0" w:color="auto"/>
                        <w:right w:val="none" w:sz="0" w:space="0" w:color="auto"/>
                      </w:divBdr>
                    </w:div>
                  </w:divsChild>
                </w:div>
                <w:div w:id="271786525">
                  <w:marLeft w:val="0"/>
                  <w:marRight w:val="0"/>
                  <w:marTop w:val="0"/>
                  <w:marBottom w:val="0"/>
                  <w:divBdr>
                    <w:top w:val="single" w:sz="2" w:space="1" w:color="FFFFFF"/>
                    <w:left w:val="single" w:sz="2" w:space="12" w:color="FFFFFF"/>
                    <w:bottom w:val="single" w:sz="2" w:space="1" w:color="FFFFFF"/>
                    <w:right w:val="single" w:sz="2" w:space="4" w:color="FFFFFF"/>
                  </w:divBdr>
                  <w:divsChild>
                    <w:div w:id="360204684">
                      <w:marLeft w:val="0"/>
                      <w:marRight w:val="0"/>
                      <w:marTop w:val="0"/>
                      <w:marBottom w:val="0"/>
                      <w:divBdr>
                        <w:top w:val="none" w:sz="0" w:space="0" w:color="auto"/>
                        <w:left w:val="none" w:sz="0" w:space="0" w:color="auto"/>
                        <w:bottom w:val="none" w:sz="0" w:space="0" w:color="auto"/>
                        <w:right w:val="none" w:sz="0" w:space="0" w:color="auto"/>
                      </w:divBdr>
                    </w:div>
                  </w:divsChild>
                </w:div>
                <w:div w:id="1845047153">
                  <w:marLeft w:val="0"/>
                  <w:marRight w:val="0"/>
                  <w:marTop w:val="0"/>
                  <w:marBottom w:val="0"/>
                  <w:divBdr>
                    <w:top w:val="single" w:sz="2" w:space="1" w:color="FFFFFF"/>
                    <w:left w:val="single" w:sz="2" w:space="12" w:color="FFFFFF"/>
                    <w:bottom w:val="single" w:sz="2" w:space="1" w:color="FFFFFF"/>
                    <w:right w:val="single" w:sz="2" w:space="4" w:color="FFFFFF"/>
                  </w:divBdr>
                  <w:divsChild>
                    <w:div w:id="1435587759">
                      <w:marLeft w:val="0"/>
                      <w:marRight w:val="0"/>
                      <w:marTop w:val="0"/>
                      <w:marBottom w:val="0"/>
                      <w:divBdr>
                        <w:top w:val="none" w:sz="0" w:space="0" w:color="auto"/>
                        <w:left w:val="none" w:sz="0" w:space="0" w:color="auto"/>
                        <w:bottom w:val="none" w:sz="0" w:space="0" w:color="auto"/>
                        <w:right w:val="none" w:sz="0" w:space="0" w:color="auto"/>
                      </w:divBdr>
                    </w:div>
                  </w:divsChild>
                </w:div>
                <w:div w:id="841512784">
                  <w:marLeft w:val="0"/>
                  <w:marRight w:val="0"/>
                  <w:marTop w:val="0"/>
                  <w:marBottom w:val="0"/>
                  <w:divBdr>
                    <w:top w:val="single" w:sz="2" w:space="1" w:color="FFFFFF"/>
                    <w:left w:val="single" w:sz="2" w:space="12" w:color="FFFFFF"/>
                    <w:bottom w:val="single" w:sz="2" w:space="4" w:color="FFFFFF"/>
                    <w:right w:val="single" w:sz="2" w:space="4" w:color="FFFFFF"/>
                  </w:divBdr>
                  <w:divsChild>
                    <w:div w:id="7243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91928">
          <w:marLeft w:val="0"/>
          <w:marRight w:val="0"/>
          <w:marTop w:val="0"/>
          <w:marBottom w:val="335"/>
          <w:divBdr>
            <w:top w:val="none" w:sz="0" w:space="0" w:color="auto"/>
            <w:left w:val="none" w:sz="0" w:space="0" w:color="auto"/>
            <w:bottom w:val="none" w:sz="0" w:space="0" w:color="auto"/>
            <w:right w:val="none" w:sz="0" w:space="0" w:color="auto"/>
          </w:divBdr>
          <w:divsChild>
            <w:div w:id="263268254">
              <w:marLeft w:val="0"/>
              <w:marRight w:val="0"/>
              <w:marTop w:val="0"/>
              <w:marBottom w:val="0"/>
              <w:divBdr>
                <w:top w:val="none" w:sz="0" w:space="0" w:color="auto"/>
                <w:left w:val="none" w:sz="0" w:space="0" w:color="auto"/>
                <w:bottom w:val="none" w:sz="0" w:space="0" w:color="auto"/>
                <w:right w:val="none" w:sz="0" w:space="0" w:color="auto"/>
              </w:divBdr>
              <w:divsChild>
                <w:div w:id="2100640135">
                  <w:marLeft w:val="0"/>
                  <w:marRight w:val="0"/>
                  <w:marTop w:val="0"/>
                  <w:marBottom w:val="0"/>
                  <w:divBdr>
                    <w:top w:val="single" w:sz="2" w:space="4" w:color="FFFFFF"/>
                    <w:left w:val="single" w:sz="2" w:space="12" w:color="FFFFFF"/>
                    <w:bottom w:val="single" w:sz="2" w:space="1" w:color="FFFFFF"/>
                    <w:right w:val="single" w:sz="2" w:space="4" w:color="FFFFFF"/>
                  </w:divBdr>
                  <w:divsChild>
                    <w:div w:id="1484734755">
                      <w:marLeft w:val="0"/>
                      <w:marRight w:val="0"/>
                      <w:marTop w:val="0"/>
                      <w:marBottom w:val="0"/>
                      <w:divBdr>
                        <w:top w:val="none" w:sz="0" w:space="0" w:color="auto"/>
                        <w:left w:val="none" w:sz="0" w:space="0" w:color="auto"/>
                        <w:bottom w:val="none" w:sz="0" w:space="0" w:color="auto"/>
                        <w:right w:val="none" w:sz="0" w:space="0" w:color="auto"/>
                      </w:divBdr>
                    </w:div>
                  </w:divsChild>
                </w:div>
                <w:div w:id="122386385">
                  <w:marLeft w:val="0"/>
                  <w:marRight w:val="0"/>
                  <w:marTop w:val="0"/>
                  <w:marBottom w:val="0"/>
                  <w:divBdr>
                    <w:top w:val="single" w:sz="2" w:space="1" w:color="FFFFFF"/>
                    <w:left w:val="single" w:sz="2" w:space="12" w:color="FFFFFF"/>
                    <w:bottom w:val="single" w:sz="2" w:space="1" w:color="FFFFFF"/>
                    <w:right w:val="single" w:sz="2" w:space="4" w:color="FFFFFF"/>
                  </w:divBdr>
                  <w:divsChild>
                    <w:div w:id="2013215555">
                      <w:marLeft w:val="0"/>
                      <w:marRight w:val="0"/>
                      <w:marTop w:val="0"/>
                      <w:marBottom w:val="0"/>
                      <w:divBdr>
                        <w:top w:val="none" w:sz="0" w:space="0" w:color="auto"/>
                        <w:left w:val="none" w:sz="0" w:space="0" w:color="auto"/>
                        <w:bottom w:val="none" w:sz="0" w:space="0" w:color="auto"/>
                        <w:right w:val="none" w:sz="0" w:space="0" w:color="auto"/>
                      </w:divBdr>
                    </w:div>
                  </w:divsChild>
                </w:div>
                <w:div w:id="218177711">
                  <w:marLeft w:val="0"/>
                  <w:marRight w:val="0"/>
                  <w:marTop w:val="0"/>
                  <w:marBottom w:val="0"/>
                  <w:divBdr>
                    <w:top w:val="single" w:sz="2" w:space="1" w:color="FFFFFF"/>
                    <w:left w:val="single" w:sz="2" w:space="12" w:color="FFFFFF"/>
                    <w:bottom w:val="single" w:sz="2" w:space="1" w:color="FFFFFF"/>
                    <w:right w:val="single" w:sz="2" w:space="4" w:color="FFFFFF"/>
                  </w:divBdr>
                  <w:divsChild>
                    <w:div w:id="961501387">
                      <w:marLeft w:val="0"/>
                      <w:marRight w:val="0"/>
                      <w:marTop w:val="0"/>
                      <w:marBottom w:val="0"/>
                      <w:divBdr>
                        <w:top w:val="none" w:sz="0" w:space="0" w:color="auto"/>
                        <w:left w:val="none" w:sz="0" w:space="0" w:color="auto"/>
                        <w:bottom w:val="none" w:sz="0" w:space="0" w:color="auto"/>
                        <w:right w:val="none" w:sz="0" w:space="0" w:color="auto"/>
                      </w:divBdr>
                    </w:div>
                  </w:divsChild>
                </w:div>
                <w:div w:id="1049263207">
                  <w:marLeft w:val="0"/>
                  <w:marRight w:val="0"/>
                  <w:marTop w:val="0"/>
                  <w:marBottom w:val="0"/>
                  <w:divBdr>
                    <w:top w:val="single" w:sz="2" w:space="1" w:color="FFFFFF"/>
                    <w:left w:val="single" w:sz="2" w:space="12" w:color="FFFFFF"/>
                    <w:bottom w:val="single" w:sz="2" w:space="1" w:color="FFFFFF"/>
                    <w:right w:val="single" w:sz="2" w:space="4" w:color="FFFFFF"/>
                  </w:divBdr>
                  <w:divsChild>
                    <w:div w:id="1841433939">
                      <w:marLeft w:val="0"/>
                      <w:marRight w:val="0"/>
                      <w:marTop w:val="0"/>
                      <w:marBottom w:val="0"/>
                      <w:divBdr>
                        <w:top w:val="none" w:sz="0" w:space="0" w:color="auto"/>
                        <w:left w:val="none" w:sz="0" w:space="0" w:color="auto"/>
                        <w:bottom w:val="none" w:sz="0" w:space="0" w:color="auto"/>
                        <w:right w:val="none" w:sz="0" w:space="0" w:color="auto"/>
                      </w:divBdr>
                    </w:div>
                  </w:divsChild>
                </w:div>
                <w:div w:id="1768885698">
                  <w:marLeft w:val="0"/>
                  <w:marRight w:val="0"/>
                  <w:marTop w:val="0"/>
                  <w:marBottom w:val="0"/>
                  <w:divBdr>
                    <w:top w:val="single" w:sz="2" w:space="1" w:color="FFFFFF"/>
                    <w:left w:val="single" w:sz="2" w:space="12" w:color="FFFFFF"/>
                    <w:bottom w:val="single" w:sz="2" w:space="1" w:color="FFFFFF"/>
                    <w:right w:val="single" w:sz="2" w:space="4" w:color="FFFFFF"/>
                  </w:divBdr>
                  <w:divsChild>
                    <w:div w:id="390887795">
                      <w:marLeft w:val="0"/>
                      <w:marRight w:val="0"/>
                      <w:marTop w:val="0"/>
                      <w:marBottom w:val="0"/>
                      <w:divBdr>
                        <w:top w:val="none" w:sz="0" w:space="0" w:color="auto"/>
                        <w:left w:val="none" w:sz="0" w:space="0" w:color="auto"/>
                        <w:bottom w:val="none" w:sz="0" w:space="0" w:color="auto"/>
                        <w:right w:val="none" w:sz="0" w:space="0" w:color="auto"/>
                      </w:divBdr>
                    </w:div>
                  </w:divsChild>
                </w:div>
                <w:div w:id="1479491881">
                  <w:marLeft w:val="0"/>
                  <w:marRight w:val="0"/>
                  <w:marTop w:val="0"/>
                  <w:marBottom w:val="0"/>
                  <w:divBdr>
                    <w:top w:val="single" w:sz="2" w:space="1" w:color="FFFFFF"/>
                    <w:left w:val="single" w:sz="2" w:space="12" w:color="FFFFFF"/>
                    <w:bottom w:val="single" w:sz="2" w:space="1" w:color="FFFFFF"/>
                    <w:right w:val="single" w:sz="2" w:space="4" w:color="FFFFFF"/>
                  </w:divBdr>
                  <w:divsChild>
                    <w:div w:id="1699546755">
                      <w:marLeft w:val="0"/>
                      <w:marRight w:val="0"/>
                      <w:marTop w:val="0"/>
                      <w:marBottom w:val="0"/>
                      <w:divBdr>
                        <w:top w:val="none" w:sz="0" w:space="0" w:color="auto"/>
                        <w:left w:val="none" w:sz="0" w:space="0" w:color="auto"/>
                        <w:bottom w:val="none" w:sz="0" w:space="0" w:color="auto"/>
                        <w:right w:val="none" w:sz="0" w:space="0" w:color="auto"/>
                      </w:divBdr>
                    </w:div>
                  </w:divsChild>
                </w:div>
                <w:div w:id="771361919">
                  <w:marLeft w:val="0"/>
                  <w:marRight w:val="0"/>
                  <w:marTop w:val="0"/>
                  <w:marBottom w:val="0"/>
                  <w:divBdr>
                    <w:top w:val="single" w:sz="2" w:space="1" w:color="FFFFFF"/>
                    <w:left w:val="single" w:sz="2" w:space="12" w:color="FFFFFF"/>
                    <w:bottom w:val="single" w:sz="2" w:space="1" w:color="FFFFFF"/>
                    <w:right w:val="single" w:sz="2" w:space="4" w:color="FFFFFF"/>
                  </w:divBdr>
                  <w:divsChild>
                    <w:div w:id="1713387448">
                      <w:marLeft w:val="0"/>
                      <w:marRight w:val="0"/>
                      <w:marTop w:val="0"/>
                      <w:marBottom w:val="0"/>
                      <w:divBdr>
                        <w:top w:val="none" w:sz="0" w:space="0" w:color="auto"/>
                        <w:left w:val="none" w:sz="0" w:space="0" w:color="auto"/>
                        <w:bottom w:val="none" w:sz="0" w:space="0" w:color="auto"/>
                        <w:right w:val="none" w:sz="0" w:space="0" w:color="auto"/>
                      </w:divBdr>
                    </w:div>
                  </w:divsChild>
                </w:div>
                <w:div w:id="1464350589">
                  <w:marLeft w:val="0"/>
                  <w:marRight w:val="0"/>
                  <w:marTop w:val="0"/>
                  <w:marBottom w:val="0"/>
                  <w:divBdr>
                    <w:top w:val="single" w:sz="2" w:space="1" w:color="FFFFFF"/>
                    <w:left w:val="single" w:sz="2" w:space="12" w:color="FFFFFF"/>
                    <w:bottom w:val="single" w:sz="2" w:space="1" w:color="FFFFFF"/>
                    <w:right w:val="single" w:sz="2" w:space="4" w:color="FFFFFF"/>
                  </w:divBdr>
                  <w:divsChild>
                    <w:div w:id="2104916182">
                      <w:marLeft w:val="0"/>
                      <w:marRight w:val="0"/>
                      <w:marTop w:val="0"/>
                      <w:marBottom w:val="0"/>
                      <w:divBdr>
                        <w:top w:val="none" w:sz="0" w:space="0" w:color="auto"/>
                        <w:left w:val="none" w:sz="0" w:space="0" w:color="auto"/>
                        <w:bottom w:val="none" w:sz="0" w:space="0" w:color="auto"/>
                        <w:right w:val="none" w:sz="0" w:space="0" w:color="auto"/>
                      </w:divBdr>
                    </w:div>
                  </w:divsChild>
                </w:div>
                <w:div w:id="1256135384">
                  <w:marLeft w:val="0"/>
                  <w:marRight w:val="0"/>
                  <w:marTop w:val="0"/>
                  <w:marBottom w:val="0"/>
                  <w:divBdr>
                    <w:top w:val="single" w:sz="2" w:space="1" w:color="FFFFFF"/>
                    <w:left w:val="single" w:sz="2" w:space="12" w:color="FFFFFF"/>
                    <w:bottom w:val="single" w:sz="2" w:space="1" w:color="FFFFFF"/>
                    <w:right w:val="single" w:sz="2" w:space="4" w:color="FFFFFF"/>
                  </w:divBdr>
                  <w:divsChild>
                    <w:div w:id="1199468330">
                      <w:marLeft w:val="0"/>
                      <w:marRight w:val="0"/>
                      <w:marTop w:val="0"/>
                      <w:marBottom w:val="0"/>
                      <w:divBdr>
                        <w:top w:val="none" w:sz="0" w:space="0" w:color="auto"/>
                        <w:left w:val="none" w:sz="0" w:space="0" w:color="auto"/>
                        <w:bottom w:val="none" w:sz="0" w:space="0" w:color="auto"/>
                        <w:right w:val="none" w:sz="0" w:space="0" w:color="auto"/>
                      </w:divBdr>
                    </w:div>
                  </w:divsChild>
                </w:div>
                <w:div w:id="993876079">
                  <w:marLeft w:val="0"/>
                  <w:marRight w:val="0"/>
                  <w:marTop w:val="0"/>
                  <w:marBottom w:val="0"/>
                  <w:divBdr>
                    <w:top w:val="single" w:sz="2" w:space="1" w:color="FFFFFF"/>
                    <w:left w:val="single" w:sz="2" w:space="12" w:color="FFFFFF"/>
                    <w:bottom w:val="single" w:sz="2" w:space="1" w:color="FFFFFF"/>
                    <w:right w:val="single" w:sz="2" w:space="4" w:color="FFFFFF"/>
                  </w:divBdr>
                  <w:divsChild>
                    <w:div w:id="1725833920">
                      <w:marLeft w:val="0"/>
                      <w:marRight w:val="0"/>
                      <w:marTop w:val="0"/>
                      <w:marBottom w:val="0"/>
                      <w:divBdr>
                        <w:top w:val="none" w:sz="0" w:space="0" w:color="auto"/>
                        <w:left w:val="none" w:sz="0" w:space="0" w:color="auto"/>
                        <w:bottom w:val="none" w:sz="0" w:space="0" w:color="auto"/>
                        <w:right w:val="none" w:sz="0" w:space="0" w:color="auto"/>
                      </w:divBdr>
                    </w:div>
                  </w:divsChild>
                </w:div>
                <w:div w:id="533032488">
                  <w:marLeft w:val="0"/>
                  <w:marRight w:val="0"/>
                  <w:marTop w:val="0"/>
                  <w:marBottom w:val="0"/>
                  <w:divBdr>
                    <w:top w:val="single" w:sz="2" w:space="1" w:color="FFFFFF"/>
                    <w:left w:val="single" w:sz="2" w:space="12" w:color="FFFFFF"/>
                    <w:bottom w:val="single" w:sz="2" w:space="1" w:color="FFFFFF"/>
                    <w:right w:val="single" w:sz="2" w:space="4" w:color="FFFFFF"/>
                  </w:divBdr>
                  <w:divsChild>
                    <w:div w:id="1073547429">
                      <w:marLeft w:val="0"/>
                      <w:marRight w:val="0"/>
                      <w:marTop w:val="0"/>
                      <w:marBottom w:val="0"/>
                      <w:divBdr>
                        <w:top w:val="none" w:sz="0" w:space="0" w:color="auto"/>
                        <w:left w:val="none" w:sz="0" w:space="0" w:color="auto"/>
                        <w:bottom w:val="none" w:sz="0" w:space="0" w:color="auto"/>
                        <w:right w:val="none" w:sz="0" w:space="0" w:color="auto"/>
                      </w:divBdr>
                    </w:div>
                  </w:divsChild>
                </w:div>
                <w:div w:id="382412398">
                  <w:marLeft w:val="0"/>
                  <w:marRight w:val="0"/>
                  <w:marTop w:val="0"/>
                  <w:marBottom w:val="0"/>
                  <w:divBdr>
                    <w:top w:val="single" w:sz="2" w:space="1" w:color="FFFFFF"/>
                    <w:left w:val="single" w:sz="2" w:space="12" w:color="FFFFFF"/>
                    <w:bottom w:val="single" w:sz="2" w:space="1" w:color="FFFFFF"/>
                    <w:right w:val="single" w:sz="2" w:space="4" w:color="FFFFFF"/>
                  </w:divBdr>
                  <w:divsChild>
                    <w:div w:id="701982217">
                      <w:marLeft w:val="0"/>
                      <w:marRight w:val="0"/>
                      <w:marTop w:val="0"/>
                      <w:marBottom w:val="0"/>
                      <w:divBdr>
                        <w:top w:val="none" w:sz="0" w:space="0" w:color="auto"/>
                        <w:left w:val="none" w:sz="0" w:space="0" w:color="auto"/>
                        <w:bottom w:val="none" w:sz="0" w:space="0" w:color="auto"/>
                        <w:right w:val="none" w:sz="0" w:space="0" w:color="auto"/>
                      </w:divBdr>
                    </w:div>
                  </w:divsChild>
                </w:div>
                <w:div w:id="2027320637">
                  <w:marLeft w:val="0"/>
                  <w:marRight w:val="0"/>
                  <w:marTop w:val="0"/>
                  <w:marBottom w:val="0"/>
                  <w:divBdr>
                    <w:top w:val="single" w:sz="2" w:space="1" w:color="FFFFFF"/>
                    <w:left w:val="single" w:sz="2" w:space="12" w:color="FFFFFF"/>
                    <w:bottom w:val="single" w:sz="2" w:space="1" w:color="FFFFFF"/>
                    <w:right w:val="single" w:sz="2" w:space="4" w:color="FFFFFF"/>
                  </w:divBdr>
                  <w:divsChild>
                    <w:div w:id="1555191527">
                      <w:marLeft w:val="0"/>
                      <w:marRight w:val="0"/>
                      <w:marTop w:val="0"/>
                      <w:marBottom w:val="0"/>
                      <w:divBdr>
                        <w:top w:val="none" w:sz="0" w:space="0" w:color="auto"/>
                        <w:left w:val="none" w:sz="0" w:space="0" w:color="auto"/>
                        <w:bottom w:val="none" w:sz="0" w:space="0" w:color="auto"/>
                        <w:right w:val="none" w:sz="0" w:space="0" w:color="auto"/>
                      </w:divBdr>
                    </w:div>
                  </w:divsChild>
                </w:div>
                <w:div w:id="1394699775">
                  <w:marLeft w:val="0"/>
                  <w:marRight w:val="0"/>
                  <w:marTop w:val="0"/>
                  <w:marBottom w:val="0"/>
                  <w:divBdr>
                    <w:top w:val="single" w:sz="2" w:space="1" w:color="FFFFFF"/>
                    <w:left w:val="single" w:sz="2" w:space="12" w:color="FFFFFF"/>
                    <w:bottom w:val="single" w:sz="2" w:space="1" w:color="FFFFFF"/>
                    <w:right w:val="single" w:sz="2" w:space="4" w:color="FFFFFF"/>
                  </w:divBdr>
                  <w:divsChild>
                    <w:div w:id="1419907592">
                      <w:marLeft w:val="0"/>
                      <w:marRight w:val="0"/>
                      <w:marTop w:val="0"/>
                      <w:marBottom w:val="0"/>
                      <w:divBdr>
                        <w:top w:val="none" w:sz="0" w:space="0" w:color="auto"/>
                        <w:left w:val="none" w:sz="0" w:space="0" w:color="auto"/>
                        <w:bottom w:val="none" w:sz="0" w:space="0" w:color="auto"/>
                        <w:right w:val="none" w:sz="0" w:space="0" w:color="auto"/>
                      </w:divBdr>
                    </w:div>
                  </w:divsChild>
                </w:div>
                <w:div w:id="1625382892">
                  <w:marLeft w:val="0"/>
                  <w:marRight w:val="0"/>
                  <w:marTop w:val="0"/>
                  <w:marBottom w:val="0"/>
                  <w:divBdr>
                    <w:top w:val="single" w:sz="2" w:space="1" w:color="FFFFFF"/>
                    <w:left w:val="single" w:sz="2" w:space="12" w:color="FFFFFF"/>
                    <w:bottom w:val="single" w:sz="2" w:space="1" w:color="FFFFFF"/>
                    <w:right w:val="single" w:sz="2" w:space="4" w:color="FFFFFF"/>
                  </w:divBdr>
                  <w:divsChild>
                    <w:div w:id="1925338904">
                      <w:marLeft w:val="0"/>
                      <w:marRight w:val="0"/>
                      <w:marTop w:val="0"/>
                      <w:marBottom w:val="0"/>
                      <w:divBdr>
                        <w:top w:val="none" w:sz="0" w:space="0" w:color="auto"/>
                        <w:left w:val="none" w:sz="0" w:space="0" w:color="auto"/>
                        <w:bottom w:val="none" w:sz="0" w:space="0" w:color="auto"/>
                        <w:right w:val="none" w:sz="0" w:space="0" w:color="auto"/>
                      </w:divBdr>
                    </w:div>
                  </w:divsChild>
                </w:div>
                <w:div w:id="1381633802">
                  <w:marLeft w:val="0"/>
                  <w:marRight w:val="0"/>
                  <w:marTop w:val="0"/>
                  <w:marBottom w:val="0"/>
                  <w:divBdr>
                    <w:top w:val="single" w:sz="2" w:space="1" w:color="FFFFFF"/>
                    <w:left w:val="single" w:sz="2" w:space="12" w:color="FFFFFF"/>
                    <w:bottom w:val="single" w:sz="2" w:space="1" w:color="FFFFFF"/>
                    <w:right w:val="single" w:sz="2" w:space="4" w:color="FFFFFF"/>
                  </w:divBdr>
                  <w:divsChild>
                    <w:div w:id="1991786079">
                      <w:marLeft w:val="0"/>
                      <w:marRight w:val="0"/>
                      <w:marTop w:val="0"/>
                      <w:marBottom w:val="0"/>
                      <w:divBdr>
                        <w:top w:val="none" w:sz="0" w:space="0" w:color="auto"/>
                        <w:left w:val="none" w:sz="0" w:space="0" w:color="auto"/>
                        <w:bottom w:val="none" w:sz="0" w:space="0" w:color="auto"/>
                        <w:right w:val="none" w:sz="0" w:space="0" w:color="auto"/>
                      </w:divBdr>
                    </w:div>
                  </w:divsChild>
                </w:div>
                <w:div w:id="557476559">
                  <w:marLeft w:val="0"/>
                  <w:marRight w:val="0"/>
                  <w:marTop w:val="0"/>
                  <w:marBottom w:val="0"/>
                  <w:divBdr>
                    <w:top w:val="single" w:sz="2" w:space="1" w:color="FFFFFF"/>
                    <w:left w:val="single" w:sz="2" w:space="12" w:color="FFFFFF"/>
                    <w:bottom w:val="single" w:sz="2" w:space="1" w:color="FFFFFF"/>
                    <w:right w:val="single" w:sz="2" w:space="4" w:color="FFFFFF"/>
                  </w:divBdr>
                  <w:divsChild>
                    <w:div w:id="24717379">
                      <w:marLeft w:val="0"/>
                      <w:marRight w:val="0"/>
                      <w:marTop w:val="0"/>
                      <w:marBottom w:val="0"/>
                      <w:divBdr>
                        <w:top w:val="none" w:sz="0" w:space="0" w:color="auto"/>
                        <w:left w:val="none" w:sz="0" w:space="0" w:color="auto"/>
                        <w:bottom w:val="none" w:sz="0" w:space="0" w:color="auto"/>
                        <w:right w:val="none" w:sz="0" w:space="0" w:color="auto"/>
                      </w:divBdr>
                    </w:div>
                  </w:divsChild>
                </w:div>
                <w:div w:id="1729450850">
                  <w:marLeft w:val="0"/>
                  <w:marRight w:val="0"/>
                  <w:marTop w:val="0"/>
                  <w:marBottom w:val="0"/>
                  <w:divBdr>
                    <w:top w:val="single" w:sz="2" w:space="1" w:color="FFFFFF"/>
                    <w:left w:val="single" w:sz="2" w:space="12" w:color="FFFFFF"/>
                    <w:bottom w:val="single" w:sz="2" w:space="1" w:color="FFFFFF"/>
                    <w:right w:val="single" w:sz="2" w:space="4" w:color="FFFFFF"/>
                  </w:divBdr>
                  <w:divsChild>
                    <w:div w:id="504827988">
                      <w:marLeft w:val="0"/>
                      <w:marRight w:val="0"/>
                      <w:marTop w:val="0"/>
                      <w:marBottom w:val="0"/>
                      <w:divBdr>
                        <w:top w:val="none" w:sz="0" w:space="0" w:color="auto"/>
                        <w:left w:val="none" w:sz="0" w:space="0" w:color="auto"/>
                        <w:bottom w:val="none" w:sz="0" w:space="0" w:color="auto"/>
                        <w:right w:val="none" w:sz="0" w:space="0" w:color="auto"/>
                      </w:divBdr>
                    </w:div>
                  </w:divsChild>
                </w:div>
                <w:div w:id="609092877">
                  <w:marLeft w:val="0"/>
                  <w:marRight w:val="0"/>
                  <w:marTop w:val="0"/>
                  <w:marBottom w:val="0"/>
                  <w:divBdr>
                    <w:top w:val="single" w:sz="2" w:space="1" w:color="FFFFFF"/>
                    <w:left w:val="single" w:sz="2" w:space="12" w:color="FFFFFF"/>
                    <w:bottom w:val="single" w:sz="2" w:space="1" w:color="FFFFFF"/>
                    <w:right w:val="single" w:sz="2" w:space="4" w:color="FFFFFF"/>
                  </w:divBdr>
                  <w:divsChild>
                    <w:div w:id="2035304120">
                      <w:marLeft w:val="0"/>
                      <w:marRight w:val="0"/>
                      <w:marTop w:val="0"/>
                      <w:marBottom w:val="0"/>
                      <w:divBdr>
                        <w:top w:val="none" w:sz="0" w:space="0" w:color="auto"/>
                        <w:left w:val="none" w:sz="0" w:space="0" w:color="auto"/>
                        <w:bottom w:val="none" w:sz="0" w:space="0" w:color="auto"/>
                        <w:right w:val="none" w:sz="0" w:space="0" w:color="auto"/>
                      </w:divBdr>
                    </w:div>
                  </w:divsChild>
                </w:div>
                <w:div w:id="1878812402">
                  <w:marLeft w:val="0"/>
                  <w:marRight w:val="0"/>
                  <w:marTop w:val="0"/>
                  <w:marBottom w:val="0"/>
                  <w:divBdr>
                    <w:top w:val="single" w:sz="2" w:space="1" w:color="FFFFFF"/>
                    <w:left w:val="single" w:sz="2" w:space="12" w:color="FFFFFF"/>
                    <w:bottom w:val="single" w:sz="2" w:space="1" w:color="FFFFFF"/>
                    <w:right w:val="single" w:sz="2" w:space="4" w:color="FFFFFF"/>
                  </w:divBdr>
                  <w:divsChild>
                    <w:div w:id="1171987651">
                      <w:marLeft w:val="0"/>
                      <w:marRight w:val="0"/>
                      <w:marTop w:val="0"/>
                      <w:marBottom w:val="0"/>
                      <w:divBdr>
                        <w:top w:val="none" w:sz="0" w:space="0" w:color="auto"/>
                        <w:left w:val="none" w:sz="0" w:space="0" w:color="auto"/>
                        <w:bottom w:val="none" w:sz="0" w:space="0" w:color="auto"/>
                        <w:right w:val="none" w:sz="0" w:space="0" w:color="auto"/>
                      </w:divBdr>
                    </w:div>
                  </w:divsChild>
                </w:div>
                <w:div w:id="1649363603">
                  <w:marLeft w:val="0"/>
                  <w:marRight w:val="0"/>
                  <w:marTop w:val="0"/>
                  <w:marBottom w:val="0"/>
                  <w:divBdr>
                    <w:top w:val="single" w:sz="2" w:space="1" w:color="FFFFFF"/>
                    <w:left w:val="single" w:sz="2" w:space="12" w:color="FFFFFF"/>
                    <w:bottom w:val="single" w:sz="2" w:space="1" w:color="FFFFFF"/>
                    <w:right w:val="single" w:sz="2" w:space="4" w:color="FFFFFF"/>
                  </w:divBdr>
                  <w:divsChild>
                    <w:div w:id="2127696776">
                      <w:marLeft w:val="0"/>
                      <w:marRight w:val="0"/>
                      <w:marTop w:val="0"/>
                      <w:marBottom w:val="0"/>
                      <w:divBdr>
                        <w:top w:val="none" w:sz="0" w:space="0" w:color="auto"/>
                        <w:left w:val="none" w:sz="0" w:space="0" w:color="auto"/>
                        <w:bottom w:val="none" w:sz="0" w:space="0" w:color="auto"/>
                        <w:right w:val="none" w:sz="0" w:space="0" w:color="auto"/>
                      </w:divBdr>
                    </w:div>
                  </w:divsChild>
                </w:div>
                <w:div w:id="1926188533">
                  <w:marLeft w:val="0"/>
                  <w:marRight w:val="0"/>
                  <w:marTop w:val="0"/>
                  <w:marBottom w:val="0"/>
                  <w:divBdr>
                    <w:top w:val="single" w:sz="2" w:space="1" w:color="FFFFFF"/>
                    <w:left w:val="single" w:sz="2" w:space="12" w:color="FFFFFF"/>
                    <w:bottom w:val="single" w:sz="2" w:space="1" w:color="FFFFFF"/>
                    <w:right w:val="single" w:sz="2" w:space="4" w:color="FFFFFF"/>
                  </w:divBdr>
                  <w:divsChild>
                    <w:div w:id="222063403">
                      <w:marLeft w:val="0"/>
                      <w:marRight w:val="0"/>
                      <w:marTop w:val="0"/>
                      <w:marBottom w:val="0"/>
                      <w:divBdr>
                        <w:top w:val="none" w:sz="0" w:space="0" w:color="auto"/>
                        <w:left w:val="none" w:sz="0" w:space="0" w:color="auto"/>
                        <w:bottom w:val="none" w:sz="0" w:space="0" w:color="auto"/>
                        <w:right w:val="none" w:sz="0" w:space="0" w:color="auto"/>
                      </w:divBdr>
                    </w:div>
                  </w:divsChild>
                </w:div>
                <w:div w:id="1418208124">
                  <w:marLeft w:val="0"/>
                  <w:marRight w:val="0"/>
                  <w:marTop w:val="0"/>
                  <w:marBottom w:val="0"/>
                  <w:divBdr>
                    <w:top w:val="single" w:sz="2" w:space="1" w:color="FFFFFF"/>
                    <w:left w:val="single" w:sz="2" w:space="12" w:color="FFFFFF"/>
                    <w:bottom w:val="single" w:sz="2" w:space="1" w:color="FFFFFF"/>
                    <w:right w:val="single" w:sz="2" w:space="4" w:color="FFFFFF"/>
                  </w:divBdr>
                  <w:divsChild>
                    <w:div w:id="1049105825">
                      <w:marLeft w:val="0"/>
                      <w:marRight w:val="0"/>
                      <w:marTop w:val="0"/>
                      <w:marBottom w:val="0"/>
                      <w:divBdr>
                        <w:top w:val="none" w:sz="0" w:space="0" w:color="auto"/>
                        <w:left w:val="none" w:sz="0" w:space="0" w:color="auto"/>
                        <w:bottom w:val="none" w:sz="0" w:space="0" w:color="auto"/>
                        <w:right w:val="none" w:sz="0" w:space="0" w:color="auto"/>
                      </w:divBdr>
                    </w:div>
                  </w:divsChild>
                </w:div>
                <w:div w:id="1433209505">
                  <w:marLeft w:val="0"/>
                  <w:marRight w:val="0"/>
                  <w:marTop w:val="0"/>
                  <w:marBottom w:val="0"/>
                  <w:divBdr>
                    <w:top w:val="single" w:sz="2" w:space="1" w:color="FFFFFF"/>
                    <w:left w:val="single" w:sz="2" w:space="12" w:color="FFFFFF"/>
                    <w:bottom w:val="single" w:sz="2" w:space="1" w:color="FFFFFF"/>
                    <w:right w:val="single" w:sz="2" w:space="4" w:color="FFFFFF"/>
                  </w:divBdr>
                  <w:divsChild>
                    <w:div w:id="1457677785">
                      <w:marLeft w:val="0"/>
                      <w:marRight w:val="0"/>
                      <w:marTop w:val="0"/>
                      <w:marBottom w:val="0"/>
                      <w:divBdr>
                        <w:top w:val="none" w:sz="0" w:space="0" w:color="auto"/>
                        <w:left w:val="none" w:sz="0" w:space="0" w:color="auto"/>
                        <w:bottom w:val="none" w:sz="0" w:space="0" w:color="auto"/>
                        <w:right w:val="none" w:sz="0" w:space="0" w:color="auto"/>
                      </w:divBdr>
                    </w:div>
                  </w:divsChild>
                </w:div>
                <w:div w:id="1767455367">
                  <w:marLeft w:val="0"/>
                  <w:marRight w:val="0"/>
                  <w:marTop w:val="0"/>
                  <w:marBottom w:val="0"/>
                  <w:divBdr>
                    <w:top w:val="single" w:sz="2" w:space="1" w:color="FFFFFF"/>
                    <w:left w:val="single" w:sz="2" w:space="12" w:color="FFFFFF"/>
                    <w:bottom w:val="single" w:sz="2" w:space="1" w:color="FFFFFF"/>
                    <w:right w:val="single" w:sz="2" w:space="4" w:color="FFFFFF"/>
                  </w:divBdr>
                  <w:divsChild>
                    <w:div w:id="1226138860">
                      <w:marLeft w:val="0"/>
                      <w:marRight w:val="0"/>
                      <w:marTop w:val="0"/>
                      <w:marBottom w:val="0"/>
                      <w:divBdr>
                        <w:top w:val="none" w:sz="0" w:space="0" w:color="auto"/>
                        <w:left w:val="none" w:sz="0" w:space="0" w:color="auto"/>
                        <w:bottom w:val="none" w:sz="0" w:space="0" w:color="auto"/>
                        <w:right w:val="none" w:sz="0" w:space="0" w:color="auto"/>
                      </w:divBdr>
                    </w:div>
                  </w:divsChild>
                </w:div>
                <w:div w:id="847669843">
                  <w:marLeft w:val="0"/>
                  <w:marRight w:val="0"/>
                  <w:marTop w:val="0"/>
                  <w:marBottom w:val="0"/>
                  <w:divBdr>
                    <w:top w:val="single" w:sz="2" w:space="1" w:color="FFFFFF"/>
                    <w:left w:val="single" w:sz="2" w:space="12" w:color="FFFFFF"/>
                    <w:bottom w:val="single" w:sz="2" w:space="1" w:color="FFFFFF"/>
                    <w:right w:val="single" w:sz="2" w:space="4" w:color="FFFFFF"/>
                  </w:divBdr>
                  <w:divsChild>
                    <w:div w:id="1591234613">
                      <w:marLeft w:val="0"/>
                      <w:marRight w:val="0"/>
                      <w:marTop w:val="0"/>
                      <w:marBottom w:val="0"/>
                      <w:divBdr>
                        <w:top w:val="none" w:sz="0" w:space="0" w:color="auto"/>
                        <w:left w:val="none" w:sz="0" w:space="0" w:color="auto"/>
                        <w:bottom w:val="none" w:sz="0" w:space="0" w:color="auto"/>
                        <w:right w:val="none" w:sz="0" w:space="0" w:color="auto"/>
                      </w:divBdr>
                    </w:div>
                  </w:divsChild>
                </w:div>
                <w:div w:id="802306671">
                  <w:marLeft w:val="0"/>
                  <w:marRight w:val="0"/>
                  <w:marTop w:val="0"/>
                  <w:marBottom w:val="0"/>
                  <w:divBdr>
                    <w:top w:val="single" w:sz="2" w:space="1" w:color="FFFFFF"/>
                    <w:left w:val="single" w:sz="2" w:space="12" w:color="FFFFFF"/>
                    <w:bottom w:val="single" w:sz="2" w:space="1" w:color="FFFFFF"/>
                    <w:right w:val="single" w:sz="2" w:space="4" w:color="FFFFFF"/>
                  </w:divBdr>
                  <w:divsChild>
                    <w:div w:id="321202190">
                      <w:marLeft w:val="0"/>
                      <w:marRight w:val="0"/>
                      <w:marTop w:val="0"/>
                      <w:marBottom w:val="0"/>
                      <w:divBdr>
                        <w:top w:val="none" w:sz="0" w:space="0" w:color="auto"/>
                        <w:left w:val="none" w:sz="0" w:space="0" w:color="auto"/>
                        <w:bottom w:val="none" w:sz="0" w:space="0" w:color="auto"/>
                        <w:right w:val="none" w:sz="0" w:space="0" w:color="auto"/>
                      </w:divBdr>
                    </w:div>
                  </w:divsChild>
                </w:div>
                <w:div w:id="899678458">
                  <w:marLeft w:val="0"/>
                  <w:marRight w:val="0"/>
                  <w:marTop w:val="0"/>
                  <w:marBottom w:val="0"/>
                  <w:divBdr>
                    <w:top w:val="single" w:sz="2" w:space="1" w:color="FFFFFF"/>
                    <w:left w:val="single" w:sz="2" w:space="12" w:color="FFFFFF"/>
                    <w:bottom w:val="single" w:sz="2" w:space="1" w:color="FFFFFF"/>
                    <w:right w:val="single" w:sz="2" w:space="4" w:color="FFFFFF"/>
                  </w:divBdr>
                  <w:divsChild>
                    <w:div w:id="1345860369">
                      <w:marLeft w:val="0"/>
                      <w:marRight w:val="0"/>
                      <w:marTop w:val="0"/>
                      <w:marBottom w:val="0"/>
                      <w:divBdr>
                        <w:top w:val="none" w:sz="0" w:space="0" w:color="auto"/>
                        <w:left w:val="none" w:sz="0" w:space="0" w:color="auto"/>
                        <w:bottom w:val="none" w:sz="0" w:space="0" w:color="auto"/>
                        <w:right w:val="none" w:sz="0" w:space="0" w:color="auto"/>
                      </w:divBdr>
                    </w:div>
                  </w:divsChild>
                </w:div>
                <w:div w:id="1537043346">
                  <w:marLeft w:val="0"/>
                  <w:marRight w:val="0"/>
                  <w:marTop w:val="0"/>
                  <w:marBottom w:val="0"/>
                  <w:divBdr>
                    <w:top w:val="single" w:sz="2" w:space="1" w:color="FFFFFF"/>
                    <w:left w:val="single" w:sz="2" w:space="12" w:color="FFFFFF"/>
                    <w:bottom w:val="single" w:sz="2" w:space="1" w:color="FFFFFF"/>
                    <w:right w:val="single" w:sz="2" w:space="4" w:color="FFFFFF"/>
                  </w:divBdr>
                  <w:divsChild>
                    <w:div w:id="2062511955">
                      <w:marLeft w:val="0"/>
                      <w:marRight w:val="0"/>
                      <w:marTop w:val="0"/>
                      <w:marBottom w:val="0"/>
                      <w:divBdr>
                        <w:top w:val="none" w:sz="0" w:space="0" w:color="auto"/>
                        <w:left w:val="none" w:sz="0" w:space="0" w:color="auto"/>
                        <w:bottom w:val="none" w:sz="0" w:space="0" w:color="auto"/>
                        <w:right w:val="none" w:sz="0" w:space="0" w:color="auto"/>
                      </w:divBdr>
                    </w:div>
                  </w:divsChild>
                </w:div>
                <w:div w:id="565577258">
                  <w:marLeft w:val="0"/>
                  <w:marRight w:val="0"/>
                  <w:marTop w:val="0"/>
                  <w:marBottom w:val="0"/>
                  <w:divBdr>
                    <w:top w:val="single" w:sz="2" w:space="1" w:color="FFFFFF"/>
                    <w:left w:val="single" w:sz="2" w:space="12" w:color="FFFFFF"/>
                    <w:bottom w:val="single" w:sz="2" w:space="1" w:color="FFFFFF"/>
                    <w:right w:val="single" w:sz="2" w:space="4" w:color="FFFFFF"/>
                  </w:divBdr>
                  <w:divsChild>
                    <w:div w:id="1732071220">
                      <w:marLeft w:val="0"/>
                      <w:marRight w:val="0"/>
                      <w:marTop w:val="0"/>
                      <w:marBottom w:val="0"/>
                      <w:divBdr>
                        <w:top w:val="none" w:sz="0" w:space="0" w:color="auto"/>
                        <w:left w:val="none" w:sz="0" w:space="0" w:color="auto"/>
                        <w:bottom w:val="none" w:sz="0" w:space="0" w:color="auto"/>
                        <w:right w:val="none" w:sz="0" w:space="0" w:color="auto"/>
                      </w:divBdr>
                    </w:div>
                  </w:divsChild>
                </w:div>
                <w:div w:id="919486133">
                  <w:marLeft w:val="0"/>
                  <w:marRight w:val="0"/>
                  <w:marTop w:val="0"/>
                  <w:marBottom w:val="0"/>
                  <w:divBdr>
                    <w:top w:val="single" w:sz="2" w:space="1" w:color="FFFFFF"/>
                    <w:left w:val="single" w:sz="2" w:space="12" w:color="FFFFFF"/>
                    <w:bottom w:val="single" w:sz="2" w:space="1" w:color="FFFFFF"/>
                    <w:right w:val="single" w:sz="2" w:space="4" w:color="FFFFFF"/>
                  </w:divBdr>
                  <w:divsChild>
                    <w:div w:id="69739904">
                      <w:marLeft w:val="0"/>
                      <w:marRight w:val="0"/>
                      <w:marTop w:val="0"/>
                      <w:marBottom w:val="0"/>
                      <w:divBdr>
                        <w:top w:val="none" w:sz="0" w:space="0" w:color="auto"/>
                        <w:left w:val="none" w:sz="0" w:space="0" w:color="auto"/>
                        <w:bottom w:val="none" w:sz="0" w:space="0" w:color="auto"/>
                        <w:right w:val="none" w:sz="0" w:space="0" w:color="auto"/>
                      </w:divBdr>
                    </w:div>
                  </w:divsChild>
                </w:div>
                <w:div w:id="1295527947">
                  <w:marLeft w:val="0"/>
                  <w:marRight w:val="0"/>
                  <w:marTop w:val="0"/>
                  <w:marBottom w:val="0"/>
                  <w:divBdr>
                    <w:top w:val="single" w:sz="2" w:space="1" w:color="FFFFFF"/>
                    <w:left w:val="single" w:sz="2" w:space="12" w:color="FFFFFF"/>
                    <w:bottom w:val="single" w:sz="2" w:space="1" w:color="FFFFFF"/>
                    <w:right w:val="single" w:sz="2" w:space="4" w:color="FFFFFF"/>
                  </w:divBdr>
                  <w:divsChild>
                    <w:div w:id="1229271606">
                      <w:marLeft w:val="0"/>
                      <w:marRight w:val="0"/>
                      <w:marTop w:val="0"/>
                      <w:marBottom w:val="0"/>
                      <w:divBdr>
                        <w:top w:val="none" w:sz="0" w:space="0" w:color="auto"/>
                        <w:left w:val="none" w:sz="0" w:space="0" w:color="auto"/>
                        <w:bottom w:val="none" w:sz="0" w:space="0" w:color="auto"/>
                        <w:right w:val="none" w:sz="0" w:space="0" w:color="auto"/>
                      </w:divBdr>
                    </w:div>
                  </w:divsChild>
                </w:div>
                <w:div w:id="678393441">
                  <w:marLeft w:val="0"/>
                  <w:marRight w:val="0"/>
                  <w:marTop w:val="0"/>
                  <w:marBottom w:val="0"/>
                  <w:divBdr>
                    <w:top w:val="single" w:sz="2" w:space="1" w:color="FFFFFF"/>
                    <w:left w:val="single" w:sz="2" w:space="12" w:color="FFFFFF"/>
                    <w:bottom w:val="single" w:sz="2" w:space="1" w:color="FFFFFF"/>
                    <w:right w:val="single" w:sz="2" w:space="4" w:color="FFFFFF"/>
                  </w:divBdr>
                  <w:divsChild>
                    <w:div w:id="852259869">
                      <w:marLeft w:val="0"/>
                      <w:marRight w:val="0"/>
                      <w:marTop w:val="0"/>
                      <w:marBottom w:val="0"/>
                      <w:divBdr>
                        <w:top w:val="none" w:sz="0" w:space="0" w:color="auto"/>
                        <w:left w:val="none" w:sz="0" w:space="0" w:color="auto"/>
                        <w:bottom w:val="none" w:sz="0" w:space="0" w:color="auto"/>
                        <w:right w:val="none" w:sz="0" w:space="0" w:color="auto"/>
                      </w:divBdr>
                    </w:div>
                  </w:divsChild>
                </w:div>
                <w:div w:id="746726662">
                  <w:marLeft w:val="0"/>
                  <w:marRight w:val="0"/>
                  <w:marTop w:val="0"/>
                  <w:marBottom w:val="0"/>
                  <w:divBdr>
                    <w:top w:val="single" w:sz="2" w:space="1" w:color="FFFFFF"/>
                    <w:left w:val="single" w:sz="2" w:space="12" w:color="FFFFFF"/>
                    <w:bottom w:val="single" w:sz="2" w:space="1" w:color="FFFFFF"/>
                    <w:right w:val="single" w:sz="2" w:space="4" w:color="FFFFFF"/>
                  </w:divBdr>
                  <w:divsChild>
                    <w:div w:id="241719383">
                      <w:marLeft w:val="0"/>
                      <w:marRight w:val="0"/>
                      <w:marTop w:val="0"/>
                      <w:marBottom w:val="0"/>
                      <w:divBdr>
                        <w:top w:val="none" w:sz="0" w:space="0" w:color="auto"/>
                        <w:left w:val="none" w:sz="0" w:space="0" w:color="auto"/>
                        <w:bottom w:val="none" w:sz="0" w:space="0" w:color="auto"/>
                        <w:right w:val="none" w:sz="0" w:space="0" w:color="auto"/>
                      </w:divBdr>
                    </w:div>
                  </w:divsChild>
                </w:div>
                <w:div w:id="43989760">
                  <w:marLeft w:val="0"/>
                  <w:marRight w:val="0"/>
                  <w:marTop w:val="0"/>
                  <w:marBottom w:val="0"/>
                  <w:divBdr>
                    <w:top w:val="single" w:sz="2" w:space="1" w:color="FFFFFF"/>
                    <w:left w:val="single" w:sz="2" w:space="12" w:color="FFFFFF"/>
                    <w:bottom w:val="single" w:sz="2" w:space="1" w:color="FFFFFF"/>
                    <w:right w:val="single" w:sz="2" w:space="4" w:color="FFFFFF"/>
                  </w:divBdr>
                  <w:divsChild>
                    <w:div w:id="1791240258">
                      <w:marLeft w:val="0"/>
                      <w:marRight w:val="0"/>
                      <w:marTop w:val="0"/>
                      <w:marBottom w:val="0"/>
                      <w:divBdr>
                        <w:top w:val="none" w:sz="0" w:space="0" w:color="auto"/>
                        <w:left w:val="none" w:sz="0" w:space="0" w:color="auto"/>
                        <w:bottom w:val="none" w:sz="0" w:space="0" w:color="auto"/>
                        <w:right w:val="none" w:sz="0" w:space="0" w:color="auto"/>
                      </w:divBdr>
                    </w:div>
                  </w:divsChild>
                </w:div>
                <w:div w:id="970482673">
                  <w:marLeft w:val="0"/>
                  <w:marRight w:val="0"/>
                  <w:marTop w:val="0"/>
                  <w:marBottom w:val="0"/>
                  <w:divBdr>
                    <w:top w:val="single" w:sz="2" w:space="1" w:color="FFFFFF"/>
                    <w:left w:val="single" w:sz="2" w:space="12" w:color="FFFFFF"/>
                    <w:bottom w:val="single" w:sz="2" w:space="1" w:color="FFFFFF"/>
                    <w:right w:val="single" w:sz="2" w:space="4" w:color="FFFFFF"/>
                  </w:divBdr>
                  <w:divsChild>
                    <w:div w:id="308445171">
                      <w:marLeft w:val="0"/>
                      <w:marRight w:val="0"/>
                      <w:marTop w:val="0"/>
                      <w:marBottom w:val="0"/>
                      <w:divBdr>
                        <w:top w:val="none" w:sz="0" w:space="0" w:color="auto"/>
                        <w:left w:val="none" w:sz="0" w:space="0" w:color="auto"/>
                        <w:bottom w:val="none" w:sz="0" w:space="0" w:color="auto"/>
                        <w:right w:val="none" w:sz="0" w:space="0" w:color="auto"/>
                      </w:divBdr>
                    </w:div>
                  </w:divsChild>
                </w:div>
                <w:div w:id="1843155082">
                  <w:marLeft w:val="0"/>
                  <w:marRight w:val="0"/>
                  <w:marTop w:val="0"/>
                  <w:marBottom w:val="0"/>
                  <w:divBdr>
                    <w:top w:val="single" w:sz="2" w:space="1" w:color="FFFFFF"/>
                    <w:left w:val="single" w:sz="2" w:space="12" w:color="FFFFFF"/>
                    <w:bottom w:val="single" w:sz="2" w:space="1" w:color="FFFFFF"/>
                    <w:right w:val="single" w:sz="2" w:space="4" w:color="FFFFFF"/>
                  </w:divBdr>
                  <w:divsChild>
                    <w:div w:id="780536358">
                      <w:marLeft w:val="0"/>
                      <w:marRight w:val="0"/>
                      <w:marTop w:val="0"/>
                      <w:marBottom w:val="0"/>
                      <w:divBdr>
                        <w:top w:val="none" w:sz="0" w:space="0" w:color="auto"/>
                        <w:left w:val="none" w:sz="0" w:space="0" w:color="auto"/>
                        <w:bottom w:val="none" w:sz="0" w:space="0" w:color="auto"/>
                        <w:right w:val="none" w:sz="0" w:space="0" w:color="auto"/>
                      </w:divBdr>
                    </w:div>
                  </w:divsChild>
                </w:div>
                <w:div w:id="800076648">
                  <w:marLeft w:val="0"/>
                  <w:marRight w:val="0"/>
                  <w:marTop w:val="0"/>
                  <w:marBottom w:val="0"/>
                  <w:divBdr>
                    <w:top w:val="single" w:sz="2" w:space="1" w:color="FFFFFF"/>
                    <w:left w:val="single" w:sz="2" w:space="12" w:color="FFFFFF"/>
                    <w:bottom w:val="single" w:sz="2" w:space="1" w:color="FFFFFF"/>
                    <w:right w:val="single" w:sz="2" w:space="4" w:color="FFFFFF"/>
                  </w:divBdr>
                  <w:divsChild>
                    <w:div w:id="1799641853">
                      <w:marLeft w:val="0"/>
                      <w:marRight w:val="0"/>
                      <w:marTop w:val="0"/>
                      <w:marBottom w:val="0"/>
                      <w:divBdr>
                        <w:top w:val="none" w:sz="0" w:space="0" w:color="auto"/>
                        <w:left w:val="none" w:sz="0" w:space="0" w:color="auto"/>
                        <w:bottom w:val="none" w:sz="0" w:space="0" w:color="auto"/>
                        <w:right w:val="none" w:sz="0" w:space="0" w:color="auto"/>
                      </w:divBdr>
                    </w:div>
                  </w:divsChild>
                </w:div>
                <w:div w:id="1860393529">
                  <w:marLeft w:val="0"/>
                  <w:marRight w:val="0"/>
                  <w:marTop w:val="0"/>
                  <w:marBottom w:val="0"/>
                  <w:divBdr>
                    <w:top w:val="single" w:sz="2" w:space="1" w:color="FFFFFF"/>
                    <w:left w:val="single" w:sz="2" w:space="12" w:color="FFFFFF"/>
                    <w:bottom w:val="single" w:sz="2" w:space="1" w:color="FFFFFF"/>
                    <w:right w:val="single" w:sz="2" w:space="4" w:color="FFFFFF"/>
                  </w:divBdr>
                  <w:divsChild>
                    <w:div w:id="1086418578">
                      <w:marLeft w:val="0"/>
                      <w:marRight w:val="0"/>
                      <w:marTop w:val="0"/>
                      <w:marBottom w:val="0"/>
                      <w:divBdr>
                        <w:top w:val="none" w:sz="0" w:space="0" w:color="auto"/>
                        <w:left w:val="none" w:sz="0" w:space="0" w:color="auto"/>
                        <w:bottom w:val="none" w:sz="0" w:space="0" w:color="auto"/>
                        <w:right w:val="none" w:sz="0" w:space="0" w:color="auto"/>
                      </w:divBdr>
                    </w:div>
                  </w:divsChild>
                </w:div>
                <w:div w:id="880899502">
                  <w:marLeft w:val="0"/>
                  <w:marRight w:val="0"/>
                  <w:marTop w:val="0"/>
                  <w:marBottom w:val="0"/>
                  <w:divBdr>
                    <w:top w:val="single" w:sz="2" w:space="1" w:color="FFFFFF"/>
                    <w:left w:val="single" w:sz="2" w:space="12" w:color="FFFFFF"/>
                    <w:bottom w:val="single" w:sz="2" w:space="1" w:color="FFFFFF"/>
                    <w:right w:val="single" w:sz="2" w:space="4" w:color="FFFFFF"/>
                  </w:divBdr>
                  <w:divsChild>
                    <w:div w:id="1368138736">
                      <w:marLeft w:val="0"/>
                      <w:marRight w:val="0"/>
                      <w:marTop w:val="0"/>
                      <w:marBottom w:val="0"/>
                      <w:divBdr>
                        <w:top w:val="none" w:sz="0" w:space="0" w:color="auto"/>
                        <w:left w:val="none" w:sz="0" w:space="0" w:color="auto"/>
                        <w:bottom w:val="none" w:sz="0" w:space="0" w:color="auto"/>
                        <w:right w:val="none" w:sz="0" w:space="0" w:color="auto"/>
                      </w:divBdr>
                    </w:div>
                  </w:divsChild>
                </w:div>
                <w:div w:id="1498229979">
                  <w:marLeft w:val="0"/>
                  <w:marRight w:val="0"/>
                  <w:marTop w:val="0"/>
                  <w:marBottom w:val="0"/>
                  <w:divBdr>
                    <w:top w:val="single" w:sz="2" w:space="1" w:color="FFFFFF"/>
                    <w:left w:val="single" w:sz="2" w:space="12" w:color="FFFFFF"/>
                    <w:bottom w:val="single" w:sz="2" w:space="1" w:color="FFFFFF"/>
                    <w:right w:val="single" w:sz="2" w:space="4" w:color="FFFFFF"/>
                  </w:divBdr>
                  <w:divsChild>
                    <w:div w:id="1067606422">
                      <w:marLeft w:val="0"/>
                      <w:marRight w:val="0"/>
                      <w:marTop w:val="0"/>
                      <w:marBottom w:val="0"/>
                      <w:divBdr>
                        <w:top w:val="none" w:sz="0" w:space="0" w:color="auto"/>
                        <w:left w:val="none" w:sz="0" w:space="0" w:color="auto"/>
                        <w:bottom w:val="none" w:sz="0" w:space="0" w:color="auto"/>
                        <w:right w:val="none" w:sz="0" w:space="0" w:color="auto"/>
                      </w:divBdr>
                    </w:div>
                  </w:divsChild>
                </w:div>
                <w:div w:id="1700354331">
                  <w:marLeft w:val="0"/>
                  <w:marRight w:val="0"/>
                  <w:marTop w:val="0"/>
                  <w:marBottom w:val="0"/>
                  <w:divBdr>
                    <w:top w:val="single" w:sz="2" w:space="1" w:color="FFFFFF"/>
                    <w:left w:val="single" w:sz="2" w:space="12" w:color="FFFFFF"/>
                    <w:bottom w:val="single" w:sz="2" w:space="4" w:color="FFFFFF"/>
                    <w:right w:val="single" w:sz="2" w:space="4" w:color="FFFFFF"/>
                  </w:divBdr>
                  <w:divsChild>
                    <w:div w:id="17415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94479">
      <w:bodyDiv w:val="1"/>
      <w:marLeft w:val="0"/>
      <w:marRight w:val="0"/>
      <w:marTop w:val="0"/>
      <w:marBottom w:val="0"/>
      <w:divBdr>
        <w:top w:val="none" w:sz="0" w:space="0" w:color="auto"/>
        <w:left w:val="none" w:sz="0" w:space="0" w:color="auto"/>
        <w:bottom w:val="none" w:sz="0" w:space="0" w:color="auto"/>
        <w:right w:val="none" w:sz="0" w:space="0" w:color="auto"/>
      </w:divBdr>
      <w:divsChild>
        <w:div w:id="28840492">
          <w:marLeft w:val="0"/>
          <w:marRight w:val="0"/>
          <w:marTop w:val="0"/>
          <w:marBottom w:val="0"/>
          <w:divBdr>
            <w:top w:val="none" w:sz="0" w:space="0" w:color="auto"/>
            <w:left w:val="none" w:sz="0" w:space="0" w:color="auto"/>
            <w:bottom w:val="none" w:sz="0" w:space="0" w:color="auto"/>
            <w:right w:val="none" w:sz="0" w:space="0" w:color="auto"/>
          </w:divBdr>
        </w:div>
        <w:div w:id="1560359912">
          <w:marLeft w:val="0"/>
          <w:marRight w:val="0"/>
          <w:marTop w:val="0"/>
          <w:marBottom w:val="335"/>
          <w:divBdr>
            <w:top w:val="none" w:sz="0" w:space="0" w:color="auto"/>
            <w:left w:val="none" w:sz="0" w:space="0" w:color="auto"/>
            <w:bottom w:val="none" w:sz="0" w:space="0" w:color="auto"/>
            <w:right w:val="none" w:sz="0" w:space="0" w:color="auto"/>
          </w:divBdr>
          <w:divsChild>
            <w:div w:id="334577300">
              <w:marLeft w:val="0"/>
              <w:marRight w:val="0"/>
              <w:marTop w:val="0"/>
              <w:marBottom w:val="0"/>
              <w:divBdr>
                <w:top w:val="none" w:sz="0" w:space="0" w:color="auto"/>
                <w:left w:val="none" w:sz="0" w:space="0" w:color="auto"/>
                <w:bottom w:val="none" w:sz="0" w:space="0" w:color="auto"/>
                <w:right w:val="none" w:sz="0" w:space="0" w:color="auto"/>
              </w:divBdr>
              <w:divsChild>
                <w:div w:id="623004642">
                  <w:marLeft w:val="0"/>
                  <w:marRight w:val="0"/>
                  <w:marTop w:val="0"/>
                  <w:marBottom w:val="0"/>
                  <w:divBdr>
                    <w:top w:val="single" w:sz="2" w:space="4" w:color="FFFFFF"/>
                    <w:left w:val="single" w:sz="2" w:space="12" w:color="FFFFFF"/>
                    <w:bottom w:val="single" w:sz="2" w:space="1" w:color="FFFFFF"/>
                    <w:right w:val="single" w:sz="2" w:space="4" w:color="FFFFFF"/>
                  </w:divBdr>
                  <w:divsChild>
                    <w:div w:id="883832593">
                      <w:marLeft w:val="0"/>
                      <w:marRight w:val="0"/>
                      <w:marTop w:val="0"/>
                      <w:marBottom w:val="0"/>
                      <w:divBdr>
                        <w:top w:val="none" w:sz="0" w:space="0" w:color="auto"/>
                        <w:left w:val="none" w:sz="0" w:space="0" w:color="auto"/>
                        <w:bottom w:val="none" w:sz="0" w:space="0" w:color="auto"/>
                        <w:right w:val="none" w:sz="0" w:space="0" w:color="auto"/>
                      </w:divBdr>
                    </w:div>
                  </w:divsChild>
                </w:div>
                <w:div w:id="1750541198">
                  <w:marLeft w:val="0"/>
                  <w:marRight w:val="0"/>
                  <w:marTop w:val="0"/>
                  <w:marBottom w:val="0"/>
                  <w:divBdr>
                    <w:top w:val="single" w:sz="2" w:space="1" w:color="FFFFFF"/>
                    <w:left w:val="single" w:sz="2" w:space="12" w:color="FFFFFF"/>
                    <w:bottom w:val="single" w:sz="2" w:space="1" w:color="FFFFFF"/>
                    <w:right w:val="single" w:sz="2" w:space="4" w:color="FFFFFF"/>
                  </w:divBdr>
                  <w:divsChild>
                    <w:div w:id="746464278">
                      <w:marLeft w:val="0"/>
                      <w:marRight w:val="0"/>
                      <w:marTop w:val="0"/>
                      <w:marBottom w:val="0"/>
                      <w:divBdr>
                        <w:top w:val="none" w:sz="0" w:space="0" w:color="auto"/>
                        <w:left w:val="none" w:sz="0" w:space="0" w:color="auto"/>
                        <w:bottom w:val="none" w:sz="0" w:space="0" w:color="auto"/>
                        <w:right w:val="none" w:sz="0" w:space="0" w:color="auto"/>
                      </w:divBdr>
                    </w:div>
                  </w:divsChild>
                </w:div>
                <w:div w:id="946232491">
                  <w:marLeft w:val="0"/>
                  <w:marRight w:val="0"/>
                  <w:marTop w:val="0"/>
                  <w:marBottom w:val="0"/>
                  <w:divBdr>
                    <w:top w:val="single" w:sz="2" w:space="1" w:color="FFFFFF"/>
                    <w:left w:val="single" w:sz="2" w:space="12" w:color="FFFFFF"/>
                    <w:bottom w:val="single" w:sz="2" w:space="1" w:color="FFFFFF"/>
                    <w:right w:val="single" w:sz="2" w:space="4" w:color="FFFFFF"/>
                  </w:divBdr>
                  <w:divsChild>
                    <w:div w:id="242498943">
                      <w:marLeft w:val="0"/>
                      <w:marRight w:val="0"/>
                      <w:marTop w:val="0"/>
                      <w:marBottom w:val="0"/>
                      <w:divBdr>
                        <w:top w:val="none" w:sz="0" w:space="0" w:color="auto"/>
                        <w:left w:val="none" w:sz="0" w:space="0" w:color="auto"/>
                        <w:bottom w:val="none" w:sz="0" w:space="0" w:color="auto"/>
                        <w:right w:val="none" w:sz="0" w:space="0" w:color="auto"/>
                      </w:divBdr>
                    </w:div>
                  </w:divsChild>
                </w:div>
                <w:div w:id="2100828623">
                  <w:marLeft w:val="0"/>
                  <w:marRight w:val="0"/>
                  <w:marTop w:val="0"/>
                  <w:marBottom w:val="0"/>
                  <w:divBdr>
                    <w:top w:val="single" w:sz="2" w:space="1" w:color="FFFFFF"/>
                    <w:left w:val="single" w:sz="2" w:space="12" w:color="FFFFFF"/>
                    <w:bottom w:val="single" w:sz="2" w:space="1" w:color="FFFFFF"/>
                    <w:right w:val="single" w:sz="2" w:space="4" w:color="FFFFFF"/>
                  </w:divBdr>
                  <w:divsChild>
                    <w:div w:id="682980246">
                      <w:marLeft w:val="0"/>
                      <w:marRight w:val="0"/>
                      <w:marTop w:val="0"/>
                      <w:marBottom w:val="0"/>
                      <w:divBdr>
                        <w:top w:val="none" w:sz="0" w:space="0" w:color="auto"/>
                        <w:left w:val="none" w:sz="0" w:space="0" w:color="auto"/>
                        <w:bottom w:val="none" w:sz="0" w:space="0" w:color="auto"/>
                        <w:right w:val="none" w:sz="0" w:space="0" w:color="auto"/>
                      </w:divBdr>
                    </w:div>
                  </w:divsChild>
                </w:div>
                <w:div w:id="1594822285">
                  <w:marLeft w:val="0"/>
                  <w:marRight w:val="0"/>
                  <w:marTop w:val="0"/>
                  <w:marBottom w:val="0"/>
                  <w:divBdr>
                    <w:top w:val="single" w:sz="2" w:space="1" w:color="FFFFFF"/>
                    <w:left w:val="single" w:sz="2" w:space="12" w:color="FFFFFF"/>
                    <w:bottom w:val="single" w:sz="2" w:space="1" w:color="FFFFFF"/>
                    <w:right w:val="single" w:sz="2" w:space="4" w:color="FFFFFF"/>
                  </w:divBdr>
                  <w:divsChild>
                    <w:div w:id="854226871">
                      <w:marLeft w:val="0"/>
                      <w:marRight w:val="0"/>
                      <w:marTop w:val="0"/>
                      <w:marBottom w:val="0"/>
                      <w:divBdr>
                        <w:top w:val="none" w:sz="0" w:space="0" w:color="auto"/>
                        <w:left w:val="none" w:sz="0" w:space="0" w:color="auto"/>
                        <w:bottom w:val="none" w:sz="0" w:space="0" w:color="auto"/>
                        <w:right w:val="none" w:sz="0" w:space="0" w:color="auto"/>
                      </w:divBdr>
                    </w:div>
                  </w:divsChild>
                </w:div>
                <w:div w:id="1249576655">
                  <w:marLeft w:val="0"/>
                  <w:marRight w:val="0"/>
                  <w:marTop w:val="0"/>
                  <w:marBottom w:val="0"/>
                  <w:divBdr>
                    <w:top w:val="single" w:sz="2" w:space="1" w:color="FFFFFF"/>
                    <w:left w:val="single" w:sz="2" w:space="12" w:color="FFFFFF"/>
                    <w:bottom w:val="single" w:sz="2" w:space="1" w:color="FFFFFF"/>
                    <w:right w:val="single" w:sz="2" w:space="4" w:color="FFFFFF"/>
                  </w:divBdr>
                  <w:divsChild>
                    <w:div w:id="1195273085">
                      <w:marLeft w:val="0"/>
                      <w:marRight w:val="0"/>
                      <w:marTop w:val="0"/>
                      <w:marBottom w:val="0"/>
                      <w:divBdr>
                        <w:top w:val="none" w:sz="0" w:space="0" w:color="auto"/>
                        <w:left w:val="none" w:sz="0" w:space="0" w:color="auto"/>
                        <w:bottom w:val="none" w:sz="0" w:space="0" w:color="auto"/>
                        <w:right w:val="none" w:sz="0" w:space="0" w:color="auto"/>
                      </w:divBdr>
                    </w:div>
                  </w:divsChild>
                </w:div>
                <w:div w:id="1095639062">
                  <w:marLeft w:val="0"/>
                  <w:marRight w:val="0"/>
                  <w:marTop w:val="0"/>
                  <w:marBottom w:val="0"/>
                  <w:divBdr>
                    <w:top w:val="single" w:sz="2" w:space="1" w:color="FFFFFF"/>
                    <w:left w:val="single" w:sz="2" w:space="12" w:color="FFFFFF"/>
                    <w:bottom w:val="single" w:sz="2" w:space="1" w:color="FFFFFF"/>
                    <w:right w:val="single" w:sz="2" w:space="4" w:color="FFFFFF"/>
                  </w:divBdr>
                  <w:divsChild>
                    <w:div w:id="1273898208">
                      <w:marLeft w:val="0"/>
                      <w:marRight w:val="0"/>
                      <w:marTop w:val="0"/>
                      <w:marBottom w:val="0"/>
                      <w:divBdr>
                        <w:top w:val="none" w:sz="0" w:space="0" w:color="auto"/>
                        <w:left w:val="none" w:sz="0" w:space="0" w:color="auto"/>
                        <w:bottom w:val="none" w:sz="0" w:space="0" w:color="auto"/>
                        <w:right w:val="none" w:sz="0" w:space="0" w:color="auto"/>
                      </w:divBdr>
                    </w:div>
                  </w:divsChild>
                </w:div>
                <w:div w:id="1469468656">
                  <w:marLeft w:val="0"/>
                  <w:marRight w:val="0"/>
                  <w:marTop w:val="0"/>
                  <w:marBottom w:val="0"/>
                  <w:divBdr>
                    <w:top w:val="single" w:sz="2" w:space="1" w:color="FFFFFF"/>
                    <w:left w:val="single" w:sz="2" w:space="12" w:color="FFFFFF"/>
                    <w:bottom w:val="single" w:sz="2" w:space="1" w:color="FFFFFF"/>
                    <w:right w:val="single" w:sz="2" w:space="4" w:color="FFFFFF"/>
                  </w:divBdr>
                  <w:divsChild>
                    <w:div w:id="203718470">
                      <w:marLeft w:val="0"/>
                      <w:marRight w:val="0"/>
                      <w:marTop w:val="0"/>
                      <w:marBottom w:val="0"/>
                      <w:divBdr>
                        <w:top w:val="none" w:sz="0" w:space="0" w:color="auto"/>
                        <w:left w:val="none" w:sz="0" w:space="0" w:color="auto"/>
                        <w:bottom w:val="none" w:sz="0" w:space="0" w:color="auto"/>
                        <w:right w:val="none" w:sz="0" w:space="0" w:color="auto"/>
                      </w:divBdr>
                    </w:div>
                  </w:divsChild>
                </w:div>
                <w:div w:id="933972951">
                  <w:marLeft w:val="0"/>
                  <w:marRight w:val="0"/>
                  <w:marTop w:val="0"/>
                  <w:marBottom w:val="0"/>
                  <w:divBdr>
                    <w:top w:val="single" w:sz="2" w:space="1" w:color="FFFFFF"/>
                    <w:left w:val="single" w:sz="2" w:space="12" w:color="FFFFFF"/>
                    <w:bottom w:val="single" w:sz="2" w:space="1" w:color="FFFFFF"/>
                    <w:right w:val="single" w:sz="2" w:space="4" w:color="FFFFFF"/>
                  </w:divBdr>
                  <w:divsChild>
                    <w:div w:id="1508516347">
                      <w:marLeft w:val="0"/>
                      <w:marRight w:val="0"/>
                      <w:marTop w:val="0"/>
                      <w:marBottom w:val="0"/>
                      <w:divBdr>
                        <w:top w:val="none" w:sz="0" w:space="0" w:color="auto"/>
                        <w:left w:val="none" w:sz="0" w:space="0" w:color="auto"/>
                        <w:bottom w:val="none" w:sz="0" w:space="0" w:color="auto"/>
                        <w:right w:val="none" w:sz="0" w:space="0" w:color="auto"/>
                      </w:divBdr>
                    </w:div>
                  </w:divsChild>
                </w:div>
                <w:div w:id="1229999913">
                  <w:marLeft w:val="0"/>
                  <w:marRight w:val="0"/>
                  <w:marTop w:val="0"/>
                  <w:marBottom w:val="0"/>
                  <w:divBdr>
                    <w:top w:val="single" w:sz="2" w:space="1" w:color="FFFFFF"/>
                    <w:left w:val="single" w:sz="2" w:space="12" w:color="FFFFFF"/>
                    <w:bottom w:val="single" w:sz="2" w:space="1" w:color="FFFFFF"/>
                    <w:right w:val="single" w:sz="2" w:space="4" w:color="FFFFFF"/>
                  </w:divBdr>
                  <w:divsChild>
                    <w:div w:id="123083933">
                      <w:marLeft w:val="0"/>
                      <w:marRight w:val="0"/>
                      <w:marTop w:val="0"/>
                      <w:marBottom w:val="0"/>
                      <w:divBdr>
                        <w:top w:val="none" w:sz="0" w:space="0" w:color="auto"/>
                        <w:left w:val="none" w:sz="0" w:space="0" w:color="auto"/>
                        <w:bottom w:val="none" w:sz="0" w:space="0" w:color="auto"/>
                        <w:right w:val="none" w:sz="0" w:space="0" w:color="auto"/>
                      </w:divBdr>
                    </w:div>
                  </w:divsChild>
                </w:div>
                <w:div w:id="1387029910">
                  <w:marLeft w:val="0"/>
                  <w:marRight w:val="0"/>
                  <w:marTop w:val="0"/>
                  <w:marBottom w:val="0"/>
                  <w:divBdr>
                    <w:top w:val="single" w:sz="2" w:space="1" w:color="FFFFFF"/>
                    <w:left w:val="single" w:sz="2" w:space="12" w:color="FFFFFF"/>
                    <w:bottom w:val="single" w:sz="2" w:space="1" w:color="FFFFFF"/>
                    <w:right w:val="single" w:sz="2" w:space="4" w:color="FFFFFF"/>
                  </w:divBdr>
                  <w:divsChild>
                    <w:div w:id="39982731">
                      <w:marLeft w:val="0"/>
                      <w:marRight w:val="0"/>
                      <w:marTop w:val="0"/>
                      <w:marBottom w:val="0"/>
                      <w:divBdr>
                        <w:top w:val="none" w:sz="0" w:space="0" w:color="auto"/>
                        <w:left w:val="none" w:sz="0" w:space="0" w:color="auto"/>
                        <w:bottom w:val="none" w:sz="0" w:space="0" w:color="auto"/>
                        <w:right w:val="none" w:sz="0" w:space="0" w:color="auto"/>
                      </w:divBdr>
                    </w:div>
                  </w:divsChild>
                </w:div>
                <w:div w:id="1611817228">
                  <w:marLeft w:val="0"/>
                  <w:marRight w:val="0"/>
                  <w:marTop w:val="0"/>
                  <w:marBottom w:val="0"/>
                  <w:divBdr>
                    <w:top w:val="single" w:sz="2" w:space="1" w:color="FFFFFF"/>
                    <w:left w:val="single" w:sz="2" w:space="12" w:color="FFFFFF"/>
                    <w:bottom w:val="single" w:sz="2" w:space="1" w:color="FFFFFF"/>
                    <w:right w:val="single" w:sz="2" w:space="4" w:color="FFFFFF"/>
                  </w:divBdr>
                  <w:divsChild>
                    <w:div w:id="1385372089">
                      <w:marLeft w:val="0"/>
                      <w:marRight w:val="0"/>
                      <w:marTop w:val="0"/>
                      <w:marBottom w:val="0"/>
                      <w:divBdr>
                        <w:top w:val="none" w:sz="0" w:space="0" w:color="auto"/>
                        <w:left w:val="none" w:sz="0" w:space="0" w:color="auto"/>
                        <w:bottom w:val="none" w:sz="0" w:space="0" w:color="auto"/>
                        <w:right w:val="none" w:sz="0" w:space="0" w:color="auto"/>
                      </w:divBdr>
                    </w:div>
                  </w:divsChild>
                </w:div>
                <w:div w:id="820200191">
                  <w:marLeft w:val="0"/>
                  <w:marRight w:val="0"/>
                  <w:marTop w:val="0"/>
                  <w:marBottom w:val="0"/>
                  <w:divBdr>
                    <w:top w:val="single" w:sz="2" w:space="1" w:color="FFFFFF"/>
                    <w:left w:val="single" w:sz="2" w:space="12" w:color="FFFFFF"/>
                    <w:bottom w:val="single" w:sz="2" w:space="1" w:color="FFFFFF"/>
                    <w:right w:val="single" w:sz="2" w:space="4" w:color="FFFFFF"/>
                  </w:divBdr>
                  <w:divsChild>
                    <w:div w:id="507064665">
                      <w:marLeft w:val="0"/>
                      <w:marRight w:val="0"/>
                      <w:marTop w:val="0"/>
                      <w:marBottom w:val="0"/>
                      <w:divBdr>
                        <w:top w:val="none" w:sz="0" w:space="0" w:color="auto"/>
                        <w:left w:val="none" w:sz="0" w:space="0" w:color="auto"/>
                        <w:bottom w:val="none" w:sz="0" w:space="0" w:color="auto"/>
                        <w:right w:val="none" w:sz="0" w:space="0" w:color="auto"/>
                      </w:divBdr>
                    </w:div>
                  </w:divsChild>
                </w:div>
                <w:div w:id="1378705255">
                  <w:marLeft w:val="0"/>
                  <w:marRight w:val="0"/>
                  <w:marTop w:val="0"/>
                  <w:marBottom w:val="0"/>
                  <w:divBdr>
                    <w:top w:val="single" w:sz="2" w:space="1" w:color="FFFFFF"/>
                    <w:left w:val="single" w:sz="2" w:space="12" w:color="FFFFFF"/>
                    <w:bottom w:val="single" w:sz="2" w:space="4" w:color="FFFFFF"/>
                    <w:right w:val="single" w:sz="2" w:space="4" w:color="FFFFFF"/>
                  </w:divBdr>
                  <w:divsChild>
                    <w:div w:id="134095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801477">
          <w:marLeft w:val="0"/>
          <w:marRight w:val="0"/>
          <w:marTop w:val="0"/>
          <w:marBottom w:val="335"/>
          <w:divBdr>
            <w:top w:val="none" w:sz="0" w:space="0" w:color="auto"/>
            <w:left w:val="none" w:sz="0" w:space="0" w:color="auto"/>
            <w:bottom w:val="none" w:sz="0" w:space="0" w:color="auto"/>
            <w:right w:val="none" w:sz="0" w:space="0" w:color="auto"/>
          </w:divBdr>
          <w:divsChild>
            <w:div w:id="69081534">
              <w:marLeft w:val="0"/>
              <w:marRight w:val="0"/>
              <w:marTop w:val="0"/>
              <w:marBottom w:val="0"/>
              <w:divBdr>
                <w:top w:val="none" w:sz="0" w:space="0" w:color="auto"/>
                <w:left w:val="none" w:sz="0" w:space="0" w:color="auto"/>
                <w:bottom w:val="none" w:sz="0" w:space="0" w:color="auto"/>
                <w:right w:val="none" w:sz="0" w:space="0" w:color="auto"/>
              </w:divBdr>
              <w:divsChild>
                <w:div w:id="887957432">
                  <w:marLeft w:val="0"/>
                  <w:marRight w:val="0"/>
                  <w:marTop w:val="0"/>
                  <w:marBottom w:val="0"/>
                  <w:divBdr>
                    <w:top w:val="single" w:sz="2" w:space="4" w:color="FFFFFF"/>
                    <w:left w:val="single" w:sz="2" w:space="12" w:color="FFFFFF"/>
                    <w:bottom w:val="single" w:sz="2" w:space="1" w:color="FFFFFF"/>
                    <w:right w:val="single" w:sz="2" w:space="4" w:color="FFFFFF"/>
                  </w:divBdr>
                  <w:divsChild>
                    <w:div w:id="1592009358">
                      <w:marLeft w:val="0"/>
                      <w:marRight w:val="0"/>
                      <w:marTop w:val="0"/>
                      <w:marBottom w:val="0"/>
                      <w:divBdr>
                        <w:top w:val="none" w:sz="0" w:space="0" w:color="auto"/>
                        <w:left w:val="none" w:sz="0" w:space="0" w:color="auto"/>
                        <w:bottom w:val="none" w:sz="0" w:space="0" w:color="auto"/>
                        <w:right w:val="none" w:sz="0" w:space="0" w:color="auto"/>
                      </w:divBdr>
                    </w:div>
                  </w:divsChild>
                </w:div>
                <w:div w:id="2130393259">
                  <w:marLeft w:val="0"/>
                  <w:marRight w:val="0"/>
                  <w:marTop w:val="0"/>
                  <w:marBottom w:val="0"/>
                  <w:divBdr>
                    <w:top w:val="single" w:sz="2" w:space="1" w:color="FFFFFF"/>
                    <w:left w:val="single" w:sz="2" w:space="12" w:color="FFFFFF"/>
                    <w:bottom w:val="single" w:sz="2" w:space="1" w:color="FFFFFF"/>
                    <w:right w:val="single" w:sz="2" w:space="4" w:color="FFFFFF"/>
                  </w:divBdr>
                  <w:divsChild>
                    <w:div w:id="1142118683">
                      <w:marLeft w:val="0"/>
                      <w:marRight w:val="0"/>
                      <w:marTop w:val="0"/>
                      <w:marBottom w:val="0"/>
                      <w:divBdr>
                        <w:top w:val="none" w:sz="0" w:space="0" w:color="auto"/>
                        <w:left w:val="none" w:sz="0" w:space="0" w:color="auto"/>
                        <w:bottom w:val="none" w:sz="0" w:space="0" w:color="auto"/>
                        <w:right w:val="none" w:sz="0" w:space="0" w:color="auto"/>
                      </w:divBdr>
                    </w:div>
                  </w:divsChild>
                </w:div>
                <w:div w:id="1268005771">
                  <w:marLeft w:val="0"/>
                  <w:marRight w:val="0"/>
                  <w:marTop w:val="0"/>
                  <w:marBottom w:val="0"/>
                  <w:divBdr>
                    <w:top w:val="single" w:sz="2" w:space="1" w:color="FFFFFF"/>
                    <w:left w:val="single" w:sz="2" w:space="12" w:color="FFFFFF"/>
                    <w:bottom w:val="single" w:sz="2" w:space="1" w:color="FFFFFF"/>
                    <w:right w:val="single" w:sz="2" w:space="4" w:color="FFFFFF"/>
                  </w:divBdr>
                  <w:divsChild>
                    <w:div w:id="185605911">
                      <w:marLeft w:val="0"/>
                      <w:marRight w:val="0"/>
                      <w:marTop w:val="0"/>
                      <w:marBottom w:val="0"/>
                      <w:divBdr>
                        <w:top w:val="none" w:sz="0" w:space="0" w:color="auto"/>
                        <w:left w:val="none" w:sz="0" w:space="0" w:color="auto"/>
                        <w:bottom w:val="none" w:sz="0" w:space="0" w:color="auto"/>
                        <w:right w:val="none" w:sz="0" w:space="0" w:color="auto"/>
                      </w:divBdr>
                    </w:div>
                  </w:divsChild>
                </w:div>
                <w:div w:id="487326753">
                  <w:marLeft w:val="0"/>
                  <w:marRight w:val="0"/>
                  <w:marTop w:val="0"/>
                  <w:marBottom w:val="0"/>
                  <w:divBdr>
                    <w:top w:val="single" w:sz="2" w:space="1" w:color="FFFFFF"/>
                    <w:left w:val="single" w:sz="2" w:space="12" w:color="FFFFFF"/>
                    <w:bottom w:val="single" w:sz="2" w:space="1" w:color="FFFFFF"/>
                    <w:right w:val="single" w:sz="2" w:space="4" w:color="FFFFFF"/>
                  </w:divBdr>
                  <w:divsChild>
                    <w:div w:id="1499882213">
                      <w:marLeft w:val="0"/>
                      <w:marRight w:val="0"/>
                      <w:marTop w:val="0"/>
                      <w:marBottom w:val="0"/>
                      <w:divBdr>
                        <w:top w:val="none" w:sz="0" w:space="0" w:color="auto"/>
                        <w:left w:val="none" w:sz="0" w:space="0" w:color="auto"/>
                        <w:bottom w:val="none" w:sz="0" w:space="0" w:color="auto"/>
                        <w:right w:val="none" w:sz="0" w:space="0" w:color="auto"/>
                      </w:divBdr>
                    </w:div>
                  </w:divsChild>
                </w:div>
                <w:div w:id="836381469">
                  <w:marLeft w:val="0"/>
                  <w:marRight w:val="0"/>
                  <w:marTop w:val="0"/>
                  <w:marBottom w:val="0"/>
                  <w:divBdr>
                    <w:top w:val="single" w:sz="2" w:space="1" w:color="FFFFFF"/>
                    <w:left w:val="single" w:sz="2" w:space="12" w:color="FFFFFF"/>
                    <w:bottom w:val="single" w:sz="2" w:space="4" w:color="FFFFFF"/>
                    <w:right w:val="single" w:sz="2" w:space="4" w:color="FFFFFF"/>
                  </w:divBdr>
                  <w:divsChild>
                    <w:div w:id="15953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96114">
          <w:marLeft w:val="0"/>
          <w:marRight w:val="0"/>
          <w:marTop w:val="0"/>
          <w:marBottom w:val="335"/>
          <w:divBdr>
            <w:top w:val="none" w:sz="0" w:space="0" w:color="auto"/>
            <w:left w:val="none" w:sz="0" w:space="0" w:color="auto"/>
            <w:bottom w:val="none" w:sz="0" w:space="0" w:color="auto"/>
            <w:right w:val="none" w:sz="0" w:space="0" w:color="auto"/>
          </w:divBdr>
          <w:divsChild>
            <w:div w:id="1689329028">
              <w:marLeft w:val="0"/>
              <w:marRight w:val="0"/>
              <w:marTop w:val="0"/>
              <w:marBottom w:val="0"/>
              <w:divBdr>
                <w:top w:val="none" w:sz="0" w:space="0" w:color="auto"/>
                <w:left w:val="none" w:sz="0" w:space="0" w:color="auto"/>
                <w:bottom w:val="none" w:sz="0" w:space="0" w:color="auto"/>
                <w:right w:val="none" w:sz="0" w:space="0" w:color="auto"/>
              </w:divBdr>
              <w:divsChild>
                <w:div w:id="2090076678">
                  <w:marLeft w:val="0"/>
                  <w:marRight w:val="0"/>
                  <w:marTop w:val="0"/>
                  <w:marBottom w:val="0"/>
                  <w:divBdr>
                    <w:top w:val="single" w:sz="2" w:space="4" w:color="FFFFFF"/>
                    <w:left w:val="single" w:sz="2" w:space="12" w:color="FFFFFF"/>
                    <w:bottom w:val="single" w:sz="2" w:space="1" w:color="FFFFFF"/>
                    <w:right w:val="single" w:sz="2" w:space="4" w:color="FFFFFF"/>
                  </w:divBdr>
                  <w:divsChild>
                    <w:div w:id="2143692546">
                      <w:marLeft w:val="0"/>
                      <w:marRight w:val="0"/>
                      <w:marTop w:val="0"/>
                      <w:marBottom w:val="0"/>
                      <w:divBdr>
                        <w:top w:val="none" w:sz="0" w:space="0" w:color="auto"/>
                        <w:left w:val="none" w:sz="0" w:space="0" w:color="auto"/>
                        <w:bottom w:val="none" w:sz="0" w:space="0" w:color="auto"/>
                        <w:right w:val="none" w:sz="0" w:space="0" w:color="auto"/>
                      </w:divBdr>
                    </w:div>
                  </w:divsChild>
                </w:div>
                <w:div w:id="1895694668">
                  <w:marLeft w:val="0"/>
                  <w:marRight w:val="0"/>
                  <w:marTop w:val="0"/>
                  <w:marBottom w:val="0"/>
                  <w:divBdr>
                    <w:top w:val="single" w:sz="2" w:space="1" w:color="FFFFFF"/>
                    <w:left w:val="single" w:sz="2" w:space="12" w:color="FFFFFF"/>
                    <w:bottom w:val="single" w:sz="2" w:space="1" w:color="FFFFFF"/>
                    <w:right w:val="single" w:sz="2" w:space="4" w:color="FFFFFF"/>
                  </w:divBdr>
                  <w:divsChild>
                    <w:div w:id="301737903">
                      <w:marLeft w:val="0"/>
                      <w:marRight w:val="0"/>
                      <w:marTop w:val="0"/>
                      <w:marBottom w:val="0"/>
                      <w:divBdr>
                        <w:top w:val="none" w:sz="0" w:space="0" w:color="auto"/>
                        <w:left w:val="none" w:sz="0" w:space="0" w:color="auto"/>
                        <w:bottom w:val="none" w:sz="0" w:space="0" w:color="auto"/>
                        <w:right w:val="none" w:sz="0" w:space="0" w:color="auto"/>
                      </w:divBdr>
                    </w:div>
                  </w:divsChild>
                </w:div>
                <w:div w:id="38288649">
                  <w:marLeft w:val="0"/>
                  <w:marRight w:val="0"/>
                  <w:marTop w:val="0"/>
                  <w:marBottom w:val="0"/>
                  <w:divBdr>
                    <w:top w:val="single" w:sz="2" w:space="1" w:color="FFFFFF"/>
                    <w:left w:val="single" w:sz="2" w:space="12" w:color="FFFFFF"/>
                    <w:bottom w:val="single" w:sz="2" w:space="1" w:color="FFFFFF"/>
                    <w:right w:val="single" w:sz="2" w:space="4" w:color="FFFFFF"/>
                  </w:divBdr>
                  <w:divsChild>
                    <w:div w:id="1044136397">
                      <w:marLeft w:val="0"/>
                      <w:marRight w:val="0"/>
                      <w:marTop w:val="0"/>
                      <w:marBottom w:val="0"/>
                      <w:divBdr>
                        <w:top w:val="none" w:sz="0" w:space="0" w:color="auto"/>
                        <w:left w:val="none" w:sz="0" w:space="0" w:color="auto"/>
                        <w:bottom w:val="none" w:sz="0" w:space="0" w:color="auto"/>
                        <w:right w:val="none" w:sz="0" w:space="0" w:color="auto"/>
                      </w:divBdr>
                    </w:div>
                  </w:divsChild>
                </w:div>
                <w:div w:id="851530145">
                  <w:marLeft w:val="0"/>
                  <w:marRight w:val="0"/>
                  <w:marTop w:val="0"/>
                  <w:marBottom w:val="0"/>
                  <w:divBdr>
                    <w:top w:val="single" w:sz="2" w:space="1" w:color="FFFFFF"/>
                    <w:left w:val="single" w:sz="2" w:space="12" w:color="FFFFFF"/>
                    <w:bottom w:val="single" w:sz="2" w:space="1" w:color="FFFFFF"/>
                    <w:right w:val="single" w:sz="2" w:space="4" w:color="FFFFFF"/>
                  </w:divBdr>
                  <w:divsChild>
                    <w:div w:id="505486910">
                      <w:marLeft w:val="0"/>
                      <w:marRight w:val="0"/>
                      <w:marTop w:val="0"/>
                      <w:marBottom w:val="0"/>
                      <w:divBdr>
                        <w:top w:val="none" w:sz="0" w:space="0" w:color="auto"/>
                        <w:left w:val="none" w:sz="0" w:space="0" w:color="auto"/>
                        <w:bottom w:val="none" w:sz="0" w:space="0" w:color="auto"/>
                        <w:right w:val="none" w:sz="0" w:space="0" w:color="auto"/>
                      </w:divBdr>
                    </w:div>
                  </w:divsChild>
                </w:div>
                <w:div w:id="1606692805">
                  <w:marLeft w:val="0"/>
                  <w:marRight w:val="0"/>
                  <w:marTop w:val="0"/>
                  <w:marBottom w:val="0"/>
                  <w:divBdr>
                    <w:top w:val="single" w:sz="2" w:space="1" w:color="FFFFFF"/>
                    <w:left w:val="single" w:sz="2" w:space="12" w:color="FFFFFF"/>
                    <w:bottom w:val="single" w:sz="2" w:space="1" w:color="FFFFFF"/>
                    <w:right w:val="single" w:sz="2" w:space="4" w:color="FFFFFF"/>
                  </w:divBdr>
                  <w:divsChild>
                    <w:div w:id="600644592">
                      <w:marLeft w:val="0"/>
                      <w:marRight w:val="0"/>
                      <w:marTop w:val="0"/>
                      <w:marBottom w:val="0"/>
                      <w:divBdr>
                        <w:top w:val="none" w:sz="0" w:space="0" w:color="auto"/>
                        <w:left w:val="none" w:sz="0" w:space="0" w:color="auto"/>
                        <w:bottom w:val="none" w:sz="0" w:space="0" w:color="auto"/>
                        <w:right w:val="none" w:sz="0" w:space="0" w:color="auto"/>
                      </w:divBdr>
                    </w:div>
                  </w:divsChild>
                </w:div>
                <w:div w:id="1716739248">
                  <w:marLeft w:val="0"/>
                  <w:marRight w:val="0"/>
                  <w:marTop w:val="0"/>
                  <w:marBottom w:val="0"/>
                  <w:divBdr>
                    <w:top w:val="single" w:sz="2" w:space="1" w:color="FFFFFF"/>
                    <w:left w:val="single" w:sz="2" w:space="12" w:color="FFFFFF"/>
                    <w:bottom w:val="single" w:sz="2" w:space="1" w:color="FFFFFF"/>
                    <w:right w:val="single" w:sz="2" w:space="4" w:color="FFFFFF"/>
                  </w:divBdr>
                  <w:divsChild>
                    <w:div w:id="1052777753">
                      <w:marLeft w:val="0"/>
                      <w:marRight w:val="0"/>
                      <w:marTop w:val="0"/>
                      <w:marBottom w:val="0"/>
                      <w:divBdr>
                        <w:top w:val="none" w:sz="0" w:space="0" w:color="auto"/>
                        <w:left w:val="none" w:sz="0" w:space="0" w:color="auto"/>
                        <w:bottom w:val="none" w:sz="0" w:space="0" w:color="auto"/>
                        <w:right w:val="none" w:sz="0" w:space="0" w:color="auto"/>
                      </w:divBdr>
                    </w:div>
                  </w:divsChild>
                </w:div>
                <w:div w:id="114637908">
                  <w:marLeft w:val="0"/>
                  <w:marRight w:val="0"/>
                  <w:marTop w:val="0"/>
                  <w:marBottom w:val="0"/>
                  <w:divBdr>
                    <w:top w:val="single" w:sz="2" w:space="1" w:color="FFFFFF"/>
                    <w:left w:val="single" w:sz="2" w:space="12" w:color="FFFFFF"/>
                    <w:bottom w:val="single" w:sz="2" w:space="1" w:color="FFFFFF"/>
                    <w:right w:val="single" w:sz="2" w:space="4" w:color="FFFFFF"/>
                  </w:divBdr>
                  <w:divsChild>
                    <w:div w:id="1849099134">
                      <w:marLeft w:val="0"/>
                      <w:marRight w:val="0"/>
                      <w:marTop w:val="0"/>
                      <w:marBottom w:val="0"/>
                      <w:divBdr>
                        <w:top w:val="none" w:sz="0" w:space="0" w:color="auto"/>
                        <w:left w:val="none" w:sz="0" w:space="0" w:color="auto"/>
                        <w:bottom w:val="none" w:sz="0" w:space="0" w:color="auto"/>
                        <w:right w:val="none" w:sz="0" w:space="0" w:color="auto"/>
                      </w:divBdr>
                    </w:div>
                  </w:divsChild>
                </w:div>
                <w:div w:id="462618731">
                  <w:marLeft w:val="0"/>
                  <w:marRight w:val="0"/>
                  <w:marTop w:val="0"/>
                  <w:marBottom w:val="0"/>
                  <w:divBdr>
                    <w:top w:val="single" w:sz="2" w:space="1" w:color="FFFFFF"/>
                    <w:left w:val="single" w:sz="2" w:space="12" w:color="FFFFFF"/>
                    <w:bottom w:val="single" w:sz="2" w:space="1" w:color="FFFFFF"/>
                    <w:right w:val="single" w:sz="2" w:space="4" w:color="FFFFFF"/>
                  </w:divBdr>
                  <w:divsChild>
                    <w:div w:id="2053768683">
                      <w:marLeft w:val="0"/>
                      <w:marRight w:val="0"/>
                      <w:marTop w:val="0"/>
                      <w:marBottom w:val="0"/>
                      <w:divBdr>
                        <w:top w:val="none" w:sz="0" w:space="0" w:color="auto"/>
                        <w:left w:val="none" w:sz="0" w:space="0" w:color="auto"/>
                        <w:bottom w:val="none" w:sz="0" w:space="0" w:color="auto"/>
                        <w:right w:val="none" w:sz="0" w:space="0" w:color="auto"/>
                      </w:divBdr>
                    </w:div>
                  </w:divsChild>
                </w:div>
                <w:div w:id="1311252040">
                  <w:marLeft w:val="0"/>
                  <w:marRight w:val="0"/>
                  <w:marTop w:val="0"/>
                  <w:marBottom w:val="0"/>
                  <w:divBdr>
                    <w:top w:val="single" w:sz="2" w:space="1" w:color="FFFFFF"/>
                    <w:left w:val="single" w:sz="2" w:space="12" w:color="FFFFFF"/>
                    <w:bottom w:val="single" w:sz="2" w:space="1" w:color="FFFFFF"/>
                    <w:right w:val="single" w:sz="2" w:space="4" w:color="FFFFFF"/>
                  </w:divBdr>
                  <w:divsChild>
                    <w:div w:id="579601290">
                      <w:marLeft w:val="0"/>
                      <w:marRight w:val="0"/>
                      <w:marTop w:val="0"/>
                      <w:marBottom w:val="0"/>
                      <w:divBdr>
                        <w:top w:val="none" w:sz="0" w:space="0" w:color="auto"/>
                        <w:left w:val="none" w:sz="0" w:space="0" w:color="auto"/>
                        <w:bottom w:val="none" w:sz="0" w:space="0" w:color="auto"/>
                        <w:right w:val="none" w:sz="0" w:space="0" w:color="auto"/>
                      </w:divBdr>
                    </w:div>
                  </w:divsChild>
                </w:div>
                <w:div w:id="136143417">
                  <w:marLeft w:val="0"/>
                  <w:marRight w:val="0"/>
                  <w:marTop w:val="0"/>
                  <w:marBottom w:val="0"/>
                  <w:divBdr>
                    <w:top w:val="single" w:sz="2" w:space="1" w:color="FFFFFF"/>
                    <w:left w:val="single" w:sz="2" w:space="12" w:color="FFFFFF"/>
                    <w:bottom w:val="single" w:sz="2" w:space="1" w:color="FFFFFF"/>
                    <w:right w:val="single" w:sz="2" w:space="4" w:color="FFFFFF"/>
                  </w:divBdr>
                  <w:divsChild>
                    <w:div w:id="806556617">
                      <w:marLeft w:val="0"/>
                      <w:marRight w:val="0"/>
                      <w:marTop w:val="0"/>
                      <w:marBottom w:val="0"/>
                      <w:divBdr>
                        <w:top w:val="none" w:sz="0" w:space="0" w:color="auto"/>
                        <w:left w:val="none" w:sz="0" w:space="0" w:color="auto"/>
                        <w:bottom w:val="none" w:sz="0" w:space="0" w:color="auto"/>
                        <w:right w:val="none" w:sz="0" w:space="0" w:color="auto"/>
                      </w:divBdr>
                    </w:div>
                  </w:divsChild>
                </w:div>
                <w:div w:id="256599028">
                  <w:marLeft w:val="0"/>
                  <w:marRight w:val="0"/>
                  <w:marTop w:val="0"/>
                  <w:marBottom w:val="0"/>
                  <w:divBdr>
                    <w:top w:val="single" w:sz="2" w:space="1" w:color="FFFFFF"/>
                    <w:left w:val="single" w:sz="2" w:space="12" w:color="FFFFFF"/>
                    <w:bottom w:val="single" w:sz="2" w:space="1" w:color="FFFFFF"/>
                    <w:right w:val="single" w:sz="2" w:space="4" w:color="FFFFFF"/>
                  </w:divBdr>
                  <w:divsChild>
                    <w:div w:id="1438599127">
                      <w:marLeft w:val="0"/>
                      <w:marRight w:val="0"/>
                      <w:marTop w:val="0"/>
                      <w:marBottom w:val="0"/>
                      <w:divBdr>
                        <w:top w:val="none" w:sz="0" w:space="0" w:color="auto"/>
                        <w:left w:val="none" w:sz="0" w:space="0" w:color="auto"/>
                        <w:bottom w:val="none" w:sz="0" w:space="0" w:color="auto"/>
                        <w:right w:val="none" w:sz="0" w:space="0" w:color="auto"/>
                      </w:divBdr>
                    </w:div>
                  </w:divsChild>
                </w:div>
                <w:div w:id="920212234">
                  <w:marLeft w:val="0"/>
                  <w:marRight w:val="0"/>
                  <w:marTop w:val="0"/>
                  <w:marBottom w:val="0"/>
                  <w:divBdr>
                    <w:top w:val="single" w:sz="2" w:space="1" w:color="FFFFFF"/>
                    <w:left w:val="single" w:sz="2" w:space="12" w:color="FFFFFF"/>
                    <w:bottom w:val="single" w:sz="2" w:space="1" w:color="FFFFFF"/>
                    <w:right w:val="single" w:sz="2" w:space="4" w:color="FFFFFF"/>
                  </w:divBdr>
                  <w:divsChild>
                    <w:div w:id="769087349">
                      <w:marLeft w:val="0"/>
                      <w:marRight w:val="0"/>
                      <w:marTop w:val="0"/>
                      <w:marBottom w:val="0"/>
                      <w:divBdr>
                        <w:top w:val="none" w:sz="0" w:space="0" w:color="auto"/>
                        <w:left w:val="none" w:sz="0" w:space="0" w:color="auto"/>
                        <w:bottom w:val="none" w:sz="0" w:space="0" w:color="auto"/>
                        <w:right w:val="none" w:sz="0" w:space="0" w:color="auto"/>
                      </w:divBdr>
                    </w:div>
                  </w:divsChild>
                </w:div>
                <w:div w:id="151987128">
                  <w:marLeft w:val="0"/>
                  <w:marRight w:val="0"/>
                  <w:marTop w:val="0"/>
                  <w:marBottom w:val="0"/>
                  <w:divBdr>
                    <w:top w:val="single" w:sz="2" w:space="1" w:color="FFFFFF"/>
                    <w:left w:val="single" w:sz="2" w:space="12" w:color="FFFFFF"/>
                    <w:bottom w:val="single" w:sz="2" w:space="4" w:color="FFFFFF"/>
                    <w:right w:val="single" w:sz="2" w:space="4" w:color="FFFFFF"/>
                  </w:divBdr>
                  <w:divsChild>
                    <w:div w:id="10535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062070">
      <w:bodyDiv w:val="1"/>
      <w:marLeft w:val="0"/>
      <w:marRight w:val="0"/>
      <w:marTop w:val="0"/>
      <w:marBottom w:val="0"/>
      <w:divBdr>
        <w:top w:val="none" w:sz="0" w:space="0" w:color="auto"/>
        <w:left w:val="none" w:sz="0" w:space="0" w:color="auto"/>
        <w:bottom w:val="none" w:sz="0" w:space="0" w:color="auto"/>
        <w:right w:val="none" w:sz="0" w:space="0" w:color="auto"/>
      </w:divBdr>
      <w:divsChild>
        <w:div w:id="249241758">
          <w:marLeft w:val="0"/>
          <w:marRight w:val="0"/>
          <w:marTop w:val="0"/>
          <w:marBottom w:val="0"/>
          <w:divBdr>
            <w:top w:val="none" w:sz="0" w:space="0" w:color="auto"/>
            <w:left w:val="none" w:sz="0" w:space="0" w:color="auto"/>
            <w:bottom w:val="none" w:sz="0" w:space="0" w:color="auto"/>
            <w:right w:val="none" w:sz="0" w:space="0" w:color="auto"/>
          </w:divBdr>
        </w:div>
        <w:div w:id="984747442">
          <w:marLeft w:val="0"/>
          <w:marRight w:val="0"/>
          <w:marTop w:val="0"/>
          <w:marBottom w:val="335"/>
          <w:divBdr>
            <w:top w:val="none" w:sz="0" w:space="0" w:color="auto"/>
            <w:left w:val="none" w:sz="0" w:space="0" w:color="auto"/>
            <w:bottom w:val="none" w:sz="0" w:space="0" w:color="auto"/>
            <w:right w:val="none" w:sz="0" w:space="0" w:color="auto"/>
          </w:divBdr>
          <w:divsChild>
            <w:div w:id="1419642014">
              <w:marLeft w:val="0"/>
              <w:marRight w:val="0"/>
              <w:marTop w:val="0"/>
              <w:marBottom w:val="0"/>
              <w:divBdr>
                <w:top w:val="none" w:sz="0" w:space="0" w:color="auto"/>
                <w:left w:val="none" w:sz="0" w:space="0" w:color="auto"/>
                <w:bottom w:val="none" w:sz="0" w:space="0" w:color="auto"/>
                <w:right w:val="none" w:sz="0" w:space="0" w:color="auto"/>
              </w:divBdr>
              <w:divsChild>
                <w:div w:id="484129247">
                  <w:marLeft w:val="0"/>
                  <w:marRight w:val="0"/>
                  <w:marTop w:val="0"/>
                  <w:marBottom w:val="0"/>
                  <w:divBdr>
                    <w:top w:val="single" w:sz="2" w:space="4" w:color="FFFFFF"/>
                    <w:left w:val="single" w:sz="2" w:space="12" w:color="FFFFFF"/>
                    <w:bottom w:val="single" w:sz="2" w:space="1" w:color="FFFFFF"/>
                    <w:right w:val="single" w:sz="2" w:space="4" w:color="FFFFFF"/>
                  </w:divBdr>
                  <w:divsChild>
                    <w:div w:id="2012172611">
                      <w:marLeft w:val="0"/>
                      <w:marRight w:val="0"/>
                      <w:marTop w:val="0"/>
                      <w:marBottom w:val="0"/>
                      <w:divBdr>
                        <w:top w:val="none" w:sz="0" w:space="0" w:color="auto"/>
                        <w:left w:val="none" w:sz="0" w:space="0" w:color="auto"/>
                        <w:bottom w:val="none" w:sz="0" w:space="0" w:color="auto"/>
                        <w:right w:val="none" w:sz="0" w:space="0" w:color="auto"/>
                      </w:divBdr>
                    </w:div>
                  </w:divsChild>
                </w:div>
                <w:div w:id="29301102">
                  <w:marLeft w:val="0"/>
                  <w:marRight w:val="0"/>
                  <w:marTop w:val="0"/>
                  <w:marBottom w:val="0"/>
                  <w:divBdr>
                    <w:top w:val="single" w:sz="2" w:space="1" w:color="FFFFFF"/>
                    <w:left w:val="single" w:sz="2" w:space="12" w:color="FFFFFF"/>
                    <w:bottom w:val="single" w:sz="2" w:space="1" w:color="FFFFFF"/>
                    <w:right w:val="single" w:sz="2" w:space="4" w:color="FFFFFF"/>
                  </w:divBdr>
                  <w:divsChild>
                    <w:div w:id="1103456070">
                      <w:marLeft w:val="0"/>
                      <w:marRight w:val="0"/>
                      <w:marTop w:val="0"/>
                      <w:marBottom w:val="0"/>
                      <w:divBdr>
                        <w:top w:val="none" w:sz="0" w:space="0" w:color="auto"/>
                        <w:left w:val="none" w:sz="0" w:space="0" w:color="auto"/>
                        <w:bottom w:val="none" w:sz="0" w:space="0" w:color="auto"/>
                        <w:right w:val="none" w:sz="0" w:space="0" w:color="auto"/>
                      </w:divBdr>
                    </w:div>
                  </w:divsChild>
                </w:div>
                <w:div w:id="2058049343">
                  <w:marLeft w:val="0"/>
                  <w:marRight w:val="0"/>
                  <w:marTop w:val="0"/>
                  <w:marBottom w:val="0"/>
                  <w:divBdr>
                    <w:top w:val="single" w:sz="2" w:space="1" w:color="FFFFFF"/>
                    <w:left w:val="single" w:sz="2" w:space="12" w:color="FFFFFF"/>
                    <w:bottom w:val="single" w:sz="2" w:space="1" w:color="FFFFFF"/>
                    <w:right w:val="single" w:sz="2" w:space="4" w:color="FFFFFF"/>
                  </w:divBdr>
                  <w:divsChild>
                    <w:div w:id="329870216">
                      <w:marLeft w:val="0"/>
                      <w:marRight w:val="0"/>
                      <w:marTop w:val="0"/>
                      <w:marBottom w:val="0"/>
                      <w:divBdr>
                        <w:top w:val="none" w:sz="0" w:space="0" w:color="auto"/>
                        <w:left w:val="none" w:sz="0" w:space="0" w:color="auto"/>
                        <w:bottom w:val="none" w:sz="0" w:space="0" w:color="auto"/>
                        <w:right w:val="none" w:sz="0" w:space="0" w:color="auto"/>
                      </w:divBdr>
                    </w:div>
                  </w:divsChild>
                </w:div>
                <w:div w:id="1527332075">
                  <w:marLeft w:val="0"/>
                  <w:marRight w:val="0"/>
                  <w:marTop w:val="0"/>
                  <w:marBottom w:val="0"/>
                  <w:divBdr>
                    <w:top w:val="single" w:sz="2" w:space="1" w:color="FFFFFF"/>
                    <w:left w:val="single" w:sz="2" w:space="12" w:color="FFFFFF"/>
                    <w:bottom w:val="single" w:sz="2" w:space="1" w:color="FFFFFF"/>
                    <w:right w:val="single" w:sz="2" w:space="4" w:color="FFFFFF"/>
                  </w:divBdr>
                  <w:divsChild>
                    <w:div w:id="462238863">
                      <w:marLeft w:val="0"/>
                      <w:marRight w:val="0"/>
                      <w:marTop w:val="0"/>
                      <w:marBottom w:val="0"/>
                      <w:divBdr>
                        <w:top w:val="none" w:sz="0" w:space="0" w:color="auto"/>
                        <w:left w:val="none" w:sz="0" w:space="0" w:color="auto"/>
                        <w:bottom w:val="none" w:sz="0" w:space="0" w:color="auto"/>
                        <w:right w:val="none" w:sz="0" w:space="0" w:color="auto"/>
                      </w:divBdr>
                    </w:div>
                  </w:divsChild>
                </w:div>
                <w:div w:id="1401295317">
                  <w:marLeft w:val="0"/>
                  <w:marRight w:val="0"/>
                  <w:marTop w:val="0"/>
                  <w:marBottom w:val="0"/>
                  <w:divBdr>
                    <w:top w:val="single" w:sz="2" w:space="1" w:color="FFFFFF"/>
                    <w:left w:val="single" w:sz="2" w:space="12" w:color="FFFFFF"/>
                    <w:bottom w:val="single" w:sz="2" w:space="1" w:color="FFFFFF"/>
                    <w:right w:val="single" w:sz="2" w:space="4" w:color="FFFFFF"/>
                  </w:divBdr>
                  <w:divsChild>
                    <w:div w:id="590160523">
                      <w:marLeft w:val="0"/>
                      <w:marRight w:val="0"/>
                      <w:marTop w:val="0"/>
                      <w:marBottom w:val="0"/>
                      <w:divBdr>
                        <w:top w:val="none" w:sz="0" w:space="0" w:color="auto"/>
                        <w:left w:val="none" w:sz="0" w:space="0" w:color="auto"/>
                        <w:bottom w:val="none" w:sz="0" w:space="0" w:color="auto"/>
                        <w:right w:val="none" w:sz="0" w:space="0" w:color="auto"/>
                      </w:divBdr>
                    </w:div>
                  </w:divsChild>
                </w:div>
                <w:div w:id="2109344234">
                  <w:marLeft w:val="0"/>
                  <w:marRight w:val="0"/>
                  <w:marTop w:val="0"/>
                  <w:marBottom w:val="0"/>
                  <w:divBdr>
                    <w:top w:val="single" w:sz="2" w:space="1" w:color="FFFFFF"/>
                    <w:left w:val="single" w:sz="2" w:space="12" w:color="FFFFFF"/>
                    <w:bottom w:val="single" w:sz="2" w:space="1" w:color="FFFFFF"/>
                    <w:right w:val="single" w:sz="2" w:space="4" w:color="FFFFFF"/>
                  </w:divBdr>
                  <w:divsChild>
                    <w:div w:id="548685936">
                      <w:marLeft w:val="0"/>
                      <w:marRight w:val="0"/>
                      <w:marTop w:val="0"/>
                      <w:marBottom w:val="0"/>
                      <w:divBdr>
                        <w:top w:val="none" w:sz="0" w:space="0" w:color="auto"/>
                        <w:left w:val="none" w:sz="0" w:space="0" w:color="auto"/>
                        <w:bottom w:val="none" w:sz="0" w:space="0" w:color="auto"/>
                        <w:right w:val="none" w:sz="0" w:space="0" w:color="auto"/>
                      </w:divBdr>
                    </w:div>
                  </w:divsChild>
                </w:div>
                <w:div w:id="952636195">
                  <w:marLeft w:val="0"/>
                  <w:marRight w:val="0"/>
                  <w:marTop w:val="0"/>
                  <w:marBottom w:val="0"/>
                  <w:divBdr>
                    <w:top w:val="single" w:sz="2" w:space="1" w:color="FFFFFF"/>
                    <w:left w:val="single" w:sz="2" w:space="12" w:color="FFFFFF"/>
                    <w:bottom w:val="single" w:sz="2" w:space="1" w:color="FFFFFF"/>
                    <w:right w:val="single" w:sz="2" w:space="4" w:color="FFFFFF"/>
                  </w:divBdr>
                  <w:divsChild>
                    <w:div w:id="1436823016">
                      <w:marLeft w:val="0"/>
                      <w:marRight w:val="0"/>
                      <w:marTop w:val="0"/>
                      <w:marBottom w:val="0"/>
                      <w:divBdr>
                        <w:top w:val="none" w:sz="0" w:space="0" w:color="auto"/>
                        <w:left w:val="none" w:sz="0" w:space="0" w:color="auto"/>
                        <w:bottom w:val="none" w:sz="0" w:space="0" w:color="auto"/>
                        <w:right w:val="none" w:sz="0" w:space="0" w:color="auto"/>
                      </w:divBdr>
                    </w:div>
                  </w:divsChild>
                </w:div>
                <w:div w:id="1162504204">
                  <w:marLeft w:val="0"/>
                  <w:marRight w:val="0"/>
                  <w:marTop w:val="0"/>
                  <w:marBottom w:val="0"/>
                  <w:divBdr>
                    <w:top w:val="single" w:sz="2" w:space="1" w:color="FFFFFF"/>
                    <w:left w:val="single" w:sz="2" w:space="12" w:color="FFFFFF"/>
                    <w:bottom w:val="single" w:sz="2" w:space="1" w:color="FFFFFF"/>
                    <w:right w:val="single" w:sz="2" w:space="4" w:color="FFFFFF"/>
                  </w:divBdr>
                  <w:divsChild>
                    <w:div w:id="1150555286">
                      <w:marLeft w:val="0"/>
                      <w:marRight w:val="0"/>
                      <w:marTop w:val="0"/>
                      <w:marBottom w:val="0"/>
                      <w:divBdr>
                        <w:top w:val="none" w:sz="0" w:space="0" w:color="auto"/>
                        <w:left w:val="none" w:sz="0" w:space="0" w:color="auto"/>
                        <w:bottom w:val="none" w:sz="0" w:space="0" w:color="auto"/>
                        <w:right w:val="none" w:sz="0" w:space="0" w:color="auto"/>
                      </w:divBdr>
                    </w:div>
                  </w:divsChild>
                </w:div>
                <w:div w:id="242955016">
                  <w:marLeft w:val="0"/>
                  <w:marRight w:val="0"/>
                  <w:marTop w:val="0"/>
                  <w:marBottom w:val="0"/>
                  <w:divBdr>
                    <w:top w:val="single" w:sz="2" w:space="1" w:color="FFFFFF"/>
                    <w:left w:val="single" w:sz="2" w:space="12" w:color="FFFFFF"/>
                    <w:bottom w:val="single" w:sz="2" w:space="1" w:color="FFFFFF"/>
                    <w:right w:val="single" w:sz="2" w:space="4" w:color="FFFFFF"/>
                  </w:divBdr>
                  <w:divsChild>
                    <w:div w:id="1103497620">
                      <w:marLeft w:val="0"/>
                      <w:marRight w:val="0"/>
                      <w:marTop w:val="0"/>
                      <w:marBottom w:val="0"/>
                      <w:divBdr>
                        <w:top w:val="none" w:sz="0" w:space="0" w:color="auto"/>
                        <w:left w:val="none" w:sz="0" w:space="0" w:color="auto"/>
                        <w:bottom w:val="none" w:sz="0" w:space="0" w:color="auto"/>
                        <w:right w:val="none" w:sz="0" w:space="0" w:color="auto"/>
                      </w:divBdr>
                    </w:div>
                  </w:divsChild>
                </w:div>
                <w:div w:id="1814710027">
                  <w:marLeft w:val="0"/>
                  <w:marRight w:val="0"/>
                  <w:marTop w:val="0"/>
                  <w:marBottom w:val="0"/>
                  <w:divBdr>
                    <w:top w:val="single" w:sz="2" w:space="1" w:color="FFFFFF"/>
                    <w:left w:val="single" w:sz="2" w:space="12" w:color="FFFFFF"/>
                    <w:bottom w:val="single" w:sz="2" w:space="1" w:color="FFFFFF"/>
                    <w:right w:val="single" w:sz="2" w:space="4" w:color="FFFFFF"/>
                  </w:divBdr>
                  <w:divsChild>
                    <w:div w:id="1473868327">
                      <w:marLeft w:val="0"/>
                      <w:marRight w:val="0"/>
                      <w:marTop w:val="0"/>
                      <w:marBottom w:val="0"/>
                      <w:divBdr>
                        <w:top w:val="none" w:sz="0" w:space="0" w:color="auto"/>
                        <w:left w:val="none" w:sz="0" w:space="0" w:color="auto"/>
                        <w:bottom w:val="none" w:sz="0" w:space="0" w:color="auto"/>
                        <w:right w:val="none" w:sz="0" w:space="0" w:color="auto"/>
                      </w:divBdr>
                    </w:div>
                  </w:divsChild>
                </w:div>
                <w:div w:id="1988586253">
                  <w:marLeft w:val="0"/>
                  <w:marRight w:val="0"/>
                  <w:marTop w:val="0"/>
                  <w:marBottom w:val="0"/>
                  <w:divBdr>
                    <w:top w:val="single" w:sz="2" w:space="1" w:color="FFFFFF"/>
                    <w:left w:val="single" w:sz="2" w:space="12" w:color="FFFFFF"/>
                    <w:bottom w:val="single" w:sz="2" w:space="1" w:color="FFFFFF"/>
                    <w:right w:val="single" w:sz="2" w:space="4" w:color="FFFFFF"/>
                  </w:divBdr>
                  <w:divsChild>
                    <w:div w:id="557521818">
                      <w:marLeft w:val="0"/>
                      <w:marRight w:val="0"/>
                      <w:marTop w:val="0"/>
                      <w:marBottom w:val="0"/>
                      <w:divBdr>
                        <w:top w:val="none" w:sz="0" w:space="0" w:color="auto"/>
                        <w:left w:val="none" w:sz="0" w:space="0" w:color="auto"/>
                        <w:bottom w:val="none" w:sz="0" w:space="0" w:color="auto"/>
                        <w:right w:val="none" w:sz="0" w:space="0" w:color="auto"/>
                      </w:divBdr>
                    </w:div>
                  </w:divsChild>
                </w:div>
                <w:div w:id="1141534441">
                  <w:marLeft w:val="0"/>
                  <w:marRight w:val="0"/>
                  <w:marTop w:val="0"/>
                  <w:marBottom w:val="0"/>
                  <w:divBdr>
                    <w:top w:val="single" w:sz="2" w:space="1" w:color="FFFFFF"/>
                    <w:left w:val="single" w:sz="2" w:space="12" w:color="FFFFFF"/>
                    <w:bottom w:val="single" w:sz="2" w:space="1" w:color="FFFFFF"/>
                    <w:right w:val="single" w:sz="2" w:space="4" w:color="FFFFFF"/>
                  </w:divBdr>
                  <w:divsChild>
                    <w:div w:id="1981424431">
                      <w:marLeft w:val="0"/>
                      <w:marRight w:val="0"/>
                      <w:marTop w:val="0"/>
                      <w:marBottom w:val="0"/>
                      <w:divBdr>
                        <w:top w:val="none" w:sz="0" w:space="0" w:color="auto"/>
                        <w:left w:val="none" w:sz="0" w:space="0" w:color="auto"/>
                        <w:bottom w:val="none" w:sz="0" w:space="0" w:color="auto"/>
                        <w:right w:val="none" w:sz="0" w:space="0" w:color="auto"/>
                      </w:divBdr>
                    </w:div>
                  </w:divsChild>
                </w:div>
                <w:div w:id="2090036078">
                  <w:marLeft w:val="0"/>
                  <w:marRight w:val="0"/>
                  <w:marTop w:val="0"/>
                  <w:marBottom w:val="0"/>
                  <w:divBdr>
                    <w:top w:val="single" w:sz="2" w:space="1" w:color="FFFFFF"/>
                    <w:left w:val="single" w:sz="2" w:space="12" w:color="FFFFFF"/>
                    <w:bottom w:val="single" w:sz="2" w:space="1" w:color="FFFFFF"/>
                    <w:right w:val="single" w:sz="2" w:space="4" w:color="FFFFFF"/>
                  </w:divBdr>
                  <w:divsChild>
                    <w:div w:id="2078356080">
                      <w:marLeft w:val="0"/>
                      <w:marRight w:val="0"/>
                      <w:marTop w:val="0"/>
                      <w:marBottom w:val="0"/>
                      <w:divBdr>
                        <w:top w:val="none" w:sz="0" w:space="0" w:color="auto"/>
                        <w:left w:val="none" w:sz="0" w:space="0" w:color="auto"/>
                        <w:bottom w:val="none" w:sz="0" w:space="0" w:color="auto"/>
                        <w:right w:val="none" w:sz="0" w:space="0" w:color="auto"/>
                      </w:divBdr>
                    </w:div>
                  </w:divsChild>
                </w:div>
                <w:div w:id="193689906">
                  <w:marLeft w:val="0"/>
                  <w:marRight w:val="0"/>
                  <w:marTop w:val="0"/>
                  <w:marBottom w:val="0"/>
                  <w:divBdr>
                    <w:top w:val="single" w:sz="2" w:space="1" w:color="FFFFFF"/>
                    <w:left w:val="single" w:sz="2" w:space="12" w:color="FFFFFF"/>
                    <w:bottom w:val="single" w:sz="2" w:space="1" w:color="FFFFFF"/>
                    <w:right w:val="single" w:sz="2" w:space="4" w:color="FFFFFF"/>
                  </w:divBdr>
                  <w:divsChild>
                    <w:div w:id="2071805249">
                      <w:marLeft w:val="0"/>
                      <w:marRight w:val="0"/>
                      <w:marTop w:val="0"/>
                      <w:marBottom w:val="0"/>
                      <w:divBdr>
                        <w:top w:val="none" w:sz="0" w:space="0" w:color="auto"/>
                        <w:left w:val="none" w:sz="0" w:space="0" w:color="auto"/>
                        <w:bottom w:val="none" w:sz="0" w:space="0" w:color="auto"/>
                        <w:right w:val="none" w:sz="0" w:space="0" w:color="auto"/>
                      </w:divBdr>
                    </w:div>
                  </w:divsChild>
                </w:div>
                <w:div w:id="471556238">
                  <w:marLeft w:val="0"/>
                  <w:marRight w:val="0"/>
                  <w:marTop w:val="0"/>
                  <w:marBottom w:val="0"/>
                  <w:divBdr>
                    <w:top w:val="single" w:sz="2" w:space="1" w:color="FFFFFF"/>
                    <w:left w:val="single" w:sz="2" w:space="12" w:color="FFFFFF"/>
                    <w:bottom w:val="single" w:sz="2" w:space="4" w:color="FFFFFF"/>
                    <w:right w:val="single" w:sz="2" w:space="4" w:color="FFFFFF"/>
                  </w:divBdr>
                  <w:divsChild>
                    <w:div w:id="297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5579">
          <w:marLeft w:val="0"/>
          <w:marRight w:val="0"/>
          <w:marTop w:val="0"/>
          <w:marBottom w:val="335"/>
          <w:divBdr>
            <w:top w:val="none" w:sz="0" w:space="0" w:color="auto"/>
            <w:left w:val="none" w:sz="0" w:space="0" w:color="auto"/>
            <w:bottom w:val="none" w:sz="0" w:space="0" w:color="auto"/>
            <w:right w:val="none" w:sz="0" w:space="0" w:color="auto"/>
          </w:divBdr>
          <w:divsChild>
            <w:div w:id="196546299">
              <w:marLeft w:val="0"/>
              <w:marRight w:val="0"/>
              <w:marTop w:val="0"/>
              <w:marBottom w:val="0"/>
              <w:divBdr>
                <w:top w:val="none" w:sz="0" w:space="0" w:color="auto"/>
                <w:left w:val="none" w:sz="0" w:space="0" w:color="auto"/>
                <w:bottom w:val="none" w:sz="0" w:space="0" w:color="auto"/>
                <w:right w:val="none" w:sz="0" w:space="0" w:color="auto"/>
              </w:divBdr>
              <w:divsChild>
                <w:div w:id="936331481">
                  <w:marLeft w:val="0"/>
                  <w:marRight w:val="0"/>
                  <w:marTop w:val="0"/>
                  <w:marBottom w:val="0"/>
                  <w:divBdr>
                    <w:top w:val="single" w:sz="2" w:space="4" w:color="FFFFFF"/>
                    <w:left w:val="single" w:sz="2" w:space="12" w:color="FFFFFF"/>
                    <w:bottom w:val="single" w:sz="2" w:space="1" w:color="FFFFFF"/>
                    <w:right w:val="single" w:sz="2" w:space="4" w:color="FFFFFF"/>
                  </w:divBdr>
                  <w:divsChild>
                    <w:div w:id="1915620888">
                      <w:marLeft w:val="0"/>
                      <w:marRight w:val="0"/>
                      <w:marTop w:val="0"/>
                      <w:marBottom w:val="0"/>
                      <w:divBdr>
                        <w:top w:val="none" w:sz="0" w:space="0" w:color="auto"/>
                        <w:left w:val="none" w:sz="0" w:space="0" w:color="auto"/>
                        <w:bottom w:val="none" w:sz="0" w:space="0" w:color="auto"/>
                        <w:right w:val="none" w:sz="0" w:space="0" w:color="auto"/>
                      </w:divBdr>
                    </w:div>
                  </w:divsChild>
                </w:div>
                <w:div w:id="512961059">
                  <w:marLeft w:val="0"/>
                  <w:marRight w:val="0"/>
                  <w:marTop w:val="0"/>
                  <w:marBottom w:val="0"/>
                  <w:divBdr>
                    <w:top w:val="single" w:sz="2" w:space="1" w:color="FFFFFF"/>
                    <w:left w:val="single" w:sz="2" w:space="12" w:color="FFFFFF"/>
                    <w:bottom w:val="single" w:sz="2" w:space="1" w:color="FFFFFF"/>
                    <w:right w:val="single" w:sz="2" w:space="4" w:color="FFFFFF"/>
                  </w:divBdr>
                  <w:divsChild>
                    <w:div w:id="1487673940">
                      <w:marLeft w:val="0"/>
                      <w:marRight w:val="0"/>
                      <w:marTop w:val="0"/>
                      <w:marBottom w:val="0"/>
                      <w:divBdr>
                        <w:top w:val="none" w:sz="0" w:space="0" w:color="auto"/>
                        <w:left w:val="none" w:sz="0" w:space="0" w:color="auto"/>
                        <w:bottom w:val="none" w:sz="0" w:space="0" w:color="auto"/>
                        <w:right w:val="none" w:sz="0" w:space="0" w:color="auto"/>
                      </w:divBdr>
                    </w:div>
                  </w:divsChild>
                </w:div>
                <w:div w:id="27996690">
                  <w:marLeft w:val="0"/>
                  <w:marRight w:val="0"/>
                  <w:marTop w:val="0"/>
                  <w:marBottom w:val="0"/>
                  <w:divBdr>
                    <w:top w:val="single" w:sz="2" w:space="1" w:color="FFFFFF"/>
                    <w:left w:val="single" w:sz="2" w:space="12" w:color="FFFFFF"/>
                    <w:bottom w:val="single" w:sz="2" w:space="1" w:color="FFFFFF"/>
                    <w:right w:val="single" w:sz="2" w:space="4" w:color="FFFFFF"/>
                  </w:divBdr>
                  <w:divsChild>
                    <w:div w:id="574825311">
                      <w:marLeft w:val="0"/>
                      <w:marRight w:val="0"/>
                      <w:marTop w:val="0"/>
                      <w:marBottom w:val="0"/>
                      <w:divBdr>
                        <w:top w:val="none" w:sz="0" w:space="0" w:color="auto"/>
                        <w:left w:val="none" w:sz="0" w:space="0" w:color="auto"/>
                        <w:bottom w:val="none" w:sz="0" w:space="0" w:color="auto"/>
                        <w:right w:val="none" w:sz="0" w:space="0" w:color="auto"/>
                      </w:divBdr>
                    </w:div>
                  </w:divsChild>
                </w:div>
                <w:div w:id="1787315178">
                  <w:marLeft w:val="0"/>
                  <w:marRight w:val="0"/>
                  <w:marTop w:val="0"/>
                  <w:marBottom w:val="0"/>
                  <w:divBdr>
                    <w:top w:val="single" w:sz="2" w:space="1" w:color="FFFFFF"/>
                    <w:left w:val="single" w:sz="2" w:space="12" w:color="FFFFFF"/>
                    <w:bottom w:val="single" w:sz="2" w:space="1" w:color="FFFFFF"/>
                    <w:right w:val="single" w:sz="2" w:space="4" w:color="FFFFFF"/>
                  </w:divBdr>
                  <w:divsChild>
                    <w:div w:id="1818568082">
                      <w:marLeft w:val="0"/>
                      <w:marRight w:val="0"/>
                      <w:marTop w:val="0"/>
                      <w:marBottom w:val="0"/>
                      <w:divBdr>
                        <w:top w:val="none" w:sz="0" w:space="0" w:color="auto"/>
                        <w:left w:val="none" w:sz="0" w:space="0" w:color="auto"/>
                        <w:bottom w:val="none" w:sz="0" w:space="0" w:color="auto"/>
                        <w:right w:val="none" w:sz="0" w:space="0" w:color="auto"/>
                      </w:divBdr>
                    </w:div>
                  </w:divsChild>
                </w:div>
                <w:div w:id="427850701">
                  <w:marLeft w:val="0"/>
                  <w:marRight w:val="0"/>
                  <w:marTop w:val="0"/>
                  <w:marBottom w:val="0"/>
                  <w:divBdr>
                    <w:top w:val="single" w:sz="2" w:space="1" w:color="FFFFFF"/>
                    <w:left w:val="single" w:sz="2" w:space="12" w:color="FFFFFF"/>
                    <w:bottom w:val="single" w:sz="2" w:space="1" w:color="FFFFFF"/>
                    <w:right w:val="single" w:sz="2" w:space="4" w:color="FFFFFF"/>
                  </w:divBdr>
                  <w:divsChild>
                    <w:div w:id="221789322">
                      <w:marLeft w:val="0"/>
                      <w:marRight w:val="0"/>
                      <w:marTop w:val="0"/>
                      <w:marBottom w:val="0"/>
                      <w:divBdr>
                        <w:top w:val="none" w:sz="0" w:space="0" w:color="auto"/>
                        <w:left w:val="none" w:sz="0" w:space="0" w:color="auto"/>
                        <w:bottom w:val="none" w:sz="0" w:space="0" w:color="auto"/>
                        <w:right w:val="none" w:sz="0" w:space="0" w:color="auto"/>
                      </w:divBdr>
                    </w:div>
                  </w:divsChild>
                </w:div>
                <w:div w:id="1893998579">
                  <w:marLeft w:val="0"/>
                  <w:marRight w:val="0"/>
                  <w:marTop w:val="0"/>
                  <w:marBottom w:val="0"/>
                  <w:divBdr>
                    <w:top w:val="single" w:sz="2" w:space="1" w:color="FFFFFF"/>
                    <w:left w:val="single" w:sz="2" w:space="12" w:color="FFFFFF"/>
                    <w:bottom w:val="single" w:sz="2" w:space="1" w:color="FFFFFF"/>
                    <w:right w:val="single" w:sz="2" w:space="4" w:color="FFFFFF"/>
                  </w:divBdr>
                  <w:divsChild>
                    <w:div w:id="571349574">
                      <w:marLeft w:val="0"/>
                      <w:marRight w:val="0"/>
                      <w:marTop w:val="0"/>
                      <w:marBottom w:val="0"/>
                      <w:divBdr>
                        <w:top w:val="none" w:sz="0" w:space="0" w:color="auto"/>
                        <w:left w:val="none" w:sz="0" w:space="0" w:color="auto"/>
                        <w:bottom w:val="none" w:sz="0" w:space="0" w:color="auto"/>
                        <w:right w:val="none" w:sz="0" w:space="0" w:color="auto"/>
                      </w:divBdr>
                    </w:div>
                  </w:divsChild>
                </w:div>
                <w:div w:id="805203434">
                  <w:marLeft w:val="0"/>
                  <w:marRight w:val="0"/>
                  <w:marTop w:val="0"/>
                  <w:marBottom w:val="0"/>
                  <w:divBdr>
                    <w:top w:val="single" w:sz="2" w:space="1" w:color="FFFFFF"/>
                    <w:left w:val="single" w:sz="2" w:space="12" w:color="FFFFFF"/>
                    <w:bottom w:val="single" w:sz="2" w:space="1" w:color="FFFFFF"/>
                    <w:right w:val="single" w:sz="2" w:space="4" w:color="FFFFFF"/>
                  </w:divBdr>
                  <w:divsChild>
                    <w:div w:id="789008127">
                      <w:marLeft w:val="0"/>
                      <w:marRight w:val="0"/>
                      <w:marTop w:val="0"/>
                      <w:marBottom w:val="0"/>
                      <w:divBdr>
                        <w:top w:val="none" w:sz="0" w:space="0" w:color="auto"/>
                        <w:left w:val="none" w:sz="0" w:space="0" w:color="auto"/>
                        <w:bottom w:val="none" w:sz="0" w:space="0" w:color="auto"/>
                        <w:right w:val="none" w:sz="0" w:space="0" w:color="auto"/>
                      </w:divBdr>
                    </w:div>
                  </w:divsChild>
                </w:div>
                <w:div w:id="721101834">
                  <w:marLeft w:val="0"/>
                  <w:marRight w:val="0"/>
                  <w:marTop w:val="0"/>
                  <w:marBottom w:val="0"/>
                  <w:divBdr>
                    <w:top w:val="single" w:sz="2" w:space="1" w:color="FFFFFF"/>
                    <w:left w:val="single" w:sz="2" w:space="12" w:color="FFFFFF"/>
                    <w:bottom w:val="single" w:sz="2" w:space="1" w:color="FFFFFF"/>
                    <w:right w:val="single" w:sz="2" w:space="4" w:color="FFFFFF"/>
                  </w:divBdr>
                  <w:divsChild>
                    <w:div w:id="1162240058">
                      <w:marLeft w:val="0"/>
                      <w:marRight w:val="0"/>
                      <w:marTop w:val="0"/>
                      <w:marBottom w:val="0"/>
                      <w:divBdr>
                        <w:top w:val="none" w:sz="0" w:space="0" w:color="auto"/>
                        <w:left w:val="none" w:sz="0" w:space="0" w:color="auto"/>
                        <w:bottom w:val="none" w:sz="0" w:space="0" w:color="auto"/>
                        <w:right w:val="none" w:sz="0" w:space="0" w:color="auto"/>
                      </w:divBdr>
                    </w:div>
                  </w:divsChild>
                </w:div>
                <w:div w:id="512258317">
                  <w:marLeft w:val="0"/>
                  <w:marRight w:val="0"/>
                  <w:marTop w:val="0"/>
                  <w:marBottom w:val="0"/>
                  <w:divBdr>
                    <w:top w:val="single" w:sz="2" w:space="1" w:color="FFFFFF"/>
                    <w:left w:val="single" w:sz="2" w:space="12" w:color="FFFFFF"/>
                    <w:bottom w:val="single" w:sz="2" w:space="1" w:color="FFFFFF"/>
                    <w:right w:val="single" w:sz="2" w:space="4" w:color="FFFFFF"/>
                  </w:divBdr>
                  <w:divsChild>
                    <w:div w:id="524292188">
                      <w:marLeft w:val="0"/>
                      <w:marRight w:val="0"/>
                      <w:marTop w:val="0"/>
                      <w:marBottom w:val="0"/>
                      <w:divBdr>
                        <w:top w:val="none" w:sz="0" w:space="0" w:color="auto"/>
                        <w:left w:val="none" w:sz="0" w:space="0" w:color="auto"/>
                        <w:bottom w:val="none" w:sz="0" w:space="0" w:color="auto"/>
                        <w:right w:val="none" w:sz="0" w:space="0" w:color="auto"/>
                      </w:divBdr>
                    </w:div>
                  </w:divsChild>
                </w:div>
                <w:div w:id="640042899">
                  <w:marLeft w:val="0"/>
                  <w:marRight w:val="0"/>
                  <w:marTop w:val="0"/>
                  <w:marBottom w:val="0"/>
                  <w:divBdr>
                    <w:top w:val="single" w:sz="2" w:space="1" w:color="FFFFFF"/>
                    <w:left w:val="single" w:sz="2" w:space="12" w:color="FFFFFF"/>
                    <w:bottom w:val="single" w:sz="2" w:space="1" w:color="FFFFFF"/>
                    <w:right w:val="single" w:sz="2" w:space="4" w:color="FFFFFF"/>
                  </w:divBdr>
                  <w:divsChild>
                    <w:div w:id="608120336">
                      <w:marLeft w:val="0"/>
                      <w:marRight w:val="0"/>
                      <w:marTop w:val="0"/>
                      <w:marBottom w:val="0"/>
                      <w:divBdr>
                        <w:top w:val="none" w:sz="0" w:space="0" w:color="auto"/>
                        <w:left w:val="none" w:sz="0" w:space="0" w:color="auto"/>
                        <w:bottom w:val="none" w:sz="0" w:space="0" w:color="auto"/>
                        <w:right w:val="none" w:sz="0" w:space="0" w:color="auto"/>
                      </w:divBdr>
                    </w:div>
                  </w:divsChild>
                </w:div>
                <w:div w:id="440031724">
                  <w:marLeft w:val="0"/>
                  <w:marRight w:val="0"/>
                  <w:marTop w:val="0"/>
                  <w:marBottom w:val="0"/>
                  <w:divBdr>
                    <w:top w:val="single" w:sz="2" w:space="1" w:color="FFFFFF"/>
                    <w:left w:val="single" w:sz="2" w:space="12" w:color="FFFFFF"/>
                    <w:bottom w:val="single" w:sz="2" w:space="1" w:color="FFFFFF"/>
                    <w:right w:val="single" w:sz="2" w:space="4" w:color="FFFFFF"/>
                  </w:divBdr>
                  <w:divsChild>
                    <w:div w:id="1681739759">
                      <w:marLeft w:val="0"/>
                      <w:marRight w:val="0"/>
                      <w:marTop w:val="0"/>
                      <w:marBottom w:val="0"/>
                      <w:divBdr>
                        <w:top w:val="none" w:sz="0" w:space="0" w:color="auto"/>
                        <w:left w:val="none" w:sz="0" w:space="0" w:color="auto"/>
                        <w:bottom w:val="none" w:sz="0" w:space="0" w:color="auto"/>
                        <w:right w:val="none" w:sz="0" w:space="0" w:color="auto"/>
                      </w:divBdr>
                    </w:div>
                  </w:divsChild>
                </w:div>
                <w:div w:id="136264309">
                  <w:marLeft w:val="0"/>
                  <w:marRight w:val="0"/>
                  <w:marTop w:val="0"/>
                  <w:marBottom w:val="0"/>
                  <w:divBdr>
                    <w:top w:val="single" w:sz="2" w:space="1" w:color="FFFFFF"/>
                    <w:left w:val="single" w:sz="2" w:space="12" w:color="FFFFFF"/>
                    <w:bottom w:val="single" w:sz="2" w:space="1" w:color="FFFFFF"/>
                    <w:right w:val="single" w:sz="2" w:space="4" w:color="FFFFFF"/>
                  </w:divBdr>
                  <w:divsChild>
                    <w:div w:id="1576238436">
                      <w:marLeft w:val="0"/>
                      <w:marRight w:val="0"/>
                      <w:marTop w:val="0"/>
                      <w:marBottom w:val="0"/>
                      <w:divBdr>
                        <w:top w:val="none" w:sz="0" w:space="0" w:color="auto"/>
                        <w:left w:val="none" w:sz="0" w:space="0" w:color="auto"/>
                        <w:bottom w:val="none" w:sz="0" w:space="0" w:color="auto"/>
                        <w:right w:val="none" w:sz="0" w:space="0" w:color="auto"/>
                      </w:divBdr>
                    </w:div>
                  </w:divsChild>
                </w:div>
                <w:div w:id="1820535183">
                  <w:marLeft w:val="0"/>
                  <w:marRight w:val="0"/>
                  <w:marTop w:val="0"/>
                  <w:marBottom w:val="0"/>
                  <w:divBdr>
                    <w:top w:val="single" w:sz="2" w:space="1" w:color="FFFFFF"/>
                    <w:left w:val="single" w:sz="2" w:space="12" w:color="FFFFFF"/>
                    <w:bottom w:val="single" w:sz="2" w:space="1" w:color="FFFFFF"/>
                    <w:right w:val="single" w:sz="2" w:space="4" w:color="FFFFFF"/>
                  </w:divBdr>
                  <w:divsChild>
                    <w:div w:id="576327090">
                      <w:marLeft w:val="0"/>
                      <w:marRight w:val="0"/>
                      <w:marTop w:val="0"/>
                      <w:marBottom w:val="0"/>
                      <w:divBdr>
                        <w:top w:val="none" w:sz="0" w:space="0" w:color="auto"/>
                        <w:left w:val="none" w:sz="0" w:space="0" w:color="auto"/>
                        <w:bottom w:val="none" w:sz="0" w:space="0" w:color="auto"/>
                        <w:right w:val="none" w:sz="0" w:space="0" w:color="auto"/>
                      </w:divBdr>
                    </w:div>
                  </w:divsChild>
                </w:div>
                <w:div w:id="1677153347">
                  <w:marLeft w:val="0"/>
                  <w:marRight w:val="0"/>
                  <w:marTop w:val="0"/>
                  <w:marBottom w:val="0"/>
                  <w:divBdr>
                    <w:top w:val="single" w:sz="2" w:space="1" w:color="FFFFFF"/>
                    <w:left w:val="single" w:sz="2" w:space="12" w:color="FFFFFF"/>
                    <w:bottom w:val="single" w:sz="2" w:space="1" w:color="FFFFFF"/>
                    <w:right w:val="single" w:sz="2" w:space="4" w:color="FFFFFF"/>
                  </w:divBdr>
                  <w:divsChild>
                    <w:div w:id="1932161051">
                      <w:marLeft w:val="0"/>
                      <w:marRight w:val="0"/>
                      <w:marTop w:val="0"/>
                      <w:marBottom w:val="0"/>
                      <w:divBdr>
                        <w:top w:val="none" w:sz="0" w:space="0" w:color="auto"/>
                        <w:left w:val="none" w:sz="0" w:space="0" w:color="auto"/>
                        <w:bottom w:val="none" w:sz="0" w:space="0" w:color="auto"/>
                        <w:right w:val="none" w:sz="0" w:space="0" w:color="auto"/>
                      </w:divBdr>
                    </w:div>
                  </w:divsChild>
                </w:div>
                <w:div w:id="899291258">
                  <w:marLeft w:val="0"/>
                  <w:marRight w:val="0"/>
                  <w:marTop w:val="0"/>
                  <w:marBottom w:val="0"/>
                  <w:divBdr>
                    <w:top w:val="single" w:sz="2" w:space="1" w:color="FFFFFF"/>
                    <w:left w:val="single" w:sz="2" w:space="12" w:color="FFFFFF"/>
                    <w:bottom w:val="single" w:sz="2" w:space="1" w:color="FFFFFF"/>
                    <w:right w:val="single" w:sz="2" w:space="4" w:color="FFFFFF"/>
                  </w:divBdr>
                  <w:divsChild>
                    <w:div w:id="750928662">
                      <w:marLeft w:val="0"/>
                      <w:marRight w:val="0"/>
                      <w:marTop w:val="0"/>
                      <w:marBottom w:val="0"/>
                      <w:divBdr>
                        <w:top w:val="none" w:sz="0" w:space="0" w:color="auto"/>
                        <w:left w:val="none" w:sz="0" w:space="0" w:color="auto"/>
                        <w:bottom w:val="none" w:sz="0" w:space="0" w:color="auto"/>
                        <w:right w:val="none" w:sz="0" w:space="0" w:color="auto"/>
                      </w:divBdr>
                    </w:div>
                  </w:divsChild>
                </w:div>
                <w:div w:id="686563682">
                  <w:marLeft w:val="0"/>
                  <w:marRight w:val="0"/>
                  <w:marTop w:val="0"/>
                  <w:marBottom w:val="0"/>
                  <w:divBdr>
                    <w:top w:val="single" w:sz="2" w:space="1" w:color="FFFFFF"/>
                    <w:left w:val="single" w:sz="2" w:space="12" w:color="FFFFFF"/>
                    <w:bottom w:val="single" w:sz="2" w:space="1" w:color="FFFFFF"/>
                    <w:right w:val="single" w:sz="2" w:space="4" w:color="FFFFFF"/>
                  </w:divBdr>
                  <w:divsChild>
                    <w:div w:id="164789084">
                      <w:marLeft w:val="0"/>
                      <w:marRight w:val="0"/>
                      <w:marTop w:val="0"/>
                      <w:marBottom w:val="0"/>
                      <w:divBdr>
                        <w:top w:val="none" w:sz="0" w:space="0" w:color="auto"/>
                        <w:left w:val="none" w:sz="0" w:space="0" w:color="auto"/>
                        <w:bottom w:val="none" w:sz="0" w:space="0" w:color="auto"/>
                        <w:right w:val="none" w:sz="0" w:space="0" w:color="auto"/>
                      </w:divBdr>
                    </w:div>
                  </w:divsChild>
                </w:div>
                <w:div w:id="932737791">
                  <w:marLeft w:val="0"/>
                  <w:marRight w:val="0"/>
                  <w:marTop w:val="0"/>
                  <w:marBottom w:val="0"/>
                  <w:divBdr>
                    <w:top w:val="single" w:sz="2" w:space="1" w:color="FFFFFF"/>
                    <w:left w:val="single" w:sz="2" w:space="12" w:color="FFFFFF"/>
                    <w:bottom w:val="single" w:sz="2" w:space="1" w:color="FFFFFF"/>
                    <w:right w:val="single" w:sz="2" w:space="4" w:color="FFFFFF"/>
                  </w:divBdr>
                  <w:divsChild>
                    <w:div w:id="1254171732">
                      <w:marLeft w:val="0"/>
                      <w:marRight w:val="0"/>
                      <w:marTop w:val="0"/>
                      <w:marBottom w:val="0"/>
                      <w:divBdr>
                        <w:top w:val="none" w:sz="0" w:space="0" w:color="auto"/>
                        <w:left w:val="none" w:sz="0" w:space="0" w:color="auto"/>
                        <w:bottom w:val="none" w:sz="0" w:space="0" w:color="auto"/>
                        <w:right w:val="none" w:sz="0" w:space="0" w:color="auto"/>
                      </w:divBdr>
                    </w:div>
                  </w:divsChild>
                </w:div>
                <w:div w:id="674235302">
                  <w:marLeft w:val="0"/>
                  <w:marRight w:val="0"/>
                  <w:marTop w:val="0"/>
                  <w:marBottom w:val="0"/>
                  <w:divBdr>
                    <w:top w:val="single" w:sz="2" w:space="1" w:color="FFFFFF"/>
                    <w:left w:val="single" w:sz="2" w:space="12" w:color="FFFFFF"/>
                    <w:bottom w:val="single" w:sz="2" w:space="4" w:color="FFFFFF"/>
                    <w:right w:val="single" w:sz="2" w:space="4" w:color="FFFFFF"/>
                  </w:divBdr>
                  <w:divsChild>
                    <w:div w:id="12559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77964">
          <w:marLeft w:val="0"/>
          <w:marRight w:val="0"/>
          <w:marTop w:val="0"/>
          <w:marBottom w:val="335"/>
          <w:divBdr>
            <w:top w:val="none" w:sz="0" w:space="0" w:color="auto"/>
            <w:left w:val="none" w:sz="0" w:space="0" w:color="auto"/>
            <w:bottom w:val="none" w:sz="0" w:space="0" w:color="auto"/>
            <w:right w:val="none" w:sz="0" w:space="0" w:color="auto"/>
          </w:divBdr>
          <w:divsChild>
            <w:div w:id="1594322254">
              <w:marLeft w:val="0"/>
              <w:marRight w:val="0"/>
              <w:marTop w:val="0"/>
              <w:marBottom w:val="0"/>
              <w:divBdr>
                <w:top w:val="none" w:sz="0" w:space="0" w:color="auto"/>
                <w:left w:val="none" w:sz="0" w:space="0" w:color="auto"/>
                <w:bottom w:val="none" w:sz="0" w:space="0" w:color="auto"/>
                <w:right w:val="none" w:sz="0" w:space="0" w:color="auto"/>
              </w:divBdr>
              <w:divsChild>
                <w:div w:id="1282688099">
                  <w:marLeft w:val="0"/>
                  <w:marRight w:val="0"/>
                  <w:marTop w:val="0"/>
                  <w:marBottom w:val="0"/>
                  <w:divBdr>
                    <w:top w:val="single" w:sz="2" w:space="4" w:color="FFFFFF"/>
                    <w:left w:val="single" w:sz="2" w:space="12" w:color="FFFFFF"/>
                    <w:bottom w:val="single" w:sz="2" w:space="1" w:color="FFFFFF"/>
                    <w:right w:val="single" w:sz="2" w:space="4" w:color="FFFFFF"/>
                  </w:divBdr>
                  <w:divsChild>
                    <w:div w:id="770206709">
                      <w:marLeft w:val="0"/>
                      <w:marRight w:val="0"/>
                      <w:marTop w:val="0"/>
                      <w:marBottom w:val="0"/>
                      <w:divBdr>
                        <w:top w:val="none" w:sz="0" w:space="0" w:color="auto"/>
                        <w:left w:val="none" w:sz="0" w:space="0" w:color="auto"/>
                        <w:bottom w:val="none" w:sz="0" w:space="0" w:color="auto"/>
                        <w:right w:val="none" w:sz="0" w:space="0" w:color="auto"/>
                      </w:divBdr>
                    </w:div>
                  </w:divsChild>
                </w:div>
                <w:div w:id="20711152">
                  <w:marLeft w:val="0"/>
                  <w:marRight w:val="0"/>
                  <w:marTop w:val="0"/>
                  <w:marBottom w:val="0"/>
                  <w:divBdr>
                    <w:top w:val="single" w:sz="2" w:space="1" w:color="FFFFFF"/>
                    <w:left w:val="single" w:sz="2" w:space="12" w:color="FFFFFF"/>
                    <w:bottom w:val="single" w:sz="2" w:space="1" w:color="FFFFFF"/>
                    <w:right w:val="single" w:sz="2" w:space="4" w:color="FFFFFF"/>
                  </w:divBdr>
                  <w:divsChild>
                    <w:div w:id="404693995">
                      <w:marLeft w:val="0"/>
                      <w:marRight w:val="0"/>
                      <w:marTop w:val="0"/>
                      <w:marBottom w:val="0"/>
                      <w:divBdr>
                        <w:top w:val="none" w:sz="0" w:space="0" w:color="auto"/>
                        <w:left w:val="none" w:sz="0" w:space="0" w:color="auto"/>
                        <w:bottom w:val="none" w:sz="0" w:space="0" w:color="auto"/>
                        <w:right w:val="none" w:sz="0" w:space="0" w:color="auto"/>
                      </w:divBdr>
                    </w:div>
                  </w:divsChild>
                </w:div>
                <w:div w:id="1347251369">
                  <w:marLeft w:val="0"/>
                  <w:marRight w:val="0"/>
                  <w:marTop w:val="0"/>
                  <w:marBottom w:val="0"/>
                  <w:divBdr>
                    <w:top w:val="single" w:sz="2" w:space="1" w:color="FFFFFF"/>
                    <w:left w:val="single" w:sz="2" w:space="12" w:color="FFFFFF"/>
                    <w:bottom w:val="single" w:sz="2" w:space="1" w:color="FFFFFF"/>
                    <w:right w:val="single" w:sz="2" w:space="4" w:color="FFFFFF"/>
                  </w:divBdr>
                  <w:divsChild>
                    <w:div w:id="1016691916">
                      <w:marLeft w:val="0"/>
                      <w:marRight w:val="0"/>
                      <w:marTop w:val="0"/>
                      <w:marBottom w:val="0"/>
                      <w:divBdr>
                        <w:top w:val="none" w:sz="0" w:space="0" w:color="auto"/>
                        <w:left w:val="none" w:sz="0" w:space="0" w:color="auto"/>
                        <w:bottom w:val="none" w:sz="0" w:space="0" w:color="auto"/>
                        <w:right w:val="none" w:sz="0" w:space="0" w:color="auto"/>
                      </w:divBdr>
                    </w:div>
                  </w:divsChild>
                </w:div>
                <w:div w:id="1555501352">
                  <w:marLeft w:val="0"/>
                  <w:marRight w:val="0"/>
                  <w:marTop w:val="0"/>
                  <w:marBottom w:val="0"/>
                  <w:divBdr>
                    <w:top w:val="single" w:sz="2" w:space="1" w:color="FFFFFF"/>
                    <w:left w:val="single" w:sz="2" w:space="12" w:color="FFFFFF"/>
                    <w:bottom w:val="single" w:sz="2" w:space="1" w:color="FFFFFF"/>
                    <w:right w:val="single" w:sz="2" w:space="4" w:color="FFFFFF"/>
                  </w:divBdr>
                  <w:divsChild>
                    <w:div w:id="1155141695">
                      <w:marLeft w:val="0"/>
                      <w:marRight w:val="0"/>
                      <w:marTop w:val="0"/>
                      <w:marBottom w:val="0"/>
                      <w:divBdr>
                        <w:top w:val="none" w:sz="0" w:space="0" w:color="auto"/>
                        <w:left w:val="none" w:sz="0" w:space="0" w:color="auto"/>
                        <w:bottom w:val="none" w:sz="0" w:space="0" w:color="auto"/>
                        <w:right w:val="none" w:sz="0" w:space="0" w:color="auto"/>
                      </w:divBdr>
                    </w:div>
                  </w:divsChild>
                </w:div>
                <w:div w:id="1606037500">
                  <w:marLeft w:val="0"/>
                  <w:marRight w:val="0"/>
                  <w:marTop w:val="0"/>
                  <w:marBottom w:val="0"/>
                  <w:divBdr>
                    <w:top w:val="single" w:sz="2" w:space="1" w:color="FFFFFF"/>
                    <w:left w:val="single" w:sz="2" w:space="12" w:color="FFFFFF"/>
                    <w:bottom w:val="single" w:sz="2" w:space="1" w:color="FFFFFF"/>
                    <w:right w:val="single" w:sz="2" w:space="4" w:color="FFFFFF"/>
                  </w:divBdr>
                  <w:divsChild>
                    <w:div w:id="818611696">
                      <w:marLeft w:val="0"/>
                      <w:marRight w:val="0"/>
                      <w:marTop w:val="0"/>
                      <w:marBottom w:val="0"/>
                      <w:divBdr>
                        <w:top w:val="none" w:sz="0" w:space="0" w:color="auto"/>
                        <w:left w:val="none" w:sz="0" w:space="0" w:color="auto"/>
                        <w:bottom w:val="none" w:sz="0" w:space="0" w:color="auto"/>
                        <w:right w:val="none" w:sz="0" w:space="0" w:color="auto"/>
                      </w:divBdr>
                    </w:div>
                  </w:divsChild>
                </w:div>
                <w:div w:id="653677827">
                  <w:marLeft w:val="0"/>
                  <w:marRight w:val="0"/>
                  <w:marTop w:val="0"/>
                  <w:marBottom w:val="0"/>
                  <w:divBdr>
                    <w:top w:val="single" w:sz="2" w:space="1" w:color="FFFFFF"/>
                    <w:left w:val="single" w:sz="2" w:space="12" w:color="FFFFFF"/>
                    <w:bottom w:val="single" w:sz="2" w:space="1" w:color="FFFFFF"/>
                    <w:right w:val="single" w:sz="2" w:space="4" w:color="FFFFFF"/>
                  </w:divBdr>
                  <w:divsChild>
                    <w:div w:id="1997028647">
                      <w:marLeft w:val="0"/>
                      <w:marRight w:val="0"/>
                      <w:marTop w:val="0"/>
                      <w:marBottom w:val="0"/>
                      <w:divBdr>
                        <w:top w:val="none" w:sz="0" w:space="0" w:color="auto"/>
                        <w:left w:val="none" w:sz="0" w:space="0" w:color="auto"/>
                        <w:bottom w:val="none" w:sz="0" w:space="0" w:color="auto"/>
                        <w:right w:val="none" w:sz="0" w:space="0" w:color="auto"/>
                      </w:divBdr>
                    </w:div>
                  </w:divsChild>
                </w:div>
                <w:div w:id="269053597">
                  <w:marLeft w:val="0"/>
                  <w:marRight w:val="0"/>
                  <w:marTop w:val="0"/>
                  <w:marBottom w:val="0"/>
                  <w:divBdr>
                    <w:top w:val="single" w:sz="2" w:space="1" w:color="FFFFFF"/>
                    <w:left w:val="single" w:sz="2" w:space="12" w:color="FFFFFF"/>
                    <w:bottom w:val="single" w:sz="2" w:space="1" w:color="FFFFFF"/>
                    <w:right w:val="single" w:sz="2" w:space="4" w:color="FFFFFF"/>
                  </w:divBdr>
                  <w:divsChild>
                    <w:div w:id="1844739375">
                      <w:marLeft w:val="0"/>
                      <w:marRight w:val="0"/>
                      <w:marTop w:val="0"/>
                      <w:marBottom w:val="0"/>
                      <w:divBdr>
                        <w:top w:val="none" w:sz="0" w:space="0" w:color="auto"/>
                        <w:left w:val="none" w:sz="0" w:space="0" w:color="auto"/>
                        <w:bottom w:val="none" w:sz="0" w:space="0" w:color="auto"/>
                        <w:right w:val="none" w:sz="0" w:space="0" w:color="auto"/>
                      </w:divBdr>
                    </w:div>
                  </w:divsChild>
                </w:div>
                <w:div w:id="1758553158">
                  <w:marLeft w:val="0"/>
                  <w:marRight w:val="0"/>
                  <w:marTop w:val="0"/>
                  <w:marBottom w:val="0"/>
                  <w:divBdr>
                    <w:top w:val="single" w:sz="2" w:space="1" w:color="FFFFFF"/>
                    <w:left w:val="single" w:sz="2" w:space="12" w:color="FFFFFF"/>
                    <w:bottom w:val="single" w:sz="2" w:space="1" w:color="FFFFFF"/>
                    <w:right w:val="single" w:sz="2" w:space="4" w:color="FFFFFF"/>
                  </w:divBdr>
                  <w:divsChild>
                    <w:div w:id="760221710">
                      <w:marLeft w:val="0"/>
                      <w:marRight w:val="0"/>
                      <w:marTop w:val="0"/>
                      <w:marBottom w:val="0"/>
                      <w:divBdr>
                        <w:top w:val="none" w:sz="0" w:space="0" w:color="auto"/>
                        <w:left w:val="none" w:sz="0" w:space="0" w:color="auto"/>
                        <w:bottom w:val="none" w:sz="0" w:space="0" w:color="auto"/>
                        <w:right w:val="none" w:sz="0" w:space="0" w:color="auto"/>
                      </w:divBdr>
                    </w:div>
                  </w:divsChild>
                </w:div>
                <w:div w:id="796289899">
                  <w:marLeft w:val="0"/>
                  <w:marRight w:val="0"/>
                  <w:marTop w:val="0"/>
                  <w:marBottom w:val="0"/>
                  <w:divBdr>
                    <w:top w:val="single" w:sz="2" w:space="1" w:color="FFFFFF"/>
                    <w:left w:val="single" w:sz="2" w:space="12" w:color="FFFFFF"/>
                    <w:bottom w:val="single" w:sz="2" w:space="1" w:color="FFFFFF"/>
                    <w:right w:val="single" w:sz="2" w:space="4" w:color="FFFFFF"/>
                  </w:divBdr>
                  <w:divsChild>
                    <w:div w:id="136578446">
                      <w:marLeft w:val="0"/>
                      <w:marRight w:val="0"/>
                      <w:marTop w:val="0"/>
                      <w:marBottom w:val="0"/>
                      <w:divBdr>
                        <w:top w:val="none" w:sz="0" w:space="0" w:color="auto"/>
                        <w:left w:val="none" w:sz="0" w:space="0" w:color="auto"/>
                        <w:bottom w:val="none" w:sz="0" w:space="0" w:color="auto"/>
                        <w:right w:val="none" w:sz="0" w:space="0" w:color="auto"/>
                      </w:divBdr>
                    </w:div>
                  </w:divsChild>
                </w:div>
                <w:div w:id="587227475">
                  <w:marLeft w:val="0"/>
                  <w:marRight w:val="0"/>
                  <w:marTop w:val="0"/>
                  <w:marBottom w:val="0"/>
                  <w:divBdr>
                    <w:top w:val="single" w:sz="2" w:space="1" w:color="FFFFFF"/>
                    <w:left w:val="single" w:sz="2" w:space="12" w:color="FFFFFF"/>
                    <w:bottom w:val="single" w:sz="2" w:space="4" w:color="FFFFFF"/>
                    <w:right w:val="single" w:sz="2" w:space="4" w:color="FFFFFF"/>
                  </w:divBdr>
                  <w:divsChild>
                    <w:div w:id="1612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12893">
          <w:marLeft w:val="0"/>
          <w:marRight w:val="0"/>
          <w:marTop w:val="0"/>
          <w:marBottom w:val="335"/>
          <w:divBdr>
            <w:top w:val="none" w:sz="0" w:space="0" w:color="auto"/>
            <w:left w:val="none" w:sz="0" w:space="0" w:color="auto"/>
            <w:bottom w:val="none" w:sz="0" w:space="0" w:color="auto"/>
            <w:right w:val="none" w:sz="0" w:space="0" w:color="auto"/>
          </w:divBdr>
          <w:divsChild>
            <w:div w:id="435057364">
              <w:marLeft w:val="0"/>
              <w:marRight w:val="0"/>
              <w:marTop w:val="0"/>
              <w:marBottom w:val="0"/>
              <w:divBdr>
                <w:top w:val="none" w:sz="0" w:space="0" w:color="auto"/>
                <w:left w:val="none" w:sz="0" w:space="0" w:color="auto"/>
                <w:bottom w:val="none" w:sz="0" w:space="0" w:color="auto"/>
                <w:right w:val="none" w:sz="0" w:space="0" w:color="auto"/>
              </w:divBdr>
              <w:divsChild>
                <w:div w:id="939069729">
                  <w:marLeft w:val="0"/>
                  <w:marRight w:val="0"/>
                  <w:marTop w:val="0"/>
                  <w:marBottom w:val="0"/>
                  <w:divBdr>
                    <w:top w:val="single" w:sz="2" w:space="4" w:color="FFFFFF"/>
                    <w:left w:val="single" w:sz="2" w:space="12" w:color="FFFFFF"/>
                    <w:bottom w:val="single" w:sz="2" w:space="1" w:color="FFFFFF"/>
                    <w:right w:val="single" w:sz="2" w:space="4" w:color="FFFFFF"/>
                  </w:divBdr>
                  <w:divsChild>
                    <w:div w:id="1908490933">
                      <w:marLeft w:val="0"/>
                      <w:marRight w:val="0"/>
                      <w:marTop w:val="0"/>
                      <w:marBottom w:val="0"/>
                      <w:divBdr>
                        <w:top w:val="none" w:sz="0" w:space="0" w:color="auto"/>
                        <w:left w:val="none" w:sz="0" w:space="0" w:color="auto"/>
                        <w:bottom w:val="none" w:sz="0" w:space="0" w:color="auto"/>
                        <w:right w:val="none" w:sz="0" w:space="0" w:color="auto"/>
                      </w:divBdr>
                    </w:div>
                  </w:divsChild>
                </w:div>
                <w:div w:id="1297835837">
                  <w:marLeft w:val="0"/>
                  <w:marRight w:val="0"/>
                  <w:marTop w:val="0"/>
                  <w:marBottom w:val="0"/>
                  <w:divBdr>
                    <w:top w:val="single" w:sz="2" w:space="1" w:color="FFFFFF"/>
                    <w:left w:val="single" w:sz="2" w:space="12" w:color="FFFFFF"/>
                    <w:bottom w:val="single" w:sz="2" w:space="1" w:color="FFFFFF"/>
                    <w:right w:val="single" w:sz="2" w:space="4" w:color="FFFFFF"/>
                  </w:divBdr>
                  <w:divsChild>
                    <w:div w:id="917789397">
                      <w:marLeft w:val="0"/>
                      <w:marRight w:val="0"/>
                      <w:marTop w:val="0"/>
                      <w:marBottom w:val="0"/>
                      <w:divBdr>
                        <w:top w:val="none" w:sz="0" w:space="0" w:color="auto"/>
                        <w:left w:val="none" w:sz="0" w:space="0" w:color="auto"/>
                        <w:bottom w:val="none" w:sz="0" w:space="0" w:color="auto"/>
                        <w:right w:val="none" w:sz="0" w:space="0" w:color="auto"/>
                      </w:divBdr>
                    </w:div>
                  </w:divsChild>
                </w:div>
                <w:div w:id="1761563806">
                  <w:marLeft w:val="0"/>
                  <w:marRight w:val="0"/>
                  <w:marTop w:val="0"/>
                  <w:marBottom w:val="0"/>
                  <w:divBdr>
                    <w:top w:val="single" w:sz="2" w:space="1" w:color="FFFFFF"/>
                    <w:left w:val="single" w:sz="2" w:space="12" w:color="FFFFFF"/>
                    <w:bottom w:val="single" w:sz="2" w:space="1" w:color="FFFFFF"/>
                    <w:right w:val="single" w:sz="2" w:space="4" w:color="FFFFFF"/>
                  </w:divBdr>
                  <w:divsChild>
                    <w:div w:id="1216895385">
                      <w:marLeft w:val="0"/>
                      <w:marRight w:val="0"/>
                      <w:marTop w:val="0"/>
                      <w:marBottom w:val="0"/>
                      <w:divBdr>
                        <w:top w:val="none" w:sz="0" w:space="0" w:color="auto"/>
                        <w:left w:val="none" w:sz="0" w:space="0" w:color="auto"/>
                        <w:bottom w:val="none" w:sz="0" w:space="0" w:color="auto"/>
                        <w:right w:val="none" w:sz="0" w:space="0" w:color="auto"/>
                      </w:divBdr>
                    </w:div>
                  </w:divsChild>
                </w:div>
                <w:div w:id="1145587865">
                  <w:marLeft w:val="0"/>
                  <w:marRight w:val="0"/>
                  <w:marTop w:val="0"/>
                  <w:marBottom w:val="0"/>
                  <w:divBdr>
                    <w:top w:val="single" w:sz="2" w:space="1" w:color="FFFFFF"/>
                    <w:left w:val="single" w:sz="2" w:space="12" w:color="FFFFFF"/>
                    <w:bottom w:val="single" w:sz="2" w:space="1" w:color="FFFFFF"/>
                    <w:right w:val="single" w:sz="2" w:space="4" w:color="FFFFFF"/>
                  </w:divBdr>
                  <w:divsChild>
                    <w:div w:id="1309088855">
                      <w:marLeft w:val="0"/>
                      <w:marRight w:val="0"/>
                      <w:marTop w:val="0"/>
                      <w:marBottom w:val="0"/>
                      <w:divBdr>
                        <w:top w:val="none" w:sz="0" w:space="0" w:color="auto"/>
                        <w:left w:val="none" w:sz="0" w:space="0" w:color="auto"/>
                        <w:bottom w:val="none" w:sz="0" w:space="0" w:color="auto"/>
                        <w:right w:val="none" w:sz="0" w:space="0" w:color="auto"/>
                      </w:divBdr>
                    </w:div>
                  </w:divsChild>
                </w:div>
                <w:div w:id="2106027863">
                  <w:marLeft w:val="0"/>
                  <w:marRight w:val="0"/>
                  <w:marTop w:val="0"/>
                  <w:marBottom w:val="0"/>
                  <w:divBdr>
                    <w:top w:val="single" w:sz="2" w:space="1" w:color="FFFFFF"/>
                    <w:left w:val="single" w:sz="2" w:space="12" w:color="FFFFFF"/>
                    <w:bottom w:val="single" w:sz="2" w:space="1" w:color="FFFFFF"/>
                    <w:right w:val="single" w:sz="2" w:space="4" w:color="FFFFFF"/>
                  </w:divBdr>
                  <w:divsChild>
                    <w:div w:id="773329684">
                      <w:marLeft w:val="0"/>
                      <w:marRight w:val="0"/>
                      <w:marTop w:val="0"/>
                      <w:marBottom w:val="0"/>
                      <w:divBdr>
                        <w:top w:val="none" w:sz="0" w:space="0" w:color="auto"/>
                        <w:left w:val="none" w:sz="0" w:space="0" w:color="auto"/>
                        <w:bottom w:val="none" w:sz="0" w:space="0" w:color="auto"/>
                        <w:right w:val="none" w:sz="0" w:space="0" w:color="auto"/>
                      </w:divBdr>
                    </w:div>
                  </w:divsChild>
                </w:div>
                <w:div w:id="1957448465">
                  <w:marLeft w:val="0"/>
                  <w:marRight w:val="0"/>
                  <w:marTop w:val="0"/>
                  <w:marBottom w:val="0"/>
                  <w:divBdr>
                    <w:top w:val="single" w:sz="2" w:space="1" w:color="FFFFFF"/>
                    <w:left w:val="single" w:sz="2" w:space="12" w:color="FFFFFF"/>
                    <w:bottom w:val="single" w:sz="2" w:space="1" w:color="FFFFFF"/>
                    <w:right w:val="single" w:sz="2" w:space="4" w:color="FFFFFF"/>
                  </w:divBdr>
                  <w:divsChild>
                    <w:div w:id="283268612">
                      <w:marLeft w:val="0"/>
                      <w:marRight w:val="0"/>
                      <w:marTop w:val="0"/>
                      <w:marBottom w:val="0"/>
                      <w:divBdr>
                        <w:top w:val="none" w:sz="0" w:space="0" w:color="auto"/>
                        <w:left w:val="none" w:sz="0" w:space="0" w:color="auto"/>
                        <w:bottom w:val="none" w:sz="0" w:space="0" w:color="auto"/>
                        <w:right w:val="none" w:sz="0" w:space="0" w:color="auto"/>
                      </w:divBdr>
                    </w:div>
                  </w:divsChild>
                </w:div>
                <w:div w:id="2033141877">
                  <w:marLeft w:val="0"/>
                  <w:marRight w:val="0"/>
                  <w:marTop w:val="0"/>
                  <w:marBottom w:val="0"/>
                  <w:divBdr>
                    <w:top w:val="single" w:sz="2" w:space="1" w:color="FFFFFF"/>
                    <w:left w:val="single" w:sz="2" w:space="12" w:color="FFFFFF"/>
                    <w:bottom w:val="single" w:sz="2" w:space="1" w:color="FFFFFF"/>
                    <w:right w:val="single" w:sz="2" w:space="4" w:color="FFFFFF"/>
                  </w:divBdr>
                  <w:divsChild>
                    <w:div w:id="1832287941">
                      <w:marLeft w:val="0"/>
                      <w:marRight w:val="0"/>
                      <w:marTop w:val="0"/>
                      <w:marBottom w:val="0"/>
                      <w:divBdr>
                        <w:top w:val="none" w:sz="0" w:space="0" w:color="auto"/>
                        <w:left w:val="none" w:sz="0" w:space="0" w:color="auto"/>
                        <w:bottom w:val="none" w:sz="0" w:space="0" w:color="auto"/>
                        <w:right w:val="none" w:sz="0" w:space="0" w:color="auto"/>
                      </w:divBdr>
                    </w:div>
                  </w:divsChild>
                </w:div>
                <w:div w:id="114249818">
                  <w:marLeft w:val="0"/>
                  <w:marRight w:val="0"/>
                  <w:marTop w:val="0"/>
                  <w:marBottom w:val="0"/>
                  <w:divBdr>
                    <w:top w:val="single" w:sz="2" w:space="1" w:color="FFFFFF"/>
                    <w:left w:val="single" w:sz="2" w:space="12" w:color="FFFFFF"/>
                    <w:bottom w:val="single" w:sz="2" w:space="1" w:color="FFFFFF"/>
                    <w:right w:val="single" w:sz="2" w:space="4" w:color="FFFFFF"/>
                  </w:divBdr>
                  <w:divsChild>
                    <w:div w:id="1214733278">
                      <w:marLeft w:val="0"/>
                      <w:marRight w:val="0"/>
                      <w:marTop w:val="0"/>
                      <w:marBottom w:val="0"/>
                      <w:divBdr>
                        <w:top w:val="none" w:sz="0" w:space="0" w:color="auto"/>
                        <w:left w:val="none" w:sz="0" w:space="0" w:color="auto"/>
                        <w:bottom w:val="none" w:sz="0" w:space="0" w:color="auto"/>
                        <w:right w:val="none" w:sz="0" w:space="0" w:color="auto"/>
                      </w:divBdr>
                    </w:div>
                  </w:divsChild>
                </w:div>
                <w:div w:id="676542630">
                  <w:marLeft w:val="0"/>
                  <w:marRight w:val="0"/>
                  <w:marTop w:val="0"/>
                  <w:marBottom w:val="0"/>
                  <w:divBdr>
                    <w:top w:val="single" w:sz="2" w:space="1" w:color="FFFFFF"/>
                    <w:left w:val="single" w:sz="2" w:space="12" w:color="FFFFFF"/>
                    <w:bottom w:val="single" w:sz="2" w:space="1" w:color="FFFFFF"/>
                    <w:right w:val="single" w:sz="2" w:space="4" w:color="FFFFFF"/>
                  </w:divBdr>
                  <w:divsChild>
                    <w:div w:id="940451273">
                      <w:marLeft w:val="0"/>
                      <w:marRight w:val="0"/>
                      <w:marTop w:val="0"/>
                      <w:marBottom w:val="0"/>
                      <w:divBdr>
                        <w:top w:val="none" w:sz="0" w:space="0" w:color="auto"/>
                        <w:left w:val="none" w:sz="0" w:space="0" w:color="auto"/>
                        <w:bottom w:val="none" w:sz="0" w:space="0" w:color="auto"/>
                        <w:right w:val="none" w:sz="0" w:space="0" w:color="auto"/>
                      </w:divBdr>
                    </w:div>
                  </w:divsChild>
                </w:div>
                <w:div w:id="874272854">
                  <w:marLeft w:val="0"/>
                  <w:marRight w:val="0"/>
                  <w:marTop w:val="0"/>
                  <w:marBottom w:val="0"/>
                  <w:divBdr>
                    <w:top w:val="single" w:sz="2" w:space="1" w:color="FFFFFF"/>
                    <w:left w:val="single" w:sz="2" w:space="12" w:color="FFFFFF"/>
                    <w:bottom w:val="single" w:sz="2" w:space="1" w:color="FFFFFF"/>
                    <w:right w:val="single" w:sz="2" w:space="4" w:color="FFFFFF"/>
                  </w:divBdr>
                  <w:divsChild>
                    <w:div w:id="1110704449">
                      <w:marLeft w:val="0"/>
                      <w:marRight w:val="0"/>
                      <w:marTop w:val="0"/>
                      <w:marBottom w:val="0"/>
                      <w:divBdr>
                        <w:top w:val="none" w:sz="0" w:space="0" w:color="auto"/>
                        <w:left w:val="none" w:sz="0" w:space="0" w:color="auto"/>
                        <w:bottom w:val="none" w:sz="0" w:space="0" w:color="auto"/>
                        <w:right w:val="none" w:sz="0" w:space="0" w:color="auto"/>
                      </w:divBdr>
                    </w:div>
                  </w:divsChild>
                </w:div>
                <w:div w:id="1357584590">
                  <w:marLeft w:val="0"/>
                  <w:marRight w:val="0"/>
                  <w:marTop w:val="0"/>
                  <w:marBottom w:val="0"/>
                  <w:divBdr>
                    <w:top w:val="single" w:sz="2" w:space="1" w:color="FFFFFF"/>
                    <w:left w:val="single" w:sz="2" w:space="12" w:color="FFFFFF"/>
                    <w:bottom w:val="single" w:sz="2" w:space="4" w:color="FFFFFF"/>
                    <w:right w:val="single" w:sz="2" w:space="4" w:color="FFFFFF"/>
                  </w:divBdr>
                  <w:divsChild>
                    <w:div w:id="1906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5311">
          <w:marLeft w:val="0"/>
          <w:marRight w:val="0"/>
          <w:marTop w:val="0"/>
          <w:marBottom w:val="335"/>
          <w:divBdr>
            <w:top w:val="none" w:sz="0" w:space="0" w:color="auto"/>
            <w:left w:val="none" w:sz="0" w:space="0" w:color="auto"/>
            <w:bottom w:val="none" w:sz="0" w:space="0" w:color="auto"/>
            <w:right w:val="none" w:sz="0" w:space="0" w:color="auto"/>
          </w:divBdr>
          <w:divsChild>
            <w:div w:id="380329630">
              <w:marLeft w:val="0"/>
              <w:marRight w:val="0"/>
              <w:marTop w:val="0"/>
              <w:marBottom w:val="0"/>
              <w:divBdr>
                <w:top w:val="none" w:sz="0" w:space="0" w:color="auto"/>
                <w:left w:val="none" w:sz="0" w:space="0" w:color="auto"/>
                <w:bottom w:val="none" w:sz="0" w:space="0" w:color="auto"/>
                <w:right w:val="none" w:sz="0" w:space="0" w:color="auto"/>
              </w:divBdr>
              <w:divsChild>
                <w:div w:id="1493137064">
                  <w:marLeft w:val="0"/>
                  <w:marRight w:val="0"/>
                  <w:marTop w:val="0"/>
                  <w:marBottom w:val="0"/>
                  <w:divBdr>
                    <w:top w:val="single" w:sz="2" w:space="4" w:color="FFFFFF"/>
                    <w:left w:val="single" w:sz="2" w:space="12" w:color="FFFFFF"/>
                    <w:bottom w:val="single" w:sz="2" w:space="1" w:color="FFFFFF"/>
                    <w:right w:val="single" w:sz="2" w:space="4" w:color="FFFFFF"/>
                  </w:divBdr>
                  <w:divsChild>
                    <w:div w:id="1483934987">
                      <w:marLeft w:val="0"/>
                      <w:marRight w:val="0"/>
                      <w:marTop w:val="0"/>
                      <w:marBottom w:val="0"/>
                      <w:divBdr>
                        <w:top w:val="none" w:sz="0" w:space="0" w:color="auto"/>
                        <w:left w:val="none" w:sz="0" w:space="0" w:color="auto"/>
                        <w:bottom w:val="none" w:sz="0" w:space="0" w:color="auto"/>
                        <w:right w:val="none" w:sz="0" w:space="0" w:color="auto"/>
                      </w:divBdr>
                    </w:div>
                  </w:divsChild>
                </w:div>
                <w:div w:id="1958099651">
                  <w:marLeft w:val="0"/>
                  <w:marRight w:val="0"/>
                  <w:marTop w:val="0"/>
                  <w:marBottom w:val="0"/>
                  <w:divBdr>
                    <w:top w:val="single" w:sz="2" w:space="1" w:color="FFFFFF"/>
                    <w:left w:val="single" w:sz="2" w:space="12" w:color="FFFFFF"/>
                    <w:bottom w:val="single" w:sz="2" w:space="1" w:color="FFFFFF"/>
                    <w:right w:val="single" w:sz="2" w:space="4" w:color="FFFFFF"/>
                  </w:divBdr>
                  <w:divsChild>
                    <w:div w:id="1192960159">
                      <w:marLeft w:val="0"/>
                      <w:marRight w:val="0"/>
                      <w:marTop w:val="0"/>
                      <w:marBottom w:val="0"/>
                      <w:divBdr>
                        <w:top w:val="none" w:sz="0" w:space="0" w:color="auto"/>
                        <w:left w:val="none" w:sz="0" w:space="0" w:color="auto"/>
                        <w:bottom w:val="none" w:sz="0" w:space="0" w:color="auto"/>
                        <w:right w:val="none" w:sz="0" w:space="0" w:color="auto"/>
                      </w:divBdr>
                    </w:div>
                  </w:divsChild>
                </w:div>
                <w:div w:id="74085184">
                  <w:marLeft w:val="0"/>
                  <w:marRight w:val="0"/>
                  <w:marTop w:val="0"/>
                  <w:marBottom w:val="0"/>
                  <w:divBdr>
                    <w:top w:val="single" w:sz="2" w:space="1" w:color="FFFFFF"/>
                    <w:left w:val="single" w:sz="2" w:space="12" w:color="FFFFFF"/>
                    <w:bottom w:val="single" w:sz="2" w:space="1" w:color="FFFFFF"/>
                    <w:right w:val="single" w:sz="2" w:space="4" w:color="FFFFFF"/>
                  </w:divBdr>
                  <w:divsChild>
                    <w:div w:id="1984386364">
                      <w:marLeft w:val="0"/>
                      <w:marRight w:val="0"/>
                      <w:marTop w:val="0"/>
                      <w:marBottom w:val="0"/>
                      <w:divBdr>
                        <w:top w:val="none" w:sz="0" w:space="0" w:color="auto"/>
                        <w:left w:val="none" w:sz="0" w:space="0" w:color="auto"/>
                        <w:bottom w:val="none" w:sz="0" w:space="0" w:color="auto"/>
                        <w:right w:val="none" w:sz="0" w:space="0" w:color="auto"/>
                      </w:divBdr>
                    </w:div>
                  </w:divsChild>
                </w:div>
                <w:div w:id="1081414767">
                  <w:marLeft w:val="0"/>
                  <w:marRight w:val="0"/>
                  <w:marTop w:val="0"/>
                  <w:marBottom w:val="0"/>
                  <w:divBdr>
                    <w:top w:val="single" w:sz="2" w:space="1" w:color="FFFFFF"/>
                    <w:left w:val="single" w:sz="2" w:space="12" w:color="FFFFFF"/>
                    <w:bottom w:val="single" w:sz="2" w:space="1" w:color="FFFFFF"/>
                    <w:right w:val="single" w:sz="2" w:space="4" w:color="FFFFFF"/>
                  </w:divBdr>
                  <w:divsChild>
                    <w:div w:id="28773125">
                      <w:marLeft w:val="0"/>
                      <w:marRight w:val="0"/>
                      <w:marTop w:val="0"/>
                      <w:marBottom w:val="0"/>
                      <w:divBdr>
                        <w:top w:val="none" w:sz="0" w:space="0" w:color="auto"/>
                        <w:left w:val="none" w:sz="0" w:space="0" w:color="auto"/>
                        <w:bottom w:val="none" w:sz="0" w:space="0" w:color="auto"/>
                        <w:right w:val="none" w:sz="0" w:space="0" w:color="auto"/>
                      </w:divBdr>
                    </w:div>
                  </w:divsChild>
                </w:div>
                <w:div w:id="1376009380">
                  <w:marLeft w:val="0"/>
                  <w:marRight w:val="0"/>
                  <w:marTop w:val="0"/>
                  <w:marBottom w:val="0"/>
                  <w:divBdr>
                    <w:top w:val="single" w:sz="2" w:space="1" w:color="FFFFFF"/>
                    <w:left w:val="single" w:sz="2" w:space="12" w:color="FFFFFF"/>
                    <w:bottom w:val="single" w:sz="2" w:space="1" w:color="FFFFFF"/>
                    <w:right w:val="single" w:sz="2" w:space="4" w:color="FFFFFF"/>
                  </w:divBdr>
                  <w:divsChild>
                    <w:div w:id="1834711454">
                      <w:marLeft w:val="0"/>
                      <w:marRight w:val="0"/>
                      <w:marTop w:val="0"/>
                      <w:marBottom w:val="0"/>
                      <w:divBdr>
                        <w:top w:val="none" w:sz="0" w:space="0" w:color="auto"/>
                        <w:left w:val="none" w:sz="0" w:space="0" w:color="auto"/>
                        <w:bottom w:val="none" w:sz="0" w:space="0" w:color="auto"/>
                        <w:right w:val="none" w:sz="0" w:space="0" w:color="auto"/>
                      </w:divBdr>
                    </w:div>
                  </w:divsChild>
                </w:div>
                <w:div w:id="1485006450">
                  <w:marLeft w:val="0"/>
                  <w:marRight w:val="0"/>
                  <w:marTop w:val="0"/>
                  <w:marBottom w:val="0"/>
                  <w:divBdr>
                    <w:top w:val="single" w:sz="2" w:space="1" w:color="FFFFFF"/>
                    <w:left w:val="single" w:sz="2" w:space="12" w:color="FFFFFF"/>
                    <w:bottom w:val="single" w:sz="2" w:space="1" w:color="FFFFFF"/>
                    <w:right w:val="single" w:sz="2" w:space="4" w:color="FFFFFF"/>
                  </w:divBdr>
                  <w:divsChild>
                    <w:div w:id="2026590259">
                      <w:marLeft w:val="0"/>
                      <w:marRight w:val="0"/>
                      <w:marTop w:val="0"/>
                      <w:marBottom w:val="0"/>
                      <w:divBdr>
                        <w:top w:val="none" w:sz="0" w:space="0" w:color="auto"/>
                        <w:left w:val="none" w:sz="0" w:space="0" w:color="auto"/>
                        <w:bottom w:val="none" w:sz="0" w:space="0" w:color="auto"/>
                        <w:right w:val="none" w:sz="0" w:space="0" w:color="auto"/>
                      </w:divBdr>
                    </w:div>
                  </w:divsChild>
                </w:div>
                <w:div w:id="1798448594">
                  <w:marLeft w:val="0"/>
                  <w:marRight w:val="0"/>
                  <w:marTop w:val="0"/>
                  <w:marBottom w:val="0"/>
                  <w:divBdr>
                    <w:top w:val="single" w:sz="2" w:space="1" w:color="FFFFFF"/>
                    <w:left w:val="single" w:sz="2" w:space="12" w:color="FFFFFF"/>
                    <w:bottom w:val="single" w:sz="2" w:space="1" w:color="FFFFFF"/>
                    <w:right w:val="single" w:sz="2" w:space="4" w:color="FFFFFF"/>
                  </w:divBdr>
                  <w:divsChild>
                    <w:div w:id="1222247554">
                      <w:marLeft w:val="0"/>
                      <w:marRight w:val="0"/>
                      <w:marTop w:val="0"/>
                      <w:marBottom w:val="0"/>
                      <w:divBdr>
                        <w:top w:val="none" w:sz="0" w:space="0" w:color="auto"/>
                        <w:left w:val="none" w:sz="0" w:space="0" w:color="auto"/>
                        <w:bottom w:val="none" w:sz="0" w:space="0" w:color="auto"/>
                        <w:right w:val="none" w:sz="0" w:space="0" w:color="auto"/>
                      </w:divBdr>
                    </w:div>
                  </w:divsChild>
                </w:div>
                <w:div w:id="524947957">
                  <w:marLeft w:val="0"/>
                  <w:marRight w:val="0"/>
                  <w:marTop w:val="0"/>
                  <w:marBottom w:val="0"/>
                  <w:divBdr>
                    <w:top w:val="single" w:sz="2" w:space="1" w:color="FFFFFF"/>
                    <w:left w:val="single" w:sz="2" w:space="12" w:color="FFFFFF"/>
                    <w:bottom w:val="single" w:sz="2" w:space="1" w:color="FFFFFF"/>
                    <w:right w:val="single" w:sz="2" w:space="4" w:color="FFFFFF"/>
                  </w:divBdr>
                  <w:divsChild>
                    <w:div w:id="108671938">
                      <w:marLeft w:val="0"/>
                      <w:marRight w:val="0"/>
                      <w:marTop w:val="0"/>
                      <w:marBottom w:val="0"/>
                      <w:divBdr>
                        <w:top w:val="none" w:sz="0" w:space="0" w:color="auto"/>
                        <w:left w:val="none" w:sz="0" w:space="0" w:color="auto"/>
                        <w:bottom w:val="none" w:sz="0" w:space="0" w:color="auto"/>
                        <w:right w:val="none" w:sz="0" w:space="0" w:color="auto"/>
                      </w:divBdr>
                    </w:div>
                  </w:divsChild>
                </w:div>
                <w:div w:id="896280433">
                  <w:marLeft w:val="0"/>
                  <w:marRight w:val="0"/>
                  <w:marTop w:val="0"/>
                  <w:marBottom w:val="0"/>
                  <w:divBdr>
                    <w:top w:val="single" w:sz="2" w:space="1" w:color="FFFFFF"/>
                    <w:left w:val="single" w:sz="2" w:space="12" w:color="FFFFFF"/>
                    <w:bottom w:val="single" w:sz="2" w:space="1" w:color="FFFFFF"/>
                    <w:right w:val="single" w:sz="2" w:space="4" w:color="FFFFFF"/>
                  </w:divBdr>
                  <w:divsChild>
                    <w:div w:id="1998729107">
                      <w:marLeft w:val="0"/>
                      <w:marRight w:val="0"/>
                      <w:marTop w:val="0"/>
                      <w:marBottom w:val="0"/>
                      <w:divBdr>
                        <w:top w:val="none" w:sz="0" w:space="0" w:color="auto"/>
                        <w:left w:val="none" w:sz="0" w:space="0" w:color="auto"/>
                        <w:bottom w:val="none" w:sz="0" w:space="0" w:color="auto"/>
                        <w:right w:val="none" w:sz="0" w:space="0" w:color="auto"/>
                      </w:divBdr>
                    </w:div>
                  </w:divsChild>
                </w:div>
                <w:div w:id="428163965">
                  <w:marLeft w:val="0"/>
                  <w:marRight w:val="0"/>
                  <w:marTop w:val="0"/>
                  <w:marBottom w:val="0"/>
                  <w:divBdr>
                    <w:top w:val="single" w:sz="2" w:space="1" w:color="FFFFFF"/>
                    <w:left w:val="single" w:sz="2" w:space="12" w:color="FFFFFF"/>
                    <w:bottom w:val="single" w:sz="2" w:space="1" w:color="FFFFFF"/>
                    <w:right w:val="single" w:sz="2" w:space="4" w:color="FFFFFF"/>
                  </w:divBdr>
                  <w:divsChild>
                    <w:div w:id="668286787">
                      <w:marLeft w:val="0"/>
                      <w:marRight w:val="0"/>
                      <w:marTop w:val="0"/>
                      <w:marBottom w:val="0"/>
                      <w:divBdr>
                        <w:top w:val="none" w:sz="0" w:space="0" w:color="auto"/>
                        <w:left w:val="none" w:sz="0" w:space="0" w:color="auto"/>
                        <w:bottom w:val="none" w:sz="0" w:space="0" w:color="auto"/>
                        <w:right w:val="none" w:sz="0" w:space="0" w:color="auto"/>
                      </w:divBdr>
                    </w:div>
                  </w:divsChild>
                </w:div>
                <w:div w:id="2023697427">
                  <w:marLeft w:val="0"/>
                  <w:marRight w:val="0"/>
                  <w:marTop w:val="0"/>
                  <w:marBottom w:val="0"/>
                  <w:divBdr>
                    <w:top w:val="single" w:sz="2" w:space="1" w:color="FFFFFF"/>
                    <w:left w:val="single" w:sz="2" w:space="12" w:color="FFFFFF"/>
                    <w:bottom w:val="single" w:sz="2" w:space="1" w:color="FFFFFF"/>
                    <w:right w:val="single" w:sz="2" w:space="4" w:color="FFFFFF"/>
                  </w:divBdr>
                  <w:divsChild>
                    <w:div w:id="1054356030">
                      <w:marLeft w:val="0"/>
                      <w:marRight w:val="0"/>
                      <w:marTop w:val="0"/>
                      <w:marBottom w:val="0"/>
                      <w:divBdr>
                        <w:top w:val="none" w:sz="0" w:space="0" w:color="auto"/>
                        <w:left w:val="none" w:sz="0" w:space="0" w:color="auto"/>
                        <w:bottom w:val="none" w:sz="0" w:space="0" w:color="auto"/>
                        <w:right w:val="none" w:sz="0" w:space="0" w:color="auto"/>
                      </w:divBdr>
                    </w:div>
                  </w:divsChild>
                </w:div>
                <w:div w:id="82146930">
                  <w:marLeft w:val="0"/>
                  <w:marRight w:val="0"/>
                  <w:marTop w:val="0"/>
                  <w:marBottom w:val="0"/>
                  <w:divBdr>
                    <w:top w:val="single" w:sz="2" w:space="1" w:color="FFFFFF"/>
                    <w:left w:val="single" w:sz="2" w:space="12" w:color="FFFFFF"/>
                    <w:bottom w:val="single" w:sz="2" w:space="1" w:color="FFFFFF"/>
                    <w:right w:val="single" w:sz="2" w:space="4" w:color="FFFFFF"/>
                  </w:divBdr>
                  <w:divsChild>
                    <w:div w:id="1482387667">
                      <w:marLeft w:val="0"/>
                      <w:marRight w:val="0"/>
                      <w:marTop w:val="0"/>
                      <w:marBottom w:val="0"/>
                      <w:divBdr>
                        <w:top w:val="none" w:sz="0" w:space="0" w:color="auto"/>
                        <w:left w:val="none" w:sz="0" w:space="0" w:color="auto"/>
                        <w:bottom w:val="none" w:sz="0" w:space="0" w:color="auto"/>
                        <w:right w:val="none" w:sz="0" w:space="0" w:color="auto"/>
                      </w:divBdr>
                    </w:div>
                  </w:divsChild>
                </w:div>
                <w:div w:id="689797496">
                  <w:marLeft w:val="0"/>
                  <w:marRight w:val="0"/>
                  <w:marTop w:val="0"/>
                  <w:marBottom w:val="0"/>
                  <w:divBdr>
                    <w:top w:val="single" w:sz="2" w:space="1" w:color="FFFFFF"/>
                    <w:left w:val="single" w:sz="2" w:space="12" w:color="FFFFFF"/>
                    <w:bottom w:val="single" w:sz="2" w:space="1" w:color="FFFFFF"/>
                    <w:right w:val="single" w:sz="2" w:space="4" w:color="FFFFFF"/>
                  </w:divBdr>
                  <w:divsChild>
                    <w:div w:id="700057858">
                      <w:marLeft w:val="0"/>
                      <w:marRight w:val="0"/>
                      <w:marTop w:val="0"/>
                      <w:marBottom w:val="0"/>
                      <w:divBdr>
                        <w:top w:val="none" w:sz="0" w:space="0" w:color="auto"/>
                        <w:left w:val="none" w:sz="0" w:space="0" w:color="auto"/>
                        <w:bottom w:val="none" w:sz="0" w:space="0" w:color="auto"/>
                        <w:right w:val="none" w:sz="0" w:space="0" w:color="auto"/>
                      </w:divBdr>
                    </w:div>
                  </w:divsChild>
                </w:div>
                <w:div w:id="1730038059">
                  <w:marLeft w:val="0"/>
                  <w:marRight w:val="0"/>
                  <w:marTop w:val="0"/>
                  <w:marBottom w:val="0"/>
                  <w:divBdr>
                    <w:top w:val="single" w:sz="2" w:space="1" w:color="FFFFFF"/>
                    <w:left w:val="single" w:sz="2" w:space="12" w:color="FFFFFF"/>
                    <w:bottom w:val="single" w:sz="2" w:space="1" w:color="FFFFFF"/>
                    <w:right w:val="single" w:sz="2" w:space="4" w:color="FFFFFF"/>
                  </w:divBdr>
                  <w:divsChild>
                    <w:div w:id="672876528">
                      <w:marLeft w:val="0"/>
                      <w:marRight w:val="0"/>
                      <w:marTop w:val="0"/>
                      <w:marBottom w:val="0"/>
                      <w:divBdr>
                        <w:top w:val="none" w:sz="0" w:space="0" w:color="auto"/>
                        <w:left w:val="none" w:sz="0" w:space="0" w:color="auto"/>
                        <w:bottom w:val="none" w:sz="0" w:space="0" w:color="auto"/>
                        <w:right w:val="none" w:sz="0" w:space="0" w:color="auto"/>
                      </w:divBdr>
                    </w:div>
                  </w:divsChild>
                </w:div>
                <w:div w:id="1129588069">
                  <w:marLeft w:val="0"/>
                  <w:marRight w:val="0"/>
                  <w:marTop w:val="0"/>
                  <w:marBottom w:val="0"/>
                  <w:divBdr>
                    <w:top w:val="single" w:sz="2" w:space="1" w:color="FFFFFF"/>
                    <w:left w:val="single" w:sz="2" w:space="12" w:color="FFFFFF"/>
                    <w:bottom w:val="single" w:sz="2" w:space="1" w:color="FFFFFF"/>
                    <w:right w:val="single" w:sz="2" w:space="4" w:color="FFFFFF"/>
                  </w:divBdr>
                  <w:divsChild>
                    <w:div w:id="56131031">
                      <w:marLeft w:val="0"/>
                      <w:marRight w:val="0"/>
                      <w:marTop w:val="0"/>
                      <w:marBottom w:val="0"/>
                      <w:divBdr>
                        <w:top w:val="none" w:sz="0" w:space="0" w:color="auto"/>
                        <w:left w:val="none" w:sz="0" w:space="0" w:color="auto"/>
                        <w:bottom w:val="none" w:sz="0" w:space="0" w:color="auto"/>
                        <w:right w:val="none" w:sz="0" w:space="0" w:color="auto"/>
                      </w:divBdr>
                    </w:div>
                  </w:divsChild>
                </w:div>
                <w:div w:id="81151394">
                  <w:marLeft w:val="0"/>
                  <w:marRight w:val="0"/>
                  <w:marTop w:val="0"/>
                  <w:marBottom w:val="0"/>
                  <w:divBdr>
                    <w:top w:val="single" w:sz="2" w:space="1" w:color="FFFFFF"/>
                    <w:left w:val="single" w:sz="2" w:space="12" w:color="FFFFFF"/>
                    <w:bottom w:val="single" w:sz="2" w:space="1" w:color="FFFFFF"/>
                    <w:right w:val="single" w:sz="2" w:space="4" w:color="FFFFFF"/>
                  </w:divBdr>
                  <w:divsChild>
                    <w:div w:id="793182602">
                      <w:marLeft w:val="0"/>
                      <w:marRight w:val="0"/>
                      <w:marTop w:val="0"/>
                      <w:marBottom w:val="0"/>
                      <w:divBdr>
                        <w:top w:val="none" w:sz="0" w:space="0" w:color="auto"/>
                        <w:left w:val="none" w:sz="0" w:space="0" w:color="auto"/>
                        <w:bottom w:val="none" w:sz="0" w:space="0" w:color="auto"/>
                        <w:right w:val="none" w:sz="0" w:space="0" w:color="auto"/>
                      </w:divBdr>
                    </w:div>
                  </w:divsChild>
                </w:div>
                <w:div w:id="1370186317">
                  <w:marLeft w:val="0"/>
                  <w:marRight w:val="0"/>
                  <w:marTop w:val="0"/>
                  <w:marBottom w:val="0"/>
                  <w:divBdr>
                    <w:top w:val="single" w:sz="2" w:space="1" w:color="FFFFFF"/>
                    <w:left w:val="single" w:sz="2" w:space="12" w:color="FFFFFF"/>
                    <w:bottom w:val="single" w:sz="2" w:space="1" w:color="FFFFFF"/>
                    <w:right w:val="single" w:sz="2" w:space="4" w:color="FFFFFF"/>
                  </w:divBdr>
                  <w:divsChild>
                    <w:div w:id="1704016966">
                      <w:marLeft w:val="0"/>
                      <w:marRight w:val="0"/>
                      <w:marTop w:val="0"/>
                      <w:marBottom w:val="0"/>
                      <w:divBdr>
                        <w:top w:val="none" w:sz="0" w:space="0" w:color="auto"/>
                        <w:left w:val="none" w:sz="0" w:space="0" w:color="auto"/>
                        <w:bottom w:val="none" w:sz="0" w:space="0" w:color="auto"/>
                        <w:right w:val="none" w:sz="0" w:space="0" w:color="auto"/>
                      </w:divBdr>
                    </w:div>
                  </w:divsChild>
                </w:div>
                <w:div w:id="1657151030">
                  <w:marLeft w:val="0"/>
                  <w:marRight w:val="0"/>
                  <w:marTop w:val="0"/>
                  <w:marBottom w:val="0"/>
                  <w:divBdr>
                    <w:top w:val="single" w:sz="2" w:space="1" w:color="FFFFFF"/>
                    <w:left w:val="single" w:sz="2" w:space="12" w:color="FFFFFF"/>
                    <w:bottom w:val="single" w:sz="2" w:space="4" w:color="FFFFFF"/>
                    <w:right w:val="single" w:sz="2" w:space="4" w:color="FFFFFF"/>
                  </w:divBdr>
                  <w:divsChild>
                    <w:div w:id="106764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dotnettutorials.net/lesson/run-next-use-methods-in-asp-net-core/"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tnettutorials.net/course/asp-net-core-web-api-tutorial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tnettutorials.net/lesson/middleware-in-asp-net-core-web-api/" TargetMode="External"/><Relationship Id="rId24" Type="http://schemas.openxmlformats.org/officeDocument/2006/relationships/image" Target="media/image17.png"/><Relationship Id="rId32" Type="http://schemas.openxmlformats.org/officeDocument/2006/relationships/image" Target="media/image22.png"/><Relationship Id="rId37" Type="http://schemas.openxmlformats.org/officeDocument/2006/relationships/image" Target="media/image26.png"/><Relationship Id="rId5" Type="http://schemas.openxmlformats.org/officeDocument/2006/relationships/hyperlink" Target="https://dotnettutorials.net/lesson/build-asp-net-core-web-api-project/"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tnettutorials.net/lesson/map-method-in-asp-net-core/" TargetMode="External"/><Relationship Id="rId36" Type="http://schemas.openxmlformats.org/officeDocument/2006/relationships/image" Target="media/image25.png"/><Relationship Id="rId10" Type="http://schemas.openxmlformats.org/officeDocument/2006/relationships/hyperlink" Target="https://dotnettutorials.net/lesson/run-method-in-asp-net-core/" TargetMode="External"/><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otnettutorials.net/lesson/run-next-use-methods-in-asp-net-core/" TargetMode="External"/><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23</Pages>
  <Words>4525</Words>
  <Characters>25793</Characters>
  <Application>Microsoft Office Word</Application>
  <DocSecurity>0</DocSecurity>
  <Lines>214</Lines>
  <Paragraphs>60</Paragraphs>
  <ScaleCrop>false</ScaleCrop>
  <Company>Grizli777</Company>
  <LinksUpToDate>false</LinksUpToDate>
  <CharactersWithSpaces>30258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7</cp:revision>
  <dcterms:created xsi:type="dcterms:W3CDTF">2021-08-21T10:18:00Z</dcterms:created>
  <dcterms:modified xsi:type="dcterms:W3CDTF">2021-08-21T10:23:00Z</dcterms:modified>
</cp:coreProperties>
</file>