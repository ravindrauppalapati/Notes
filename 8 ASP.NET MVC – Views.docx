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374" w:rsidRPr="00E07374" w:rsidRDefault="00E07374" w:rsidP="00E07374">
      <w:pPr>
        <w:spacing w:after="48" w:line="240" w:lineRule="auto"/>
        <w:textAlignment w:val="baseline"/>
        <w:outlineLvl w:val="0"/>
        <w:rPr>
          <w:rFonts w:ascii="Maiandra GD" w:eastAsia="Times New Roman" w:hAnsi="Maiandra GD" w:cs="Times New Roman"/>
          <w:b/>
          <w:color w:val="3A3A3A"/>
          <w:kern w:val="36"/>
          <w:sz w:val="32"/>
          <w:szCs w:val="24"/>
        </w:rPr>
      </w:pPr>
      <w:r w:rsidRPr="00E07374">
        <w:rPr>
          <w:rFonts w:ascii="Maiandra GD" w:eastAsia="Times New Roman" w:hAnsi="Maiandra GD" w:cs="Times New Roman"/>
          <w:b/>
          <w:color w:val="3A3A3A"/>
          <w:kern w:val="36"/>
          <w:sz w:val="32"/>
          <w:szCs w:val="24"/>
          <w:highlight w:val="yellow"/>
        </w:rPr>
        <w:t>Partial Views in ASP.NET MVC</w:t>
      </w:r>
    </w:p>
    <w:p w:rsidR="00E07374" w:rsidRPr="00E07374" w:rsidRDefault="00617632" w:rsidP="00E07374">
      <w:pPr>
        <w:shd w:val="clear" w:color="auto" w:fill="FFFFFF"/>
        <w:spacing w:after="0" w:line="240" w:lineRule="auto"/>
        <w:textAlignment w:val="baseline"/>
        <w:rPr>
          <w:rFonts w:ascii="Maiandra GD" w:eastAsia="Times New Roman" w:hAnsi="Maiandra GD" w:cs="Segoe UI"/>
          <w:color w:val="212529"/>
          <w:sz w:val="24"/>
          <w:szCs w:val="24"/>
        </w:rPr>
      </w:pPr>
      <w:r>
        <w:rPr>
          <w:rFonts w:ascii="Maiandra GD" w:eastAsia="Times New Roman" w:hAnsi="Maiandra GD" w:cs="Segoe UI"/>
          <w:color w:val="212529"/>
          <w:sz w:val="24"/>
          <w:szCs w:val="24"/>
        </w:rPr>
        <w:t xml:space="preserve"> </w:t>
      </w:r>
    </w:p>
    <w:p w:rsidR="00E07374" w:rsidRPr="00E07374" w:rsidRDefault="00E07374" w:rsidP="00E07374">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Partial Views in ASP.NET MVC Application</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In this article, I am going to discuss </w:t>
      </w:r>
      <w:r w:rsidRPr="00E07374">
        <w:rPr>
          <w:rFonts w:ascii="Maiandra GD" w:eastAsia="Times New Roman" w:hAnsi="Maiandra GD" w:cs="Arial"/>
          <w:b/>
          <w:bCs/>
          <w:color w:val="000000"/>
          <w:sz w:val="24"/>
          <w:szCs w:val="24"/>
        </w:rPr>
        <w:t>Partial Views in ASP.NET MVC</w:t>
      </w:r>
      <w:r w:rsidRPr="00E07374">
        <w:rPr>
          <w:rFonts w:ascii="Maiandra GD" w:eastAsia="Times New Roman" w:hAnsi="Maiandra GD" w:cs="Arial"/>
          <w:color w:val="000000"/>
          <w:sz w:val="24"/>
          <w:szCs w:val="24"/>
          <w:bdr w:val="none" w:sz="0" w:space="0" w:color="auto" w:frame="1"/>
        </w:rPr>
        <w:t> Application. Please read our previous section articles where we discussed </w:t>
      </w:r>
      <w:hyperlink r:id="rId5" w:history="1">
        <w:r w:rsidRPr="00E07374">
          <w:rPr>
            <w:rFonts w:ascii="Maiandra GD" w:eastAsia="Times New Roman" w:hAnsi="Maiandra GD" w:cs="Arial"/>
            <w:b/>
            <w:bCs/>
            <w:color w:val="007BFF"/>
            <w:sz w:val="24"/>
            <w:szCs w:val="24"/>
          </w:rPr>
          <w:t>Action Results in ASP.NET MVC</w:t>
        </w:r>
      </w:hyperlink>
      <w:r w:rsidRPr="00E07374">
        <w:rPr>
          <w:rFonts w:ascii="Maiandra GD" w:eastAsia="Times New Roman" w:hAnsi="Maiandra GD" w:cs="Arial"/>
          <w:color w:val="000000"/>
          <w:sz w:val="24"/>
          <w:szCs w:val="24"/>
          <w:bdr w:val="none" w:sz="0" w:space="0" w:color="auto" w:frame="1"/>
        </w:rPr>
        <w:t> Application. At the end of this article, you will understand what are Partial Views in MVC and Why do we need partial Views, and how to implement Partial Views in the ASP.NET MVC Application with Examples.</w:t>
      </w:r>
    </w:p>
    <w:p w:rsidR="00617632" w:rsidRDefault="00617632" w:rsidP="00E07374">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E07374" w:rsidRPr="00E07374" w:rsidRDefault="00E07374" w:rsidP="00E07374">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 xml:space="preserve">Why do we need Partial Views in the ASP.NET MVC Application? </w:t>
      </w:r>
      <w:proofErr w:type="gramStart"/>
      <w:r w:rsidRPr="00E07374">
        <w:rPr>
          <w:rFonts w:ascii="Maiandra GD" w:eastAsia="Times New Roman" w:hAnsi="Maiandra GD" w:cs="Arial"/>
          <w:b/>
          <w:bCs/>
          <w:color w:val="000000"/>
          <w:sz w:val="24"/>
          <w:szCs w:val="24"/>
        </w:rPr>
        <w:t>or</w:t>
      </w:r>
      <w:proofErr w:type="gramEnd"/>
      <w:r w:rsidRPr="00E07374">
        <w:rPr>
          <w:rFonts w:ascii="Maiandra GD" w:eastAsia="Times New Roman" w:hAnsi="Maiandra GD" w:cs="Arial"/>
          <w:b/>
          <w:bCs/>
          <w:color w:val="000000"/>
          <w:sz w:val="24"/>
          <w:szCs w:val="24"/>
        </w:rPr>
        <w:t> When Should I Use Partial Views?</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When we need a common part of the user interface at multiple pages in a web application then we develop a partial view. Hence partial view is a regular view that can be used multiple times in an application and has the file extension .</w:t>
      </w:r>
      <w:proofErr w:type="spellStart"/>
      <w:r w:rsidRPr="00E07374">
        <w:rPr>
          <w:rFonts w:ascii="Maiandra GD" w:eastAsia="Times New Roman" w:hAnsi="Maiandra GD" w:cs="Arial"/>
          <w:color w:val="000000"/>
          <w:sz w:val="24"/>
          <w:szCs w:val="24"/>
          <w:bdr w:val="none" w:sz="0" w:space="0" w:color="auto" w:frame="1"/>
        </w:rPr>
        <w:t>cshtml</w:t>
      </w:r>
      <w:proofErr w:type="spellEnd"/>
      <w:r w:rsidRPr="00E07374">
        <w:rPr>
          <w:rFonts w:ascii="Maiandra GD" w:eastAsia="Times New Roman" w:hAnsi="Maiandra GD" w:cs="Arial"/>
          <w:color w:val="000000"/>
          <w:sz w:val="24"/>
          <w:szCs w:val="24"/>
          <w:bdr w:val="none" w:sz="0" w:space="0" w:color="auto" w:frame="1"/>
        </w:rPr>
        <w:t>.</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Sometimes we also use a partial view to divide a web page into small parts such as header, footer, and menu on Layout. Other examples are comments on blogging site, shipping and billing address in the invoice in e-commerce site, etc. </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 xml:space="preserve">If you are coming from an ASP.NET </w:t>
      </w:r>
      <w:proofErr w:type="spellStart"/>
      <w:r w:rsidRPr="00E07374">
        <w:rPr>
          <w:rFonts w:ascii="Maiandra GD" w:eastAsia="Times New Roman" w:hAnsi="Maiandra GD" w:cs="Arial"/>
          <w:color w:val="000000"/>
          <w:sz w:val="24"/>
          <w:szCs w:val="24"/>
          <w:bdr w:val="none" w:sz="0" w:space="0" w:color="auto" w:frame="1"/>
        </w:rPr>
        <w:t>WebForms</w:t>
      </w:r>
      <w:proofErr w:type="spellEnd"/>
      <w:r w:rsidRPr="00E07374">
        <w:rPr>
          <w:rFonts w:ascii="Maiandra GD" w:eastAsia="Times New Roman" w:hAnsi="Maiandra GD" w:cs="Arial"/>
          <w:color w:val="000000"/>
          <w:sz w:val="24"/>
          <w:szCs w:val="24"/>
          <w:bdr w:val="none" w:sz="0" w:space="0" w:color="auto" w:frame="1"/>
        </w:rPr>
        <w:t xml:space="preserve"> background, then you can compare the Partial views in the ASP.NET MVC Application with user controls in the ASP.NET </w:t>
      </w:r>
      <w:proofErr w:type="spellStart"/>
      <w:r w:rsidRPr="00E07374">
        <w:rPr>
          <w:rFonts w:ascii="Maiandra GD" w:eastAsia="Times New Roman" w:hAnsi="Maiandra GD" w:cs="Arial"/>
          <w:color w:val="000000"/>
          <w:sz w:val="24"/>
          <w:szCs w:val="24"/>
          <w:bdr w:val="none" w:sz="0" w:space="0" w:color="auto" w:frame="1"/>
        </w:rPr>
        <w:t>WebForms</w:t>
      </w:r>
      <w:proofErr w:type="spellEnd"/>
      <w:r w:rsidRPr="00E07374">
        <w:rPr>
          <w:rFonts w:ascii="Maiandra GD" w:eastAsia="Times New Roman" w:hAnsi="Maiandra GD" w:cs="Arial"/>
          <w:color w:val="000000"/>
          <w:sz w:val="24"/>
          <w:szCs w:val="24"/>
          <w:bdr w:val="none" w:sz="0" w:space="0" w:color="auto" w:frame="1"/>
        </w:rPr>
        <w:t xml:space="preserve"> application. That means a Partial View is like user control in Asp.Net </w:t>
      </w:r>
      <w:proofErr w:type="spellStart"/>
      <w:r w:rsidRPr="00E07374">
        <w:rPr>
          <w:rFonts w:ascii="Maiandra GD" w:eastAsia="Times New Roman" w:hAnsi="Maiandra GD" w:cs="Arial"/>
          <w:color w:val="000000"/>
          <w:sz w:val="24"/>
          <w:szCs w:val="24"/>
          <w:bdr w:val="none" w:sz="0" w:space="0" w:color="auto" w:frame="1"/>
        </w:rPr>
        <w:t>Webforms</w:t>
      </w:r>
      <w:proofErr w:type="spellEnd"/>
      <w:r w:rsidRPr="00E07374">
        <w:rPr>
          <w:rFonts w:ascii="Maiandra GD" w:eastAsia="Times New Roman" w:hAnsi="Maiandra GD" w:cs="Arial"/>
          <w:color w:val="000000"/>
          <w:sz w:val="24"/>
          <w:szCs w:val="24"/>
          <w:bdr w:val="none" w:sz="0" w:space="0" w:color="auto" w:frame="1"/>
        </w:rPr>
        <w:t xml:space="preserve"> that are used for code re-usability. Partial views help us to reduce code duplication. Hence partial views are reusable views like Header and Footer views.</w:t>
      </w:r>
    </w:p>
    <w:p w:rsidR="00617632" w:rsidRDefault="00617632" w:rsidP="00E07374">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E07374" w:rsidRPr="00E07374" w:rsidRDefault="00E07374" w:rsidP="00E07374">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What are Partial Views in MVC Application?</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The Partial Views in ASP.NET MVC Application are the views that are rendered within another view. The HTML output generated by partial view is rendered into the calling (or parent) view. Like views, partial views use the </w:t>
      </w:r>
      <w:r w:rsidRPr="00E07374">
        <w:rPr>
          <w:rFonts w:ascii="Maiandra GD" w:eastAsia="Times New Roman" w:hAnsi="Maiandra GD" w:cs="Arial"/>
          <w:i/>
          <w:iCs/>
          <w:color w:val="000000"/>
          <w:sz w:val="24"/>
          <w:szCs w:val="24"/>
        </w:rPr>
        <w:t>.</w:t>
      </w:r>
      <w:proofErr w:type="spellStart"/>
      <w:r w:rsidRPr="00E07374">
        <w:rPr>
          <w:rFonts w:ascii="Maiandra GD" w:eastAsia="Times New Roman" w:hAnsi="Maiandra GD" w:cs="Arial"/>
          <w:color w:val="000000"/>
          <w:sz w:val="24"/>
          <w:szCs w:val="24"/>
          <w:bdr w:val="none" w:sz="0" w:space="0" w:color="auto" w:frame="1"/>
        </w:rPr>
        <w:t>cshtml</w:t>
      </w:r>
      <w:proofErr w:type="spellEnd"/>
      <w:r w:rsidRPr="00E07374">
        <w:rPr>
          <w:rFonts w:ascii="Maiandra GD" w:eastAsia="Times New Roman" w:hAnsi="Maiandra GD" w:cs="Arial"/>
          <w:color w:val="000000"/>
          <w:sz w:val="24"/>
          <w:szCs w:val="24"/>
          <w:bdr w:val="none" w:sz="0" w:space="0" w:color="auto" w:frame="1"/>
        </w:rPr>
        <w:t> file extension.</w:t>
      </w:r>
    </w:p>
    <w:p w:rsidR="00617632" w:rsidRDefault="00617632" w:rsidP="00E07374">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E07374" w:rsidRPr="00E07374" w:rsidRDefault="00E07374" w:rsidP="00E07374">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How can we Call/Display Partial View?</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We can call or display partial view within a view mainly in five ways. They are as follows:</w:t>
      </w:r>
    </w:p>
    <w:p w:rsidR="00E07374" w:rsidRPr="00E07374" w:rsidRDefault="00E07374" w:rsidP="00E07374">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E07374">
        <w:rPr>
          <w:rFonts w:ascii="Maiandra GD" w:eastAsia="Times New Roman" w:hAnsi="Maiandra GD" w:cs="Arial"/>
          <w:b/>
          <w:bCs/>
          <w:color w:val="000000"/>
          <w:sz w:val="24"/>
          <w:szCs w:val="24"/>
        </w:rPr>
        <w:t>Html.RenderPartial</w:t>
      </w:r>
      <w:proofErr w:type="spellEnd"/>
    </w:p>
    <w:p w:rsidR="00E07374" w:rsidRPr="00E07374" w:rsidRDefault="00E07374" w:rsidP="00E07374">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E07374">
        <w:rPr>
          <w:rFonts w:ascii="Maiandra GD" w:eastAsia="Times New Roman" w:hAnsi="Maiandra GD" w:cs="Arial"/>
          <w:b/>
          <w:bCs/>
          <w:color w:val="000000"/>
          <w:sz w:val="24"/>
          <w:szCs w:val="24"/>
        </w:rPr>
        <w:t>Html.Partial</w:t>
      </w:r>
      <w:proofErr w:type="spellEnd"/>
    </w:p>
    <w:p w:rsidR="00E07374" w:rsidRPr="00E07374" w:rsidRDefault="00E07374" w:rsidP="00E07374">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E07374">
        <w:rPr>
          <w:rFonts w:ascii="Maiandra GD" w:eastAsia="Times New Roman" w:hAnsi="Maiandra GD" w:cs="Arial"/>
          <w:b/>
          <w:bCs/>
          <w:color w:val="000000"/>
          <w:sz w:val="24"/>
          <w:szCs w:val="24"/>
        </w:rPr>
        <w:t>Html.RenderAction</w:t>
      </w:r>
      <w:proofErr w:type="spellEnd"/>
    </w:p>
    <w:p w:rsidR="00E07374" w:rsidRPr="00E07374" w:rsidRDefault="00E07374" w:rsidP="00E07374">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E07374">
        <w:rPr>
          <w:rFonts w:ascii="Maiandra GD" w:eastAsia="Times New Roman" w:hAnsi="Maiandra GD" w:cs="Arial"/>
          <w:b/>
          <w:bCs/>
          <w:color w:val="000000"/>
          <w:sz w:val="24"/>
          <w:szCs w:val="24"/>
        </w:rPr>
        <w:t>Html.Action</w:t>
      </w:r>
      <w:proofErr w:type="spellEnd"/>
    </w:p>
    <w:p w:rsidR="00E07374" w:rsidRPr="00E07374" w:rsidRDefault="00E07374" w:rsidP="00E07374">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E07374">
        <w:rPr>
          <w:rFonts w:ascii="Maiandra GD" w:eastAsia="Times New Roman" w:hAnsi="Maiandra GD" w:cs="Arial"/>
          <w:b/>
          <w:bCs/>
          <w:color w:val="000000"/>
          <w:sz w:val="24"/>
          <w:szCs w:val="24"/>
        </w:rPr>
        <w:t>jQuery</w:t>
      </w:r>
      <w:proofErr w:type="spellEnd"/>
      <w:r w:rsidRPr="00E07374">
        <w:rPr>
          <w:rFonts w:ascii="Maiandra GD" w:eastAsia="Times New Roman" w:hAnsi="Maiandra GD" w:cs="Arial"/>
          <w:b/>
          <w:bCs/>
          <w:color w:val="000000"/>
          <w:sz w:val="24"/>
          <w:szCs w:val="24"/>
        </w:rPr>
        <w:t xml:space="preserve"> load function</w:t>
      </w:r>
    </w:p>
    <w:p w:rsidR="00617632" w:rsidRDefault="00617632" w:rsidP="00E07374">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E07374" w:rsidRPr="00E07374" w:rsidRDefault="00E07374" w:rsidP="00E07374">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Example: Partial Views in ASP.NET MVC Application.</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Let us understand Partial Views in ASP.NET MVC Application with an example. It is a common task in Web Applications to make use of the same code over and over again to display/render information and details for their domain objects. For example, an e-shop Web Application would probably render each product in the same way on all web pages. Consider the following product class.</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class</w:t>
      </w:r>
      <w:r w:rsidRPr="00E07374">
        <w:rPr>
          <w:rFonts w:ascii="Maiandra GD" w:eastAsia="Times New Roman" w:hAnsi="Maiandra GD" w:cs="Consolas"/>
          <w:color w:val="CFD5E0"/>
          <w:sz w:val="24"/>
          <w:szCs w:val="24"/>
        </w:rPr>
        <w:t xml:space="preserve"> Product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lastRenderedPageBreak/>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long</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string Name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string Category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string Description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decimal</w:t>
      </w:r>
      <w:r w:rsidRPr="00E07374">
        <w:rPr>
          <w:rFonts w:ascii="Maiandra GD" w:eastAsia="Times New Roman" w:hAnsi="Maiandra GD" w:cs="Consolas"/>
          <w:color w:val="CFD5E0"/>
          <w:sz w:val="24"/>
          <w:szCs w:val="24"/>
        </w:rPr>
        <w:t xml:space="preserve"> Price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The View for rendering the list of products in ASP.NET MVC View would be something like below</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foreach</w:t>
      </w:r>
      <w:proofErr w:type="spellEnd"/>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var</w:t>
      </w:r>
      <w:proofErr w:type="spellEnd"/>
      <w:r w:rsidRPr="00E07374">
        <w:rPr>
          <w:rFonts w:ascii="Maiandra GD" w:eastAsia="Times New Roman" w:hAnsi="Maiandra GD" w:cs="Consolas"/>
          <w:color w:val="CFD5E0"/>
          <w:sz w:val="24"/>
          <w:szCs w:val="24"/>
        </w:rPr>
        <w:t xml:space="preserve"> product in Model)</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div</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ID: </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product.ProductID</w:t>
      </w:r>
      <w:proofErr w:type="spellEnd"/>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Name: </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product.Name</w:t>
      </w:r>
      <w:proofErr w:type="spellEnd"/>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Category: </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product.Category</w:t>
      </w:r>
      <w:proofErr w:type="spellEnd"/>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Description: </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product.Description</w:t>
      </w:r>
      <w:proofErr w:type="spellEnd"/>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Price: </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product.Price</w:t>
      </w:r>
      <w:proofErr w:type="spellEnd"/>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span</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div</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This is just a simple Product class for demonstration purposes. What if we wanted to display objects with twenty or even more properties? And what if we needed to display this information on many pages in our application? Writing the same code, again and again, would be time-consuming, error-prone, and maintenance becomes a headache as if we want to do any modification, then we need to do it at all the places. This is where Partial Views Comes into the picture in ASP.NET MVC Application.</w:t>
      </w:r>
    </w:p>
    <w:p w:rsidR="00B70F98" w:rsidRDefault="00B70F98" w:rsidP="00E07374">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E07374" w:rsidRPr="00E07374" w:rsidRDefault="00E07374" w:rsidP="00E07374">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Create an ASP.NET MVC Application and understand the power of Partial Views.</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Create a new ASP.NET Web Application named “</w:t>
      </w:r>
      <w:proofErr w:type="spellStart"/>
      <w:r w:rsidRPr="00E07374">
        <w:rPr>
          <w:rFonts w:ascii="Maiandra GD" w:eastAsia="Times New Roman" w:hAnsi="Maiandra GD" w:cs="Arial"/>
          <w:b/>
          <w:bCs/>
          <w:color w:val="000000"/>
          <w:sz w:val="24"/>
          <w:szCs w:val="24"/>
        </w:rPr>
        <w:t>PartialViewInMVC</w:t>
      </w:r>
      <w:proofErr w:type="spellEnd"/>
      <w:r w:rsidRPr="00E07374">
        <w:rPr>
          <w:rFonts w:ascii="Maiandra GD" w:eastAsia="Times New Roman" w:hAnsi="Maiandra GD" w:cs="Arial"/>
          <w:color w:val="000000"/>
          <w:sz w:val="24"/>
          <w:szCs w:val="24"/>
          <w:bdr w:val="none" w:sz="0" w:space="0" w:color="auto" w:frame="1"/>
        </w:rPr>
        <w:t>” and click on the </w:t>
      </w:r>
      <w:r w:rsidRPr="00E07374">
        <w:rPr>
          <w:rFonts w:ascii="Maiandra GD" w:eastAsia="Times New Roman" w:hAnsi="Maiandra GD" w:cs="Arial"/>
          <w:b/>
          <w:bCs/>
          <w:color w:val="000000"/>
          <w:sz w:val="24"/>
          <w:szCs w:val="24"/>
        </w:rPr>
        <w:t>OK</w:t>
      </w:r>
      <w:r w:rsidRPr="00E07374">
        <w:rPr>
          <w:rFonts w:ascii="Maiandra GD" w:eastAsia="Times New Roman" w:hAnsi="Maiandra GD" w:cs="Arial"/>
          <w:color w:val="000000"/>
          <w:sz w:val="24"/>
          <w:szCs w:val="24"/>
          <w:bdr w:val="none" w:sz="0" w:space="0" w:color="auto" w:frame="1"/>
        </w:rPr>
        <w:t> button as shown in the below image.</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lastRenderedPageBreak/>
        <w:drawing>
          <wp:inline distT="0" distB="0" distL="0" distR="0">
            <wp:extent cx="4857750" cy="2760973"/>
            <wp:effectExtent l="19050" t="0" r="0" b="0"/>
            <wp:docPr id="1" name="Picture 1" descr="Creating ASP.NET MVC 5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SP.NET MVC 5 Application"/>
                    <pic:cNvPicPr>
                      <a:picLocks noChangeAspect="1" noChangeArrowheads="1"/>
                    </pic:cNvPicPr>
                  </pic:nvPicPr>
                  <pic:blipFill>
                    <a:blip r:embed="rId6"/>
                    <a:srcRect/>
                    <a:stretch>
                      <a:fillRect/>
                    </a:stretch>
                  </pic:blipFill>
                  <pic:spPr bwMode="auto">
                    <a:xfrm>
                      <a:off x="0" y="0"/>
                      <a:ext cx="4857750" cy="2760973"/>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Once you click on the OK, it will open the “New ASP.NET Web Application” window to select the Project Template. In this window choose the </w:t>
      </w:r>
      <w:r w:rsidRPr="00E07374">
        <w:rPr>
          <w:rFonts w:ascii="Maiandra GD" w:eastAsia="Times New Roman" w:hAnsi="Maiandra GD" w:cs="Arial"/>
          <w:b/>
          <w:bCs/>
          <w:color w:val="000000"/>
          <w:sz w:val="24"/>
          <w:szCs w:val="24"/>
        </w:rPr>
        <w:t>Empty</w:t>
      </w:r>
      <w:r w:rsidRPr="00E07374">
        <w:rPr>
          <w:rFonts w:ascii="Maiandra GD" w:eastAsia="Times New Roman" w:hAnsi="Maiandra GD" w:cs="Arial"/>
          <w:color w:val="000000"/>
          <w:sz w:val="24"/>
          <w:szCs w:val="24"/>
          <w:bdr w:val="none" w:sz="0" w:space="0" w:color="auto" w:frame="1"/>
        </w:rPr>
        <w:t> template and check the </w:t>
      </w:r>
      <w:r w:rsidRPr="00E07374">
        <w:rPr>
          <w:rFonts w:ascii="Maiandra GD" w:eastAsia="Times New Roman" w:hAnsi="Maiandra GD" w:cs="Arial"/>
          <w:b/>
          <w:bCs/>
          <w:color w:val="000000"/>
          <w:sz w:val="24"/>
          <w:szCs w:val="24"/>
        </w:rPr>
        <w:t>MVC</w:t>
      </w:r>
      <w:r w:rsidRPr="00E07374">
        <w:rPr>
          <w:rFonts w:ascii="Maiandra GD" w:eastAsia="Times New Roman" w:hAnsi="Maiandra GD" w:cs="Arial"/>
          <w:color w:val="000000"/>
          <w:sz w:val="24"/>
          <w:szCs w:val="24"/>
          <w:bdr w:val="none" w:sz="0" w:space="0" w:color="auto" w:frame="1"/>
        </w:rPr>
        <w:t> checkbox, then click on the </w:t>
      </w:r>
      <w:r w:rsidRPr="00E07374">
        <w:rPr>
          <w:rFonts w:ascii="Maiandra GD" w:eastAsia="Times New Roman" w:hAnsi="Maiandra GD" w:cs="Arial"/>
          <w:b/>
          <w:bCs/>
          <w:color w:val="000000"/>
          <w:sz w:val="24"/>
          <w:szCs w:val="24"/>
        </w:rPr>
        <w:t>OK</w:t>
      </w:r>
      <w:r w:rsidRPr="00E07374">
        <w:rPr>
          <w:rFonts w:ascii="Maiandra GD" w:eastAsia="Times New Roman" w:hAnsi="Maiandra GD" w:cs="Arial"/>
          <w:color w:val="000000"/>
          <w:sz w:val="24"/>
          <w:szCs w:val="24"/>
          <w:bdr w:val="none" w:sz="0" w:space="0" w:color="auto" w:frame="1"/>
        </w:rPr>
        <w:t> button as shown in the below image.</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drawing>
          <wp:inline distT="0" distB="0" distL="0" distR="0">
            <wp:extent cx="5280402" cy="4581525"/>
            <wp:effectExtent l="19050" t="0" r="0" b="0"/>
            <wp:docPr id="2" name="Picture 2" descr="Partial View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al Views in ASP.NET MVC Application"/>
                    <pic:cNvPicPr>
                      <a:picLocks noChangeAspect="1" noChangeArrowheads="1"/>
                    </pic:cNvPicPr>
                  </pic:nvPicPr>
                  <pic:blipFill>
                    <a:blip r:embed="rId7"/>
                    <a:srcRect/>
                    <a:stretch>
                      <a:fillRect/>
                    </a:stretch>
                  </pic:blipFill>
                  <pic:spPr bwMode="auto">
                    <a:xfrm>
                      <a:off x="0" y="0"/>
                      <a:ext cx="5280402" cy="4581525"/>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lastRenderedPageBreak/>
        <w:t>Once you click on the OK button, it will create an empty ASP.NET MVC 5 Project.</w:t>
      </w:r>
    </w:p>
    <w:p w:rsidR="00E07374" w:rsidRPr="00E07374" w:rsidRDefault="00E07374" w:rsidP="00E07374">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Creating Model:</w:t>
      </w:r>
    </w:p>
    <w:p w:rsidR="00E07374" w:rsidRPr="00E07374" w:rsidRDefault="00E07374" w:rsidP="00E07374">
      <w:pPr>
        <w:shd w:val="clear" w:color="auto" w:fill="FFFFFF"/>
        <w:spacing w:after="0"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 xml:space="preserve">Add </w:t>
      </w:r>
      <w:proofErr w:type="gramStart"/>
      <w:r w:rsidRPr="00E07374">
        <w:rPr>
          <w:rFonts w:ascii="Maiandra GD" w:eastAsia="Times New Roman" w:hAnsi="Maiandra GD" w:cs="Arial"/>
          <w:color w:val="000000"/>
          <w:sz w:val="24"/>
          <w:szCs w:val="24"/>
          <w:bdr w:val="none" w:sz="0" w:space="0" w:color="auto" w:frame="1"/>
        </w:rPr>
        <w:t>a new class file</w:t>
      </w:r>
      <w:proofErr w:type="gramEnd"/>
      <w:r w:rsidRPr="00E07374">
        <w:rPr>
          <w:rFonts w:ascii="Maiandra GD" w:eastAsia="Times New Roman" w:hAnsi="Maiandra GD" w:cs="Arial"/>
          <w:color w:val="000000"/>
          <w:sz w:val="24"/>
          <w:szCs w:val="24"/>
          <w:bdr w:val="none" w:sz="0" w:space="0" w:color="auto" w:frame="1"/>
        </w:rPr>
        <w:t xml:space="preserve"> with the name </w:t>
      </w:r>
      <w:proofErr w:type="spellStart"/>
      <w:r w:rsidRPr="00E07374">
        <w:rPr>
          <w:rFonts w:ascii="Maiandra GD" w:eastAsia="Times New Roman" w:hAnsi="Maiandra GD" w:cs="Arial"/>
          <w:color w:val="000000"/>
          <w:sz w:val="24"/>
          <w:szCs w:val="24"/>
          <w:bdr w:val="none" w:sz="0" w:space="0" w:color="auto" w:frame="1"/>
        </w:rPr>
        <w:t>Product.cs</w:t>
      </w:r>
      <w:proofErr w:type="spellEnd"/>
      <w:r w:rsidRPr="00E07374">
        <w:rPr>
          <w:rFonts w:ascii="Maiandra GD" w:eastAsia="Times New Roman" w:hAnsi="Maiandra GD" w:cs="Arial"/>
          <w:color w:val="000000"/>
          <w:sz w:val="24"/>
          <w:szCs w:val="24"/>
          <w:bdr w:val="none" w:sz="0" w:space="0" w:color="auto" w:frame="1"/>
        </w:rPr>
        <w:t xml:space="preserve"> within the Models folder and then copy and paste the following code into it.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namespace</w:t>
      </w:r>
      <w:proofErr w:type="gramEnd"/>
      <w:r w:rsidRPr="00E07374">
        <w:rPr>
          <w:rFonts w:ascii="Maiandra GD" w:eastAsia="Times New Roman" w:hAnsi="Maiandra GD" w:cs="Consolas"/>
          <w:b/>
          <w:bCs/>
          <w:color w:val="D171DD"/>
          <w:sz w:val="24"/>
          <w:szCs w:val="24"/>
        </w:rPr>
        <w:t xml:space="preserve"> </w:t>
      </w:r>
      <w:proofErr w:type="spellStart"/>
      <w:r w:rsidRPr="00E07374">
        <w:rPr>
          <w:rFonts w:ascii="Maiandra GD" w:eastAsia="Times New Roman" w:hAnsi="Maiandra GD" w:cs="Consolas"/>
          <w:i/>
          <w:iCs/>
          <w:color w:val="4284AE"/>
          <w:sz w:val="24"/>
          <w:szCs w:val="24"/>
        </w:rPr>
        <w:t>PartialViewInMVC.Models</w:t>
      </w:r>
      <w:proofErr w:type="spell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class</w:t>
      </w:r>
      <w:r w:rsidRPr="00E07374">
        <w:rPr>
          <w:rFonts w:ascii="Maiandra GD" w:eastAsia="Times New Roman" w:hAnsi="Maiandra GD" w:cs="Consolas"/>
          <w:color w:val="CFD5E0"/>
          <w:sz w:val="24"/>
          <w:szCs w:val="24"/>
        </w:rPr>
        <w:t xml:space="preserve"> Product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long</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string Name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string Category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string Description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decimal</w:t>
      </w:r>
      <w:r w:rsidRPr="00E07374">
        <w:rPr>
          <w:rFonts w:ascii="Maiandra GD" w:eastAsia="Times New Roman" w:hAnsi="Maiandra GD" w:cs="Consolas"/>
          <w:color w:val="CFD5E0"/>
          <w:sz w:val="24"/>
          <w:szCs w:val="24"/>
        </w:rPr>
        <w:t xml:space="preserve"> Price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get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set</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B70F98" w:rsidRDefault="00B70F98" w:rsidP="00E07374">
      <w:pPr>
        <w:shd w:val="clear" w:color="auto" w:fill="FFFFFF"/>
        <w:spacing w:after="0" w:line="240" w:lineRule="auto"/>
        <w:textAlignment w:val="baseline"/>
        <w:outlineLvl w:val="4"/>
        <w:rPr>
          <w:rFonts w:ascii="Maiandra GD" w:eastAsia="Times New Roman" w:hAnsi="Maiandra GD" w:cs="Arial"/>
          <w:b/>
          <w:bCs/>
          <w:color w:val="3A3A3A"/>
          <w:sz w:val="24"/>
          <w:szCs w:val="24"/>
        </w:rPr>
      </w:pPr>
    </w:p>
    <w:p w:rsidR="00E07374" w:rsidRPr="00E07374" w:rsidRDefault="00E07374" w:rsidP="00E07374">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3A3A3A"/>
          <w:sz w:val="24"/>
          <w:szCs w:val="24"/>
        </w:rPr>
        <w:t>Creating Controller:</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Add a new Controller named “</w:t>
      </w:r>
      <w:proofErr w:type="spellStart"/>
      <w:r w:rsidRPr="00E07374">
        <w:rPr>
          <w:rFonts w:ascii="Maiandra GD" w:eastAsia="Times New Roman" w:hAnsi="Maiandra GD" w:cs="Arial"/>
          <w:b/>
          <w:bCs/>
          <w:color w:val="000000"/>
          <w:sz w:val="24"/>
          <w:szCs w:val="24"/>
        </w:rPr>
        <w:t>ProductController</w:t>
      </w:r>
      <w:proofErr w:type="spellEnd"/>
      <w:r w:rsidRPr="00E07374">
        <w:rPr>
          <w:rFonts w:ascii="Maiandra GD" w:eastAsia="Times New Roman" w:hAnsi="Maiandra GD" w:cs="Arial"/>
          <w:color w:val="000000"/>
          <w:sz w:val="24"/>
          <w:szCs w:val="24"/>
          <w:bdr w:val="none" w:sz="0" w:space="0" w:color="auto" w:frame="1"/>
        </w:rPr>
        <w:t>” in the Controllers folder, choosing the </w:t>
      </w:r>
      <w:r w:rsidRPr="00E07374">
        <w:rPr>
          <w:rFonts w:ascii="Maiandra GD" w:eastAsia="Times New Roman" w:hAnsi="Maiandra GD" w:cs="Arial"/>
          <w:b/>
          <w:bCs/>
          <w:color w:val="000000"/>
          <w:sz w:val="24"/>
          <w:szCs w:val="24"/>
        </w:rPr>
        <w:t>Empty MVC5 Controller</w:t>
      </w:r>
      <w:r w:rsidRPr="00E07374">
        <w:rPr>
          <w:rFonts w:ascii="Maiandra GD" w:eastAsia="Times New Roman" w:hAnsi="Maiandra GD" w:cs="Arial"/>
          <w:color w:val="000000"/>
          <w:sz w:val="24"/>
          <w:szCs w:val="24"/>
          <w:bdr w:val="none" w:sz="0" w:space="0" w:color="auto" w:frame="1"/>
        </w:rPr>
        <w:t> template, and click on </w:t>
      </w:r>
      <w:r w:rsidRPr="00E07374">
        <w:rPr>
          <w:rFonts w:ascii="Maiandra GD" w:eastAsia="Times New Roman" w:hAnsi="Maiandra GD" w:cs="Arial"/>
          <w:b/>
          <w:bCs/>
          <w:color w:val="000000"/>
          <w:sz w:val="24"/>
          <w:szCs w:val="24"/>
        </w:rPr>
        <w:t>ADD</w:t>
      </w:r>
      <w:r w:rsidRPr="00E07374">
        <w:rPr>
          <w:rFonts w:ascii="Maiandra GD" w:eastAsia="Times New Roman" w:hAnsi="Maiandra GD" w:cs="Arial"/>
          <w:color w:val="000000"/>
          <w:sz w:val="24"/>
          <w:szCs w:val="24"/>
          <w:bdr w:val="none" w:sz="0" w:space="0" w:color="auto" w:frame="1"/>
        </w:rPr>
        <w:t> button as shown in the below image.</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drawing>
          <wp:inline distT="0" distB="0" distL="0" distR="0">
            <wp:extent cx="5172075" cy="3485529"/>
            <wp:effectExtent l="19050" t="0" r="9525" b="0"/>
            <wp:docPr id="3" name="Picture 3" descr="ASP.NET MVC Partial View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MVC Partial Views with Examples"/>
                    <pic:cNvPicPr>
                      <a:picLocks noChangeAspect="1" noChangeArrowheads="1"/>
                    </pic:cNvPicPr>
                  </pic:nvPicPr>
                  <pic:blipFill>
                    <a:blip r:embed="rId8"/>
                    <a:srcRect/>
                    <a:stretch>
                      <a:fillRect/>
                    </a:stretch>
                  </pic:blipFill>
                  <pic:spPr bwMode="auto">
                    <a:xfrm>
                      <a:off x="0" y="0"/>
                      <a:ext cx="5172075" cy="3485529"/>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lastRenderedPageBreak/>
        <w:t xml:space="preserve">In the next screen provide the controller name as </w:t>
      </w:r>
      <w:proofErr w:type="spellStart"/>
      <w:r w:rsidRPr="00E07374">
        <w:rPr>
          <w:rFonts w:ascii="Maiandra GD" w:eastAsia="Times New Roman" w:hAnsi="Maiandra GD" w:cs="Arial"/>
          <w:color w:val="000000"/>
          <w:sz w:val="24"/>
          <w:szCs w:val="24"/>
          <w:bdr w:val="none" w:sz="0" w:space="0" w:color="auto" w:frame="1"/>
        </w:rPr>
        <w:t>ProductController</w:t>
      </w:r>
      <w:proofErr w:type="spellEnd"/>
      <w:r w:rsidRPr="00E07374">
        <w:rPr>
          <w:rFonts w:ascii="Maiandra GD" w:eastAsia="Times New Roman" w:hAnsi="Maiandra GD" w:cs="Arial"/>
          <w:color w:val="000000"/>
          <w:sz w:val="24"/>
          <w:szCs w:val="24"/>
          <w:bdr w:val="none" w:sz="0" w:space="0" w:color="auto" w:frame="1"/>
        </w:rPr>
        <w:t xml:space="preserve"> and click on Add button as shown in the below image.</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drawing>
          <wp:inline distT="0" distB="0" distL="0" distR="0">
            <wp:extent cx="5076825" cy="1300163"/>
            <wp:effectExtent l="19050" t="0" r="9525" b="0"/>
            <wp:docPr id="4" name="Picture 4" descr="MVC Partial View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Partial Views Examples"/>
                    <pic:cNvPicPr>
                      <a:picLocks noChangeAspect="1" noChangeArrowheads="1"/>
                    </pic:cNvPicPr>
                  </pic:nvPicPr>
                  <pic:blipFill>
                    <a:blip r:embed="rId9"/>
                    <a:srcRect/>
                    <a:stretch>
                      <a:fillRect/>
                    </a:stretch>
                  </pic:blipFill>
                  <pic:spPr bwMode="auto">
                    <a:xfrm>
                      <a:off x="0" y="0"/>
                      <a:ext cx="5076825" cy="1300163"/>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E07374">
        <w:rPr>
          <w:rFonts w:ascii="Maiandra GD" w:eastAsia="Times New Roman" w:hAnsi="Maiandra GD" w:cs="Arial"/>
          <w:color w:val="000000"/>
          <w:sz w:val="24"/>
          <w:szCs w:val="24"/>
          <w:bdr w:val="none" w:sz="0" w:space="0" w:color="auto" w:frame="1"/>
        </w:rPr>
        <w:t xml:space="preserve">Once the </w:t>
      </w:r>
      <w:proofErr w:type="spellStart"/>
      <w:r w:rsidRPr="00E07374">
        <w:rPr>
          <w:rFonts w:ascii="Maiandra GD" w:eastAsia="Times New Roman" w:hAnsi="Maiandra GD" w:cs="Arial"/>
          <w:color w:val="000000"/>
          <w:sz w:val="24"/>
          <w:szCs w:val="24"/>
          <w:bdr w:val="none" w:sz="0" w:space="0" w:color="auto" w:frame="1"/>
        </w:rPr>
        <w:t>ProductController</w:t>
      </w:r>
      <w:proofErr w:type="spellEnd"/>
      <w:r w:rsidRPr="00E07374">
        <w:rPr>
          <w:rFonts w:ascii="Maiandra GD" w:eastAsia="Times New Roman" w:hAnsi="Maiandra GD" w:cs="Arial"/>
          <w:color w:val="000000"/>
          <w:sz w:val="24"/>
          <w:szCs w:val="24"/>
          <w:bdr w:val="none" w:sz="0" w:space="0" w:color="auto" w:frame="1"/>
        </w:rPr>
        <w:t xml:space="preserve"> is created, then copy and paste the following code into it.</w:t>
      </w:r>
      <w:proofErr w:type="gram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class</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ProductController</w:t>
      </w:r>
      <w:proofErr w:type="spellEnd"/>
      <w:r w:rsidRPr="00E07374">
        <w:rPr>
          <w:rFonts w:ascii="Maiandra GD" w:eastAsia="Times New Roman" w:hAnsi="Maiandra GD" w:cs="Consolas"/>
          <w:color w:val="CFD5E0"/>
          <w:sz w:val="24"/>
          <w:szCs w:val="24"/>
        </w:rPr>
        <w:t xml:space="preserve"> : Controller</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ActionResult</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4284AE"/>
          <w:sz w:val="24"/>
          <w:szCs w:val="24"/>
        </w:rPr>
        <w:t>Index</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List</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color w:val="CFD5E0"/>
          <w:sz w:val="24"/>
          <w:szCs w:val="24"/>
        </w:rPr>
        <w:t>Product</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 xml:space="preserve"> products = </w:t>
      </w:r>
      <w:r w:rsidRPr="00E07374">
        <w:rPr>
          <w:rFonts w:ascii="Maiandra GD" w:eastAsia="Times New Roman" w:hAnsi="Maiandra GD" w:cs="Consolas"/>
          <w:color w:val="4284AE"/>
          <w:sz w:val="24"/>
          <w:szCs w:val="24"/>
        </w:rPr>
        <w:t>new</w:t>
      </w:r>
      <w:r w:rsidRPr="00E07374">
        <w:rPr>
          <w:rFonts w:ascii="Maiandra GD" w:eastAsia="Times New Roman" w:hAnsi="Maiandra GD" w:cs="Consolas"/>
          <w:color w:val="CFD5E0"/>
          <w:sz w:val="24"/>
          <w:szCs w:val="24"/>
        </w:rPr>
        <w:t xml:space="preserve"> List</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color w:val="CFD5E0"/>
          <w:sz w:val="24"/>
          <w:szCs w:val="24"/>
        </w:rPr>
        <w:t>Product</w:t>
      </w:r>
      <w:proofErr w:type="gramStart"/>
      <w:r w:rsidRPr="00E07374">
        <w:rPr>
          <w:rFonts w:ascii="Maiandra GD" w:eastAsia="Times New Roman" w:hAnsi="Maiandra GD" w:cs="Consolas"/>
          <w:b/>
          <w:bCs/>
          <w:color w:val="6B7C8B"/>
          <w:sz w:val="24"/>
          <w:szCs w:val="24"/>
        </w:rPr>
        <w:t>&gt;()</w:t>
      </w:r>
      <w:proofErr w:type="gram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4284AE"/>
          <w:sz w:val="24"/>
          <w:szCs w:val="24"/>
        </w:rPr>
        <w:t>new</w:t>
      </w:r>
      <w:proofErr w:type="gramEnd"/>
      <w:r w:rsidRPr="00E07374">
        <w:rPr>
          <w:rFonts w:ascii="Maiandra GD" w:eastAsia="Times New Roman" w:hAnsi="Maiandra GD" w:cs="Consolas"/>
          <w:color w:val="CFD5E0"/>
          <w:sz w:val="24"/>
          <w:szCs w:val="24"/>
        </w:rPr>
        <w:t xml:space="preserve"> Product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A66"/>
          <w:sz w:val="24"/>
          <w:szCs w:val="24"/>
        </w:rPr>
        <w:t>1</w:t>
      </w:r>
      <w:r w:rsidRPr="00E07374">
        <w:rPr>
          <w:rFonts w:ascii="Maiandra GD" w:eastAsia="Times New Roman" w:hAnsi="Maiandra GD" w:cs="Consolas"/>
          <w:color w:val="CFD5E0"/>
          <w:sz w:val="24"/>
          <w:szCs w:val="24"/>
        </w:rPr>
        <w:t>, Name =</w:t>
      </w:r>
      <w:r w:rsidRPr="00E07374">
        <w:rPr>
          <w:rFonts w:ascii="Maiandra GD" w:eastAsia="Times New Roman" w:hAnsi="Maiandra GD" w:cs="Consolas"/>
          <w:color w:val="7CC379"/>
          <w:sz w:val="24"/>
          <w:szCs w:val="24"/>
        </w:rPr>
        <w:t>"Product 1"</w:t>
      </w:r>
      <w:r w:rsidRPr="00E07374">
        <w:rPr>
          <w:rFonts w:ascii="Maiandra GD" w:eastAsia="Times New Roman" w:hAnsi="Maiandra GD" w:cs="Consolas"/>
          <w:color w:val="CFD5E0"/>
          <w:sz w:val="24"/>
          <w:szCs w:val="24"/>
        </w:rPr>
        <w:t xml:space="preserve">, Category = </w:t>
      </w:r>
      <w:r w:rsidRPr="00E07374">
        <w:rPr>
          <w:rFonts w:ascii="Maiandra GD" w:eastAsia="Times New Roman" w:hAnsi="Maiandra GD" w:cs="Consolas"/>
          <w:color w:val="7CC379"/>
          <w:sz w:val="24"/>
          <w:szCs w:val="24"/>
        </w:rPr>
        <w:t>"Category 1"</w:t>
      </w:r>
      <w:r w:rsidRPr="00E07374">
        <w:rPr>
          <w:rFonts w:ascii="Maiandra GD" w:eastAsia="Times New Roman" w:hAnsi="Maiandra GD" w:cs="Consolas"/>
          <w:color w:val="CFD5E0"/>
          <w:sz w:val="24"/>
          <w:szCs w:val="24"/>
        </w:rPr>
        <w:t>, Description =</w:t>
      </w:r>
      <w:r w:rsidRPr="00E07374">
        <w:rPr>
          <w:rFonts w:ascii="Maiandra GD" w:eastAsia="Times New Roman" w:hAnsi="Maiandra GD" w:cs="Consolas"/>
          <w:color w:val="7CC379"/>
          <w:sz w:val="24"/>
          <w:szCs w:val="24"/>
        </w:rPr>
        <w:t>"Description 1"</w:t>
      </w:r>
      <w:r w:rsidRPr="00E07374">
        <w:rPr>
          <w:rFonts w:ascii="Maiandra GD" w:eastAsia="Times New Roman" w:hAnsi="Maiandra GD" w:cs="Consolas"/>
          <w:color w:val="CFD5E0"/>
          <w:sz w:val="24"/>
          <w:szCs w:val="24"/>
        </w:rPr>
        <w:t>, Price = 10m</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4284AE"/>
          <w:sz w:val="24"/>
          <w:szCs w:val="24"/>
        </w:rPr>
        <w:t>new</w:t>
      </w:r>
      <w:proofErr w:type="gramEnd"/>
      <w:r w:rsidRPr="00E07374">
        <w:rPr>
          <w:rFonts w:ascii="Maiandra GD" w:eastAsia="Times New Roman" w:hAnsi="Maiandra GD" w:cs="Consolas"/>
          <w:color w:val="CFD5E0"/>
          <w:sz w:val="24"/>
          <w:szCs w:val="24"/>
        </w:rPr>
        <w:t xml:space="preserve"> Product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A66"/>
          <w:sz w:val="24"/>
          <w:szCs w:val="24"/>
        </w:rPr>
        <w:t>2</w:t>
      </w:r>
      <w:r w:rsidRPr="00E07374">
        <w:rPr>
          <w:rFonts w:ascii="Maiandra GD" w:eastAsia="Times New Roman" w:hAnsi="Maiandra GD" w:cs="Consolas"/>
          <w:color w:val="CFD5E0"/>
          <w:sz w:val="24"/>
          <w:szCs w:val="24"/>
        </w:rPr>
        <w:t>, Name =</w:t>
      </w:r>
      <w:r w:rsidRPr="00E07374">
        <w:rPr>
          <w:rFonts w:ascii="Maiandra GD" w:eastAsia="Times New Roman" w:hAnsi="Maiandra GD" w:cs="Consolas"/>
          <w:color w:val="7CC379"/>
          <w:sz w:val="24"/>
          <w:szCs w:val="24"/>
        </w:rPr>
        <w:t>"Product 2"</w:t>
      </w:r>
      <w:r w:rsidRPr="00E07374">
        <w:rPr>
          <w:rFonts w:ascii="Maiandra GD" w:eastAsia="Times New Roman" w:hAnsi="Maiandra GD" w:cs="Consolas"/>
          <w:color w:val="CFD5E0"/>
          <w:sz w:val="24"/>
          <w:szCs w:val="24"/>
        </w:rPr>
        <w:t xml:space="preserve">, Category = </w:t>
      </w:r>
      <w:r w:rsidRPr="00E07374">
        <w:rPr>
          <w:rFonts w:ascii="Maiandra GD" w:eastAsia="Times New Roman" w:hAnsi="Maiandra GD" w:cs="Consolas"/>
          <w:color w:val="7CC379"/>
          <w:sz w:val="24"/>
          <w:szCs w:val="24"/>
        </w:rPr>
        <w:t>"Category 1"</w:t>
      </w:r>
      <w:r w:rsidRPr="00E07374">
        <w:rPr>
          <w:rFonts w:ascii="Maiandra GD" w:eastAsia="Times New Roman" w:hAnsi="Maiandra GD" w:cs="Consolas"/>
          <w:color w:val="CFD5E0"/>
          <w:sz w:val="24"/>
          <w:szCs w:val="24"/>
        </w:rPr>
        <w:t>, Description =</w:t>
      </w:r>
      <w:r w:rsidRPr="00E07374">
        <w:rPr>
          <w:rFonts w:ascii="Maiandra GD" w:eastAsia="Times New Roman" w:hAnsi="Maiandra GD" w:cs="Consolas"/>
          <w:color w:val="7CC379"/>
          <w:sz w:val="24"/>
          <w:szCs w:val="24"/>
        </w:rPr>
        <w:t>"Description 2"</w:t>
      </w:r>
      <w:r w:rsidRPr="00E07374">
        <w:rPr>
          <w:rFonts w:ascii="Maiandra GD" w:eastAsia="Times New Roman" w:hAnsi="Maiandra GD" w:cs="Consolas"/>
          <w:color w:val="CFD5E0"/>
          <w:sz w:val="24"/>
          <w:szCs w:val="24"/>
        </w:rPr>
        <w:t>, Price = 20m</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4284AE"/>
          <w:sz w:val="24"/>
          <w:szCs w:val="24"/>
        </w:rPr>
        <w:t>new</w:t>
      </w:r>
      <w:proofErr w:type="gramEnd"/>
      <w:r w:rsidRPr="00E07374">
        <w:rPr>
          <w:rFonts w:ascii="Maiandra GD" w:eastAsia="Times New Roman" w:hAnsi="Maiandra GD" w:cs="Consolas"/>
          <w:color w:val="CFD5E0"/>
          <w:sz w:val="24"/>
          <w:szCs w:val="24"/>
        </w:rPr>
        <w:t xml:space="preserve"> Product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A66"/>
          <w:sz w:val="24"/>
          <w:szCs w:val="24"/>
        </w:rPr>
        <w:t>3</w:t>
      </w:r>
      <w:r w:rsidRPr="00E07374">
        <w:rPr>
          <w:rFonts w:ascii="Maiandra GD" w:eastAsia="Times New Roman" w:hAnsi="Maiandra GD" w:cs="Consolas"/>
          <w:color w:val="CFD5E0"/>
          <w:sz w:val="24"/>
          <w:szCs w:val="24"/>
        </w:rPr>
        <w:t>, Name =</w:t>
      </w:r>
      <w:r w:rsidRPr="00E07374">
        <w:rPr>
          <w:rFonts w:ascii="Maiandra GD" w:eastAsia="Times New Roman" w:hAnsi="Maiandra GD" w:cs="Consolas"/>
          <w:color w:val="7CC379"/>
          <w:sz w:val="24"/>
          <w:szCs w:val="24"/>
        </w:rPr>
        <w:t>"Product 3"</w:t>
      </w:r>
      <w:r w:rsidRPr="00E07374">
        <w:rPr>
          <w:rFonts w:ascii="Maiandra GD" w:eastAsia="Times New Roman" w:hAnsi="Maiandra GD" w:cs="Consolas"/>
          <w:color w:val="CFD5E0"/>
          <w:sz w:val="24"/>
          <w:szCs w:val="24"/>
        </w:rPr>
        <w:t xml:space="preserve">, Category = </w:t>
      </w:r>
      <w:r w:rsidRPr="00E07374">
        <w:rPr>
          <w:rFonts w:ascii="Maiandra GD" w:eastAsia="Times New Roman" w:hAnsi="Maiandra GD" w:cs="Consolas"/>
          <w:color w:val="7CC379"/>
          <w:sz w:val="24"/>
          <w:szCs w:val="24"/>
        </w:rPr>
        <w:t>"Category 1"</w:t>
      </w:r>
      <w:r w:rsidRPr="00E07374">
        <w:rPr>
          <w:rFonts w:ascii="Maiandra GD" w:eastAsia="Times New Roman" w:hAnsi="Maiandra GD" w:cs="Consolas"/>
          <w:color w:val="CFD5E0"/>
          <w:sz w:val="24"/>
          <w:szCs w:val="24"/>
        </w:rPr>
        <w:t>, Description =</w:t>
      </w:r>
      <w:r w:rsidRPr="00E07374">
        <w:rPr>
          <w:rFonts w:ascii="Maiandra GD" w:eastAsia="Times New Roman" w:hAnsi="Maiandra GD" w:cs="Consolas"/>
          <w:color w:val="7CC379"/>
          <w:sz w:val="24"/>
          <w:szCs w:val="24"/>
        </w:rPr>
        <w:t>"Description 3"</w:t>
      </w:r>
      <w:r w:rsidRPr="00E07374">
        <w:rPr>
          <w:rFonts w:ascii="Maiandra GD" w:eastAsia="Times New Roman" w:hAnsi="Maiandra GD" w:cs="Consolas"/>
          <w:color w:val="CFD5E0"/>
          <w:sz w:val="24"/>
          <w:szCs w:val="24"/>
        </w:rPr>
        <w:t>, Price = 30m</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4284AE"/>
          <w:sz w:val="24"/>
          <w:szCs w:val="24"/>
        </w:rPr>
        <w:t>new</w:t>
      </w:r>
      <w:proofErr w:type="gramEnd"/>
      <w:r w:rsidRPr="00E07374">
        <w:rPr>
          <w:rFonts w:ascii="Maiandra GD" w:eastAsia="Times New Roman" w:hAnsi="Maiandra GD" w:cs="Consolas"/>
          <w:color w:val="CFD5E0"/>
          <w:sz w:val="24"/>
          <w:szCs w:val="24"/>
        </w:rPr>
        <w:t xml:space="preserve"> Product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A66"/>
          <w:sz w:val="24"/>
          <w:szCs w:val="24"/>
        </w:rPr>
        <w:t>4</w:t>
      </w:r>
      <w:r w:rsidRPr="00E07374">
        <w:rPr>
          <w:rFonts w:ascii="Maiandra GD" w:eastAsia="Times New Roman" w:hAnsi="Maiandra GD" w:cs="Consolas"/>
          <w:color w:val="CFD5E0"/>
          <w:sz w:val="24"/>
          <w:szCs w:val="24"/>
        </w:rPr>
        <w:t>, Name =</w:t>
      </w:r>
      <w:r w:rsidRPr="00E07374">
        <w:rPr>
          <w:rFonts w:ascii="Maiandra GD" w:eastAsia="Times New Roman" w:hAnsi="Maiandra GD" w:cs="Consolas"/>
          <w:color w:val="7CC379"/>
          <w:sz w:val="24"/>
          <w:szCs w:val="24"/>
        </w:rPr>
        <w:t>"Product 4"</w:t>
      </w:r>
      <w:r w:rsidRPr="00E07374">
        <w:rPr>
          <w:rFonts w:ascii="Maiandra GD" w:eastAsia="Times New Roman" w:hAnsi="Maiandra GD" w:cs="Consolas"/>
          <w:color w:val="CFD5E0"/>
          <w:sz w:val="24"/>
          <w:szCs w:val="24"/>
        </w:rPr>
        <w:t xml:space="preserve">, Category = </w:t>
      </w:r>
      <w:r w:rsidRPr="00E07374">
        <w:rPr>
          <w:rFonts w:ascii="Maiandra GD" w:eastAsia="Times New Roman" w:hAnsi="Maiandra GD" w:cs="Consolas"/>
          <w:color w:val="7CC379"/>
          <w:sz w:val="24"/>
          <w:szCs w:val="24"/>
        </w:rPr>
        <w:t>"Category 2"</w:t>
      </w:r>
      <w:r w:rsidRPr="00E07374">
        <w:rPr>
          <w:rFonts w:ascii="Maiandra GD" w:eastAsia="Times New Roman" w:hAnsi="Maiandra GD" w:cs="Consolas"/>
          <w:color w:val="CFD5E0"/>
          <w:sz w:val="24"/>
          <w:szCs w:val="24"/>
        </w:rPr>
        <w:t>, Description =</w:t>
      </w:r>
      <w:r w:rsidRPr="00E07374">
        <w:rPr>
          <w:rFonts w:ascii="Maiandra GD" w:eastAsia="Times New Roman" w:hAnsi="Maiandra GD" w:cs="Consolas"/>
          <w:color w:val="7CC379"/>
          <w:sz w:val="24"/>
          <w:szCs w:val="24"/>
        </w:rPr>
        <w:t>"Description 4"</w:t>
      </w:r>
      <w:r w:rsidRPr="00E07374">
        <w:rPr>
          <w:rFonts w:ascii="Maiandra GD" w:eastAsia="Times New Roman" w:hAnsi="Maiandra GD" w:cs="Consolas"/>
          <w:color w:val="CFD5E0"/>
          <w:sz w:val="24"/>
          <w:szCs w:val="24"/>
        </w:rPr>
        <w:t>, Price = 40m</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4284AE"/>
          <w:sz w:val="24"/>
          <w:szCs w:val="24"/>
        </w:rPr>
        <w:t>new</w:t>
      </w:r>
      <w:proofErr w:type="gramEnd"/>
      <w:r w:rsidRPr="00E07374">
        <w:rPr>
          <w:rFonts w:ascii="Maiandra GD" w:eastAsia="Times New Roman" w:hAnsi="Maiandra GD" w:cs="Consolas"/>
          <w:color w:val="CFD5E0"/>
          <w:sz w:val="24"/>
          <w:szCs w:val="24"/>
        </w:rPr>
        <w:t xml:space="preserve"> Product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A66"/>
          <w:sz w:val="24"/>
          <w:szCs w:val="24"/>
        </w:rPr>
        <w:t>5</w:t>
      </w:r>
      <w:r w:rsidRPr="00E07374">
        <w:rPr>
          <w:rFonts w:ascii="Maiandra GD" w:eastAsia="Times New Roman" w:hAnsi="Maiandra GD" w:cs="Consolas"/>
          <w:color w:val="CFD5E0"/>
          <w:sz w:val="24"/>
          <w:szCs w:val="24"/>
        </w:rPr>
        <w:t>, Name =</w:t>
      </w:r>
      <w:r w:rsidRPr="00E07374">
        <w:rPr>
          <w:rFonts w:ascii="Maiandra GD" w:eastAsia="Times New Roman" w:hAnsi="Maiandra GD" w:cs="Consolas"/>
          <w:color w:val="7CC379"/>
          <w:sz w:val="24"/>
          <w:szCs w:val="24"/>
        </w:rPr>
        <w:t>"Product 5"</w:t>
      </w:r>
      <w:r w:rsidRPr="00E07374">
        <w:rPr>
          <w:rFonts w:ascii="Maiandra GD" w:eastAsia="Times New Roman" w:hAnsi="Maiandra GD" w:cs="Consolas"/>
          <w:color w:val="CFD5E0"/>
          <w:sz w:val="24"/>
          <w:szCs w:val="24"/>
        </w:rPr>
        <w:t xml:space="preserve">, Category = </w:t>
      </w:r>
      <w:r w:rsidRPr="00E07374">
        <w:rPr>
          <w:rFonts w:ascii="Maiandra GD" w:eastAsia="Times New Roman" w:hAnsi="Maiandra GD" w:cs="Consolas"/>
          <w:color w:val="7CC379"/>
          <w:sz w:val="24"/>
          <w:szCs w:val="24"/>
        </w:rPr>
        <w:t>"Category 2"</w:t>
      </w:r>
      <w:r w:rsidRPr="00E07374">
        <w:rPr>
          <w:rFonts w:ascii="Maiandra GD" w:eastAsia="Times New Roman" w:hAnsi="Maiandra GD" w:cs="Consolas"/>
          <w:color w:val="CFD5E0"/>
          <w:sz w:val="24"/>
          <w:szCs w:val="24"/>
        </w:rPr>
        <w:t>, Description =</w:t>
      </w:r>
      <w:r w:rsidRPr="00E07374">
        <w:rPr>
          <w:rFonts w:ascii="Maiandra GD" w:eastAsia="Times New Roman" w:hAnsi="Maiandra GD" w:cs="Consolas"/>
          <w:color w:val="7CC379"/>
          <w:sz w:val="24"/>
          <w:szCs w:val="24"/>
        </w:rPr>
        <w:t>"Description 5"</w:t>
      </w:r>
      <w:r w:rsidRPr="00E07374">
        <w:rPr>
          <w:rFonts w:ascii="Maiandra GD" w:eastAsia="Times New Roman" w:hAnsi="Maiandra GD" w:cs="Consolas"/>
          <w:color w:val="CFD5E0"/>
          <w:sz w:val="24"/>
          <w:szCs w:val="24"/>
        </w:rPr>
        <w:t>, Price = 50m</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4284AE"/>
          <w:sz w:val="24"/>
          <w:szCs w:val="24"/>
        </w:rPr>
        <w:t>new</w:t>
      </w:r>
      <w:proofErr w:type="gramEnd"/>
      <w:r w:rsidRPr="00E07374">
        <w:rPr>
          <w:rFonts w:ascii="Maiandra GD" w:eastAsia="Times New Roman" w:hAnsi="Maiandra GD" w:cs="Consolas"/>
          <w:color w:val="CFD5E0"/>
          <w:sz w:val="24"/>
          <w:szCs w:val="24"/>
        </w:rPr>
        <w:t xml:space="preserve"> Product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ProductID</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A66"/>
          <w:sz w:val="24"/>
          <w:szCs w:val="24"/>
        </w:rPr>
        <w:t>6</w:t>
      </w:r>
      <w:r w:rsidRPr="00E07374">
        <w:rPr>
          <w:rFonts w:ascii="Maiandra GD" w:eastAsia="Times New Roman" w:hAnsi="Maiandra GD" w:cs="Consolas"/>
          <w:color w:val="CFD5E0"/>
          <w:sz w:val="24"/>
          <w:szCs w:val="24"/>
        </w:rPr>
        <w:t>, Name =</w:t>
      </w:r>
      <w:r w:rsidRPr="00E07374">
        <w:rPr>
          <w:rFonts w:ascii="Maiandra GD" w:eastAsia="Times New Roman" w:hAnsi="Maiandra GD" w:cs="Consolas"/>
          <w:color w:val="7CC379"/>
          <w:sz w:val="24"/>
          <w:szCs w:val="24"/>
        </w:rPr>
        <w:t>"Product 6"</w:t>
      </w:r>
      <w:r w:rsidRPr="00E07374">
        <w:rPr>
          <w:rFonts w:ascii="Maiandra GD" w:eastAsia="Times New Roman" w:hAnsi="Maiandra GD" w:cs="Consolas"/>
          <w:color w:val="CFD5E0"/>
          <w:sz w:val="24"/>
          <w:szCs w:val="24"/>
        </w:rPr>
        <w:t xml:space="preserve">, Category = </w:t>
      </w:r>
      <w:r w:rsidRPr="00E07374">
        <w:rPr>
          <w:rFonts w:ascii="Maiandra GD" w:eastAsia="Times New Roman" w:hAnsi="Maiandra GD" w:cs="Consolas"/>
          <w:color w:val="7CC379"/>
          <w:sz w:val="24"/>
          <w:szCs w:val="24"/>
        </w:rPr>
        <w:t>"Category 2"</w:t>
      </w:r>
      <w:r w:rsidRPr="00E07374">
        <w:rPr>
          <w:rFonts w:ascii="Maiandra GD" w:eastAsia="Times New Roman" w:hAnsi="Maiandra GD" w:cs="Consolas"/>
          <w:color w:val="CFD5E0"/>
          <w:sz w:val="24"/>
          <w:szCs w:val="24"/>
        </w:rPr>
        <w:t>, Description =</w:t>
      </w:r>
      <w:r w:rsidRPr="00E07374">
        <w:rPr>
          <w:rFonts w:ascii="Maiandra GD" w:eastAsia="Times New Roman" w:hAnsi="Maiandra GD" w:cs="Consolas"/>
          <w:color w:val="7CC379"/>
          <w:sz w:val="24"/>
          <w:szCs w:val="24"/>
        </w:rPr>
        <w:t>"Description 6"</w:t>
      </w:r>
      <w:r w:rsidRPr="00E07374">
        <w:rPr>
          <w:rFonts w:ascii="Maiandra GD" w:eastAsia="Times New Roman" w:hAnsi="Maiandra GD" w:cs="Consolas"/>
          <w:color w:val="CFD5E0"/>
          <w:sz w:val="24"/>
          <w:szCs w:val="24"/>
        </w:rPr>
        <w:t>, Price = 50m</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return</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4284AE"/>
          <w:sz w:val="24"/>
          <w:szCs w:val="24"/>
        </w:rPr>
        <w:t>View</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products</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B70F98" w:rsidRDefault="00B70F98" w:rsidP="00E07374">
      <w:pPr>
        <w:shd w:val="clear" w:color="auto" w:fill="FFFFFF"/>
        <w:spacing w:after="0" w:line="240" w:lineRule="auto"/>
        <w:textAlignment w:val="baseline"/>
        <w:outlineLvl w:val="4"/>
        <w:rPr>
          <w:rFonts w:ascii="Maiandra GD" w:eastAsia="Times New Roman" w:hAnsi="Maiandra GD" w:cs="Arial"/>
          <w:b/>
          <w:bCs/>
          <w:color w:val="3A3A3A"/>
          <w:sz w:val="24"/>
          <w:szCs w:val="24"/>
        </w:rPr>
      </w:pPr>
    </w:p>
    <w:p w:rsidR="00B70F98" w:rsidRDefault="00B70F98" w:rsidP="00E07374">
      <w:pPr>
        <w:shd w:val="clear" w:color="auto" w:fill="FFFFFF"/>
        <w:spacing w:after="0" w:line="240" w:lineRule="auto"/>
        <w:textAlignment w:val="baseline"/>
        <w:outlineLvl w:val="4"/>
        <w:rPr>
          <w:rFonts w:ascii="Maiandra GD" w:eastAsia="Times New Roman" w:hAnsi="Maiandra GD" w:cs="Arial"/>
          <w:b/>
          <w:bCs/>
          <w:color w:val="3A3A3A"/>
          <w:sz w:val="24"/>
          <w:szCs w:val="24"/>
        </w:rPr>
      </w:pPr>
    </w:p>
    <w:p w:rsidR="00B70F98" w:rsidRDefault="00B70F98" w:rsidP="00E07374">
      <w:pPr>
        <w:shd w:val="clear" w:color="auto" w:fill="FFFFFF"/>
        <w:spacing w:after="0" w:line="240" w:lineRule="auto"/>
        <w:textAlignment w:val="baseline"/>
        <w:outlineLvl w:val="4"/>
        <w:rPr>
          <w:rFonts w:ascii="Maiandra GD" w:eastAsia="Times New Roman" w:hAnsi="Maiandra GD" w:cs="Arial"/>
          <w:b/>
          <w:bCs/>
          <w:color w:val="3A3A3A"/>
          <w:sz w:val="24"/>
          <w:szCs w:val="24"/>
        </w:rPr>
      </w:pPr>
    </w:p>
    <w:p w:rsidR="00E07374" w:rsidRPr="00E07374" w:rsidRDefault="00E07374" w:rsidP="00E07374">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3A3A3A"/>
          <w:sz w:val="24"/>
          <w:szCs w:val="24"/>
        </w:rPr>
        <w:lastRenderedPageBreak/>
        <w:t>Creating View:</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Right-click inside the Index action method and then select the “</w:t>
      </w:r>
      <w:r w:rsidRPr="00E07374">
        <w:rPr>
          <w:rFonts w:ascii="Maiandra GD" w:eastAsia="Times New Roman" w:hAnsi="Maiandra GD" w:cs="Arial"/>
          <w:b/>
          <w:bCs/>
          <w:color w:val="000000"/>
          <w:sz w:val="24"/>
          <w:szCs w:val="24"/>
        </w:rPr>
        <w:t>Add view</w:t>
      </w:r>
      <w:r w:rsidRPr="00E07374">
        <w:rPr>
          <w:rFonts w:ascii="Maiandra GD" w:eastAsia="Times New Roman" w:hAnsi="Maiandra GD" w:cs="Arial"/>
          <w:color w:val="000000"/>
          <w:sz w:val="24"/>
          <w:szCs w:val="24"/>
          <w:bdr w:val="none" w:sz="0" w:space="0" w:color="auto" w:frame="1"/>
        </w:rPr>
        <w:t>” option from the context menu and provide the following details and click on Add button as shown in the below image.</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drawing>
          <wp:inline distT="0" distB="0" distL="0" distR="0">
            <wp:extent cx="5695950" cy="3827745"/>
            <wp:effectExtent l="19050" t="0" r="0" b="0"/>
            <wp:docPr id="5" name="Picture 5" descr="Adding View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Views in ASP.NET MVC Application"/>
                    <pic:cNvPicPr>
                      <a:picLocks noChangeAspect="1" noChangeArrowheads="1"/>
                    </pic:cNvPicPr>
                  </pic:nvPicPr>
                  <pic:blipFill>
                    <a:blip r:embed="rId10"/>
                    <a:srcRect/>
                    <a:stretch>
                      <a:fillRect/>
                    </a:stretch>
                  </pic:blipFill>
                  <pic:spPr bwMode="auto">
                    <a:xfrm>
                      <a:off x="0" y="0"/>
                      <a:ext cx="5695950" cy="3827745"/>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E07374">
        <w:rPr>
          <w:rFonts w:ascii="Maiandra GD" w:eastAsia="Times New Roman" w:hAnsi="Maiandra GD" w:cs="Arial"/>
          <w:color w:val="000000"/>
          <w:sz w:val="24"/>
          <w:szCs w:val="24"/>
          <w:bdr w:val="none" w:sz="0" w:space="0" w:color="auto" w:frame="1"/>
        </w:rPr>
        <w:t>Once the Index View is created, then copy and paste the following code into it.</w:t>
      </w:r>
      <w:proofErr w:type="gram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@model </w:t>
      </w:r>
      <w:proofErr w:type="spellStart"/>
      <w:r w:rsidRPr="00E07374">
        <w:rPr>
          <w:rFonts w:ascii="Maiandra GD" w:eastAsia="Times New Roman" w:hAnsi="Maiandra GD" w:cs="Consolas"/>
          <w:color w:val="CFD5E0"/>
          <w:sz w:val="24"/>
          <w:szCs w:val="24"/>
        </w:rPr>
        <w:t>IEnumerable</w:t>
      </w:r>
      <w:proofErr w:type="spellEnd"/>
      <w:r w:rsidRPr="00E07374">
        <w:rPr>
          <w:rFonts w:ascii="Maiandra GD" w:eastAsia="Times New Roman" w:hAnsi="Maiandra GD" w:cs="Consolas"/>
          <w:b/>
          <w:bCs/>
          <w:color w:val="6B7C8B"/>
          <w:sz w:val="24"/>
          <w:szCs w:val="24"/>
        </w:rPr>
        <w:t>&lt;</w:t>
      </w:r>
      <w:proofErr w:type="spellStart"/>
      <w:r w:rsidRPr="00E07374">
        <w:rPr>
          <w:rFonts w:ascii="Maiandra GD" w:eastAsia="Times New Roman" w:hAnsi="Maiandra GD" w:cs="Consolas"/>
          <w:b/>
          <w:bCs/>
          <w:color w:val="D171DD"/>
          <w:sz w:val="24"/>
          <w:szCs w:val="24"/>
        </w:rPr>
        <w:t>PartialViewInMVC.Models.Product</w:t>
      </w:r>
      <w:proofErr w:type="spell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7374">
        <w:rPr>
          <w:rFonts w:ascii="Maiandra GD" w:eastAsia="Times New Roman" w:hAnsi="Maiandra GD" w:cs="Consolas"/>
          <w:color w:val="CFD5E0"/>
          <w:sz w:val="24"/>
          <w:szCs w:val="24"/>
        </w:rPr>
        <w:t>ViewBag.Title</w:t>
      </w:r>
      <w:proofErr w:type="spellEnd"/>
      <w:r w:rsidRPr="00E07374">
        <w:rPr>
          <w:rFonts w:ascii="Maiandra GD" w:eastAsia="Times New Roman" w:hAnsi="Maiandra GD" w:cs="Consolas"/>
          <w:color w:val="CFD5E0"/>
          <w:sz w:val="24"/>
          <w:szCs w:val="24"/>
        </w:rPr>
        <w:t xml:space="preserve"> = "Index";</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h2</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Product List</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h2</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table</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252"/>
          <w:sz w:val="24"/>
          <w:szCs w:val="24"/>
        </w:rPr>
        <w:t>class</w:t>
      </w:r>
      <w:r w:rsidRPr="00E07374">
        <w:rPr>
          <w:rFonts w:ascii="Maiandra GD" w:eastAsia="Times New Roman" w:hAnsi="Maiandra GD" w:cs="Consolas"/>
          <w:color w:val="4284AE"/>
          <w:sz w:val="24"/>
          <w:szCs w:val="24"/>
        </w:rPr>
        <w:t>=</w:t>
      </w:r>
      <w:r w:rsidRPr="00E07374">
        <w:rPr>
          <w:rFonts w:ascii="Maiandra GD" w:eastAsia="Times New Roman" w:hAnsi="Maiandra GD" w:cs="Consolas"/>
          <w:color w:val="7CC379"/>
          <w:sz w:val="24"/>
          <w:szCs w:val="24"/>
        </w:rPr>
        <w:t>"table"</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model.ProductID</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model.Name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lastRenderedPageBreak/>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model.Category</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model.Description</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model.Price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foreach</w:t>
      </w:r>
      <w:proofErr w:type="spellEnd"/>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var</w:t>
      </w:r>
      <w:proofErr w:type="spellEnd"/>
      <w:r w:rsidRPr="00E07374">
        <w:rPr>
          <w:rFonts w:ascii="Maiandra GD" w:eastAsia="Times New Roman" w:hAnsi="Maiandra GD" w:cs="Consolas"/>
          <w:color w:val="CFD5E0"/>
          <w:sz w:val="24"/>
          <w:szCs w:val="24"/>
        </w:rPr>
        <w:t xml:space="preserve"> item in Model) {</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item.ProductID</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item.Name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item.Category</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item.Description</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item.Price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table</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 xml:space="preserve">Change the default controller in the </w:t>
      </w:r>
      <w:proofErr w:type="spellStart"/>
      <w:r w:rsidRPr="00E07374">
        <w:rPr>
          <w:rFonts w:ascii="Maiandra GD" w:eastAsia="Times New Roman" w:hAnsi="Maiandra GD" w:cs="Arial"/>
          <w:color w:val="000000"/>
          <w:sz w:val="24"/>
          <w:szCs w:val="24"/>
          <w:bdr w:val="none" w:sz="0" w:space="0" w:color="auto" w:frame="1"/>
        </w:rPr>
        <w:t>RouteConfig.cs</w:t>
      </w:r>
      <w:proofErr w:type="spellEnd"/>
      <w:r w:rsidRPr="00E07374">
        <w:rPr>
          <w:rFonts w:ascii="Maiandra GD" w:eastAsia="Times New Roman" w:hAnsi="Maiandra GD" w:cs="Arial"/>
          <w:color w:val="000000"/>
          <w:sz w:val="24"/>
          <w:szCs w:val="24"/>
          <w:bdr w:val="none" w:sz="0" w:space="0" w:color="auto" w:frame="1"/>
        </w:rPr>
        <w:t xml:space="preserve"> file, from “Home” to “Product” as shown below.</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class</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RouteConfig</w:t>
      </w:r>
      <w:proofErr w:type="spell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lastRenderedPageBreak/>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b/>
          <w:bCs/>
          <w:color w:val="D171DD"/>
          <w:sz w:val="24"/>
          <w:szCs w:val="24"/>
        </w:rPr>
        <w:t>public</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static</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D171DD"/>
          <w:sz w:val="24"/>
          <w:szCs w:val="24"/>
        </w:rPr>
        <w:t>void</w:t>
      </w:r>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4284AE"/>
          <w:sz w:val="24"/>
          <w:szCs w:val="24"/>
        </w:rPr>
        <w:t>RegisterRoutes</w:t>
      </w:r>
      <w:proofErr w:type="spellEnd"/>
      <w:r w:rsidRPr="00E07374">
        <w:rPr>
          <w:rFonts w:ascii="Maiandra GD" w:eastAsia="Times New Roman" w:hAnsi="Maiandra GD" w:cs="Consolas"/>
          <w:b/>
          <w:bCs/>
          <w:color w:val="6B7C8B"/>
          <w:sz w:val="24"/>
          <w:szCs w:val="24"/>
        </w:rPr>
        <w:t>(</w:t>
      </w:r>
      <w:proofErr w:type="spellStart"/>
      <w:r w:rsidRPr="00E07374">
        <w:rPr>
          <w:rFonts w:ascii="Maiandra GD" w:eastAsia="Times New Roman" w:hAnsi="Maiandra GD" w:cs="Consolas"/>
          <w:color w:val="CFD5E0"/>
          <w:sz w:val="24"/>
          <w:szCs w:val="24"/>
        </w:rPr>
        <w:t>RouteCollection</w:t>
      </w:r>
      <w:proofErr w:type="spellEnd"/>
      <w:r w:rsidRPr="00E07374">
        <w:rPr>
          <w:rFonts w:ascii="Maiandra GD" w:eastAsia="Times New Roman" w:hAnsi="Maiandra GD" w:cs="Consolas"/>
          <w:color w:val="CFD5E0"/>
          <w:sz w:val="24"/>
          <w:szCs w:val="24"/>
        </w:rPr>
        <w:t xml:space="preserve"> routes</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7374">
        <w:rPr>
          <w:rFonts w:ascii="Maiandra GD" w:eastAsia="Times New Roman" w:hAnsi="Maiandra GD" w:cs="Consolas"/>
          <w:color w:val="CFD5E0"/>
          <w:sz w:val="24"/>
          <w:szCs w:val="24"/>
        </w:rPr>
        <w:t>routes.</w:t>
      </w:r>
      <w:r w:rsidRPr="00E07374">
        <w:rPr>
          <w:rFonts w:ascii="Maiandra GD" w:eastAsia="Times New Roman" w:hAnsi="Maiandra GD" w:cs="Consolas"/>
          <w:color w:val="4284AE"/>
          <w:sz w:val="24"/>
          <w:szCs w:val="24"/>
        </w:rPr>
        <w:t>IgnoreRoute</w:t>
      </w:r>
      <w:proofErr w:type="spellEnd"/>
      <w:r w:rsidRPr="00E07374">
        <w:rPr>
          <w:rFonts w:ascii="Maiandra GD" w:eastAsia="Times New Roman" w:hAnsi="Maiandra GD" w:cs="Consolas"/>
          <w:b/>
          <w:bCs/>
          <w:color w:val="6B7C8B"/>
          <w:sz w:val="24"/>
          <w:szCs w:val="24"/>
        </w:rPr>
        <w:t>(</w:t>
      </w:r>
      <w:proofErr w:type="gramEnd"/>
      <w:r w:rsidRPr="00E07374">
        <w:rPr>
          <w:rFonts w:ascii="Maiandra GD" w:eastAsia="Times New Roman" w:hAnsi="Maiandra GD" w:cs="Consolas"/>
          <w:color w:val="7CC379"/>
          <w:sz w:val="24"/>
          <w:szCs w:val="24"/>
        </w:rPr>
        <w:t>"{resource}.</w:t>
      </w:r>
      <w:proofErr w:type="spellStart"/>
      <w:r w:rsidRPr="00E07374">
        <w:rPr>
          <w:rFonts w:ascii="Maiandra GD" w:eastAsia="Times New Roman" w:hAnsi="Maiandra GD" w:cs="Consolas"/>
          <w:color w:val="7CC379"/>
          <w:sz w:val="24"/>
          <w:szCs w:val="24"/>
        </w:rPr>
        <w:t>axd</w:t>
      </w:r>
      <w:proofErr w:type="spellEnd"/>
      <w:r w:rsidRPr="00E07374">
        <w:rPr>
          <w:rFonts w:ascii="Maiandra GD" w:eastAsia="Times New Roman" w:hAnsi="Maiandra GD" w:cs="Consolas"/>
          <w:color w:val="7CC379"/>
          <w:sz w:val="24"/>
          <w:szCs w:val="24"/>
        </w:rPr>
        <w:t>/{*</w:t>
      </w:r>
      <w:proofErr w:type="spellStart"/>
      <w:r w:rsidRPr="00E07374">
        <w:rPr>
          <w:rFonts w:ascii="Maiandra GD" w:eastAsia="Times New Roman" w:hAnsi="Maiandra GD" w:cs="Consolas"/>
          <w:color w:val="7CC379"/>
          <w:sz w:val="24"/>
          <w:szCs w:val="24"/>
        </w:rPr>
        <w:t>pathInfo</w:t>
      </w:r>
      <w:proofErr w:type="spellEnd"/>
      <w:r w:rsidRPr="00E07374">
        <w:rPr>
          <w:rFonts w:ascii="Maiandra GD" w:eastAsia="Times New Roman" w:hAnsi="Maiandra GD" w:cs="Consolas"/>
          <w:color w:val="7CC379"/>
          <w:sz w:val="24"/>
          <w:szCs w:val="24"/>
        </w:rPr>
        <w:t>}"</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7374">
        <w:rPr>
          <w:rFonts w:ascii="Maiandra GD" w:eastAsia="Times New Roman" w:hAnsi="Maiandra GD" w:cs="Consolas"/>
          <w:color w:val="CFD5E0"/>
          <w:sz w:val="24"/>
          <w:szCs w:val="24"/>
        </w:rPr>
        <w:t>routes.</w:t>
      </w:r>
      <w:r w:rsidRPr="00E07374">
        <w:rPr>
          <w:rFonts w:ascii="Maiandra GD" w:eastAsia="Times New Roman" w:hAnsi="Maiandra GD" w:cs="Consolas"/>
          <w:color w:val="4284AE"/>
          <w:sz w:val="24"/>
          <w:szCs w:val="24"/>
        </w:rPr>
        <w:t>MapRoute</w:t>
      </w:r>
      <w:proofErr w:type="spellEnd"/>
      <w:r w:rsidRPr="00E07374">
        <w:rPr>
          <w:rFonts w:ascii="Maiandra GD" w:eastAsia="Times New Roman" w:hAnsi="Maiandra GD" w:cs="Consolas"/>
          <w:b/>
          <w:bCs/>
          <w:color w:val="6B7C8B"/>
          <w:sz w:val="24"/>
          <w:szCs w:val="24"/>
        </w:rPr>
        <w:t>(</w:t>
      </w:r>
      <w:proofErr w:type="gram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name</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7CC379"/>
          <w:sz w:val="24"/>
          <w:szCs w:val="24"/>
        </w:rPr>
        <w:t>"Default"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E07374">
        <w:rPr>
          <w:rFonts w:ascii="Maiandra GD" w:eastAsia="Times New Roman" w:hAnsi="Maiandra GD" w:cs="Consolas"/>
          <w:color w:val="CFD5E0"/>
          <w:sz w:val="24"/>
          <w:szCs w:val="24"/>
        </w:rPr>
        <w:t>url</w:t>
      </w:r>
      <w:proofErr w:type="spellEnd"/>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7CC379"/>
          <w:sz w:val="24"/>
          <w:szCs w:val="24"/>
        </w:rPr>
        <w:t>"{controller}/{action}/{id}"</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defaults</w:t>
      </w:r>
      <w:proofErr w:type="gram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4284AE"/>
          <w:sz w:val="24"/>
          <w:szCs w:val="24"/>
        </w:rPr>
        <w:t>new</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 xml:space="preserve"> controller = </w:t>
      </w:r>
      <w:r w:rsidRPr="00E07374">
        <w:rPr>
          <w:rFonts w:ascii="Maiandra GD" w:eastAsia="Times New Roman" w:hAnsi="Maiandra GD" w:cs="Consolas"/>
          <w:color w:val="7CC379"/>
          <w:sz w:val="24"/>
          <w:szCs w:val="24"/>
        </w:rPr>
        <w:t>"Product"</w:t>
      </w:r>
      <w:r w:rsidRPr="00E07374">
        <w:rPr>
          <w:rFonts w:ascii="Maiandra GD" w:eastAsia="Times New Roman" w:hAnsi="Maiandra GD" w:cs="Consolas"/>
          <w:color w:val="CFD5E0"/>
          <w:sz w:val="24"/>
          <w:szCs w:val="24"/>
        </w:rPr>
        <w:t xml:space="preserve">, action = </w:t>
      </w:r>
      <w:r w:rsidRPr="00E07374">
        <w:rPr>
          <w:rFonts w:ascii="Maiandra GD" w:eastAsia="Times New Roman" w:hAnsi="Maiandra GD" w:cs="Consolas"/>
          <w:color w:val="7CC379"/>
          <w:sz w:val="24"/>
          <w:szCs w:val="24"/>
        </w:rPr>
        <w:t>"Index"</w:t>
      </w:r>
      <w:r w:rsidRPr="00E07374">
        <w:rPr>
          <w:rFonts w:ascii="Maiandra GD" w:eastAsia="Times New Roman" w:hAnsi="Maiandra GD" w:cs="Consolas"/>
          <w:color w:val="CFD5E0"/>
          <w:sz w:val="24"/>
          <w:szCs w:val="24"/>
        </w:rPr>
        <w:t xml:space="preserve">, id = </w:t>
      </w:r>
      <w:proofErr w:type="spellStart"/>
      <w:r w:rsidRPr="00E07374">
        <w:rPr>
          <w:rFonts w:ascii="Maiandra GD" w:eastAsia="Times New Roman" w:hAnsi="Maiandra GD" w:cs="Consolas"/>
          <w:color w:val="CFD5E0"/>
          <w:sz w:val="24"/>
          <w:szCs w:val="24"/>
        </w:rPr>
        <w:t>UrlParameter.</w:t>
      </w:r>
      <w:r w:rsidRPr="00E07374">
        <w:rPr>
          <w:rFonts w:ascii="Maiandra GD" w:eastAsia="Times New Roman" w:hAnsi="Maiandra GD" w:cs="Consolas"/>
          <w:color w:val="4284AE"/>
          <w:sz w:val="24"/>
          <w:szCs w:val="24"/>
        </w:rPr>
        <w:t>Optional</w:t>
      </w:r>
      <w:proofErr w:type="spellEnd"/>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Now, build and run your application and navigates to Product/Index and you should get the following output.</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drawing>
          <wp:inline distT="0" distB="0" distL="0" distR="0">
            <wp:extent cx="4657725" cy="2777698"/>
            <wp:effectExtent l="19050" t="0" r="9525" b="0"/>
            <wp:docPr id="6" name="Picture 6" descr="Partial View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al Views in MVC"/>
                    <pic:cNvPicPr>
                      <a:picLocks noChangeAspect="1" noChangeArrowheads="1"/>
                    </pic:cNvPicPr>
                  </pic:nvPicPr>
                  <pic:blipFill>
                    <a:blip r:embed="rId11"/>
                    <a:srcRect/>
                    <a:stretch>
                      <a:fillRect/>
                    </a:stretch>
                  </pic:blipFill>
                  <pic:spPr bwMode="auto">
                    <a:xfrm>
                      <a:off x="0" y="0"/>
                      <a:ext cx="4657725" cy="2777698"/>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When we need a section of a web page (both the Razor tags and HTML markup) in several different places, we create and use them as Partial Views.</w:t>
      </w:r>
    </w:p>
    <w:p w:rsidR="00B70F98" w:rsidRDefault="00B70F98" w:rsidP="00E07374">
      <w:pPr>
        <w:shd w:val="clear" w:color="auto" w:fill="FFFFFF"/>
        <w:spacing w:after="0" w:line="240" w:lineRule="auto"/>
        <w:textAlignment w:val="baseline"/>
        <w:outlineLvl w:val="4"/>
        <w:rPr>
          <w:rFonts w:ascii="Maiandra GD" w:eastAsia="Times New Roman" w:hAnsi="Maiandra GD" w:cs="Arial"/>
          <w:b/>
          <w:bCs/>
          <w:color w:val="000000"/>
          <w:sz w:val="24"/>
          <w:szCs w:val="24"/>
        </w:rPr>
      </w:pPr>
    </w:p>
    <w:p w:rsidR="00E07374" w:rsidRPr="00E07374" w:rsidRDefault="00E07374" w:rsidP="00E07374">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000000"/>
          <w:sz w:val="24"/>
          <w:szCs w:val="24"/>
        </w:rPr>
        <w:t xml:space="preserve">How Partial Views are </w:t>
      </w:r>
      <w:proofErr w:type="gramStart"/>
      <w:r w:rsidRPr="00E07374">
        <w:rPr>
          <w:rFonts w:ascii="Maiandra GD" w:eastAsia="Times New Roman" w:hAnsi="Maiandra GD" w:cs="Arial"/>
          <w:b/>
          <w:bCs/>
          <w:color w:val="000000"/>
          <w:sz w:val="24"/>
          <w:szCs w:val="24"/>
        </w:rPr>
        <w:t>Created</w:t>
      </w:r>
      <w:proofErr w:type="gramEnd"/>
      <w:r w:rsidRPr="00E07374">
        <w:rPr>
          <w:rFonts w:ascii="Maiandra GD" w:eastAsia="Times New Roman" w:hAnsi="Maiandra GD" w:cs="Arial"/>
          <w:b/>
          <w:bCs/>
          <w:color w:val="000000"/>
          <w:sz w:val="24"/>
          <w:szCs w:val="24"/>
        </w:rPr>
        <w:t xml:space="preserve"> in ASP.NET MVC Application?</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Right-click on the </w:t>
      </w:r>
      <w:r w:rsidRPr="00E07374">
        <w:rPr>
          <w:rFonts w:ascii="Maiandra GD" w:eastAsia="Times New Roman" w:hAnsi="Maiandra GD" w:cs="Arial"/>
          <w:b/>
          <w:bCs/>
          <w:color w:val="000000"/>
          <w:sz w:val="24"/>
          <w:szCs w:val="24"/>
        </w:rPr>
        <w:t>/Views/</w:t>
      </w:r>
      <w:proofErr w:type="gramStart"/>
      <w:r w:rsidRPr="00E07374">
        <w:rPr>
          <w:rFonts w:ascii="Maiandra GD" w:eastAsia="Times New Roman" w:hAnsi="Maiandra GD" w:cs="Arial"/>
          <w:b/>
          <w:bCs/>
          <w:color w:val="000000"/>
          <w:sz w:val="24"/>
          <w:szCs w:val="24"/>
        </w:rPr>
        <w:t>Shared</w:t>
      </w:r>
      <w:proofErr w:type="gramEnd"/>
      <w:r w:rsidRPr="00E07374">
        <w:rPr>
          <w:rFonts w:ascii="Maiandra GD" w:eastAsia="Times New Roman" w:hAnsi="Maiandra GD" w:cs="Arial"/>
          <w:color w:val="000000"/>
          <w:sz w:val="24"/>
          <w:szCs w:val="24"/>
          <w:bdr w:val="none" w:sz="0" w:space="0" w:color="auto" w:frame="1"/>
        </w:rPr>
        <w:t> folder and Select </w:t>
      </w:r>
      <w:r w:rsidRPr="00E07374">
        <w:rPr>
          <w:rFonts w:ascii="Maiandra GD" w:eastAsia="Times New Roman" w:hAnsi="Maiandra GD" w:cs="Arial"/>
          <w:b/>
          <w:bCs/>
          <w:color w:val="000000"/>
          <w:sz w:val="24"/>
          <w:szCs w:val="24"/>
        </w:rPr>
        <w:t>Add -&gt; View</w:t>
      </w:r>
      <w:r w:rsidRPr="00E07374">
        <w:rPr>
          <w:rFonts w:ascii="Maiandra GD" w:eastAsia="Times New Roman" w:hAnsi="Maiandra GD" w:cs="Arial"/>
          <w:color w:val="000000"/>
          <w:sz w:val="24"/>
          <w:szCs w:val="24"/>
          <w:bdr w:val="none" w:sz="0" w:space="0" w:color="auto" w:frame="1"/>
        </w:rPr>
        <w:t> option from the context menu and then provide the following details</w:t>
      </w:r>
    </w:p>
    <w:p w:rsidR="00E07374" w:rsidRPr="00E07374" w:rsidRDefault="00E07374" w:rsidP="00E07374">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 xml:space="preserve">View Name = </w:t>
      </w:r>
      <w:proofErr w:type="spellStart"/>
      <w:r w:rsidRPr="00E07374">
        <w:rPr>
          <w:rFonts w:ascii="Maiandra GD" w:eastAsia="Times New Roman" w:hAnsi="Maiandra GD" w:cs="Arial"/>
          <w:color w:val="000000"/>
          <w:sz w:val="24"/>
          <w:szCs w:val="24"/>
          <w:bdr w:val="none" w:sz="0" w:space="0" w:color="auto" w:frame="1"/>
        </w:rPr>
        <w:t>ProductDetails</w:t>
      </w:r>
      <w:proofErr w:type="spellEnd"/>
    </w:p>
    <w:p w:rsidR="00E07374" w:rsidRPr="00E07374" w:rsidRDefault="00E07374" w:rsidP="00E07374">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Template = List</w:t>
      </w:r>
    </w:p>
    <w:p w:rsidR="00E07374" w:rsidRPr="00E07374" w:rsidRDefault="00E07374" w:rsidP="00E07374">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Model Class = Product (</w:t>
      </w:r>
      <w:proofErr w:type="spellStart"/>
      <w:r w:rsidRPr="00E07374">
        <w:rPr>
          <w:rFonts w:ascii="Maiandra GD" w:eastAsia="Times New Roman" w:hAnsi="Maiandra GD" w:cs="Arial"/>
          <w:color w:val="000000"/>
          <w:sz w:val="24"/>
          <w:szCs w:val="24"/>
          <w:bdr w:val="none" w:sz="0" w:space="0" w:color="auto" w:frame="1"/>
        </w:rPr>
        <w:t>PartialViewInMVC.Models</w:t>
      </w:r>
      <w:proofErr w:type="spellEnd"/>
      <w:r w:rsidRPr="00E07374">
        <w:rPr>
          <w:rFonts w:ascii="Maiandra GD" w:eastAsia="Times New Roman" w:hAnsi="Maiandra GD" w:cs="Arial"/>
          <w:color w:val="000000"/>
          <w:sz w:val="24"/>
          <w:szCs w:val="24"/>
          <w:bdr w:val="none" w:sz="0" w:space="0" w:color="auto" w:frame="1"/>
        </w:rPr>
        <w:t>)</w:t>
      </w:r>
    </w:p>
    <w:p w:rsidR="00E07374" w:rsidRPr="00E07374" w:rsidRDefault="00E07374" w:rsidP="00E07374">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Check the Create a partial View check box and click on Add button as shown in the below image</w:t>
      </w:r>
    </w:p>
    <w:p w:rsidR="00E07374" w:rsidRPr="00E07374" w:rsidRDefault="00E07374" w:rsidP="00E07374">
      <w:pPr>
        <w:shd w:val="clear" w:color="auto" w:fill="FFFFFF"/>
        <w:spacing w:after="384" w:line="240" w:lineRule="auto"/>
        <w:textAlignment w:val="baseline"/>
        <w:rPr>
          <w:rFonts w:ascii="Maiandra GD" w:eastAsia="Times New Roman" w:hAnsi="Maiandra GD" w:cs="Segoe UI"/>
          <w:color w:val="212529"/>
          <w:sz w:val="24"/>
          <w:szCs w:val="24"/>
        </w:rPr>
      </w:pPr>
      <w:r w:rsidRPr="00E07374">
        <w:rPr>
          <w:rFonts w:ascii="Maiandra GD" w:eastAsia="Times New Roman" w:hAnsi="Maiandra GD" w:cs="Segoe UI"/>
          <w:noProof/>
          <w:color w:val="212529"/>
          <w:sz w:val="24"/>
          <w:szCs w:val="24"/>
        </w:rPr>
        <w:lastRenderedPageBreak/>
        <w:drawing>
          <wp:inline distT="0" distB="0" distL="0" distR="0">
            <wp:extent cx="5162550" cy="3447146"/>
            <wp:effectExtent l="19050" t="0" r="0" b="0"/>
            <wp:docPr id="7" name="Picture 7" descr="How Partial Views are Created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artial Views are Created in ASP.NET MVC Application"/>
                    <pic:cNvPicPr>
                      <a:picLocks noChangeAspect="1" noChangeArrowheads="1"/>
                    </pic:cNvPicPr>
                  </pic:nvPicPr>
                  <pic:blipFill>
                    <a:blip r:embed="rId12"/>
                    <a:srcRect/>
                    <a:stretch>
                      <a:fillRect/>
                    </a:stretch>
                  </pic:blipFill>
                  <pic:spPr bwMode="auto">
                    <a:xfrm>
                      <a:off x="0" y="0"/>
                      <a:ext cx="5162550" cy="3447146"/>
                    </a:xfrm>
                    <a:prstGeom prst="rect">
                      <a:avLst/>
                    </a:prstGeom>
                    <a:noFill/>
                    <a:ln w="9525">
                      <a:noFill/>
                      <a:miter lim="800000"/>
                      <a:headEnd/>
                      <a:tailEnd/>
                    </a:ln>
                  </pic:spPr>
                </pic:pic>
              </a:graphicData>
            </a:graphic>
          </wp:inline>
        </w:drawing>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E07374">
        <w:rPr>
          <w:rFonts w:ascii="Maiandra GD" w:eastAsia="Times New Roman" w:hAnsi="Maiandra GD" w:cs="Arial"/>
          <w:color w:val="000000"/>
          <w:sz w:val="24"/>
          <w:szCs w:val="24"/>
          <w:bdr w:val="none" w:sz="0" w:space="0" w:color="auto" w:frame="1"/>
        </w:rPr>
        <w:t xml:space="preserve">Once the </w:t>
      </w:r>
      <w:proofErr w:type="spellStart"/>
      <w:r w:rsidRPr="00E07374">
        <w:rPr>
          <w:rFonts w:ascii="Maiandra GD" w:eastAsia="Times New Roman" w:hAnsi="Maiandra GD" w:cs="Arial"/>
          <w:color w:val="000000"/>
          <w:sz w:val="24"/>
          <w:szCs w:val="24"/>
          <w:bdr w:val="none" w:sz="0" w:space="0" w:color="auto" w:frame="1"/>
        </w:rPr>
        <w:t>ProductDetails</w:t>
      </w:r>
      <w:proofErr w:type="spellEnd"/>
      <w:r w:rsidRPr="00E07374">
        <w:rPr>
          <w:rFonts w:ascii="Maiandra GD" w:eastAsia="Times New Roman" w:hAnsi="Maiandra GD" w:cs="Arial"/>
          <w:color w:val="000000"/>
          <w:sz w:val="24"/>
          <w:szCs w:val="24"/>
          <w:bdr w:val="none" w:sz="0" w:space="0" w:color="auto" w:frame="1"/>
        </w:rPr>
        <w:t xml:space="preserve"> Partial View is created, then copy and paste the following code into it.</w:t>
      </w:r>
      <w:proofErr w:type="gram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@model </w:t>
      </w:r>
      <w:proofErr w:type="spellStart"/>
      <w:r w:rsidRPr="00E07374">
        <w:rPr>
          <w:rFonts w:ascii="Maiandra GD" w:eastAsia="Times New Roman" w:hAnsi="Maiandra GD" w:cs="Consolas"/>
          <w:color w:val="CFD5E0"/>
          <w:sz w:val="24"/>
          <w:szCs w:val="24"/>
        </w:rPr>
        <w:t>IEnumerable</w:t>
      </w:r>
      <w:proofErr w:type="spellEnd"/>
      <w:r w:rsidRPr="00E07374">
        <w:rPr>
          <w:rFonts w:ascii="Maiandra GD" w:eastAsia="Times New Roman" w:hAnsi="Maiandra GD" w:cs="Consolas"/>
          <w:b/>
          <w:bCs/>
          <w:color w:val="6B7C8B"/>
          <w:sz w:val="24"/>
          <w:szCs w:val="24"/>
        </w:rPr>
        <w:t>&lt;</w:t>
      </w:r>
      <w:proofErr w:type="spellStart"/>
      <w:r w:rsidRPr="00E07374">
        <w:rPr>
          <w:rFonts w:ascii="Maiandra GD" w:eastAsia="Times New Roman" w:hAnsi="Maiandra GD" w:cs="Consolas"/>
          <w:b/>
          <w:bCs/>
          <w:color w:val="D171DD"/>
          <w:sz w:val="24"/>
          <w:szCs w:val="24"/>
        </w:rPr>
        <w:t>PartialViewInMVC.Models.Product</w:t>
      </w:r>
      <w:proofErr w:type="spell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div</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252"/>
          <w:sz w:val="24"/>
          <w:szCs w:val="24"/>
        </w:rPr>
        <w:t>class</w:t>
      </w:r>
      <w:r w:rsidRPr="00E07374">
        <w:rPr>
          <w:rFonts w:ascii="Maiandra GD" w:eastAsia="Times New Roman" w:hAnsi="Maiandra GD" w:cs="Consolas"/>
          <w:color w:val="4284AE"/>
          <w:sz w:val="24"/>
          <w:szCs w:val="24"/>
        </w:rPr>
        <w:t>=</w:t>
      </w:r>
      <w:r w:rsidRPr="00E07374">
        <w:rPr>
          <w:rFonts w:ascii="Maiandra GD" w:eastAsia="Times New Roman" w:hAnsi="Maiandra GD" w:cs="Consolas"/>
          <w:color w:val="7CC379"/>
          <w:sz w:val="24"/>
          <w:szCs w:val="24"/>
        </w:rPr>
        <w:t>"container"</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div</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252"/>
          <w:sz w:val="24"/>
          <w:szCs w:val="24"/>
        </w:rPr>
        <w:t>class</w:t>
      </w:r>
      <w:r w:rsidRPr="00E07374">
        <w:rPr>
          <w:rFonts w:ascii="Maiandra GD" w:eastAsia="Times New Roman" w:hAnsi="Maiandra GD" w:cs="Consolas"/>
          <w:color w:val="4284AE"/>
          <w:sz w:val="24"/>
          <w:szCs w:val="24"/>
        </w:rPr>
        <w:t>=</w:t>
      </w:r>
      <w:r w:rsidRPr="00E07374">
        <w:rPr>
          <w:rFonts w:ascii="Maiandra GD" w:eastAsia="Times New Roman" w:hAnsi="Maiandra GD" w:cs="Consolas"/>
          <w:color w:val="7CC379"/>
          <w:sz w:val="24"/>
          <w:szCs w:val="24"/>
        </w:rPr>
        <w:t>"col-md-6"</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h2</w:t>
      </w:r>
      <w:r w:rsidRPr="00E07374">
        <w:rPr>
          <w:rFonts w:ascii="Maiandra GD" w:eastAsia="Times New Roman" w:hAnsi="Maiandra GD" w:cs="Consolas"/>
          <w:b/>
          <w:bCs/>
          <w:color w:val="6B7C8B"/>
          <w:sz w:val="24"/>
          <w:szCs w:val="24"/>
        </w:rPr>
        <w:t>&gt;</w:t>
      </w:r>
      <w:r w:rsidRPr="00E07374">
        <w:rPr>
          <w:rFonts w:ascii="Maiandra GD" w:eastAsia="Times New Roman" w:hAnsi="Maiandra GD" w:cs="Consolas"/>
          <w:color w:val="CFD5E0"/>
          <w:sz w:val="24"/>
          <w:szCs w:val="24"/>
        </w:rPr>
        <w:t>Product List</w:t>
      </w: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h2</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table</w:t>
      </w:r>
      <w:r w:rsidRPr="00E07374">
        <w:rPr>
          <w:rFonts w:ascii="Maiandra GD" w:eastAsia="Times New Roman" w:hAnsi="Maiandra GD" w:cs="Consolas"/>
          <w:color w:val="CFD5E0"/>
          <w:sz w:val="24"/>
          <w:szCs w:val="24"/>
        </w:rPr>
        <w:t xml:space="preserve"> </w:t>
      </w:r>
      <w:r w:rsidRPr="00E07374">
        <w:rPr>
          <w:rFonts w:ascii="Maiandra GD" w:eastAsia="Times New Roman" w:hAnsi="Maiandra GD" w:cs="Consolas"/>
          <w:color w:val="D19252"/>
          <w:sz w:val="24"/>
          <w:szCs w:val="24"/>
        </w:rPr>
        <w:t>class</w:t>
      </w:r>
      <w:r w:rsidRPr="00E07374">
        <w:rPr>
          <w:rFonts w:ascii="Maiandra GD" w:eastAsia="Times New Roman" w:hAnsi="Maiandra GD" w:cs="Consolas"/>
          <w:color w:val="4284AE"/>
          <w:sz w:val="24"/>
          <w:szCs w:val="24"/>
        </w:rPr>
        <w:t>=</w:t>
      </w:r>
      <w:r w:rsidRPr="00E07374">
        <w:rPr>
          <w:rFonts w:ascii="Maiandra GD" w:eastAsia="Times New Roman" w:hAnsi="Maiandra GD" w:cs="Consolas"/>
          <w:color w:val="7CC379"/>
          <w:sz w:val="24"/>
          <w:szCs w:val="24"/>
        </w:rPr>
        <w:t>"table"</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model.ProductID</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model.Name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model.Category</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model.Description</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lastRenderedPageBreak/>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Html.DisplayNameFor</w:t>
      </w:r>
      <w:proofErr w:type="spellEnd"/>
      <w:r w:rsidRPr="00E07374">
        <w:rPr>
          <w:rFonts w:ascii="Maiandra GD" w:eastAsia="Times New Roman" w:hAnsi="Maiandra GD" w:cs="Consolas"/>
          <w:color w:val="CFD5E0"/>
          <w:sz w:val="24"/>
          <w:szCs w:val="24"/>
        </w:rPr>
        <w:t>(</w:t>
      </w:r>
      <w:proofErr w:type="gramEnd"/>
      <w:r w:rsidRPr="00E07374">
        <w:rPr>
          <w:rFonts w:ascii="Maiandra GD" w:eastAsia="Times New Roman" w:hAnsi="Maiandra GD" w:cs="Consolas"/>
          <w:color w:val="CFD5E0"/>
          <w:sz w:val="24"/>
          <w:szCs w:val="24"/>
        </w:rPr>
        <w:t xml:space="preserve">model =&gt; </w:t>
      </w:r>
      <w:proofErr w:type="spellStart"/>
      <w:r w:rsidRPr="00E07374">
        <w:rPr>
          <w:rFonts w:ascii="Maiandra GD" w:eastAsia="Times New Roman" w:hAnsi="Maiandra GD" w:cs="Consolas"/>
          <w:color w:val="CFD5E0"/>
          <w:sz w:val="24"/>
          <w:szCs w:val="24"/>
        </w:rPr>
        <w:t>model.Price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th</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foreach</w:t>
      </w:r>
      <w:proofErr w:type="spellEnd"/>
      <w:r w:rsidRPr="00E07374">
        <w:rPr>
          <w:rFonts w:ascii="Maiandra GD" w:eastAsia="Times New Roman" w:hAnsi="Maiandra GD" w:cs="Consolas"/>
          <w:color w:val="CFD5E0"/>
          <w:sz w:val="24"/>
          <w:szCs w:val="24"/>
        </w:rPr>
        <w:t xml:space="preserve"> (</w:t>
      </w:r>
      <w:proofErr w:type="spellStart"/>
      <w:r w:rsidRPr="00E07374">
        <w:rPr>
          <w:rFonts w:ascii="Maiandra GD" w:eastAsia="Times New Roman" w:hAnsi="Maiandra GD" w:cs="Consolas"/>
          <w:color w:val="CFD5E0"/>
          <w:sz w:val="24"/>
          <w:szCs w:val="24"/>
        </w:rPr>
        <w:t>var</w:t>
      </w:r>
      <w:proofErr w:type="spellEnd"/>
      <w:r w:rsidRPr="00E07374">
        <w:rPr>
          <w:rFonts w:ascii="Maiandra GD" w:eastAsia="Times New Roman" w:hAnsi="Maiandra GD" w:cs="Consolas"/>
          <w:color w:val="CFD5E0"/>
          <w:sz w:val="24"/>
          <w:szCs w:val="24"/>
        </w:rPr>
        <w:t xml:space="preserve"> item in Model)</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item.ProductID</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item.Name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item.Category</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item.Description</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gramStart"/>
      <w:r w:rsidRPr="00E07374">
        <w:rPr>
          <w:rFonts w:ascii="Maiandra GD" w:eastAsia="Times New Roman" w:hAnsi="Maiandra GD" w:cs="Consolas"/>
          <w:b/>
          <w:bCs/>
          <w:color w:val="D171DD"/>
          <w:sz w:val="24"/>
          <w:szCs w:val="24"/>
        </w:rPr>
        <w:t>td</w:t>
      </w:r>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Html.DisplayFor</w:t>
      </w:r>
      <w:proofErr w:type="spellEnd"/>
      <w:r w:rsidRPr="00E07374">
        <w:rPr>
          <w:rFonts w:ascii="Maiandra GD" w:eastAsia="Times New Roman" w:hAnsi="Maiandra GD" w:cs="Consolas"/>
          <w:color w:val="CFD5E0"/>
          <w:sz w:val="24"/>
          <w:szCs w:val="24"/>
        </w:rPr>
        <w:t>(</w:t>
      </w:r>
      <w:proofErr w:type="spellStart"/>
      <w:proofErr w:type="gramEnd"/>
      <w:r w:rsidRPr="00E07374">
        <w:rPr>
          <w:rFonts w:ascii="Maiandra GD" w:eastAsia="Times New Roman" w:hAnsi="Maiandra GD" w:cs="Consolas"/>
          <w:color w:val="CFD5E0"/>
          <w:sz w:val="24"/>
          <w:szCs w:val="24"/>
        </w:rPr>
        <w:t>modelItem</w:t>
      </w:r>
      <w:proofErr w:type="spellEnd"/>
      <w:r w:rsidRPr="00E07374">
        <w:rPr>
          <w:rFonts w:ascii="Maiandra GD" w:eastAsia="Times New Roman" w:hAnsi="Maiandra GD" w:cs="Consolas"/>
          <w:color w:val="CFD5E0"/>
          <w:sz w:val="24"/>
          <w:szCs w:val="24"/>
        </w:rPr>
        <w:t xml:space="preserve"> =&gt; </w:t>
      </w:r>
      <w:proofErr w:type="spellStart"/>
      <w:r w:rsidRPr="00E07374">
        <w:rPr>
          <w:rFonts w:ascii="Maiandra GD" w:eastAsia="Times New Roman" w:hAnsi="Maiandra GD" w:cs="Consolas"/>
          <w:color w:val="CFD5E0"/>
          <w:sz w:val="24"/>
          <w:szCs w:val="24"/>
        </w:rPr>
        <w:t>item.Price</w:t>
      </w:r>
      <w:proofErr w:type="spellEnd"/>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td</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proofErr w:type="spellStart"/>
      <w:proofErr w:type="gramStart"/>
      <w:r w:rsidRPr="00E07374">
        <w:rPr>
          <w:rFonts w:ascii="Maiandra GD" w:eastAsia="Times New Roman" w:hAnsi="Maiandra GD" w:cs="Consolas"/>
          <w:b/>
          <w:bCs/>
          <w:color w:val="D171DD"/>
          <w:sz w:val="24"/>
          <w:szCs w:val="24"/>
        </w:rPr>
        <w:t>tr</w:t>
      </w:r>
      <w:proofErr w:type="spellEnd"/>
      <w:proofErr w:type="gram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table</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div</w:t>
      </w:r>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&lt;/</w:t>
      </w:r>
      <w:r w:rsidRPr="00E07374">
        <w:rPr>
          <w:rFonts w:ascii="Maiandra GD" w:eastAsia="Times New Roman" w:hAnsi="Maiandra GD" w:cs="Consolas"/>
          <w:b/>
          <w:bCs/>
          <w:color w:val="D171DD"/>
          <w:sz w:val="24"/>
          <w:szCs w:val="24"/>
        </w:rPr>
        <w:t>div</w:t>
      </w:r>
      <w:r w:rsidRPr="00E07374">
        <w:rPr>
          <w:rFonts w:ascii="Maiandra GD" w:eastAsia="Times New Roman" w:hAnsi="Maiandra GD" w:cs="Consolas"/>
          <w:b/>
          <w:bCs/>
          <w:color w:val="6B7C8B"/>
          <w:sz w:val="24"/>
          <w:szCs w:val="24"/>
        </w:rPr>
        <w:t>&gt;</w:t>
      </w:r>
    </w:p>
    <w:p w:rsidR="00962425" w:rsidRDefault="00962425" w:rsidP="00E07374">
      <w:pPr>
        <w:shd w:val="clear" w:color="auto" w:fill="FFFFFF"/>
        <w:spacing w:after="0" w:line="240" w:lineRule="auto"/>
        <w:textAlignment w:val="baseline"/>
        <w:outlineLvl w:val="4"/>
        <w:rPr>
          <w:rFonts w:ascii="Maiandra GD" w:eastAsia="Times New Roman" w:hAnsi="Maiandra GD" w:cs="Arial"/>
          <w:b/>
          <w:bCs/>
          <w:color w:val="3A3A3A"/>
          <w:sz w:val="24"/>
          <w:szCs w:val="24"/>
        </w:rPr>
      </w:pPr>
    </w:p>
    <w:p w:rsidR="00E07374" w:rsidRPr="00E07374" w:rsidRDefault="00E07374" w:rsidP="00E07374">
      <w:pPr>
        <w:shd w:val="clear" w:color="auto" w:fill="FFFFFF"/>
        <w:spacing w:after="0" w:line="240" w:lineRule="auto"/>
        <w:textAlignment w:val="baseline"/>
        <w:outlineLvl w:val="4"/>
        <w:rPr>
          <w:rFonts w:ascii="Maiandra GD" w:eastAsia="Times New Roman" w:hAnsi="Maiandra GD" w:cs="Segoe UI"/>
          <w:color w:val="3A3A3A"/>
          <w:sz w:val="24"/>
          <w:szCs w:val="24"/>
        </w:rPr>
      </w:pPr>
      <w:r w:rsidRPr="00E07374">
        <w:rPr>
          <w:rFonts w:ascii="Maiandra GD" w:eastAsia="Times New Roman" w:hAnsi="Maiandra GD" w:cs="Arial"/>
          <w:b/>
          <w:bCs/>
          <w:color w:val="3A3A3A"/>
          <w:sz w:val="24"/>
          <w:szCs w:val="24"/>
        </w:rPr>
        <w:t>How to use the Partial Views in ASP.NET MVC Application?</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E07374">
        <w:rPr>
          <w:rFonts w:ascii="Maiandra GD" w:eastAsia="Times New Roman" w:hAnsi="Maiandra GD" w:cs="Arial"/>
          <w:color w:val="212529"/>
          <w:sz w:val="24"/>
          <w:szCs w:val="24"/>
          <w:bdr w:val="none" w:sz="0" w:space="0" w:color="auto" w:frame="1"/>
        </w:rPr>
        <w:t>To use this Partial view, remove the respective code in the Index View and replace it with</w:t>
      </w:r>
      <w:r w:rsidRPr="00E07374">
        <w:rPr>
          <w:rFonts w:ascii="Maiandra GD" w:eastAsia="Times New Roman" w:hAnsi="Maiandra GD" w:cs="Arial"/>
          <w:b/>
          <w:bCs/>
          <w:color w:val="212529"/>
          <w:sz w:val="24"/>
          <w:szCs w:val="24"/>
        </w:rPr>
        <w:t> </w:t>
      </w:r>
      <w:proofErr w:type="spellStart"/>
      <w:r w:rsidRPr="00E07374">
        <w:rPr>
          <w:rFonts w:ascii="Maiandra GD" w:eastAsia="Times New Roman" w:hAnsi="Maiandra GD" w:cs="Arial"/>
          <w:b/>
          <w:bCs/>
          <w:color w:val="212529"/>
          <w:sz w:val="24"/>
          <w:szCs w:val="24"/>
        </w:rPr>
        <w:t>Html.Partial</w:t>
      </w:r>
      <w:proofErr w:type="spellEnd"/>
      <w:r w:rsidRPr="00E07374">
        <w:rPr>
          <w:rFonts w:ascii="Maiandra GD" w:eastAsia="Times New Roman" w:hAnsi="Maiandra GD" w:cs="Arial"/>
          <w:color w:val="212529"/>
          <w:sz w:val="24"/>
          <w:szCs w:val="24"/>
          <w:bdr w:val="none" w:sz="0" w:space="0" w:color="auto" w:frame="1"/>
        </w:rPr>
        <w:t> helper method as shown in the below code.</w:t>
      </w:r>
      <w:proofErr w:type="gramEnd"/>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 xml:space="preserve">@model </w:t>
      </w:r>
      <w:proofErr w:type="spellStart"/>
      <w:r w:rsidRPr="00E07374">
        <w:rPr>
          <w:rFonts w:ascii="Maiandra GD" w:eastAsia="Times New Roman" w:hAnsi="Maiandra GD" w:cs="Consolas"/>
          <w:color w:val="CFD5E0"/>
          <w:sz w:val="24"/>
          <w:szCs w:val="24"/>
        </w:rPr>
        <w:t>IEnumerable</w:t>
      </w:r>
      <w:proofErr w:type="spellEnd"/>
      <w:r w:rsidRPr="00E07374">
        <w:rPr>
          <w:rFonts w:ascii="Maiandra GD" w:eastAsia="Times New Roman" w:hAnsi="Maiandra GD" w:cs="Consolas"/>
          <w:b/>
          <w:bCs/>
          <w:color w:val="6B7C8B"/>
          <w:sz w:val="24"/>
          <w:szCs w:val="24"/>
        </w:rPr>
        <w:t>&lt;</w:t>
      </w:r>
      <w:proofErr w:type="spellStart"/>
      <w:r w:rsidRPr="00E07374">
        <w:rPr>
          <w:rFonts w:ascii="Maiandra GD" w:eastAsia="Times New Roman" w:hAnsi="Maiandra GD" w:cs="Consolas"/>
          <w:color w:val="CFD5E0"/>
          <w:sz w:val="24"/>
          <w:szCs w:val="24"/>
        </w:rPr>
        <w:t>PartialViewInMVC.</w:t>
      </w:r>
      <w:r w:rsidRPr="00E07374">
        <w:rPr>
          <w:rFonts w:ascii="Maiandra GD" w:eastAsia="Times New Roman" w:hAnsi="Maiandra GD" w:cs="Consolas"/>
          <w:color w:val="4284AE"/>
          <w:sz w:val="24"/>
          <w:szCs w:val="24"/>
        </w:rPr>
        <w:t>Models</w:t>
      </w:r>
      <w:r w:rsidRPr="00E07374">
        <w:rPr>
          <w:rFonts w:ascii="Maiandra GD" w:eastAsia="Times New Roman" w:hAnsi="Maiandra GD" w:cs="Consolas"/>
          <w:color w:val="CFD5E0"/>
          <w:sz w:val="24"/>
          <w:szCs w:val="24"/>
        </w:rPr>
        <w:t>.</w:t>
      </w:r>
      <w:r w:rsidRPr="00E07374">
        <w:rPr>
          <w:rFonts w:ascii="Maiandra GD" w:eastAsia="Times New Roman" w:hAnsi="Maiandra GD" w:cs="Consolas"/>
          <w:color w:val="4284AE"/>
          <w:sz w:val="24"/>
          <w:szCs w:val="24"/>
        </w:rPr>
        <w:t>Product</w:t>
      </w:r>
      <w:proofErr w:type="spellEnd"/>
      <w:r w:rsidRPr="00E07374">
        <w:rPr>
          <w:rFonts w:ascii="Maiandra GD" w:eastAsia="Times New Roman" w:hAnsi="Maiandra GD" w:cs="Consolas"/>
          <w:b/>
          <w:bCs/>
          <w:color w:val="6B7C8B"/>
          <w:sz w:val="24"/>
          <w:szCs w:val="24"/>
        </w:rPr>
        <w:t>&gt;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color w:val="CFD5E0"/>
          <w:sz w:val="24"/>
          <w:szCs w:val="24"/>
        </w:rPr>
        <w:t>@</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E07374">
        <w:rPr>
          <w:rFonts w:ascii="Maiandra GD" w:eastAsia="Times New Roman" w:hAnsi="Maiandra GD" w:cs="Consolas"/>
          <w:color w:val="CFD5E0"/>
          <w:sz w:val="24"/>
          <w:szCs w:val="24"/>
        </w:rPr>
        <w:lastRenderedPageBreak/>
        <w:t>ViewBag.</w:t>
      </w:r>
      <w:r w:rsidRPr="00E07374">
        <w:rPr>
          <w:rFonts w:ascii="Maiandra GD" w:eastAsia="Times New Roman" w:hAnsi="Maiandra GD" w:cs="Consolas"/>
          <w:color w:val="4284AE"/>
          <w:sz w:val="24"/>
          <w:szCs w:val="24"/>
        </w:rPr>
        <w:t>Title</w:t>
      </w:r>
      <w:proofErr w:type="spellEnd"/>
      <w:r w:rsidRPr="00E07374">
        <w:rPr>
          <w:rFonts w:ascii="Maiandra GD" w:eastAsia="Times New Roman" w:hAnsi="Maiandra GD" w:cs="Consolas"/>
          <w:color w:val="CFD5E0"/>
          <w:sz w:val="24"/>
          <w:szCs w:val="24"/>
        </w:rPr>
        <w:t xml:space="preserve"> = </w:t>
      </w:r>
      <w:r w:rsidRPr="00E07374">
        <w:rPr>
          <w:rFonts w:ascii="Maiandra GD" w:eastAsia="Times New Roman" w:hAnsi="Maiandra GD" w:cs="Consolas"/>
          <w:color w:val="7CC379"/>
          <w:sz w:val="24"/>
          <w:szCs w:val="24"/>
        </w:rPr>
        <w:t>"Index"</w:t>
      </w:r>
      <w:r w:rsidRPr="00E07374">
        <w:rPr>
          <w:rFonts w:ascii="Maiandra GD" w:eastAsia="Times New Roman" w:hAnsi="Maiandra GD" w:cs="Consolas"/>
          <w:color w:val="CFD5E0"/>
          <w:sz w:val="24"/>
          <w:szCs w:val="24"/>
        </w:rPr>
        <w:t>;</w:t>
      </w:r>
    </w:p>
    <w:p w:rsidR="00E07374" w:rsidRPr="00E07374" w:rsidRDefault="00E07374" w:rsidP="00E07374">
      <w:pPr>
        <w:shd w:val="clear" w:color="auto" w:fill="272B33"/>
        <w:spacing w:after="0" w:line="384" w:lineRule="atLeast"/>
        <w:textAlignment w:val="baseline"/>
        <w:rPr>
          <w:rFonts w:ascii="Maiandra GD" w:eastAsia="Times New Roman" w:hAnsi="Maiandra GD" w:cs="Consolas"/>
          <w:color w:val="596174"/>
          <w:sz w:val="24"/>
          <w:szCs w:val="24"/>
        </w:rPr>
      </w:pP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272B33"/>
        <w:spacing w:line="384" w:lineRule="atLeast"/>
        <w:textAlignment w:val="baseline"/>
        <w:rPr>
          <w:rFonts w:ascii="Maiandra GD" w:eastAsia="Times New Roman" w:hAnsi="Maiandra GD" w:cs="Consolas"/>
          <w:color w:val="596174"/>
          <w:sz w:val="24"/>
          <w:szCs w:val="24"/>
        </w:rPr>
      </w:pPr>
      <w:proofErr w:type="gramStart"/>
      <w:r w:rsidRPr="00E07374">
        <w:rPr>
          <w:rFonts w:ascii="Maiandra GD" w:eastAsia="Times New Roman" w:hAnsi="Maiandra GD" w:cs="Consolas"/>
          <w:color w:val="CFD5E0"/>
          <w:sz w:val="24"/>
          <w:szCs w:val="24"/>
        </w:rPr>
        <w:t>@</w:t>
      </w:r>
      <w:proofErr w:type="spellStart"/>
      <w:r w:rsidRPr="00E07374">
        <w:rPr>
          <w:rFonts w:ascii="Maiandra GD" w:eastAsia="Times New Roman" w:hAnsi="Maiandra GD" w:cs="Consolas"/>
          <w:color w:val="CFD5E0"/>
          <w:sz w:val="24"/>
          <w:szCs w:val="24"/>
        </w:rPr>
        <w:t>Html.</w:t>
      </w:r>
      <w:r w:rsidRPr="00E07374">
        <w:rPr>
          <w:rFonts w:ascii="Maiandra GD" w:eastAsia="Times New Roman" w:hAnsi="Maiandra GD" w:cs="Consolas"/>
          <w:color w:val="4284AE"/>
          <w:sz w:val="24"/>
          <w:szCs w:val="24"/>
        </w:rPr>
        <w:t>Partial</w:t>
      </w:r>
      <w:proofErr w:type="spellEnd"/>
      <w:r w:rsidRPr="00E07374">
        <w:rPr>
          <w:rFonts w:ascii="Maiandra GD" w:eastAsia="Times New Roman" w:hAnsi="Maiandra GD" w:cs="Consolas"/>
          <w:b/>
          <w:bCs/>
          <w:color w:val="6B7C8B"/>
          <w:sz w:val="24"/>
          <w:szCs w:val="24"/>
        </w:rPr>
        <w:t>(</w:t>
      </w:r>
      <w:proofErr w:type="gramEnd"/>
      <w:r w:rsidRPr="00E07374">
        <w:rPr>
          <w:rFonts w:ascii="Maiandra GD" w:eastAsia="Times New Roman" w:hAnsi="Maiandra GD" w:cs="Consolas"/>
          <w:color w:val="7CC379"/>
          <w:sz w:val="24"/>
          <w:szCs w:val="24"/>
        </w:rPr>
        <w:t>"</w:t>
      </w:r>
      <w:proofErr w:type="spellStart"/>
      <w:r w:rsidRPr="00E07374">
        <w:rPr>
          <w:rFonts w:ascii="Maiandra GD" w:eastAsia="Times New Roman" w:hAnsi="Maiandra GD" w:cs="Consolas"/>
          <w:color w:val="7CC379"/>
          <w:sz w:val="24"/>
          <w:szCs w:val="24"/>
        </w:rPr>
        <w:t>ProductDetails</w:t>
      </w:r>
      <w:proofErr w:type="spellEnd"/>
      <w:r w:rsidRPr="00E07374">
        <w:rPr>
          <w:rFonts w:ascii="Maiandra GD" w:eastAsia="Times New Roman" w:hAnsi="Maiandra GD" w:cs="Consolas"/>
          <w:color w:val="7CC379"/>
          <w:sz w:val="24"/>
          <w:szCs w:val="24"/>
        </w:rPr>
        <w:t>"</w:t>
      </w:r>
      <w:r w:rsidRPr="00E07374">
        <w:rPr>
          <w:rFonts w:ascii="Maiandra GD" w:eastAsia="Times New Roman" w:hAnsi="Maiandra GD" w:cs="Consolas"/>
          <w:color w:val="CFD5E0"/>
          <w:sz w:val="24"/>
          <w:szCs w:val="24"/>
        </w:rPr>
        <w:t>, Model</w:t>
      </w:r>
      <w:r w:rsidRPr="00E07374">
        <w:rPr>
          <w:rFonts w:ascii="Maiandra GD" w:eastAsia="Times New Roman" w:hAnsi="Maiandra GD" w:cs="Consolas"/>
          <w:b/>
          <w:bCs/>
          <w:color w:val="6B7C8B"/>
          <w:sz w:val="24"/>
          <w:szCs w:val="24"/>
        </w:rPr>
        <w:t>)</w:t>
      </w:r>
    </w:p>
    <w:p w:rsidR="00E07374" w:rsidRPr="00E07374" w:rsidRDefault="00E07374" w:rsidP="00E07374">
      <w:pPr>
        <w:shd w:val="clear" w:color="auto" w:fill="FFFFFF"/>
        <w:spacing w:after="0" w:line="240" w:lineRule="auto"/>
        <w:jc w:val="both"/>
        <w:textAlignment w:val="baseline"/>
        <w:rPr>
          <w:rFonts w:ascii="Maiandra GD" w:eastAsia="Times New Roman" w:hAnsi="Maiandra GD" w:cs="Segoe UI"/>
          <w:color w:val="212529"/>
          <w:sz w:val="24"/>
          <w:szCs w:val="24"/>
        </w:rPr>
      </w:pPr>
      <w:r w:rsidRPr="00E07374">
        <w:rPr>
          <w:rFonts w:ascii="Maiandra GD" w:eastAsia="Times New Roman" w:hAnsi="Maiandra GD" w:cs="Arial"/>
          <w:color w:val="000000"/>
          <w:sz w:val="24"/>
          <w:szCs w:val="24"/>
          <w:bdr w:val="none" w:sz="0" w:space="0" w:color="auto" w:frame="1"/>
        </w:rPr>
        <w:t xml:space="preserve">Now, build and run your application and see that everything is working as expected. But this time you can re-use this partial view wherever you want and moreover if you decide to change how product objects are rendered, the only View you need to change is the </w:t>
      </w:r>
      <w:proofErr w:type="spellStart"/>
      <w:r w:rsidRPr="00E07374">
        <w:rPr>
          <w:rFonts w:ascii="Maiandra GD" w:eastAsia="Times New Roman" w:hAnsi="Maiandra GD" w:cs="Arial"/>
          <w:color w:val="000000"/>
          <w:sz w:val="24"/>
          <w:szCs w:val="24"/>
          <w:bdr w:val="none" w:sz="0" w:space="0" w:color="auto" w:frame="1"/>
        </w:rPr>
        <w:t>ProductDetails</w:t>
      </w:r>
      <w:proofErr w:type="spellEnd"/>
      <w:r w:rsidRPr="00E07374">
        <w:rPr>
          <w:rFonts w:ascii="Maiandra GD" w:eastAsia="Times New Roman" w:hAnsi="Maiandra GD" w:cs="Arial"/>
          <w:color w:val="000000"/>
          <w:sz w:val="24"/>
          <w:szCs w:val="24"/>
          <w:bdr w:val="none" w:sz="0" w:space="0" w:color="auto" w:frame="1"/>
        </w:rPr>
        <w:t xml:space="preserve"> partial view. The above @</w:t>
      </w:r>
      <w:proofErr w:type="spellStart"/>
      <w:r w:rsidRPr="00E07374">
        <w:rPr>
          <w:rFonts w:ascii="Maiandra GD" w:eastAsia="Times New Roman" w:hAnsi="Maiandra GD" w:cs="Arial"/>
          <w:color w:val="000000"/>
          <w:sz w:val="24"/>
          <w:szCs w:val="24"/>
          <w:bdr w:val="none" w:sz="0" w:space="0" w:color="auto" w:frame="1"/>
        </w:rPr>
        <w:t>Html.Partial</w:t>
      </w:r>
      <w:proofErr w:type="spellEnd"/>
      <w:r w:rsidRPr="00E07374">
        <w:rPr>
          <w:rFonts w:ascii="Maiandra GD" w:eastAsia="Times New Roman" w:hAnsi="Maiandra GD" w:cs="Arial"/>
          <w:color w:val="000000"/>
          <w:sz w:val="24"/>
          <w:szCs w:val="24"/>
          <w:bdr w:val="none" w:sz="0" w:space="0" w:color="auto" w:frame="1"/>
        </w:rPr>
        <w:t xml:space="preserve"> helper method passed a List&lt;Product&gt; object in the “</w:t>
      </w:r>
      <w:proofErr w:type="spellStart"/>
      <w:r w:rsidRPr="00E07374">
        <w:rPr>
          <w:rFonts w:ascii="Maiandra GD" w:eastAsia="Times New Roman" w:hAnsi="Maiandra GD" w:cs="Arial"/>
          <w:color w:val="000000"/>
          <w:sz w:val="24"/>
          <w:szCs w:val="24"/>
          <w:bdr w:val="none" w:sz="0" w:space="0" w:color="auto" w:frame="1"/>
        </w:rPr>
        <w:t>ProductDetails</w:t>
      </w:r>
      <w:proofErr w:type="spellEnd"/>
      <w:r w:rsidRPr="00E07374">
        <w:rPr>
          <w:rFonts w:ascii="Maiandra GD" w:eastAsia="Times New Roman" w:hAnsi="Maiandra GD" w:cs="Arial"/>
          <w:color w:val="000000"/>
          <w:sz w:val="24"/>
          <w:szCs w:val="24"/>
          <w:bdr w:val="none" w:sz="0" w:space="0" w:color="auto" w:frame="1"/>
        </w:rPr>
        <w:t>” partial view. The partial view was dynamically rendered.</w:t>
      </w:r>
    </w:p>
    <w:p w:rsidR="00000000" w:rsidRPr="00E07374" w:rsidRDefault="0064467F">
      <w:pPr>
        <w:pBdr>
          <w:bottom w:val="double" w:sz="6" w:space="1" w:color="auto"/>
        </w:pBdr>
        <w:rPr>
          <w:rFonts w:ascii="Maiandra GD" w:hAnsi="Maiandra GD"/>
          <w:sz w:val="24"/>
          <w:szCs w:val="24"/>
        </w:rPr>
      </w:pPr>
    </w:p>
    <w:p w:rsidR="00E07374" w:rsidRPr="00962425" w:rsidRDefault="00E07374" w:rsidP="00E07374">
      <w:pPr>
        <w:pStyle w:val="Heading1"/>
        <w:spacing w:before="0" w:beforeAutospacing="0" w:after="48" w:afterAutospacing="0"/>
        <w:textAlignment w:val="baseline"/>
        <w:rPr>
          <w:rFonts w:ascii="Maiandra GD" w:hAnsi="Maiandra GD"/>
          <w:bCs w:val="0"/>
          <w:color w:val="3A3A3A"/>
          <w:sz w:val="32"/>
          <w:szCs w:val="24"/>
        </w:rPr>
      </w:pPr>
      <w:r w:rsidRPr="00962425">
        <w:rPr>
          <w:rFonts w:ascii="Maiandra GD" w:hAnsi="Maiandra GD"/>
          <w:bCs w:val="0"/>
          <w:color w:val="3A3A3A"/>
          <w:sz w:val="32"/>
          <w:szCs w:val="24"/>
          <w:highlight w:val="yellow"/>
        </w:rPr>
        <w:t>Different Ways to Render Partial View in ASP.NET MVC</w:t>
      </w:r>
    </w:p>
    <w:p w:rsidR="00177274" w:rsidRDefault="00177274" w:rsidP="00E07374">
      <w:pPr>
        <w:pStyle w:val="Heading2"/>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Different Ways to Render Partial View in ASP.NET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In this article, I will explain </w:t>
      </w:r>
      <w:r w:rsidRPr="00E07374">
        <w:rPr>
          <w:rStyle w:val="Strong"/>
          <w:rFonts w:ascii="Maiandra GD" w:hAnsi="Maiandra GD" w:cs="Arial"/>
          <w:color w:val="000000"/>
          <w:bdr w:val="none" w:sz="0" w:space="0" w:color="auto" w:frame="1"/>
        </w:rPr>
        <w:t>Different Ways to Render a Partial view in the ASP.NET MVC</w:t>
      </w:r>
      <w:r w:rsidRPr="00E07374">
        <w:rPr>
          <w:rFonts w:ascii="Maiandra GD" w:hAnsi="Maiandra GD" w:cs="Arial"/>
          <w:color w:val="000000"/>
          <w:bdr w:val="none" w:sz="0" w:space="0" w:color="auto" w:frame="1"/>
        </w:rPr>
        <w:t> application. Please read </w:t>
      </w:r>
      <w:r w:rsidRPr="00E07374">
        <w:rPr>
          <w:rStyle w:val="Strong"/>
          <w:rFonts w:ascii="Maiandra GD" w:hAnsi="Maiandra GD" w:cs="Arial"/>
          <w:color w:val="000000"/>
          <w:bdr w:val="none" w:sz="0" w:space="0" w:color="auto" w:frame="1"/>
        </w:rPr>
        <w:t>our previous article</w:t>
      </w:r>
      <w:r w:rsidRPr="00E07374">
        <w:rPr>
          <w:rFonts w:ascii="Maiandra GD" w:hAnsi="Maiandra GD" w:cs="Arial"/>
          <w:color w:val="000000"/>
          <w:bdr w:val="none" w:sz="0" w:space="0" w:color="auto" w:frame="1"/>
        </w:rPr>
        <w:t> before proceeding to this article as we are going to use the same example. In our previous article, we discussed </w:t>
      </w:r>
      <w:hyperlink r:id="rId13" w:history="1">
        <w:proofErr w:type="gramStart"/>
        <w:r w:rsidRPr="00E07374">
          <w:rPr>
            <w:rStyle w:val="Strong"/>
            <w:rFonts w:ascii="Maiandra GD" w:hAnsi="Maiandra GD" w:cs="Arial"/>
            <w:color w:val="007BFF"/>
            <w:bdr w:val="none" w:sz="0" w:space="0" w:color="auto" w:frame="1"/>
          </w:rPr>
          <w:t>What</w:t>
        </w:r>
        <w:proofErr w:type="gramEnd"/>
        <w:r w:rsidRPr="00E07374">
          <w:rPr>
            <w:rStyle w:val="Strong"/>
            <w:rFonts w:ascii="Maiandra GD" w:hAnsi="Maiandra GD" w:cs="Arial"/>
            <w:color w:val="007BFF"/>
            <w:bdr w:val="none" w:sz="0" w:space="0" w:color="auto" w:frame="1"/>
          </w:rPr>
          <w:t xml:space="preserve"> is Partial View?</w:t>
        </w:r>
        <w:r w:rsidRPr="00E07374">
          <w:rPr>
            <w:rStyle w:val="Hyperlink"/>
            <w:rFonts w:ascii="Maiandra GD" w:hAnsi="Maiandra GD" w:cs="Arial"/>
            <w:color w:val="007BFF"/>
            <w:bdr w:val="none" w:sz="0" w:space="0" w:color="auto" w:frame="1"/>
          </w:rPr>
          <w:t> </w:t>
        </w:r>
        <w:r w:rsidRPr="00E07374">
          <w:rPr>
            <w:rStyle w:val="Strong"/>
            <w:rFonts w:ascii="Maiandra GD" w:hAnsi="Maiandra GD" w:cs="Arial"/>
            <w:color w:val="007BFF"/>
            <w:bdr w:val="none" w:sz="0" w:space="0" w:color="auto" w:frame="1"/>
          </w:rPr>
          <w:t>Why do we need a Partial View? How we can use Partial View in the ASP.NET MVC Application?</w:t>
        </w:r>
      </w:hyperlink>
      <w:r w:rsidRPr="00E07374">
        <w:rPr>
          <w:rFonts w:ascii="Maiandra GD" w:hAnsi="Maiandra GD" w:cs="Arial"/>
          <w:color w:val="000000"/>
          <w:bdr w:val="none" w:sz="0" w:space="0" w:color="auto" w:frame="1"/>
        </w:rPr>
        <w:t> At the end of this article, you will understand the different methods to render a partial view in the ASP.NET MVC application.</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Different Ways to Render Partial Views in ASP.NET MVC Application</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We can render Partial Views in our main views in 5 ways. They are as follows:</w:t>
      </w:r>
    </w:p>
    <w:p w:rsidR="00E07374" w:rsidRPr="00E07374" w:rsidRDefault="00E07374" w:rsidP="00E07374">
      <w:pPr>
        <w:numPr>
          <w:ilvl w:val="0"/>
          <w:numId w:val="3"/>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Html.RenderPartial</w:t>
      </w:r>
      <w:proofErr w:type="spellEnd"/>
    </w:p>
    <w:p w:rsidR="00E07374" w:rsidRPr="00E07374" w:rsidRDefault="00E07374" w:rsidP="00E07374">
      <w:pPr>
        <w:numPr>
          <w:ilvl w:val="0"/>
          <w:numId w:val="3"/>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Html.Partial</w:t>
      </w:r>
      <w:proofErr w:type="spellEnd"/>
    </w:p>
    <w:p w:rsidR="00E07374" w:rsidRPr="00E07374" w:rsidRDefault="00E07374" w:rsidP="00E07374">
      <w:pPr>
        <w:numPr>
          <w:ilvl w:val="0"/>
          <w:numId w:val="3"/>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Html.RenderAction</w:t>
      </w:r>
      <w:proofErr w:type="spellEnd"/>
    </w:p>
    <w:p w:rsidR="00E07374" w:rsidRPr="00E07374" w:rsidRDefault="00E07374" w:rsidP="00E07374">
      <w:pPr>
        <w:numPr>
          <w:ilvl w:val="0"/>
          <w:numId w:val="3"/>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Html.Action</w:t>
      </w:r>
      <w:proofErr w:type="spellEnd"/>
    </w:p>
    <w:p w:rsidR="00E07374" w:rsidRPr="00E07374" w:rsidRDefault="00E07374" w:rsidP="00E07374">
      <w:pPr>
        <w:numPr>
          <w:ilvl w:val="0"/>
          <w:numId w:val="3"/>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jQuery</w:t>
      </w:r>
      <w:proofErr w:type="spellEnd"/>
      <w:r w:rsidRPr="00E07374">
        <w:rPr>
          <w:rStyle w:val="Strong"/>
          <w:rFonts w:ascii="Maiandra GD" w:hAnsi="Maiandra GD" w:cs="Arial"/>
          <w:color w:val="000000"/>
          <w:sz w:val="24"/>
          <w:szCs w:val="24"/>
          <w:bdr w:val="none" w:sz="0" w:space="0" w:color="auto" w:frame="1"/>
        </w:rPr>
        <w:t xml:space="preserve"> Load function</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Rendering Partial Views using </w:t>
      </w:r>
      <w:proofErr w:type="spellStart"/>
      <w:r w:rsidRPr="00E07374">
        <w:rPr>
          <w:rStyle w:val="Strong"/>
          <w:rFonts w:ascii="Maiandra GD" w:hAnsi="Maiandra GD" w:cs="Arial"/>
          <w:b/>
          <w:bCs/>
          <w:color w:val="000000"/>
          <w:sz w:val="24"/>
          <w:szCs w:val="24"/>
          <w:bdr w:val="none" w:sz="0" w:space="0" w:color="auto" w:frame="1"/>
        </w:rPr>
        <w:t>Html.RenderPartial</w:t>
      </w:r>
      <w:proofErr w:type="spellEnd"/>
      <w:r w:rsidRPr="00E07374">
        <w:rPr>
          <w:rStyle w:val="Strong"/>
          <w:rFonts w:ascii="Maiandra GD" w:hAnsi="Maiandra GD" w:cs="Arial"/>
          <w:b/>
          <w:bCs/>
          <w:color w:val="000000"/>
          <w:sz w:val="24"/>
          <w:szCs w:val="24"/>
          <w:bdr w:val="none" w:sz="0" w:space="0" w:color="auto" w:frame="1"/>
        </w:rPr>
        <w:t xml:space="preserve"> Helper Method in ASP.NET MVC Application</w:t>
      </w:r>
    </w:p>
    <w:p w:rsidR="00E07374" w:rsidRPr="00E07374" w:rsidRDefault="00E07374" w:rsidP="00E07374">
      <w:pPr>
        <w:pStyle w:val="NormalWeb"/>
        <w:shd w:val="clear" w:color="auto" w:fill="FFFFFF"/>
        <w:spacing w:before="0" w:beforeAutospacing="0" w:after="0" w:afterAutospacing="0"/>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There are 4 overloaded versions available for the </w:t>
      </w:r>
      <w:proofErr w:type="spellStart"/>
      <w:r w:rsidRPr="00E07374">
        <w:rPr>
          <w:rFonts w:ascii="Maiandra GD" w:hAnsi="Maiandra GD" w:cs="Arial"/>
          <w:color w:val="000000"/>
          <w:bdr w:val="none" w:sz="0" w:space="0" w:color="auto" w:frame="1"/>
        </w:rPr>
        <w:t>RenderPartial</w:t>
      </w:r>
      <w:proofErr w:type="spellEnd"/>
      <w:r w:rsidRPr="00E07374">
        <w:rPr>
          <w:rFonts w:ascii="Maiandra GD" w:hAnsi="Maiandra GD" w:cs="Arial"/>
          <w:color w:val="000000"/>
          <w:bdr w:val="none" w:sz="0" w:space="0" w:color="auto" w:frame="1"/>
        </w:rPr>
        <w:t xml:space="preserve"> method in ASP.NET MVC Framework as shown in the below image.</w:t>
      </w:r>
    </w:p>
    <w:p w:rsidR="00E07374" w:rsidRPr="00E07374" w:rsidRDefault="00E07374" w:rsidP="00E07374">
      <w:pPr>
        <w:pStyle w:val="NormalWeb"/>
        <w:shd w:val="clear" w:color="auto" w:fill="FFFFFF"/>
        <w:spacing w:before="0" w:beforeAutospacing="0" w:after="384" w:afterAutospacing="0"/>
        <w:textAlignment w:val="baseline"/>
        <w:rPr>
          <w:rFonts w:ascii="Maiandra GD" w:hAnsi="Maiandra GD" w:cs="Segoe UI"/>
          <w:color w:val="212529"/>
        </w:rPr>
      </w:pPr>
      <w:r w:rsidRPr="00E07374">
        <w:rPr>
          <w:rFonts w:ascii="Maiandra GD" w:hAnsi="Maiandra GD" w:cs="Segoe UI"/>
          <w:noProof/>
          <w:color w:val="212529"/>
        </w:rPr>
        <w:drawing>
          <wp:inline distT="0" distB="0" distL="0" distR="0">
            <wp:extent cx="5257800" cy="1256581"/>
            <wp:effectExtent l="19050" t="0" r="0" b="0"/>
            <wp:docPr id="15" name="Picture 15" descr="Render Partial Method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 Partial Method in ASP.NET MVC Application"/>
                    <pic:cNvPicPr>
                      <a:picLocks noChangeAspect="1" noChangeArrowheads="1"/>
                    </pic:cNvPicPr>
                  </pic:nvPicPr>
                  <pic:blipFill>
                    <a:blip r:embed="rId14"/>
                    <a:srcRect/>
                    <a:stretch>
                      <a:fillRect/>
                    </a:stretch>
                  </pic:blipFill>
                  <pic:spPr bwMode="auto">
                    <a:xfrm>
                      <a:off x="0" y="0"/>
                      <a:ext cx="5257800" cy="1256581"/>
                    </a:xfrm>
                    <a:prstGeom prst="rect">
                      <a:avLst/>
                    </a:prstGeom>
                    <a:noFill/>
                    <a:ln w="9525">
                      <a:noFill/>
                      <a:miter lim="800000"/>
                      <a:headEnd/>
                      <a:tailEnd/>
                    </a:ln>
                  </pic:spPr>
                </pic:pic>
              </a:graphicData>
            </a:graphic>
          </wp:inline>
        </w:drawing>
      </w:r>
    </w:p>
    <w:p w:rsidR="00E07374" w:rsidRPr="00E07374" w:rsidRDefault="00E07374" w:rsidP="00E07374">
      <w:pPr>
        <w:pStyle w:val="Heading6"/>
        <w:shd w:val="clear" w:color="auto" w:fill="FFFFFF"/>
        <w:spacing w:before="0"/>
        <w:textAlignment w:val="baseline"/>
        <w:rPr>
          <w:rFonts w:ascii="Maiandra GD" w:hAnsi="Maiandra GD" w:cs="Segoe UI"/>
          <w:color w:val="3A3A3A"/>
          <w:sz w:val="24"/>
          <w:szCs w:val="24"/>
        </w:rPr>
      </w:pPr>
      <w:r w:rsidRPr="00E07374">
        <w:rPr>
          <w:rStyle w:val="Strong"/>
          <w:rFonts w:ascii="Maiandra GD" w:hAnsi="Maiandra GD" w:cs="Arial"/>
          <w:b w:val="0"/>
          <w:bCs w:val="0"/>
          <w:color w:val="000000"/>
          <w:sz w:val="24"/>
          <w:szCs w:val="24"/>
          <w:bdr w:val="none" w:sz="0" w:space="0" w:color="auto" w:frame="1"/>
        </w:rPr>
        <w:lastRenderedPageBreak/>
        <w:t>Parameters:</w:t>
      </w:r>
    </w:p>
    <w:p w:rsidR="00E07374" w:rsidRPr="00E07374" w:rsidRDefault="00E07374" w:rsidP="00E07374">
      <w:pPr>
        <w:numPr>
          <w:ilvl w:val="0"/>
          <w:numId w:val="4"/>
        </w:numPr>
        <w:shd w:val="clear" w:color="auto" w:fill="FFFFFF"/>
        <w:spacing w:after="0" w:line="240" w:lineRule="auto"/>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htmlHelper</w:t>
      </w:r>
      <w:proofErr w:type="spellEnd"/>
      <w:r w:rsidRPr="00E07374">
        <w:rPr>
          <w:rFonts w:ascii="Maiandra GD" w:hAnsi="Maiandra GD" w:cs="Arial"/>
          <w:color w:val="000000"/>
          <w:sz w:val="24"/>
          <w:szCs w:val="24"/>
          <w:bdr w:val="none" w:sz="0" w:space="0" w:color="auto" w:frame="1"/>
        </w:rPr>
        <w:t>: The HTML helper instance that this method extends</w:t>
      </w:r>
    </w:p>
    <w:p w:rsidR="00E07374" w:rsidRPr="00E07374" w:rsidRDefault="00E07374" w:rsidP="00E07374">
      <w:pPr>
        <w:numPr>
          <w:ilvl w:val="0"/>
          <w:numId w:val="4"/>
        </w:numPr>
        <w:shd w:val="clear" w:color="auto" w:fill="FFFFFF"/>
        <w:spacing w:after="0" w:line="240" w:lineRule="auto"/>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partialViewName</w:t>
      </w:r>
      <w:proofErr w:type="spellEnd"/>
      <w:proofErr w:type="gramEnd"/>
      <w:r w:rsidRPr="00E07374">
        <w:rPr>
          <w:rFonts w:ascii="Maiandra GD" w:hAnsi="Maiandra GD" w:cs="Arial"/>
          <w:color w:val="000000"/>
          <w:sz w:val="24"/>
          <w:szCs w:val="24"/>
          <w:bdr w:val="none" w:sz="0" w:space="0" w:color="auto" w:frame="1"/>
        </w:rPr>
        <w:t>: The name of the partial view.</w:t>
      </w:r>
    </w:p>
    <w:p w:rsidR="00E07374" w:rsidRPr="00E07374" w:rsidRDefault="00E07374" w:rsidP="00E07374">
      <w:pPr>
        <w:numPr>
          <w:ilvl w:val="0"/>
          <w:numId w:val="4"/>
        </w:numPr>
        <w:shd w:val="clear" w:color="auto" w:fill="FFFFFF"/>
        <w:spacing w:after="0" w:line="240" w:lineRule="auto"/>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viewData</w:t>
      </w:r>
      <w:proofErr w:type="spellEnd"/>
      <w:proofErr w:type="gramEnd"/>
      <w:r w:rsidRPr="00E07374">
        <w:rPr>
          <w:rFonts w:ascii="Maiandra GD" w:hAnsi="Maiandra GD" w:cs="Arial"/>
          <w:color w:val="000000"/>
          <w:sz w:val="24"/>
          <w:szCs w:val="24"/>
          <w:bdr w:val="none" w:sz="0" w:space="0" w:color="auto" w:frame="1"/>
        </w:rPr>
        <w:t>: The view data for the partial view.</w:t>
      </w:r>
    </w:p>
    <w:p w:rsidR="00E07374" w:rsidRPr="00E07374" w:rsidRDefault="00E07374" w:rsidP="00E07374">
      <w:pPr>
        <w:numPr>
          <w:ilvl w:val="0"/>
          <w:numId w:val="4"/>
        </w:numPr>
        <w:shd w:val="clear" w:color="auto" w:fill="FFFFFF"/>
        <w:spacing w:after="0" w:line="240" w:lineRule="auto"/>
        <w:textAlignment w:val="baseline"/>
        <w:rPr>
          <w:rFonts w:ascii="Maiandra GD" w:hAnsi="Maiandra GD" w:cs="Segoe UI"/>
          <w:color w:val="212529"/>
          <w:sz w:val="24"/>
          <w:szCs w:val="24"/>
        </w:rPr>
      </w:pPr>
      <w:proofErr w:type="gramStart"/>
      <w:r w:rsidRPr="00E07374">
        <w:rPr>
          <w:rStyle w:val="Strong"/>
          <w:rFonts w:ascii="Maiandra GD" w:hAnsi="Maiandra GD" w:cs="Arial"/>
          <w:color w:val="000000"/>
          <w:sz w:val="24"/>
          <w:szCs w:val="24"/>
          <w:bdr w:val="none" w:sz="0" w:space="0" w:color="auto" w:frame="1"/>
        </w:rPr>
        <w:t>model</w:t>
      </w:r>
      <w:proofErr w:type="gramEnd"/>
      <w:r w:rsidRPr="00E07374">
        <w:rPr>
          <w:rFonts w:ascii="Maiandra GD" w:hAnsi="Maiandra GD" w:cs="Arial"/>
          <w:color w:val="000000"/>
          <w:sz w:val="24"/>
          <w:szCs w:val="24"/>
          <w:bdr w:val="none" w:sz="0" w:space="0" w:color="auto" w:frame="1"/>
        </w:rPr>
        <w:t>: The model for the partial view.</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Example: How to use </w:t>
      </w:r>
      <w:proofErr w:type="spellStart"/>
      <w:r w:rsidRPr="00E07374">
        <w:rPr>
          <w:rStyle w:val="Strong"/>
          <w:rFonts w:ascii="Maiandra GD" w:hAnsi="Maiandra GD" w:cs="Arial"/>
          <w:b/>
          <w:bCs/>
          <w:color w:val="000000"/>
          <w:sz w:val="24"/>
          <w:szCs w:val="24"/>
          <w:bdr w:val="none" w:sz="0" w:space="0" w:color="auto" w:frame="1"/>
        </w:rPr>
        <w:t>RenderPartial</w:t>
      </w:r>
      <w:proofErr w:type="spellEnd"/>
      <w:r w:rsidRPr="00E07374">
        <w:rPr>
          <w:rStyle w:val="Strong"/>
          <w:rFonts w:ascii="Maiandra GD" w:hAnsi="Maiandra GD" w:cs="Arial"/>
          <w:b/>
          <w:bCs/>
          <w:color w:val="000000"/>
          <w:sz w:val="24"/>
          <w:szCs w:val="24"/>
          <w:bdr w:val="none" w:sz="0" w:space="0" w:color="auto" w:frame="1"/>
        </w:rPr>
        <w:t xml:space="preserve"> Helper method to call Partial Views in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Let us see how to call a Partial view from the main view using the </w:t>
      </w:r>
      <w:proofErr w:type="spellStart"/>
      <w:r w:rsidRPr="00E07374">
        <w:rPr>
          <w:rStyle w:val="Strong"/>
          <w:rFonts w:ascii="Maiandra GD" w:hAnsi="Maiandra GD" w:cs="Arial"/>
          <w:color w:val="000000"/>
          <w:bdr w:val="none" w:sz="0" w:space="0" w:color="auto" w:frame="1"/>
        </w:rPr>
        <w:t>Html.RenderPartial</w:t>
      </w:r>
      <w:proofErr w:type="spellEnd"/>
      <w:r w:rsidRPr="00E07374">
        <w:rPr>
          <w:rStyle w:val="Strong"/>
          <w:rFonts w:ascii="Maiandra GD" w:hAnsi="Maiandra GD" w:cs="Arial"/>
          <w:color w:val="000000"/>
          <w:bdr w:val="none" w:sz="0" w:space="0" w:color="auto" w:frame="1"/>
        </w:rPr>
        <w:t> </w:t>
      </w:r>
      <w:r w:rsidRPr="00E07374">
        <w:rPr>
          <w:rFonts w:ascii="Maiandra GD" w:hAnsi="Maiandra GD" w:cs="Arial"/>
          <w:color w:val="000000"/>
          <w:bdr w:val="none" w:sz="0" w:space="0" w:color="auto" w:frame="1"/>
        </w:rPr>
        <w:t xml:space="preserve">helper method in ASP.NET MVC Application. Modify the Index action method of Product Controller to call Partial view using </w:t>
      </w:r>
      <w:proofErr w:type="spellStart"/>
      <w:proofErr w:type="gramStart"/>
      <w:r w:rsidRPr="00E07374">
        <w:rPr>
          <w:rFonts w:ascii="Maiandra GD" w:hAnsi="Maiandra GD" w:cs="Arial"/>
          <w:color w:val="000000"/>
          <w:bdr w:val="none" w:sz="0" w:space="0" w:color="auto" w:frame="1"/>
        </w:rPr>
        <w:t>Html.RenderPartial</w:t>
      </w:r>
      <w:proofErr w:type="spellEnd"/>
      <w:r w:rsidRPr="00E07374">
        <w:rPr>
          <w:rFonts w:ascii="Maiandra GD" w:hAnsi="Maiandra GD" w:cs="Arial"/>
          <w:color w:val="000000"/>
          <w:bdr w:val="none" w:sz="0" w:space="0" w:color="auto" w:frame="1"/>
        </w:rPr>
        <w:t>(</w:t>
      </w:r>
      <w:proofErr w:type="gramEnd"/>
      <w:r w:rsidRPr="00E07374">
        <w:rPr>
          <w:rFonts w:ascii="Maiandra GD" w:hAnsi="Maiandra GD" w:cs="Arial"/>
          <w:color w:val="000000"/>
          <w:bdr w:val="none" w:sz="0" w:space="0" w:color="auto" w:frame="1"/>
        </w:rPr>
        <w:t xml:space="preserve">) method as shown below. Here, we are using the overloaded version of the </w:t>
      </w:r>
      <w:proofErr w:type="spellStart"/>
      <w:r w:rsidRPr="00E07374">
        <w:rPr>
          <w:rFonts w:ascii="Maiandra GD" w:hAnsi="Maiandra GD" w:cs="Arial"/>
          <w:color w:val="000000"/>
          <w:bdr w:val="none" w:sz="0" w:space="0" w:color="auto" w:frame="1"/>
        </w:rPr>
        <w:t>RenderPartial</w:t>
      </w:r>
      <w:proofErr w:type="spellEnd"/>
      <w:r w:rsidRPr="00E07374">
        <w:rPr>
          <w:rFonts w:ascii="Maiandra GD" w:hAnsi="Maiandra GD" w:cs="Arial"/>
          <w:color w:val="000000"/>
          <w:bdr w:val="none" w:sz="0" w:space="0" w:color="auto" w:frame="1"/>
        </w:rPr>
        <w:t xml:space="preserve"> method which takes the view name and object model as input. </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 xml:space="preserve">@model </w:t>
      </w:r>
      <w:proofErr w:type="spellStart"/>
      <w:r w:rsidRPr="00E07374">
        <w:rPr>
          <w:rStyle w:val="enlighter-text"/>
          <w:rFonts w:ascii="Maiandra GD" w:hAnsi="Maiandra GD" w:cs="Consolas"/>
          <w:color w:val="CFD5E0"/>
          <w:sz w:val="24"/>
          <w:szCs w:val="24"/>
          <w:bdr w:val="none" w:sz="0" w:space="0" w:color="auto" w:frame="1"/>
        </w:rPr>
        <w:t>IEnumerable</w:t>
      </w:r>
      <w:proofErr w:type="spellEnd"/>
      <w:r w:rsidRPr="00E07374">
        <w:rPr>
          <w:rStyle w:val="enlighter-g1"/>
          <w:rFonts w:ascii="Maiandra GD" w:hAnsi="Maiandra GD" w:cs="Consolas"/>
          <w:b/>
          <w:bCs/>
          <w:color w:val="6B7C8B"/>
          <w:sz w:val="24"/>
          <w:szCs w:val="24"/>
          <w:bdr w:val="none" w:sz="0" w:space="0" w:color="auto" w:frame="1"/>
        </w:rPr>
        <w:t>&lt;</w:t>
      </w:r>
      <w:proofErr w:type="spellStart"/>
      <w:r w:rsidRPr="00E07374">
        <w:rPr>
          <w:rStyle w:val="enlighter-x1"/>
          <w:rFonts w:ascii="Maiandra GD" w:hAnsi="Maiandra GD" w:cs="Consolas"/>
          <w:b/>
          <w:bCs/>
          <w:color w:val="D171DD"/>
          <w:sz w:val="24"/>
          <w:szCs w:val="24"/>
          <w:bdr w:val="none" w:sz="0" w:space="0" w:color="auto" w:frame="1"/>
        </w:rPr>
        <w:t>PartialViewInMVC.Models.Product</w:t>
      </w:r>
      <w:proofErr w:type="spellEnd"/>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ViewBag.Title</w:t>
      </w:r>
      <w:proofErr w:type="spellEnd"/>
      <w:r w:rsidRPr="00E07374">
        <w:rPr>
          <w:rStyle w:val="enlighter-text"/>
          <w:rFonts w:ascii="Maiandra GD" w:hAnsi="Maiandra GD" w:cs="Consolas"/>
          <w:color w:val="CFD5E0"/>
          <w:sz w:val="24"/>
          <w:szCs w:val="24"/>
          <w:bdr w:val="none" w:sz="0" w:space="0" w:color="auto" w:frame="1"/>
        </w:rPr>
        <w:t xml:space="preserve"> = "Index";</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w:t>
      </w:r>
      <w:proofErr w:type="spellStart"/>
      <w:proofErr w:type="gramEnd"/>
      <w:r w:rsidRPr="00E07374">
        <w:rPr>
          <w:rStyle w:val="enlighter-text"/>
          <w:rFonts w:ascii="Maiandra GD" w:hAnsi="Maiandra GD" w:cs="Consolas"/>
          <w:color w:val="CFD5E0"/>
          <w:sz w:val="24"/>
          <w:szCs w:val="24"/>
          <w:bdr w:val="none" w:sz="0" w:space="0" w:color="auto" w:frame="1"/>
        </w:rPr>
        <w:t>Html.RenderPartial</w:t>
      </w:r>
      <w:proofErr w:type="spellEnd"/>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ProductDetails</w:t>
      </w:r>
      <w:proofErr w:type="spellEnd"/>
      <w:r w:rsidRPr="00E07374">
        <w:rPr>
          <w:rStyle w:val="enlighter-text"/>
          <w:rFonts w:ascii="Maiandra GD" w:hAnsi="Maiandra GD" w:cs="Consolas"/>
          <w:color w:val="CFD5E0"/>
          <w:sz w:val="24"/>
          <w:szCs w:val="24"/>
          <w:bdr w:val="none" w:sz="0" w:space="0" w:color="auto" w:frame="1"/>
        </w:rPr>
        <w:t>", Model);}</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It works when you have the partial view located in the Shared folder. If your partial view is located in a different folder then you will have to mention the full path of view as shown below.</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E07374">
        <w:rPr>
          <w:rStyle w:val="Strong"/>
          <w:rFonts w:ascii="Maiandra GD" w:hAnsi="Maiandra GD" w:cs="Arial"/>
          <w:color w:val="0000FF"/>
          <w:bdr w:val="none" w:sz="0" w:space="0" w:color="auto" w:frame="1"/>
        </w:rPr>
        <w:t>@{</w:t>
      </w:r>
      <w:proofErr w:type="spellStart"/>
      <w:proofErr w:type="gramEnd"/>
      <w:r w:rsidRPr="00E07374">
        <w:rPr>
          <w:rStyle w:val="Strong"/>
          <w:rFonts w:ascii="Maiandra GD" w:hAnsi="Maiandra GD" w:cs="Arial"/>
          <w:color w:val="0000FF"/>
          <w:bdr w:val="none" w:sz="0" w:space="0" w:color="auto" w:frame="1"/>
        </w:rPr>
        <w:t>Html.RenderPartial</w:t>
      </w:r>
      <w:proofErr w:type="spellEnd"/>
      <w:r w:rsidRPr="00E07374">
        <w:rPr>
          <w:rStyle w:val="Strong"/>
          <w:rFonts w:ascii="Maiandra GD" w:hAnsi="Maiandra GD" w:cs="Arial"/>
          <w:color w:val="0000FF"/>
          <w:bdr w:val="none" w:sz="0" w:space="0" w:color="auto" w:frame="1"/>
        </w:rPr>
        <w:t>(“~/Views/Home/</w:t>
      </w:r>
      <w:proofErr w:type="spellStart"/>
      <w:r w:rsidRPr="00E07374">
        <w:rPr>
          <w:rStyle w:val="Strong"/>
          <w:rFonts w:ascii="Maiandra GD" w:hAnsi="Maiandra GD" w:cs="Arial"/>
          <w:color w:val="0000FF"/>
          <w:bdr w:val="none" w:sz="0" w:space="0" w:color="auto" w:frame="1"/>
        </w:rPr>
        <w:t>ProductDetails.cshtml</w:t>
      </w:r>
      <w:proofErr w:type="spellEnd"/>
      <w:r w:rsidRPr="00E07374">
        <w:rPr>
          <w:rStyle w:val="Strong"/>
          <w:rFonts w:ascii="Maiandra GD" w:hAnsi="Maiandra GD" w:cs="Arial"/>
          <w:color w:val="0000FF"/>
          <w:bdr w:val="none" w:sz="0" w:space="0" w:color="auto" w:frame="1"/>
        </w:rPr>
        <w:t>”, Model);}</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Points to Remember while working with </w:t>
      </w:r>
      <w:proofErr w:type="spellStart"/>
      <w:r w:rsidRPr="00E07374">
        <w:rPr>
          <w:rStyle w:val="Strong"/>
          <w:rFonts w:ascii="Maiandra GD" w:hAnsi="Maiandra GD" w:cs="Arial"/>
          <w:b/>
          <w:bCs/>
          <w:color w:val="000000"/>
          <w:sz w:val="24"/>
          <w:szCs w:val="24"/>
          <w:bdr w:val="none" w:sz="0" w:space="0" w:color="auto" w:frame="1"/>
        </w:rPr>
        <w:t>Html.RenderPartial</w:t>
      </w:r>
      <w:proofErr w:type="spellEnd"/>
      <w:r w:rsidRPr="00E07374">
        <w:rPr>
          <w:rStyle w:val="Strong"/>
          <w:rFonts w:ascii="Maiandra GD" w:hAnsi="Maiandra GD" w:cs="Arial"/>
          <w:b/>
          <w:bCs/>
          <w:color w:val="000000"/>
          <w:sz w:val="24"/>
          <w:szCs w:val="24"/>
          <w:bdr w:val="none" w:sz="0" w:space="0" w:color="auto" w:frame="1"/>
        </w:rPr>
        <w:t>:</w:t>
      </w:r>
    </w:p>
    <w:p w:rsidR="00E07374" w:rsidRPr="00E07374" w:rsidRDefault="00E07374" w:rsidP="00E07374">
      <w:pPr>
        <w:numPr>
          <w:ilvl w:val="0"/>
          <w:numId w:val="5"/>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Fonts w:ascii="Maiandra GD" w:hAnsi="Maiandra GD" w:cs="Arial"/>
          <w:color w:val="000000"/>
          <w:sz w:val="24"/>
          <w:szCs w:val="24"/>
          <w:bdr w:val="none" w:sz="0" w:space="0" w:color="auto" w:frame="1"/>
        </w:rPr>
        <w:t>RenderPartial</w:t>
      </w:r>
      <w:proofErr w:type="spellEnd"/>
      <w:r w:rsidRPr="00E07374">
        <w:rPr>
          <w:rFonts w:ascii="Maiandra GD" w:hAnsi="Maiandra GD" w:cs="Arial"/>
          <w:color w:val="000000"/>
          <w:sz w:val="24"/>
          <w:szCs w:val="24"/>
          <w:bdr w:val="none" w:sz="0" w:space="0" w:color="auto" w:frame="1"/>
        </w:rPr>
        <w:t>(</w:t>
      </w:r>
      <w:proofErr w:type="gramEnd"/>
      <w:r w:rsidRPr="00E07374">
        <w:rPr>
          <w:rFonts w:ascii="Maiandra GD" w:hAnsi="Maiandra GD" w:cs="Arial"/>
          <w:color w:val="000000"/>
          <w:sz w:val="24"/>
          <w:szCs w:val="24"/>
          <w:bdr w:val="none" w:sz="0" w:space="0" w:color="auto" w:frame="1"/>
        </w:rPr>
        <w:t>) is a void method that writes the output to the response stream.  The “void” method in C# needs a”;” and hence must be enclosed by { }.</w:t>
      </w:r>
    </w:p>
    <w:p w:rsidR="00E07374" w:rsidRPr="00E07374" w:rsidRDefault="00E07374" w:rsidP="00E07374">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This method result will be directly written to the HTTP response stream. That means this method generates the response as part of the same HTTP response of the main view. It uses the same </w:t>
      </w:r>
      <w:proofErr w:type="spellStart"/>
      <w:r w:rsidRPr="00E07374">
        <w:rPr>
          <w:rFonts w:ascii="Maiandra GD" w:hAnsi="Maiandra GD" w:cs="Arial"/>
          <w:color w:val="000000"/>
          <w:sz w:val="24"/>
          <w:szCs w:val="24"/>
          <w:bdr w:val="none" w:sz="0" w:space="0" w:color="auto" w:frame="1"/>
        </w:rPr>
        <w:t>TextWriter</w:t>
      </w:r>
      <w:proofErr w:type="spellEnd"/>
      <w:r w:rsidRPr="00E07374">
        <w:rPr>
          <w:rFonts w:ascii="Maiandra GD" w:hAnsi="Maiandra GD" w:cs="Arial"/>
          <w:color w:val="000000"/>
          <w:sz w:val="24"/>
          <w:szCs w:val="24"/>
          <w:bdr w:val="none" w:sz="0" w:space="0" w:color="auto" w:frame="1"/>
        </w:rPr>
        <w:t xml:space="preserve"> object used by the current web page.</w:t>
      </w:r>
    </w:p>
    <w:p w:rsidR="00E07374" w:rsidRPr="00E07374" w:rsidRDefault="00E07374" w:rsidP="00E07374">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This method returns void.</w:t>
      </w:r>
    </w:p>
    <w:p w:rsidR="00E07374" w:rsidRPr="00E07374" w:rsidRDefault="00E07374" w:rsidP="00E07374">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Simple to use and no need to create any action.</w:t>
      </w:r>
    </w:p>
    <w:p w:rsidR="00E07374" w:rsidRPr="00E07374" w:rsidRDefault="00E07374" w:rsidP="00E07374">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This method is faster as its result is directly written to the response stream which makes it fast.</w:t>
      </w:r>
    </w:p>
    <w:p w:rsidR="00E07374" w:rsidRPr="00E07374" w:rsidRDefault="00E07374" w:rsidP="00E07374">
      <w:pPr>
        <w:numPr>
          <w:ilvl w:val="0"/>
          <w:numId w:val="5"/>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If you have a model associated with the View and the model required for the partial view is part of </w:t>
      </w:r>
      <w:proofErr w:type="spellStart"/>
      <w:r w:rsidRPr="00E07374">
        <w:rPr>
          <w:rFonts w:ascii="Maiandra GD" w:hAnsi="Maiandra GD" w:cs="Arial"/>
          <w:color w:val="000000"/>
          <w:sz w:val="24"/>
          <w:szCs w:val="24"/>
          <w:bdr w:val="none" w:sz="0" w:space="0" w:color="auto" w:frame="1"/>
        </w:rPr>
        <w:t>ViewModel</w:t>
      </w:r>
      <w:proofErr w:type="spellEnd"/>
      <w:r w:rsidRPr="00E07374">
        <w:rPr>
          <w:rFonts w:ascii="Maiandra GD" w:hAnsi="Maiandra GD" w:cs="Arial"/>
          <w:color w:val="000000"/>
          <w:sz w:val="24"/>
          <w:szCs w:val="24"/>
          <w:bdr w:val="none" w:sz="0" w:space="0" w:color="auto" w:frame="1"/>
        </w:rPr>
        <w:t xml:space="preserve"> then the </w:t>
      </w:r>
      <w:proofErr w:type="spellStart"/>
      <w:r w:rsidRPr="00E07374">
        <w:rPr>
          <w:rFonts w:ascii="Maiandra GD" w:hAnsi="Maiandra GD" w:cs="Arial"/>
          <w:color w:val="000000"/>
          <w:sz w:val="24"/>
          <w:szCs w:val="24"/>
          <w:bdr w:val="none" w:sz="0" w:space="0" w:color="auto" w:frame="1"/>
        </w:rPr>
        <w:t>RenderPartial</w:t>
      </w:r>
      <w:proofErr w:type="spellEnd"/>
      <w:r w:rsidRPr="00E07374">
        <w:rPr>
          <w:rFonts w:ascii="Maiandra GD" w:hAnsi="Maiandra GD" w:cs="Arial"/>
          <w:color w:val="000000"/>
          <w:sz w:val="24"/>
          <w:szCs w:val="24"/>
          <w:bdr w:val="none" w:sz="0" w:space="0" w:color="auto" w:frame="1"/>
        </w:rPr>
        <w:t xml:space="preserve"> method is ideal to use.</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7374">
        <w:rPr>
          <w:rStyle w:val="Strong"/>
          <w:rFonts w:ascii="Maiandra GD" w:hAnsi="Maiandra GD" w:cs="Arial"/>
          <w:b/>
          <w:bCs/>
          <w:color w:val="000000"/>
          <w:sz w:val="24"/>
          <w:szCs w:val="24"/>
          <w:bdr w:val="none" w:sz="0" w:space="0" w:color="auto" w:frame="1"/>
        </w:rPr>
        <w:t>Html.Partial</w:t>
      </w:r>
      <w:proofErr w:type="spellEnd"/>
      <w:r w:rsidRPr="00E07374">
        <w:rPr>
          <w:rStyle w:val="Strong"/>
          <w:rFonts w:ascii="Maiandra GD" w:hAnsi="Maiandra GD" w:cs="Arial"/>
          <w:b/>
          <w:bCs/>
          <w:color w:val="000000"/>
          <w:sz w:val="24"/>
          <w:szCs w:val="24"/>
          <w:bdr w:val="none" w:sz="0" w:space="0" w:color="auto" w:frame="1"/>
        </w:rPr>
        <w:t xml:space="preserve"> Helper Method in ASP.NET MVC Application</w:t>
      </w:r>
    </w:p>
    <w:p w:rsidR="00E07374" w:rsidRPr="00E07374" w:rsidRDefault="00E07374" w:rsidP="00E07374">
      <w:pPr>
        <w:pStyle w:val="NormalWeb"/>
        <w:shd w:val="clear" w:color="auto" w:fill="FFFFFF"/>
        <w:spacing w:before="0" w:beforeAutospacing="0" w:after="0" w:afterAutospacing="0"/>
        <w:textAlignment w:val="baseline"/>
        <w:rPr>
          <w:rFonts w:ascii="Maiandra GD" w:hAnsi="Maiandra GD" w:cs="Segoe UI"/>
          <w:color w:val="212529"/>
        </w:rPr>
      </w:pPr>
      <w:r w:rsidRPr="00E07374">
        <w:rPr>
          <w:rFonts w:ascii="Maiandra GD" w:hAnsi="Maiandra GD" w:cs="Arial"/>
          <w:color w:val="000000"/>
          <w:bdr w:val="none" w:sz="0" w:space="0" w:color="auto" w:frame="1"/>
        </w:rPr>
        <w:t>There are 4 overloaded versions available for the Partial method in ASP.NET MVC Framework as shown in the below image.</w:t>
      </w:r>
    </w:p>
    <w:p w:rsidR="00E07374" w:rsidRPr="00E07374" w:rsidRDefault="00E07374" w:rsidP="00E07374">
      <w:pPr>
        <w:pStyle w:val="NormalWeb"/>
        <w:shd w:val="clear" w:color="auto" w:fill="FFFFFF"/>
        <w:spacing w:before="0" w:beforeAutospacing="0" w:after="384" w:afterAutospacing="0"/>
        <w:textAlignment w:val="baseline"/>
        <w:rPr>
          <w:rFonts w:ascii="Maiandra GD" w:hAnsi="Maiandra GD" w:cs="Segoe UI"/>
          <w:color w:val="212529"/>
        </w:rPr>
      </w:pPr>
      <w:r w:rsidRPr="00E07374">
        <w:rPr>
          <w:rFonts w:ascii="Maiandra GD" w:hAnsi="Maiandra GD" w:cs="Segoe UI"/>
          <w:noProof/>
          <w:color w:val="212529"/>
        </w:rPr>
        <w:lastRenderedPageBreak/>
        <w:drawing>
          <wp:inline distT="0" distB="0" distL="0" distR="0">
            <wp:extent cx="5781675" cy="1391384"/>
            <wp:effectExtent l="19050" t="0" r="9525" b="0"/>
            <wp:docPr id="16" name="Picture 16" descr="Partial Helper Method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rtial Helper Method in ASP.NET MVC Application"/>
                    <pic:cNvPicPr>
                      <a:picLocks noChangeAspect="1" noChangeArrowheads="1"/>
                    </pic:cNvPicPr>
                  </pic:nvPicPr>
                  <pic:blipFill>
                    <a:blip r:embed="rId15"/>
                    <a:srcRect/>
                    <a:stretch>
                      <a:fillRect/>
                    </a:stretch>
                  </pic:blipFill>
                  <pic:spPr bwMode="auto">
                    <a:xfrm>
                      <a:off x="0" y="0"/>
                      <a:ext cx="5781675" cy="1391384"/>
                    </a:xfrm>
                    <a:prstGeom prst="rect">
                      <a:avLst/>
                    </a:prstGeom>
                    <a:noFill/>
                    <a:ln w="9525">
                      <a:noFill/>
                      <a:miter lim="800000"/>
                      <a:headEnd/>
                      <a:tailEnd/>
                    </a:ln>
                  </pic:spPr>
                </pic:pic>
              </a:graphicData>
            </a:graphic>
          </wp:inline>
        </w:drawing>
      </w: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Parameters:</w:t>
      </w:r>
    </w:p>
    <w:p w:rsidR="00E07374" w:rsidRPr="00E07374" w:rsidRDefault="00E07374" w:rsidP="00E07374">
      <w:pPr>
        <w:numPr>
          <w:ilvl w:val="0"/>
          <w:numId w:val="6"/>
        </w:numPr>
        <w:shd w:val="clear" w:color="auto" w:fill="FFFFFF"/>
        <w:spacing w:after="0" w:line="240" w:lineRule="auto"/>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htmlHelper</w:t>
      </w:r>
      <w:proofErr w:type="spellEnd"/>
      <w:r w:rsidRPr="00E07374">
        <w:rPr>
          <w:rFonts w:ascii="Maiandra GD" w:hAnsi="Maiandra GD" w:cs="Arial"/>
          <w:color w:val="000000"/>
          <w:sz w:val="24"/>
          <w:szCs w:val="24"/>
          <w:bdr w:val="none" w:sz="0" w:space="0" w:color="auto" w:frame="1"/>
        </w:rPr>
        <w:t>: The HTML helper instance that this method extends</w:t>
      </w:r>
    </w:p>
    <w:p w:rsidR="00E07374" w:rsidRPr="00E07374" w:rsidRDefault="00E07374" w:rsidP="00E07374">
      <w:pPr>
        <w:numPr>
          <w:ilvl w:val="0"/>
          <w:numId w:val="6"/>
        </w:numPr>
        <w:shd w:val="clear" w:color="auto" w:fill="FFFFFF"/>
        <w:spacing w:after="0" w:line="240" w:lineRule="auto"/>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partialViewName</w:t>
      </w:r>
      <w:proofErr w:type="spellEnd"/>
      <w:r w:rsidRPr="00E07374">
        <w:rPr>
          <w:rFonts w:ascii="Maiandra GD" w:hAnsi="Maiandra GD" w:cs="Arial"/>
          <w:color w:val="000000"/>
          <w:sz w:val="24"/>
          <w:szCs w:val="24"/>
          <w:bdr w:val="none" w:sz="0" w:space="0" w:color="auto" w:frame="1"/>
        </w:rPr>
        <w:t>: The name of the partial view to render</w:t>
      </w:r>
    </w:p>
    <w:p w:rsidR="00E07374" w:rsidRPr="00E07374" w:rsidRDefault="00E07374" w:rsidP="00E07374">
      <w:pPr>
        <w:numPr>
          <w:ilvl w:val="0"/>
          <w:numId w:val="6"/>
        </w:numPr>
        <w:shd w:val="clear" w:color="auto" w:fill="FFFFFF"/>
        <w:spacing w:after="0" w:line="240" w:lineRule="auto"/>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viewData</w:t>
      </w:r>
      <w:proofErr w:type="spellEnd"/>
      <w:proofErr w:type="gramEnd"/>
      <w:r w:rsidRPr="00E07374">
        <w:rPr>
          <w:rFonts w:ascii="Maiandra GD" w:hAnsi="Maiandra GD" w:cs="Arial"/>
          <w:color w:val="000000"/>
          <w:sz w:val="24"/>
          <w:szCs w:val="24"/>
          <w:bdr w:val="none" w:sz="0" w:space="0" w:color="auto" w:frame="1"/>
        </w:rPr>
        <w:t>: The view data dictionary for the partial view.</w:t>
      </w:r>
    </w:p>
    <w:p w:rsidR="00E07374" w:rsidRPr="00E07374" w:rsidRDefault="00E07374" w:rsidP="00E07374">
      <w:pPr>
        <w:numPr>
          <w:ilvl w:val="0"/>
          <w:numId w:val="6"/>
        </w:numPr>
        <w:shd w:val="clear" w:color="auto" w:fill="FFFFFF"/>
        <w:spacing w:after="0" w:line="240" w:lineRule="auto"/>
        <w:textAlignment w:val="baseline"/>
        <w:rPr>
          <w:rFonts w:ascii="Maiandra GD" w:hAnsi="Maiandra GD" w:cs="Segoe UI"/>
          <w:color w:val="212529"/>
          <w:sz w:val="24"/>
          <w:szCs w:val="24"/>
        </w:rPr>
      </w:pPr>
      <w:proofErr w:type="gramStart"/>
      <w:r w:rsidRPr="00E07374">
        <w:rPr>
          <w:rStyle w:val="Strong"/>
          <w:rFonts w:ascii="Maiandra GD" w:hAnsi="Maiandra GD" w:cs="Arial"/>
          <w:color w:val="000000"/>
          <w:sz w:val="24"/>
          <w:szCs w:val="24"/>
          <w:bdr w:val="none" w:sz="0" w:space="0" w:color="auto" w:frame="1"/>
        </w:rPr>
        <w:t>model</w:t>
      </w:r>
      <w:proofErr w:type="gramEnd"/>
      <w:r w:rsidRPr="00E07374">
        <w:rPr>
          <w:rFonts w:ascii="Maiandra GD" w:hAnsi="Maiandra GD" w:cs="Arial"/>
          <w:color w:val="000000"/>
          <w:sz w:val="24"/>
          <w:szCs w:val="24"/>
          <w:bdr w:val="none" w:sz="0" w:space="0" w:color="auto" w:frame="1"/>
        </w:rPr>
        <w:t>: The model for the partial view.</w:t>
      </w:r>
    </w:p>
    <w:p w:rsidR="00E07374" w:rsidRPr="00E07374" w:rsidRDefault="00E07374" w:rsidP="00E07374">
      <w:pPr>
        <w:pStyle w:val="NormalWeb"/>
        <w:shd w:val="clear" w:color="auto" w:fill="FFFFFF"/>
        <w:spacing w:before="0" w:beforeAutospacing="0" w:after="0" w:afterAutospacing="0"/>
        <w:textAlignment w:val="baseline"/>
        <w:rPr>
          <w:rFonts w:ascii="Maiandra GD" w:hAnsi="Maiandra GD" w:cs="Segoe UI"/>
          <w:color w:val="212529"/>
        </w:rPr>
      </w:pPr>
      <w:r w:rsidRPr="00E07374">
        <w:rPr>
          <w:rStyle w:val="Strong"/>
          <w:rFonts w:ascii="Maiandra GD" w:hAnsi="Maiandra GD" w:cs="Arial"/>
          <w:color w:val="000000"/>
          <w:bdr w:val="none" w:sz="0" w:space="0" w:color="auto" w:frame="1"/>
        </w:rPr>
        <w:t>Returns:</w:t>
      </w:r>
      <w:r w:rsidRPr="00E07374">
        <w:rPr>
          <w:rFonts w:ascii="Maiandra GD" w:hAnsi="Maiandra GD" w:cs="Arial"/>
          <w:color w:val="000000"/>
          <w:bdr w:val="none" w:sz="0" w:space="0" w:color="auto" w:frame="1"/>
        </w:rPr>
        <w:t> The partial view that is rendered as an HTML-encoded string.</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Example: How to use </w:t>
      </w:r>
      <w:proofErr w:type="spellStart"/>
      <w:r w:rsidRPr="00E07374">
        <w:rPr>
          <w:rStyle w:val="Strong"/>
          <w:rFonts w:ascii="Maiandra GD" w:hAnsi="Maiandra GD" w:cs="Arial"/>
          <w:b/>
          <w:bCs/>
          <w:color w:val="000000"/>
          <w:sz w:val="24"/>
          <w:szCs w:val="24"/>
          <w:bdr w:val="none" w:sz="0" w:space="0" w:color="auto" w:frame="1"/>
        </w:rPr>
        <w:t>RenderPartial</w:t>
      </w:r>
      <w:proofErr w:type="spellEnd"/>
      <w:r w:rsidRPr="00E07374">
        <w:rPr>
          <w:rStyle w:val="Strong"/>
          <w:rFonts w:ascii="Maiandra GD" w:hAnsi="Maiandra GD" w:cs="Arial"/>
          <w:b/>
          <w:bCs/>
          <w:color w:val="000000"/>
          <w:sz w:val="24"/>
          <w:szCs w:val="24"/>
          <w:bdr w:val="none" w:sz="0" w:space="0" w:color="auto" w:frame="1"/>
        </w:rPr>
        <w:t xml:space="preserve"> Helper method to call Partial Views in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Let us see how to call a Partial view from the main view using the </w:t>
      </w:r>
      <w:proofErr w:type="spellStart"/>
      <w:r w:rsidRPr="00E07374">
        <w:rPr>
          <w:rFonts w:ascii="Maiandra GD" w:hAnsi="Maiandra GD" w:cs="Arial"/>
          <w:color w:val="000000"/>
          <w:bdr w:val="none" w:sz="0" w:space="0" w:color="auto" w:frame="1"/>
        </w:rPr>
        <w:t>Html.Partial</w:t>
      </w:r>
      <w:proofErr w:type="spellEnd"/>
      <w:r w:rsidRPr="00E07374">
        <w:rPr>
          <w:rFonts w:ascii="Maiandra GD" w:hAnsi="Maiandra GD" w:cs="Arial"/>
          <w:color w:val="000000"/>
          <w:bdr w:val="none" w:sz="0" w:space="0" w:color="auto" w:frame="1"/>
        </w:rPr>
        <w:t xml:space="preserve"> helper method in ASP.NET MVC Application. Modify the Index action method of Product Controller to use Partial view using </w:t>
      </w:r>
      <w:proofErr w:type="spellStart"/>
      <w:proofErr w:type="gramStart"/>
      <w:r w:rsidRPr="00E07374">
        <w:rPr>
          <w:rStyle w:val="Strong"/>
          <w:rFonts w:ascii="Maiandra GD" w:hAnsi="Maiandra GD" w:cs="Arial"/>
          <w:color w:val="000000"/>
          <w:bdr w:val="none" w:sz="0" w:space="0" w:color="auto" w:frame="1"/>
        </w:rPr>
        <w:t>Html.Partial</w:t>
      </w:r>
      <w:proofErr w:type="spellEnd"/>
      <w:r w:rsidRPr="00E07374">
        <w:rPr>
          <w:rStyle w:val="Strong"/>
          <w:rFonts w:ascii="Maiandra GD" w:hAnsi="Maiandra GD" w:cs="Arial"/>
          <w:color w:val="000000"/>
          <w:bdr w:val="none" w:sz="0" w:space="0" w:color="auto" w:frame="1"/>
        </w:rPr>
        <w:t>(</w:t>
      </w:r>
      <w:proofErr w:type="gramEnd"/>
      <w:r w:rsidRPr="00E07374">
        <w:rPr>
          <w:rStyle w:val="Strong"/>
          <w:rFonts w:ascii="Maiandra GD" w:hAnsi="Maiandra GD" w:cs="Arial"/>
          <w:color w:val="000000"/>
          <w:bdr w:val="none" w:sz="0" w:space="0" w:color="auto" w:frame="1"/>
        </w:rPr>
        <w:t>)</w:t>
      </w:r>
      <w:r w:rsidRPr="00E07374">
        <w:rPr>
          <w:rFonts w:ascii="Maiandra GD" w:hAnsi="Maiandra GD" w:cs="Arial"/>
          <w:color w:val="000000"/>
          <w:bdr w:val="none" w:sz="0" w:space="0" w:color="auto" w:frame="1"/>
        </w:rPr>
        <w:t> method as shown below. Here, we are using the overloaded version of the Partial method which takes the view name and object model as input. </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 xml:space="preserve">@model </w:t>
      </w:r>
      <w:proofErr w:type="spellStart"/>
      <w:r w:rsidRPr="00E07374">
        <w:rPr>
          <w:rStyle w:val="enlighter-text"/>
          <w:rFonts w:ascii="Maiandra GD" w:hAnsi="Maiandra GD" w:cs="Consolas"/>
          <w:color w:val="CFD5E0"/>
          <w:sz w:val="24"/>
          <w:szCs w:val="24"/>
          <w:bdr w:val="none" w:sz="0" w:space="0" w:color="auto" w:frame="1"/>
        </w:rPr>
        <w:t>IEnumerable</w:t>
      </w:r>
      <w:proofErr w:type="spellEnd"/>
      <w:r w:rsidRPr="00E07374">
        <w:rPr>
          <w:rStyle w:val="enlighter-g1"/>
          <w:rFonts w:ascii="Maiandra GD" w:hAnsi="Maiandra GD" w:cs="Consolas"/>
          <w:b/>
          <w:bCs/>
          <w:color w:val="6B7C8B"/>
          <w:sz w:val="24"/>
          <w:szCs w:val="24"/>
          <w:bdr w:val="none" w:sz="0" w:space="0" w:color="auto" w:frame="1"/>
        </w:rPr>
        <w:t>&lt;</w:t>
      </w:r>
      <w:proofErr w:type="spellStart"/>
      <w:r w:rsidRPr="00E07374">
        <w:rPr>
          <w:rStyle w:val="enlighter-x1"/>
          <w:rFonts w:ascii="Maiandra GD" w:hAnsi="Maiandra GD" w:cs="Consolas"/>
          <w:b/>
          <w:bCs/>
          <w:color w:val="D171DD"/>
          <w:sz w:val="24"/>
          <w:szCs w:val="24"/>
          <w:bdr w:val="none" w:sz="0" w:space="0" w:color="auto" w:frame="1"/>
        </w:rPr>
        <w:t>PartialViewInMVC.Models.Product</w:t>
      </w:r>
      <w:proofErr w:type="spellEnd"/>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ViewBag.Title</w:t>
      </w:r>
      <w:proofErr w:type="spellEnd"/>
      <w:r w:rsidRPr="00E07374">
        <w:rPr>
          <w:rStyle w:val="enlighter-text"/>
          <w:rFonts w:ascii="Maiandra GD" w:hAnsi="Maiandra GD" w:cs="Consolas"/>
          <w:color w:val="CFD5E0"/>
          <w:sz w:val="24"/>
          <w:szCs w:val="24"/>
          <w:bdr w:val="none" w:sz="0" w:space="0" w:color="auto" w:frame="1"/>
        </w:rPr>
        <w:t xml:space="preserve"> = "Index";</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Html.Partial</w:t>
      </w:r>
      <w:proofErr w:type="spellEnd"/>
      <w:r w:rsidRPr="00E07374">
        <w:rPr>
          <w:rStyle w:val="enlighter-text"/>
          <w:rFonts w:ascii="Maiandra GD" w:hAnsi="Maiandra GD" w:cs="Consolas"/>
          <w:color w:val="CFD5E0"/>
          <w:sz w:val="24"/>
          <w:szCs w:val="24"/>
          <w:bdr w:val="none" w:sz="0" w:space="0" w:color="auto" w:frame="1"/>
        </w:rPr>
        <w:t>(</w:t>
      </w:r>
      <w:proofErr w:type="gramEnd"/>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ProductDetails</w:t>
      </w:r>
      <w:proofErr w:type="spellEnd"/>
      <w:r w:rsidRPr="00E07374">
        <w:rPr>
          <w:rStyle w:val="enlighter-text"/>
          <w:rFonts w:ascii="Maiandra GD" w:hAnsi="Maiandra GD" w:cs="Consolas"/>
          <w:color w:val="CFD5E0"/>
          <w:sz w:val="24"/>
          <w:szCs w:val="24"/>
          <w:bdr w:val="none" w:sz="0" w:space="0" w:color="auto" w:frame="1"/>
        </w:rPr>
        <w:t>", Model)</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It works when you have a partial view located in the Shared folder. If your partial view is located in a different folder then you will have to mention the full path of the view as shown below.</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E07374">
        <w:rPr>
          <w:rStyle w:val="Strong"/>
          <w:rFonts w:ascii="Maiandra GD" w:hAnsi="Maiandra GD" w:cs="Arial"/>
          <w:color w:val="0000FF"/>
          <w:bdr w:val="none" w:sz="0" w:space="0" w:color="auto" w:frame="1"/>
        </w:rPr>
        <w:t>@</w:t>
      </w:r>
      <w:proofErr w:type="spellStart"/>
      <w:r w:rsidRPr="00E07374">
        <w:rPr>
          <w:rStyle w:val="Strong"/>
          <w:rFonts w:ascii="Maiandra GD" w:hAnsi="Maiandra GD" w:cs="Arial"/>
          <w:color w:val="0000FF"/>
          <w:bdr w:val="none" w:sz="0" w:space="0" w:color="auto" w:frame="1"/>
        </w:rPr>
        <w:t>Html.Partial</w:t>
      </w:r>
      <w:proofErr w:type="spellEnd"/>
      <w:r w:rsidRPr="00E07374">
        <w:rPr>
          <w:rStyle w:val="Strong"/>
          <w:rFonts w:ascii="Maiandra GD" w:hAnsi="Maiandra GD" w:cs="Arial"/>
          <w:color w:val="0000FF"/>
          <w:bdr w:val="none" w:sz="0" w:space="0" w:color="auto" w:frame="1"/>
        </w:rPr>
        <w:t>(</w:t>
      </w:r>
      <w:proofErr w:type="gramEnd"/>
      <w:r w:rsidRPr="00E07374">
        <w:rPr>
          <w:rStyle w:val="Strong"/>
          <w:rFonts w:ascii="Maiandra GD" w:hAnsi="Maiandra GD" w:cs="Arial"/>
          <w:color w:val="0000FF"/>
          <w:bdr w:val="none" w:sz="0" w:space="0" w:color="auto" w:frame="1"/>
        </w:rPr>
        <w:t>“~/Views/Shared/</w:t>
      </w:r>
      <w:proofErr w:type="spellStart"/>
      <w:r w:rsidRPr="00E07374">
        <w:rPr>
          <w:rStyle w:val="Strong"/>
          <w:rFonts w:ascii="Maiandra GD" w:hAnsi="Maiandra GD" w:cs="Arial"/>
          <w:color w:val="0000FF"/>
          <w:bdr w:val="none" w:sz="0" w:space="0" w:color="auto" w:frame="1"/>
        </w:rPr>
        <w:t>ProductDetails.cshtml</w:t>
      </w:r>
      <w:proofErr w:type="spellEnd"/>
      <w:r w:rsidRPr="00E07374">
        <w:rPr>
          <w:rStyle w:val="Strong"/>
          <w:rFonts w:ascii="Maiandra GD" w:hAnsi="Maiandra GD" w:cs="Arial"/>
          <w:color w:val="0000FF"/>
          <w:bdr w:val="none" w:sz="0" w:space="0" w:color="auto" w:frame="1"/>
        </w:rPr>
        <w:t>”, Model)</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Points to Remember while working with </w:t>
      </w:r>
      <w:proofErr w:type="spellStart"/>
      <w:r w:rsidRPr="00E07374">
        <w:rPr>
          <w:rStyle w:val="Strong"/>
          <w:rFonts w:ascii="Maiandra GD" w:hAnsi="Maiandra GD" w:cs="Arial"/>
          <w:b/>
          <w:bCs/>
          <w:color w:val="000000"/>
          <w:sz w:val="24"/>
          <w:szCs w:val="24"/>
          <w:bdr w:val="none" w:sz="0" w:space="0" w:color="auto" w:frame="1"/>
        </w:rPr>
        <w:t>Html.Partial</w:t>
      </w:r>
      <w:proofErr w:type="spellEnd"/>
      <w:r w:rsidRPr="00E07374">
        <w:rPr>
          <w:rStyle w:val="Strong"/>
          <w:rFonts w:ascii="Maiandra GD" w:hAnsi="Maiandra GD" w:cs="Arial"/>
          <w:b/>
          <w:bCs/>
          <w:color w:val="000000"/>
          <w:sz w:val="24"/>
          <w:szCs w:val="24"/>
          <w:bdr w:val="none" w:sz="0" w:space="0" w:color="auto" w:frame="1"/>
        </w:rPr>
        <w:t xml:space="preserve"> in MVC:</w:t>
      </w:r>
    </w:p>
    <w:p w:rsidR="00E07374" w:rsidRPr="00E07374" w:rsidRDefault="00E07374" w:rsidP="00E07374">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The </w:t>
      </w:r>
      <w:proofErr w:type="gramStart"/>
      <w:r w:rsidRPr="00E07374">
        <w:rPr>
          <w:rFonts w:ascii="Maiandra GD" w:hAnsi="Maiandra GD" w:cs="Arial"/>
          <w:color w:val="000000"/>
          <w:sz w:val="24"/>
          <w:szCs w:val="24"/>
          <w:bdr w:val="none" w:sz="0" w:space="0" w:color="auto" w:frame="1"/>
        </w:rPr>
        <w:t>Partial(</w:t>
      </w:r>
      <w:proofErr w:type="gramEnd"/>
      <w:r w:rsidRPr="00E07374">
        <w:rPr>
          <w:rFonts w:ascii="Maiandra GD" w:hAnsi="Maiandra GD" w:cs="Arial"/>
          <w:color w:val="000000"/>
          <w:sz w:val="24"/>
          <w:szCs w:val="24"/>
          <w:bdr w:val="none" w:sz="0" w:space="0" w:color="auto" w:frame="1"/>
        </w:rPr>
        <w:t xml:space="preserve">) Helper method in MVC is a method that returns a </w:t>
      </w:r>
      <w:proofErr w:type="spellStart"/>
      <w:r w:rsidRPr="00E07374">
        <w:rPr>
          <w:rFonts w:ascii="Maiandra GD" w:hAnsi="Maiandra GD" w:cs="Arial"/>
          <w:color w:val="000000"/>
          <w:sz w:val="24"/>
          <w:szCs w:val="24"/>
          <w:bdr w:val="none" w:sz="0" w:space="0" w:color="auto" w:frame="1"/>
        </w:rPr>
        <w:t>MvcHtmlString</w:t>
      </w:r>
      <w:proofErr w:type="spellEnd"/>
      <w:r w:rsidRPr="00E07374">
        <w:rPr>
          <w:rFonts w:ascii="Maiandra GD" w:hAnsi="Maiandra GD" w:cs="Arial"/>
          <w:color w:val="000000"/>
          <w:sz w:val="24"/>
          <w:szCs w:val="24"/>
          <w:bdr w:val="none" w:sz="0" w:space="0" w:color="auto" w:frame="1"/>
        </w:rPr>
        <w:t xml:space="preserve">. In Razor, You can call a property or a method that returns such a string with just </w:t>
      </w:r>
      <w:proofErr w:type="gramStart"/>
      <w:r w:rsidRPr="00E07374">
        <w:rPr>
          <w:rFonts w:ascii="Maiandra GD" w:hAnsi="Maiandra GD" w:cs="Arial"/>
          <w:color w:val="000000"/>
          <w:sz w:val="24"/>
          <w:szCs w:val="24"/>
          <w:bdr w:val="none" w:sz="0" w:space="0" w:color="auto" w:frame="1"/>
        </w:rPr>
        <w:t>a @</w:t>
      </w:r>
      <w:proofErr w:type="gramEnd"/>
      <w:r w:rsidRPr="00E07374">
        <w:rPr>
          <w:rFonts w:ascii="Maiandra GD" w:hAnsi="Maiandra GD" w:cs="Arial"/>
          <w:color w:val="000000"/>
          <w:sz w:val="24"/>
          <w:szCs w:val="24"/>
          <w:bdr w:val="none" w:sz="0" w:space="0" w:color="auto" w:frame="1"/>
        </w:rPr>
        <w:t xml:space="preserve"> prefix to distinguish it from plain HTML.</w:t>
      </w:r>
    </w:p>
    <w:p w:rsidR="00E07374" w:rsidRPr="00E07374" w:rsidRDefault="00E07374" w:rsidP="00E07374">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Renders the partial view as an HTML-encoded string.</w:t>
      </w:r>
    </w:p>
    <w:p w:rsidR="00E07374" w:rsidRPr="00E07374" w:rsidRDefault="00E07374" w:rsidP="00E07374">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This method result can be stored in a variable since it returns string type value.</w:t>
      </w:r>
    </w:p>
    <w:p w:rsidR="00E07374" w:rsidRPr="00E07374" w:rsidRDefault="00E07374" w:rsidP="00E07374">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Simple to use and no need to create any action.</w:t>
      </w:r>
    </w:p>
    <w:p w:rsidR="00E07374" w:rsidRPr="00E07374" w:rsidRDefault="00E07374" w:rsidP="00E07374">
      <w:pPr>
        <w:numPr>
          <w:ilvl w:val="0"/>
          <w:numId w:val="7"/>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lastRenderedPageBreak/>
        <w:t xml:space="preserve">Like the </w:t>
      </w:r>
      <w:proofErr w:type="spellStart"/>
      <w:r w:rsidRPr="00E07374">
        <w:rPr>
          <w:rFonts w:ascii="Maiandra GD" w:hAnsi="Maiandra GD" w:cs="Arial"/>
          <w:color w:val="000000"/>
          <w:sz w:val="24"/>
          <w:szCs w:val="24"/>
          <w:bdr w:val="none" w:sz="0" w:space="0" w:color="auto" w:frame="1"/>
        </w:rPr>
        <w:t>RenderPartial</w:t>
      </w:r>
      <w:proofErr w:type="spellEnd"/>
      <w:r w:rsidRPr="00E07374">
        <w:rPr>
          <w:rFonts w:ascii="Maiandra GD" w:hAnsi="Maiandra GD" w:cs="Arial"/>
          <w:color w:val="000000"/>
          <w:sz w:val="24"/>
          <w:szCs w:val="24"/>
          <w:bdr w:val="none" w:sz="0" w:space="0" w:color="auto" w:frame="1"/>
        </w:rPr>
        <w:t xml:space="preserve"> method, the Partial method is also useful when displaying data in the partial view is already in the corresponding view model.</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7374">
        <w:rPr>
          <w:rStyle w:val="Strong"/>
          <w:rFonts w:ascii="Maiandra GD" w:hAnsi="Maiandra GD" w:cs="Arial"/>
          <w:b/>
          <w:bCs/>
          <w:color w:val="000000"/>
          <w:sz w:val="24"/>
          <w:szCs w:val="24"/>
          <w:bdr w:val="none" w:sz="0" w:space="0" w:color="auto" w:frame="1"/>
        </w:rPr>
        <w:t>Html.RenderAction</w:t>
      </w:r>
      <w:proofErr w:type="spellEnd"/>
      <w:r w:rsidRPr="00E07374">
        <w:rPr>
          <w:rStyle w:val="Strong"/>
          <w:rFonts w:ascii="Maiandra GD" w:hAnsi="Maiandra GD" w:cs="Arial"/>
          <w:b/>
          <w:bCs/>
          <w:color w:val="000000"/>
          <w:sz w:val="24"/>
          <w:szCs w:val="24"/>
          <w:bdr w:val="none" w:sz="0" w:space="0" w:color="auto" w:frame="1"/>
        </w:rPr>
        <w:t xml:space="preserve"> in ASP.NET MVC Application</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For rendering Partial view using </w:t>
      </w:r>
      <w:proofErr w:type="spellStart"/>
      <w:r w:rsidRPr="00E07374">
        <w:rPr>
          <w:rFonts w:ascii="Maiandra GD" w:hAnsi="Maiandra GD" w:cs="Arial"/>
          <w:color w:val="000000"/>
          <w:bdr w:val="none" w:sz="0" w:space="0" w:color="auto" w:frame="1"/>
        </w:rPr>
        <w:t>Html.RenderAction</w:t>
      </w:r>
      <w:proofErr w:type="spellEnd"/>
      <w:r w:rsidRPr="00E07374">
        <w:rPr>
          <w:rFonts w:ascii="Maiandra GD" w:hAnsi="Maiandra GD" w:cs="Arial"/>
          <w:color w:val="000000"/>
          <w:bdr w:val="none" w:sz="0" w:space="0" w:color="auto" w:frame="1"/>
        </w:rPr>
        <w:t xml:space="preserve"> help method, we required the Controller Action method which returns </w:t>
      </w:r>
      <w:proofErr w:type="spellStart"/>
      <w:r w:rsidRPr="00E07374">
        <w:rPr>
          <w:rFonts w:ascii="Maiandra GD" w:hAnsi="Maiandra GD" w:cs="Arial"/>
          <w:color w:val="000000"/>
          <w:bdr w:val="none" w:sz="0" w:space="0" w:color="auto" w:frame="1"/>
        </w:rPr>
        <w:t>PartialViewResult</w:t>
      </w:r>
      <w:proofErr w:type="spellEnd"/>
      <w:r w:rsidRPr="00E07374">
        <w:rPr>
          <w:rFonts w:ascii="Maiandra GD" w:hAnsi="Maiandra GD" w:cs="Arial"/>
          <w:color w:val="000000"/>
          <w:bdr w:val="none" w:sz="0" w:space="0" w:color="auto" w:frame="1"/>
        </w:rPr>
        <w:t>. Add the following </w:t>
      </w:r>
      <w:proofErr w:type="spellStart"/>
      <w:r w:rsidRPr="00E07374">
        <w:rPr>
          <w:rFonts w:ascii="Maiandra GD" w:hAnsi="Maiandra GD" w:cs="Arial"/>
          <w:color w:val="000000"/>
          <w:bdr w:val="none" w:sz="0" w:space="0" w:color="auto" w:frame="1"/>
        </w:rPr>
        <w:t>GetProducts</w:t>
      </w:r>
      <w:proofErr w:type="spellEnd"/>
      <w:r w:rsidRPr="00E07374">
        <w:rPr>
          <w:rFonts w:ascii="Maiandra GD" w:hAnsi="Maiandra GD" w:cs="Arial"/>
          <w:color w:val="000000"/>
          <w:bdr w:val="none" w:sz="0" w:space="0" w:color="auto" w:frame="1"/>
        </w:rPr>
        <w:t xml:space="preserve"> method in the Product Controller class. Notice, this action method is going to return a Partial View.</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0"/>
          <w:rFonts w:ascii="Maiandra GD" w:hAnsi="Maiandra GD" w:cs="Consolas"/>
          <w:b/>
          <w:bCs/>
          <w:color w:val="D171DD"/>
          <w:sz w:val="24"/>
          <w:szCs w:val="24"/>
          <w:bdr w:val="none" w:sz="0" w:space="0" w:color="auto" w:frame="1"/>
        </w:rPr>
        <w:t>public</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PartialViewResult</w:t>
      </w:r>
      <w:proofErr w:type="spell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m0"/>
          <w:rFonts w:ascii="Maiandra GD" w:hAnsi="Maiandra GD" w:cs="Consolas"/>
          <w:color w:val="4284AE"/>
          <w:sz w:val="24"/>
          <w:szCs w:val="24"/>
          <w:bdr w:val="none" w:sz="0" w:space="0" w:color="auto" w:frame="1"/>
        </w:rPr>
        <w:t>GetProducts</w:t>
      </w:r>
      <w:proofErr w:type="spellEnd"/>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List</w:t>
      </w:r>
      <w:r w:rsidRPr="00E07374">
        <w:rPr>
          <w:rStyle w:val="enlighter-g1"/>
          <w:rFonts w:ascii="Maiandra GD" w:hAnsi="Maiandra GD" w:cs="Consolas"/>
          <w:b/>
          <w:bCs/>
          <w:color w:val="6B7C8B"/>
          <w:sz w:val="24"/>
          <w:szCs w:val="24"/>
          <w:bdr w:val="none" w:sz="0" w:space="0" w:color="auto" w:frame="1"/>
        </w:rPr>
        <w:t>&lt;</w:t>
      </w:r>
      <w:r w:rsidRPr="00E07374">
        <w:rPr>
          <w:rStyle w:val="enlighter-text"/>
          <w:rFonts w:ascii="Maiandra GD" w:hAnsi="Maiandra GD" w:cs="Consolas"/>
          <w:color w:val="CFD5E0"/>
          <w:sz w:val="24"/>
          <w:szCs w:val="24"/>
          <w:bdr w:val="none" w:sz="0" w:space="0" w:color="auto" w:frame="1"/>
        </w:rPr>
        <w:t>Product</w:t>
      </w:r>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 xml:space="preserve"> products = </w:t>
      </w:r>
      <w:r w:rsidRPr="00E07374">
        <w:rPr>
          <w:rStyle w:val="enlighter-k3"/>
          <w:rFonts w:ascii="Maiandra GD" w:hAnsi="Maiandra GD" w:cs="Consolas"/>
          <w:color w:val="4284AE"/>
          <w:sz w:val="24"/>
          <w:szCs w:val="24"/>
          <w:bdr w:val="none" w:sz="0" w:space="0" w:color="auto" w:frame="1"/>
        </w:rPr>
        <w:t>new</w:t>
      </w:r>
      <w:r w:rsidRPr="00E07374">
        <w:rPr>
          <w:rStyle w:val="enlighter-text"/>
          <w:rFonts w:ascii="Maiandra GD" w:hAnsi="Maiandra GD" w:cs="Consolas"/>
          <w:color w:val="CFD5E0"/>
          <w:sz w:val="24"/>
          <w:szCs w:val="24"/>
          <w:bdr w:val="none" w:sz="0" w:space="0" w:color="auto" w:frame="1"/>
        </w:rPr>
        <w:t xml:space="preserve"> List</w:t>
      </w:r>
      <w:r w:rsidRPr="00E07374">
        <w:rPr>
          <w:rStyle w:val="enlighter-g1"/>
          <w:rFonts w:ascii="Maiandra GD" w:hAnsi="Maiandra GD" w:cs="Consolas"/>
          <w:b/>
          <w:bCs/>
          <w:color w:val="6B7C8B"/>
          <w:sz w:val="24"/>
          <w:szCs w:val="24"/>
          <w:bdr w:val="none" w:sz="0" w:space="0" w:color="auto" w:frame="1"/>
        </w:rPr>
        <w:t>&lt;</w:t>
      </w:r>
      <w:r w:rsidRPr="00E07374">
        <w:rPr>
          <w:rStyle w:val="enlighter-text"/>
          <w:rFonts w:ascii="Maiandra GD" w:hAnsi="Maiandra GD" w:cs="Consolas"/>
          <w:color w:val="CFD5E0"/>
          <w:sz w:val="24"/>
          <w:szCs w:val="24"/>
          <w:bdr w:val="none" w:sz="0" w:space="0" w:color="auto" w:frame="1"/>
        </w:rPr>
        <w:t>Product</w:t>
      </w:r>
      <w:proofErr w:type="gramStart"/>
      <w:r w:rsidRPr="00E07374">
        <w:rPr>
          <w:rStyle w:val="enlighter-g1"/>
          <w:rFonts w:ascii="Maiandra GD" w:hAnsi="Maiandra GD" w:cs="Consolas"/>
          <w:b/>
          <w:bCs/>
          <w:color w:val="6B7C8B"/>
          <w:sz w:val="24"/>
          <w:szCs w:val="24"/>
          <w:bdr w:val="none" w:sz="0" w:space="0" w:color="auto" w:frame="1"/>
        </w:rPr>
        <w:t>&gt;()</w:t>
      </w:r>
      <w:proofErr w:type="gramEnd"/>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3"/>
          <w:rFonts w:ascii="Maiandra GD" w:hAnsi="Maiandra GD" w:cs="Consolas"/>
          <w:color w:val="4284AE"/>
          <w:sz w:val="24"/>
          <w:szCs w:val="24"/>
          <w:bdr w:val="none" w:sz="0" w:space="0" w:color="auto" w:frame="1"/>
        </w:rPr>
        <w:t>new</w:t>
      </w:r>
      <w:proofErr w:type="gramEnd"/>
      <w:r w:rsidRPr="00E07374">
        <w:rPr>
          <w:rStyle w:val="enlighter-text"/>
          <w:rFonts w:ascii="Maiandra GD" w:hAnsi="Maiandra GD" w:cs="Consolas"/>
          <w:color w:val="CFD5E0"/>
          <w:sz w:val="24"/>
          <w:szCs w:val="24"/>
          <w:bdr w:val="none" w:sz="0" w:space="0" w:color="auto" w:frame="1"/>
        </w:rPr>
        <w:t xml:space="preserve"> Product </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ProductID</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n1"/>
          <w:rFonts w:ascii="Maiandra GD" w:hAnsi="Maiandra GD" w:cs="Consolas"/>
          <w:color w:val="D19A66"/>
          <w:sz w:val="24"/>
          <w:szCs w:val="24"/>
          <w:bdr w:val="none" w:sz="0" w:space="0" w:color="auto" w:frame="1"/>
        </w:rPr>
        <w:t>1</w:t>
      </w:r>
      <w:r w:rsidRPr="00E07374">
        <w:rPr>
          <w:rStyle w:val="enlighter-text"/>
          <w:rFonts w:ascii="Maiandra GD" w:hAnsi="Maiandra GD" w:cs="Consolas"/>
          <w:color w:val="CFD5E0"/>
          <w:sz w:val="24"/>
          <w:szCs w:val="24"/>
          <w:bdr w:val="none" w:sz="0" w:space="0" w:color="auto" w:frame="1"/>
        </w:rPr>
        <w:t>, Name =</w:t>
      </w:r>
      <w:r w:rsidRPr="00E07374">
        <w:rPr>
          <w:rStyle w:val="enlighter-s0"/>
          <w:rFonts w:ascii="Maiandra GD" w:hAnsi="Maiandra GD" w:cs="Consolas"/>
          <w:color w:val="7CC379"/>
          <w:sz w:val="24"/>
          <w:szCs w:val="24"/>
          <w:bdr w:val="none" w:sz="0" w:space="0" w:color="auto" w:frame="1"/>
        </w:rPr>
        <w:t>"Product 1"</w:t>
      </w:r>
      <w:r w:rsidRPr="00E07374">
        <w:rPr>
          <w:rStyle w:val="enlighter-text"/>
          <w:rFonts w:ascii="Maiandra GD" w:hAnsi="Maiandra GD" w:cs="Consolas"/>
          <w:color w:val="CFD5E0"/>
          <w:sz w:val="24"/>
          <w:szCs w:val="24"/>
          <w:bdr w:val="none" w:sz="0" w:space="0" w:color="auto" w:frame="1"/>
        </w:rPr>
        <w:t xml:space="preserve">, Category = </w:t>
      </w:r>
      <w:r w:rsidRPr="00E07374">
        <w:rPr>
          <w:rStyle w:val="enlighter-s0"/>
          <w:rFonts w:ascii="Maiandra GD" w:hAnsi="Maiandra GD" w:cs="Consolas"/>
          <w:color w:val="7CC379"/>
          <w:sz w:val="24"/>
          <w:szCs w:val="24"/>
          <w:bdr w:val="none" w:sz="0" w:space="0" w:color="auto" w:frame="1"/>
        </w:rPr>
        <w:t>"Category 1"</w:t>
      </w:r>
      <w:r w:rsidRPr="00E07374">
        <w:rPr>
          <w:rStyle w:val="enlighter-text"/>
          <w:rFonts w:ascii="Maiandra GD" w:hAnsi="Maiandra GD" w:cs="Consolas"/>
          <w:color w:val="CFD5E0"/>
          <w:sz w:val="24"/>
          <w:szCs w:val="24"/>
          <w:bdr w:val="none" w:sz="0" w:space="0" w:color="auto" w:frame="1"/>
        </w:rPr>
        <w:t>, Description =</w:t>
      </w:r>
      <w:r w:rsidRPr="00E07374">
        <w:rPr>
          <w:rStyle w:val="enlighter-s0"/>
          <w:rFonts w:ascii="Maiandra GD" w:hAnsi="Maiandra GD" w:cs="Consolas"/>
          <w:color w:val="7CC379"/>
          <w:sz w:val="24"/>
          <w:szCs w:val="24"/>
          <w:bdr w:val="none" w:sz="0" w:space="0" w:color="auto" w:frame="1"/>
        </w:rPr>
        <w:t>"Description 1"</w:t>
      </w:r>
      <w:r w:rsidRPr="00E07374">
        <w:rPr>
          <w:rStyle w:val="enlighter-text"/>
          <w:rFonts w:ascii="Maiandra GD" w:hAnsi="Maiandra GD" w:cs="Consolas"/>
          <w:color w:val="CFD5E0"/>
          <w:sz w:val="24"/>
          <w:szCs w:val="24"/>
          <w:bdr w:val="none" w:sz="0" w:space="0" w:color="auto" w:frame="1"/>
        </w:rPr>
        <w:t>, Price = 10m</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3"/>
          <w:rFonts w:ascii="Maiandra GD" w:hAnsi="Maiandra GD" w:cs="Consolas"/>
          <w:color w:val="4284AE"/>
          <w:sz w:val="24"/>
          <w:szCs w:val="24"/>
          <w:bdr w:val="none" w:sz="0" w:space="0" w:color="auto" w:frame="1"/>
        </w:rPr>
        <w:t>new</w:t>
      </w:r>
      <w:proofErr w:type="gramEnd"/>
      <w:r w:rsidRPr="00E07374">
        <w:rPr>
          <w:rStyle w:val="enlighter-text"/>
          <w:rFonts w:ascii="Maiandra GD" w:hAnsi="Maiandra GD" w:cs="Consolas"/>
          <w:color w:val="CFD5E0"/>
          <w:sz w:val="24"/>
          <w:szCs w:val="24"/>
          <w:bdr w:val="none" w:sz="0" w:space="0" w:color="auto" w:frame="1"/>
        </w:rPr>
        <w:t xml:space="preserve"> Product </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ProductID</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n1"/>
          <w:rFonts w:ascii="Maiandra GD" w:hAnsi="Maiandra GD" w:cs="Consolas"/>
          <w:color w:val="D19A66"/>
          <w:sz w:val="24"/>
          <w:szCs w:val="24"/>
          <w:bdr w:val="none" w:sz="0" w:space="0" w:color="auto" w:frame="1"/>
        </w:rPr>
        <w:t>2</w:t>
      </w:r>
      <w:r w:rsidRPr="00E07374">
        <w:rPr>
          <w:rStyle w:val="enlighter-text"/>
          <w:rFonts w:ascii="Maiandra GD" w:hAnsi="Maiandra GD" w:cs="Consolas"/>
          <w:color w:val="CFD5E0"/>
          <w:sz w:val="24"/>
          <w:szCs w:val="24"/>
          <w:bdr w:val="none" w:sz="0" w:space="0" w:color="auto" w:frame="1"/>
        </w:rPr>
        <w:t>, Name =</w:t>
      </w:r>
      <w:r w:rsidRPr="00E07374">
        <w:rPr>
          <w:rStyle w:val="enlighter-s0"/>
          <w:rFonts w:ascii="Maiandra GD" w:hAnsi="Maiandra GD" w:cs="Consolas"/>
          <w:color w:val="7CC379"/>
          <w:sz w:val="24"/>
          <w:szCs w:val="24"/>
          <w:bdr w:val="none" w:sz="0" w:space="0" w:color="auto" w:frame="1"/>
        </w:rPr>
        <w:t>"Product 2"</w:t>
      </w:r>
      <w:r w:rsidRPr="00E07374">
        <w:rPr>
          <w:rStyle w:val="enlighter-text"/>
          <w:rFonts w:ascii="Maiandra GD" w:hAnsi="Maiandra GD" w:cs="Consolas"/>
          <w:color w:val="CFD5E0"/>
          <w:sz w:val="24"/>
          <w:szCs w:val="24"/>
          <w:bdr w:val="none" w:sz="0" w:space="0" w:color="auto" w:frame="1"/>
        </w:rPr>
        <w:t xml:space="preserve">, Category = </w:t>
      </w:r>
      <w:r w:rsidRPr="00E07374">
        <w:rPr>
          <w:rStyle w:val="enlighter-s0"/>
          <w:rFonts w:ascii="Maiandra GD" w:hAnsi="Maiandra GD" w:cs="Consolas"/>
          <w:color w:val="7CC379"/>
          <w:sz w:val="24"/>
          <w:szCs w:val="24"/>
          <w:bdr w:val="none" w:sz="0" w:space="0" w:color="auto" w:frame="1"/>
        </w:rPr>
        <w:t>"Category 1"</w:t>
      </w:r>
      <w:r w:rsidRPr="00E07374">
        <w:rPr>
          <w:rStyle w:val="enlighter-text"/>
          <w:rFonts w:ascii="Maiandra GD" w:hAnsi="Maiandra GD" w:cs="Consolas"/>
          <w:color w:val="CFD5E0"/>
          <w:sz w:val="24"/>
          <w:szCs w:val="24"/>
          <w:bdr w:val="none" w:sz="0" w:space="0" w:color="auto" w:frame="1"/>
        </w:rPr>
        <w:t>, Description =</w:t>
      </w:r>
      <w:r w:rsidRPr="00E07374">
        <w:rPr>
          <w:rStyle w:val="enlighter-s0"/>
          <w:rFonts w:ascii="Maiandra GD" w:hAnsi="Maiandra GD" w:cs="Consolas"/>
          <w:color w:val="7CC379"/>
          <w:sz w:val="24"/>
          <w:szCs w:val="24"/>
          <w:bdr w:val="none" w:sz="0" w:space="0" w:color="auto" w:frame="1"/>
        </w:rPr>
        <w:t>"Description 2"</w:t>
      </w:r>
      <w:r w:rsidRPr="00E07374">
        <w:rPr>
          <w:rStyle w:val="enlighter-text"/>
          <w:rFonts w:ascii="Maiandra GD" w:hAnsi="Maiandra GD" w:cs="Consolas"/>
          <w:color w:val="CFD5E0"/>
          <w:sz w:val="24"/>
          <w:szCs w:val="24"/>
          <w:bdr w:val="none" w:sz="0" w:space="0" w:color="auto" w:frame="1"/>
        </w:rPr>
        <w:t>, Price = 20m</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3"/>
          <w:rFonts w:ascii="Maiandra GD" w:hAnsi="Maiandra GD" w:cs="Consolas"/>
          <w:color w:val="4284AE"/>
          <w:sz w:val="24"/>
          <w:szCs w:val="24"/>
          <w:bdr w:val="none" w:sz="0" w:space="0" w:color="auto" w:frame="1"/>
        </w:rPr>
        <w:t>new</w:t>
      </w:r>
      <w:proofErr w:type="gramEnd"/>
      <w:r w:rsidRPr="00E07374">
        <w:rPr>
          <w:rStyle w:val="enlighter-text"/>
          <w:rFonts w:ascii="Maiandra GD" w:hAnsi="Maiandra GD" w:cs="Consolas"/>
          <w:color w:val="CFD5E0"/>
          <w:sz w:val="24"/>
          <w:szCs w:val="24"/>
          <w:bdr w:val="none" w:sz="0" w:space="0" w:color="auto" w:frame="1"/>
        </w:rPr>
        <w:t xml:space="preserve"> Product </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ProductID</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n1"/>
          <w:rFonts w:ascii="Maiandra GD" w:hAnsi="Maiandra GD" w:cs="Consolas"/>
          <w:color w:val="D19A66"/>
          <w:sz w:val="24"/>
          <w:szCs w:val="24"/>
          <w:bdr w:val="none" w:sz="0" w:space="0" w:color="auto" w:frame="1"/>
        </w:rPr>
        <w:t>3</w:t>
      </w:r>
      <w:r w:rsidRPr="00E07374">
        <w:rPr>
          <w:rStyle w:val="enlighter-text"/>
          <w:rFonts w:ascii="Maiandra GD" w:hAnsi="Maiandra GD" w:cs="Consolas"/>
          <w:color w:val="CFD5E0"/>
          <w:sz w:val="24"/>
          <w:szCs w:val="24"/>
          <w:bdr w:val="none" w:sz="0" w:space="0" w:color="auto" w:frame="1"/>
        </w:rPr>
        <w:t>, Name =</w:t>
      </w:r>
      <w:r w:rsidRPr="00E07374">
        <w:rPr>
          <w:rStyle w:val="enlighter-s0"/>
          <w:rFonts w:ascii="Maiandra GD" w:hAnsi="Maiandra GD" w:cs="Consolas"/>
          <w:color w:val="7CC379"/>
          <w:sz w:val="24"/>
          <w:szCs w:val="24"/>
          <w:bdr w:val="none" w:sz="0" w:space="0" w:color="auto" w:frame="1"/>
        </w:rPr>
        <w:t>"Product 3"</w:t>
      </w:r>
      <w:r w:rsidRPr="00E07374">
        <w:rPr>
          <w:rStyle w:val="enlighter-text"/>
          <w:rFonts w:ascii="Maiandra GD" w:hAnsi="Maiandra GD" w:cs="Consolas"/>
          <w:color w:val="CFD5E0"/>
          <w:sz w:val="24"/>
          <w:szCs w:val="24"/>
          <w:bdr w:val="none" w:sz="0" w:space="0" w:color="auto" w:frame="1"/>
        </w:rPr>
        <w:t xml:space="preserve">, Category = </w:t>
      </w:r>
      <w:r w:rsidRPr="00E07374">
        <w:rPr>
          <w:rStyle w:val="enlighter-s0"/>
          <w:rFonts w:ascii="Maiandra GD" w:hAnsi="Maiandra GD" w:cs="Consolas"/>
          <w:color w:val="7CC379"/>
          <w:sz w:val="24"/>
          <w:szCs w:val="24"/>
          <w:bdr w:val="none" w:sz="0" w:space="0" w:color="auto" w:frame="1"/>
        </w:rPr>
        <w:t>"Category 1"</w:t>
      </w:r>
      <w:r w:rsidRPr="00E07374">
        <w:rPr>
          <w:rStyle w:val="enlighter-text"/>
          <w:rFonts w:ascii="Maiandra GD" w:hAnsi="Maiandra GD" w:cs="Consolas"/>
          <w:color w:val="CFD5E0"/>
          <w:sz w:val="24"/>
          <w:szCs w:val="24"/>
          <w:bdr w:val="none" w:sz="0" w:space="0" w:color="auto" w:frame="1"/>
        </w:rPr>
        <w:t>, Description =</w:t>
      </w:r>
      <w:r w:rsidRPr="00E07374">
        <w:rPr>
          <w:rStyle w:val="enlighter-s0"/>
          <w:rFonts w:ascii="Maiandra GD" w:hAnsi="Maiandra GD" w:cs="Consolas"/>
          <w:color w:val="7CC379"/>
          <w:sz w:val="24"/>
          <w:szCs w:val="24"/>
          <w:bdr w:val="none" w:sz="0" w:space="0" w:color="auto" w:frame="1"/>
        </w:rPr>
        <w:t>"Description 3"</w:t>
      </w:r>
      <w:r w:rsidRPr="00E07374">
        <w:rPr>
          <w:rStyle w:val="enlighter-text"/>
          <w:rFonts w:ascii="Maiandra GD" w:hAnsi="Maiandra GD" w:cs="Consolas"/>
          <w:color w:val="CFD5E0"/>
          <w:sz w:val="24"/>
          <w:szCs w:val="24"/>
          <w:bdr w:val="none" w:sz="0" w:space="0" w:color="auto" w:frame="1"/>
        </w:rPr>
        <w:t>, Price = 30m</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3"/>
          <w:rFonts w:ascii="Maiandra GD" w:hAnsi="Maiandra GD" w:cs="Consolas"/>
          <w:color w:val="4284AE"/>
          <w:sz w:val="24"/>
          <w:szCs w:val="24"/>
          <w:bdr w:val="none" w:sz="0" w:space="0" w:color="auto" w:frame="1"/>
        </w:rPr>
        <w:t>new</w:t>
      </w:r>
      <w:proofErr w:type="gramEnd"/>
      <w:r w:rsidRPr="00E07374">
        <w:rPr>
          <w:rStyle w:val="enlighter-text"/>
          <w:rFonts w:ascii="Maiandra GD" w:hAnsi="Maiandra GD" w:cs="Consolas"/>
          <w:color w:val="CFD5E0"/>
          <w:sz w:val="24"/>
          <w:szCs w:val="24"/>
          <w:bdr w:val="none" w:sz="0" w:space="0" w:color="auto" w:frame="1"/>
        </w:rPr>
        <w:t xml:space="preserve"> Product </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ProductID</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n1"/>
          <w:rFonts w:ascii="Maiandra GD" w:hAnsi="Maiandra GD" w:cs="Consolas"/>
          <w:color w:val="D19A66"/>
          <w:sz w:val="24"/>
          <w:szCs w:val="24"/>
          <w:bdr w:val="none" w:sz="0" w:space="0" w:color="auto" w:frame="1"/>
        </w:rPr>
        <w:t>4</w:t>
      </w:r>
      <w:r w:rsidRPr="00E07374">
        <w:rPr>
          <w:rStyle w:val="enlighter-text"/>
          <w:rFonts w:ascii="Maiandra GD" w:hAnsi="Maiandra GD" w:cs="Consolas"/>
          <w:color w:val="CFD5E0"/>
          <w:sz w:val="24"/>
          <w:szCs w:val="24"/>
          <w:bdr w:val="none" w:sz="0" w:space="0" w:color="auto" w:frame="1"/>
        </w:rPr>
        <w:t>, Name =</w:t>
      </w:r>
      <w:r w:rsidRPr="00E07374">
        <w:rPr>
          <w:rStyle w:val="enlighter-s0"/>
          <w:rFonts w:ascii="Maiandra GD" w:hAnsi="Maiandra GD" w:cs="Consolas"/>
          <w:color w:val="7CC379"/>
          <w:sz w:val="24"/>
          <w:szCs w:val="24"/>
          <w:bdr w:val="none" w:sz="0" w:space="0" w:color="auto" w:frame="1"/>
        </w:rPr>
        <w:t>"Product 4"</w:t>
      </w:r>
      <w:r w:rsidRPr="00E07374">
        <w:rPr>
          <w:rStyle w:val="enlighter-text"/>
          <w:rFonts w:ascii="Maiandra GD" w:hAnsi="Maiandra GD" w:cs="Consolas"/>
          <w:color w:val="CFD5E0"/>
          <w:sz w:val="24"/>
          <w:szCs w:val="24"/>
          <w:bdr w:val="none" w:sz="0" w:space="0" w:color="auto" w:frame="1"/>
        </w:rPr>
        <w:t xml:space="preserve">, Category = </w:t>
      </w:r>
      <w:r w:rsidRPr="00E07374">
        <w:rPr>
          <w:rStyle w:val="enlighter-s0"/>
          <w:rFonts w:ascii="Maiandra GD" w:hAnsi="Maiandra GD" w:cs="Consolas"/>
          <w:color w:val="7CC379"/>
          <w:sz w:val="24"/>
          <w:szCs w:val="24"/>
          <w:bdr w:val="none" w:sz="0" w:space="0" w:color="auto" w:frame="1"/>
        </w:rPr>
        <w:t>"Category 2"</w:t>
      </w:r>
      <w:r w:rsidRPr="00E07374">
        <w:rPr>
          <w:rStyle w:val="enlighter-text"/>
          <w:rFonts w:ascii="Maiandra GD" w:hAnsi="Maiandra GD" w:cs="Consolas"/>
          <w:color w:val="CFD5E0"/>
          <w:sz w:val="24"/>
          <w:szCs w:val="24"/>
          <w:bdr w:val="none" w:sz="0" w:space="0" w:color="auto" w:frame="1"/>
        </w:rPr>
        <w:t>, Description =</w:t>
      </w:r>
      <w:r w:rsidRPr="00E07374">
        <w:rPr>
          <w:rStyle w:val="enlighter-s0"/>
          <w:rFonts w:ascii="Maiandra GD" w:hAnsi="Maiandra GD" w:cs="Consolas"/>
          <w:color w:val="7CC379"/>
          <w:sz w:val="24"/>
          <w:szCs w:val="24"/>
          <w:bdr w:val="none" w:sz="0" w:space="0" w:color="auto" w:frame="1"/>
        </w:rPr>
        <w:t>"Description 4"</w:t>
      </w:r>
      <w:r w:rsidRPr="00E07374">
        <w:rPr>
          <w:rStyle w:val="enlighter-text"/>
          <w:rFonts w:ascii="Maiandra GD" w:hAnsi="Maiandra GD" w:cs="Consolas"/>
          <w:color w:val="CFD5E0"/>
          <w:sz w:val="24"/>
          <w:szCs w:val="24"/>
          <w:bdr w:val="none" w:sz="0" w:space="0" w:color="auto" w:frame="1"/>
        </w:rPr>
        <w:t>, Price = 40m</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3"/>
          <w:rFonts w:ascii="Maiandra GD" w:hAnsi="Maiandra GD" w:cs="Consolas"/>
          <w:color w:val="4284AE"/>
          <w:sz w:val="24"/>
          <w:szCs w:val="24"/>
          <w:bdr w:val="none" w:sz="0" w:space="0" w:color="auto" w:frame="1"/>
        </w:rPr>
        <w:t>new</w:t>
      </w:r>
      <w:proofErr w:type="gramEnd"/>
      <w:r w:rsidRPr="00E07374">
        <w:rPr>
          <w:rStyle w:val="enlighter-text"/>
          <w:rFonts w:ascii="Maiandra GD" w:hAnsi="Maiandra GD" w:cs="Consolas"/>
          <w:color w:val="CFD5E0"/>
          <w:sz w:val="24"/>
          <w:szCs w:val="24"/>
          <w:bdr w:val="none" w:sz="0" w:space="0" w:color="auto" w:frame="1"/>
        </w:rPr>
        <w:t xml:space="preserve"> Product </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ProductID</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n1"/>
          <w:rFonts w:ascii="Maiandra GD" w:hAnsi="Maiandra GD" w:cs="Consolas"/>
          <w:color w:val="D19A66"/>
          <w:sz w:val="24"/>
          <w:szCs w:val="24"/>
          <w:bdr w:val="none" w:sz="0" w:space="0" w:color="auto" w:frame="1"/>
        </w:rPr>
        <w:t>5</w:t>
      </w:r>
      <w:r w:rsidRPr="00E07374">
        <w:rPr>
          <w:rStyle w:val="enlighter-text"/>
          <w:rFonts w:ascii="Maiandra GD" w:hAnsi="Maiandra GD" w:cs="Consolas"/>
          <w:color w:val="CFD5E0"/>
          <w:sz w:val="24"/>
          <w:szCs w:val="24"/>
          <w:bdr w:val="none" w:sz="0" w:space="0" w:color="auto" w:frame="1"/>
        </w:rPr>
        <w:t>, Name =</w:t>
      </w:r>
      <w:r w:rsidRPr="00E07374">
        <w:rPr>
          <w:rStyle w:val="enlighter-s0"/>
          <w:rFonts w:ascii="Maiandra GD" w:hAnsi="Maiandra GD" w:cs="Consolas"/>
          <w:color w:val="7CC379"/>
          <w:sz w:val="24"/>
          <w:szCs w:val="24"/>
          <w:bdr w:val="none" w:sz="0" w:space="0" w:color="auto" w:frame="1"/>
        </w:rPr>
        <w:t>"Product 5"</w:t>
      </w:r>
      <w:r w:rsidRPr="00E07374">
        <w:rPr>
          <w:rStyle w:val="enlighter-text"/>
          <w:rFonts w:ascii="Maiandra GD" w:hAnsi="Maiandra GD" w:cs="Consolas"/>
          <w:color w:val="CFD5E0"/>
          <w:sz w:val="24"/>
          <w:szCs w:val="24"/>
          <w:bdr w:val="none" w:sz="0" w:space="0" w:color="auto" w:frame="1"/>
        </w:rPr>
        <w:t xml:space="preserve">, Category = </w:t>
      </w:r>
      <w:r w:rsidRPr="00E07374">
        <w:rPr>
          <w:rStyle w:val="enlighter-s0"/>
          <w:rFonts w:ascii="Maiandra GD" w:hAnsi="Maiandra GD" w:cs="Consolas"/>
          <w:color w:val="7CC379"/>
          <w:sz w:val="24"/>
          <w:szCs w:val="24"/>
          <w:bdr w:val="none" w:sz="0" w:space="0" w:color="auto" w:frame="1"/>
        </w:rPr>
        <w:t>"Category 2"</w:t>
      </w:r>
      <w:r w:rsidRPr="00E07374">
        <w:rPr>
          <w:rStyle w:val="enlighter-text"/>
          <w:rFonts w:ascii="Maiandra GD" w:hAnsi="Maiandra GD" w:cs="Consolas"/>
          <w:color w:val="CFD5E0"/>
          <w:sz w:val="24"/>
          <w:szCs w:val="24"/>
          <w:bdr w:val="none" w:sz="0" w:space="0" w:color="auto" w:frame="1"/>
        </w:rPr>
        <w:t>, Description =</w:t>
      </w:r>
      <w:r w:rsidRPr="00E07374">
        <w:rPr>
          <w:rStyle w:val="enlighter-s0"/>
          <w:rFonts w:ascii="Maiandra GD" w:hAnsi="Maiandra GD" w:cs="Consolas"/>
          <w:color w:val="7CC379"/>
          <w:sz w:val="24"/>
          <w:szCs w:val="24"/>
          <w:bdr w:val="none" w:sz="0" w:space="0" w:color="auto" w:frame="1"/>
        </w:rPr>
        <w:t>"Description 5"</w:t>
      </w:r>
      <w:r w:rsidRPr="00E07374">
        <w:rPr>
          <w:rStyle w:val="enlighter-text"/>
          <w:rFonts w:ascii="Maiandra GD" w:hAnsi="Maiandra GD" w:cs="Consolas"/>
          <w:color w:val="CFD5E0"/>
          <w:sz w:val="24"/>
          <w:szCs w:val="24"/>
          <w:bdr w:val="none" w:sz="0" w:space="0" w:color="auto" w:frame="1"/>
        </w:rPr>
        <w:t>, Price = 50m</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3"/>
          <w:rFonts w:ascii="Maiandra GD" w:hAnsi="Maiandra GD" w:cs="Consolas"/>
          <w:color w:val="4284AE"/>
          <w:sz w:val="24"/>
          <w:szCs w:val="24"/>
          <w:bdr w:val="none" w:sz="0" w:space="0" w:color="auto" w:frame="1"/>
        </w:rPr>
        <w:t>new</w:t>
      </w:r>
      <w:proofErr w:type="gramEnd"/>
      <w:r w:rsidRPr="00E07374">
        <w:rPr>
          <w:rStyle w:val="enlighter-text"/>
          <w:rFonts w:ascii="Maiandra GD" w:hAnsi="Maiandra GD" w:cs="Consolas"/>
          <w:color w:val="CFD5E0"/>
          <w:sz w:val="24"/>
          <w:szCs w:val="24"/>
          <w:bdr w:val="none" w:sz="0" w:space="0" w:color="auto" w:frame="1"/>
        </w:rPr>
        <w:t xml:space="preserve"> Product </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ProductID</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n1"/>
          <w:rFonts w:ascii="Maiandra GD" w:hAnsi="Maiandra GD" w:cs="Consolas"/>
          <w:color w:val="D19A66"/>
          <w:sz w:val="24"/>
          <w:szCs w:val="24"/>
          <w:bdr w:val="none" w:sz="0" w:space="0" w:color="auto" w:frame="1"/>
        </w:rPr>
        <w:t>6</w:t>
      </w:r>
      <w:r w:rsidRPr="00E07374">
        <w:rPr>
          <w:rStyle w:val="enlighter-text"/>
          <w:rFonts w:ascii="Maiandra GD" w:hAnsi="Maiandra GD" w:cs="Consolas"/>
          <w:color w:val="CFD5E0"/>
          <w:sz w:val="24"/>
          <w:szCs w:val="24"/>
          <w:bdr w:val="none" w:sz="0" w:space="0" w:color="auto" w:frame="1"/>
        </w:rPr>
        <w:t>, Name =</w:t>
      </w:r>
      <w:r w:rsidRPr="00E07374">
        <w:rPr>
          <w:rStyle w:val="enlighter-s0"/>
          <w:rFonts w:ascii="Maiandra GD" w:hAnsi="Maiandra GD" w:cs="Consolas"/>
          <w:color w:val="7CC379"/>
          <w:sz w:val="24"/>
          <w:szCs w:val="24"/>
          <w:bdr w:val="none" w:sz="0" w:space="0" w:color="auto" w:frame="1"/>
        </w:rPr>
        <w:t>"Product 6"</w:t>
      </w:r>
      <w:r w:rsidRPr="00E07374">
        <w:rPr>
          <w:rStyle w:val="enlighter-text"/>
          <w:rFonts w:ascii="Maiandra GD" w:hAnsi="Maiandra GD" w:cs="Consolas"/>
          <w:color w:val="CFD5E0"/>
          <w:sz w:val="24"/>
          <w:szCs w:val="24"/>
          <w:bdr w:val="none" w:sz="0" w:space="0" w:color="auto" w:frame="1"/>
        </w:rPr>
        <w:t xml:space="preserve">, Category = </w:t>
      </w:r>
      <w:r w:rsidRPr="00E07374">
        <w:rPr>
          <w:rStyle w:val="enlighter-s0"/>
          <w:rFonts w:ascii="Maiandra GD" w:hAnsi="Maiandra GD" w:cs="Consolas"/>
          <w:color w:val="7CC379"/>
          <w:sz w:val="24"/>
          <w:szCs w:val="24"/>
          <w:bdr w:val="none" w:sz="0" w:space="0" w:color="auto" w:frame="1"/>
        </w:rPr>
        <w:t>"Category 2"</w:t>
      </w:r>
      <w:r w:rsidRPr="00E07374">
        <w:rPr>
          <w:rStyle w:val="enlighter-text"/>
          <w:rFonts w:ascii="Maiandra GD" w:hAnsi="Maiandra GD" w:cs="Consolas"/>
          <w:color w:val="CFD5E0"/>
          <w:sz w:val="24"/>
          <w:szCs w:val="24"/>
          <w:bdr w:val="none" w:sz="0" w:space="0" w:color="auto" w:frame="1"/>
        </w:rPr>
        <w:t>, Description =</w:t>
      </w:r>
      <w:r w:rsidRPr="00E07374">
        <w:rPr>
          <w:rStyle w:val="enlighter-s0"/>
          <w:rFonts w:ascii="Maiandra GD" w:hAnsi="Maiandra GD" w:cs="Consolas"/>
          <w:color w:val="7CC379"/>
          <w:sz w:val="24"/>
          <w:szCs w:val="24"/>
          <w:bdr w:val="none" w:sz="0" w:space="0" w:color="auto" w:frame="1"/>
        </w:rPr>
        <w:t>"Description 6"</w:t>
      </w:r>
      <w:r w:rsidRPr="00E07374">
        <w:rPr>
          <w:rStyle w:val="enlighter-text"/>
          <w:rFonts w:ascii="Maiandra GD" w:hAnsi="Maiandra GD" w:cs="Consolas"/>
          <w:color w:val="CFD5E0"/>
          <w:sz w:val="24"/>
          <w:szCs w:val="24"/>
          <w:bdr w:val="none" w:sz="0" w:space="0" w:color="auto" w:frame="1"/>
        </w:rPr>
        <w:t>, Price = 50m</w:t>
      </w:r>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k0"/>
          <w:rFonts w:ascii="Maiandra GD" w:hAnsi="Maiandra GD" w:cs="Consolas"/>
          <w:b/>
          <w:bCs/>
          <w:color w:val="D171DD"/>
          <w:sz w:val="24"/>
          <w:szCs w:val="24"/>
          <w:bdr w:val="none" w:sz="0" w:space="0" w:color="auto" w:frame="1"/>
        </w:rPr>
        <w:t>return</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m0"/>
          <w:rFonts w:ascii="Maiandra GD" w:hAnsi="Maiandra GD" w:cs="Consolas"/>
          <w:color w:val="4284AE"/>
          <w:sz w:val="24"/>
          <w:szCs w:val="24"/>
          <w:bdr w:val="none" w:sz="0" w:space="0" w:color="auto" w:frame="1"/>
        </w:rPr>
        <w:t>PartialView</w:t>
      </w:r>
      <w:proofErr w:type="spellEnd"/>
      <w:r w:rsidRPr="00E07374">
        <w:rPr>
          <w:rStyle w:val="enlighter-g1"/>
          <w:rFonts w:ascii="Maiandra GD" w:hAnsi="Maiandra GD" w:cs="Consolas"/>
          <w:b/>
          <w:bCs/>
          <w:color w:val="6B7C8B"/>
          <w:sz w:val="24"/>
          <w:szCs w:val="24"/>
          <w:bdr w:val="none" w:sz="0" w:space="0" w:color="auto" w:frame="1"/>
        </w:rPr>
        <w:t>(</w:t>
      </w:r>
      <w:r w:rsidRPr="00E07374">
        <w:rPr>
          <w:rStyle w:val="enlighter-s0"/>
          <w:rFonts w:ascii="Maiandra GD" w:hAnsi="Maiandra GD" w:cs="Consolas"/>
          <w:color w:val="7CC379"/>
          <w:sz w:val="24"/>
          <w:szCs w:val="24"/>
          <w:bdr w:val="none" w:sz="0" w:space="0" w:color="auto" w:frame="1"/>
        </w:rPr>
        <w:t>"</w:t>
      </w:r>
      <w:proofErr w:type="spellStart"/>
      <w:r w:rsidRPr="00E07374">
        <w:rPr>
          <w:rStyle w:val="enlighter-s0"/>
          <w:rFonts w:ascii="Maiandra GD" w:hAnsi="Maiandra GD" w:cs="Consolas"/>
          <w:color w:val="7CC379"/>
          <w:sz w:val="24"/>
          <w:szCs w:val="24"/>
          <w:bdr w:val="none" w:sz="0" w:space="0" w:color="auto" w:frame="1"/>
        </w:rPr>
        <w:t>ProductDetails</w:t>
      </w:r>
      <w:proofErr w:type="spellEnd"/>
      <w:r w:rsidRPr="00E07374">
        <w:rPr>
          <w:rStyle w:val="enlighter-s0"/>
          <w:rFonts w:ascii="Maiandra GD" w:hAnsi="Maiandra GD" w:cs="Consolas"/>
          <w:color w:val="7CC379"/>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products</w:t>
      </w:r>
      <w:r w:rsidRPr="00E07374">
        <w:rPr>
          <w:rStyle w:val="enlighter-g1"/>
          <w:rFonts w:ascii="Maiandra GD" w:hAnsi="Maiandra GD" w:cs="Consolas"/>
          <w:b/>
          <w:bCs/>
          <w:color w:val="6B7C8B"/>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7374">
        <w:rPr>
          <w:rStyle w:val="Strong"/>
          <w:rFonts w:ascii="Maiandra GD" w:hAnsi="Maiandra GD" w:cs="Arial"/>
          <w:b/>
          <w:bCs/>
          <w:color w:val="000000"/>
          <w:sz w:val="24"/>
          <w:szCs w:val="24"/>
          <w:bdr w:val="none" w:sz="0" w:space="0" w:color="auto" w:frame="1"/>
        </w:rPr>
        <w:lastRenderedPageBreak/>
        <w:t>RenderAction</w:t>
      </w:r>
      <w:proofErr w:type="spellEnd"/>
      <w:r w:rsidRPr="00E07374">
        <w:rPr>
          <w:rStyle w:val="Strong"/>
          <w:rFonts w:ascii="Maiandra GD" w:hAnsi="Maiandra GD" w:cs="Arial"/>
          <w:b/>
          <w:bCs/>
          <w:color w:val="000000"/>
          <w:sz w:val="24"/>
          <w:szCs w:val="24"/>
          <w:bdr w:val="none" w:sz="0" w:space="0" w:color="auto" w:frame="1"/>
        </w:rPr>
        <w:t xml:space="preserve"> Helper Method in ASP.NET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There are 6 overloaded versions available for the </w:t>
      </w:r>
      <w:proofErr w:type="spellStart"/>
      <w:r w:rsidRPr="00E07374">
        <w:rPr>
          <w:rFonts w:ascii="Maiandra GD" w:hAnsi="Maiandra GD" w:cs="Arial"/>
          <w:color w:val="000000"/>
          <w:bdr w:val="none" w:sz="0" w:space="0" w:color="auto" w:frame="1"/>
        </w:rPr>
        <w:t>RenderAction</w:t>
      </w:r>
      <w:proofErr w:type="spellEnd"/>
      <w:r w:rsidRPr="00E07374">
        <w:rPr>
          <w:rFonts w:ascii="Maiandra GD" w:hAnsi="Maiandra GD" w:cs="Arial"/>
          <w:color w:val="000000"/>
          <w:bdr w:val="none" w:sz="0" w:space="0" w:color="auto" w:frame="1"/>
        </w:rPr>
        <w:t xml:space="preserve"> HTML Helper method in ASP.NET MVC Framework as shown in the below image.</w:t>
      </w:r>
    </w:p>
    <w:p w:rsidR="00E07374" w:rsidRPr="00E07374" w:rsidRDefault="00E07374" w:rsidP="00E07374">
      <w:pPr>
        <w:pStyle w:val="NormalWeb"/>
        <w:shd w:val="clear" w:color="auto" w:fill="FFFFFF"/>
        <w:spacing w:before="0" w:beforeAutospacing="0" w:after="384" w:afterAutospacing="0"/>
        <w:textAlignment w:val="baseline"/>
        <w:rPr>
          <w:rFonts w:ascii="Maiandra GD" w:hAnsi="Maiandra GD" w:cs="Segoe UI"/>
          <w:color w:val="212529"/>
        </w:rPr>
      </w:pPr>
      <w:r w:rsidRPr="00E07374">
        <w:rPr>
          <w:rFonts w:ascii="Maiandra GD" w:hAnsi="Maiandra GD" w:cs="Segoe UI"/>
          <w:noProof/>
          <w:color w:val="212529"/>
        </w:rPr>
        <w:drawing>
          <wp:inline distT="0" distB="0" distL="0" distR="0">
            <wp:extent cx="5581650" cy="1914108"/>
            <wp:effectExtent l="19050" t="0" r="0" b="0"/>
            <wp:docPr id="17" name="Picture 17" descr="Render Action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nder Action HTML Helper Method in ASP.NET MVC"/>
                    <pic:cNvPicPr>
                      <a:picLocks noChangeAspect="1" noChangeArrowheads="1"/>
                    </pic:cNvPicPr>
                  </pic:nvPicPr>
                  <pic:blipFill>
                    <a:blip r:embed="rId16"/>
                    <a:srcRect/>
                    <a:stretch>
                      <a:fillRect/>
                    </a:stretch>
                  </pic:blipFill>
                  <pic:spPr bwMode="auto">
                    <a:xfrm>
                      <a:off x="0" y="0"/>
                      <a:ext cx="5581650" cy="1914108"/>
                    </a:xfrm>
                    <a:prstGeom prst="rect">
                      <a:avLst/>
                    </a:prstGeom>
                    <a:noFill/>
                    <a:ln w="9525">
                      <a:noFill/>
                      <a:miter lim="800000"/>
                      <a:headEnd/>
                      <a:tailEnd/>
                    </a:ln>
                  </pic:spPr>
                </pic:pic>
              </a:graphicData>
            </a:graphic>
          </wp:inline>
        </w:drawing>
      </w: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Parameters:</w:t>
      </w:r>
    </w:p>
    <w:p w:rsidR="00E07374" w:rsidRPr="00E07374" w:rsidRDefault="00E07374" w:rsidP="00E07374">
      <w:pPr>
        <w:numPr>
          <w:ilvl w:val="0"/>
          <w:numId w:val="8"/>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htmlHelper</w:t>
      </w:r>
      <w:proofErr w:type="spellEnd"/>
      <w:proofErr w:type="gramEnd"/>
      <w:r w:rsidRPr="00E07374">
        <w:rPr>
          <w:rFonts w:ascii="Maiandra GD" w:hAnsi="Maiandra GD" w:cs="Arial"/>
          <w:color w:val="000000"/>
          <w:sz w:val="24"/>
          <w:szCs w:val="24"/>
          <w:bdr w:val="none" w:sz="0" w:space="0" w:color="auto" w:frame="1"/>
        </w:rPr>
        <w:t>: The HTML helper instance that this method extends.</w:t>
      </w:r>
    </w:p>
    <w:p w:rsidR="00E07374" w:rsidRPr="00E07374" w:rsidRDefault="00E07374" w:rsidP="00E07374">
      <w:pPr>
        <w:numPr>
          <w:ilvl w:val="0"/>
          <w:numId w:val="8"/>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actionName</w:t>
      </w:r>
      <w:proofErr w:type="spellEnd"/>
      <w:proofErr w:type="gramEnd"/>
      <w:r w:rsidRPr="00E07374">
        <w:rPr>
          <w:rFonts w:ascii="Maiandra GD" w:hAnsi="Maiandra GD" w:cs="Arial"/>
          <w:color w:val="000000"/>
          <w:sz w:val="24"/>
          <w:szCs w:val="24"/>
          <w:bdr w:val="none" w:sz="0" w:space="0" w:color="auto" w:frame="1"/>
        </w:rPr>
        <w:t>: The name of the child action method to invoke.</w:t>
      </w:r>
    </w:p>
    <w:p w:rsidR="00E07374" w:rsidRPr="00E07374" w:rsidRDefault="00E07374" w:rsidP="00E07374">
      <w:pPr>
        <w:numPr>
          <w:ilvl w:val="0"/>
          <w:numId w:val="8"/>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controllerName</w:t>
      </w:r>
      <w:proofErr w:type="spellEnd"/>
      <w:proofErr w:type="gramEnd"/>
      <w:r w:rsidRPr="00E07374">
        <w:rPr>
          <w:rFonts w:ascii="Maiandra GD" w:hAnsi="Maiandra GD" w:cs="Arial"/>
          <w:color w:val="000000"/>
          <w:sz w:val="24"/>
          <w:szCs w:val="24"/>
          <w:bdr w:val="none" w:sz="0" w:space="0" w:color="auto" w:frame="1"/>
        </w:rPr>
        <w:t>: The name of the controller that contains the action method.</w:t>
      </w:r>
    </w:p>
    <w:p w:rsidR="00E07374" w:rsidRPr="00E07374" w:rsidRDefault="00E07374" w:rsidP="00E07374">
      <w:pPr>
        <w:numPr>
          <w:ilvl w:val="0"/>
          <w:numId w:val="8"/>
        </w:numPr>
        <w:shd w:val="clear" w:color="auto" w:fill="FFFFFF"/>
        <w:spacing w:after="0" w:line="240" w:lineRule="auto"/>
        <w:jc w:val="both"/>
        <w:textAlignment w:val="baseline"/>
        <w:rPr>
          <w:rFonts w:ascii="Maiandra GD" w:hAnsi="Maiandra GD" w:cs="Segoe UI"/>
          <w:color w:val="212529"/>
          <w:sz w:val="24"/>
          <w:szCs w:val="24"/>
        </w:rPr>
      </w:pPr>
      <w:proofErr w:type="gramStart"/>
      <w:r w:rsidRPr="00E07374">
        <w:rPr>
          <w:rStyle w:val="Strong"/>
          <w:rFonts w:ascii="Maiandra GD" w:hAnsi="Maiandra GD" w:cs="Arial"/>
          <w:color w:val="000000"/>
          <w:sz w:val="24"/>
          <w:szCs w:val="24"/>
          <w:bdr w:val="none" w:sz="0" w:space="0" w:color="auto" w:frame="1"/>
        </w:rPr>
        <w:t>object</w:t>
      </w:r>
      <w:proofErr w:type="gramEnd"/>
      <w:r w:rsidRPr="00E07374">
        <w:rPr>
          <w:rStyle w:val="Strong"/>
          <w:rFonts w:ascii="Maiandra GD" w:hAnsi="Maiandra GD" w:cs="Arial"/>
          <w:color w:val="000000"/>
          <w:sz w:val="24"/>
          <w:szCs w:val="24"/>
          <w:bdr w:val="none" w:sz="0" w:space="0" w:color="auto" w:frame="1"/>
        </w:rPr>
        <w:t xml:space="preserve"> </w:t>
      </w:r>
      <w:proofErr w:type="spellStart"/>
      <w:r w:rsidRPr="00E07374">
        <w:rPr>
          <w:rStyle w:val="Strong"/>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An object that contains the parameters for a route. You can use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to provide the parameters that are bound to the action method parameters. The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parameter is merged with the original route values and overrides them.</w:t>
      </w:r>
    </w:p>
    <w:p w:rsidR="00E07374" w:rsidRPr="00E07374" w:rsidRDefault="00E07374" w:rsidP="00E07374">
      <w:pPr>
        <w:numPr>
          <w:ilvl w:val="0"/>
          <w:numId w:val="8"/>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RouteValueDictionary</w:t>
      </w:r>
      <w:proofErr w:type="spellEnd"/>
      <w:r w:rsidRPr="00E07374">
        <w:rPr>
          <w:rStyle w:val="Strong"/>
          <w:rFonts w:ascii="Maiandra GD" w:hAnsi="Maiandra GD" w:cs="Arial"/>
          <w:color w:val="000000"/>
          <w:sz w:val="24"/>
          <w:szCs w:val="24"/>
          <w:bdr w:val="none" w:sz="0" w:space="0" w:color="auto" w:frame="1"/>
        </w:rPr>
        <w:t xml:space="preserve"> </w:t>
      </w:r>
      <w:proofErr w:type="spellStart"/>
      <w:r w:rsidRPr="00E07374">
        <w:rPr>
          <w:rStyle w:val="Strong"/>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A dictionary that contains the parameters for a route. You can use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to provide the parameters that are bound to the action method parameters. The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parameter is merged with the original route values and overrides them.</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Example: How to use </w:t>
      </w:r>
      <w:proofErr w:type="spellStart"/>
      <w:r w:rsidRPr="00E07374">
        <w:rPr>
          <w:rStyle w:val="Strong"/>
          <w:rFonts w:ascii="Maiandra GD" w:hAnsi="Maiandra GD" w:cs="Arial"/>
          <w:b/>
          <w:bCs/>
          <w:color w:val="000000"/>
          <w:sz w:val="24"/>
          <w:szCs w:val="24"/>
          <w:bdr w:val="none" w:sz="0" w:space="0" w:color="auto" w:frame="1"/>
        </w:rPr>
        <w:t>RenderAction</w:t>
      </w:r>
      <w:proofErr w:type="spellEnd"/>
      <w:r w:rsidRPr="00E07374">
        <w:rPr>
          <w:rStyle w:val="Strong"/>
          <w:rFonts w:ascii="Maiandra GD" w:hAnsi="Maiandra GD" w:cs="Arial"/>
          <w:b/>
          <w:bCs/>
          <w:color w:val="000000"/>
          <w:sz w:val="24"/>
          <w:szCs w:val="24"/>
          <w:bdr w:val="none" w:sz="0" w:space="0" w:color="auto" w:frame="1"/>
        </w:rPr>
        <w:t xml:space="preserve"> Helper method to call Partial Views in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Let us see how to call a Partial view from the main view using the </w:t>
      </w:r>
      <w:proofErr w:type="spellStart"/>
      <w:r w:rsidRPr="00E07374">
        <w:rPr>
          <w:rFonts w:ascii="Maiandra GD" w:hAnsi="Maiandra GD" w:cs="Arial"/>
          <w:color w:val="000000"/>
          <w:bdr w:val="none" w:sz="0" w:space="0" w:color="auto" w:frame="1"/>
        </w:rPr>
        <w:t>Html.RenderAction</w:t>
      </w:r>
      <w:proofErr w:type="spellEnd"/>
      <w:r w:rsidRPr="00E07374">
        <w:rPr>
          <w:rFonts w:ascii="Maiandra GD" w:hAnsi="Maiandra GD" w:cs="Arial"/>
          <w:color w:val="000000"/>
          <w:bdr w:val="none" w:sz="0" w:space="0" w:color="auto" w:frame="1"/>
        </w:rPr>
        <w:t xml:space="preserve"> helper method in ASP.NET MVC Application. Modify the Index action method of Product Controller to use Partial view using </w:t>
      </w:r>
      <w:proofErr w:type="spellStart"/>
      <w:proofErr w:type="gramStart"/>
      <w:r w:rsidRPr="00E07374">
        <w:rPr>
          <w:rStyle w:val="Strong"/>
          <w:rFonts w:ascii="Maiandra GD" w:hAnsi="Maiandra GD" w:cs="Arial"/>
          <w:color w:val="000000"/>
          <w:bdr w:val="none" w:sz="0" w:space="0" w:color="auto" w:frame="1"/>
        </w:rPr>
        <w:t>Html.RenderAction</w:t>
      </w:r>
      <w:proofErr w:type="spellEnd"/>
      <w:r w:rsidRPr="00E07374">
        <w:rPr>
          <w:rStyle w:val="Strong"/>
          <w:rFonts w:ascii="Maiandra GD" w:hAnsi="Maiandra GD" w:cs="Arial"/>
          <w:color w:val="000000"/>
          <w:bdr w:val="none" w:sz="0" w:space="0" w:color="auto" w:frame="1"/>
        </w:rPr>
        <w:t>(</w:t>
      </w:r>
      <w:proofErr w:type="gramEnd"/>
      <w:r w:rsidRPr="00E07374">
        <w:rPr>
          <w:rStyle w:val="Strong"/>
          <w:rFonts w:ascii="Maiandra GD" w:hAnsi="Maiandra GD" w:cs="Arial"/>
          <w:color w:val="000000"/>
          <w:bdr w:val="none" w:sz="0" w:space="0" w:color="auto" w:frame="1"/>
        </w:rPr>
        <w:t>)</w:t>
      </w:r>
      <w:r w:rsidRPr="00E07374">
        <w:rPr>
          <w:rFonts w:ascii="Maiandra GD" w:hAnsi="Maiandra GD" w:cs="Arial"/>
          <w:color w:val="000000"/>
          <w:bdr w:val="none" w:sz="0" w:space="0" w:color="auto" w:frame="1"/>
        </w:rPr>
        <w:t xml:space="preserve"> method as shown below. Here, we are using the overloaded version of the </w:t>
      </w:r>
      <w:proofErr w:type="spellStart"/>
      <w:r w:rsidRPr="00E07374">
        <w:rPr>
          <w:rFonts w:ascii="Maiandra GD" w:hAnsi="Maiandra GD" w:cs="Arial"/>
          <w:color w:val="000000"/>
          <w:bdr w:val="none" w:sz="0" w:space="0" w:color="auto" w:frame="1"/>
        </w:rPr>
        <w:t>RenderAction</w:t>
      </w:r>
      <w:proofErr w:type="spellEnd"/>
      <w:r w:rsidRPr="00E07374">
        <w:rPr>
          <w:rFonts w:ascii="Maiandra GD" w:hAnsi="Maiandra GD" w:cs="Arial"/>
          <w:color w:val="000000"/>
          <w:bdr w:val="none" w:sz="0" w:space="0" w:color="auto" w:frame="1"/>
        </w:rPr>
        <w:t xml:space="preserve"> method which takes the action name and controller name as input. </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ViewBag.Title</w:t>
      </w:r>
      <w:proofErr w:type="spellEnd"/>
      <w:r w:rsidRPr="00E07374">
        <w:rPr>
          <w:rStyle w:val="enlighter-text"/>
          <w:rFonts w:ascii="Maiandra GD" w:hAnsi="Maiandra GD" w:cs="Consolas"/>
          <w:color w:val="CFD5E0"/>
          <w:sz w:val="24"/>
          <w:szCs w:val="24"/>
          <w:bdr w:val="none" w:sz="0" w:space="0" w:color="auto" w:frame="1"/>
        </w:rPr>
        <w:t xml:space="preserve"> = "Index";</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w:t>
      </w:r>
      <w:proofErr w:type="spellStart"/>
      <w:proofErr w:type="gramEnd"/>
      <w:r w:rsidRPr="00E07374">
        <w:rPr>
          <w:rStyle w:val="enlighter-text"/>
          <w:rFonts w:ascii="Maiandra GD" w:hAnsi="Maiandra GD" w:cs="Consolas"/>
          <w:color w:val="CFD5E0"/>
          <w:sz w:val="24"/>
          <w:szCs w:val="24"/>
          <w:bdr w:val="none" w:sz="0" w:space="0" w:color="auto" w:frame="1"/>
        </w:rPr>
        <w:t>Html.RenderAction</w:t>
      </w:r>
      <w:proofErr w:type="spellEnd"/>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GetProducts</w:t>
      </w:r>
      <w:proofErr w:type="spellEnd"/>
      <w:r w:rsidRPr="00E07374">
        <w:rPr>
          <w:rStyle w:val="enlighter-text"/>
          <w:rFonts w:ascii="Maiandra GD" w:hAnsi="Maiandra GD" w:cs="Consolas"/>
          <w:color w:val="CFD5E0"/>
          <w:sz w:val="24"/>
          <w:szCs w:val="24"/>
          <w:bdr w:val="none" w:sz="0" w:space="0" w:color="auto" w:frame="1"/>
        </w:rPr>
        <w:t>", "Product");}</w:t>
      </w:r>
    </w:p>
    <w:p w:rsidR="00E07374" w:rsidRPr="00E07374" w:rsidRDefault="00E07374" w:rsidP="00E07374">
      <w:pPr>
        <w:pStyle w:val="NormalWeb"/>
        <w:shd w:val="clear" w:color="auto" w:fill="FFFFFF"/>
        <w:spacing w:before="0" w:beforeAutospacing="0" w:after="0" w:afterAutospacing="0"/>
        <w:textAlignment w:val="baseline"/>
        <w:rPr>
          <w:rFonts w:ascii="Maiandra GD" w:hAnsi="Maiandra GD" w:cs="Segoe UI"/>
          <w:color w:val="212529"/>
        </w:rPr>
      </w:pPr>
      <w:r w:rsidRPr="00E07374">
        <w:rPr>
          <w:rFonts w:ascii="Maiandra GD" w:hAnsi="Maiandra GD" w:cs="Arial"/>
          <w:color w:val="000000"/>
          <w:bdr w:val="none" w:sz="0" w:space="0" w:color="auto" w:frame="1"/>
        </w:rPr>
        <w:t>Build the solution and run the application and see everything is working as expected.</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lastRenderedPageBreak/>
        <w:t xml:space="preserve">Points to Remember while working with </w:t>
      </w:r>
      <w:proofErr w:type="spellStart"/>
      <w:r w:rsidRPr="00E07374">
        <w:rPr>
          <w:rStyle w:val="Strong"/>
          <w:rFonts w:ascii="Maiandra GD" w:hAnsi="Maiandra GD" w:cs="Arial"/>
          <w:b/>
          <w:bCs/>
          <w:color w:val="000000"/>
          <w:sz w:val="24"/>
          <w:szCs w:val="24"/>
          <w:bdr w:val="none" w:sz="0" w:space="0" w:color="auto" w:frame="1"/>
        </w:rPr>
        <w:t>Html.RenderAction</w:t>
      </w:r>
      <w:proofErr w:type="spellEnd"/>
      <w:r w:rsidRPr="00E07374">
        <w:rPr>
          <w:rStyle w:val="Strong"/>
          <w:rFonts w:ascii="Maiandra GD" w:hAnsi="Maiandra GD" w:cs="Arial"/>
          <w:b/>
          <w:bCs/>
          <w:color w:val="000000"/>
          <w:sz w:val="24"/>
          <w:szCs w:val="24"/>
          <w:bdr w:val="none" w:sz="0" w:space="0" w:color="auto" w:frame="1"/>
        </w:rPr>
        <w:t xml:space="preserve"> in MVC:</w:t>
      </w:r>
    </w:p>
    <w:p w:rsidR="00E07374" w:rsidRPr="00E07374" w:rsidRDefault="00E07374" w:rsidP="00E07374">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This method result will be directly written to the HTTP response stream of the parent web page like </w:t>
      </w:r>
      <w:proofErr w:type="spellStart"/>
      <w:r w:rsidRPr="00E07374">
        <w:rPr>
          <w:rFonts w:ascii="Maiandra GD" w:hAnsi="Maiandra GD" w:cs="Arial"/>
          <w:color w:val="000000"/>
          <w:sz w:val="24"/>
          <w:szCs w:val="24"/>
          <w:bdr w:val="none" w:sz="0" w:space="0" w:color="auto" w:frame="1"/>
        </w:rPr>
        <w:t>Html.RenderPartial</w:t>
      </w:r>
      <w:proofErr w:type="spellEnd"/>
      <w:r w:rsidRPr="00E07374">
        <w:rPr>
          <w:rFonts w:ascii="Maiandra GD" w:hAnsi="Maiandra GD" w:cs="Arial"/>
          <w:color w:val="000000"/>
          <w:sz w:val="24"/>
          <w:szCs w:val="24"/>
          <w:bdr w:val="none" w:sz="0" w:space="0" w:color="auto" w:frame="1"/>
        </w:rPr>
        <w:t xml:space="preserve">. That means it uses the same </w:t>
      </w:r>
      <w:proofErr w:type="spellStart"/>
      <w:r w:rsidRPr="00E07374">
        <w:rPr>
          <w:rFonts w:ascii="Maiandra GD" w:hAnsi="Maiandra GD" w:cs="Arial"/>
          <w:color w:val="000000"/>
          <w:sz w:val="24"/>
          <w:szCs w:val="24"/>
          <w:bdr w:val="none" w:sz="0" w:space="0" w:color="auto" w:frame="1"/>
        </w:rPr>
        <w:t>TextWriter</w:t>
      </w:r>
      <w:proofErr w:type="spellEnd"/>
      <w:r w:rsidRPr="00E07374">
        <w:rPr>
          <w:rFonts w:ascii="Maiandra GD" w:hAnsi="Maiandra GD" w:cs="Arial"/>
          <w:color w:val="000000"/>
          <w:sz w:val="24"/>
          <w:szCs w:val="24"/>
          <w:bdr w:val="none" w:sz="0" w:space="0" w:color="auto" w:frame="1"/>
        </w:rPr>
        <w:t xml:space="preserve"> object as used in the current webpage/template.</w:t>
      </w:r>
    </w:p>
    <w:p w:rsidR="00E07374" w:rsidRPr="00E07374" w:rsidRDefault="00E07374" w:rsidP="00E07374">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For this method, we need to create a child action for rendering the partial view.</w:t>
      </w:r>
    </w:p>
    <w:p w:rsidR="00E07374" w:rsidRPr="00E07374" w:rsidRDefault="00E07374" w:rsidP="00E07374">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The </w:t>
      </w:r>
      <w:proofErr w:type="spellStart"/>
      <w:r w:rsidRPr="00E07374">
        <w:rPr>
          <w:rFonts w:ascii="Maiandra GD" w:hAnsi="Maiandra GD" w:cs="Arial"/>
          <w:color w:val="000000"/>
          <w:sz w:val="24"/>
          <w:szCs w:val="24"/>
          <w:bdr w:val="none" w:sz="0" w:space="0" w:color="auto" w:frame="1"/>
        </w:rPr>
        <w:t>RenderAction</w:t>
      </w:r>
      <w:proofErr w:type="spellEnd"/>
      <w:r w:rsidRPr="00E07374">
        <w:rPr>
          <w:rFonts w:ascii="Maiandra GD" w:hAnsi="Maiandra GD" w:cs="Arial"/>
          <w:color w:val="000000"/>
          <w:sz w:val="24"/>
          <w:szCs w:val="24"/>
          <w:bdr w:val="none" w:sz="0" w:space="0" w:color="auto" w:frame="1"/>
        </w:rPr>
        <w:t xml:space="preserve"> method is useful when the displaying data in the partial view is independent of the corresponding view model.</w:t>
      </w:r>
    </w:p>
    <w:p w:rsidR="00E07374" w:rsidRPr="00E07374" w:rsidRDefault="00E07374" w:rsidP="00E07374">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This method is the best choice when you want to cache a partial view.</w:t>
      </w:r>
    </w:p>
    <w:p w:rsidR="00E07374" w:rsidRPr="00E07374" w:rsidRDefault="00E07374" w:rsidP="00E07374">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This method is faster </w:t>
      </w:r>
      <w:proofErr w:type="spellStart"/>
      <w:r w:rsidRPr="00E07374">
        <w:rPr>
          <w:rFonts w:ascii="Maiandra GD" w:hAnsi="Maiandra GD" w:cs="Arial"/>
          <w:color w:val="000000"/>
          <w:sz w:val="24"/>
          <w:szCs w:val="24"/>
          <w:bdr w:val="none" w:sz="0" w:space="0" w:color="auto" w:frame="1"/>
        </w:rPr>
        <w:t>HTML.Action</w:t>
      </w:r>
      <w:proofErr w:type="spellEnd"/>
      <w:r w:rsidRPr="00E07374">
        <w:rPr>
          <w:rFonts w:ascii="Maiandra GD" w:hAnsi="Maiandra GD" w:cs="Arial"/>
          <w:color w:val="000000"/>
          <w:sz w:val="24"/>
          <w:szCs w:val="24"/>
          <w:bdr w:val="none" w:sz="0" w:space="0" w:color="auto" w:frame="1"/>
        </w:rPr>
        <w:t xml:space="preserve"> Helper Method as its result is directly written to the HTTP response stream which makes it fast.</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7374">
        <w:rPr>
          <w:rStyle w:val="Strong"/>
          <w:rFonts w:ascii="Maiandra GD" w:hAnsi="Maiandra GD" w:cs="Arial"/>
          <w:b/>
          <w:bCs/>
          <w:color w:val="000000"/>
          <w:sz w:val="24"/>
          <w:szCs w:val="24"/>
          <w:bdr w:val="none" w:sz="0" w:space="0" w:color="auto" w:frame="1"/>
        </w:rPr>
        <w:t>Html.Action</w:t>
      </w:r>
      <w:proofErr w:type="spellEnd"/>
      <w:r w:rsidRPr="00E07374">
        <w:rPr>
          <w:rStyle w:val="Strong"/>
          <w:rFonts w:ascii="Maiandra GD" w:hAnsi="Maiandra GD" w:cs="Arial"/>
          <w:b/>
          <w:bCs/>
          <w:color w:val="000000"/>
          <w:sz w:val="24"/>
          <w:szCs w:val="24"/>
          <w:bdr w:val="none" w:sz="0" w:space="0" w:color="auto" w:frame="1"/>
        </w:rPr>
        <w:t xml:space="preserve"> Helper Method in ASP.NET MVC Application</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For rendering a partial view using </w:t>
      </w:r>
      <w:proofErr w:type="spellStart"/>
      <w:r w:rsidRPr="00E07374">
        <w:rPr>
          <w:rFonts w:ascii="Maiandra GD" w:hAnsi="Maiandra GD" w:cs="Arial"/>
          <w:color w:val="000000"/>
          <w:bdr w:val="none" w:sz="0" w:space="0" w:color="auto" w:frame="1"/>
        </w:rPr>
        <w:t>Html.Action</w:t>
      </w:r>
      <w:proofErr w:type="spellEnd"/>
      <w:r w:rsidRPr="00E07374">
        <w:rPr>
          <w:rFonts w:ascii="Maiandra GD" w:hAnsi="Maiandra GD" w:cs="Arial"/>
          <w:color w:val="000000"/>
          <w:bdr w:val="none" w:sz="0" w:space="0" w:color="auto" w:frame="1"/>
        </w:rPr>
        <w:t>, we required the Controller Action method which returns </w:t>
      </w:r>
      <w:proofErr w:type="spellStart"/>
      <w:r w:rsidRPr="00E07374">
        <w:rPr>
          <w:rStyle w:val="Strong"/>
          <w:rFonts w:ascii="Maiandra GD" w:hAnsi="Maiandra GD" w:cs="Arial"/>
          <w:color w:val="000000"/>
          <w:bdr w:val="none" w:sz="0" w:space="0" w:color="auto" w:frame="1"/>
        </w:rPr>
        <w:t>PartialViewResult</w:t>
      </w:r>
      <w:proofErr w:type="spellEnd"/>
      <w:r w:rsidRPr="00E07374">
        <w:rPr>
          <w:rStyle w:val="Strong"/>
          <w:rFonts w:ascii="Maiandra GD" w:hAnsi="Maiandra GD" w:cs="Arial"/>
          <w:color w:val="000000"/>
          <w:bdr w:val="none" w:sz="0" w:space="0" w:color="auto" w:frame="1"/>
        </w:rPr>
        <w:t> </w:t>
      </w:r>
      <w:r w:rsidRPr="00E07374">
        <w:rPr>
          <w:rFonts w:ascii="Maiandra GD" w:hAnsi="Maiandra GD" w:cs="Arial"/>
          <w:color w:val="000000"/>
          <w:bdr w:val="none" w:sz="0" w:space="0" w:color="auto" w:frame="1"/>
        </w:rPr>
        <w:t xml:space="preserve">like </w:t>
      </w:r>
      <w:proofErr w:type="spellStart"/>
      <w:r w:rsidRPr="00E07374">
        <w:rPr>
          <w:rFonts w:ascii="Maiandra GD" w:hAnsi="Maiandra GD" w:cs="Arial"/>
          <w:color w:val="000000"/>
          <w:bdr w:val="none" w:sz="0" w:space="0" w:color="auto" w:frame="1"/>
        </w:rPr>
        <w:t>Html.RenderAction</w:t>
      </w:r>
      <w:proofErr w:type="spellEnd"/>
      <w:r w:rsidRPr="00E07374">
        <w:rPr>
          <w:rFonts w:ascii="Maiandra GD" w:hAnsi="Maiandra GD" w:cs="Arial"/>
          <w:color w:val="000000"/>
          <w:bdr w:val="none" w:sz="0" w:space="0" w:color="auto" w:frame="1"/>
        </w:rPr>
        <w:t>. There are 6 overloaded versions available for the Action HTML Helper method in ASP.NET MVC Framework as shown in the below image.</w:t>
      </w:r>
    </w:p>
    <w:p w:rsidR="00E07374" w:rsidRPr="00E07374" w:rsidRDefault="00E07374" w:rsidP="00E07374">
      <w:pPr>
        <w:pStyle w:val="NormalWeb"/>
        <w:shd w:val="clear" w:color="auto" w:fill="FFFFFF"/>
        <w:spacing w:before="0" w:beforeAutospacing="0" w:after="384" w:afterAutospacing="0"/>
        <w:textAlignment w:val="baseline"/>
        <w:rPr>
          <w:rFonts w:ascii="Maiandra GD" w:hAnsi="Maiandra GD" w:cs="Segoe UI"/>
          <w:color w:val="212529"/>
        </w:rPr>
      </w:pPr>
      <w:r w:rsidRPr="00E07374">
        <w:rPr>
          <w:rFonts w:ascii="Maiandra GD" w:hAnsi="Maiandra GD" w:cs="Segoe UI"/>
          <w:noProof/>
          <w:color w:val="212529"/>
        </w:rPr>
        <w:drawing>
          <wp:inline distT="0" distB="0" distL="0" distR="0">
            <wp:extent cx="6724650" cy="2330463"/>
            <wp:effectExtent l="19050" t="0" r="0" b="0"/>
            <wp:docPr id="18" name="Picture 18" descr="Action HTML Helper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ion HTML Helper Method in ASP.NET MVC"/>
                    <pic:cNvPicPr>
                      <a:picLocks noChangeAspect="1" noChangeArrowheads="1"/>
                    </pic:cNvPicPr>
                  </pic:nvPicPr>
                  <pic:blipFill>
                    <a:blip r:embed="rId17"/>
                    <a:srcRect/>
                    <a:stretch>
                      <a:fillRect/>
                    </a:stretch>
                  </pic:blipFill>
                  <pic:spPr bwMode="auto">
                    <a:xfrm>
                      <a:off x="0" y="0"/>
                      <a:ext cx="6724650" cy="2330463"/>
                    </a:xfrm>
                    <a:prstGeom prst="rect">
                      <a:avLst/>
                    </a:prstGeom>
                    <a:noFill/>
                    <a:ln w="9525">
                      <a:noFill/>
                      <a:miter lim="800000"/>
                      <a:headEnd/>
                      <a:tailEnd/>
                    </a:ln>
                  </pic:spPr>
                </pic:pic>
              </a:graphicData>
            </a:graphic>
          </wp:inline>
        </w:drawing>
      </w: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Parameters:</w:t>
      </w:r>
    </w:p>
    <w:p w:rsidR="00E07374" w:rsidRPr="00E07374" w:rsidRDefault="00E07374" w:rsidP="00E07374">
      <w:pPr>
        <w:numPr>
          <w:ilvl w:val="0"/>
          <w:numId w:val="10"/>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htmlHelper</w:t>
      </w:r>
      <w:proofErr w:type="spellEnd"/>
      <w:proofErr w:type="gramEnd"/>
      <w:r w:rsidRPr="00E07374">
        <w:rPr>
          <w:rFonts w:ascii="Maiandra GD" w:hAnsi="Maiandra GD" w:cs="Arial"/>
          <w:color w:val="000000"/>
          <w:sz w:val="24"/>
          <w:szCs w:val="24"/>
          <w:bdr w:val="none" w:sz="0" w:space="0" w:color="auto" w:frame="1"/>
        </w:rPr>
        <w:t>: The HTML helper instance that this method extends.</w:t>
      </w:r>
    </w:p>
    <w:p w:rsidR="00E07374" w:rsidRPr="00E07374" w:rsidRDefault="00E07374" w:rsidP="00E07374">
      <w:pPr>
        <w:numPr>
          <w:ilvl w:val="0"/>
          <w:numId w:val="10"/>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actionName</w:t>
      </w:r>
      <w:proofErr w:type="spellEnd"/>
      <w:proofErr w:type="gramEnd"/>
      <w:r w:rsidRPr="00E07374">
        <w:rPr>
          <w:rFonts w:ascii="Maiandra GD" w:hAnsi="Maiandra GD" w:cs="Arial"/>
          <w:color w:val="000000"/>
          <w:sz w:val="24"/>
          <w:szCs w:val="24"/>
          <w:bdr w:val="none" w:sz="0" w:space="0" w:color="auto" w:frame="1"/>
        </w:rPr>
        <w:t>: The name of the action method to invoke.</w:t>
      </w:r>
    </w:p>
    <w:p w:rsidR="00E07374" w:rsidRPr="00E07374" w:rsidRDefault="00E07374" w:rsidP="00E07374">
      <w:pPr>
        <w:numPr>
          <w:ilvl w:val="0"/>
          <w:numId w:val="10"/>
        </w:numPr>
        <w:shd w:val="clear" w:color="auto" w:fill="FFFFFF"/>
        <w:spacing w:after="0" w:line="240" w:lineRule="auto"/>
        <w:jc w:val="both"/>
        <w:textAlignment w:val="baseline"/>
        <w:rPr>
          <w:rFonts w:ascii="Maiandra GD" w:hAnsi="Maiandra GD" w:cs="Segoe UI"/>
          <w:color w:val="212529"/>
          <w:sz w:val="24"/>
          <w:szCs w:val="24"/>
        </w:rPr>
      </w:pPr>
      <w:proofErr w:type="spellStart"/>
      <w:proofErr w:type="gramStart"/>
      <w:r w:rsidRPr="00E07374">
        <w:rPr>
          <w:rStyle w:val="Strong"/>
          <w:rFonts w:ascii="Maiandra GD" w:hAnsi="Maiandra GD" w:cs="Arial"/>
          <w:color w:val="000000"/>
          <w:sz w:val="24"/>
          <w:szCs w:val="24"/>
          <w:bdr w:val="none" w:sz="0" w:space="0" w:color="auto" w:frame="1"/>
        </w:rPr>
        <w:t>controllerName</w:t>
      </w:r>
      <w:proofErr w:type="spellEnd"/>
      <w:proofErr w:type="gramEnd"/>
      <w:r w:rsidRPr="00E07374">
        <w:rPr>
          <w:rFonts w:ascii="Maiandra GD" w:hAnsi="Maiandra GD" w:cs="Arial"/>
          <w:color w:val="000000"/>
          <w:sz w:val="24"/>
          <w:szCs w:val="24"/>
          <w:bdr w:val="none" w:sz="0" w:space="0" w:color="auto" w:frame="1"/>
        </w:rPr>
        <w:t>: The name of the controller that contains the action method.</w:t>
      </w:r>
    </w:p>
    <w:p w:rsidR="00E07374" w:rsidRPr="00E07374" w:rsidRDefault="00E07374" w:rsidP="00E07374">
      <w:pPr>
        <w:numPr>
          <w:ilvl w:val="0"/>
          <w:numId w:val="10"/>
        </w:numPr>
        <w:shd w:val="clear" w:color="auto" w:fill="FFFFFF"/>
        <w:spacing w:after="0" w:line="240" w:lineRule="auto"/>
        <w:jc w:val="both"/>
        <w:textAlignment w:val="baseline"/>
        <w:rPr>
          <w:rFonts w:ascii="Maiandra GD" w:hAnsi="Maiandra GD" w:cs="Segoe UI"/>
          <w:color w:val="212529"/>
          <w:sz w:val="24"/>
          <w:szCs w:val="24"/>
        </w:rPr>
      </w:pPr>
      <w:proofErr w:type="gramStart"/>
      <w:r w:rsidRPr="00E07374">
        <w:rPr>
          <w:rStyle w:val="Strong"/>
          <w:rFonts w:ascii="Maiandra GD" w:hAnsi="Maiandra GD" w:cs="Arial"/>
          <w:color w:val="000000"/>
          <w:sz w:val="24"/>
          <w:szCs w:val="24"/>
          <w:bdr w:val="none" w:sz="0" w:space="0" w:color="auto" w:frame="1"/>
        </w:rPr>
        <w:t>object</w:t>
      </w:r>
      <w:proofErr w:type="gramEnd"/>
      <w:r w:rsidRPr="00E07374">
        <w:rPr>
          <w:rStyle w:val="Strong"/>
          <w:rFonts w:ascii="Maiandra GD" w:hAnsi="Maiandra GD" w:cs="Arial"/>
          <w:color w:val="000000"/>
          <w:sz w:val="24"/>
          <w:szCs w:val="24"/>
          <w:bdr w:val="none" w:sz="0" w:space="0" w:color="auto" w:frame="1"/>
        </w:rPr>
        <w:t xml:space="preserve"> </w:t>
      </w:r>
      <w:proofErr w:type="spellStart"/>
      <w:r w:rsidRPr="00E07374">
        <w:rPr>
          <w:rStyle w:val="Strong"/>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An object that contains the parameters for a route. You can use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to provide the parameters that are bound to the action method parameters. The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parameter is merged with the original route values and overrides them.</w:t>
      </w:r>
    </w:p>
    <w:p w:rsidR="00E07374" w:rsidRPr="00E07374" w:rsidRDefault="00E07374" w:rsidP="00E07374">
      <w:pPr>
        <w:numPr>
          <w:ilvl w:val="0"/>
          <w:numId w:val="10"/>
        </w:numPr>
        <w:shd w:val="clear" w:color="auto" w:fill="FFFFFF"/>
        <w:spacing w:after="0" w:line="240" w:lineRule="auto"/>
        <w:jc w:val="both"/>
        <w:textAlignment w:val="baseline"/>
        <w:rPr>
          <w:rFonts w:ascii="Maiandra GD" w:hAnsi="Maiandra GD" w:cs="Segoe UI"/>
          <w:color w:val="212529"/>
          <w:sz w:val="24"/>
          <w:szCs w:val="24"/>
        </w:rPr>
      </w:pPr>
      <w:proofErr w:type="spellStart"/>
      <w:r w:rsidRPr="00E07374">
        <w:rPr>
          <w:rStyle w:val="Strong"/>
          <w:rFonts w:ascii="Maiandra GD" w:hAnsi="Maiandra GD" w:cs="Arial"/>
          <w:color w:val="000000"/>
          <w:sz w:val="24"/>
          <w:szCs w:val="24"/>
          <w:bdr w:val="none" w:sz="0" w:space="0" w:color="auto" w:frame="1"/>
        </w:rPr>
        <w:t>RouteValueDictionary</w:t>
      </w:r>
      <w:proofErr w:type="spellEnd"/>
      <w:r w:rsidRPr="00E07374">
        <w:rPr>
          <w:rStyle w:val="Strong"/>
          <w:rFonts w:ascii="Maiandra GD" w:hAnsi="Maiandra GD" w:cs="Arial"/>
          <w:color w:val="000000"/>
          <w:sz w:val="24"/>
          <w:szCs w:val="24"/>
          <w:bdr w:val="none" w:sz="0" w:space="0" w:color="auto" w:frame="1"/>
        </w:rPr>
        <w:t xml:space="preserve"> </w:t>
      </w:r>
      <w:proofErr w:type="spellStart"/>
      <w:r w:rsidRPr="00E07374">
        <w:rPr>
          <w:rStyle w:val="Strong"/>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A dictionary that contains the parameters for a route. You can use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to provide the parameters that are bound to the action method parameters. The </w:t>
      </w:r>
      <w:proofErr w:type="spellStart"/>
      <w:r w:rsidRPr="00E07374">
        <w:rPr>
          <w:rFonts w:ascii="Maiandra GD" w:hAnsi="Maiandra GD" w:cs="Arial"/>
          <w:color w:val="000000"/>
          <w:sz w:val="24"/>
          <w:szCs w:val="24"/>
          <w:bdr w:val="none" w:sz="0" w:space="0" w:color="auto" w:frame="1"/>
        </w:rPr>
        <w:t>routeValues</w:t>
      </w:r>
      <w:proofErr w:type="spellEnd"/>
      <w:r w:rsidRPr="00E07374">
        <w:rPr>
          <w:rFonts w:ascii="Maiandra GD" w:hAnsi="Maiandra GD" w:cs="Arial"/>
          <w:color w:val="000000"/>
          <w:sz w:val="24"/>
          <w:szCs w:val="24"/>
          <w:bdr w:val="none" w:sz="0" w:space="0" w:color="auto" w:frame="1"/>
        </w:rPr>
        <w:t xml:space="preserve"> parameter is merged with the original route values and overrides them.</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000000"/>
          <w:bdr w:val="none" w:sz="0" w:space="0" w:color="auto" w:frame="1"/>
        </w:rPr>
        <w:t>Returns:</w:t>
      </w:r>
      <w:r w:rsidRPr="00E07374">
        <w:rPr>
          <w:rFonts w:ascii="Maiandra GD" w:hAnsi="Maiandra GD" w:cs="Arial"/>
          <w:color w:val="000000"/>
          <w:bdr w:val="none" w:sz="0" w:space="0" w:color="auto" w:frame="1"/>
        </w:rPr>
        <w:t> The child action result as an HTML string.</w:t>
      </w:r>
    </w:p>
    <w:p w:rsidR="00177274" w:rsidRDefault="00177274" w:rsidP="00E07374">
      <w:pPr>
        <w:pStyle w:val="Heading5"/>
        <w:shd w:val="clear" w:color="auto" w:fill="FFFFFF"/>
        <w:spacing w:before="0" w:beforeAutospacing="0" w:after="0" w:afterAutospacing="0"/>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lastRenderedPageBreak/>
        <w:t>Example: How to use Action Helper method to call Partial Views in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Let us see how to call a Partial view from the main view using the </w:t>
      </w:r>
      <w:proofErr w:type="spellStart"/>
      <w:r w:rsidRPr="00E07374">
        <w:rPr>
          <w:rFonts w:ascii="Maiandra GD" w:hAnsi="Maiandra GD" w:cs="Arial"/>
          <w:color w:val="000000"/>
          <w:bdr w:val="none" w:sz="0" w:space="0" w:color="auto" w:frame="1"/>
        </w:rPr>
        <w:t>Html.Action</w:t>
      </w:r>
      <w:proofErr w:type="spellEnd"/>
      <w:r w:rsidRPr="00E07374">
        <w:rPr>
          <w:rFonts w:ascii="Maiandra GD" w:hAnsi="Maiandra GD" w:cs="Arial"/>
          <w:color w:val="000000"/>
          <w:bdr w:val="none" w:sz="0" w:space="0" w:color="auto" w:frame="1"/>
        </w:rPr>
        <w:t xml:space="preserve"> helper method in ASP.NET MVC Application. Modify the Index action method of Product Controller to use Partial view using </w:t>
      </w:r>
      <w:proofErr w:type="spellStart"/>
      <w:proofErr w:type="gramStart"/>
      <w:r w:rsidRPr="00E07374">
        <w:rPr>
          <w:rStyle w:val="Strong"/>
          <w:rFonts w:ascii="Maiandra GD" w:hAnsi="Maiandra GD" w:cs="Arial"/>
          <w:color w:val="000000"/>
          <w:bdr w:val="none" w:sz="0" w:space="0" w:color="auto" w:frame="1"/>
        </w:rPr>
        <w:t>Html.Action</w:t>
      </w:r>
      <w:proofErr w:type="spellEnd"/>
      <w:r w:rsidRPr="00E07374">
        <w:rPr>
          <w:rStyle w:val="Strong"/>
          <w:rFonts w:ascii="Maiandra GD" w:hAnsi="Maiandra GD" w:cs="Arial"/>
          <w:color w:val="000000"/>
          <w:bdr w:val="none" w:sz="0" w:space="0" w:color="auto" w:frame="1"/>
        </w:rPr>
        <w:t>(</w:t>
      </w:r>
      <w:proofErr w:type="gramEnd"/>
      <w:r w:rsidRPr="00E07374">
        <w:rPr>
          <w:rStyle w:val="Strong"/>
          <w:rFonts w:ascii="Maiandra GD" w:hAnsi="Maiandra GD" w:cs="Arial"/>
          <w:color w:val="000000"/>
          <w:bdr w:val="none" w:sz="0" w:space="0" w:color="auto" w:frame="1"/>
        </w:rPr>
        <w:t>)</w:t>
      </w:r>
      <w:r w:rsidRPr="00E07374">
        <w:rPr>
          <w:rFonts w:ascii="Maiandra GD" w:hAnsi="Maiandra GD" w:cs="Arial"/>
          <w:color w:val="000000"/>
          <w:bdr w:val="none" w:sz="0" w:space="0" w:color="auto" w:frame="1"/>
        </w:rPr>
        <w:t> method as shown below. Here, we are using the overloaded version of the Action method which takes the action name and controller name as input. </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ViewBag.</w:t>
      </w:r>
      <w:r w:rsidRPr="00E07374">
        <w:rPr>
          <w:rStyle w:val="enlighter-m3"/>
          <w:rFonts w:ascii="Maiandra GD" w:hAnsi="Maiandra GD" w:cs="Consolas"/>
          <w:color w:val="4284AE"/>
          <w:sz w:val="24"/>
          <w:szCs w:val="24"/>
          <w:bdr w:val="none" w:sz="0" w:space="0" w:color="auto" w:frame="1"/>
        </w:rPr>
        <w:t>Title</w:t>
      </w:r>
      <w:proofErr w:type="spellEnd"/>
      <w:r w:rsidRPr="00E07374">
        <w:rPr>
          <w:rStyle w:val="enlighter-text"/>
          <w:rFonts w:ascii="Maiandra GD" w:hAnsi="Maiandra GD" w:cs="Consolas"/>
          <w:color w:val="CFD5E0"/>
          <w:sz w:val="24"/>
          <w:szCs w:val="24"/>
          <w:bdr w:val="none" w:sz="0" w:space="0" w:color="auto" w:frame="1"/>
        </w:rPr>
        <w:t xml:space="preserve"> = </w:t>
      </w:r>
      <w:r w:rsidRPr="00E07374">
        <w:rPr>
          <w:rStyle w:val="enlighter-s0"/>
          <w:rFonts w:ascii="Maiandra GD" w:hAnsi="Maiandra GD" w:cs="Consolas"/>
          <w:color w:val="7CC379"/>
          <w:sz w:val="24"/>
          <w:szCs w:val="24"/>
          <w:bdr w:val="none" w:sz="0" w:space="0" w:color="auto" w:frame="1"/>
        </w:rPr>
        <w:t>"Index"</w:t>
      </w: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Html.</w:t>
      </w:r>
      <w:r w:rsidRPr="00E07374">
        <w:rPr>
          <w:rStyle w:val="enlighter-m3"/>
          <w:rFonts w:ascii="Maiandra GD" w:hAnsi="Maiandra GD" w:cs="Consolas"/>
          <w:color w:val="4284AE"/>
          <w:sz w:val="24"/>
          <w:szCs w:val="24"/>
          <w:bdr w:val="none" w:sz="0" w:space="0" w:color="auto" w:frame="1"/>
        </w:rPr>
        <w:t>Action</w:t>
      </w:r>
      <w:proofErr w:type="spellEnd"/>
      <w:r w:rsidRPr="00E07374">
        <w:rPr>
          <w:rStyle w:val="enlighter-g1"/>
          <w:rFonts w:ascii="Maiandra GD" w:hAnsi="Maiandra GD" w:cs="Consolas"/>
          <w:b/>
          <w:bCs/>
          <w:color w:val="6B7C8B"/>
          <w:sz w:val="24"/>
          <w:szCs w:val="24"/>
          <w:bdr w:val="none" w:sz="0" w:space="0" w:color="auto" w:frame="1"/>
        </w:rPr>
        <w:t>(</w:t>
      </w:r>
      <w:proofErr w:type="gramEnd"/>
      <w:r w:rsidRPr="00E07374">
        <w:rPr>
          <w:rStyle w:val="enlighter-s0"/>
          <w:rFonts w:ascii="Maiandra GD" w:hAnsi="Maiandra GD" w:cs="Consolas"/>
          <w:color w:val="7CC379"/>
          <w:sz w:val="24"/>
          <w:szCs w:val="24"/>
          <w:bdr w:val="none" w:sz="0" w:space="0" w:color="auto" w:frame="1"/>
        </w:rPr>
        <w:t>"</w:t>
      </w:r>
      <w:proofErr w:type="spellStart"/>
      <w:r w:rsidRPr="00E07374">
        <w:rPr>
          <w:rStyle w:val="enlighter-s0"/>
          <w:rFonts w:ascii="Maiandra GD" w:hAnsi="Maiandra GD" w:cs="Consolas"/>
          <w:color w:val="7CC379"/>
          <w:sz w:val="24"/>
          <w:szCs w:val="24"/>
          <w:bdr w:val="none" w:sz="0" w:space="0" w:color="auto" w:frame="1"/>
        </w:rPr>
        <w:t>GetProducts</w:t>
      </w:r>
      <w:proofErr w:type="spellEnd"/>
      <w:r w:rsidRPr="00E07374">
        <w:rPr>
          <w:rStyle w:val="enlighter-s0"/>
          <w:rFonts w:ascii="Maiandra GD" w:hAnsi="Maiandra GD" w:cs="Consolas"/>
          <w:color w:val="7CC379"/>
          <w:sz w:val="24"/>
          <w:szCs w:val="24"/>
          <w:bdr w:val="none" w:sz="0" w:space="0" w:color="auto" w:frame="1"/>
        </w:rPr>
        <w:t>"</w:t>
      </w:r>
      <w:r w:rsidRPr="00E07374">
        <w:rPr>
          <w:rStyle w:val="enlighter-text"/>
          <w:rFonts w:ascii="Maiandra GD" w:hAnsi="Maiandra GD" w:cs="Consolas"/>
          <w:color w:val="CFD5E0"/>
          <w:sz w:val="24"/>
          <w:szCs w:val="24"/>
          <w:bdr w:val="none" w:sz="0" w:space="0" w:color="auto" w:frame="1"/>
        </w:rPr>
        <w:t xml:space="preserve">, </w:t>
      </w:r>
      <w:r w:rsidRPr="00E07374">
        <w:rPr>
          <w:rStyle w:val="enlighter-s0"/>
          <w:rFonts w:ascii="Maiandra GD" w:hAnsi="Maiandra GD" w:cs="Consolas"/>
          <w:color w:val="7CC379"/>
          <w:sz w:val="24"/>
          <w:szCs w:val="24"/>
          <w:bdr w:val="none" w:sz="0" w:space="0" w:color="auto" w:frame="1"/>
        </w:rPr>
        <w:t>"Product"</w:t>
      </w:r>
      <w:r w:rsidRPr="00E07374">
        <w:rPr>
          <w:rStyle w:val="enlighter-g1"/>
          <w:rFonts w:ascii="Maiandra GD" w:hAnsi="Maiandra GD" w:cs="Consolas"/>
          <w:b/>
          <w:bCs/>
          <w:color w:val="6B7C8B"/>
          <w:sz w:val="24"/>
          <w:szCs w:val="24"/>
          <w:bdr w:val="none" w:sz="0" w:space="0" w:color="auto" w:frame="1"/>
        </w:rPr>
        <w:t>)</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Build the solution and run the application and see everything is working as expected.</w:t>
      </w:r>
    </w:p>
    <w:p w:rsidR="00E07374" w:rsidRPr="00E07374" w:rsidRDefault="00E07374" w:rsidP="00E07374">
      <w:pPr>
        <w:pStyle w:val="Heading6"/>
        <w:shd w:val="clear" w:color="auto" w:fill="FFFFFF"/>
        <w:spacing w:before="0"/>
        <w:textAlignment w:val="baseline"/>
        <w:rPr>
          <w:rFonts w:ascii="Maiandra GD" w:hAnsi="Maiandra GD" w:cs="Segoe UI"/>
          <w:color w:val="3A3A3A"/>
          <w:sz w:val="24"/>
          <w:szCs w:val="24"/>
        </w:rPr>
      </w:pPr>
      <w:r w:rsidRPr="00E07374">
        <w:rPr>
          <w:rStyle w:val="Strong"/>
          <w:rFonts w:ascii="Maiandra GD" w:hAnsi="Maiandra GD" w:cs="Arial"/>
          <w:b w:val="0"/>
          <w:bCs w:val="0"/>
          <w:color w:val="000000"/>
          <w:sz w:val="24"/>
          <w:szCs w:val="24"/>
          <w:bdr w:val="none" w:sz="0" w:space="0" w:color="auto" w:frame="1"/>
        </w:rPr>
        <w:t xml:space="preserve">Points to Remember while working with </w:t>
      </w:r>
      <w:proofErr w:type="spellStart"/>
      <w:r w:rsidRPr="00E07374">
        <w:rPr>
          <w:rStyle w:val="Strong"/>
          <w:rFonts w:ascii="Maiandra GD" w:hAnsi="Maiandra GD" w:cs="Arial"/>
          <w:b w:val="0"/>
          <w:bCs w:val="0"/>
          <w:color w:val="000000"/>
          <w:sz w:val="24"/>
          <w:szCs w:val="24"/>
          <w:bdr w:val="none" w:sz="0" w:space="0" w:color="auto" w:frame="1"/>
        </w:rPr>
        <w:t>Html.Action</w:t>
      </w:r>
      <w:proofErr w:type="spellEnd"/>
      <w:r w:rsidRPr="00E07374">
        <w:rPr>
          <w:rStyle w:val="Strong"/>
          <w:rFonts w:ascii="Maiandra GD" w:hAnsi="Maiandra GD" w:cs="Arial"/>
          <w:b w:val="0"/>
          <w:bCs w:val="0"/>
          <w:color w:val="000000"/>
          <w:sz w:val="24"/>
          <w:szCs w:val="24"/>
          <w:bdr w:val="none" w:sz="0" w:space="0" w:color="auto" w:frame="1"/>
        </w:rPr>
        <w:t xml:space="preserve"> Method in MVC:</w:t>
      </w:r>
    </w:p>
    <w:p w:rsidR="00E07374" w:rsidRPr="00E07374" w:rsidRDefault="00E07374" w:rsidP="00E07374">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 xml:space="preserve">Renders the partial view as an </w:t>
      </w:r>
      <w:proofErr w:type="spellStart"/>
      <w:r w:rsidRPr="00E07374">
        <w:rPr>
          <w:rFonts w:ascii="Maiandra GD" w:hAnsi="Maiandra GD" w:cs="Arial"/>
          <w:color w:val="000000"/>
          <w:sz w:val="24"/>
          <w:szCs w:val="24"/>
          <w:bdr w:val="none" w:sz="0" w:space="0" w:color="auto" w:frame="1"/>
        </w:rPr>
        <w:t>HtmlString</w:t>
      </w:r>
      <w:proofErr w:type="spellEnd"/>
      <w:r w:rsidRPr="00E07374">
        <w:rPr>
          <w:rFonts w:ascii="Maiandra GD" w:hAnsi="Maiandra GD" w:cs="Arial"/>
          <w:color w:val="000000"/>
          <w:sz w:val="24"/>
          <w:szCs w:val="24"/>
          <w:bdr w:val="none" w:sz="0" w:space="0" w:color="auto" w:frame="1"/>
        </w:rPr>
        <w:t>.</w:t>
      </w:r>
    </w:p>
    <w:p w:rsidR="00E07374" w:rsidRPr="00E07374" w:rsidRDefault="00E07374" w:rsidP="00E07374">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For this method, we need to create a child action for rendering the partial view.</w:t>
      </w:r>
    </w:p>
    <w:p w:rsidR="00E07374" w:rsidRPr="00E07374" w:rsidRDefault="00E07374" w:rsidP="00E07374">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This method result can be stored in a variable since it returns string type value.</w:t>
      </w:r>
    </w:p>
    <w:p w:rsidR="00E07374" w:rsidRPr="00E07374" w:rsidRDefault="00E07374" w:rsidP="00E07374">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The action method is useful when displaying data in the partial view is independent of the corresponding view model.</w:t>
      </w:r>
    </w:p>
    <w:p w:rsidR="00E07374" w:rsidRPr="00E07374" w:rsidRDefault="00E07374" w:rsidP="00E07374">
      <w:pPr>
        <w:numPr>
          <w:ilvl w:val="0"/>
          <w:numId w:val="11"/>
        </w:numPr>
        <w:shd w:val="clear" w:color="auto" w:fill="FFFFFF"/>
        <w:spacing w:after="0" w:line="240" w:lineRule="auto"/>
        <w:jc w:val="both"/>
        <w:textAlignment w:val="baseline"/>
        <w:rPr>
          <w:rFonts w:ascii="Maiandra GD" w:hAnsi="Maiandra GD" w:cs="Segoe UI"/>
          <w:color w:val="212529"/>
          <w:sz w:val="24"/>
          <w:szCs w:val="24"/>
        </w:rPr>
      </w:pPr>
      <w:r w:rsidRPr="00E07374">
        <w:rPr>
          <w:rFonts w:ascii="Maiandra GD" w:hAnsi="Maiandra GD" w:cs="Arial"/>
          <w:color w:val="000000"/>
          <w:sz w:val="24"/>
          <w:szCs w:val="24"/>
          <w:bdr w:val="none" w:sz="0" w:space="0" w:color="auto" w:frame="1"/>
        </w:rPr>
        <w:t>This method is also the best choice when you want to cache a partial view.</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Render Partial View Using </w:t>
      </w:r>
      <w:proofErr w:type="spellStart"/>
      <w:r w:rsidRPr="00E07374">
        <w:rPr>
          <w:rStyle w:val="Strong"/>
          <w:rFonts w:ascii="Maiandra GD" w:hAnsi="Maiandra GD" w:cs="Arial"/>
          <w:b/>
          <w:bCs/>
          <w:color w:val="000000"/>
          <w:sz w:val="24"/>
          <w:szCs w:val="24"/>
          <w:bdr w:val="none" w:sz="0" w:space="0" w:color="auto" w:frame="1"/>
        </w:rPr>
        <w:t>jQuery</w:t>
      </w:r>
      <w:proofErr w:type="spellEnd"/>
      <w:r w:rsidRPr="00E07374">
        <w:rPr>
          <w:rStyle w:val="Strong"/>
          <w:rFonts w:ascii="Maiandra GD" w:hAnsi="Maiandra GD" w:cs="Arial"/>
          <w:b/>
          <w:bCs/>
          <w:color w:val="000000"/>
          <w:sz w:val="24"/>
          <w:szCs w:val="24"/>
          <w:bdr w:val="none" w:sz="0" w:space="0" w:color="auto" w:frame="1"/>
        </w:rPr>
        <w:t xml:space="preserve"> in ASP.NET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We can load our partial view using the </w:t>
      </w:r>
      <w:proofErr w:type="spellStart"/>
      <w:r w:rsidRPr="00E07374">
        <w:rPr>
          <w:rFonts w:ascii="Maiandra GD" w:hAnsi="Maiandra GD" w:cs="Arial"/>
          <w:color w:val="000000"/>
          <w:bdr w:val="none" w:sz="0" w:space="0" w:color="auto" w:frame="1"/>
        </w:rPr>
        <w:t>jQuery</w:t>
      </w:r>
      <w:proofErr w:type="spellEnd"/>
      <w:r w:rsidRPr="00E07374">
        <w:rPr>
          <w:rFonts w:ascii="Maiandra GD" w:hAnsi="Maiandra GD" w:cs="Arial"/>
          <w:color w:val="000000"/>
          <w:bdr w:val="none" w:sz="0" w:space="0" w:color="auto" w:frame="1"/>
        </w:rPr>
        <w:t xml:space="preserve"> load method. It makes </w:t>
      </w:r>
      <w:proofErr w:type="spellStart"/>
      <w:proofErr w:type="gramStart"/>
      <w:r w:rsidRPr="00E07374">
        <w:rPr>
          <w:rFonts w:ascii="Maiandra GD" w:hAnsi="Maiandra GD" w:cs="Arial"/>
          <w:color w:val="000000"/>
          <w:bdr w:val="none" w:sz="0" w:space="0" w:color="auto" w:frame="1"/>
        </w:rPr>
        <w:t>ajax</w:t>
      </w:r>
      <w:proofErr w:type="spellEnd"/>
      <w:proofErr w:type="gramEnd"/>
      <w:r w:rsidRPr="00E07374">
        <w:rPr>
          <w:rFonts w:ascii="Maiandra GD" w:hAnsi="Maiandra GD" w:cs="Arial"/>
          <w:color w:val="000000"/>
          <w:bdr w:val="none" w:sz="0" w:space="0" w:color="auto" w:frame="1"/>
        </w:rPr>
        <w:t xml:space="preserve"> requests to controller action method and load output in HTML control like div. Add div in the </w:t>
      </w:r>
      <w:proofErr w:type="spellStart"/>
      <w:r w:rsidRPr="00E07374">
        <w:rPr>
          <w:rFonts w:ascii="Maiandra GD" w:hAnsi="Maiandra GD" w:cs="Arial"/>
          <w:color w:val="000000"/>
          <w:bdr w:val="none" w:sz="0" w:space="0" w:color="auto" w:frame="1"/>
        </w:rPr>
        <w:t>index.cshtml</w:t>
      </w:r>
      <w:proofErr w:type="spellEnd"/>
      <w:r w:rsidRPr="00E07374">
        <w:rPr>
          <w:rFonts w:ascii="Maiandra GD" w:hAnsi="Maiandra GD" w:cs="Arial"/>
          <w:color w:val="000000"/>
          <w:bdr w:val="none" w:sz="0" w:space="0" w:color="auto" w:frame="1"/>
        </w:rPr>
        <w:t xml:space="preserve"> file as shown below and add a script to load output of action method </w:t>
      </w:r>
      <w:proofErr w:type="spellStart"/>
      <w:r w:rsidRPr="00E07374">
        <w:rPr>
          <w:rFonts w:ascii="Maiandra GD" w:hAnsi="Maiandra GD" w:cs="Arial"/>
          <w:color w:val="000000"/>
          <w:bdr w:val="none" w:sz="0" w:space="0" w:color="auto" w:frame="1"/>
        </w:rPr>
        <w:t>GetProducts</w:t>
      </w:r>
      <w:proofErr w:type="spellEnd"/>
      <w:r w:rsidRPr="00E07374">
        <w:rPr>
          <w:rFonts w:ascii="Maiandra GD" w:hAnsi="Maiandra GD" w:cs="Arial"/>
          <w:color w:val="000000"/>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ViewBag.Title</w:t>
      </w:r>
      <w:proofErr w:type="spellEnd"/>
      <w:r w:rsidRPr="00E07374">
        <w:rPr>
          <w:rStyle w:val="enlighter-text"/>
          <w:rFonts w:ascii="Maiandra GD" w:hAnsi="Maiandra GD" w:cs="Consolas"/>
          <w:color w:val="CFD5E0"/>
          <w:sz w:val="24"/>
          <w:szCs w:val="24"/>
          <w:bdr w:val="none" w:sz="0" w:space="0" w:color="auto" w:frame="1"/>
        </w:rPr>
        <w:t xml:space="preserve"> = "Index";</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div</w:t>
      </w:r>
      <w:r w:rsidRPr="00E07374">
        <w:rPr>
          <w:rStyle w:val="enlighter-text"/>
          <w:rFonts w:ascii="Maiandra GD" w:hAnsi="Maiandra GD" w:cs="Consolas"/>
          <w:color w:val="CFD5E0"/>
          <w:sz w:val="24"/>
          <w:szCs w:val="24"/>
          <w:bdr w:val="none" w:sz="0" w:space="0" w:color="auto" w:frame="1"/>
        </w:rPr>
        <w:t xml:space="preserve"> </w:t>
      </w:r>
      <w:r w:rsidRPr="00E07374">
        <w:rPr>
          <w:rStyle w:val="enlighter-x2"/>
          <w:rFonts w:ascii="Maiandra GD" w:hAnsi="Maiandra GD" w:cs="Consolas"/>
          <w:color w:val="D19252"/>
          <w:sz w:val="24"/>
          <w:szCs w:val="24"/>
          <w:bdr w:val="none" w:sz="0" w:space="0" w:color="auto" w:frame="1"/>
        </w:rPr>
        <w:t>id</w:t>
      </w:r>
      <w:r w:rsidRPr="00E07374">
        <w:rPr>
          <w:rStyle w:val="enlighter-k3"/>
          <w:rFonts w:ascii="Maiandra GD" w:hAnsi="Maiandra GD" w:cs="Consolas"/>
          <w:color w:val="4284AE"/>
          <w:sz w:val="24"/>
          <w:szCs w:val="24"/>
          <w:bdr w:val="none" w:sz="0" w:space="0" w:color="auto" w:frame="1"/>
        </w:rPr>
        <w:t>=</w:t>
      </w:r>
      <w:r w:rsidRPr="00E07374">
        <w:rPr>
          <w:rStyle w:val="enlighter-s0"/>
          <w:rFonts w:ascii="Maiandra GD" w:hAnsi="Maiandra GD" w:cs="Consolas"/>
          <w:color w:val="7CC379"/>
          <w:sz w:val="24"/>
          <w:szCs w:val="24"/>
          <w:bdr w:val="none" w:sz="0" w:space="0" w:color="auto" w:frame="1"/>
        </w:rPr>
        <w:t>"</w:t>
      </w:r>
      <w:proofErr w:type="spellStart"/>
      <w:r w:rsidRPr="00E07374">
        <w:rPr>
          <w:rStyle w:val="enlighter-s0"/>
          <w:rFonts w:ascii="Maiandra GD" w:hAnsi="Maiandra GD" w:cs="Consolas"/>
          <w:color w:val="7CC379"/>
          <w:sz w:val="24"/>
          <w:szCs w:val="24"/>
          <w:bdr w:val="none" w:sz="0" w:space="0" w:color="auto" w:frame="1"/>
        </w:rPr>
        <w:t>partialviews</w:t>
      </w:r>
      <w:proofErr w:type="spellEnd"/>
      <w:r w:rsidRPr="00E07374">
        <w:rPr>
          <w:rStyle w:val="enlighter-s0"/>
          <w:rFonts w:ascii="Maiandra GD" w:hAnsi="Maiandra GD" w:cs="Consolas"/>
          <w:color w:val="7CC379"/>
          <w:sz w:val="24"/>
          <w:szCs w:val="24"/>
          <w:bdr w:val="none" w:sz="0" w:space="0" w:color="auto" w:frame="1"/>
        </w:rPr>
        <w:t>"</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div</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proofErr w:type="gramStart"/>
      <w:r w:rsidRPr="00E07374">
        <w:rPr>
          <w:rStyle w:val="enlighter-x1"/>
          <w:rFonts w:ascii="Maiandra GD" w:hAnsi="Maiandra GD" w:cs="Consolas"/>
          <w:b/>
          <w:bCs/>
          <w:color w:val="D171DD"/>
          <w:sz w:val="24"/>
          <w:szCs w:val="24"/>
          <w:bdr w:val="none" w:sz="0" w:space="0" w:color="auto" w:frame="1"/>
        </w:rPr>
        <w:t>script</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x2"/>
          <w:rFonts w:ascii="Maiandra GD" w:hAnsi="Maiandra GD" w:cs="Consolas"/>
          <w:color w:val="D19252"/>
          <w:sz w:val="24"/>
          <w:szCs w:val="24"/>
          <w:bdr w:val="none" w:sz="0" w:space="0" w:color="auto" w:frame="1"/>
        </w:rPr>
        <w:t>src</w:t>
      </w:r>
      <w:proofErr w:type="spellEnd"/>
      <w:r w:rsidRPr="00E07374">
        <w:rPr>
          <w:rStyle w:val="enlighter-k3"/>
          <w:rFonts w:ascii="Maiandra GD" w:hAnsi="Maiandra GD" w:cs="Consolas"/>
          <w:color w:val="4284AE"/>
          <w:sz w:val="24"/>
          <w:szCs w:val="24"/>
          <w:bdr w:val="none" w:sz="0" w:space="0" w:color="auto" w:frame="1"/>
        </w:rPr>
        <w:t>=</w:t>
      </w:r>
      <w:r w:rsidRPr="00E07374">
        <w:rPr>
          <w:rStyle w:val="enlighter-s0"/>
          <w:rFonts w:ascii="Maiandra GD" w:hAnsi="Maiandra GD" w:cs="Consolas"/>
          <w:color w:val="7CC379"/>
          <w:sz w:val="24"/>
          <w:szCs w:val="24"/>
          <w:bdr w:val="none" w:sz="0" w:space="0" w:color="auto" w:frame="1"/>
        </w:rPr>
        <w:t>"https://code.jquery.com/jquery-1.10.2.js"</w:t>
      </w:r>
      <w:r w:rsidRPr="00E07374">
        <w:rPr>
          <w:rStyle w:val="enlighter-g1"/>
          <w:rFonts w:ascii="Maiandra GD" w:hAnsi="Maiandra GD" w:cs="Consolas"/>
          <w:b/>
          <w:bCs/>
          <w:color w:val="6B7C8B"/>
          <w:sz w:val="24"/>
          <w:szCs w:val="24"/>
          <w:bdr w:val="none" w:sz="0" w:space="0" w:color="auto" w:frame="1"/>
        </w:rPr>
        <w:t>&gt;&lt;/</w:t>
      </w:r>
      <w:r w:rsidRPr="00E07374">
        <w:rPr>
          <w:rStyle w:val="enlighter-x1"/>
          <w:rFonts w:ascii="Maiandra GD" w:hAnsi="Maiandra GD" w:cs="Consolas"/>
          <w:b/>
          <w:bCs/>
          <w:color w:val="D171DD"/>
          <w:sz w:val="24"/>
          <w:szCs w:val="24"/>
          <w:bdr w:val="none" w:sz="0" w:space="0" w:color="auto" w:frame="1"/>
        </w:rPr>
        <w:t>script</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script</w:t>
      </w:r>
      <w:r w:rsidRPr="00E07374">
        <w:rPr>
          <w:rStyle w:val="enlighter-text"/>
          <w:rFonts w:ascii="Maiandra GD" w:hAnsi="Maiandra GD" w:cs="Consolas"/>
          <w:color w:val="CFD5E0"/>
          <w:sz w:val="24"/>
          <w:szCs w:val="24"/>
          <w:bdr w:val="none" w:sz="0" w:space="0" w:color="auto" w:frame="1"/>
        </w:rPr>
        <w:t xml:space="preserve"> </w:t>
      </w:r>
      <w:r w:rsidRPr="00E07374">
        <w:rPr>
          <w:rStyle w:val="enlighter-x2"/>
          <w:rFonts w:ascii="Maiandra GD" w:hAnsi="Maiandra GD" w:cs="Consolas"/>
          <w:color w:val="D19252"/>
          <w:sz w:val="24"/>
          <w:szCs w:val="24"/>
          <w:bdr w:val="none" w:sz="0" w:space="0" w:color="auto" w:frame="1"/>
        </w:rPr>
        <w:t>type</w:t>
      </w:r>
      <w:r w:rsidRPr="00E07374">
        <w:rPr>
          <w:rStyle w:val="enlighter-k3"/>
          <w:rFonts w:ascii="Maiandra GD" w:hAnsi="Maiandra GD" w:cs="Consolas"/>
          <w:color w:val="4284AE"/>
          <w:sz w:val="24"/>
          <w:szCs w:val="24"/>
          <w:bdr w:val="none" w:sz="0" w:space="0" w:color="auto" w:frame="1"/>
        </w:rPr>
        <w:t>=</w:t>
      </w:r>
      <w:r w:rsidRPr="00E07374">
        <w:rPr>
          <w:rStyle w:val="enlighter-s0"/>
          <w:rFonts w:ascii="Maiandra GD" w:hAnsi="Maiandra GD" w:cs="Consolas"/>
          <w:color w:val="7CC379"/>
          <w:sz w:val="24"/>
          <w:szCs w:val="24"/>
          <w:bdr w:val="none" w:sz="0" w:space="0" w:color="auto" w:frame="1"/>
        </w:rPr>
        <w:t>"text/</w:t>
      </w:r>
      <w:proofErr w:type="spellStart"/>
      <w:r w:rsidRPr="00E07374">
        <w:rPr>
          <w:rStyle w:val="enlighter-s0"/>
          <w:rFonts w:ascii="Maiandra GD" w:hAnsi="Maiandra GD" w:cs="Consolas"/>
          <w:color w:val="7CC379"/>
          <w:sz w:val="24"/>
          <w:szCs w:val="24"/>
          <w:bdr w:val="none" w:sz="0" w:space="0" w:color="auto" w:frame="1"/>
        </w:rPr>
        <w:t>jscript</w:t>
      </w:r>
      <w:proofErr w:type="spellEnd"/>
      <w:r w:rsidRPr="00E07374">
        <w:rPr>
          <w:rStyle w:val="enlighter-s0"/>
          <w:rFonts w:ascii="Maiandra GD" w:hAnsi="Maiandra GD" w:cs="Consolas"/>
          <w:color w:val="7CC379"/>
          <w:sz w:val="24"/>
          <w:szCs w:val="24"/>
          <w:bdr w:val="none" w:sz="0" w:space="0" w:color="auto" w:frame="1"/>
        </w:rPr>
        <w:t>"</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$(document).</w:t>
      </w:r>
      <w:proofErr w:type="gramStart"/>
      <w:r w:rsidRPr="00E07374">
        <w:rPr>
          <w:rStyle w:val="enlighter-text"/>
          <w:rFonts w:ascii="Maiandra GD" w:hAnsi="Maiandra GD" w:cs="Consolas"/>
          <w:color w:val="CFD5E0"/>
          <w:sz w:val="24"/>
          <w:szCs w:val="24"/>
          <w:bdr w:val="none" w:sz="0" w:space="0" w:color="auto" w:frame="1"/>
        </w:rPr>
        <w:t>ready(</w:t>
      </w:r>
      <w:proofErr w:type="gramEnd"/>
      <w:r w:rsidRPr="00E07374">
        <w:rPr>
          <w:rStyle w:val="enlighter-text"/>
          <w:rFonts w:ascii="Maiandra GD" w:hAnsi="Maiandra GD" w:cs="Consolas"/>
          <w:color w:val="CFD5E0"/>
          <w:sz w:val="24"/>
          <w:szCs w:val="24"/>
          <w:bdr w:val="none" w:sz="0" w:space="0" w:color="auto" w:frame="1"/>
        </w:rPr>
        <w:t>function () {</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lastRenderedPageBreak/>
        <w:t>$("#</w:t>
      </w:r>
      <w:proofErr w:type="spellStart"/>
      <w:r w:rsidRPr="00E07374">
        <w:rPr>
          <w:rStyle w:val="enlighter-text"/>
          <w:rFonts w:ascii="Maiandra GD" w:hAnsi="Maiandra GD" w:cs="Consolas"/>
          <w:color w:val="CFD5E0"/>
          <w:sz w:val="24"/>
          <w:szCs w:val="24"/>
          <w:bdr w:val="none" w:sz="0" w:space="0" w:color="auto" w:frame="1"/>
        </w:rPr>
        <w:t>partialviews</w:t>
      </w:r>
      <w:proofErr w:type="spellEnd"/>
      <w:r w:rsidRPr="00E07374">
        <w:rPr>
          <w:rStyle w:val="enlighter-text"/>
          <w:rFonts w:ascii="Maiandra GD" w:hAnsi="Maiandra GD" w:cs="Consolas"/>
          <w:color w:val="CFD5E0"/>
          <w:sz w:val="24"/>
          <w:szCs w:val="24"/>
          <w:bdr w:val="none" w:sz="0" w:space="0" w:color="auto" w:frame="1"/>
        </w:rPr>
        <w:t>").</w:t>
      </w:r>
      <w:proofErr w:type="gramStart"/>
      <w:r w:rsidRPr="00E07374">
        <w:rPr>
          <w:rStyle w:val="enlighter-text"/>
          <w:rFonts w:ascii="Maiandra GD" w:hAnsi="Maiandra GD" w:cs="Consolas"/>
          <w:color w:val="CFD5E0"/>
          <w:sz w:val="24"/>
          <w:szCs w:val="24"/>
          <w:bdr w:val="none" w:sz="0" w:space="0" w:color="auto" w:frame="1"/>
        </w:rPr>
        <w:t>load(</w:t>
      </w:r>
      <w:proofErr w:type="gramEnd"/>
      <w:r w:rsidRPr="00E07374">
        <w:rPr>
          <w:rStyle w:val="enlighter-text"/>
          <w:rFonts w:ascii="Maiandra GD" w:hAnsi="Maiandra GD" w:cs="Consolas"/>
          <w:color w:val="CFD5E0"/>
          <w:sz w:val="24"/>
          <w:szCs w:val="24"/>
          <w:bdr w:val="none" w:sz="0" w:space="0" w:color="auto" w:frame="1"/>
        </w:rPr>
        <w:t>'/Product/</w:t>
      </w:r>
      <w:proofErr w:type="spellStart"/>
      <w:r w:rsidRPr="00E07374">
        <w:rPr>
          <w:rStyle w:val="enlighter-text"/>
          <w:rFonts w:ascii="Maiandra GD" w:hAnsi="Maiandra GD" w:cs="Consolas"/>
          <w:color w:val="CFD5E0"/>
          <w:sz w:val="24"/>
          <w:szCs w:val="24"/>
          <w:bdr w:val="none" w:sz="0" w:space="0" w:color="auto" w:frame="1"/>
        </w:rPr>
        <w:t>GetProducts</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script</w:t>
      </w:r>
      <w:r w:rsidRPr="00E07374">
        <w:rPr>
          <w:rStyle w:val="enlighter-g1"/>
          <w:rFonts w:ascii="Maiandra GD" w:hAnsi="Maiandra GD" w:cs="Consolas"/>
          <w:b/>
          <w:bCs/>
          <w:color w:val="6B7C8B"/>
          <w:sz w:val="24"/>
          <w:szCs w:val="24"/>
          <w:bdr w:val="none" w:sz="0" w:space="0" w:color="auto" w:frame="1"/>
        </w:rPr>
        <w:t>&gt;</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When would you use </w:t>
      </w:r>
      <w:proofErr w:type="gramStart"/>
      <w:r w:rsidRPr="00E07374">
        <w:rPr>
          <w:rStyle w:val="Strong"/>
          <w:rFonts w:ascii="Maiandra GD" w:hAnsi="Maiandra GD" w:cs="Arial"/>
          <w:b/>
          <w:bCs/>
          <w:color w:val="000000"/>
          <w:sz w:val="24"/>
          <w:szCs w:val="24"/>
          <w:bdr w:val="none" w:sz="0" w:space="0" w:color="auto" w:frame="1"/>
        </w:rPr>
        <w:t>Partial(</w:t>
      </w:r>
      <w:proofErr w:type="gramEnd"/>
      <w:r w:rsidRPr="00E07374">
        <w:rPr>
          <w:rStyle w:val="Strong"/>
          <w:rFonts w:ascii="Maiandra GD" w:hAnsi="Maiandra GD" w:cs="Arial"/>
          <w:b/>
          <w:bCs/>
          <w:color w:val="000000"/>
          <w:sz w:val="24"/>
          <w:szCs w:val="24"/>
          <w:bdr w:val="none" w:sz="0" w:space="0" w:color="auto" w:frame="1"/>
        </w:rPr>
        <w:t xml:space="preserve">) over </w:t>
      </w:r>
      <w:proofErr w:type="spellStart"/>
      <w:r w:rsidRPr="00E07374">
        <w:rPr>
          <w:rStyle w:val="Strong"/>
          <w:rFonts w:ascii="Maiandra GD" w:hAnsi="Maiandra GD" w:cs="Arial"/>
          <w:b/>
          <w:bCs/>
          <w:color w:val="000000"/>
          <w:sz w:val="24"/>
          <w:szCs w:val="24"/>
          <w:bdr w:val="none" w:sz="0" w:space="0" w:color="auto" w:frame="1"/>
        </w:rPr>
        <w:t>RenderPartial</w:t>
      </w:r>
      <w:proofErr w:type="spellEnd"/>
      <w:r w:rsidRPr="00E07374">
        <w:rPr>
          <w:rStyle w:val="Strong"/>
          <w:rFonts w:ascii="Maiandra GD" w:hAnsi="Maiandra GD" w:cs="Arial"/>
          <w:b/>
          <w:bCs/>
          <w:color w:val="000000"/>
          <w:sz w:val="24"/>
          <w:szCs w:val="24"/>
          <w:bdr w:val="none" w:sz="0" w:space="0" w:color="auto" w:frame="1"/>
        </w:rPr>
        <w:t>() and vice versa in ASP.NET MVC?</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The main difference is that </w:t>
      </w:r>
      <w:r w:rsidRPr="00E07374">
        <w:rPr>
          <w:rStyle w:val="Strong"/>
          <w:rFonts w:ascii="Maiandra GD" w:hAnsi="Maiandra GD" w:cs="Arial"/>
          <w:color w:val="000000"/>
          <w:bdr w:val="none" w:sz="0" w:space="0" w:color="auto" w:frame="1"/>
        </w:rPr>
        <w:t>“</w:t>
      </w:r>
      <w:proofErr w:type="spellStart"/>
      <w:proofErr w:type="gramStart"/>
      <w:r w:rsidRPr="00E07374">
        <w:rPr>
          <w:rStyle w:val="Strong"/>
          <w:rFonts w:ascii="Maiandra GD" w:hAnsi="Maiandra GD" w:cs="Arial"/>
          <w:color w:val="000000"/>
          <w:bdr w:val="none" w:sz="0" w:space="0" w:color="auto" w:frame="1"/>
        </w:rPr>
        <w:t>RenderPartial</w:t>
      </w:r>
      <w:proofErr w:type="spellEnd"/>
      <w:r w:rsidRPr="00E07374">
        <w:rPr>
          <w:rStyle w:val="Strong"/>
          <w:rFonts w:ascii="Maiandra GD" w:hAnsi="Maiandra GD" w:cs="Arial"/>
          <w:color w:val="000000"/>
          <w:bdr w:val="none" w:sz="0" w:space="0" w:color="auto" w:frame="1"/>
        </w:rPr>
        <w:t>(</w:t>
      </w:r>
      <w:proofErr w:type="gramEnd"/>
      <w:r w:rsidRPr="00E07374">
        <w:rPr>
          <w:rStyle w:val="Strong"/>
          <w:rFonts w:ascii="Maiandra GD" w:hAnsi="Maiandra GD" w:cs="Arial"/>
          <w:color w:val="000000"/>
          <w:bdr w:val="none" w:sz="0" w:space="0" w:color="auto" w:frame="1"/>
        </w:rPr>
        <w:t>)”</w:t>
      </w:r>
      <w:r w:rsidRPr="00E07374">
        <w:rPr>
          <w:rFonts w:ascii="Maiandra GD" w:hAnsi="Maiandra GD" w:cs="Arial"/>
          <w:color w:val="000000"/>
          <w:bdr w:val="none" w:sz="0" w:space="0" w:color="auto" w:frame="1"/>
        </w:rPr>
        <w:t> returns void and the output will be written directly to the output stream, whereas the </w:t>
      </w:r>
      <w:r w:rsidRPr="00E07374">
        <w:rPr>
          <w:rStyle w:val="Strong"/>
          <w:rFonts w:ascii="Maiandra GD" w:hAnsi="Maiandra GD" w:cs="Arial"/>
          <w:color w:val="000000"/>
          <w:bdr w:val="none" w:sz="0" w:space="0" w:color="auto" w:frame="1"/>
        </w:rPr>
        <w:t>“Partial()”</w:t>
      </w:r>
      <w:r w:rsidRPr="00E07374">
        <w:rPr>
          <w:rFonts w:ascii="Maiandra GD" w:hAnsi="Maiandra GD" w:cs="Arial"/>
          <w:color w:val="000000"/>
          <w:bdr w:val="none" w:sz="0" w:space="0" w:color="auto" w:frame="1"/>
        </w:rPr>
        <w:t> method returns </w:t>
      </w:r>
      <w:proofErr w:type="spellStart"/>
      <w:r w:rsidRPr="00E07374">
        <w:rPr>
          <w:rStyle w:val="Strong"/>
          <w:rFonts w:ascii="Maiandra GD" w:hAnsi="Maiandra GD" w:cs="Arial"/>
          <w:color w:val="000000"/>
          <w:bdr w:val="none" w:sz="0" w:space="0" w:color="auto" w:frame="1"/>
        </w:rPr>
        <w:t>MvcHtmlString</w:t>
      </w:r>
      <w:proofErr w:type="spellEnd"/>
      <w:r w:rsidRPr="00E07374">
        <w:rPr>
          <w:rFonts w:ascii="Maiandra GD" w:hAnsi="Maiandra GD" w:cs="Arial"/>
          <w:color w:val="000000"/>
          <w:bdr w:val="none" w:sz="0" w:space="0" w:color="auto" w:frame="1"/>
        </w:rPr>
        <w:t>, which can be assigned to a variable and manipulate if required. So, when there is a need to assign the output to a variable for manipulating it, then use </w:t>
      </w:r>
      <w:proofErr w:type="gramStart"/>
      <w:r w:rsidRPr="00E07374">
        <w:rPr>
          <w:rStyle w:val="Strong"/>
          <w:rFonts w:ascii="Maiandra GD" w:hAnsi="Maiandra GD" w:cs="Arial"/>
          <w:color w:val="000000"/>
          <w:bdr w:val="none" w:sz="0" w:space="0" w:color="auto" w:frame="1"/>
        </w:rPr>
        <w:t>Partial</w:t>
      </w:r>
      <w:r w:rsidRPr="00E07374">
        <w:rPr>
          <w:rFonts w:ascii="Maiandra GD" w:hAnsi="Maiandra GD" w:cs="Arial"/>
          <w:color w:val="000000"/>
          <w:bdr w:val="none" w:sz="0" w:space="0" w:color="auto" w:frame="1"/>
        </w:rPr>
        <w:t>(</w:t>
      </w:r>
      <w:proofErr w:type="gramEnd"/>
      <w:r w:rsidRPr="00E07374">
        <w:rPr>
          <w:rFonts w:ascii="Maiandra GD" w:hAnsi="Maiandra GD" w:cs="Arial"/>
          <w:color w:val="000000"/>
          <w:bdr w:val="none" w:sz="0" w:space="0" w:color="auto" w:frame="1"/>
        </w:rPr>
        <w:t>), else use </w:t>
      </w:r>
      <w:proofErr w:type="spellStart"/>
      <w:r w:rsidRPr="00E07374">
        <w:rPr>
          <w:rStyle w:val="Strong"/>
          <w:rFonts w:ascii="Maiandra GD" w:hAnsi="Maiandra GD" w:cs="Arial"/>
          <w:color w:val="000000"/>
          <w:bdr w:val="none" w:sz="0" w:space="0" w:color="auto" w:frame="1"/>
        </w:rPr>
        <w:t>RenderPartial</w:t>
      </w:r>
      <w:proofErr w:type="spellEnd"/>
      <w:r w:rsidRPr="00E07374">
        <w:rPr>
          <w:rFonts w:ascii="Maiandra GD" w:hAnsi="Maiandra GD" w:cs="Arial"/>
          <w:color w:val="000000"/>
          <w:bdr w:val="none" w:sz="0" w:space="0" w:color="auto" w:frame="1"/>
        </w:rPr>
        <w:t>().</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Which one is better for performance?</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 xml:space="preserve">From a performance perspective, rendering directly to the output stream is better. </w:t>
      </w:r>
      <w:proofErr w:type="spellStart"/>
      <w:proofErr w:type="gramStart"/>
      <w:r w:rsidRPr="00E07374">
        <w:rPr>
          <w:rFonts w:ascii="Maiandra GD" w:hAnsi="Maiandra GD" w:cs="Arial"/>
          <w:color w:val="000000"/>
          <w:bdr w:val="none" w:sz="0" w:space="0" w:color="auto" w:frame="1"/>
        </w:rPr>
        <w:t>RenderPartial</w:t>
      </w:r>
      <w:proofErr w:type="spellEnd"/>
      <w:r w:rsidRPr="00E07374">
        <w:rPr>
          <w:rFonts w:ascii="Maiandra GD" w:hAnsi="Maiandra GD" w:cs="Arial"/>
          <w:color w:val="000000"/>
          <w:bdr w:val="none" w:sz="0" w:space="0" w:color="auto" w:frame="1"/>
        </w:rPr>
        <w:t>(</w:t>
      </w:r>
      <w:proofErr w:type="gramEnd"/>
      <w:r w:rsidRPr="00E07374">
        <w:rPr>
          <w:rFonts w:ascii="Maiandra GD" w:hAnsi="Maiandra GD" w:cs="Arial"/>
          <w:color w:val="000000"/>
          <w:bdr w:val="none" w:sz="0" w:space="0" w:color="auto" w:frame="1"/>
        </w:rPr>
        <w:t>) does exactly the same thing and is better for performance than Partial(). </w:t>
      </w:r>
    </w:p>
    <w:p w:rsidR="00177274" w:rsidRDefault="00177274" w:rsidP="00E07374">
      <w:pPr>
        <w:pStyle w:val="Heading5"/>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E07374">
        <w:rPr>
          <w:rStyle w:val="Strong"/>
          <w:rFonts w:ascii="Maiandra GD" w:hAnsi="Maiandra GD" w:cs="Arial"/>
          <w:b/>
          <w:bCs/>
          <w:color w:val="000000"/>
          <w:sz w:val="24"/>
          <w:szCs w:val="24"/>
          <w:bdr w:val="none" w:sz="0" w:space="0" w:color="auto" w:frame="1"/>
        </w:rPr>
        <w:t xml:space="preserve">When would you use </w:t>
      </w:r>
      <w:proofErr w:type="gramStart"/>
      <w:r w:rsidRPr="00E07374">
        <w:rPr>
          <w:rStyle w:val="Strong"/>
          <w:rFonts w:ascii="Maiandra GD" w:hAnsi="Maiandra GD" w:cs="Arial"/>
          <w:b/>
          <w:bCs/>
          <w:color w:val="000000"/>
          <w:sz w:val="24"/>
          <w:szCs w:val="24"/>
          <w:bdr w:val="none" w:sz="0" w:space="0" w:color="auto" w:frame="1"/>
        </w:rPr>
        <w:t>Action(</w:t>
      </w:r>
      <w:proofErr w:type="gramEnd"/>
      <w:r w:rsidRPr="00E07374">
        <w:rPr>
          <w:rStyle w:val="Strong"/>
          <w:rFonts w:ascii="Maiandra GD" w:hAnsi="Maiandra GD" w:cs="Arial"/>
          <w:b/>
          <w:bCs/>
          <w:color w:val="000000"/>
          <w:sz w:val="24"/>
          <w:szCs w:val="24"/>
          <w:bdr w:val="none" w:sz="0" w:space="0" w:color="auto" w:frame="1"/>
        </w:rPr>
        <w:t xml:space="preserve">) over </w:t>
      </w:r>
      <w:proofErr w:type="spellStart"/>
      <w:r w:rsidRPr="00E07374">
        <w:rPr>
          <w:rStyle w:val="Strong"/>
          <w:rFonts w:ascii="Maiandra GD" w:hAnsi="Maiandra GD" w:cs="Arial"/>
          <w:b/>
          <w:bCs/>
          <w:color w:val="000000"/>
          <w:sz w:val="24"/>
          <w:szCs w:val="24"/>
          <w:bdr w:val="none" w:sz="0" w:space="0" w:color="auto" w:frame="1"/>
        </w:rPr>
        <w:t>RenderAction</w:t>
      </w:r>
      <w:proofErr w:type="spellEnd"/>
      <w:r w:rsidRPr="00E07374">
        <w:rPr>
          <w:rStyle w:val="Strong"/>
          <w:rFonts w:ascii="Maiandra GD" w:hAnsi="Maiandra GD" w:cs="Arial"/>
          <w:b/>
          <w:bCs/>
          <w:color w:val="000000"/>
          <w:sz w:val="24"/>
          <w:szCs w:val="24"/>
          <w:bdr w:val="none" w:sz="0" w:space="0" w:color="auto" w:frame="1"/>
        </w:rPr>
        <w:t>() and vice versa in ASP.NET MVC?</w:t>
      </w:r>
    </w:p>
    <w:p w:rsidR="00E07374" w:rsidRPr="00E07374" w:rsidRDefault="00E07374" w:rsidP="00E07374">
      <w:pPr>
        <w:pStyle w:val="NormalWeb"/>
        <w:pBdr>
          <w:bottom w:val="double" w:sz="6" w:space="1" w:color="auto"/>
        </w:pBdr>
        <w:shd w:val="clear" w:color="auto" w:fill="FFFFFF"/>
        <w:spacing w:before="0" w:beforeAutospacing="0" w:after="0" w:afterAutospacing="0"/>
        <w:jc w:val="both"/>
        <w:textAlignment w:val="baseline"/>
        <w:rPr>
          <w:rFonts w:ascii="Maiandra GD" w:hAnsi="Maiandra GD" w:cs="Arial"/>
          <w:color w:val="000000"/>
          <w:bdr w:val="none" w:sz="0" w:space="0" w:color="auto" w:frame="1"/>
        </w:rPr>
      </w:pPr>
      <w:r w:rsidRPr="00E07374">
        <w:rPr>
          <w:rFonts w:ascii="Maiandra GD" w:hAnsi="Maiandra GD" w:cs="Arial"/>
          <w:color w:val="000000"/>
          <w:bdr w:val="none" w:sz="0" w:space="0" w:color="auto" w:frame="1"/>
        </w:rPr>
        <w:t>The main difference is that </w:t>
      </w:r>
      <w:r w:rsidRPr="00E07374">
        <w:rPr>
          <w:rStyle w:val="Strong"/>
          <w:rFonts w:ascii="Maiandra GD" w:hAnsi="Maiandra GD" w:cs="Arial"/>
          <w:color w:val="000000"/>
          <w:bdr w:val="none" w:sz="0" w:space="0" w:color="auto" w:frame="1"/>
        </w:rPr>
        <w:t>“</w:t>
      </w:r>
      <w:proofErr w:type="spellStart"/>
      <w:proofErr w:type="gramStart"/>
      <w:r w:rsidRPr="00E07374">
        <w:rPr>
          <w:rStyle w:val="Strong"/>
          <w:rFonts w:ascii="Maiandra GD" w:hAnsi="Maiandra GD" w:cs="Arial"/>
          <w:color w:val="000000"/>
          <w:bdr w:val="none" w:sz="0" w:space="0" w:color="auto" w:frame="1"/>
        </w:rPr>
        <w:t>RenderAction</w:t>
      </w:r>
      <w:proofErr w:type="spellEnd"/>
      <w:r w:rsidRPr="00E07374">
        <w:rPr>
          <w:rStyle w:val="Strong"/>
          <w:rFonts w:ascii="Maiandra GD" w:hAnsi="Maiandra GD" w:cs="Arial"/>
          <w:color w:val="000000"/>
          <w:bdr w:val="none" w:sz="0" w:space="0" w:color="auto" w:frame="1"/>
        </w:rPr>
        <w:t>(</w:t>
      </w:r>
      <w:proofErr w:type="gramEnd"/>
      <w:r w:rsidRPr="00E07374">
        <w:rPr>
          <w:rStyle w:val="Strong"/>
          <w:rFonts w:ascii="Maiandra GD" w:hAnsi="Maiandra GD" w:cs="Arial"/>
          <w:color w:val="000000"/>
          <w:bdr w:val="none" w:sz="0" w:space="0" w:color="auto" w:frame="1"/>
        </w:rPr>
        <w:t>)”</w:t>
      </w:r>
      <w:r w:rsidRPr="00E07374">
        <w:rPr>
          <w:rFonts w:ascii="Maiandra GD" w:hAnsi="Maiandra GD" w:cs="Arial"/>
          <w:color w:val="000000"/>
          <w:bdr w:val="none" w:sz="0" w:space="0" w:color="auto" w:frame="1"/>
        </w:rPr>
        <w:t> returns void and the output will be written directly to the output stream, whereas the </w:t>
      </w:r>
      <w:r w:rsidRPr="00E07374">
        <w:rPr>
          <w:rStyle w:val="Strong"/>
          <w:rFonts w:ascii="Maiandra GD" w:hAnsi="Maiandra GD" w:cs="Arial"/>
          <w:color w:val="000000"/>
          <w:bdr w:val="none" w:sz="0" w:space="0" w:color="auto" w:frame="1"/>
        </w:rPr>
        <w:t>“Action()”</w:t>
      </w:r>
      <w:r w:rsidRPr="00E07374">
        <w:rPr>
          <w:rFonts w:ascii="Maiandra GD" w:hAnsi="Maiandra GD" w:cs="Arial"/>
          <w:color w:val="000000"/>
          <w:bdr w:val="none" w:sz="0" w:space="0" w:color="auto" w:frame="1"/>
        </w:rPr>
        <w:t> method returns </w:t>
      </w:r>
      <w:proofErr w:type="spellStart"/>
      <w:r w:rsidRPr="00E07374">
        <w:rPr>
          <w:rStyle w:val="Strong"/>
          <w:rFonts w:ascii="Maiandra GD" w:hAnsi="Maiandra GD" w:cs="Arial"/>
          <w:color w:val="000000"/>
          <w:bdr w:val="none" w:sz="0" w:space="0" w:color="auto" w:frame="1"/>
        </w:rPr>
        <w:t>MvcHtmlString</w:t>
      </w:r>
      <w:proofErr w:type="spellEnd"/>
      <w:r w:rsidRPr="00E07374">
        <w:rPr>
          <w:rFonts w:ascii="Maiandra GD" w:hAnsi="Maiandra GD" w:cs="Arial"/>
          <w:color w:val="000000"/>
          <w:bdr w:val="none" w:sz="0" w:space="0" w:color="auto" w:frame="1"/>
        </w:rPr>
        <w:t>, which can be assigned to a variable and manipulate if required. So, when there is a need to assign the output to a variable for manipulating it, then use </w:t>
      </w:r>
      <w:proofErr w:type="gramStart"/>
      <w:r w:rsidRPr="00E07374">
        <w:rPr>
          <w:rStyle w:val="Strong"/>
          <w:rFonts w:ascii="Maiandra GD" w:hAnsi="Maiandra GD" w:cs="Arial"/>
          <w:color w:val="000000"/>
          <w:bdr w:val="none" w:sz="0" w:space="0" w:color="auto" w:frame="1"/>
        </w:rPr>
        <w:t>Action</w:t>
      </w:r>
      <w:r w:rsidRPr="00E07374">
        <w:rPr>
          <w:rFonts w:ascii="Maiandra GD" w:hAnsi="Maiandra GD" w:cs="Arial"/>
          <w:color w:val="000000"/>
          <w:bdr w:val="none" w:sz="0" w:space="0" w:color="auto" w:frame="1"/>
        </w:rPr>
        <w:t>(</w:t>
      </w:r>
      <w:proofErr w:type="gramEnd"/>
      <w:r w:rsidRPr="00E07374">
        <w:rPr>
          <w:rFonts w:ascii="Maiandra GD" w:hAnsi="Maiandra GD" w:cs="Arial"/>
          <w:color w:val="000000"/>
          <w:bdr w:val="none" w:sz="0" w:space="0" w:color="auto" w:frame="1"/>
        </w:rPr>
        <w:t>), else use </w:t>
      </w:r>
      <w:proofErr w:type="spellStart"/>
      <w:r w:rsidRPr="00E07374">
        <w:rPr>
          <w:rStyle w:val="Strong"/>
          <w:rFonts w:ascii="Maiandra GD" w:hAnsi="Maiandra GD" w:cs="Arial"/>
          <w:color w:val="000000"/>
          <w:bdr w:val="none" w:sz="0" w:space="0" w:color="auto" w:frame="1"/>
        </w:rPr>
        <w:t>RenderAction</w:t>
      </w:r>
      <w:proofErr w:type="spellEnd"/>
      <w:r w:rsidRPr="00E07374">
        <w:rPr>
          <w:rFonts w:ascii="Maiandra GD" w:hAnsi="Maiandra GD" w:cs="Arial"/>
          <w:color w:val="000000"/>
          <w:bdr w:val="none" w:sz="0" w:space="0" w:color="auto" w:frame="1"/>
        </w:rPr>
        <w:t>().</w:t>
      </w:r>
    </w:p>
    <w:p w:rsidR="00E07374" w:rsidRPr="00E07374" w:rsidRDefault="00E07374" w:rsidP="00E07374">
      <w:pPr>
        <w:pStyle w:val="NormalWeb"/>
        <w:pBdr>
          <w:bottom w:val="double" w:sz="6" w:space="1" w:color="auto"/>
        </w:pBdr>
        <w:shd w:val="clear" w:color="auto" w:fill="FFFFFF"/>
        <w:spacing w:before="0" w:beforeAutospacing="0" w:after="0" w:afterAutospacing="0"/>
        <w:jc w:val="both"/>
        <w:textAlignment w:val="baseline"/>
        <w:rPr>
          <w:ins w:id="0" w:author="Unknown"/>
          <w:rFonts w:ascii="Maiandra GD" w:hAnsi="Maiandra GD" w:cs="Segoe UI"/>
          <w:color w:val="212529"/>
        </w:rPr>
      </w:pPr>
    </w:p>
    <w:p w:rsidR="00E07374" w:rsidRPr="00177274" w:rsidRDefault="00E07374" w:rsidP="00E07374">
      <w:pPr>
        <w:pStyle w:val="Heading1"/>
        <w:spacing w:before="0" w:beforeAutospacing="0" w:after="48" w:afterAutospacing="0"/>
        <w:textAlignment w:val="baseline"/>
        <w:rPr>
          <w:rFonts w:ascii="Maiandra GD" w:hAnsi="Maiandra GD"/>
          <w:bCs w:val="0"/>
          <w:color w:val="3A3A3A"/>
          <w:sz w:val="32"/>
          <w:szCs w:val="24"/>
        </w:rPr>
      </w:pPr>
      <w:proofErr w:type="spellStart"/>
      <w:r w:rsidRPr="00177274">
        <w:rPr>
          <w:rFonts w:ascii="Maiandra GD" w:hAnsi="Maiandra GD"/>
          <w:bCs w:val="0"/>
          <w:color w:val="3A3A3A"/>
          <w:sz w:val="32"/>
          <w:szCs w:val="24"/>
          <w:highlight w:val="yellow"/>
        </w:rPr>
        <w:t>Razer</w:t>
      </w:r>
      <w:proofErr w:type="spellEnd"/>
      <w:r w:rsidRPr="00177274">
        <w:rPr>
          <w:rFonts w:ascii="Maiandra GD" w:hAnsi="Maiandra GD"/>
          <w:bCs w:val="0"/>
          <w:color w:val="3A3A3A"/>
          <w:sz w:val="32"/>
          <w:szCs w:val="24"/>
          <w:highlight w:val="yellow"/>
        </w:rPr>
        <w:t xml:space="preserve"> View Syntax in MVC</w:t>
      </w:r>
    </w:p>
    <w:p w:rsidR="00177274" w:rsidRDefault="00177274" w:rsidP="00E07374">
      <w:pPr>
        <w:pStyle w:val="Heading2"/>
        <w:shd w:val="clear" w:color="auto" w:fill="FFFFFF"/>
        <w:spacing w:before="0" w:beforeAutospacing="0" w:after="0" w:afterAutospacing="0"/>
        <w:jc w:val="both"/>
        <w:textAlignment w:val="baseline"/>
        <w:rPr>
          <w:rStyle w:val="Strong"/>
          <w:rFonts w:ascii="Maiandra GD" w:hAnsi="Maiandra GD" w:cs="Arial"/>
          <w:b/>
          <w:bCs/>
          <w:color w:val="000000"/>
          <w:sz w:val="24"/>
          <w:szCs w:val="24"/>
          <w:bdr w:val="none" w:sz="0" w:space="0" w:color="auto" w:frame="1"/>
        </w:rPr>
      </w:pPr>
    </w:p>
    <w:p w:rsidR="00E07374" w:rsidRPr="00E07374" w:rsidRDefault="00E07374" w:rsidP="00E07374">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E07374">
        <w:rPr>
          <w:rStyle w:val="Strong"/>
          <w:rFonts w:ascii="Maiandra GD" w:hAnsi="Maiandra GD" w:cs="Arial"/>
          <w:b/>
          <w:bCs/>
          <w:color w:val="000000"/>
          <w:sz w:val="24"/>
          <w:szCs w:val="24"/>
          <w:bdr w:val="none" w:sz="0" w:space="0" w:color="auto" w:frame="1"/>
        </w:rPr>
        <w:t>Razer</w:t>
      </w:r>
      <w:proofErr w:type="spellEnd"/>
      <w:r w:rsidRPr="00E07374">
        <w:rPr>
          <w:rStyle w:val="Strong"/>
          <w:rFonts w:ascii="Maiandra GD" w:hAnsi="Maiandra GD" w:cs="Arial"/>
          <w:b/>
          <w:bCs/>
          <w:color w:val="000000"/>
          <w:sz w:val="24"/>
          <w:szCs w:val="24"/>
          <w:bdr w:val="none" w:sz="0" w:space="0" w:color="auto" w:frame="1"/>
        </w:rPr>
        <w:t xml:space="preserve"> View Syntax in MVC</w:t>
      </w:r>
    </w:p>
    <w:p w:rsidR="00177274" w:rsidRDefault="00177274" w:rsidP="00E07374">
      <w:pPr>
        <w:pStyle w:val="NormalWeb"/>
        <w:shd w:val="clear" w:color="auto" w:fill="FFFFFF"/>
        <w:spacing w:before="0" w:beforeAutospacing="0" w:after="0" w:afterAutospacing="0"/>
        <w:jc w:val="both"/>
        <w:textAlignment w:val="baseline"/>
        <w:rPr>
          <w:rFonts w:ascii="Maiandra GD" w:hAnsi="Maiandra GD" w:cs="Arial"/>
          <w:color w:val="000000"/>
          <w:bdr w:val="none" w:sz="0" w:space="0" w:color="auto" w:frame="1"/>
        </w:rPr>
      </w:pP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000000"/>
          <w:bdr w:val="none" w:sz="0" w:space="0" w:color="auto" w:frame="1"/>
        </w:rPr>
        <w:t>Use @ symbol to switch between C# code and HTML.</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@for (</w:t>
      </w:r>
      <w:proofErr w:type="spellStart"/>
      <w:r w:rsidRPr="00E07374">
        <w:rPr>
          <w:rStyle w:val="enlighter-text"/>
          <w:rFonts w:ascii="Maiandra GD" w:hAnsi="Maiandra GD" w:cs="Consolas"/>
          <w:color w:val="CFD5E0"/>
          <w:sz w:val="24"/>
          <w:szCs w:val="24"/>
          <w:bdr w:val="none" w:sz="0" w:space="0" w:color="auto" w:frame="1"/>
        </w:rPr>
        <w:t>int</w:t>
      </w:r>
      <w:proofErr w:type="spell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1;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&lt;= 10;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b</w:t>
      </w:r>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b</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Output</w:t>
      </w:r>
      <w:proofErr w:type="gramStart"/>
      <w:r w:rsidRPr="00E07374">
        <w:rPr>
          <w:rStyle w:val="Strong"/>
          <w:rFonts w:ascii="Maiandra GD" w:hAnsi="Maiandra GD" w:cs="Arial"/>
          <w:color w:val="212529"/>
          <w:bdr w:val="none" w:sz="0" w:space="0" w:color="auto" w:frame="1"/>
        </w:rPr>
        <w:t>:</w:t>
      </w:r>
      <w:proofErr w:type="gramEnd"/>
      <w:r w:rsidRPr="00E07374">
        <w:rPr>
          <w:rFonts w:ascii="Maiandra GD" w:hAnsi="Maiandra GD" w:cs="Segoe UI"/>
          <w:color w:val="212529"/>
        </w:rPr>
        <w:br/>
      </w:r>
      <w:r w:rsidRPr="00E07374">
        <w:rPr>
          <w:rStyle w:val="Strong"/>
          <w:rFonts w:ascii="Maiandra GD" w:hAnsi="Maiandra GD" w:cs="Arial"/>
          <w:color w:val="212529"/>
          <w:bdr w:val="none" w:sz="0" w:space="0" w:color="auto" w:frame="1"/>
        </w:rPr>
        <w:t>1 2 3 4 5 6 7 8 9 10</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212529"/>
          <w:bdr w:val="none" w:sz="0" w:space="0" w:color="auto" w:frame="1"/>
        </w:rPr>
        <w:t xml:space="preserve">Use </w:t>
      </w:r>
      <w:proofErr w:type="gramStart"/>
      <w:r w:rsidRPr="00E07374">
        <w:rPr>
          <w:rFonts w:ascii="Maiandra GD" w:hAnsi="Maiandra GD" w:cs="Arial"/>
          <w:color w:val="212529"/>
          <w:bdr w:val="none" w:sz="0" w:space="0" w:color="auto" w:frame="1"/>
        </w:rPr>
        <w:t>@{</w:t>
      </w:r>
      <w:proofErr w:type="gramEnd"/>
      <w:r w:rsidRPr="00E07374">
        <w:rPr>
          <w:rFonts w:ascii="Maiandra GD" w:hAnsi="Maiandra GD" w:cs="Arial"/>
          <w:color w:val="212529"/>
          <w:bdr w:val="none" w:sz="0" w:space="0" w:color="auto" w:frame="1"/>
        </w:rPr>
        <w:t xml:space="preserve"> } to define a code block. If we want to define some variables and perform calculations, then use code block. The following code block defines 2 variables and computes the sum of the first 10 even and odd numbers.</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lastRenderedPageBreak/>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7374">
        <w:rPr>
          <w:rStyle w:val="enlighter-text"/>
          <w:rFonts w:ascii="Maiandra GD" w:hAnsi="Maiandra GD" w:cs="Consolas"/>
          <w:color w:val="CFD5E0"/>
          <w:sz w:val="24"/>
          <w:szCs w:val="24"/>
          <w:bdr w:val="none" w:sz="0" w:space="0" w:color="auto" w:frame="1"/>
        </w:rPr>
        <w:t>int</w:t>
      </w:r>
      <w:proofErr w:type="spellEnd"/>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SumOfEvenNumbers</w:t>
      </w:r>
      <w:proofErr w:type="spellEnd"/>
      <w:r w:rsidRPr="00E07374">
        <w:rPr>
          <w:rStyle w:val="enlighter-text"/>
          <w:rFonts w:ascii="Maiandra GD" w:hAnsi="Maiandra GD" w:cs="Consolas"/>
          <w:color w:val="CFD5E0"/>
          <w:sz w:val="24"/>
          <w:szCs w:val="24"/>
          <w:bdr w:val="none" w:sz="0" w:space="0" w:color="auto" w:frame="1"/>
        </w:rPr>
        <w:t xml:space="preserve"> = 0;</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7374">
        <w:rPr>
          <w:rStyle w:val="enlighter-text"/>
          <w:rFonts w:ascii="Maiandra GD" w:hAnsi="Maiandra GD" w:cs="Consolas"/>
          <w:color w:val="CFD5E0"/>
          <w:sz w:val="24"/>
          <w:szCs w:val="24"/>
          <w:bdr w:val="none" w:sz="0" w:space="0" w:color="auto" w:frame="1"/>
        </w:rPr>
        <w:t>int</w:t>
      </w:r>
      <w:proofErr w:type="spellEnd"/>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SumOfOddNumbers</w:t>
      </w:r>
      <w:proofErr w:type="spellEnd"/>
      <w:r w:rsidRPr="00E07374">
        <w:rPr>
          <w:rStyle w:val="enlighter-text"/>
          <w:rFonts w:ascii="Maiandra GD" w:hAnsi="Maiandra GD" w:cs="Consolas"/>
          <w:color w:val="CFD5E0"/>
          <w:sz w:val="24"/>
          <w:szCs w:val="24"/>
          <w:bdr w:val="none" w:sz="0" w:space="0" w:color="auto" w:frame="1"/>
        </w:rPr>
        <w:t xml:space="preserve"> = 0;</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for</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int</w:t>
      </w:r>
      <w:proofErr w:type="spell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1;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&lt;= 10;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if</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2 == 0)</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SumOfEvenNumbers</w:t>
      </w:r>
      <w:proofErr w:type="spellEnd"/>
      <w:r w:rsidRPr="00E07374">
        <w:rPr>
          <w:rStyle w:val="enlighter-text"/>
          <w:rFonts w:ascii="Maiandra GD" w:hAnsi="Maiandra GD" w:cs="Consolas"/>
          <w:color w:val="CFD5E0"/>
          <w:sz w:val="24"/>
          <w:szCs w:val="24"/>
          <w:bdr w:val="none" w:sz="0" w:space="0" w:color="auto" w:frame="1"/>
        </w:rPr>
        <w:t xml:space="preserve"> = </w:t>
      </w:r>
      <w:proofErr w:type="spellStart"/>
      <w:r w:rsidRPr="00E07374">
        <w:rPr>
          <w:rStyle w:val="enlighter-text"/>
          <w:rFonts w:ascii="Maiandra GD" w:hAnsi="Maiandra GD" w:cs="Consolas"/>
          <w:color w:val="CFD5E0"/>
          <w:sz w:val="24"/>
          <w:szCs w:val="24"/>
          <w:bdr w:val="none" w:sz="0" w:space="0" w:color="auto" w:frame="1"/>
        </w:rPr>
        <w:t>SumOfEvenNumbers</w:t>
      </w:r>
      <w:proofErr w:type="spellEnd"/>
      <w:r w:rsidRPr="00E07374">
        <w:rPr>
          <w:rStyle w:val="enlighter-text"/>
          <w:rFonts w:ascii="Maiandra GD" w:hAnsi="Maiandra GD" w:cs="Consolas"/>
          <w:color w:val="CFD5E0"/>
          <w:sz w:val="24"/>
          <w:szCs w:val="24"/>
          <w:bdr w:val="none" w:sz="0" w:space="0" w:color="auto" w:frame="1"/>
        </w:rPr>
        <w:t xml:space="preserve"> +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else</w:t>
      </w:r>
      <w:proofErr w:type="gramEnd"/>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r w:rsidRPr="00E07374">
        <w:rPr>
          <w:rStyle w:val="enlighter-text"/>
          <w:rFonts w:ascii="Maiandra GD" w:hAnsi="Maiandra GD" w:cs="Consolas"/>
          <w:color w:val="CFD5E0"/>
          <w:sz w:val="24"/>
          <w:szCs w:val="24"/>
          <w:bdr w:val="none" w:sz="0" w:space="0" w:color="auto" w:frame="1"/>
        </w:rPr>
        <w:t>SumOfOddNumbers</w:t>
      </w:r>
      <w:proofErr w:type="spellEnd"/>
      <w:r w:rsidRPr="00E07374">
        <w:rPr>
          <w:rStyle w:val="enlighter-text"/>
          <w:rFonts w:ascii="Maiandra GD" w:hAnsi="Maiandra GD" w:cs="Consolas"/>
          <w:color w:val="CFD5E0"/>
          <w:sz w:val="24"/>
          <w:szCs w:val="24"/>
          <w:bdr w:val="none" w:sz="0" w:space="0" w:color="auto" w:frame="1"/>
        </w:rPr>
        <w:t xml:space="preserve"> = </w:t>
      </w:r>
      <w:proofErr w:type="spellStart"/>
      <w:r w:rsidRPr="00E07374">
        <w:rPr>
          <w:rStyle w:val="enlighter-text"/>
          <w:rFonts w:ascii="Maiandra GD" w:hAnsi="Maiandra GD" w:cs="Consolas"/>
          <w:color w:val="CFD5E0"/>
          <w:sz w:val="24"/>
          <w:szCs w:val="24"/>
          <w:bdr w:val="none" w:sz="0" w:space="0" w:color="auto" w:frame="1"/>
        </w:rPr>
        <w:t>SumOfOddNumbers</w:t>
      </w:r>
      <w:proofErr w:type="spellEnd"/>
      <w:r w:rsidRPr="00E07374">
        <w:rPr>
          <w:rStyle w:val="enlighter-text"/>
          <w:rFonts w:ascii="Maiandra GD" w:hAnsi="Maiandra GD" w:cs="Consolas"/>
          <w:color w:val="CFD5E0"/>
          <w:sz w:val="24"/>
          <w:szCs w:val="24"/>
          <w:bdr w:val="none" w:sz="0" w:space="0" w:color="auto" w:frame="1"/>
        </w:rPr>
        <w:t xml:space="preserve"> +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h3</w:t>
      </w:r>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Sum of Even Numbers = @</w:t>
      </w:r>
      <w:proofErr w:type="spellStart"/>
      <w:r w:rsidRPr="00E07374">
        <w:rPr>
          <w:rStyle w:val="enlighter-text"/>
          <w:rFonts w:ascii="Maiandra GD" w:hAnsi="Maiandra GD" w:cs="Consolas"/>
          <w:color w:val="CFD5E0"/>
          <w:sz w:val="24"/>
          <w:szCs w:val="24"/>
          <w:bdr w:val="none" w:sz="0" w:space="0" w:color="auto" w:frame="1"/>
        </w:rPr>
        <w:t>SumOfEvenNumbers</w:t>
      </w:r>
      <w:proofErr w:type="spellEnd"/>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h3</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h3</w:t>
      </w:r>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Sum of Odd Numbers = @</w:t>
      </w:r>
      <w:proofErr w:type="spellStart"/>
      <w:r w:rsidRPr="00E07374">
        <w:rPr>
          <w:rStyle w:val="enlighter-text"/>
          <w:rFonts w:ascii="Maiandra GD" w:hAnsi="Maiandra GD" w:cs="Consolas"/>
          <w:color w:val="CFD5E0"/>
          <w:sz w:val="24"/>
          <w:szCs w:val="24"/>
          <w:bdr w:val="none" w:sz="0" w:space="0" w:color="auto" w:frame="1"/>
        </w:rPr>
        <w:t>SumOfOddNumbers</w:t>
      </w:r>
      <w:proofErr w:type="spellEnd"/>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h3</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Output</w:t>
      </w:r>
      <w:proofErr w:type="gramStart"/>
      <w:r w:rsidRPr="00E07374">
        <w:rPr>
          <w:rStyle w:val="Strong"/>
          <w:rFonts w:ascii="Maiandra GD" w:hAnsi="Maiandra GD" w:cs="Arial"/>
          <w:color w:val="212529"/>
          <w:bdr w:val="none" w:sz="0" w:space="0" w:color="auto" w:frame="1"/>
        </w:rPr>
        <w:t>:</w:t>
      </w:r>
      <w:proofErr w:type="gramEnd"/>
      <w:r w:rsidRPr="00E07374">
        <w:rPr>
          <w:rFonts w:ascii="Maiandra GD" w:hAnsi="Maiandra GD" w:cs="Segoe UI"/>
          <w:color w:val="212529"/>
        </w:rPr>
        <w:br/>
      </w:r>
      <w:r w:rsidRPr="00E07374">
        <w:rPr>
          <w:rStyle w:val="Strong"/>
          <w:rFonts w:ascii="Maiandra GD" w:hAnsi="Maiandra GD" w:cs="Arial"/>
          <w:color w:val="212529"/>
          <w:bdr w:val="none" w:sz="0" w:space="0" w:color="auto" w:frame="1"/>
        </w:rPr>
        <w:t>Sum of Even Numbers = 30</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Sum of Odd Numbers = 25</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Use &lt;text&gt; element or @: to switch between c# code and literal text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@for (</w:t>
      </w:r>
      <w:proofErr w:type="spellStart"/>
      <w:r w:rsidRPr="00E07374">
        <w:rPr>
          <w:rStyle w:val="enlighter-text"/>
          <w:rFonts w:ascii="Maiandra GD" w:hAnsi="Maiandra GD" w:cs="Consolas"/>
          <w:color w:val="CFD5E0"/>
          <w:sz w:val="24"/>
          <w:szCs w:val="24"/>
          <w:bdr w:val="none" w:sz="0" w:space="0" w:color="auto" w:frame="1"/>
        </w:rPr>
        <w:t>int</w:t>
      </w:r>
      <w:proofErr w:type="spell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1;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&lt;= 10;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b</w:t>
      </w:r>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b</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lastRenderedPageBreak/>
        <w:t>if</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2 == 0)</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proofErr w:type="gramStart"/>
      <w:r w:rsidRPr="00E07374">
        <w:rPr>
          <w:rStyle w:val="enlighter-x1"/>
          <w:rFonts w:ascii="Maiandra GD" w:hAnsi="Maiandra GD" w:cs="Consolas"/>
          <w:b/>
          <w:bCs/>
          <w:color w:val="D171DD"/>
          <w:sz w:val="24"/>
          <w:szCs w:val="24"/>
          <w:bdr w:val="none" w:sz="0" w:space="0" w:color="auto" w:frame="1"/>
        </w:rPr>
        <w:t>text</w:t>
      </w:r>
      <w:proofErr w:type="gramEnd"/>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 xml:space="preserve"> - Even </w:t>
      </w: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text</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else</w:t>
      </w:r>
      <w:proofErr w:type="gramEnd"/>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proofErr w:type="gramStart"/>
      <w:r w:rsidRPr="00E07374">
        <w:rPr>
          <w:rStyle w:val="enlighter-x1"/>
          <w:rFonts w:ascii="Maiandra GD" w:hAnsi="Maiandra GD" w:cs="Consolas"/>
          <w:b/>
          <w:bCs/>
          <w:color w:val="D171DD"/>
          <w:sz w:val="24"/>
          <w:szCs w:val="24"/>
          <w:bdr w:val="none" w:sz="0" w:space="0" w:color="auto" w:frame="1"/>
        </w:rPr>
        <w:t>text</w:t>
      </w:r>
      <w:proofErr w:type="gramEnd"/>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 xml:space="preserve"> - Odd </w:t>
      </w: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text</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proofErr w:type="spellStart"/>
      <w:r w:rsidRPr="00E07374">
        <w:rPr>
          <w:rStyle w:val="enlighter-x1"/>
          <w:rFonts w:ascii="Maiandra GD" w:hAnsi="Maiandra GD" w:cs="Consolas"/>
          <w:b/>
          <w:bCs/>
          <w:color w:val="D171DD"/>
          <w:sz w:val="24"/>
          <w:szCs w:val="24"/>
          <w:bdr w:val="none" w:sz="0" w:space="0" w:color="auto" w:frame="1"/>
        </w:rPr>
        <w:t>br</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pStyle w:val="Heading6"/>
        <w:shd w:val="clear" w:color="auto" w:fill="FFFFFF"/>
        <w:spacing w:before="0"/>
        <w:jc w:val="both"/>
        <w:textAlignment w:val="baseline"/>
        <w:rPr>
          <w:rFonts w:ascii="Maiandra GD" w:hAnsi="Maiandra GD" w:cs="Segoe UI"/>
          <w:color w:val="3A3A3A"/>
          <w:sz w:val="24"/>
          <w:szCs w:val="24"/>
        </w:rPr>
      </w:pPr>
      <w:r w:rsidRPr="00E07374">
        <w:rPr>
          <w:rStyle w:val="Strong"/>
          <w:rFonts w:ascii="Maiandra GD" w:hAnsi="Maiandra GD" w:cs="Arial"/>
          <w:b w:val="0"/>
          <w:bCs w:val="0"/>
          <w:color w:val="3A3A3A"/>
          <w:sz w:val="24"/>
          <w:szCs w:val="24"/>
          <w:bdr w:val="none" w:sz="0" w:space="0" w:color="auto" w:frame="1"/>
        </w:rPr>
        <w:t>The above program can be re-written using @: as shown below.</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@for (</w:t>
      </w:r>
      <w:proofErr w:type="spellStart"/>
      <w:r w:rsidRPr="00E07374">
        <w:rPr>
          <w:rStyle w:val="enlighter-text"/>
          <w:rFonts w:ascii="Maiandra GD" w:hAnsi="Maiandra GD" w:cs="Consolas"/>
          <w:color w:val="CFD5E0"/>
          <w:sz w:val="24"/>
          <w:szCs w:val="24"/>
          <w:bdr w:val="none" w:sz="0" w:space="0" w:color="auto" w:frame="1"/>
        </w:rPr>
        <w:t>int</w:t>
      </w:r>
      <w:proofErr w:type="spell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1;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&lt;= 10;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b</w:t>
      </w:r>
      <w:r w:rsidRPr="00E07374">
        <w:rPr>
          <w:rStyle w:val="enlighter-g1"/>
          <w:rFonts w:ascii="Maiandra GD" w:hAnsi="Maiandra GD" w:cs="Consolas"/>
          <w:b/>
          <w:bCs/>
          <w:color w:val="6B7C8B"/>
          <w:sz w:val="24"/>
          <w:szCs w:val="24"/>
          <w:bdr w:val="none" w:sz="0" w:space="0" w:color="auto" w:frame="1"/>
        </w:rPr>
        <w:t>&gt;</w:t>
      </w:r>
      <w:r w:rsidRPr="00E07374">
        <w:rPr>
          <w:rStyle w:val="enlighter-text"/>
          <w:rFonts w:ascii="Maiandra GD" w:hAnsi="Maiandra GD" w:cs="Consolas"/>
          <w:color w:val="CFD5E0"/>
          <w:sz w:val="24"/>
          <w:szCs w:val="24"/>
          <w:bdr w:val="none" w:sz="0" w:space="0" w:color="auto" w:frame="1"/>
        </w:rPr>
        <w:t>@</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g1"/>
          <w:rFonts w:ascii="Maiandra GD" w:hAnsi="Maiandra GD" w:cs="Consolas"/>
          <w:b/>
          <w:bCs/>
          <w:color w:val="6B7C8B"/>
          <w:sz w:val="24"/>
          <w:szCs w:val="24"/>
          <w:bdr w:val="none" w:sz="0" w:space="0" w:color="auto" w:frame="1"/>
        </w:rPr>
        <w:t>&lt;/</w:t>
      </w:r>
      <w:r w:rsidRPr="00E07374">
        <w:rPr>
          <w:rStyle w:val="enlighter-x1"/>
          <w:rFonts w:ascii="Maiandra GD" w:hAnsi="Maiandra GD" w:cs="Consolas"/>
          <w:b/>
          <w:bCs/>
          <w:color w:val="D171DD"/>
          <w:sz w:val="24"/>
          <w:szCs w:val="24"/>
          <w:bdr w:val="none" w:sz="0" w:space="0" w:color="auto" w:frame="1"/>
        </w:rPr>
        <w:t>b</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if</w:t>
      </w:r>
      <w:proofErr w:type="gramEnd"/>
      <w:r w:rsidRPr="00E07374">
        <w:rPr>
          <w:rStyle w:val="enlighter-text"/>
          <w:rFonts w:ascii="Maiandra GD" w:hAnsi="Maiandra GD" w:cs="Consolas"/>
          <w:color w:val="CFD5E0"/>
          <w:sz w:val="24"/>
          <w:szCs w:val="24"/>
          <w:bdr w:val="none" w:sz="0" w:space="0" w:color="auto" w:frame="1"/>
        </w:rPr>
        <w:t xml:space="preserve"> (</w:t>
      </w:r>
      <w:proofErr w:type="spellStart"/>
      <w:r w:rsidRPr="00E07374">
        <w:rPr>
          <w:rStyle w:val="enlighter-text"/>
          <w:rFonts w:ascii="Maiandra GD" w:hAnsi="Maiandra GD" w:cs="Consolas"/>
          <w:color w:val="CFD5E0"/>
          <w:sz w:val="24"/>
          <w:szCs w:val="24"/>
          <w:bdr w:val="none" w:sz="0" w:space="0" w:color="auto" w:frame="1"/>
        </w:rPr>
        <w:t>i</w:t>
      </w:r>
      <w:proofErr w:type="spellEnd"/>
      <w:r w:rsidRPr="00E07374">
        <w:rPr>
          <w:rStyle w:val="enlighter-text"/>
          <w:rFonts w:ascii="Maiandra GD" w:hAnsi="Maiandra GD" w:cs="Consolas"/>
          <w:color w:val="CFD5E0"/>
          <w:sz w:val="24"/>
          <w:szCs w:val="24"/>
          <w:bdr w:val="none" w:sz="0" w:space="0" w:color="auto" w:frame="1"/>
        </w:rPr>
        <w:t xml:space="preserve"> % 2 == 0)</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 - Even</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gramStart"/>
      <w:r w:rsidRPr="00E07374">
        <w:rPr>
          <w:rStyle w:val="enlighter-text"/>
          <w:rFonts w:ascii="Maiandra GD" w:hAnsi="Maiandra GD" w:cs="Consolas"/>
          <w:color w:val="CFD5E0"/>
          <w:sz w:val="24"/>
          <w:szCs w:val="24"/>
          <w:bdr w:val="none" w:sz="0" w:space="0" w:color="auto" w:frame="1"/>
        </w:rPr>
        <w:t>else</w:t>
      </w:r>
      <w:proofErr w:type="gramEnd"/>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 - Odd</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g1"/>
          <w:rFonts w:ascii="Maiandra GD" w:hAnsi="Maiandra GD" w:cs="Consolas"/>
          <w:b/>
          <w:bCs/>
          <w:color w:val="6B7C8B"/>
          <w:sz w:val="24"/>
          <w:szCs w:val="24"/>
          <w:bdr w:val="none" w:sz="0" w:space="0" w:color="auto" w:frame="1"/>
        </w:rPr>
        <w:lastRenderedPageBreak/>
        <w:t>&lt;</w:t>
      </w:r>
      <w:proofErr w:type="spellStart"/>
      <w:r w:rsidRPr="00E07374">
        <w:rPr>
          <w:rStyle w:val="enlighter-x1"/>
          <w:rFonts w:ascii="Maiandra GD" w:hAnsi="Maiandra GD" w:cs="Consolas"/>
          <w:b/>
          <w:bCs/>
          <w:color w:val="D171DD"/>
          <w:sz w:val="24"/>
          <w:szCs w:val="24"/>
          <w:bdr w:val="none" w:sz="0" w:space="0" w:color="auto" w:frame="1"/>
        </w:rPr>
        <w:t>br</w:t>
      </w:r>
      <w:proofErr w:type="spellEnd"/>
      <w:r w:rsidRPr="00E07374">
        <w:rPr>
          <w:rStyle w:val="enlighter-text"/>
          <w:rFonts w:ascii="Maiandra GD" w:hAnsi="Maiandra GD" w:cs="Consolas"/>
          <w:color w:val="CFD5E0"/>
          <w:sz w:val="24"/>
          <w:szCs w:val="24"/>
          <w:bdr w:val="none" w:sz="0" w:space="0" w:color="auto" w:frame="1"/>
        </w:rPr>
        <w:t xml:space="preserve"> </w:t>
      </w:r>
      <w:r w:rsidRPr="00E07374">
        <w:rPr>
          <w:rStyle w:val="enlighter-g1"/>
          <w:rFonts w:ascii="Maiandra GD" w:hAnsi="Maiandra GD" w:cs="Consolas"/>
          <w:b/>
          <w:bCs/>
          <w:color w:val="6B7C8B"/>
          <w:sz w:val="24"/>
          <w:szCs w:val="24"/>
          <w:bdr w:val="none" w:sz="0" w:space="0" w:color="auto" w:frame="1"/>
        </w:rPr>
        <w:t>/&gt;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Output:</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noProof/>
          <w:color w:val="212529"/>
          <w:bdr w:val="none" w:sz="0" w:space="0" w:color="auto" w:frame="1"/>
        </w:rPr>
        <w:drawing>
          <wp:inline distT="0" distB="0" distL="0" distR="0">
            <wp:extent cx="1762125" cy="2419350"/>
            <wp:effectExtent l="19050" t="0" r="9525" b="0"/>
            <wp:docPr id="23" name="Picture 23" descr="Razer View Syntax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zer View Syntax in MVC"/>
                    <pic:cNvPicPr>
                      <a:picLocks noChangeAspect="1" noChangeArrowheads="1"/>
                    </pic:cNvPicPr>
                  </pic:nvPicPr>
                  <pic:blipFill>
                    <a:blip r:embed="rId18"/>
                    <a:srcRect/>
                    <a:stretch>
                      <a:fillRect/>
                    </a:stretch>
                  </pic:blipFill>
                  <pic:spPr bwMode="auto">
                    <a:xfrm>
                      <a:off x="0" y="0"/>
                      <a:ext cx="1762125" cy="2419350"/>
                    </a:xfrm>
                    <a:prstGeom prst="rect">
                      <a:avLst/>
                    </a:prstGeom>
                    <a:noFill/>
                    <a:ln w="9525">
                      <a:noFill/>
                      <a:miter lim="800000"/>
                      <a:headEnd/>
                      <a:tailEnd/>
                    </a:ln>
                  </pic:spPr>
                </pic:pic>
              </a:graphicData>
            </a:graphic>
          </wp:inline>
        </w:drawing>
      </w:r>
    </w:p>
    <w:p w:rsidR="00E07374" w:rsidRPr="00177274" w:rsidRDefault="00E07374" w:rsidP="00E07374">
      <w:pPr>
        <w:pStyle w:val="Heading6"/>
        <w:shd w:val="clear" w:color="auto" w:fill="FFFFFF"/>
        <w:spacing w:before="0"/>
        <w:jc w:val="both"/>
        <w:textAlignment w:val="baseline"/>
        <w:rPr>
          <w:rFonts w:ascii="Maiandra GD" w:hAnsi="Maiandra GD" w:cs="Segoe UI"/>
          <w:color w:val="3A3A3A"/>
          <w:sz w:val="24"/>
          <w:szCs w:val="24"/>
        </w:rPr>
      </w:pPr>
      <w:r w:rsidRPr="00177274">
        <w:rPr>
          <w:rStyle w:val="Strong"/>
          <w:rFonts w:ascii="Maiandra GD" w:hAnsi="Maiandra GD" w:cs="Arial"/>
          <w:bCs w:val="0"/>
          <w:color w:val="3A3A3A"/>
          <w:sz w:val="24"/>
          <w:szCs w:val="24"/>
          <w:bdr w:val="none" w:sz="0" w:space="0" w:color="auto" w:frame="1"/>
        </w:rPr>
        <w:t>Use @* *@ to comment in razor views</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0000FF"/>
          <w:bdr w:val="none" w:sz="0" w:space="0" w:color="auto" w:frame="1"/>
        </w:rPr>
        <w:t>@*</w:t>
      </w:r>
      <w:proofErr w:type="gramStart"/>
      <w:r w:rsidRPr="00E07374">
        <w:rPr>
          <w:rStyle w:val="Strong"/>
          <w:rFonts w:ascii="Maiandra GD" w:hAnsi="Maiandra GD" w:cs="Arial"/>
          <w:color w:val="0000FF"/>
          <w:bdr w:val="none" w:sz="0" w:space="0" w:color="auto" w:frame="1"/>
        </w:rPr>
        <w:t>This</w:t>
      </w:r>
      <w:proofErr w:type="gramEnd"/>
      <w:r w:rsidRPr="00E07374">
        <w:rPr>
          <w:rStyle w:val="Strong"/>
          <w:rFonts w:ascii="Maiandra GD" w:hAnsi="Maiandra GD" w:cs="Arial"/>
          <w:color w:val="0000FF"/>
          <w:bdr w:val="none" w:sz="0" w:space="0" w:color="auto" w:frame="1"/>
        </w:rPr>
        <w:t xml:space="preserve"> is a comment in razor views*@</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The transition between c# expressions and literal text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7374">
        <w:rPr>
          <w:rStyle w:val="enlighter-text"/>
          <w:rFonts w:ascii="Maiandra GD" w:hAnsi="Maiandra GD" w:cs="Consolas"/>
          <w:color w:val="CFD5E0"/>
          <w:sz w:val="24"/>
          <w:szCs w:val="24"/>
          <w:bdr w:val="none" w:sz="0" w:space="0" w:color="auto" w:frame="1"/>
        </w:rPr>
        <w:t>int</w:t>
      </w:r>
      <w:proofErr w:type="spellEnd"/>
      <w:proofErr w:type="gramEnd"/>
      <w:r w:rsidRPr="00E07374">
        <w:rPr>
          <w:rStyle w:val="enlighter-text"/>
          <w:rFonts w:ascii="Maiandra GD" w:hAnsi="Maiandra GD" w:cs="Consolas"/>
          <w:color w:val="CFD5E0"/>
          <w:sz w:val="24"/>
          <w:szCs w:val="24"/>
          <w:bdr w:val="none" w:sz="0" w:space="0" w:color="auto" w:frame="1"/>
        </w:rPr>
        <w:t xml:space="preserve"> day = 31;</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7374">
        <w:rPr>
          <w:rStyle w:val="enlighter-text"/>
          <w:rFonts w:ascii="Maiandra GD" w:hAnsi="Maiandra GD" w:cs="Consolas"/>
          <w:color w:val="CFD5E0"/>
          <w:sz w:val="24"/>
          <w:szCs w:val="24"/>
          <w:bdr w:val="none" w:sz="0" w:space="0" w:color="auto" w:frame="1"/>
        </w:rPr>
        <w:t>int</w:t>
      </w:r>
      <w:proofErr w:type="spellEnd"/>
      <w:proofErr w:type="gramEnd"/>
      <w:r w:rsidRPr="00E07374">
        <w:rPr>
          <w:rStyle w:val="enlighter-text"/>
          <w:rFonts w:ascii="Maiandra GD" w:hAnsi="Maiandra GD" w:cs="Consolas"/>
          <w:color w:val="CFD5E0"/>
          <w:sz w:val="24"/>
          <w:szCs w:val="24"/>
          <w:bdr w:val="none" w:sz="0" w:space="0" w:color="auto" w:frame="1"/>
        </w:rPr>
        <w:t xml:space="preserve"> month = 12;</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E07374">
        <w:rPr>
          <w:rStyle w:val="enlighter-text"/>
          <w:rFonts w:ascii="Maiandra GD" w:hAnsi="Maiandra GD" w:cs="Consolas"/>
          <w:color w:val="CFD5E0"/>
          <w:sz w:val="24"/>
          <w:szCs w:val="24"/>
          <w:bdr w:val="none" w:sz="0" w:space="0" w:color="auto" w:frame="1"/>
        </w:rPr>
        <w:t>int</w:t>
      </w:r>
      <w:proofErr w:type="spellEnd"/>
      <w:proofErr w:type="gramEnd"/>
      <w:r w:rsidRPr="00E07374">
        <w:rPr>
          <w:rStyle w:val="enlighter-text"/>
          <w:rFonts w:ascii="Maiandra GD" w:hAnsi="Maiandra GD" w:cs="Consolas"/>
          <w:color w:val="CFD5E0"/>
          <w:sz w:val="24"/>
          <w:szCs w:val="24"/>
          <w:bdr w:val="none" w:sz="0" w:space="0" w:color="auto" w:frame="1"/>
        </w:rPr>
        <w:t xml:space="preserve"> year = 2013;</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w:t>
      </w:r>
    </w:p>
    <w:p w:rsidR="00E07374" w:rsidRPr="00E07374" w:rsidRDefault="00E07374" w:rsidP="00E07374">
      <w:pPr>
        <w:shd w:val="clear" w:color="auto" w:fill="272B33"/>
        <w:spacing w:line="384" w:lineRule="atLeast"/>
        <w:textAlignment w:val="baseline"/>
        <w:rPr>
          <w:rFonts w:ascii="Maiandra GD" w:hAnsi="Maiandra GD" w:cs="Consolas"/>
          <w:color w:val="596174"/>
          <w:sz w:val="24"/>
          <w:szCs w:val="24"/>
        </w:rPr>
      </w:pPr>
      <w:r w:rsidRPr="00E07374">
        <w:rPr>
          <w:rStyle w:val="enlighter-text"/>
          <w:rFonts w:ascii="Maiandra GD" w:hAnsi="Maiandra GD" w:cs="Consolas"/>
          <w:color w:val="CFD5E0"/>
          <w:sz w:val="24"/>
          <w:szCs w:val="24"/>
          <w:bdr w:val="none" w:sz="0" w:space="0" w:color="auto" w:frame="1"/>
        </w:rPr>
        <w:t>Date is @day-@month-@year</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Style w:val="Strong"/>
          <w:rFonts w:ascii="Maiandra GD" w:hAnsi="Maiandra GD" w:cs="Arial"/>
          <w:color w:val="212529"/>
          <w:bdr w:val="none" w:sz="0" w:space="0" w:color="auto" w:frame="1"/>
        </w:rPr>
        <w:t>Output</w:t>
      </w:r>
      <w:proofErr w:type="gramStart"/>
      <w:r w:rsidRPr="00E07374">
        <w:rPr>
          <w:rStyle w:val="Strong"/>
          <w:rFonts w:ascii="Maiandra GD" w:hAnsi="Maiandra GD" w:cs="Arial"/>
          <w:color w:val="212529"/>
          <w:bdr w:val="none" w:sz="0" w:space="0" w:color="auto" w:frame="1"/>
        </w:rPr>
        <w:t>:</w:t>
      </w:r>
      <w:proofErr w:type="gramEnd"/>
      <w:r w:rsidRPr="00E07374">
        <w:rPr>
          <w:rFonts w:ascii="Maiandra GD" w:hAnsi="Maiandra GD" w:cs="Segoe UI"/>
          <w:color w:val="212529"/>
        </w:rPr>
        <w:br/>
      </w:r>
      <w:r w:rsidRPr="00E07374">
        <w:rPr>
          <w:rFonts w:ascii="Maiandra GD" w:hAnsi="Maiandra GD" w:cs="Arial"/>
          <w:color w:val="212529"/>
          <w:bdr w:val="none" w:sz="0" w:space="0" w:color="auto" w:frame="1"/>
        </w:rPr>
        <w:t>Date is 31-12-2013</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proofErr w:type="gramStart"/>
      <w:r w:rsidRPr="00E07374">
        <w:rPr>
          <w:rFonts w:ascii="Maiandra GD" w:hAnsi="Maiandra GD" w:cs="Arial"/>
          <w:color w:val="212529"/>
          <w:bdr w:val="none" w:sz="0" w:space="0" w:color="auto" w:frame="1"/>
        </w:rPr>
        <w:t>The @</w:t>
      </w:r>
      <w:proofErr w:type="gramEnd"/>
      <w:r w:rsidRPr="00E07374">
        <w:rPr>
          <w:rFonts w:ascii="Maiandra GD" w:hAnsi="Maiandra GD" w:cs="Arial"/>
          <w:color w:val="212529"/>
          <w:bdr w:val="none" w:sz="0" w:space="0" w:color="auto" w:frame="1"/>
        </w:rPr>
        <w:t xml:space="preserve"> symbol is used as a code delimiter in razor views. However, the razor is smart enough to recognize the format of internet email address and not to treat </w:t>
      </w:r>
      <w:proofErr w:type="gramStart"/>
      <w:r w:rsidRPr="00E07374">
        <w:rPr>
          <w:rFonts w:ascii="Maiandra GD" w:hAnsi="Maiandra GD" w:cs="Arial"/>
          <w:color w:val="212529"/>
          <w:bdr w:val="none" w:sz="0" w:space="0" w:color="auto" w:frame="1"/>
        </w:rPr>
        <w:t>the @</w:t>
      </w:r>
      <w:proofErr w:type="gramEnd"/>
      <w:r w:rsidRPr="00E07374">
        <w:rPr>
          <w:rFonts w:ascii="Maiandra GD" w:hAnsi="Maiandra GD" w:cs="Arial"/>
          <w:color w:val="212529"/>
          <w:bdr w:val="none" w:sz="0" w:space="0" w:color="auto" w:frame="1"/>
        </w:rPr>
        <w:t> symbol as a code delimiter.</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212529"/>
          <w:bdr w:val="none" w:sz="0" w:space="0" w:color="auto" w:frame="1"/>
        </w:rPr>
        <w:t>This is my email address&lt;</w:t>
      </w:r>
      <w:proofErr w:type="spellStart"/>
      <w:r w:rsidRPr="00E07374">
        <w:rPr>
          <w:rFonts w:ascii="Maiandra GD" w:hAnsi="Maiandra GD" w:cs="Arial"/>
          <w:color w:val="212529"/>
          <w:bdr w:val="none" w:sz="0" w:space="0" w:color="auto" w:frame="1"/>
        </w:rPr>
        <w:t>br</w:t>
      </w:r>
      <w:proofErr w:type="spellEnd"/>
      <w:r w:rsidRPr="00E07374">
        <w:rPr>
          <w:rFonts w:ascii="Maiandra GD" w:hAnsi="Maiandra GD" w:cs="Arial"/>
          <w:color w:val="212529"/>
          <w:bdr w:val="none" w:sz="0" w:space="0" w:color="auto" w:frame="1"/>
        </w:rPr>
        <w:t> /&gt;</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212529"/>
          <w:bdr w:val="none" w:sz="0" w:space="0" w:color="auto" w:frame="1"/>
        </w:rPr>
        <w:t>&lt;b&gt;info@dotnettutorials.net&lt;/b&gt;</w:t>
      </w:r>
      <w:r w:rsidRPr="00E07374">
        <w:rPr>
          <w:rFonts w:ascii="Maiandra GD" w:hAnsi="Maiandra GD" w:cs="Segoe UI"/>
          <w:color w:val="212529"/>
        </w:rPr>
        <w:br/>
      </w:r>
      <w:r w:rsidRPr="00E07374">
        <w:rPr>
          <w:rFonts w:ascii="Maiandra GD" w:hAnsi="Maiandra GD" w:cs="Arial"/>
          <w:color w:val="212529"/>
          <w:bdr w:val="none" w:sz="0" w:space="0" w:color="auto" w:frame="1"/>
        </w:rPr>
        <w:t>Use @ symbol to escape @</w:t>
      </w:r>
    </w:p>
    <w:p w:rsidR="00E07374" w:rsidRPr="00E07374" w:rsidRDefault="00E07374" w:rsidP="00E07374">
      <w:pPr>
        <w:pStyle w:val="NormalWeb"/>
        <w:shd w:val="clear" w:color="auto" w:fill="FFFFFF"/>
        <w:spacing w:before="0" w:beforeAutospacing="0" w:after="0" w:afterAutospacing="0"/>
        <w:jc w:val="both"/>
        <w:textAlignment w:val="baseline"/>
        <w:rPr>
          <w:rFonts w:ascii="Maiandra GD" w:hAnsi="Maiandra GD" w:cs="Segoe UI"/>
          <w:color w:val="212529"/>
        </w:rPr>
      </w:pPr>
      <w:r w:rsidRPr="00E07374">
        <w:rPr>
          <w:rFonts w:ascii="Maiandra GD" w:hAnsi="Maiandra GD" w:cs="Arial"/>
          <w:color w:val="212529"/>
          <w:bdr w:val="none" w:sz="0" w:space="0" w:color="auto" w:frame="1"/>
        </w:rPr>
        <w:t>I will meet you @@ office</w:t>
      </w:r>
    </w:p>
    <w:p w:rsidR="00E07374" w:rsidRPr="00E07374" w:rsidRDefault="00E07374" w:rsidP="0064467F">
      <w:pPr>
        <w:pStyle w:val="NormalWeb"/>
        <w:shd w:val="clear" w:color="auto" w:fill="FFFFFF"/>
        <w:spacing w:before="0" w:beforeAutospacing="0" w:after="0" w:afterAutospacing="0"/>
        <w:jc w:val="both"/>
        <w:textAlignment w:val="baseline"/>
        <w:rPr>
          <w:rFonts w:ascii="Maiandra GD" w:hAnsi="Maiandra GD"/>
        </w:rPr>
      </w:pPr>
      <w:r w:rsidRPr="00E07374">
        <w:rPr>
          <w:rStyle w:val="Strong"/>
          <w:rFonts w:ascii="Maiandra GD" w:hAnsi="Maiandra GD" w:cs="Arial"/>
          <w:color w:val="212529"/>
          <w:bdr w:val="none" w:sz="0" w:space="0" w:color="auto" w:frame="1"/>
        </w:rPr>
        <w:t>Output</w:t>
      </w:r>
      <w:proofErr w:type="gramStart"/>
      <w:r w:rsidRPr="00E07374">
        <w:rPr>
          <w:rStyle w:val="Strong"/>
          <w:rFonts w:ascii="Maiandra GD" w:hAnsi="Maiandra GD" w:cs="Arial"/>
          <w:color w:val="212529"/>
          <w:bdr w:val="none" w:sz="0" w:space="0" w:color="auto" w:frame="1"/>
        </w:rPr>
        <w:t>:</w:t>
      </w:r>
      <w:proofErr w:type="gramEnd"/>
      <w:r w:rsidRPr="00E07374">
        <w:rPr>
          <w:rFonts w:ascii="Maiandra GD" w:hAnsi="Maiandra GD" w:cs="Segoe UI"/>
          <w:color w:val="212529"/>
        </w:rPr>
        <w:br/>
      </w:r>
      <w:r w:rsidRPr="00E07374">
        <w:rPr>
          <w:rFonts w:ascii="Maiandra GD" w:hAnsi="Maiandra GD" w:cs="Arial"/>
          <w:color w:val="212529"/>
          <w:bdr w:val="none" w:sz="0" w:space="0" w:color="auto" w:frame="1"/>
        </w:rPr>
        <w:t>I will meet you @ office </w:t>
      </w:r>
    </w:p>
    <w:sectPr w:rsidR="00E07374" w:rsidRPr="00E073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0334"/>
    <w:multiLevelType w:val="multilevel"/>
    <w:tmpl w:val="05FC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C7CC6"/>
    <w:multiLevelType w:val="multilevel"/>
    <w:tmpl w:val="F50C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E66EC"/>
    <w:multiLevelType w:val="multilevel"/>
    <w:tmpl w:val="64B8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6725B"/>
    <w:multiLevelType w:val="multilevel"/>
    <w:tmpl w:val="BA72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F424B7"/>
    <w:multiLevelType w:val="multilevel"/>
    <w:tmpl w:val="7AB2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42381"/>
    <w:multiLevelType w:val="multilevel"/>
    <w:tmpl w:val="92A0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FB41D5"/>
    <w:multiLevelType w:val="multilevel"/>
    <w:tmpl w:val="6EBC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106E5F"/>
    <w:multiLevelType w:val="multilevel"/>
    <w:tmpl w:val="1D2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947FAA"/>
    <w:multiLevelType w:val="multilevel"/>
    <w:tmpl w:val="F56A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077007"/>
    <w:multiLevelType w:val="multilevel"/>
    <w:tmpl w:val="EDE4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430301"/>
    <w:multiLevelType w:val="multilevel"/>
    <w:tmpl w:val="B868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8"/>
  </w:num>
  <w:num w:numId="5">
    <w:abstractNumId w:val="0"/>
  </w:num>
  <w:num w:numId="6">
    <w:abstractNumId w:val="7"/>
  </w:num>
  <w:num w:numId="7">
    <w:abstractNumId w:val="4"/>
  </w:num>
  <w:num w:numId="8">
    <w:abstractNumId w:val="10"/>
  </w:num>
  <w:num w:numId="9">
    <w:abstractNumId w:val="1"/>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7374"/>
    <w:rsid w:val="00177274"/>
    <w:rsid w:val="00617632"/>
    <w:rsid w:val="0064467F"/>
    <w:rsid w:val="00962425"/>
    <w:rsid w:val="009827DA"/>
    <w:rsid w:val="00B70F98"/>
    <w:rsid w:val="00E07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7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73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0737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E073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37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07374"/>
    <w:rPr>
      <w:rFonts w:ascii="Times New Roman" w:eastAsia="Times New Roman" w:hAnsi="Times New Roman" w:cs="Times New Roman"/>
      <w:b/>
      <w:bCs/>
      <w:sz w:val="20"/>
      <w:szCs w:val="20"/>
    </w:rPr>
  </w:style>
  <w:style w:type="paragraph" w:customStyle="1" w:styleId="llms-parent-course-link">
    <w:name w:val="llms-parent-course-link"/>
    <w:basedOn w:val="Normal"/>
    <w:rsid w:val="00E07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374"/>
    <w:rPr>
      <w:color w:val="0000FF"/>
      <w:u w:val="single"/>
    </w:rPr>
  </w:style>
  <w:style w:type="character" w:styleId="Strong">
    <w:name w:val="Strong"/>
    <w:basedOn w:val="DefaultParagraphFont"/>
    <w:uiPriority w:val="22"/>
    <w:qFormat/>
    <w:rsid w:val="00E07374"/>
    <w:rPr>
      <w:b/>
      <w:bCs/>
    </w:rPr>
  </w:style>
  <w:style w:type="paragraph" w:styleId="NormalWeb">
    <w:name w:val="Normal (Web)"/>
    <w:basedOn w:val="Normal"/>
    <w:uiPriority w:val="99"/>
    <w:unhideWhenUsed/>
    <w:rsid w:val="00E073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7374"/>
    <w:rPr>
      <w:i/>
      <w:iCs/>
    </w:rPr>
  </w:style>
  <w:style w:type="character" w:customStyle="1" w:styleId="enlighter-k0">
    <w:name w:val="enlighter-k0"/>
    <w:basedOn w:val="DefaultParagraphFont"/>
    <w:rsid w:val="00E07374"/>
  </w:style>
  <w:style w:type="character" w:customStyle="1" w:styleId="enlighter-text">
    <w:name w:val="enlighter-text"/>
    <w:basedOn w:val="DefaultParagraphFont"/>
    <w:rsid w:val="00E07374"/>
  </w:style>
  <w:style w:type="character" w:customStyle="1" w:styleId="enlighter-g1">
    <w:name w:val="enlighter-g1"/>
    <w:basedOn w:val="DefaultParagraphFont"/>
    <w:rsid w:val="00E07374"/>
  </w:style>
  <w:style w:type="character" w:customStyle="1" w:styleId="enlighter-k5">
    <w:name w:val="enlighter-k5"/>
    <w:basedOn w:val="DefaultParagraphFont"/>
    <w:rsid w:val="00E07374"/>
  </w:style>
  <w:style w:type="character" w:customStyle="1" w:styleId="enlighter-x1">
    <w:name w:val="enlighter-x1"/>
    <w:basedOn w:val="DefaultParagraphFont"/>
    <w:rsid w:val="00E07374"/>
  </w:style>
  <w:style w:type="character" w:customStyle="1" w:styleId="enlighter-k10">
    <w:name w:val="enlighter-k10"/>
    <w:basedOn w:val="DefaultParagraphFont"/>
    <w:rsid w:val="00E07374"/>
  </w:style>
  <w:style w:type="character" w:customStyle="1" w:styleId="enlighter-m0">
    <w:name w:val="enlighter-m0"/>
    <w:basedOn w:val="DefaultParagraphFont"/>
    <w:rsid w:val="00E07374"/>
  </w:style>
  <w:style w:type="character" w:customStyle="1" w:styleId="enlighter-k3">
    <w:name w:val="enlighter-k3"/>
    <w:basedOn w:val="DefaultParagraphFont"/>
    <w:rsid w:val="00E07374"/>
  </w:style>
  <w:style w:type="character" w:customStyle="1" w:styleId="enlighter-n1">
    <w:name w:val="enlighter-n1"/>
    <w:basedOn w:val="DefaultParagraphFont"/>
    <w:rsid w:val="00E07374"/>
  </w:style>
  <w:style w:type="character" w:customStyle="1" w:styleId="enlighter-s0">
    <w:name w:val="enlighter-s0"/>
    <w:basedOn w:val="DefaultParagraphFont"/>
    <w:rsid w:val="00E07374"/>
  </w:style>
  <w:style w:type="character" w:customStyle="1" w:styleId="enlighter-x2">
    <w:name w:val="enlighter-x2"/>
    <w:basedOn w:val="DefaultParagraphFont"/>
    <w:rsid w:val="00E07374"/>
  </w:style>
  <w:style w:type="character" w:customStyle="1" w:styleId="enlighter-m3">
    <w:name w:val="enlighter-m3"/>
    <w:basedOn w:val="DefaultParagraphFont"/>
    <w:rsid w:val="00E07374"/>
  </w:style>
  <w:style w:type="paragraph" w:styleId="BalloonText">
    <w:name w:val="Balloon Text"/>
    <w:basedOn w:val="Normal"/>
    <w:link w:val="BalloonTextChar"/>
    <w:uiPriority w:val="99"/>
    <w:semiHidden/>
    <w:unhideWhenUsed/>
    <w:rsid w:val="00E07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374"/>
    <w:rPr>
      <w:rFonts w:ascii="Tahoma" w:hAnsi="Tahoma" w:cs="Tahoma"/>
      <w:sz w:val="16"/>
      <w:szCs w:val="16"/>
    </w:rPr>
  </w:style>
  <w:style w:type="character" w:customStyle="1" w:styleId="Heading6Char">
    <w:name w:val="Heading 6 Char"/>
    <w:basedOn w:val="DefaultParagraphFont"/>
    <w:link w:val="Heading6"/>
    <w:uiPriority w:val="9"/>
    <w:semiHidden/>
    <w:rsid w:val="00E0737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59360195">
      <w:bodyDiv w:val="1"/>
      <w:marLeft w:val="0"/>
      <w:marRight w:val="0"/>
      <w:marTop w:val="0"/>
      <w:marBottom w:val="0"/>
      <w:divBdr>
        <w:top w:val="none" w:sz="0" w:space="0" w:color="auto"/>
        <w:left w:val="none" w:sz="0" w:space="0" w:color="auto"/>
        <w:bottom w:val="none" w:sz="0" w:space="0" w:color="auto"/>
        <w:right w:val="none" w:sz="0" w:space="0" w:color="auto"/>
      </w:divBdr>
      <w:divsChild>
        <w:div w:id="804278913">
          <w:marLeft w:val="0"/>
          <w:marRight w:val="0"/>
          <w:marTop w:val="0"/>
          <w:marBottom w:val="0"/>
          <w:divBdr>
            <w:top w:val="none" w:sz="0" w:space="0" w:color="auto"/>
            <w:left w:val="none" w:sz="0" w:space="0" w:color="auto"/>
            <w:bottom w:val="none" w:sz="0" w:space="0" w:color="auto"/>
            <w:right w:val="none" w:sz="0" w:space="0" w:color="auto"/>
          </w:divBdr>
        </w:div>
        <w:div w:id="1593313385">
          <w:marLeft w:val="0"/>
          <w:marRight w:val="0"/>
          <w:marTop w:val="0"/>
          <w:marBottom w:val="300"/>
          <w:divBdr>
            <w:top w:val="none" w:sz="0" w:space="0" w:color="auto"/>
            <w:left w:val="none" w:sz="0" w:space="0" w:color="auto"/>
            <w:bottom w:val="none" w:sz="0" w:space="0" w:color="auto"/>
            <w:right w:val="none" w:sz="0" w:space="0" w:color="auto"/>
          </w:divBdr>
          <w:divsChild>
            <w:div w:id="760369574">
              <w:marLeft w:val="0"/>
              <w:marRight w:val="0"/>
              <w:marTop w:val="0"/>
              <w:marBottom w:val="0"/>
              <w:divBdr>
                <w:top w:val="none" w:sz="0" w:space="0" w:color="auto"/>
                <w:left w:val="none" w:sz="0" w:space="0" w:color="auto"/>
                <w:bottom w:val="none" w:sz="0" w:space="0" w:color="auto"/>
                <w:right w:val="none" w:sz="0" w:space="0" w:color="auto"/>
              </w:divBdr>
              <w:divsChild>
                <w:div w:id="108623160">
                  <w:marLeft w:val="0"/>
                  <w:marRight w:val="0"/>
                  <w:marTop w:val="0"/>
                  <w:marBottom w:val="0"/>
                  <w:divBdr>
                    <w:top w:val="single" w:sz="2" w:space="4" w:color="FFFFFF"/>
                    <w:left w:val="single" w:sz="2" w:space="11" w:color="FFFFFF"/>
                    <w:bottom w:val="single" w:sz="2" w:space="1" w:color="FFFFFF"/>
                    <w:right w:val="single" w:sz="2" w:space="4" w:color="FFFFFF"/>
                  </w:divBdr>
                  <w:divsChild>
                    <w:div w:id="759641859">
                      <w:marLeft w:val="0"/>
                      <w:marRight w:val="0"/>
                      <w:marTop w:val="0"/>
                      <w:marBottom w:val="0"/>
                      <w:divBdr>
                        <w:top w:val="none" w:sz="0" w:space="0" w:color="auto"/>
                        <w:left w:val="none" w:sz="0" w:space="0" w:color="auto"/>
                        <w:bottom w:val="none" w:sz="0" w:space="0" w:color="auto"/>
                        <w:right w:val="none" w:sz="0" w:space="0" w:color="auto"/>
                      </w:divBdr>
                    </w:div>
                  </w:divsChild>
                </w:div>
                <w:div w:id="826946216">
                  <w:marLeft w:val="0"/>
                  <w:marRight w:val="0"/>
                  <w:marTop w:val="0"/>
                  <w:marBottom w:val="0"/>
                  <w:divBdr>
                    <w:top w:val="single" w:sz="2" w:space="1" w:color="FFFFFF"/>
                    <w:left w:val="single" w:sz="2" w:space="11" w:color="FFFFFF"/>
                    <w:bottom w:val="single" w:sz="2" w:space="1" w:color="FFFFFF"/>
                    <w:right w:val="single" w:sz="2" w:space="4" w:color="FFFFFF"/>
                  </w:divBdr>
                  <w:divsChild>
                    <w:div w:id="575045479">
                      <w:marLeft w:val="0"/>
                      <w:marRight w:val="0"/>
                      <w:marTop w:val="0"/>
                      <w:marBottom w:val="0"/>
                      <w:divBdr>
                        <w:top w:val="none" w:sz="0" w:space="0" w:color="auto"/>
                        <w:left w:val="none" w:sz="0" w:space="0" w:color="auto"/>
                        <w:bottom w:val="none" w:sz="0" w:space="0" w:color="auto"/>
                        <w:right w:val="none" w:sz="0" w:space="0" w:color="auto"/>
                      </w:divBdr>
                    </w:div>
                  </w:divsChild>
                </w:div>
                <w:div w:id="1456868769">
                  <w:marLeft w:val="0"/>
                  <w:marRight w:val="0"/>
                  <w:marTop w:val="0"/>
                  <w:marBottom w:val="0"/>
                  <w:divBdr>
                    <w:top w:val="single" w:sz="2" w:space="1" w:color="FFFFFF"/>
                    <w:left w:val="single" w:sz="2" w:space="11" w:color="FFFFFF"/>
                    <w:bottom w:val="single" w:sz="2" w:space="1" w:color="FFFFFF"/>
                    <w:right w:val="single" w:sz="2" w:space="4" w:color="FFFFFF"/>
                  </w:divBdr>
                  <w:divsChild>
                    <w:div w:id="16195658">
                      <w:marLeft w:val="0"/>
                      <w:marRight w:val="0"/>
                      <w:marTop w:val="0"/>
                      <w:marBottom w:val="0"/>
                      <w:divBdr>
                        <w:top w:val="none" w:sz="0" w:space="0" w:color="auto"/>
                        <w:left w:val="none" w:sz="0" w:space="0" w:color="auto"/>
                        <w:bottom w:val="none" w:sz="0" w:space="0" w:color="auto"/>
                        <w:right w:val="none" w:sz="0" w:space="0" w:color="auto"/>
                      </w:divBdr>
                    </w:div>
                  </w:divsChild>
                </w:div>
                <w:div w:id="1538733948">
                  <w:marLeft w:val="0"/>
                  <w:marRight w:val="0"/>
                  <w:marTop w:val="0"/>
                  <w:marBottom w:val="0"/>
                  <w:divBdr>
                    <w:top w:val="single" w:sz="2" w:space="1" w:color="FFFFFF"/>
                    <w:left w:val="single" w:sz="2" w:space="11" w:color="FFFFFF"/>
                    <w:bottom w:val="single" w:sz="2" w:space="4" w:color="FFFFFF"/>
                    <w:right w:val="single" w:sz="2" w:space="4" w:color="FFFFFF"/>
                  </w:divBdr>
                  <w:divsChild>
                    <w:div w:id="15313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6922">
          <w:marLeft w:val="0"/>
          <w:marRight w:val="0"/>
          <w:marTop w:val="0"/>
          <w:marBottom w:val="300"/>
          <w:divBdr>
            <w:top w:val="none" w:sz="0" w:space="0" w:color="auto"/>
            <w:left w:val="none" w:sz="0" w:space="0" w:color="auto"/>
            <w:bottom w:val="none" w:sz="0" w:space="0" w:color="auto"/>
            <w:right w:val="none" w:sz="0" w:space="0" w:color="auto"/>
          </w:divBdr>
          <w:divsChild>
            <w:div w:id="2056275149">
              <w:marLeft w:val="0"/>
              <w:marRight w:val="0"/>
              <w:marTop w:val="0"/>
              <w:marBottom w:val="0"/>
              <w:divBdr>
                <w:top w:val="none" w:sz="0" w:space="0" w:color="auto"/>
                <w:left w:val="none" w:sz="0" w:space="0" w:color="auto"/>
                <w:bottom w:val="none" w:sz="0" w:space="0" w:color="auto"/>
                <w:right w:val="none" w:sz="0" w:space="0" w:color="auto"/>
              </w:divBdr>
              <w:divsChild>
                <w:div w:id="1255020386">
                  <w:marLeft w:val="0"/>
                  <w:marRight w:val="0"/>
                  <w:marTop w:val="0"/>
                  <w:marBottom w:val="0"/>
                  <w:divBdr>
                    <w:top w:val="single" w:sz="2" w:space="4" w:color="FFFFFF"/>
                    <w:left w:val="single" w:sz="2" w:space="11" w:color="FFFFFF"/>
                    <w:bottom w:val="single" w:sz="2" w:space="1" w:color="FFFFFF"/>
                    <w:right w:val="single" w:sz="2" w:space="4" w:color="FFFFFF"/>
                  </w:divBdr>
                  <w:divsChild>
                    <w:div w:id="891577336">
                      <w:marLeft w:val="0"/>
                      <w:marRight w:val="0"/>
                      <w:marTop w:val="0"/>
                      <w:marBottom w:val="0"/>
                      <w:divBdr>
                        <w:top w:val="none" w:sz="0" w:space="0" w:color="auto"/>
                        <w:left w:val="none" w:sz="0" w:space="0" w:color="auto"/>
                        <w:bottom w:val="none" w:sz="0" w:space="0" w:color="auto"/>
                        <w:right w:val="none" w:sz="0" w:space="0" w:color="auto"/>
                      </w:divBdr>
                    </w:div>
                  </w:divsChild>
                </w:div>
                <w:div w:id="618218116">
                  <w:marLeft w:val="0"/>
                  <w:marRight w:val="0"/>
                  <w:marTop w:val="0"/>
                  <w:marBottom w:val="0"/>
                  <w:divBdr>
                    <w:top w:val="single" w:sz="2" w:space="1" w:color="FFFFFF"/>
                    <w:left w:val="single" w:sz="2" w:space="11" w:color="FFFFFF"/>
                    <w:bottom w:val="single" w:sz="2" w:space="1" w:color="FFFFFF"/>
                    <w:right w:val="single" w:sz="2" w:space="4" w:color="FFFFFF"/>
                  </w:divBdr>
                  <w:divsChild>
                    <w:div w:id="406852550">
                      <w:marLeft w:val="0"/>
                      <w:marRight w:val="0"/>
                      <w:marTop w:val="0"/>
                      <w:marBottom w:val="0"/>
                      <w:divBdr>
                        <w:top w:val="none" w:sz="0" w:space="0" w:color="auto"/>
                        <w:left w:val="none" w:sz="0" w:space="0" w:color="auto"/>
                        <w:bottom w:val="none" w:sz="0" w:space="0" w:color="auto"/>
                        <w:right w:val="none" w:sz="0" w:space="0" w:color="auto"/>
                      </w:divBdr>
                    </w:div>
                  </w:divsChild>
                </w:div>
                <w:div w:id="1224100694">
                  <w:marLeft w:val="0"/>
                  <w:marRight w:val="0"/>
                  <w:marTop w:val="0"/>
                  <w:marBottom w:val="0"/>
                  <w:divBdr>
                    <w:top w:val="single" w:sz="2" w:space="1" w:color="FFFFFF"/>
                    <w:left w:val="single" w:sz="2" w:space="11" w:color="FFFFFF"/>
                    <w:bottom w:val="single" w:sz="2" w:space="1" w:color="FFFFFF"/>
                    <w:right w:val="single" w:sz="2" w:space="4" w:color="FFFFFF"/>
                  </w:divBdr>
                  <w:divsChild>
                    <w:div w:id="1693191464">
                      <w:marLeft w:val="0"/>
                      <w:marRight w:val="0"/>
                      <w:marTop w:val="0"/>
                      <w:marBottom w:val="0"/>
                      <w:divBdr>
                        <w:top w:val="none" w:sz="0" w:space="0" w:color="auto"/>
                        <w:left w:val="none" w:sz="0" w:space="0" w:color="auto"/>
                        <w:bottom w:val="none" w:sz="0" w:space="0" w:color="auto"/>
                        <w:right w:val="none" w:sz="0" w:space="0" w:color="auto"/>
                      </w:divBdr>
                    </w:div>
                  </w:divsChild>
                </w:div>
                <w:div w:id="570191217">
                  <w:marLeft w:val="0"/>
                  <w:marRight w:val="0"/>
                  <w:marTop w:val="0"/>
                  <w:marBottom w:val="0"/>
                  <w:divBdr>
                    <w:top w:val="single" w:sz="2" w:space="1" w:color="FFFFFF"/>
                    <w:left w:val="single" w:sz="2" w:space="11" w:color="FFFFFF"/>
                    <w:bottom w:val="single" w:sz="2" w:space="1" w:color="FFFFFF"/>
                    <w:right w:val="single" w:sz="2" w:space="4" w:color="FFFFFF"/>
                  </w:divBdr>
                  <w:divsChild>
                    <w:div w:id="1146318983">
                      <w:marLeft w:val="0"/>
                      <w:marRight w:val="0"/>
                      <w:marTop w:val="0"/>
                      <w:marBottom w:val="0"/>
                      <w:divBdr>
                        <w:top w:val="none" w:sz="0" w:space="0" w:color="auto"/>
                        <w:left w:val="none" w:sz="0" w:space="0" w:color="auto"/>
                        <w:bottom w:val="none" w:sz="0" w:space="0" w:color="auto"/>
                        <w:right w:val="none" w:sz="0" w:space="0" w:color="auto"/>
                      </w:divBdr>
                    </w:div>
                  </w:divsChild>
                </w:div>
                <w:div w:id="660500009">
                  <w:marLeft w:val="0"/>
                  <w:marRight w:val="0"/>
                  <w:marTop w:val="0"/>
                  <w:marBottom w:val="0"/>
                  <w:divBdr>
                    <w:top w:val="single" w:sz="2" w:space="1" w:color="FFFFFF"/>
                    <w:left w:val="single" w:sz="2" w:space="11" w:color="FFFFFF"/>
                    <w:bottom w:val="single" w:sz="2" w:space="1" w:color="FFFFFF"/>
                    <w:right w:val="single" w:sz="2" w:space="4" w:color="FFFFFF"/>
                  </w:divBdr>
                  <w:divsChild>
                    <w:div w:id="639387290">
                      <w:marLeft w:val="0"/>
                      <w:marRight w:val="0"/>
                      <w:marTop w:val="0"/>
                      <w:marBottom w:val="0"/>
                      <w:divBdr>
                        <w:top w:val="none" w:sz="0" w:space="0" w:color="auto"/>
                        <w:left w:val="none" w:sz="0" w:space="0" w:color="auto"/>
                        <w:bottom w:val="none" w:sz="0" w:space="0" w:color="auto"/>
                        <w:right w:val="none" w:sz="0" w:space="0" w:color="auto"/>
                      </w:divBdr>
                    </w:div>
                  </w:divsChild>
                </w:div>
                <w:div w:id="716661675">
                  <w:marLeft w:val="0"/>
                  <w:marRight w:val="0"/>
                  <w:marTop w:val="0"/>
                  <w:marBottom w:val="0"/>
                  <w:divBdr>
                    <w:top w:val="single" w:sz="2" w:space="1" w:color="FFFFFF"/>
                    <w:left w:val="single" w:sz="2" w:space="11" w:color="FFFFFF"/>
                    <w:bottom w:val="single" w:sz="2" w:space="1" w:color="FFFFFF"/>
                    <w:right w:val="single" w:sz="2" w:space="4" w:color="FFFFFF"/>
                  </w:divBdr>
                  <w:divsChild>
                    <w:div w:id="1170292605">
                      <w:marLeft w:val="0"/>
                      <w:marRight w:val="0"/>
                      <w:marTop w:val="0"/>
                      <w:marBottom w:val="0"/>
                      <w:divBdr>
                        <w:top w:val="none" w:sz="0" w:space="0" w:color="auto"/>
                        <w:left w:val="none" w:sz="0" w:space="0" w:color="auto"/>
                        <w:bottom w:val="none" w:sz="0" w:space="0" w:color="auto"/>
                        <w:right w:val="none" w:sz="0" w:space="0" w:color="auto"/>
                      </w:divBdr>
                    </w:div>
                  </w:divsChild>
                </w:div>
                <w:div w:id="680277675">
                  <w:marLeft w:val="0"/>
                  <w:marRight w:val="0"/>
                  <w:marTop w:val="0"/>
                  <w:marBottom w:val="0"/>
                  <w:divBdr>
                    <w:top w:val="single" w:sz="2" w:space="1" w:color="FFFFFF"/>
                    <w:left w:val="single" w:sz="2" w:space="11" w:color="FFFFFF"/>
                    <w:bottom w:val="single" w:sz="2" w:space="1" w:color="FFFFFF"/>
                    <w:right w:val="single" w:sz="2" w:space="4" w:color="FFFFFF"/>
                  </w:divBdr>
                  <w:divsChild>
                    <w:div w:id="1288438748">
                      <w:marLeft w:val="0"/>
                      <w:marRight w:val="0"/>
                      <w:marTop w:val="0"/>
                      <w:marBottom w:val="0"/>
                      <w:divBdr>
                        <w:top w:val="none" w:sz="0" w:space="0" w:color="auto"/>
                        <w:left w:val="none" w:sz="0" w:space="0" w:color="auto"/>
                        <w:bottom w:val="none" w:sz="0" w:space="0" w:color="auto"/>
                        <w:right w:val="none" w:sz="0" w:space="0" w:color="auto"/>
                      </w:divBdr>
                    </w:div>
                  </w:divsChild>
                </w:div>
                <w:div w:id="262303685">
                  <w:marLeft w:val="0"/>
                  <w:marRight w:val="0"/>
                  <w:marTop w:val="0"/>
                  <w:marBottom w:val="0"/>
                  <w:divBdr>
                    <w:top w:val="single" w:sz="2" w:space="1" w:color="FFFFFF"/>
                    <w:left w:val="single" w:sz="2" w:space="11" w:color="FFFFFF"/>
                    <w:bottom w:val="single" w:sz="2" w:space="1" w:color="FFFFFF"/>
                    <w:right w:val="single" w:sz="2" w:space="4" w:color="FFFFFF"/>
                  </w:divBdr>
                  <w:divsChild>
                    <w:div w:id="1246498223">
                      <w:marLeft w:val="0"/>
                      <w:marRight w:val="0"/>
                      <w:marTop w:val="0"/>
                      <w:marBottom w:val="0"/>
                      <w:divBdr>
                        <w:top w:val="none" w:sz="0" w:space="0" w:color="auto"/>
                        <w:left w:val="none" w:sz="0" w:space="0" w:color="auto"/>
                        <w:bottom w:val="none" w:sz="0" w:space="0" w:color="auto"/>
                        <w:right w:val="none" w:sz="0" w:space="0" w:color="auto"/>
                      </w:divBdr>
                    </w:div>
                  </w:divsChild>
                </w:div>
                <w:div w:id="1516462792">
                  <w:marLeft w:val="0"/>
                  <w:marRight w:val="0"/>
                  <w:marTop w:val="0"/>
                  <w:marBottom w:val="0"/>
                  <w:divBdr>
                    <w:top w:val="single" w:sz="2" w:space="1" w:color="FFFFFF"/>
                    <w:left w:val="single" w:sz="2" w:space="11" w:color="FFFFFF"/>
                    <w:bottom w:val="single" w:sz="2" w:space="1" w:color="FFFFFF"/>
                    <w:right w:val="single" w:sz="2" w:space="4" w:color="FFFFFF"/>
                  </w:divBdr>
                  <w:divsChild>
                    <w:div w:id="350493673">
                      <w:marLeft w:val="0"/>
                      <w:marRight w:val="0"/>
                      <w:marTop w:val="0"/>
                      <w:marBottom w:val="0"/>
                      <w:divBdr>
                        <w:top w:val="none" w:sz="0" w:space="0" w:color="auto"/>
                        <w:left w:val="none" w:sz="0" w:space="0" w:color="auto"/>
                        <w:bottom w:val="none" w:sz="0" w:space="0" w:color="auto"/>
                        <w:right w:val="none" w:sz="0" w:space="0" w:color="auto"/>
                      </w:divBdr>
                    </w:div>
                  </w:divsChild>
                </w:div>
                <w:div w:id="491027391">
                  <w:marLeft w:val="0"/>
                  <w:marRight w:val="0"/>
                  <w:marTop w:val="0"/>
                  <w:marBottom w:val="0"/>
                  <w:divBdr>
                    <w:top w:val="single" w:sz="2" w:space="1" w:color="FFFFFF"/>
                    <w:left w:val="single" w:sz="2" w:space="11" w:color="FFFFFF"/>
                    <w:bottom w:val="single" w:sz="2" w:space="1" w:color="FFFFFF"/>
                    <w:right w:val="single" w:sz="2" w:space="4" w:color="FFFFFF"/>
                  </w:divBdr>
                  <w:divsChild>
                    <w:div w:id="827207070">
                      <w:marLeft w:val="0"/>
                      <w:marRight w:val="0"/>
                      <w:marTop w:val="0"/>
                      <w:marBottom w:val="0"/>
                      <w:divBdr>
                        <w:top w:val="none" w:sz="0" w:space="0" w:color="auto"/>
                        <w:left w:val="none" w:sz="0" w:space="0" w:color="auto"/>
                        <w:bottom w:val="none" w:sz="0" w:space="0" w:color="auto"/>
                        <w:right w:val="none" w:sz="0" w:space="0" w:color="auto"/>
                      </w:divBdr>
                    </w:div>
                  </w:divsChild>
                </w:div>
                <w:div w:id="117844124">
                  <w:marLeft w:val="0"/>
                  <w:marRight w:val="0"/>
                  <w:marTop w:val="0"/>
                  <w:marBottom w:val="0"/>
                  <w:divBdr>
                    <w:top w:val="single" w:sz="2" w:space="1" w:color="FFFFFF"/>
                    <w:left w:val="single" w:sz="2" w:space="11" w:color="FFFFFF"/>
                    <w:bottom w:val="single" w:sz="2" w:space="1" w:color="FFFFFF"/>
                    <w:right w:val="single" w:sz="2" w:space="4" w:color="FFFFFF"/>
                  </w:divBdr>
                  <w:divsChild>
                    <w:div w:id="1784690428">
                      <w:marLeft w:val="0"/>
                      <w:marRight w:val="0"/>
                      <w:marTop w:val="0"/>
                      <w:marBottom w:val="0"/>
                      <w:divBdr>
                        <w:top w:val="none" w:sz="0" w:space="0" w:color="auto"/>
                        <w:left w:val="none" w:sz="0" w:space="0" w:color="auto"/>
                        <w:bottom w:val="none" w:sz="0" w:space="0" w:color="auto"/>
                        <w:right w:val="none" w:sz="0" w:space="0" w:color="auto"/>
                      </w:divBdr>
                    </w:div>
                  </w:divsChild>
                </w:div>
                <w:div w:id="682513112">
                  <w:marLeft w:val="0"/>
                  <w:marRight w:val="0"/>
                  <w:marTop w:val="0"/>
                  <w:marBottom w:val="0"/>
                  <w:divBdr>
                    <w:top w:val="single" w:sz="2" w:space="1" w:color="FFFFFF"/>
                    <w:left w:val="single" w:sz="2" w:space="11" w:color="FFFFFF"/>
                    <w:bottom w:val="single" w:sz="2" w:space="1" w:color="FFFFFF"/>
                    <w:right w:val="single" w:sz="2" w:space="4" w:color="FFFFFF"/>
                  </w:divBdr>
                  <w:divsChild>
                    <w:div w:id="2067995851">
                      <w:marLeft w:val="0"/>
                      <w:marRight w:val="0"/>
                      <w:marTop w:val="0"/>
                      <w:marBottom w:val="0"/>
                      <w:divBdr>
                        <w:top w:val="none" w:sz="0" w:space="0" w:color="auto"/>
                        <w:left w:val="none" w:sz="0" w:space="0" w:color="auto"/>
                        <w:bottom w:val="none" w:sz="0" w:space="0" w:color="auto"/>
                        <w:right w:val="none" w:sz="0" w:space="0" w:color="auto"/>
                      </w:divBdr>
                    </w:div>
                  </w:divsChild>
                </w:div>
                <w:div w:id="488640013">
                  <w:marLeft w:val="0"/>
                  <w:marRight w:val="0"/>
                  <w:marTop w:val="0"/>
                  <w:marBottom w:val="0"/>
                  <w:divBdr>
                    <w:top w:val="single" w:sz="2" w:space="1" w:color="FFFFFF"/>
                    <w:left w:val="single" w:sz="2" w:space="11" w:color="FFFFFF"/>
                    <w:bottom w:val="single" w:sz="2" w:space="1" w:color="FFFFFF"/>
                    <w:right w:val="single" w:sz="2" w:space="4" w:color="FFFFFF"/>
                  </w:divBdr>
                  <w:divsChild>
                    <w:div w:id="1232352891">
                      <w:marLeft w:val="0"/>
                      <w:marRight w:val="0"/>
                      <w:marTop w:val="0"/>
                      <w:marBottom w:val="0"/>
                      <w:divBdr>
                        <w:top w:val="none" w:sz="0" w:space="0" w:color="auto"/>
                        <w:left w:val="none" w:sz="0" w:space="0" w:color="auto"/>
                        <w:bottom w:val="none" w:sz="0" w:space="0" w:color="auto"/>
                        <w:right w:val="none" w:sz="0" w:space="0" w:color="auto"/>
                      </w:divBdr>
                    </w:div>
                  </w:divsChild>
                </w:div>
                <w:div w:id="425735296">
                  <w:marLeft w:val="0"/>
                  <w:marRight w:val="0"/>
                  <w:marTop w:val="0"/>
                  <w:marBottom w:val="0"/>
                  <w:divBdr>
                    <w:top w:val="single" w:sz="2" w:space="1" w:color="FFFFFF"/>
                    <w:left w:val="single" w:sz="2" w:space="11" w:color="FFFFFF"/>
                    <w:bottom w:val="single" w:sz="2" w:space="1" w:color="FFFFFF"/>
                    <w:right w:val="single" w:sz="2" w:space="4" w:color="FFFFFF"/>
                  </w:divBdr>
                  <w:divsChild>
                    <w:div w:id="632058295">
                      <w:marLeft w:val="0"/>
                      <w:marRight w:val="0"/>
                      <w:marTop w:val="0"/>
                      <w:marBottom w:val="0"/>
                      <w:divBdr>
                        <w:top w:val="none" w:sz="0" w:space="0" w:color="auto"/>
                        <w:left w:val="none" w:sz="0" w:space="0" w:color="auto"/>
                        <w:bottom w:val="none" w:sz="0" w:space="0" w:color="auto"/>
                        <w:right w:val="none" w:sz="0" w:space="0" w:color="auto"/>
                      </w:divBdr>
                    </w:div>
                  </w:divsChild>
                </w:div>
                <w:div w:id="136190486">
                  <w:marLeft w:val="0"/>
                  <w:marRight w:val="0"/>
                  <w:marTop w:val="0"/>
                  <w:marBottom w:val="0"/>
                  <w:divBdr>
                    <w:top w:val="single" w:sz="2" w:space="1" w:color="FFFFFF"/>
                    <w:left w:val="single" w:sz="2" w:space="11" w:color="FFFFFF"/>
                    <w:bottom w:val="single" w:sz="2" w:space="1" w:color="FFFFFF"/>
                    <w:right w:val="single" w:sz="2" w:space="4" w:color="FFFFFF"/>
                  </w:divBdr>
                  <w:divsChild>
                    <w:div w:id="1001276784">
                      <w:marLeft w:val="0"/>
                      <w:marRight w:val="0"/>
                      <w:marTop w:val="0"/>
                      <w:marBottom w:val="0"/>
                      <w:divBdr>
                        <w:top w:val="none" w:sz="0" w:space="0" w:color="auto"/>
                        <w:left w:val="none" w:sz="0" w:space="0" w:color="auto"/>
                        <w:bottom w:val="none" w:sz="0" w:space="0" w:color="auto"/>
                        <w:right w:val="none" w:sz="0" w:space="0" w:color="auto"/>
                      </w:divBdr>
                    </w:div>
                  </w:divsChild>
                </w:div>
                <w:div w:id="1054619460">
                  <w:marLeft w:val="0"/>
                  <w:marRight w:val="0"/>
                  <w:marTop w:val="0"/>
                  <w:marBottom w:val="0"/>
                  <w:divBdr>
                    <w:top w:val="single" w:sz="2" w:space="1" w:color="FFFFFF"/>
                    <w:left w:val="single" w:sz="2" w:space="11" w:color="FFFFFF"/>
                    <w:bottom w:val="single" w:sz="2" w:space="1" w:color="FFFFFF"/>
                    <w:right w:val="single" w:sz="2" w:space="4" w:color="FFFFFF"/>
                  </w:divBdr>
                  <w:divsChild>
                    <w:div w:id="1004279087">
                      <w:marLeft w:val="0"/>
                      <w:marRight w:val="0"/>
                      <w:marTop w:val="0"/>
                      <w:marBottom w:val="0"/>
                      <w:divBdr>
                        <w:top w:val="none" w:sz="0" w:space="0" w:color="auto"/>
                        <w:left w:val="none" w:sz="0" w:space="0" w:color="auto"/>
                        <w:bottom w:val="none" w:sz="0" w:space="0" w:color="auto"/>
                        <w:right w:val="none" w:sz="0" w:space="0" w:color="auto"/>
                      </w:divBdr>
                    </w:div>
                  </w:divsChild>
                </w:div>
                <w:div w:id="1364669196">
                  <w:marLeft w:val="0"/>
                  <w:marRight w:val="0"/>
                  <w:marTop w:val="0"/>
                  <w:marBottom w:val="0"/>
                  <w:divBdr>
                    <w:top w:val="single" w:sz="2" w:space="1" w:color="FFFFFF"/>
                    <w:left w:val="single" w:sz="2" w:space="11" w:color="FFFFFF"/>
                    <w:bottom w:val="single" w:sz="2" w:space="4" w:color="FFFFFF"/>
                    <w:right w:val="single" w:sz="2" w:space="4" w:color="FFFFFF"/>
                  </w:divBdr>
                  <w:divsChild>
                    <w:div w:id="14000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3233">
          <w:marLeft w:val="0"/>
          <w:marRight w:val="0"/>
          <w:marTop w:val="0"/>
          <w:marBottom w:val="300"/>
          <w:divBdr>
            <w:top w:val="none" w:sz="0" w:space="0" w:color="auto"/>
            <w:left w:val="none" w:sz="0" w:space="0" w:color="auto"/>
            <w:bottom w:val="none" w:sz="0" w:space="0" w:color="auto"/>
            <w:right w:val="none" w:sz="0" w:space="0" w:color="auto"/>
          </w:divBdr>
          <w:divsChild>
            <w:div w:id="1349021249">
              <w:marLeft w:val="0"/>
              <w:marRight w:val="0"/>
              <w:marTop w:val="0"/>
              <w:marBottom w:val="0"/>
              <w:divBdr>
                <w:top w:val="none" w:sz="0" w:space="0" w:color="auto"/>
                <w:left w:val="none" w:sz="0" w:space="0" w:color="auto"/>
                <w:bottom w:val="none" w:sz="0" w:space="0" w:color="auto"/>
                <w:right w:val="none" w:sz="0" w:space="0" w:color="auto"/>
              </w:divBdr>
              <w:divsChild>
                <w:div w:id="1885092839">
                  <w:marLeft w:val="0"/>
                  <w:marRight w:val="0"/>
                  <w:marTop w:val="0"/>
                  <w:marBottom w:val="0"/>
                  <w:divBdr>
                    <w:top w:val="single" w:sz="2" w:space="4" w:color="FFFFFF"/>
                    <w:left w:val="single" w:sz="2" w:space="11" w:color="FFFFFF"/>
                    <w:bottom w:val="single" w:sz="2" w:space="1" w:color="FFFFFF"/>
                    <w:right w:val="single" w:sz="2" w:space="4" w:color="FFFFFF"/>
                  </w:divBdr>
                  <w:divsChild>
                    <w:div w:id="1508591190">
                      <w:marLeft w:val="0"/>
                      <w:marRight w:val="0"/>
                      <w:marTop w:val="0"/>
                      <w:marBottom w:val="0"/>
                      <w:divBdr>
                        <w:top w:val="none" w:sz="0" w:space="0" w:color="auto"/>
                        <w:left w:val="none" w:sz="0" w:space="0" w:color="auto"/>
                        <w:bottom w:val="none" w:sz="0" w:space="0" w:color="auto"/>
                        <w:right w:val="none" w:sz="0" w:space="0" w:color="auto"/>
                      </w:divBdr>
                    </w:div>
                  </w:divsChild>
                </w:div>
                <w:div w:id="1034042913">
                  <w:marLeft w:val="0"/>
                  <w:marRight w:val="0"/>
                  <w:marTop w:val="0"/>
                  <w:marBottom w:val="0"/>
                  <w:divBdr>
                    <w:top w:val="single" w:sz="2" w:space="1" w:color="FFFFFF"/>
                    <w:left w:val="single" w:sz="2" w:space="11" w:color="FFFFFF"/>
                    <w:bottom w:val="single" w:sz="2" w:space="1" w:color="FFFFFF"/>
                    <w:right w:val="single" w:sz="2" w:space="4" w:color="FFFFFF"/>
                  </w:divBdr>
                  <w:divsChild>
                    <w:div w:id="881477892">
                      <w:marLeft w:val="0"/>
                      <w:marRight w:val="0"/>
                      <w:marTop w:val="0"/>
                      <w:marBottom w:val="0"/>
                      <w:divBdr>
                        <w:top w:val="none" w:sz="0" w:space="0" w:color="auto"/>
                        <w:left w:val="none" w:sz="0" w:space="0" w:color="auto"/>
                        <w:bottom w:val="none" w:sz="0" w:space="0" w:color="auto"/>
                        <w:right w:val="none" w:sz="0" w:space="0" w:color="auto"/>
                      </w:divBdr>
                    </w:div>
                  </w:divsChild>
                </w:div>
                <w:div w:id="374501720">
                  <w:marLeft w:val="0"/>
                  <w:marRight w:val="0"/>
                  <w:marTop w:val="0"/>
                  <w:marBottom w:val="0"/>
                  <w:divBdr>
                    <w:top w:val="single" w:sz="2" w:space="1" w:color="FFFFFF"/>
                    <w:left w:val="single" w:sz="2" w:space="11" w:color="FFFFFF"/>
                    <w:bottom w:val="single" w:sz="2" w:space="1" w:color="FFFFFF"/>
                    <w:right w:val="single" w:sz="2" w:space="4" w:color="FFFFFF"/>
                  </w:divBdr>
                  <w:divsChild>
                    <w:div w:id="114182129">
                      <w:marLeft w:val="0"/>
                      <w:marRight w:val="0"/>
                      <w:marTop w:val="0"/>
                      <w:marBottom w:val="0"/>
                      <w:divBdr>
                        <w:top w:val="none" w:sz="0" w:space="0" w:color="auto"/>
                        <w:left w:val="none" w:sz="0" w:space="0" w:color="auto"/>
                        <w:bottom w:val="none" w:sz="0" w:space="0" w:color="auto"/>
                        <w:right w:val="none" w:sz="0" w:space="0" w:color="auto"/>
                      </w:divBdr>
                    </w:div>
                  </w:divsChild>
                </w:div>
                <w:div w:id="261647390">
                  <w:marLeft w:val="0"/>
                  <w:marRight w:val="0"/>
                  <w:marTop w:val="0"/>
                  <w:marBottom w:val="0"/>
                  <w:divBdr>
                    <w:top w:val="single" w:sz="2" w:space="1" w:color="FFFFFF"/>
                    <w:left w:val="single" w:sz="2" w:space="11" w:color="FFFFFF"/>
                    <w:bottom w:val="single" w:sz="2" w:space="1" w:color="FFFFFF"/>
                    <w:right w:val="single" w:sz="2" w:space="4" w:color="FFFFFF"/>
                  </w:divBdr>
                  <w:divsChild>
                    <w:div w:id="1631594239">
                      <w:marLeft w:val="0"/>
                      <w:marRight w:val="0"/>
                      <w:marTop w:val="0"/>
                      <w:marBottom w:val="0"/>
                      <w:divBdr>
                        <w:top w:val="none" w:sz="0" w:space="0" w:color="auto"/>
                        <w:left w:val="none" w:sz="0" w:space="0" w:color="auto"/>
                        <w:bottom w:val="none" w:sz="0" w:space="0" w:color="auto"/>
                        <w:right w:val="none" w:sz="0" w:space="0" w:color="auto"/>
                      </w:divBdr>
                    </w:div>
                  </w:divsChild>
                </w:div>
                <w:div w:id="298997995">
                  <w:marLeft w:val="0"/>
                  <w:marRight w:val="0"/>
                  <w:marTop w:val="0"/>
                  <w:marBottom w:val="0"/>
                  <w:divBdr>
                    <w:top w:val="single" w:sz="2" w:space="1" w:color="FFFFFF"/>
                    <w:left w:val="single" w:sz="2" w:space="11" w:color="FFFFFF"/>
                    <w:bottom w:val="single" w:sz="2" w:space="1" w:color="FFFFFF"/>
                    <w:right w:val="single" w:sz="2" w:space="4" w:color="FFFFFF"/>
                  </w:divBdr>
                  <w:divsChild>
                    <w:div w:id="1963607692">
                      <w:marLeft w:val="0"/>
                      <w:marRight w:val="0"/>
                      <w:marTop w:val="0"/>
                      <w:marBottom w:val="0"/>
                      <w:divBdr>
                        <w:top w:val="none" w:sz="0" w:space="0" w:color="auto"/>
                        <w:left w:val="none" w:sz="0" w:space="0" w:color="auto"/>
                        <w:bottom w:val="none" w:sz="0" w:space="0" w:color="auto"/>
                        <w:right w:val="none" w:sz="0" w:space="0" w:color="auto"/>
                      </w:divBdr>
                    </w:div>
                  </w:divsChild>
                </w:div>
                <w:div w:id="1816406305">
                  <w:marLeft w:val="0"/>
                  <w:marRight w:val="0"/>
                  <w:marTop w:val="0"/>
                  <w:marBottom w:val="0"/>
                  <w:divBdr>
                    <w:top w:val="single" w:sz="2" w:space="1" w:color="FFFFFF"/>
                    <w:left w:val="single" w:sz="2" w:space="11" w:color="FFFFFF"/>
                    <w:bottom w:val="single" w:sz="2" w:space="1" w:color="FFFFFF"/>
                    <w:right w:val="single" w:sz="2" w:space="4" w:color="FFFFFF"/>
                  </w:divBdr>
                  <w:divsChild>
                    <w:div w:id="1079792532">
                      <w:marLeft w:val="0"/>
                      <w:marRight w:val="0"/>
                      <w:marTop w:val="0"/>
                      <w:marBottom w:val="0"/>
                      <w:divBdr>
                        <w:top w:val="none" w:sz="0" w:space="0" w:color="auto"/>
                        <w:left w:val="none" w:sz="0" w:space="0" w:color="auto"/>
                        <w:bottom w:val="none" w:sz="0" w:space="0" w:color="auto"/>
                        <w:right w:val="none" w:sz="0" w:space="0" w:color="auto"/>
                      </w:divBdr>
                    </w:div>
                  </w:divsChild>
                </w:div>
                <w:div w:id="162942044">
                  <w:marLeft w:val="0"/>
                  <w:marRight w:val="0"/>
                  <w:marTop w:val="0"/>
                  <w:marBottom w:val="0"/>
                  <w:divBdr>
                    <w:top w:val="single" w:sz="2" w:space="1" w:color="FFFFFF"/>
                    <w:left w:val="single" w:sz="2" w:space="11" w:color="FFFFFF"/>
                    <w:bottom w:val="single" w:sz="2" w:space="1" w:color="FFFFFF"/>
                    <w:right w:val="single" w:sz="2" w:space="4" w:color="FFFFFF"/>
                  </w:divBdr>
                  <w:divsChild>
                    <w:div w:id="1939632947">
                      <w:marLeft w:val="0"/>
                      <w:marRight w:val="0"/>
                      <w:marTop w:val="0"/>
                      <w:marBottom w:val="0"/>
                      <w:divBdr>
                        <w:top w:val="none" w:sz="0" w:space="0" w:color="auto"/>
                        <w:left w:val="none" w:sz="0" w:space="0" w:color="auto"/>
                        <w:bottom w:val="none" w:sz="0" w:space="0" w:color="auto"/>
                        <w:right w:val="none" w:sz="0" w:space="0" w:color="auto"/>
                      </w:divBdr>
                    </w:div>
                  </w:divsChild>
                </w:div>
                <w:div w:id="1576284532">
                  <w:marLeft w:val="0"/>
                  <w:marRight w:val="0"/>
                  <w:marTop w:val="0"/>
                  <w:marBottom w:val="0"/>
                  <w:divBdr>
                    <w:top w:val="single" w:sz="2" w:space="1" w:color="FFFFFF"/>
                    <w:left w:val="single" w:sz="2" w:space="11" w:color="FFFFFF"/>
                    <w:bottom w:val="single" w:sz="2" w:space="1" w:color="FFFFFF"/>
                    <w:right w:val="single" w:sz="2" w:space="4" w:color="FFFFFF"/>
                  </w:divBdr>
                  <w:divsChild>
                    <w:div w:id="1927960061">
                      <w:marLeft w:val="0"/>
                      <w:marRight w:val="0"/>
                      <w:marTop w:val="0"/>
                      <w:marBottom w:val="0"/>
                      <w:divBdr>
                        <w:top w:val="none" w:sz="0" w:space="0" w:color="auto"/>
                        <w:left w:val="none" w:sz="0" w:space="0" w:color="auto"/>
                        <w:bottom w:val="none" w:sz="0" w:space="0" w:color="auto"/>
                        <w:right w:val="none" w:sz="0" w:space="0" w:color="auto"/>
                      </w:divBdr>
                    </w:div>
                  </w:divsChild>
                </w:div>
                <w:div w:id="1386366763">
                  <w:marLeft w:val="0"/>
                  <w:marRight w:val="0"/>
                  <w:marTop w:val="0"/>
                  <w:marBottom w:val="0"/>
                  <w:divBdr>
                    <w:top w:val="single" w:sz="2" w:space="1" w:color="FFFFFF"/>
                    <w:left w:val="single" w:sz="2" w:space="11" w:color="FFFFFF"/>
                    <w:bottom w:val="single" w:sz="2" w:space="1" w:color="FFFFFF"/>
                    <w:right w:val="single" w:sz="2" w:space="4" w:color="FFFFFF"/>
                  </w:divBdr>
                  <w:divsChild>
                    <w:div w:id="1192918067">
                      <w:marLeft w:val="0"/>
                      <w:marRight w:val="0"/>
                      <w:marTop w:val="0"/>
                      <w:marBottom w:val="0"/>
                      <w:divBdr>
                        <w:top w:val="none" w:sz="0" w:space="0" w:color="auto"/>
                        <w:left w:val="none" w:sz="0" w:space="0" w:color="auto"/>
                        <w:bottom w:val="none" w:sz="0" w:space="0" w:color="auto"/>
                        <w:right w:val="none" w:sz="0" w:space="0" w:color="auto"/>
                      </w:divBdr>
                    </w:div>
                  </w:divsChild>
                </w:div>
                <w:div w:id="424347335">
                  <w:marLeft w:val="0"/>
                  <w:marRight w:val="0"/>
                  <w:marTop w:val="0"/>
                  <w:marBottom w:val="0"/>
                  <w:divBdr>
                    <w:top w:val="single" w:sz="2" w:space="1" w:color="FFFFFF"/>
                    <w:left w:val="single" w:sz="2" w:space="11" w:color="FFFFFF"/>
                    <w:bottom w:val="single" w:sz="2" w:space="1" w:color="FFFFFF"/>
                    <w:right w:val="single" w:sz="2" w:space="4" w:color="FFFFFF"/>
                  </w:divBdr>
                  <w:divsChild>
                    <w:div w:id="1785492839">
                      <w:marLeft w:val="0"/>
                      <w:marRight w:val="0"/>
                      <w:marTop w:val="0"/>
                      <w:marBottom w:val="0"/>
                      <w:divBdr>
                        <w:top w:val="none" w:sz="0" w:space="0" w:color="auto"/>
                        <w:left w:val="none" w:sz="0" w:space="0" w:color="auto"/>
                        <w:bottom w:val="none" w:sz="0" w:space="0" w:color="auto"/>
                        <w:right w:val="none" w:sz="0" w:space="0" w:color="auto"/>
                      </w:divBdr>
                    </w:div>
                  </w:divsChild>
                </w:div>
                <w:div w:id="314337392">
                  <w:marLeft w:val="0"/>
                  <w:marRight w:val="0"/>
                  <w:marTop w:val="0"/>
                  <w:marBottom w:val="0"/>
                  <w:divBdr>
                    <w:top w:val="single" w:sz="2" w:space="1" w:color="FFFFFF"/>
                    <w:left w:val="single" w:sz="2" w:space="11" w:color="FFFFFF"/>
                    <w:bottom w:val="single" w:sz="2" w:space="1" w:color="FFFFFF"/>
                    <w:right w:val="single" w:sz="2" w:space="4" w:color="FFFFFF"/>
                  </w:divBdr>
                  <w:divsChild>
                    <w:div w:id="4864044">
                      <w:marLeft w:val="0"/>
                      <w:marRight w:val="0"/>
                      <w:marTop w:val="0"/>
                      <w:marBottom w:val="0"/>
                      <w:divBdr>
                        <w:top w:val="none" w:sz="0" w:space="0" w:color="auto"/>
                        <w:left w:val="none" w:sz="0" w:space="0" w:color="auto"/>
                        <w:bottom w:val="none" w:sz="0" w:space="0" w:color="auto"/>
                        <w:right w:val="none" w:sz="0" w:space="0" w:color="auto"/>
                      </w:divBdr>
                    </w:div>
                  </w:divsChild>
                </w:div>
                <w:div w:id="2122264008">
                  <w:marLeft w:val="0"/>
                  <w:marRight w:val="0"/>
                  <w:marTop w:val="0"/>
                  <w:marBottom w:val="0"/>
                  <w:divBdr>
                    <w:top w:val="single" w:sz="2" w:space="1" w:color="FFFFFF"/>
                    <w:left w:val="single" w:sz="2" w:space="11" w:color="FFFFFF"/>
                    <w:bottom w:val="single" w:sz="2" w:space="1" w:color="FFFFFF"/>
                    <w:right w:val="single" w:sz="2" w:space="4" w:color="FFFFFF"/>
                  </w:divBdr>
                  <w:divsChild>
                    <w:div w:id="777869632">
                      <w:marLeft w:val="0"/>
                      <w:marRight w:val="0"/>
                      <w:marTop w:val="0"/>
                      <w:marBottom w:val="0"/>
                      <w:divBdr>
                        <w:top w:val="none" w:sz="0" w:space="0" w:color="auto"/>
                        <w:left w:val="none" w:sz="0" w:space="0" w:color="auto"/>
                        <w:bottom w:val="none" w:sz="0" w:space="0" w:color="auto"/>
                        <w:right w:val="none" w:sz="0" w:space="0" w:color="auto"/>
                      </w:divBdr>
                    </w:div>
                  </w:divsChild>
                </w:div>
                <w:div w:id="1461537155">
                  <w:marLeft w:val="0"/>
                  <w:marRight w:val="0"/>
                  <w:marTop w:val="0"/>
                  <w:marBottom w:val="0"/>
                  <w:divBdr>
                    <w:top w:val="single" w:sz="2" w:space="1" w:color="FFFFFF"/>
                    <w:left w:val="single" w:sz="2" w:space="11" w:color="FFFFFF"/>
                    <w:bottom w:val="single" w:sz="2" w:space="4" w:color="FFFFFF"/>
                    <w:right w:val="single" w:sz="2" w:space="4" w:color="FFFFFF"/>
                  </w:divBdr>
                  <w:divsChild>
                    <w:div w:id="16919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2736">
          <w:marLeft w:val="0"/>
          <w:marRight w:val="0"/>
          <w:marTop w:val="0"/>
          <w:marBottom w:val="300"/>
          <w:divBdr>
            <w:top w:val="none" w:sz="0" w:space="0" w:color="auto"/>
            <w:left w:val="none" w:sz="0" w:space="0" w:color="auto"/>
            <w:bottom w:val="none" w:sz="0" w:space="0" w:color="auto"/>
            <w:right w:val="none" w:sz="0" w:space="0" w:color="auto"/>
          </w:divBdr>
          <w:divsChild>
            <w:div w:id="1626884540">
              <w:marLeft w:val="0"/>
              <w:marRight w:val="0"/>
              <w:marTop w:val="0"/>
              <w:marBottom w:val="0"/>
              <w:divBdr>
                <w:top w:val="none" w:sz="0" w:space="0" w:color="auto"/>
                <w:left w:val="none" w:sz="0" w:space="0" w:color="auto"/>
                <w:bottom w:val="none" w:sz="0" w:space="0" w:color="auto"/>
                <w:right w:val="none" w:sz="0" w:space="0" w:color="auto"/>
              </w:divBdr>
              <w:divsChild>
                <w:div w:id="845753610">
                  <w:marLeft w:val="0"/>
                  <w:marRight w:val="0"/>
                  <w:marTop w:val="0"/>
                  <w:marBottom w:val="0"/>
                  <w:divBdr>
                    <w:top w:val="single" w:sz="2" w:space="4" w:color="FFFFFF"/>
                    <w:left w:val="single" w:sz="2" w:space="11" w:color="FFFFFF"/>
                    <w:bottom w:val="single" w:sz="2" w:space="1" w:color="FFFFFF"/>
                    <w:right w:val="single" w:sz="2" w:space="4" w:color="FFFFFF"/>
                  </w:divBdr>
                  <w:divsChild>
                    <w:div w:id="1064525845">
                      <w:marLeft w:val="0"/>
                      <w:marRight w:val="0"/>
                      <w:marTop w:val="0"/>
                      <w:marBottom w:val="0"/>
                      <w:divBdr>
                        <w:top w:val="none" w:sz="0" w:space="0" w:color="auto"/>
                        <w:left w:val="none" w:sz="0" w:space="0" w:color="auto"/>
                        <w:bottom w:val="none" w:sz="0" w:space="0" w:color="auto"/>
                        <w:right w:val="none" w:sz="0" w:space="0" w:color="auto"/>
                      </w:divBdr>
                    </w:div>
                  </w:divsChild>
                </w:div>
                <w:div w:id="771246414">
                  <w:marLeft w:val="0"/>
                  <w:marRight w:val="0"/>
                  <w:marTop w:val="0"/>
                  <w:marBottom w:val="0"/>
                  <w:divBdr>
                    <w:top w:val="single" w:sz="2" w:space="1" w:color="FFFFFF"/>
                    <w:left w:val="single" w:sz="2" w:space="11" w:color="FFFFFF"/>
                    <w:bottom w:val="single" w:sz="2" w:space="1" w:color="FFFFFF"/>
                    <w:right w:val="single" w:sz="2" w:space="4" w:color="FFFFFF"/>
                  </w:divBdr>
                  <w:divsChild>
                    <w:div w:id="1923106232">
                      <w:marLeft w:val="0"/>
                      <w:marRight w:val="0"/>
                      <w:marTop w:val="0"/>
                      <w:marBottom w:val="0"/>
                      <w:divBdr>
                        <w:top w:val="none" w:sz="0" w:space="0" w:color="auto"/>
                        <w:left w:val="none" w:sz="0" w:space="0" w:color="auto"/>
                        <w:bottom w:val="none" w:sz="0" w:space="0" w:color="auto"/>
                        <w:right w:val="none" w:sz="0" w:space="0" w:color="auto"/>
                      </w:divBdr>
                    </w:div>
                  </w:divsChild>
                </w:div>
                <w:div w:id="1528788819">
                  <w:marLeft w:val="0"/>
                  <w:marRight w:val="0"/>
                  <w:marTop w:val="0"/>
                  <w:marBottom w:val="0"/>
                  <w:divBdr>
                    <w:top w:val="single" w:sz="2" w:space="1" w:color="FFFFFF"/>
                    <w:left w:val="single" w:sz="2" w:space="11" w:color="FFFFFF"/>
                    <w:bottom w:val="single" w:sz="2" w:space="1" w:color="FFFFFF"/>
                    <w:right w:val="single" w:sz="2" w:space="4" w:color="FFFFFF"/>
                  </w:divBdr>
                  <w:divsChild>
                    <w:div w:id="1611663263">
                      <w:marLeft w:val="0"/>
                      <w:marRight w:val="0"/>
                      <w:marTop w:val="0"/>
                      <w:marBottom w:val="0"/>
                      <w:divBdr>
                        <w:top w:val="none" w:sz="0" w:space="0" w:color="auto"/>
                        <w:left w:val="none" w:sz="0" w:space="0" w:color="auto"/>
                        <w:bottom w:val="none" w:sz="0" w:space="0" w:color="auto"/>
                        <w:right w:val="none" w:sz="0" w:space="0" w:color="auto"/>
                      </w:divBdr>
                    </w:div>
                  </w:divsChild>
                </w:div>
                <w:div w:id="344720920">
                  <w:marLeft w:val="0"/>
                  <w:marRight w:val="0"/>
                  <w:marTop w:val="0"/>
                  <w:marBottom w:val="0"/>
                  <w:divBdr>
                    <w:top w:val="single" w:sz="2" w:space="1" w:color="FFFFFF"/>
                    <w:left w:val="single" w:sz="2" w:space="11" w:color="FFFFFF"/>
                    <w:bottom w:val="single" w:sz="2" w:space="1" w:color="FFFFFF"/>
                    <w:right w:val="single" w:sz="2" w:space="4" w:color="FFFFFF"/>
                  </w:divBdr>
                  <w:divsChild>
                    <w:div w:id="1472408426">
                      <w:marLeft w:val="0"/>
                      <w:marRight w:val="0"/>
                      <w:marTop w:val="0"/>
                      <w:marBottom w:val="0"/>
                      <w:divBdr>
                        <w:top w:val="none" w:sz="0" w:space="0" w:color="auto"/>
                        <w:left w:val="none" w:sz="0" w:space="0" w:color="auto"/>
                        <w:bottom w:val="none" w:sz="0" w:space="0" w:color="auto"/>
                        <w:right w:val="none" w:sz="0" w:space="0" w:color="auto"/>
                      </w:divBdr>
                    </w:div>
                  </w:divsChild>
                </w:div>
                <w:div w:id="1146512451">
                  <w:marLeft w:val="0"/>
                  <w:marRight w:val="0"/>
                  <w:marTop w:val="0"/>
                  <w:marBottom w:val="0"/>
                  <w:divBdr>
                    <w:top w:val="single" w:sz="2" w:space="1" w:color="FFFFFF"/>
                    <w:left w:val="single" w:sz="2" w:space="11" w:color="FFFFFF"/>
                    <w:bottom w:val="single" w:sz="2" w:space="1" w:color="FFFFFF"/>
                    <w:right w:val="single" w:sz="2" w:space="4" w:color="FFFFFF"/>
                  </w:divBdr>
                  <w:divsChild>
                    <w:div w:id="1650789272">
                      <w:marLeft w:val="0"/>
                      <w:marRight w:val="0"/>
                      <w:marTop w:val="0"/>
                      <w:marBottom w:val="0"/>
                      <w:divBdr>
                        <w:top w:val="none" w:sz="0" w:space="0" w:color="auto"/>
                        <w:left w:val="none" w:sz="0" w:space="0" w:color="auto"/>
                        <w:bottom w:val="none" w:sz="0" w:space="0" w:color="auto"/>
                        <w:right w:val="none" w:sz="0" w:space="0" w:color="auto"/>
                      </w:divBdr>
                    </w:div>
                  </w:divsChild>
                </w:div>
                <w:div w:id="1554194632">
                  <w:marLeft w:val="0"/>
                  <w:marRight w:val="0"/>
                  <w:marTop w:val="0"/>
                  <w:marBottom w:val="0"/>
                  <w:divBdr>
                    <w:top w:val="single" w:sz="2" w:space="1" w:color="FFFFFF"/>
                    <w:left w:val="single" w:sz="2" w:space="11" w:color="FFFFFF"/>
                    <w:bottom w:val="single" w:sz="2" w:space="1" w:color="FFFFFF"/>
                    <w:right w:val="single" w:sz="2" w:space="4" w:color="FFFFFF"/>
                  </w:divBdr>
                  <w:divsChild>
                    <w:div w:id="331222546">
                      <w:marLeft w:val="0"/>
                      <w:marRight w:val="0"/>
                      <w:marTop w:val="0"/>
                      <w:marBottom w:val="0"/>
                      <w:divBdr>
                        <w:top w:val="none" w:sz="0" w:space="0" w:color="auto"/>
                        <w:left w:val="none" w:sz="0" w:space="0" w:color="auto"/>
                        <w:bottom w:val="none" w:sz="0" w:space="0" w:color="auto"/>
                        <w:right w:val="none" w:sz="0" w:space="0" w:color="auto"/>
                      </w:divBdr>
                    </w:div>
                  </w:divsChild>
                </w:div>
                <w:div w:id="1572344934">
                  <w:marLeft w:val="0"/>
                  <w:marRight w:val="0"/>
                  <w:marTop w:val="0"/>
                  <w:marBottom w:val="0"/>
                  <w:divBdr>
                    <w:top w:val="single" w:sz="2" w:space="1" w:color="FFFFFF"/>
                    <w:left w:val="single" w:sz="2" w:space="11" w:color="FFFFFF"/>
                    <w:bottom w:val="single" w:sz="2" w:space="1" w:color="FFFFFF"/>
                    <w:right w:val="single" w:sz="2" w:space="4" w:color="FFFFFF"/>
                  </w:divBdr>
                  <w:divsChild>
                    <w:div w:id="389159109">
                      <w:marLeft w:val="0"/>
                      <w:marRight w:val="0"/>
                      <w:marTop w:val="0"/>
                      <w:marBottom w:val="0"/>
                      <w:divBdr>
                        <w:top w:val="none" w:sz="0" w:space="0" w:color="auto"/>
                        <w:left w:val="none" w:sz="0" w:space="0" w:color="auto"/>
                        <w:bottom w:val="none" w:sz="0" w:space="0" w:color="auto"/>
                        <w:right w:val="none" w:sz="0" w:space="0" w:color="auto"/>
                      </w:divBdr>
                    </w:div>
                  </w:divsChild>
                </w:div>
                <w:div w:id="180434712">
                  <w:marLeft w:val="0"/>
                  <w:marRight w:val="0"/>
                  <w:marTop w:val="0"/>
                  <w:marBottom w:val="0"/>
                  <w:divBdr>
                    <w:top w:val="single" w:sz="2" w:space="1" w:color="FFFFFF"/>
                    <w:left w:val="single" w:sz="2" w:space="11" w:color="FFFFFF"/>
                    <w:bottom w:val="single" w:sz="2" w:space="1" w:color="FFFFFF"/>
                    <w:right w:val="single" w:sz="2" w:space="4" w:color="FFFFFF"/>
                  </w:divBdr>
                  <w:divsChild>
                    <w:div w:id="679627384">
                      <w:marLeft w:val="0"/>
                      <w:marRight w:val="0"/>
                      <w:marTop w:val="0"/>
                      <w:marBottom w:val="0"/>
                      <w:divBdr>
                        <w:top w:val="none" w:sz="0" w:space="0" w:color="auto"/>
                        <w:left w:val="none" w:sz="0" w:space="0" w:color="auto"/>
                        <w:bottom w:val="none" w:sz="0" w:space="0" w:color="auto"/>
                        <w:right w:val="none" w:sz="0" w:space="0" w:color="auto"/>
                      </w:divBdr>
                    </w:div>
                  </w:divsChild>
                </w:div>
                <w:div w:id="775447889">
                  <w:marLeft w:val="0"/>
                  <w:marRight w:val="0"/>
                  <w:marTop w:val="0"/>
                  <w:marBottom w:val="0"/>
                  <w:divBdr>
                    <w:top w:val="single" w:sz="2" w:space="1" w:color="FFFFFF"/>
                    <w:left w:val="single" w:sz="2" w:space="11" w:color="FFFFFF"/>
                    <w:bottom w:val="single" w:sz="2" w:space="1" w:color="FFFFFF"/>
                    <w:right w:val="single" w:sz="2" w:space="4" w:color="FFFFFF"/>
                  </w:divBdr>
                  <w:divsChild>
                    <w:div w:id="557400660">
                      <w:marLeft w:val="0"/>
                      <w:marRight w:val="0"/>
                      <w:marTop w:val="0"/>
                      <w:marBottom w:val="0"/>
                      <w:divBdr>
                        <w:top w:val="none" w:sz="0" w:space="0" w:color="auto"/>
                        <w:left w:val="none" w:sz="0" w:space="0" w:color="auto"/>
                        <w:bottom w:val="none" w:sz="0" w:space="0" w:color="auto"/>
                        <w:right w:val="none" w:sz="0" w:space="0" w:color="auto"/>
                      </w:divBdr>
                    </w:div>
                  </w:divsChild>
                </w:div>
                <w:div w:id="2124880429">
                  <w:marLeft w:val="0"/>
                  <w:marRight w:val="0"/>
                  <w:marTop w:val="0"/>
                  <w:marBottom w:val="0"/>
                  <w:divBdr>
                    <w:top w:val="single" w:sz="2" w:space="1" w:color="FFFFFF"/>
                    <w:left w:val="single" w:sz="2" w:space="11" w:color="FFFFFF"/>
                    <w:bottom w:val="single" w:sz="2" w:space="1" w:color="FFFFFF"/>
                    <w:right w:val="single" w:sz="2" w:space="4" w:color="FFFFFF"/>
                  </w:divBdr>
                  <w:divsChild>
                    <w:div w:id="2115396728">
                      <w:marLeft w:val="0"/>
                      <w:marRight w:val="0"/>
                      <w:marTop w:val="0"/>
                      <w:marBottom w:val="0"/>
                      <w:divBdr>
                        <w:top w:val="none" w:sz="0" w:space="0" w:color="auto"/>
                        <w:left w:val="none" w:sz="0" w:space="0" w:color="auto"/>
                        <w:bottom w:val="none" w:sz="0" w:space="0" w:color="auto"/>
                        <w:right w:val="none" w:sz="0" w:space="0" w:color="auto"/>
                      </w:divBdr>
                    </w:div>
                  </w:divsChild>
                </w:div>
                <w:div w:id="1665663659">
                  <w:marLeft w:val="0"/>
                  <w:marRight w:val="0"/>
                  <w:marTop w:val="0"/>
                  <w:marBottom w:val="0"/>
                  <w:divBdr>
                    <w:top w:val="single" w:sz="2" w:space="1" w:color="FFFFFF"/>
                    <w:left w:val="single" w:sz="2" w:space="11" w:color="FFFFFF"/>
                    <w:bottom w:val="single" w:sz="2" w:space="1" w:color="FFFFFF"/>
                    <w:right w:val="single" w:sz="2" w:space="4" w:color="FFFFFF"/>
                  </w:divBdr>
                  <w:divsChild>
                    <w:div w:id="1293748367">
                      <w:marLeft w:val="0"/>
                      <w:marRight w:val="0"/>
                      <w:marTop w:val="0"/>
                      <w:marBottom w:val="0"/>
                      <w:divBdr>
                        <w:top w:val="none" w:sz="0" w:space="0" w:color="auto"/>
                        <w:left w:val="none" w:sz="0" w:space="0" w:color="auto"/>
                        <w:bottom w:val="none" w:sz="0" w:space="0" w:color="auto"/>
                        <w:right w:val="none" w:sz="0" w:space="0" w:color="auto"/>
                      </w:divBdr>
                    </w:div>
                  </w:divsChild>
                </w:div>
                <w:div w:id="1579091667">
                  <w:marLeft w:val="0"/>
                  <w:marRight w:val="0"/>
                  <w:marTop w:val="0"/>
                  <w:marBottom w:val="0"/>
                  <w:divBdr>
                    <w:top w:val="single" w:sz="2" w:space="1" w:color="FFFFFF"/>
                    <w:left w:val="single" w:sz="2" w:space="11" w:color="FFFFFF"/>
                    <w:bottom w:val="single" w:sz="2" w:space="1" w:color="FFFFFF"/>
                    <w:right w:val="single" w:sz="2" w:space="4" w:color="FFFFFF"/>
                  </w:divBdr>
                  <w:divsChild>
                    <w:div w:id="1533375235">
                      <w:marLeft w:val="0"/>
                      <w:marRight w:val="0"/>
                      <w:marTop w:val="0"/>
                      <w:marBottom w:val="0"/>
                      <w:divBdr>
                        <w:top w:val="none" w:sz="0" w:space="0" w:color="auto"/>
                        <w:left w:val="none" w:sz="0" w:space="0" w:color="auto"/>
                        <w:bottom w:val="none" w:sz="0" w:space="0" w:color="auto"/>
                        <w:right w:val="none" w:sz="0" w:space="0" w:color="auto"/>
                      </w:divBdr>
                    </w:div>
                  </w:divsChild>
                </w:div>
                <w:div w:id="256865884">
                  <w:marLeft w:val="0"/>
                  <w:marRight w:val="0"/>
                  <w:marTop w:val="0"/>
                  <w:marBottom w:val="0"/>
                  <w:divBdr>
                    <w:top w:val="single" w:sz="2" w:space="1" w:color="FFFFFF"/>
                    <w:left w:val="single" w:sz="2" w:space="11" w:color="FFFFFF"/>
                    <w:bottom w:val="single" w:sz="2" w:space="4" w:color="FFFFFF"/>
                    <w:right w:val="single" w:sz="2" w:space="4" w:color="FFFFFF"/>
                  </w:divBdr>
                  <w:divsChild>
                    <w:div w:id="171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7501">
          <w:marLeft w:val="0"/>
          <w:marRight w:val="0"/>
          <w:marTop w:val="0"/>
          <w:marBottom w:val="300"/>
          <w:divBdr>
            <w:top w:val="none" w:sz="0" w:space="0" w:color="auto"/>
            <w:left w:val="none" w:sz="0" w:space="0" w:color="auto"/>
            <w:bottom w:val="none" w:sz="0" w:space="0" w:color="auto"/>
            <w:right w:val="none" w:sz="0" w:space="0" w:color="auto"/>
          </w:divBdr>
          <w:divsChild>
            <w:div w:id="72243959">
              <w:marLeft w:val="0"/>
              <w:marRight w:val="0"/>
              <w:marTop w:val="0"/>
              <w:marBottom w:val="0"/>
              <w:divBdr>
                <w:top w:val="none" w:sz="0" w:space="0" w:color="auto"/>
                <w:left w:val="none" w:sz="0" w:space="0" w:color="auto"/>
                <w:bottom w:val="none" w:sz="0" w:space="0" w:color="auto"/>
                <w:right w:val="none" w:sz="0" w:space="0" w:color="auto"/>
              </w:divBdr>
              <w:divsChild>
                <w:div w:id="1164709962">
                  <w:marLeft w:val="0"/>
                  <w:marRight w:val="0"/>
                  <w:marTop w:val="0"/>
                  <w:marBottom w:val="0"/>
                  <w:divBdr>
                    <w:top w:val="single" w:sz="2" w:space="4" w:color="FFFFFF"/>
                    <w:left w:val="single" w:sz="2" w:space="11" w:color="FFFFFF"/>
                    <w:bottom w:val="single" w:sz="2" w:space="1" w:color="FFFFFF"/>
                    <w:right w:val="single" w:sz="2" w:space="4" w:color="FFFFFF"/>
                  </w:divBdr>
                  <w:divsChild>
                    <w:div w:id="895235674">
                      <w:marLeft w:val="0"/>
                      <w:marRight w:val="0"/>
                      <w:marTop w:val="0"/>
                      <w:marBottom w:val="0"/>
                      <w:divBdr>
                        <w:top w:val="none" w:sz="0" w:space="0" w:color="auto"/>
                        <w:left w:val="none" w:sz="0" w:space="0" w:color="auto"/>
                        <w:bottom w:val="none" w:sz="0" w:space="0" w:color="auto"/>
                        <w:right w:val="none" w:sz="0" w:space="0" w:color="auto"/>
                      </w:divBdr>
                    </w:div>
                  </w:divsChild>
                </w:div>
                <w:div w:id="1999336578">
                  <w:marLeft w:val="0"/>
                  <w:marRight w:val="0"/>
                  <w:marTop w:val="0"/>
                  <w:marBottom w:val="0"/>
                  <w:divBdr>
                    <w:top w:val="single" w:sz="2" w:space="1" w:color="FFFFFF"/>
                    <w:left w:val="single" w:sz="2" w:space="11" w:color="FFFFFF"/>
                    <w:bottom w:val="single" w:sz="2" w:space="1" w:color="FFFFFF"/>
                    <w:right w:val="single" w:sz="2" w:space="4" w:color="FFFFFF"/>
                  </w:divBdr>
                  <w:divsChild>
                    <w:div w:id="2137336681">
                      <w:marLeft w:val="0"/>
                      <w:marRight w:val="0"/>
                      <w:marTop w:val="0"/>
                      <w:marBottom w:val="0"/>
                      <w:divBdr>
                        <w:top w:val="none" w:sz="0" w:space="0" w:color="auto"/>
                        <w:left w:val="none" w:sz="0" w:space="0" w:color="auto"/>
                        <w:bottom w:val="none" w:sz="0" w:space="0" w:color="auto"/>
                        <w:right w:val="none" w:sz="0" w:space="0" w:color="auto"/>
                      </w:divBdr>
                    </w:div>
                  </w:divsChild>
                </w:div>
                <w:div w:id="1705255093">
                  <w:marLeft w:val="0"/>
                  <w:marRight w:val="0"/>
                  <w:marTop w:val="0"/>
                  <w:marBottom w:val="0"/>
                  <w:divBdr>
                    <w:top w:val="single" w:sz="2" w:space="1" w:color="FFFFFF"/>
                    <w:left w:val="single" w:sz="2" w:space="11" w:color="FFFFFF"/>
                    <w:bottom w:val="single" w:sz="2" w:space="1" w:color="FFFFFF"/>
                    <w:right w:val="single" w:sz="2" w:space="4" w:color="FFFFFF"/>
                  </w:divBdr>
                  <w:divsChild>
                    <w:div w:id="1185440868">
                      <w:marLeft w:val="0"/>
                      <w:marRight w:val="0"/>
                      <w:marTop w:val="0"/>
                      <w:marBottom w:val="0"/>
                      <w:divBdr>
                        <w:top w:val="none" w:sz="0" w:space="0" w:color="auto"/>
                        <w:left w:val="none" w:sz="0" w:space="0" w:color="auto"/>
                        <w:bottom w:val="none" w:sz="0" w:space="0" w:color="auto"/>
                        <w:right w:val="none" w:sz="0" w:space="0" w:color="auto"/>
                      </w:divBdr>
                    </w:div>
                  </w:divsChild>
                </w:div>
                <w:div w:id="63262603">
                  <w:marLeft w:val="0"/>
                  <w:marRight w:val="0"/>
                  <w:marTop w:val="0"/>
                  <w:marBottom w:val="0"/>
                  <w:divBdr>
                    <w:top w:val="single" w:sz="2" w:space="1" w:color="FFFFFF"/>
                    <w:left w:val="single" w:sz="2" w:space="11" w:color="FFFFFF"/>
                    <w:bottom w:val="single" w:sz="2" w:space="1" w:color="FFFFFF"/>
                    <w:right w:val="single" w:sz="2" w:space="4" w:color="FFFFFF"/>
                  </w:divBdr>
                  <w:divsChild>
                    <w:div w:id="1071078473">
                      <w:marLeft w:val="0"/>
                      <w:marRight w:val="0"/>
                      <w:marTop w:val="0"/>
                      <w:marBottom w:val="0"/>
                      <w:divBdr>
                        <w:top w:val="none" w:sz="0" w:space="0" w:color="auto"/>
                        <w:left w:val="none" w:sz="0" w:space="0" w:color="auto"/>
                        <w:bottom w:val="none" w:sz="0" w:space="0" w:color="auto"/>
                        <w:right w:val="none" w:sz="0" w:space="0" w:color="auto"/>
                      </w:divBdr>
                    </w:div>
                  </w:divsChild>
                </w:div>
                <w:div w:id="429811581">
                  <w:marLeft w:val="0"/>
                  <w:marRight w:val="0"/>
                  <w:marTop w:val="0"/>
                  <w:marBottom w:val="0"/>
                  <w:divBdr>
                    <w:top w:val="single" w:sz="2" w:space="1" w:color="FFFFFF"/>
                    <w:left w:val="single" w:sz="2" w:space="11" w:color="FFFFFF"/>
                    <w:bottom w:val="single" w:sz="2" w:space="1" w:color="FFFFFF"/>
                    <w:right w:val="single" w:sz="2" w:space="4" w:color="FFFFFF"/>
                  </w:divBdr>
                  <w:divsChild>
                    <w:div w:id="501090659">
                      <w:marLeft w:val="0"/>
                      <w:marRight w:val="0"/>
                      <w:marTop w:val="0"/>
                      <w:marBottom w:val="0"/>
                      <w:divBdr>
                        <w:top w:val="none" w:sz="0" w:space="0" w:color="auto"/>
                        <w:left w:val="none" w:sz="0" w:space="0" w:color="auto"/>
                        <w:bottom w:val="none" w:sz="0" w:space="0" w:color="auto"/>
                        <w:right w:val="none" w:sz="0" w:space="0" w:color="auto"/>
                      </w:divBdr>
                    </w:div>
                  </w:divsChild>
                </w:div>
                <w:div w:id="333143353">
                  <w:marLeft w:val="0"/>
                  <w:marRight w:val="0"/>
                  <w:marTop w:val="0"/>
                  <w:marBottom w:val="0"/>
                  <w:divBdr>
                    <w:top w:val="single" w:sz="2" w:space="1" w:color="FFFFFF"/>
                    <w:left w:val="single" w:sz="2" w:space="11" w:color="FFFFFF"/>
                    <w:bottom w:val="single" w:sz="2" w:space="4" w:color="FFFFFF"/>
                    <w:right w:val="single" w:sz="2" w:space="4" w:color="FFFFFF"/>
                  </w:divBdr>
                  <w:divsChild>
                    <w:div w:id="12733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622">
      <w:bodyDiv w:val="1"/>
      <w:marLeft w:val="0"/>
      <w:marRight w:val="0"/>
      <w:marTop w:val="0"/>
      <w:marBottom w:val="0"/>
      <w:divBdr>
        <w:top w:val="none" w:sz="0" w:space="0" w:color="auto"/>
        <w:left w:val="none" w:sz="0" w:space="0" w:color="auto"/>
        <w:bottom w:val="none" w:sz="0" w:space="0" w:color="auto"/>
        <w:right w:val="none" w:sz="0" w:space="0" w:color="auto"/>
      </w:divBdr>
      <w:divsChild>
        <w:div w:id="1790247232">
          <w:marLeft w:val="0"/>
          <w:marRight w:val="0"/>
          <w:marTop w:val="0"/>
          <w:marBottom w:val="0"/>
          <w:divBdr>
            <w:top w:val="none" w:sz="0" w:space="0" w:color="auto"/>
            <w:left w:val="none" w:sz="0" w:space="0" w:color="auto"/>
            <w:bottom w:val="none" w:sz="0" w:space="0" w:color="auto"/>
            <w:right w:val="none" w:sz="0" w:space="0" w:color="auto"/>
          </w:divBdr>
        </w:div>
        <w:div w:id="773011830">
          <w:marLeft w:val="0"/>
          <w:marRight w:val="0"/>
          <w:marTop w:val="0"/>
          <w:marBottom w:val="300"/>
          <w:divBdr>
            <w:top w:val="none" w:sz="0" w:space="0" w:color="auto"/>
            <w:left w:val="none" w:sz="0" w:space="0" w:color="auto"/>
            <w:bottom w:val="none" w:sz="0" w:space="0" w:color="auto"/>
            <w:right w:val="none" w:sz="0" w:space="0" w:color="auto"/>
          </w:divBdr>
          <w:divsChild>
            <w:div w:id="626470259">
              <w:marLeft w:val="0"/>
              <w:marRight w:val="0"/>
              <w:marTop w:val="0"/>
              <w:marBottom w:val="0"/>
              <w:divBdr>
                <w:top w:val="none" w:sz="0" w:space="0" w:color="auto"/>
                <w:left w:val="none" w:sz="0" w:space="0" w:color="auto"/>
                <w:bottom w:val="none" w:sz="0" w:space="0" w:color="auto"/>
                <w:right w:val="none" w:sz="0" w:space="0" w:color="auto"/>
              </w:divBdr>
              <w:divsChild>
                <w:div w:id="327681794">
                  <w:marLeft w:val="0"/>
                  <w:marRight w:val="0"/>
                  <w:marTop w:val="0"/>
                  <w:marBottom w:val="0"/>
                  <w:divBdr>
                    <w:top w:val="single" w:sz="2" w:space="4" w:color="FFFFFF"/>
                    <w:left w:val="single" w:sz="2" w:space="11" w:color="FFFFFF"/>
                    <w:bottom w:val="single" w:sz="2" w:space="1" w:color="FFFFFF"/>
                    <w:right w:val="single" w:sz="2" w:space="4" w:color="FFFFFF"/>
                  </w:divBdr>
                  <w:divsChild>
                    <w:div w:id="340160750">
                      <w:marLeft w:val="0"/>
                      <w:marRight w:val="0"/>
                      <w:marTop w:val="0"/>
                      <w:marBottom w:val="0"/>
                      <w:divBdr>
                        <w:top w:val="none" w:sz="0" w:space="0" w:color="auto"/>
                        <w:left w:val="none" w:sz="0" w:space="0" w:color="auto"/>
                        <w:bottom w:val="none" w:sz="0" w:space="0" w:color="auto"/>
                        <w:right w:val="none" w:sz="0" w:space="0" w:color="auto"/>
                      </w:divBdr>
                    </w:div>
                  </w:divsChild>
                </w:div>
                <w:div w:id="605160436">
                  <w:marLeft w:val="0"/>
                  <w:marRight w:val="0"/>
                  <w:marTop w:val="0"/>
                  <w:marBottom w:val="0"/>
                  <w:divBdr>
                    <w:top w:val="single" w:sz="2" w:space="1" w:color="FFFFFF"/>
                    <w:left w:val="single" w:sz="2" w:space="11" w:color="FFFFFF"/>
                    <w:bottom w:val="single" w:sz="2" w:space="1" w:color="FFFFFF"/>
                    <w:right w:val="single" w:sz="2" w:space="4" w:color="FFFFFF"/>
                  </w:divBdr>
                  <w:divsChild>
                    <w:div w:id="1677491139">
                      <w:marLeft w:val="0"/>
                      <w:marRight w:val="0"/>
                      <w:marTop w:val="0"/>
                      <w:marBottom w:val="0"/>
                      <w:divBdr>
                        <w:top w:val="none" w:sz="0" w:space="0" w:color="auto"/>
                        <w:left w:val="none" w:sz="0" w:space="0" w:color="auto"/>
                        <w:bottom w:val="none" w:sz="0" w:space="0" w:color="auto"/>
                        <w:right w:val="none" w:sz="0" w:space="0" w:color="auto"/>
                      </w:divBdr>
                    </w:div>
                  </w:divsChild>
                </w:div>
                <w:div w:id="1724058482">
                  <w:marLeft w:val="0"/>
                  <w:marRight w:val="0"/>
                  <w:marTop w:val="0"/>
                  <w:marBottom w:val="0"/>
                  <w:divBdr>
                    <w:top w:val="single" w:sz="2" w:space="1" w:color="FFFFFF"/>
                    <w:left w:val="single" w:sz="2" w:space="11" w:color="FFFFFF"/>
                    <w:bottom w:val="single" w:sz="2" w:space="1" w:color="FFFFFF"/>
                    <w:right w:val="single" w:sz="2" w:space="4" w:color="FFFFFF"/>
                  </w:divBdr>
                  <w:divsChild>
                    <w:div w:id="1014379796">
                      <w:marLeft w:val="0"/>
                      <w:marRight w:val="0"/>
                      <w:marTop w:val="0"/>
                      <w:marBottom w:val="0"/>
                      <w:divBdr>
                        <w:top w:val="none" w:sz="0" w:space="0" w:color="auto"/>
                        <w:left w:val="none" w:sz="0" w:space="0" w:color="auto"/>
                        <w:bottom w:val="none" w:sz="0" w:space="0" w:color="auto"/>
                        <w:right w:val="none" w:sz="0" w:space="0" w:color="auto"/>
                      </w:divBdr>
                    </w:div>
                  </w:divsChild>
                </w:div>
                <w:div w:id="1769617917">
                  <w:marLeft w:val="0"/>
                  <w:marRight w:val="0"/>
                  <w:marTop w:val="0"/>
                  <w:marBottom w:val="0"/>
                  <w:divBdr>
                    <w:top w:val="single" w:sz="2" w:space="1" w:color="FFFFFF"/>
                    <w:left w:val="single" w:sz="2" w:space="11" w:color="FFFFFF"/>
                    <w:bottom w:val="single" w:sz="2" w:space="1" w:color="FFFFFF"/>
                    <w:right w:val="single" w:sz="2" w:space="4" w:color="FFFFFF"/>
                  </w:divBdr>
                  <w:divsChild>
                    <w:div w:id="443691671">
                      <w:marLeft w:val="0"/>
                      <w:marRight w:val="0"/>
                      <w:marTop w:val="0"/>
                      <w:marBottom w:val="0"/>
                      <w:divBdr>
                        <w:top w:val="none" w:sz="0" w:space="0" w:color="auto"/>
                        <w:left w:val="none" w:sz="0" w:space="0" w:color="auto"/>
                        <w:bottom w:val="none" w:sz="0" w:space="0" w:color="auto"/>
                        <w:right w:val="none" w:sz="0" w:space="0" w:color="auto"/>
                      </w:divBdr>
                    </w:div>
                  </w:divsChild>
                </w:div>
                <w:div w:id="188379797">
                  <w:marLeft w:val="0"/>
                  <w:marRight w:val="0"/>
                  <w:marTop w:val="0"/>
                  <w:marBottom w:val="0"/>
                  <w:divBdr>
                    <w:top w:val="single" w:sz="2" w:space="1" w:color="FFFFFF"/>
                    <w:left w:val="single" w:sz="2" w:space="11" w:color="FFFFFF"/>
                    <w:bottom w:val="single" w:sz="2" w:space="1" w:color="FFFFFF"/>
                    <w:right w:val="single" w:sz="2" w:space="4" w:color="FFFFFF"/>
                  </w:divBdr>
                  <w:divsChild>
                    <w:div w:id="1098408193">
                      <w:marLeft w:val="0"/>
                      <w:marRight w:val="0"/>
                      <w:marTop w:val="0"/>
                      <w:marBottom w:val="0"/>
                      <w:divBdr>
                        <w:top w:val="none" w:sz="0" w:space="0" w:color="auto"/>
                        <w:left w:val="none" w:sz="0" w:space="0" w:color="auto"/>
                        <w:bottom w:val="none" w:sz="0" w:space="0" w:color="auto"/>
                        <w:right w:val="none" w:sz="0" w:space="0" w:color="auto"/>
                      </w:divBdr>
                    </w:div>
                  </w:divsChild>
                </w:div>
                <w:div w:id="1779258047">
                  <w:marLeft w:val="0"/>
                  <w:marRight w:val="0"/>
                  <w:marTop w:val="0"/>
                  <w:marBottom w:val="0"/>
                  <w:divBdr>
                    <w:top w:val="single" w:sz="2" w:space="1" w:color="FFFFFF"/>
                    <w:left w:val="single" w:sz="2" w:space="11" w:color="FFFFFF"/>
                    <w:bottom w:val="single" w:sz="2" w:space="1" w:color="FFFFFF"/>
                    <w:right w:val="single" w:sz="2" w:space="4" w:color="FFFFFF"/>
                  </w:divBdr>
                  <w:divsChild>
                    <w:div w:id="1784373287">
                      <w:marLeft w:val="0"/>
                      <w:marRight w:val="0"/>
                      <w:marTop w:val="0"/>
                      <w:marBottom w:val="0"/>
                      <w:divBdr>
                        <w:top w:val="none" w:sz="0" w:space="0" w:color="auto"/>
                        <w:left w:val="none" w:sz="0" w:space="0" w:color="auto"/>
                        <w:bottom w:val="none" w:sz="0" w:space="0" w:color="auto"/>
                        <w:right w:val="none" w:sz="0" w:space="0" w:color="auto"/>
                      </w:divBdr>
                    </w:div>
                  </w:divsChild>
                </w:div>
                <w:div w:id="1417744724">
                  <w:marLeft w:val="0"/>
                  <w:marRight w:val="0"/>
                  <w:marTop w:val="0"/>
                  <w:marBottom w:val="0"/>
                  <w:divBdr>
                    <w:top w:val="single" w:sz="2" w:space="1" w:color="FFFFFF"/>
                    <w:left w:val="single" w:sz="2" w:space="11" w:color="FFFFFF"/>
                    <w:bottom w:val="single" w:sz="2" w:space="1" w:color="FFFFFF"/>
                    <w:right w:val="single" w:sz="2" w:space="4" w:color="FFFFFF"/>
                  </w:divBdr>
                  <w:divsChild>
                    <w:div w:id="256014637">
                      <w:marLeft w:val="0"/>
                      <w:marRight w:val="0"/>
                      <w:marTop w:val="0"/>
                      <w:marBottom w:val="0"/>
                      <w:divBdr>
                        <w:top w:val="none" w:sz="0" w:space="0" w:color="auto"/>
                        <w:left w:val="none" w:sz="0" w:space="0" w:color="auto"/>
                        <w:bottom w:val="none" w:sz="0" w:space="0" w:color="auto"/>
                        <w:right w:val="none" w:sz="0" w:space="0" w:color="auto"/>
                      </w:divBdr>
                    </w:div>
                  </w:divsChild>
                </w:div>
                <w:div w:id="627710505">
                  <w:marLeft w:val="0"/>
                  <w:marRight w:val="0"/>
                  <w:marTop w:val="0"/>
                  <w:marBottom w:val="0"/>
                  <w:divBdr>
                    <w:top w:val="single" w:sz="2" w:space="1" w:color="FFFFFF"/>
                    <w:left w:val="single" w:sz="2" w:space="11" w:color="FFFFFF"/>
                    <w:bottom w:val="single" w:sz="2" w:space="4" w:color="FFFFFF"/>
                    <w:right w:val="single" w:sz="2" w:space="4" w:color="FFFFFF"/>
                  </w:divBdr>
                  <w:divsChild>
                    <w:div w:id="10617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5388">
          <w:marLeft w:val="0"/>
          <w:marRight w:val="0"/>
          <w:marTop w:val="0"/>
          <w:marBottom w:val="300"/>
          <w:divBdr>
            <w:top w:val="none" w:sz="0" w:space="0" w:color="auto"/>
            <w:left w:val="none" w:sz="0" w:space="0" w:color="auto"/>
            <w:bottom w:val="none" w:sz="0" w:space="0" w:color="auto"/>
            <w:right w:val="none" w:sz="0" w:space="0" w:color="auto"/>
          </w:divBdr>
          <w:divsChild>
            <w:div w:id="1154757127">
              <w:marLeft w:val="0"/>
              <w:marRight w:val="0"/>
              <w:marTop w:val="0"/>
              <w:marBottom w:val="0"/>
              <w:divBdr>
                <w:top w:val="none" w:sz="0" w:space="0" w:color="auto"/>
                <w:left w:val="none" w:sz="0" w:space="0" w:color="auto"/>
                <w:bottom w:val="none" w:sz="0" w:space="0" w:color="auto"/>
                <w:right w:val="none" w:sz="0" w:space="0" w:color="auto"/>
              </w:divBdr>
              <w:divsChild>
                <w:div w:id="1481917491">
                  <w:marLeft w:val="0"/>
                  <w:marRight w:val="0"/>
                  <w:marTop w:val="0"/>
                  <w:marBottom w:val="0"/>
                  <w:divBdr>
                    <w:top w:val="single" w:sz="2" w:space="4" w:color="FFFFFF"/>
                    <w:left w:val="single" w:sz="2" w:space="11" w:color="FFFFFF"/>
                    <w:bottom w:val="single" w:sz="2" w:space="1" w:color="FFFFFF"/>
                    <w:right w:val="single" w:sz="2" w:space="4" w:color="FFFFFF"/>
                  </w:divBdr>
                  <w:divsChild>
                    <w:div w:id="150486723">
                      <w:marLeft w:val="0"/>
                      <w:marRight w:val="0"/>
                      <w:marTop w:val="0"/>
                      <w:marBottom w:val="0"/>
                      <w:divBdr>
                        <w:top w:val="none" w:sz="0" w:space="0" w:color="auto"/>
                        <w:left w:val="none" w:sz="0" w:space="0" w:color="auto"/>
                        <w:bottom w:val="none" w:sz="0" w:space="0" w:color="auto"/>
                        <w:right w:val="none" w:sz="0" w:space="0" w:color="auto"/>
                      </w:divBdr>
                    </w:div>
                  </w:divsChild>
                </w:div>
                <w:div w:id="1699699559">
                  <w:marLeft w:val="0"/>
                  <w:marRight w:val="0"/>
                  <w:marTop w:val="0"/>
                  <w:marBottom w:val="0"/>
                  <w:divBdr>
                    <w:top w:val="single" w:sz="2" w:space="1" w:color="FFFFFF"/>
                    <w:left w:val="single" w:sz="2" w:space="11" w:color="FFFFFF"/>
                    <w:bottom w:val="single" w:sz="2" w:space="1" w:color="FFFFFF"/>
                    <w:right w:val="single" w:sz="2" w:space="4" w:color="FFFFFF"/>
                  </w:divBdr>
                  <w:divsChild>
                    <w:div w:id="1738090011">
                      <w:marLeft w:val="0"/>
                      <w:marRight w:val="0"/>
                      <w:marTop w:val="0"/>
                      <w:marBottom w:val="0"/>
                      <w:divBdr>
                        <w:top w:val="none" w:sz="0" w:space="0" w:color="auto"/>
                        <w:left w:val="none" w:sz="0" w:space="0" w:color="auto"/>
                        <w:bottom w:val="none" w:sz="0" w:space="0" w:color="auto"/>
                        <w:right w:val="none" w:sz="0" w:space="0" w:color="auto"/>
                      </w:divBdr>
                    </w:div>
                  </w:divsChild>
                </w:div>
                <w:div w:id="1880043265">
                  <w:marLeft w:val="0"/>
                  <w:marRight w:val="0"/>
                  <w:marTop w:val="0"/>
                  <w:marBottom w:val="0"/>
                  <w:divBdr>
                    <w:top w:val="single" w:sz="2" w:space="1" w:color="FFFFFF"/>
                    <w:left w:val="single" w:sz="2" w:space="11" w:color="FFFFFF"/>
                    <w:bottom w:val="single" w:sz="2" w:space="1" w:color="FFFFFF"/>
                    <w:right w:val="single" w:sz="2" w:space="4" w:color="FFFFFF"/>
                  </w:divBdr>
                  <w:divsChild>
                    <w:div w:id="830369072">
                      <w:marLeft w:val="0"/>
                      <w:marRight w:val="0"/>
                      <w:marTop w:val="0"/>
                      <w:marBottom w:val="0"/>
                      <w:divBdr>
                        <w:top w:val="none" w:sz="0" w:space="0" w:color="auto"/>
                        <w:left w:val="none" w:sz="0" w:space="0" w:color="auto"/>
                        <w:bottom w:val="none" w:sz="0" w:space="0" w:color="auto"/>
                        <w:right w:val="none" w:sz="0" w:space="0" w:color="auto"/>
                      </w:divBdr>
                    </w:div>
                  </w:divsChild>
                </w:div>
                <w:div w:id="1210536845">
                  <w:marLeft w:val="0"/>
                  <w:marRight w:val="0"/>
                  <w:marTop w:val="0"/>
                  <w:marBottom w:val="0"/>
                  <w:divBdr>
                    <w:top w:val="single" w:sz="2" w:space="1" w:color="FFFFFF"/>
                    <w:left w:val="single" w:sz="2" w:space="11" w:color="FFFFFF"/>
                    <w:bottom w:val="single" w:sz="2" w:space="1" w:color="FFFFFF"/>
                    <w:right w:val="single" w:sz="2" w:space="4" w:color="FFFFFF"/>
                  </w:divBdr>
                  <w:divsChild>
                    <w:div w:id="1610627825">
                      <w:marLeft w:val="0"/>
                      <w:marRight w:val="0"/>
                      <w:marTop w:val="0"/>
                      <w:marBottom w:val="0"/>
                      <w:divBdr>
                        <w:top w:val="none" w:sz="0" w:space="0" w:color="auto"/>
                        <w:left w:val="none" w:sz="0" w:space="0" w:color="auto"/>
                        <w:bottom w:val="none" w:sz="0" w:space="0" w:color="auto"/>
                        <w:right w:val="none" w:sz="0" w:space="0" w:color="auto"/>
                      </w:divBdr>
                    </w:div>
                  </w:divsChild>
                </w:div>
                <w:div w:id="1358771539">
                  <w:marLeft w:val="0"/>
                  <w:marRight w:val="0"/>
                  <w:marTop w:val="0"/>
                  <w:marBottom w:val="0"/>
                  <w:divBdr>
                    <w:top w:val="single" w:sz="2" w:space="1" w:color="FFFFFF"/>
                    <w:left w:val="single" w:sz="2" w:space="11" w:color="FFFFFF"/>
                    <w:bottom w:val="single" w:sz="2" w:space="1" w:color="FFFFFF"/>
                    <w:right w:val="single" w:sz="2" w:space="4" w:color="FFFFFF"/>
                  </w:divBdr>
                  <w:divsChild>
                    <w:div w:id="2004963646">
                      <w:marLeft w:val="0"/>
                      <w:marRight w:val="0"/>
                      <w:marTop w:val="0"/>
                      <w:marBottom w:val="0"/>
                      <w:divBdr>
                        <w:top w:val="none" w:sz="0" w:space="0" w:color="auto"/>
                        <w:left w:val="none" w:sz="0" w:space="0" w:color="auto"/>
                        <w:bottom w:val="none" w:sz="0" w:space="0" w:color="auto"/>
                        <w:right w:val="none" w:sz="0" w:space="0" w:color="auto"/>
                      </w:divBdr>
                    </w:div>
                  </w:divsChild>
                </w:div>
                <w:div w:id="1214120101">
                  <w:marLeft w:val="0"/>
                  <w:marRight w:val="0"/>
                  <w:marTop w:val="0"/>
                  <w:marBottom w:val="0"/>
                  <w:divBdr>
                    <w:top w:val="single" w:sz="2" w:space="1" w:color="FFFFFF"/>
                    <w:left w:val="single" w:sz="2" w:space="11" w:color="FFFFFF"/>
                    <w:bottom w:val="single" w:sz="2" w:space="1" w:color="FFFFFF"/>
                    <w:right w:val="single" w:sz="2" w:space="4" w:color="FFFFFF"/>
                  </w:divBdr>
                  <w:divsChild>
                    <w:div w:id="1542861779">
                      <w:marLeft w:val="0"/>
                      <w:marRight w:val="0"/>
                      <w:marTop w:val="0"/>
                      <w:marBottom w:val="0"/>
                      <w:divBdr>
                        <w:top w:val="none" w:sz="0" w:space="0" w:color="auto"/>
                        <w:left w:val="none" w:sz="0" w:space="0" w:color="auto"/>
                        <w:bottom w:val="none" w:sz="0" w:space="0" w:color="auto"/>
                        <w:right w:val="none" w:sz="0" w:space="0" w:color="auto"/>
                      </w:divBdr>
                    </w:div>
                  </w:divsChild>
                </w:div>
                <w:div w:id="813374680">
                  <w:marLeft w:val="0"/>
                  <w:marRight w:val="0"/>
                  <w:marTop w:val="0"/>
                  <w:marBottom w:val="0"/>
                  <w:divBdr>
                    <w:top w:val="single" w:sz="2" w:space="1" w:color="FFFFFF"/>
                    <w:left w:val="single" w:sz="2" w:space="11" w:color="FFFFFF"/>
                    <w:bottom w:val="single" w:sz="2" w:space="1" w:color="FFFFFF"/>
                    <w:right w:val="single" w:sz="2" w:space="4" w:color="FFFFFF"/>
                  </w:divBdr>
                  <w:divsChild>
                    <w:div w:id="1062561170">
                      <w:marLeft w:val="0"/>
                      <w:marRight w:val="0"/>
                      <w:marTop w:val="0"/>
                      <w:marBottom w:val="0"/>
                      <w:divBdr>
                        <w:top w:val="none" w:sz="0" w:space="0" w:color="auto"/>
                        <w:left w:val="none" w:sz="0" w:space="0" w:color="auto"/>
                        <w:bottom w:val="none" w:sz="0" w:space="0" w:color="auto"/>
                        <w:right w:val="none" w:sz="0" w:space="0" w:color="auto"/>
                      </w:divBdr>
                    </w:div>
                  </w:divsChild>
                </w:div>
                <w:div w:id="1574853763">
                  <w:marLeft w:val="0"/>
                  <w:marRight w:val="0"/>
                  <w:marTop w:val="0"/>
                  <w:marBottom w:val="0"/>
                  <w:divBdr>
                    <w:top w:val="single" w:sz="2" w:space="1" w:color="FFFFFF"/>
                    <w:left w:val="single" w:sz="2" w:space="11" w:color="FFFFFF"/>
                    <w:bottom w:val="single" w:sz="2" w:space="1" w:color="FFFFFF"/>
                    <w:right w:val="single" w:sz="2" w:space="4" w:color="FFFFFF"/>
                  </w:divBdr>
                  <w:divsChild>
                    <w:div w:id="143200610">
                      <w:marLeft w:val="0"/>
                      <w:marRight w:val="0"/>
                      <w:marTop w:val="0"/>
                      <w:marBottom w:val="0"/>
                      <w:divBdr>
                        <w:top w:val="none" w:sz="0" w:space="0" w:color="auto"/>
                        <w:left w:val="none" w:sz="0" w:space="0" w:color="auto"/>
                        <w:bottom w:val="none" w:sz="0" w:space="0" w:color="auto"/>
                        <w:right w:val="none" w:sz="0" w:space="0" w:color="auto"/>
                      </w:divBdr>
                    </w:div>
                  </w:divsChild>
                </w:div>
                <w:div w:id="2044282778">
                  <w:marLeft w:val="0"/>
                  <w:marRight w:val="0"/>
                  <w:marTop w:val="0"/>
                  <w:marBottom w:val="0"/>
                  <w:divBdr>
                    <w:top w:val="single" w:sz="2" w:space="1" w:color="FFFFFF"/>
                    <w:left w:val="single" w:sz="2" w:space="11" w:color="FFFFFF"/>
                    <w:bottom w:val="single" w:sz="2" w:space="1" w:color="FFFFFF"/>
                    <w:right w:val="single" w:sz="2" w:space="4" w:color="FFFFFF"/>
                  </w:divBdr>
                  <w:divsChild>
                    <w:div w:id="972564833">
                      <w:marLeft w:val="0"/>
                      <w:marRight w:val="0"/>
                      <w:marTop w:val="0"/>
                      <w:marBottom w:val="0"/>
                      <w:divBdr>
                        <w:top w:val="none" w:sz="0" w:space="0" w:color="auto"/>
                        <w:left w:val="none" w:sz="0" w:space="0" w:color="auto"/>
                        <w:bottom w:val="none" w:sz="0" w:space="0" w:color="auto"/>
                        <w:right w:val="none" w:sz="0" w:space="0" w:color="auto"/>
                      </w:divBdr>
                    </w:div>
                  </w:divsChild>
                </w:div>
                <w:div w:id="180901636">
                  <w:marLeft w:val="0"/>
                  <w:marRight w:val="0"/>
                  <w:marTop w:val="0"/>
                  <w:marBottom w:val="0"/>
                  <w:divBdr>
                    <w:top w:val="single" w:sz="2" w:space="1" w:color="FFFFFF"/>
                    <w:left w:val="single" w:sz="2" w:space="11" w:color="FFFFFF"/>
                    <w:bottom w:val="single" w:sz="2" w:space="4" w:color="FFFFFF"/>
                    <w:right w:val="single" w:sz="2" w:space="4" w:color="FFFFFF"/>
                  </w:divBdr>
                  <w:divsChild>
                    <w:div w:id="17670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3189">
          <w:marLeft w:val="0"/>
          <w:marRight w:val="0"/>
          <w:marTop w:val="0"/>
          <w:marBottom w:val="300"/>
          <w:divBdr>
            <w:top w:val="none" w:sz="0" w:space="0" w:color="auto"/>
            <w:left w:val="none" w:sz="0" w:space="0" w:color="auto"/>
            <w:bottom w:val="none" w:sz="0" w:space="0" w:color="auto"/>
            <w:right w:val="none" w:sz="0" w:space="0" w:color="auto"/>
          </w:divBdr>
          <w:divsChild>
            <w:div w:id="190849655">
              <w:marLeft w:val="0"/>
              <w:marRight w:val="0"/>
              <w:marTop w:val="0"/>
              <w:marBottom w:val="0"/>
              <w:divBdr>
                <w:top w:val="none" w:sz="0" w:space="0" w:color="auto"/>
                <w:left w:val="none" w:sz="0" w:space="0" w:color="auto"/>
                <w:bottom w:val="none" w:sz="0" w:space="0" w:color="auto"/>
                <w:right w:val="none" w:sz="0" w:space="0" w:color="auto"/>
              </w:divBdr>
              <w:divsChild>
                <w:div w:id="1777627535">
                  <w:marLeft w:val="0"/>
                  <w:marRight w:val="0"/>
                  <w:marTop w:val="0"/>
                  <w:marBottom w:val="0"/>
                  <w:divBdr>
                    <w:top w:val="single" w:sz="2" w:space="4" w:color="FFFFFF"/>
                    <w:left w:val="single" w:sz="2" w:space="11" w:color="FFFFFF"/>
                    <w:bottom w:val="single" w:sz="2" w:space="1" w:color="FFFFFF"/>
                    <w:right w:val="single" w:sz="2" w:space="4" w:color="FFFFFF"/>
                  </w:divBdr>
                  <w:divsChild>
                    <w:div w:id="114756034">
                      <w:marLeft w:val="0"/>
                      <w:marRight w:val="0"/>
                      <w:marTop w:val="0"/>
                      <w:marBottom w:val="0"/>
                      <w:divBdr>
                        <w:top w:val="none" w:sz="0" w:space="0" w:color="auto"/>
                        <w:left w:val="none" w:sz="0" w:space="0" w:color="auto"/>
                        <w:bottom w:val="none" w:sz="0" w:space="0" w:color="auto"/>
                        <w:right w:val="none" w:sz="0" w:space="0" w:color="auto"/>
                      </w:divBdr>
                    </w:div>
                  </w:divsChild>
                </w:div>
                <w:div w:id="669984425">
                  <w:marLeft w:val="0"/>
                  <w:marRight w:val="0"/>
                  <w:marTop w:val="0"/>
                  <w:marBottom w:val="0"/>
                  <w:divBdr>
                    <w:top w:val="single" w:sz="2" w:space="1" w:color="FFFFFF"/>
                    <w:left w:val="single" w:sz="2" w:space="11" w:color="FFFFFF"/>
                    <w:bottom w:val="single" w:sz="2" w:space="1" w:color="FFFFFF"/>
                    <w:right w:val="single" w:sz="2" w:space="4" w:color="FFFFFF"/>
                  </w:divBdr>
                  <w:divsChild>
                    <w:div w:id="896013651">
                      <w:marLeft w:val="0"/>
                      <w:marRight w:val="0"/>
                      <w:marTop w:val="0"/>
                      <w:marBottom w:val="0"/>
                      <w:divBdr>
                        <w:top w:val="none" w:sz="0" w:space="0" w:color="auto"/>
                        <w:left w:val="none" w:sz="0" w:space="0" w:color="auto"/>
                        <w:bottom w:val="none" w:sz="0" w:space="0" w:color="auto"/>
                        <w:right w:val="none" w:sz="0" w:space="0" w:color="auto"/>
                      </w:divBdr>
                    </w:div>
                  </w:divsChild>
                </w:div>
                <w:div w:id="1237931600">
                  <w:marLeft w:val="0"/>
                  <w:marRight w:val="0"/>
                  <w:marTop w:val="0"/>
                  <w:marBottom w:val="0"/>
                  <w:divBdr>
                    <w:top w:val="single" w:sz="2" w:space="1" w:color="FFFFFF"/>
                    <w:left w:val="single" w:sz="2" w:space="11" w:color="FFFFFF"/>
                    <w:bottom w:val="single" w:sz="2" w:space="1" w:color="FFFFFF"/>
                    <w:right w:val="single" w:sz="2" w:space="4" w:color="FFFFFF"/>
                  </w:divBdr>
                  <w:divsChild>
                    <w:div w:id="1040201213">
                      <w:marLeft w:val="0"/>
                      <w:marRight w:val="0"/>
                      <w:marTop w:val="0"/>
                      <w:marBottom w:val="0"/>
                      <w:divBdr>
                        <w:top w:val="none" w:sz="0" w:space="0" w:color="auto"/>
                        <w:left w:val="none" w:sz="0" w:space="0" w:color="auto"/>
                        <w:bottom w:val="none" w:sz="0" w:space="0" w:color="auto"/>
                        <w:right w:val="none" w:sz="0" w:space="0" w:color="auto"/>
                      </w:divBdr>
                    </w:div>
                  </w:divsChild>
                </w:div>
                <w:div w:id="1241519243">
                  <w:marLeft w:val="0"/>
                  <w:marRight w:val="0"/>
                  <w:marTop w:val="0"/>
                  <w:marBottom w:val="0"/>
                  <w:divBdr>
                    <w:top w:val="single" w:sz="2" w:space="1" w:color="FFFFFF"/>
                    <w:left w:val="single" w:sz="2" w:space="11" w:color="FFFFFF"/>
                    <w:bottom w:val="single" w:sz="2" w:space="1" w:color="FFFFFF"/>
                    <w:right w:val="single" w:sz="2" w:space="4" w:color="FFFFFF"/>
                  </w:divBdr>
                  <w:divsChild>
                    <w:div w:id="1407845511">
                      <w:marLeft w:val="0"/>
                      <w:marRight w:val="0"/>
                      <w:marTop w:val="0"/>
                      <w:marBottom w:val="0"/>
                      <w:divBdr>
                        <w:top w:val="none" w:sz="0" w:space="0" w:color="auto"/>
                        <w:left w:val="none" w:sz="0" w:space="0" w:color="auto"/>
                        <w:bottom w:val="none" w:sz="0" w:space="0" w:color="auto"/>
                        <w:right w:val="none" w:sz="0" w:space="0" w:color="auto"/>
                      </w:divBdr>
                    </w:div>
                  </w:divsChild>
                </w:div>
                <w:div w:id="1254511808">
                  <w:marLeft w:val="0"/>
                  <w:marRight w:val="0"/>
                  <w:marTop w:val="0"/>
                  <w:marBottom w:val="0"/>
                  <w:divBdr>
                    <w:top w:val="single" w:sz="2" w:space="1" w:color="FFFFFF"/>
                    <w:left w:val="single" w:sz="2" w:space="11" w:color="FFFFFF"/>
                    <w:bottom w:val="single" w:sz="2" w:space="1" w:color="FFFFFF"/>
                    <w:right w:val="single" w:sz="2" w:space="4" w:color="FFFFFF"/>
                  </w:divBdr>
                  <w:divsChild>
                    <w:div w:id="610478051">
                      <w:marLeft w:val="0"/>
                      <w:marRight w:val="0"/>
                      <w:marTop w:val="0"/>
                      <w:marBottom w:val="0"/>
                      <w:divBdr>
                        <w:top w:val="none" w:sz="0" w:space="0" w:color="auto"/>
                        <w:left w:val="none" w:sz="0" w:space="0" w:color="auto"/>
                        <w:bottom w:val="none" w:sz="0" w:space="0" w:color="auto"/>
                        <w:right w:val="none" w:sz="0" w:space="0" w:color="auto"/>
                      </w:divBdr>
                    </w:div>
                  </w:divsChild>
                </w:div>
                <w:div w:id="1742948664">
                  <w:marLeft w:val="0"/>
                  <w:marRight w:val="0"/>
                  <w:marTop w:val="0"/>
                  <w:marBottom w:val="0"/>
                  <w:divBdr>
                    <w:top w:val="single" w:sz="2" w:space="1" w:color="FFFFFF"/>
                    <w:left w:val="single" w:sz="2" w:space="11" w:color="FFFFFF"/>
                    <w:bottom w:val="single" w:sz="2" w:space="1" w:color="FFFFFF"/>
                    <w:right w:val="single" w:sz="2" w:space="4" w:color="FFFFFF"/>
                  </w:divBdr>
                  <w:divsChild>
                    <w:div w:id="1596477428">
                      <w:marLeft w:val="0"/>
                      <w:marRight w:val="0"/>
                      <w:marTop w:val="0"/>
                      <w:marBottom w:val="0"/>
                      <w:divBdr>
                        <w:top w:val="none" w:sz="0" w:space="0" w:color="auto"/>
                        <w:left w:val="none" w:sz="0" w:space="0" w:color="auto"/>
                        <w:bottom w:val="none" w:sz="0" w:space="0" w:color="auto"/>
                        <w:right w:val="none" w:sz="0" w:space="0" w:color="auto"/>
                      </w:divBdr>
                    </w:div>
                  </w:divsChild>
                </w:div>
                <w:div w:id="453645177">
                  <w:marLeft w:val="0"/>
                  <w:marRight w:val="0"/>
                  <w:marTop w:val="0"/>
                  <w:marBottom w:val="0"/>
                  <w:divBdr>
                    <w:top w:val="single" w:sz="2" w:space="1" w:color="FFFFFF"/>
                    <w:left w:val="single" w:sz="2" w:space="11" w:color="FFFFFF"/>
                    <w:bottom w:val="single" w:sz="2" w:space="1" w:color="FFFFFF"/>
                    <w:right w:val="single" w:sz="2" w:space="4" w:color="FFFFFF"/>
                  </w:divBdr>
                  <w:divsChild>
                    <w:div w:id="346448890">
                      <w:marLeft w:val="0"/>
                      <w:marRight w:val="0"/>
                      <w:marTop w:val="0"/>
                      <w:marBottom w:val="0"/>
                      <w:divBdr>
                        <w:top w:val="none" w:sz="0" w:space="0" w:color="auto"/>
                        <w:left w:val="none" w:sz="0" w:space="0" w:color="auto"/>
                        <w:bottom w:val="none" w:sz="0" w:space="0" w:color="auto"/>
                        <w:right w:val="none" w:sz="0" w:space="0" w:color="auto"/>
                      </w:divBdr>
                    </w:div>
                  </w:divsChild>
                </w:div>
                <w:div w:id="1835297258">
                  <w:marLeft w:val="0"/>
                  <w:marRight w:val="0"/>
                  <w:marTop w:val="0"/>
                  <w:marBottom w:val="0"/>
                  <w:divBdr>
                    <w:top w:val="single" w:sz="2" w:space="1" w:color="FFFFFF"/>
                    <w:left w:val="single" w:sz="2" w:space="11" w:color="FFFFFF"/>
                    <w:bottom w:val="single" w:sz="2" w:space="1" w:color="FFFFFF"/>
                    <w:right w:val="single" w:sz="2" w:space="4" w:color="FFFFFF"/>
                  </w:divBdr>
                  <w:divsChild>
                    <w:div w:id="123738704">
                      <w:marLeft w:val="0"/>
                      <w:marRight w:val="0"/>
                      <w:marTop w:val="0"/>
                      <w:marBottom w:val="0"/>
                      <w:divBdr>
                        <w:top w:val="none" w:sz="0" w:space="0" w:color="auto"/>
                        <w:left w:val="none" w:sz="0" w:space="0" w:color="auto"/>
                        <w:bottom w:val="none" w:sz="0" w:space="0" w:color="auto"/>
                        <w:right w:val="none" w:sz="0" w:space="0" w:color="auto"/>
                      </w:divBdr>
                    </w:div>
                  </w:divsChild>
                </w:div>
                <w:div w:id="1795560387">
                  <w:marLeft w:val="0"/>
                  <w:marRight w:val="0"/>
                  <w:marTop w:val="0"/>
                  <w:marBottom w:val="0"/>
                  <w:divBdr>
                    <w:top w:val="single" w:sz="2" w:space="1" w:color="FFFFFF"/>
                    <w:left w:val="single" w:sz="2" w:space="11" w:color="FFFFFF"/>
                    <w:bottom w:val="single" w:sz="2" w:space="1" w:color="FFFFFF"/>
                    <w:right w:val="single" w:sz="2" w:space="4" w:color="FFFFFF"/>
                  </w:divBdr>
                  <w:divsChild>
                    <w:div w:id="1290940225">
                      <w:marLeft w:val="0"/>
                      <w:marRight w:val="0"/>
                      <w:marTop w:val="0"/>
                      <w:marBottom w:val="0"/>
                      <w:divBdr>
                        <w:top w:val="none" w:sz="0" w:space="0" w:color="auto"/>
                        <w:left w:val="none" w:sz="0" w:space="0" w:color="auto"/>
                        <w:bottom w:val="none" w:sz="0" w:space="0" w:color="auto"/>
                        <w:right w:val="none" w:sz="0" w:space="0" w:color="auto"/>
                      </w:divBdr>
                    </w:div>
                  </w:divsChild>
                </w:div>
                <w:div w:id="1341347433">
                  <w:marLeft w:val="0"/>
                  <w:marRight w:val="0"/>
                  <w:marTop w:val="0"/>
                  <w:marBottom w:val="0"/>
                  <w:divBdr>
                    <w:top w:val="single" w:sz="2" w:space="1" w:color="FFFFFF"/>
                    <w:left w:val="single" w:sz="2" w:space="11" w:color="FFFFFF"/>
                    <w:bottom w:val="single" w:sz="2" w:space="1" w:color="FFFFFF"/>
                    <w:right w:val="single" w:sz="2" w:space="4" w:color="FFFFFF"/>
                  </w:divBdr>
                  <w:divsChild>
                    <w:div w:id="574632782">
                      <w:marLeft w:val="0"/>
                      <w:marRight w:val="0"/>
                      <w:marTop w:val="0"/>
                      <w:marBottom w:val="0"/>
                      <w:divBdr>
                        <w:top w:val="none" w:sz="0" w:space="0" w:color="auto"/>
                        <w:left w:val="none" w:sz="0" w:space="0" w:color="auto"/>
                        <w:bottom w:val="none" w:sz="0" w:space="0" w:color="auto"/>
                        <w:right w:val="none" w:sz="0" w:space="0" w:color="auto"/>
                      </w:divBdr>
                    </w:div>
                  </w:divsChild>
                </w:div>
                <w:div w:id="1712725735">
                  <w:marLeft w:val="0"/>
                  <w:marRight w:val="0"/>
                  <w:marTop w:val="0"/>
                  <w:marBottom w:val="0"/>
                  <w:divBdr>
                    <w:top w:val="single" w:sz="2" w:space="1" w:color="FFFFFF"/>
                    <w:left w:val="single" w:sz="2" w:space="11" w:color="FFFFFF"/>
                    <w:bottom w:val="single" w:sz="2" w:space="4" w:color="FFFFFF"/>
                    <w:right w:val="single" w:sz="2" w:space="4" w:color="FFFFFF"/>
                  </w:divBdr>
                  <w:divsChild>
                    <w:div w:id="6970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9480">
          <w:marLeft w:val="0"/>
          <w:marRight w:val="0"/>
          <w:marTop w:val="0"/>
          <w:marBottom w:val="300"/>
          <w:divBdr>
            <w:top w:val="none" w:sz="0" w:space="0" w:color="auto"/>
            <w:left w:val="none" w:sz="0" w:space="0" w:color="auto"/>
            <w:bottom w:val="none" w:sz="0" w:space="0" w:color="auto"/>
            <w:right w:val="none" w:sz="0" w:space="0" w:color="auto"/>
          </w:divBdr>
          <w:divsChild>
            <w:div w:id="1316833323">
              <w:marLeft w:val="0"/>
              <w:marRight w:val="0"/>
              <w:marTop w:val="0"/>
              <w:marBottom w:val="0"/>
              <w:divBdr>
                <w:top w:val="none" w:sz="0" w:space="0" w:color="auto"/>
                <w:left w:val="none" w:sz="0" w:space="0" w:color="auto"/>
                <w:bottom w:val="none" w:sz="0" w:space="0" w:color="auto"/>
                <w:right w:val="none" w:sz="0" w:space="0" w:color="auto"/>
              </w:divBdr>
              <w:divsChild>
                <w:div w:id="1448158793">
                  <w:marLeft w:val="0"/>
                  <w:marRight w:val="0"/>
                  <w:marTop w:val="0"/>
                  <w:marBottom w:val="0"/>
                  <w:divBdr>
                    <w:top w:val="single" w:sz="2" w:space="4" w:color="FFFFFF"/>
                    <w:left w:val="single" w:sz="2" w:space="11" w:color="FFFFFF"/>
                    <w:bottom w:val="single" w:sz="2" w:space="1" w:color="FFFFFF"/>
                    <w:right w:val="single" w:sz="2" w:space="4" w:color="FFFFFF"/>
                  </w:divBdr>
                  <w:divsChild>
                    <w:div w:id="419063143">
                      <w:marLeft w:val="0"/>
                      <w:marRight w:val="0"/>
                      <w:marTop w:val="0"/>
                      <w:marBottom w:val="0"/>
                      <w:divBdr>
                        <w:top w:val="none" w:sz="0" w:space="0" w:color="auto"/>
                        <w:left w:val="none" w:sz="0" w:space="0" w:color="auto"/>
                        <w:bottom w:val="none" w:sz="0" w:space="0" w:color="auto"/>
                        <w:right w:val="none" w:sz="0" w:space="0" w:color="auto"/>
                      </w:divBdr>
                    </w:div>
                  </w:divsChild>
                </w:div>
                <w:div w:id="1420054831">
                  <w:marLeft w:val="0"/>
                  <w:marRight w:val="0"/>
                  <w:marTop w:val="0"/>
                  <w:marBottom w:val="0"/>
                  <w:divBdr>
                    <w:top w:val="single" w:sz="2" w:space="1" w:color="FFFFFF"/>
                    <w:left w:val="single" w:sz="2" w:space="11" w:color="FFFFFF"/>
                    <w:bottom w:val="single" w:sz="2" w:space="1" w:color="FFFFFF"/>
                    <w:right w:val="single" w:sz="2" w:space="4" w:color="FFFFFF"/>
                  </w:divBdr>
                  <w:divsChild>
                    <w:div w:id="1561286748">
                      <w:marLeft w:val="0"/>
                      <w:marRight w:val="0"/>
                      <w:marTop w:val="0"/>
                      <w:marBottom w:val="0"/>
                      <w:divBdr>
                        <w:top w:val="none" w:sz="0" w:space="0" w:color="auto"/>
                        <w:left w:val="none" w:sz="0" w:space="0" w:color="auto"/>
                        <w:bottom w:val="none" w:sz="0" w:space="0" w:color="auto"/>
                        <w:right w:val="none" w:sz="0" w:space="0" w:color="auto"/>
                      </w:divBdr>
                    </w:div>
                  </w:divsChild>
                </w:div>
                <w:div w:id="1771974512">
                  <w:marLeft w:val="0"/>
                  <w:marRight w:val="0"/>
                  <w:marTop w:val="0"/>
                  <w:marBottom w:val="0"/>
                  <w:divBdr>
                    <w:top w:val="single" w:sz="2" w:space="1" w:color="FFFFFF"/>
                    <w:left w:val="single" w:sz="2" w:space="11" w:color="FFFFFF"/>
                    <w:bottom w:val="single" w:sz="2" w:space="1" w:color="FFFFFF"/>
                    <w:right w:val="single" w:sz="2" w:space="4" w:color="FFFFFF"/>
                  </w:divBdr>
                  <w:divsChild>
                    <w:div w:id="632176043">
                      <w:marLeft w:val="0"/>
                      <w:marRight w:val="0"/>
                      <w:marTop w:val="0"/>
                      <w:marBottom w:val="0"/>
                      <w:divBdr>
                        <w:top w:val="none" w:sz="0" w:space="0" w:color="auto"/>
                        <w:left w:val="none" w:sz="0" w:space="0" w:color="auto"/>
                        <w:bottom w:val="none" w:sz="0" w:space="0" w:color="auto"/>
                        <w:right w:val="none" w:sz="0" w:space="0" w:color="auto"/>
                      </w:divBdr>
                    </w:div>
                  </w:divsChild>
                </w:div>
                <w:div w:id="1579751673">
                  <w:marLeft w:val="0"/>
                  <w:marRight w:val="0"/>
                  <w:marTop w:val="0"/>
                  <w:marBottom w:val="0"/>
                  <w:divBdr>
                    <w:top w:val="single" w:sz="2" w:space="1" w:color="FFFFFF"/>
                    <w:left w:val="single" w:sz="2" w:space="11" w:color="FFFFFF"/>
                    <w:bottom w:val="single" w:sz="2" w:space="1" w:color="FFFFFF"/>
                    <w:right w:val="single" w:sz="2" w:space="4" w:color="FFFFFF"/>
                  </w:divBdr>
                  <w:divsChild>
                    <w:div w:id="1819298163">
                      <w:marLeft w:val="0"/>
                      <w:marRight w:val="0"/>
                      <w:marTop w:val="0"/>
                      <w:marBottom w:val="0"/>
                      <w:divBdr>
                        <w:top w:val="none" w:sz="0" w:space="0" w:color="auto"/>
                        <w:left w:val="none" w:sz="0" w:space="0" w:color="auto"/>
                        <w:bottom w:val="none" w:sz="0" w:space="0" w:color="auto"/>
                        <w:right w:val="none" w:sz="0" w:space="0" w:color="auto"/>
                      </w:divBdr>
                    </w:div>
                  </w:divsChild>
                </w:div>
                <w:div w:id="611523015">
                  <w:marLeft w:val="0"/>
                  <w:marRight w:val="0"/>
                  <w:marTop w:val="0"/>
                  <w:marBottom w:val="0"/>
                  <w:divBdr>
                    <w:top w:val="single" w:sz="2" w:space="1" w:color="FFFFFF"/>
                    <w:left w:val="single" w:sz="2" w:space="11" w:color="FFFFFF"/>
                    <w:bottom w:val="single" w:sz="2" w:space="1" w:color="FFFFFF"/>
                    <w:right w:val="single" w:sz="2" w:space="4" w:color="FFFFFF"/>
                  </w:divBdr>
                  <w:divsChild>
                    <w:div w:id="208297318">
                      <w:marLeft w:val="0"/>
                      <w:marRight w:val="0"/>
                      <w:marTop w:val="0"/>
                      <w:marBottom w:val="0"/>
                      <w:divBdr>
                        <w:top w:val="none" w:sz="0" w:space="0" w:color="auto"/>
                        <w:left w:val="none" w:sz="0" w:space="0" w:color="auto"/>
                        <w:bottom w:val="none" w:sz="0" w:space="0" w:color="auto"/>
                        <w:right w:val="none" w:sz="0" w:space="0" w:color="auto"/>
                      </w:divBdr>
                    </w:div>
                  </w:divsChild>
                </w:div>
                <w:div w:id="1236818395">
                  <w:marLeft w:val="0"/>
                  <w:marRight w:val="0"/>
                  <w:marTop w:val="0"/>
                  <w:marBottom w:val="0"/>
                  <w:divBdr>
                    <w:top w:val="single" w:sz="2" w:space="1" w:color="FFFFFF"/>
                    <w:left w:val="single" w:sz="2" w:space="11" w:color="FFFFFF"/>
                    <w:bottom w:val="single" w:sz="2" w:space="1" w:color="FFFFFF"/>
                    <w:right w:val="single" w:sz="2" w:space="4" w:color="FFFFFF"/>
                  </w:divBdr>
                  <w:divsChild>
                    <w:div w:id="1740252862">
                      <w:marLeft w:val="0"/>
                      <w:marRight w:val="0"/>
                      <w:marTop w:val="0"/>
                      <w:marBottom w:val="0"/>
                      <w:divBdr>
                        <w:top w:val="none" w:sz="0" w:space="0" w:color="auto"/>
                        <w:left w:val="none" w:sz="0" w:space="0" w:color="auto"/>
                        <w:bottom w:val="none" w:sz="0" w:space="0" w:color="auto"/>
                        <w:right w:val="none" w:sz="0" w:space="0" w:color="auto"/>
                      </w:divBdr>
                    </w:div>
                  </w:divsChild>
                </w:div>
                <w:div w:id="730424668">
                  <w:marLeft w:val="0"/>
                  <w:marRight w:val="0"/>
                  <w:marTop w:val="0"/>
                  <w:marBottom w:val="0"/>
                  <w:divBdr>
                    <w:top w:val="single" w:sz="2" w:space="1" w:color="FFFFFF"/>
                    <w:left w:val="single" w:sz="2" w:space="11" w:color="FFFFFF"/>
                    <w:bottom w:val="single" w:sz="2" w:space="1" w:color="FFFFFF"/>
                    <w:right w:val="single" w:sz="2" w:space="4" w:color="FFFFFF"/>
                  </w:divBdr>
                  <w:divsChild>
                    <w:div w:id="1062633102">
                      <w:marLeft w:val="0"/>
                      <w:marRight w:val="0"/>
                      <w:marTop w:val="0"/>
                      <w:marBottom w:val="0"/>
                      <w:divBdr>
                        <w:top w:val="none" w:sz="0" w:space="0" w:color="auto"/>
                        <w:left w:val="none" w:sz="0" w:space="0" w:color="auto"/>
                        <w:bottom w:val="none" w:sz="0" w:space="0" w:color="auto"/>
                        <w:right w:val="none" w:sz="0" w:space="0" w:color="auto"/>
                      </w:divBdr>
                    </w:div>
                  </w:divsChild>
                </w:div>
                <w:div w:id="1690402733">
                  <w:marLeft w:val="0"/>
                  <w:marRight w:val="0"/>
                  <w:marTop w:val="0"/>
                  <w:marBottom w:val="0"/>
                  <w:divBdr>
                    <w:top w:val="single" w:sz="2" w:space="1" w:color="FFFFFF"/>
                    <w:left w:val="single" w:sz="2" w:space="11" w:color="FFFFFF"/>
                    <w:bottom w:val="single" w:sz="2" w:space="1" w:color="FFFFFF"/>
                    <w:right w:val="single" w:sz="2" w:space="4" w:color="FFFFFF"/>
                  </w:divBdr>
                  <w:divsChild>
                    <w:div w:id="569847006">
                      <w:marLeft w:val="0"/>
                      <w:marRight w:val="0"/>
                      <w:marTop w:val="0"/>
                      <w:marBottom w:val="0"/>
                      <w:divBdr>
                        <w:top w:val="none" w:sz="0" w:space="0" w:color="auto"/>
                        <w:left w:val="none" w:sz="0" w:space="0" w:color="auto"/>
                        <w:bottom w:val="none" w:sz="0" w:space="0" w:color="auto"/>
                        <w:right w:val="none" w:sz="0" w:space="0" w:color="auto"/>
                      </w:divBdr>
                    </w:div>
                  </w:divsChild>
                </w:div>
                <w:div w:id="1955791552">
                  <w:marLeft w:val="0"/>
                  <w:marRight w:val="0"/>
                  <w:marTop w:val="0"/>
                  <w:marBottom w:val="0"/>
                  <w:divBdr>
                    <w:top w:val="single" w:sz="2" w:space="1" w:color="FFFFFF"/>
                    <w:left w:val="single" w:sz="2" w:space="11" w:color="FFFFFF"/>
                    <w:bottom w:val="single" w:sz="2" w:space="1" w:color="FFFFFF"/>
                    <w:right w:val="single" w:sz="2" w:space="4" w:color="FFFFFF"/>
                  </w:divBdr>
                  <w:divsChild>
                    <w:div w:id="1355497036">
                      <w:marLeft w:val="0"/>
                      <w:marRight w:val="0"/>
                      <w:marTop w:val="0"/>
                      <w:marBottom w:val="0"/>
                      <w:divBdr>
                        <w:top w:val="none" w:sz="0" w:space="0" w:color="auto"/>
                        <w:left w:val="none" w:sz="0" w:space="0" w:color="auto"/>
                        <w:bottom w:val="none" w:sz="0" w:space="0" w:color="auto"/>
                        <w:right w:val="none" w:sz="0" w:space="0" w:color="auto"/>
                      </w:divBdr>
                    </w:div>
                  </w:divsChild>
                </w:div>
                <w:div w:id="1657492445">
                  <w:marLeft w:val="0"/>
                  <w:marRight w:val="0"/>
                  <w:marTop w:val="0"/>
                  <w:marBottom w:val="0"/>
                  <w:divBdr>
                    <w:top w:val="single" w:sz="2" w:space="1" w:color="FFFFFF"/>
                    <w:left w:val="single" w:sz="2" w:space="11" w:color="FFFFFF"/>
                    <w:bottom w:val="single" w:sz="2" w:space="1" w:color="FFFFFF"/>
                    <w:right w:val="single" w:sz="2" w:space="4" w:color="FFFFFF"/>
                  </w:divBdr>
                  <w:divsChild>
                    <w:div w:id="239683198">
                      <w:marLeft w:val="0"/>
                      <w:marRight w:val="0"/>
                      <w:marTop w:val="0"/>
                      <w:marBottom w:val="0"/>
                      <w:divBdr>
                        <w:top w:val="none" w:sz="0" w:space="0" w:color="auto"/>
                        <w:left w:val="none" w:sz="0" w:space="0" w:color="auto"/>
                        <w:bottom w:val="none" w:sz="0" w:space="0" w:color="auto"/>
                        <w:right w:val="none" w:sz="0" w:space="0" w:color="auto"/>
                      </w:divBdr>
                    </w:div>
                  </w:divsChild>
                </w:div>
                <w:div w:id="368797219">
                  <w:marLeft w:val="0"/>
                  <w:marRight w:val="0"/>
                  <w:marTop w:val="0"/>
                  <w:marBottom w:val="0"/>
                  <w:divBdr>
                    <w:top w:val="single" w:sz="2" w:space="1" w:color="FFFFFF"/>
                    <w:left w:val="single" w:sz="2" w:space="11" w:color="FFFFFF"/>
                    <w:bottom w:val="single" w:sz="2" w:space="1" w:color="FFFFFF"/>
                    <w:right w:val="single" w:sz="2" w:space="4" w:color="FFFFFF"/>
                  </w:divBdr>
                  <w:divsChild>
                    <w:div w:id="1671955260">
                      <w:marLeft w:val="0"/>
                      <w:marRight w:val="0"/>
                      <w:marTop w:val="0"/>
                      <w:marBottom w:val="0"/>
                      <w:divBdr>
                        <w:top w:val="none" w:sz="0" w:space="0" w:color="auto"/>
                        <w:left w:val="none" w:sz="0" w:space="0" w:color="auto"/>
                        <w:bottom w:val="none" w:sz="0" w:space="0" w:color="auto"/>
                        <w:right w:val="none" w:sz="0" w:space="0" w:color="auto"/>
                      </w:divBdr>
                    </w:div>
                  </w:divsChild>
                </w:div>
                <w:div w:id="1261448592">
                  <w:marLeft w:val="0"/>
                  <w:marRight w:val="0"/>
                  <w:marTop w:val="0"/>
                  <w:marBottom w:val="0"/>
                  <w:divBdr>
                    <w:top w:val="single" w:sz="2" w:space="1" w:color="FFFFFF"/>
                    <w:left w:val="single" w:sz="2" w:space="11" w:color="FFFFFF"/>
                    <w:bottom w:val="single" w:sz="2" w:space="1" w:color="FFFFFF"/>
                    <w:right w:val="single" w:sz="2" w:space="4" w:color="FFFFFF"/>
                  </w:divBdr>
                  <w:divsChild>
                    <w:div w:id="1868519065">
                      <w:marLeft w:val="0"/>
                      <w:marRight w:val="0"/>
                      <w:marTop w:val="0"/>
                      <w:marBottom w:val="0"/>
                      <w:divBdr>
                        <w:top w:val="none" w:sz="0" w:space="0" w:color="auto"/>
                        <w:left w:val="none" w:sz="0" w:space="0" w:color="auto"/>
                        <w:bottom w:val="none" w:sz="0" w:space="0" w:color="auto"/>
                        <w:right w:val="none" w:sz="0" w:space="0" w:color="auto"/>
                      </w:divBdr>
                    </w:div>
                  </w:divsChild>
                </w:div>
                <w:div w:id="1565793493">
                  <w:marLeft w:val="0"/>
                  <w:marRight w:val="0"/>
                  <w:marTop w:val="0"/>
                  <w:marBottom w:val="0"/>
                  <w:divBdr>
                    <w:top w:val="single" w:sz="2" w:space="1" w:color="FFFFFF"/>
                    <w:left w:val="single" w:sz="2" w:space="11" w:color="FFFFFF"/>
                    <w:bottom w:val="single" w:sz="2" w:space="1" w:color="FFFFFF"/>
                    <w:right w:val="single" w:sz="2" w:space="4" w:color="FFFFFF"/>
                  </w:divBdr>
                  <w:divsChild>
                    <w:div w:id="184907536">
                      <w:marLeft w:val="0"/>
                      <w:marRight w:val="0"/>
                      <w:marTop w:val="0"/>
                      <w:marBottom w:val="0"/>
                      <w:divBdr>
                        <w:top w:val="none" w:sz="0" w:space="0" w:color="auto"/>
                        <w:left w:val="none" w:sz="0" w:space="0" w:color="auto"/>
                        <w:bottom w:val="none" w:sz="0" w:space="0" w:color="auto"/>
                        <w:right w:val="none" w:sz="0" w:space="0" w:color="auto"/>
                      </w:divBdr>
                    </w:div>
                  </w:divsChild>
                </w:div>
                <w:div w:id="383020727">
                  <w:marLeft w:val="0"/>
                  <w:marRight w:val="0"/>
                  <w:marTop w:val="0"/>
                  <w:marBottom w:val="0"/>
                  <w:divBdr>
                    <w:top w:val="single" w:sz="2" w:space="1" w:color="FFFFFF"/>
                    <w:left w:val="single" w:sz="2" w:space="11" w:color="FFFFFF"/>
                    <w:bottom w:val="single" w:sz="2" w:space="1" w:color="FFFFFF"/>
                    <w:right w:val="single" w:sz="2" w:space="4" w:color="FFFFFF"/>
                  </w:divBdr>
                  <w:divsChild>
                    <w:div w:id="504783859">
                      <w:marLeft w:val="0"/>
                      <w:marRight w:val="0"/>
                      <w:marTop w:val="0"/>
                      <w:marBottom w:val="0"/>
                      <w:divBdr>
                        <w:top w:val="none" w:sz="0" w:space="0" w:color="auto"/>
                        <w:left w:val="none" w:sz="0" w:space="0" w:color="auto"/>
                        <w:bottom w:val="none" w:sz="0" w:space="0" w:color="auto"/>
                        <w:right w:val="none" w:sz="0" w:space="0" w:color="auto"/>
                      </w:divBdr>
                    </w:div>
                  </w:divsChild>
                </w:div>
                <w:div w:id="820076571">
                  <w:marLeft w:val="0"/>
                  <w:marRight w:val="0"/>
                  <w:marTop w:val="0"/>
                  <w:marBottom w:val="0"/>
                  <w:divBdr>
                    <w:top w:val="single" w:sz="2" w:space="1" w:color="FFFFFF"/>
                    <w:left w:val="single" w:sz="2" w:space="11" w:color="FFFFFF"/>
                    <w:bottom w:val="single" w:sz="2" w:space="1" w:color="FFFFFF"/>
                    <w:right w:val="single" w:sz="2" w:space="4" w:color="FFFFFF"/>
                  </w:divBdr>
                  <w:divsChild>
                    <w:div w:id="336077217">
                      <w:marLeft w:val="0"/>
                      <w:marRight w:val="0"/>
                      <w:marTop w:val="0"/>
                      <w:marBottom w:val="0"/>
                      <w:divBdr>
                        <w:top w:val="none" w:sz="0" w:space="0" w:color="auto"/>
                        <w:left w:val="none" w:sz="0" w:space="0" w:color="auto"/>
                        <w:bottom w:val="none" w:sz="0" w:space="0" w:color="auto"/>
                        <w:right w:val="none" w:sz="0" w:space="0" w:color="auto"/>
                      </w:divBdr>
                    </w:div>
                  </w:divsChild>
                </w:div>
                <w:div w:id="1604922833">
                  <w:marLeft w:val="0"/>
                  <w:marRight w:val="0"/>
                  <w:marTop w:val="0"/>
                  <w:marBottom w:val="0"/>
                  <w:divBdr>
                    <w:top w:val="single" w:sz="2" w:space="1" w:color="FFFFFF"/>
                    <w:left w:val="single" w:sz="2" w:space="11" w:color="FFFFFF"/>
                    <w:bottom w:val="single" w:sz="2" w:space="4" w:color="FFFFFF"/>
                    <w:right w:val="single" w:sz="2" w:space="4" w:color="FFFFFF"/>
                  </w:divBdr>
                  <w:divsChild>
                    <w:div w:id="1766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3609">
          <w:marLeft w:val="0"/>
          <w:marRight w:val="0"/>
          <w:marTop w:val="0"/>
          <w:marBottom w:val="300"/>
          <w:divBdr>
            <w:top w:val="none" w:sz="0" w:space="0" w:color="auto"/>
            <w:left w:val="none" w:sz="0" w:space="0" w:color="auto"/>
            <w:bottom w:val="none" w:sz="0" w:space="0" w:color="auto"/>
            <w:right w:val="none" w:sz="0" w:space="0" w:color="auto"/>
          </w:divBdr>
          <w:divsChild>
            <w:div w:id="743334608">
              <w:marLeft w:val="0"/>
              <w:marRight w:val="0"/>
              <w:marTop w:val="0"/>
              <w:marBottom w:val="0"/>
              <w:divBdr>
                <w:top w:val="none" w:sz="0" w:space="0" w:color="auto"/>
                <w:left w:val="none" w:sz="0" w:space="0" w:color="auto"/>
                <w:bottom w:val="none" w:sz="0" w:space="0" w:color="auto"/>
                <w:right w:val="none" w:sz="0" w:space="0" w:color="auto"/>
              </w:divBdr>
              <w:divsChild>
                <w:div w:id="1450126928">
                  <w:marLeft w:val="0"/>
                  <w:marRight w:val="0"/>
                  <w:marTop w:val="0"/>
                  <w:marBottom w:val="0"/>
                  <w:divBdr>
                    <w:top w:val="single" w:sz="2" w:space="4" w:color="FFFFFF"/>
                    <w:left w:val="single" w:sz="2" w:space="11" w:color="FFFFFF"/>
                    <w:bottom w:val="single" w:sz="2" w:space="1" w:color="FFFFFF"/>
                    <w:right w:val="single" w:sz="2" w:space="4" w:color="FFFFFF"/>
                  </w:divBdr>
                  <w:divsChild>
                    <w:div w:id="1254361795">
                      <w:marLeft w:val="0"/>
                      <w:marRight w:val="0"/>
                      <w:marTop w:val="0"/>
                      <w:marBottom w:val="0"/>
                      <w:divBdr>
                        <w:top w:val="none" w:sz="0" w:space="0" w:color="auto"/>
                        <w:left w:val="none" w:sz="0" w:space="0" w:color="auto"/>
                        <w:bottom w:val="none" w:sz="0" w:space="0" w:color="auto"/>
                        <w:right w:val="none" w:sz="0" w:space="0" w:color="auto"/>
                      </w:divBdr>
                    </w:div>
                  </w:divsChild>
                </w:div>
                <w:div w:id="465975318">
                  <w:marLeft w:val="0"/>
                  <w:marRight w:val="0"/>
                  <w:marTop w:val="0"/>
                  <w:marBottom w:val="0"/>
                  <w:divBdr>
                    <w:top w:val="single" w:sz="2" w:space="1" w:color="FFFFFF"/>
                    <w:left w:val="single" w:sz="2" w:space="11" w:color="FFFFFF"/>
                    <w:bottom w:val="single" w:sz="2" w:space="1" w:color="FFFFFF"/>
                    <w:right w:val="single" w:sz="2" w:space="4" w:color="FFFFFF"/>
                  </w:divBdr>
                  <w:divsChild>
                    <w:div w:id="915699661">
                      <w:marLeft w:val="0"/>
                      <w:marRight w:val="0"/>
                      <w:marTop w:val="0"/>
                      <w:marBottom w:val="0"/>
                      <w:divBdr>
                        <w:top w:val="none" w:sz="0" w:space="0" w:color="auto"/>
                        <w:left w:val="none" w:sz="0" w:space="0" w:color="auto"/>
                        <w:bottom w:val="none" w:sz="0" w:space="0" w:color="auto"/>
                        <w:right w:val="none" w:sz="0" w:space="0" w:color="auto"/>
                      </w:divBdr>
                    </w:div>
                  </w:divsChild>
                </w:div>
                <w:div w:id="925959985">
                  <w:marLeft w:val="0"/>
                  <w:marRight w:val="0"/>
                  <w:marTop w:val="0"/>
                  <w:marBottom w:val="0"/>
                  <w:divBdr>
                    <w:top w:val="single" w:sz="2" w:space="1" w:color="FFFFFF"/>
                    <w:left w:val="single" w:sz="2" w:space="11" w:color="FFFFFF"/>
                    <w:bottom w:val="single" w:sz="2" w:space="1" w:color="FFFFFF"/>
                    <w:right w:val="single" w:sz="2" w:space="4" w:color="FFFFFF"/>
                  </w:divBdr>
                  <w:divsChild>
                    <w:div w:id="818227007">
                      <w:marLeft w:val="0"/>
                      <w:marRight w:val="0"/>
                      <w:marTop w:val="0"/>
                      <w:marBottom w:val="0"/>
                      <w:divBdr>
                        <w:top w:val="none" w:sz="0" w:space="0" w:color="auto"/>
                        <w:left w:val="none" w:sz="0" w:space="0" w:color="auto"/>
                        <w:bottom w:val="none" w:sz="0" w:space="0" w:color="auto"/>
                        <w:right w:val="none" w:sz="0" w:space="0" w:color="auto"/>
                      </w:divBdr>
                    </w:div>
                  </w:divsChild>
                </w:div>
                <w:div w:id="1781531842">
                  <w:marLeft w:val="0"/>
                  <w:marRight w:val="0"/>
                  <w:marTop w:val="0"/>
                  <w:marBottom w:val="0"/>
                  <w:divBdr>
                    <w:top w:val="single" w:sz="2" w:space="1" w:color="FFFFFF"/>
                    <w:left w:val="single" w:sz="2" w:space="11" w:color="FFFFFF"/>
                    <w:bottom w:val="single" w:sz="2" w:space="1" w:color="FFFFFF"/>
                    <w:right w:val="single" w:sz="2" w:space="4" w:color="FFFFFF"/>
                  </w:divBdr>
                  <w:divsChild>
                    <w:div w:id="1891378248">
                      <w:marLeft w:val="0"/>
                      <w:marRight w:val="0"/>
                      <w:marTop w:val="0"/>
                      <w:marBottom w:val="0"/>
                      <w:divBdr>
                        <w:top w:val="none" w:sz="0" w:space="0" w:color="auto"/>
                        <w:left w:val="none" w:sz="0" w:space="0" w:color="auto"/>
                        <w:bottom w:val="none" w:sz="0" w:space="0" w:color="auto"/>
                        <w:right w:val="none" w:sz="0" w:space="0" w:color="auto"/>
                      </w:divBdr>
                    </w:div>
                  </w:divsChild>
                </w:div>
                <w:div w:id="371421148">
                  <w:marLeft w:val="0"/>
                  <w:marRight w:val="0"/>
                  <w:marTop w:val="0"/>
                  <w:marBottom w:val="0"/>
                  <w:divBdr>
                    <w:top w:val="single" w:sz="2" w:space="1" w:color="FFFFFF"/>
                    <w:left w:val="single" w:sz="2" w:space="11" w:color="FFFFFF"/>
                    <w:bottom w:val="single" w:sz="2" w:space="1" w:color="FFFFFF"/>
                    <w:right w:val="single" w:sz="2" w:space="4" w:color="FFFFFF"/>
                  </w:divBdr>
                  <w:divsChild>
                    <w:div w:id="159126637">
                      <w:marLeft w:val="0"/>
                      <w:marRight w:val="0"/>
                      <w:marTop w:val="0"/>
                      <w:marBottom w:val="0"/>
                      <w:divBdr>
                        <w:top w:val="none" w:sz="0" w:space="0" w:color="auto"/>
                        <w:left w:val="none" w:sz="0" w:space="0" w:color="auto"/>
                        <w:bottom w:val="none" w:sz="0" w:space="0" w:color="auto"/>
                        <w:right w:val="none" w:sz="0" w:space="0" w:color="auto"/>
                      </w:divBdr>
                    </w:div>
                  </w:divsChild>
                </w:div>
                <w:div w:id="1079327814">
                  <w:marLeft w:val="0"/>
                  <w:marRight w:val="0"/>
                  <w:marTop w:val="0"/>
                  <w:marBottom w:val="0"/>
                  <w:divBdr>
                    <w:top w:val="single" w:sz="2" w:space="1" w:color="FFFFFF"/>
                    <w:left w:val="single" w:sz="2" w:space="11" w:color="FFFFFF"/>
                    <w:bottom w:val="single" w:sz="2" w:space="1" w:color="FFFFFF"/>
                    <w:right w:val="single" w:sz="2" w:space="4" w:color="FFFFFF"/>
                  </w:divBdr>
                  <w:divsChild>
                    <w:div w:id="2050687818">
                      <w:marLeft w:val="0"/>
                      <w:marRight w:val="0"/>
                      <w:marTop w:val="0"/>
                      <w:marBottom w:val="0"/>
                      <w:divBdr>
                        <w:top w:val="none" w:sz="0" w:space="0" w:color="auto"/>
                        <w:left w:val="none" w:sz="0" w:space="0" w:color="auto"/>
                        <w:bottom w:val="none" w:sz="0" w:space="0" w:color="auto"/>
                        <w:right w:val="none" w:sz="0" w:space="0" w:color="auto"/>
                      </w:divBdr>
                    </w:div>
                  </w:divsChild>
                </w:div>
                <w:div w:id="257174386">
                  <w:marLeft w:val="0"/>
                  <w:marRight w:val="0"/>
                  <w:marTop w:val="0"/>
                  <w:marBottom w:val="0"/>
                  <w:divBdr>
                    <w:top w:val="single" w:sz="2" w:space="1" w:color="FFFFFF"/>
                    <w:left w:val="single" w:sz="2" w:space="11" w:color="FFFFFF"/>
                    <w:bottom w:val="single" w:sz="2" w:space="1" w:color="FFFFFF"/>
                    <w:right w:val="single" w:sz="2" w:space="4" w:color="FFFFFF"/>
                  </w:divBdr>
                  <w:divsChild>
                    <w:div w:id="1440835221">
                      <w:marLeft w:val="0"/>
                      <w:marRight w:val="0"/>
                      <w:marTop w:val="0"/>
                      <w:marBottom w:val="0"/>
                      <w:divBdr>
                        <w:top w:val="none" w:sz="0" w:space="0" w:color="auto"/>
                        <w:left w:val="none" w:sz="0" w:space="0" w:color="auto"/>
                        <w:bottom w:val="none" w:sz="0" w:space="0" w:color="auto"/>
                        <w:right w:val="none" w:sz="0" w:space="0" w:color="auto"/>
                      </w:divBdr>
                    </w:div>
                  </w:divsChild>
                </w:div>
                <w:div w:id="1552423216">
                  <w:marLeft w:val="0"/>
                  <w:marRight w:val="0"/>
                  <w:marTop w:val="0"/>
                  <w:marBottom w:val="0"/>
                  <w:divBdr>
                    <w:top w:val="single" w:sz="2" w:space="1" w:color="FFFFFF"/>
                    <w:left w:val="single" w:sz="2" w:space="11" w:color="FFFFFF"/>
                    <w:bottom w:val="single" w:sz="2" w:space="1" w:color="FFFFFF"/>
                    <w:right w:val="single" w:sz="2" w:space="4" w:color="FFFFFF"/>
                  </w:divBdr>
                  <w:divsChild>
                    <w:div w:id="981890212">
                      <w:marLeft w:val="0"/>
                      <w:marRight w:val="0"/>
                      <w:marTop w:val="0"/>
                      <w:marBottom w:val="0"/>
                      <w:divBdr>
                        <w:top w:val="none" w:sz="0" w:space="0" w:color="auto"/>
                        <w:left w:val="none" w:sz="0" w:space="0" w:color="auto"/>
                        <w:bottom w:val="none" w:sz="0" w:space="0" w:color="auto"/>
                        <w:right w:val="none" w:sz="0" w:space="0" w:color="auto"/>
                      </w:divBdr>
                    </w:div>
                  </w:divsChild>
                </w:div>
                <w:div w:id="834303914">
                  <w:marLeft w:val="0"/>
                  <w:marRight w:val="0"/>
                  <w:marTop w:val="0"/>
                  <w:marBottom w:val="0"/>
                  <w:divBdr>
                    <w:top w:val="single" w:sz="2" w:space="1" w:color="FFFFFF"/>
                    <w:left w:val="single" w:sz="2" w:space="11" w:color="FFFFFF"/>
                    <w:bottom w:val="single" w:sz="2" w:space="1" w:color="FFFFFF"/>
                    <w:right w:val="single" w:sz="2" w:space="4" w:color="FFFFFF"/>
                  </w:divBdr>
                  <w:divsChild>
                    <w:div w:id="1408959199">
                      <w:marLeft w:val="0"/>
                      <w:marRight w:val="0"/>
                      <w:marTop w:val="0"/>
                      <w:marBottom w:val="0"/>
                      <w:divBdr>
                        <w:top w:val="none" w:sz="0" w:space="0" w:color="auto"/>
                        <w:left w:val="none" w:sz="0" w:space="0" w:color="auto"/>
                        <w:bottom w:val="none" w:sz="0" w:space="0" w:color="auto"/>
                        <w:right w:val="none" w:sz="0" w:space="0" w:color="auto"/>
                      </w:divBdr>
                    </w:div>
                  </w:divsChild>
                </w:div>
                <w:div w:id="1070616651">
                  <w:marLeft w:val="0"/>
                  <w:marRight w:val="0"/>
                  <w:marTop w:val="0"/>
                  <w:marBottom w:val="0"/>
                  <w:divBdr>
                    <w:top w:val="single" w:sz="2" w:space="1" w:color="FFFFFF"/>
                    <w:left w:val="single" w:sz="2" w:space="11" w:color="FFFFFF"/>
                    <w:bottom w:val="single" w:sz="2" w:space="1" w:color="FFFFFF"/>
                    <w:right w:val="single" w:sz="2" w:space="4" w:color="FFFFFF"/>
                  </w:divBdr>
                  <w:divsChild>
                    <w:div w:id="1808161987">
                      <w:marLeft w:val="0"/>
                      <w:marRight w:val="0"/>
                      <w:marTop w:val="0"/>
                      <w:marBottom w:val="0"/>
                      <w:divBdr>
                        <w:top w:val="none" w:sz="0" w:space="0" w:color="auto"/>
                        <w:left w:val="none" w:sz="0" w:space="0" w:color="auto"/>
                        <w:bottom w:val="none" w:sz="0" w:space="0" w:color="auto"/>
                        <w:right w:val="none" w:sz="0" w:space="0" w:color="auto"/>
                      </w:divBdr>
                    </w:div>
                  </w:divsChild>
                </w:div>
                <w:div w:id="1754085907">
                  <w:marLeft w:val="0"/>
                  <w:marRight w:val="0"/>
                  <w:marTop w:val="0"/>
                  <w:marBottom w:val="0"/>
                  <w:divBdr>
                    <w:top w:val="single" w:sz="2" w:space="1" w:color="FFFFFF"/>
                    <w:left w:val="single" w:sz="2" w:space="11" w:color="FFFFFF"/>
                    <w:bottom w:val="single" w:sz="2" w:space="1" w:color="FFFFFF"/>
                    <w:right w:val="single" w:sz="2" w:space="4" w:color="FFFFFF"/>
                  </w:divBdr>
                  <w:divsChild>
                    <w:div w:id="1519735556">
                      <w:marLeft w:val="0"/>
                      <w:marRight w:val="0"/>
                      <w:marTop w:val="0"/>
                      <w:marBottom w:val="0"/>
                      <w:divBdr>
                        <w:top w:val="none" w:sz="0" w:space="0" w:color="auto"/>
                        <w:left w:val="none" w:sz="0" w:space="0" w:color="auto"/>
                        <w:bottom w:val="none" w:sz="0" w:space="0" w:color="auto"/>
                        <w:right w:val="none" w:sz="0" w:space="0" w:color="auto"/>
                      </w:divBdr>
                    </w:div>
                  </w:divsChild>
                </w:div>
                <w:div w:id="1867329018">
                  <w:marLeft w:val="0"/>
                  <w:marRight w:val="0"/>
                  <w:marTop w:val="0"/>
                  <w:marBottom w:val="0"/>
                  <w:divBdr>
                    <w:top w:val="single" w:sz="2" w:space="1" w:color="FFFFFF"/>
                    <w:left w:val="single" w:sz="2" w:space="11" w:color="FFFFFF"/>
                    <w:bottom w:val="single" w:sz="2" w:space="1" w:color="FFFFFF"/>
                    <w:right w:val="single" w:sz="2" w:space="4" w:color="FFFFFF"/>
                  </w:divBdr>
                  <w:divsChild>
                    <w:div w:id="175775319">
                      <w:marLeft w:val="0"/>
                      <w:marRight w:val="0"/>
                      <w:marTop w:val="0"/>
                      <w:marBottom w:val="0"/>
                      <w:divBdr>
                        <w:top w:val="none" w:sz="0" w:space="0" w:color="auto"/>
                        <w:left w:val="none" w:sz="0" w:space="0" w:color="auto"/>
                        <w:bottom w:val="none" w:sz="0" w:space="0" w:color="auto"/>
                        <w:right w:val="none" w:sz="0" w:space="0" w:color="auto"/>
                      </w:divBdr>
                    </w:div>
                  </w:divsChild>
                </w:div>
                <w:div w:id="869296660">
                  <w:marLeft w:val="0"/>
                  <w:marRight w:val="0"/>
                  <w:marTop w:val="0"/>
                  <w:marBottom w:val="0"/>
                  <w:divBdr>
                    <w:top w:val="single" w:sz="2" w:space="1" w:color="FFFFFF"/>
                    <w:left w:val="single" w:sz="2" w:space="11" w:color="FFFFFF"/>
                    <w:bottom w:val="single" w:sz="2" w:space="1" w:color="FFFFFF"/>
                    <w:right w:val="single" w:sz="2" w:space="4" w:color="FFFFFF"/>
                  </w:divBdr>
                  <w:divsChild>
                    <w:div w:id="1523124579">
                      <w:marLeft w:val="0"/>
                      <w:marRight w:val="0"/>
                      <w:marTop w:val="0"/>
                      <w:marBottom w:val="0"/>
                      <w:divBdr>
                        <w:top w:val="none" w:sz="0" w:space="0" w:color="auto"/>
                        <w:left w:val="none" w:sz="0" w:space="0" w:color="auto"/>
                        <w:bottom w:val="none" w:sz="0" w:space="0" w:color="auto"/>
                        <w:right w:val="none" w:sz="0" w:space="0" w:color="auto"/>
                      </w:divBdr>
                    </w:div>
                  </w:divsChild>
                </w:div>
                <w:div w:id="2100976846">
                  <w:marLeft w:val="0"/>
                  <w:marRight w:val="0"/>
                  <w:marTop w:val="0"/>
                  <w:marBottom w:val="0"/>
                  <w:divBdr>
                    <w:top w:val="single" w:sz="2" w:space="1" w:color="FFFFFF"/>
                    <w:left w:val="single" w:sz="2" w:space="11" w:color="FFFFFF"/>
                    <w:bottom w:val="single" w:sz="2" w:space="1" w:color="FFFFFF"/>
                    <w:right w:val="single" w:sz="2" w:space="4" w:color="FFFFFF"/>
                  </w:divBdr>
                  <w:divsChild>
                    <w:div w:id="824856321">
                      <w:marLeft w:val="0"/>
                      <w:marRight w:val="0"/>
                      <w:marTop w:val="0"/>
                      <w:marBottom w:val="0"/>
                      <w:divBdr>
                        <w:top w:val="none" w:sz="0" w:space="0" w:color="auto"/>
                        <w:left w:val="none" w:sz="0" w:space="0" w:color="auto"/>
                        <w:bottom w:val="none" w:sz="0" w:space="0" w:color="auto"/>
                        <w:right w:val="none" w:sz="0" w:space="0" w:color="auto"/>
                      </w:divBdr>
                    </w:div>
                  </w:divsChild>
                </w:div>
                <w:div w:id="1893809001">
                  <w:marLeft w:val="0"/>
                  <w:marRight w:val="0"/>
                  <w:marTop w:val="0"/>
                  <w:marBottom w:val="0"/>
                  <w:divBdr>
                    <w:top w:val="single" w:sz="2" w:space="1" w:color="FFFFFF"/>
                    <w:left w:val="single" w:sz="2" w:space="11" w:color="FFFFFF"/>
                    <w:bottom w:val="single" w:sz="2" w:space="1" w:color="FFFFFF"/>
                    <w:right w:val="single" w:sz="2" w:space="4" w:color="FFFFFF"/>
                  </w:divBdr>
                  <w:divsChild>
                    <w:div w:id="1858620151">
                      <w:marLeft w:val="0"/>
                      <w:marRight w:val="0"/>
                      <w:marTop w:val="0"/>
                      <w:marBottom w:val="0"/>
                      <w:divBdr>
                        <w:top w:val="none" w:sz="0" w:space="0" w:color="auto"/>
                        <w:left w:val="none" w:sz="0" w:space="0" w:color="auto"/>
                        <w:bottom w:val="none" w:sz="0" w:space="0" w:color="auto"/>
                        <w:right w:val="none" w:sz="0" w:space="0" w:color="auto"/>
                      </w:divBdr>
                    </w:div>
                  </w:divsChild>
                </w:div>
                <w:div w:id="1512257235">
                  <w:marLeft w:val="0"/>
                  <w:marRight w:val="0"/>
                  <w:marTop w:val="0"/>
                  <w:marBottom w:val="0"/>
                  <w:divBdr>
                    <w:top w:val="single" w:sz="2" w:space="1" w:color="FFFFFF"/>
                    <w:left w:val="single" w:sz="2" w:space="11" w:color="FFFFFF"/>
                    <w:bottom w:val="single" w:sz="2" w:space="1" w:color="FFFFFF"/>
                    <w:right w:val="single" w:sz="2" w:space="4" w:color="FFFFFF"/>
                  </w:divBdr>
                  <w:divsChild>
                    <w:div w:id="1237089621">
                      <w:marLeft w:val="0"/>
                      <w:marRight w:val="0"/>
                      <w:marTop w:val="0"/>
                      <w:marBottom w:val="0"/>
                      <w:divBdr>
                        <w:top w:val="none" w:sz="0" w:space="0" w:color="auto"/>
                        <w:left w:val="none" w:sz="0" w:space="0" w:color="auto"/>
                        <w:bottom w:val="none" w:sz="0" w:space="0" w:color="auto"/>
                        <w:right w:val="none" w:sz="0" w:space="0" w:color="auto"/>
                      </w:divBdr>
                    </w:div>
                  </w:divsChild>
                </w:div>
                <w:div w:id="969897666">
                  <w:marLeft w:val="0"/>
                  <w:marRight w:val="0"/>
                  <w:marTop w:val="0"/>
                  <w:marBottom w:val="0"/>
                  <w:divBdr>
                    <w:top w:val="single" w:sz="2" w:space="1" w:color="FFFFFF"/>
                    <w:left w:val="single" w:sz="2" w:space="11" w:color="FFFFFF"/>
                    <w:bottom w:val="single" w:sz="2" w:space="1" w:color="FFFFFF"/>
                    <w:right w:val="single" w:sz="2" w:space="4" w:color="FFFFFF"/>
                  </w:divBdr>
                  <w:divsChild>
                    <w:div w:id="1199929497">
                      <w:marLeft w:val="0"/>
                      <w:marRight w:val="0"/>
                      <w:marTop w:val="0"/>
                      <w:marBottom w:val="0"/>
                      <w:divBdr>
                        <w:top w:val="none" w:sz="0" w:space="0" w:color="auto"/>
                        <w:left w:val="none" w:sz="0" w:space="0" w:color="auto"/>
                        <w:bottom w:val="none" w:sz="0" w:space="0" w:color="auto"/>
                        <w:right w:val="none" w:sz="0" w:space="0" w:color="auto"/>
                      </w:divBdr>
                    </w:div>
                  </w:divsChild>
                </w:div>
                <w:div w:id="370618789">
                  <w:marLeft w:val="0"/>
                  <w:marRight w:val="0"/>
                  <w:marTop w:val="0"/>
                  <w:marBottom w:val="0"/>
                  <w:divBdr>
                    <w:top w:val="single" w:sz="2" w:space="1" w:color="FFFFFF"/>
                    <w:left w:val="single" w:sz="2" w:space="11" w:color="FFFFFF"/>
                    <w:bottom w:val="single" w:sz="2" w:space="1" w:color="FFFFFF"/>
                    <w:right w:val="single" w:sz="2" w:space="4" w:color="FFFFFF"/>
                  </w:divBdr>
                  <w:divsChild>
                    <w:div w:id="638144274">
                      <w:marLeft w:val="0"/>
                      <w:marRight w:val="0"/>
                      <w:marTop w:val="0"/>
                      <w:marBottom w:val="0"/>
                      <w:divBdr>
                        <w:top w:val="none" w:sz="0" w:space="0" w:color="auto"/>
                        <w:left w:val="none" w:sz="0" w:space="0" w:color="auto"/>
                        <w:bottom w:val="none" w:sz="0" w:space="0" w:color="auto"/>
                        <w:right w:val="none" w:sz="0" w:space="0" w:color="auto"/>
                      </w:divBdr>
                    </w:div>
                  </w:divsChild>
                </w:div>
                <w:div w:id="1618101925">
                  <w:marLeft w:val="0"/>
                  <w:marRight w:val="0"/>
                  <w:marTop w:val="0"/>
                  <w:marBottom w:val="0"/>
                  <w:divBdr>
                    <w:top w:val="single" w:sz="2" w:space="1" w:color="FFFFFF"/>
                    <w:left w:val="single" w:sz="2" w:space="11" w:color="FFFFFF"/>
                    <w:bottom w:val="single" w:sz="2" w:space="1" w:color="FFFFFF"/>
                    <w:right w:val="single" w:sz="2" w:space="4" w:color="FFFFFF"/>
                  </w:divBdr>
                  <w:divsChild>
                    <w:div w:id="338191850">
                      <w:marLeft w:val="0"/>
                      <w:marRight w:val="0"/>
                      <w:marTop w:val="0"/>
                      <w:marBottom w:val="0"/>
                      <w:divBdr>
                        <w:top w:val="none" w:sz="0" w:space="0" w:color="auto"/>
                        <w:left w:val="none" w:sz="0" w:space="0" w:color="auto"/>
                        <w:bottom w:val="none" w:sz="0" w:space="0" w:color="auto"/>
                        <w:right w:val="none" w:sz="0" w:space="0" w:color="auto"/>
                      </w:divBdr>
                    </w:div>
                  </w:divsChild>
                </w:div>
                <w:div w:id="1408304855">
                  <w:marLeft w:val="0"/>
                  <w:marRight w:val="0"/>
                  <w:marTop w:val="0"/>
                  <w:marBottom w:val="0"/>
                  <w:divBdr>
                    <w:top w:val="single" w:sz="2" w:space="1" w:color="FFFFFF"/>
                    <w:left w:val="single" w:sz="2" w:space="11" w:color="FFFFFF"/>
                    <w:bottom w:val="single" w:sz="2" w:space="1" w:color="FFFFFF"/>
                    <w:right w:val="single" w:sz="2" w:space="4" w:color="FFFFFF"/>
                  </w:divBdr>
                  <w:divsChild>
                    <w:div w:id="1035345687">
                      <w:marLeft w:val="0"/>
                      <w:marRight w:val="0"/>
                      <w:marTop w:val="0"/>
                      <w:marBottom w:val="0"/>
                      <w:divBdr>
                        <w:top w:val="none" w:sz="0" w:space="0" w:color="auto"/>
                        <w:left w:val="none" w:sz="0" w:space="0" w:color="auto"/>
                        <w:bottom w:val="none" w:sz="0" w:space="0" w:color="auto"/>
                        <w:right w:val="none" w:sz="0" w:space="0" w:color="auto"/>
                      </w:divBdr>
                    </w:div>
                  </w:divsChild>
                </w:div>
                <w:div w:id="1701007014">
                  <w:marLeft w:val="0"/>
                  <w:marRight w:val="0"/>
                  <w:marTop w:val="0"/>
                  <w:marBottom w:val="0"/>
                  <w:divBdr>
                    <w:top w:val="single" w:sz="2" w:space="1" w:color="FFFFFF"/>
                    <w:left w:val="single" w:sz="2" w:space="11" w:color="FFFFFF"/>
                    <w:bottom w:val="single" w:sz="2" w:space="1" w:color="FFFFFF"/>
                    <w:right w:val="single" w:sz="2" w:space="4" w:color="FFFFFF"/>
                  </w:divBdr>
                  <w:divsChild>
                    <w:div w:id="1810785670">
                      <w:marLeft w:val="0"/>
                      <w:marRight w:val="0"/>
                      <w:marTop w:val="0"/>
                      <w:marBottom w:val="0"/>
                      <w:divBdr>
                        <w:top w:val="none" w:sz="0" w:space="0" w:color="auto"/>
                        <w:left w:val="none" w:sz="0" w:space="0" w:color="auto"/>
                        <w:bottom w:val="none" w:sz="0" w:space="0" w:color="auto"/>
                        <w:right w:val="none" w:sz="0" w:space="0" w:color="auto"/>
                      </w:divBdr>
                    </w:div>
                  </w:divsChild>
                </w:div>
                <w:div w:id="356587048">
                  <w:marLeft w:val="0"/>
                  <w:marRight w:val="0"/>
                  <w:marTop w:val="0"/>
                  <w:marBottom w:val="0"/>
                  <w:divBdr>
                    <w:top w:val="single" w:sz="2" w:space="1" w:color="FFFFFF"/>
                    <w:left w:val="single" w:sz="2" w:space="11" w:color="FFFFFF"/>
                    <w:bottom w:val="single" w:sz="2" w:space="1" w:color="FFFFFF"/>
                    <w:right w:val="single" w:sz="2" w:space="4" w:color="FFFFFF"/>
                  </w:divBdr>
                  <w:divsChild>
                    <w:div w:id="1505365627">
                      <w:marLeft w:val="0"/>
                      <w:marRight w:val="0"/>
                      <w:marTop w:val="0"/>
                      <w:marBottom w:val="0"/>
                      <w:divBdr>
                        <w:top w:val="none" w:sz="0" w:space="0" w:color="auto"/>
                        <w:left w:val="none" w:sz="0" w:space="0" w:color="auto"/>
                        <w:bottom w:val="none" w:sz="0" w:space="0" w:color="auto"/>
                        <w:right w:val="none" w:sz="0" w:space="0" w:color="auto"/>
                      </w:divBdr>
                    </w:div>
                  </w:divsChild>
                </w:div>
                <w:div w:id="1977030536">
                  <w:marLeft w:val="0"/>
                  <w:marRight w:val="0"/>
                  <w:marTop w:val="0"/>
                  <w:marBottom w:val="0"/>
                  <w:divBdr>
                    <w:top w:val="single" w:sz="2" w:space="1" w:color="FFFFFF"/>
                    <w:left w:val="single" w:sz="2" w:space="11" w:color="FFFFFF"/>
                    <w:bottom w:val="single" w:sz="2" w:space="1" w:color="FFFFFF"/>
                    <w:right w:val="single" w:sz="2" w:space="4" w:color="FFFFFF"/>
                  </w:divBdr>
                  <w:divsChild>
                    <w:div w:id="187379118">
                      <w:marLeft w:val="0"/>
                      <w:marRight w:val="0"/>
                      <w:marTop w:val="0"/>
                      <w:marBottom w:val="0"/>
                      <w:divBdr>
                        <w:top w:val="none" w:sz="0" w:space="0" w:color="auto"/>
                        <w:left w:val="none" w:sz="0" w:space="0" w:color="auto"/>
                        <w:bottom w:val="none" w:sz="0" w:space="0" w:color="auto"/>
                        <w:right w:val="none" w:sz="0" w:space="0" w:color="auto"/>
                      </w:divBdr>
                    </w:div>
                  </w:divsChild>
                </w:div>
                <w:div w:id="1317999099">
                  <w:marLeft w:val="0"/>
                  <w:marRight w:val="0"/>
                  <w:marTop w:val="0"/>
                  <w:marBottom w:val="0"/>
                  <w:divBdr>
                    <w:top w:val="single" w:sz="2" w:space="1" w:color="FFFFFF"/>
                    <w:left w:val="single" w:sz="2" w:space="11" w:color="FFFFFF"/>
                    <w:bottom w:val="single" w:sz="2" w:space="1" w:color="FFFFFF"/>
                    <w:right w:val="single" w:sz="2" w:space="4" w:color="FFFFFF"/>
                  </w:divBdr>
                  <w:divsChild>
                    <w:div w:id="1158809786">
                      <w:marLeft w:val="0"/>
                      <w:marRight w:val="0"/>
                      <w:marTop w:val="0"/>
                      <w:marBottom w:val="0"/>
                      <w:divBdr>
                        <w:top w:val="none" w:sz="0" w:space="0" w:color="auto"/>
                        <w:left w:val="none" w:sz="0" w:space="0" w:color="auto"/>
                        <w:bottom w:val="none" w:sz="0" w:space="0" w:color="auto"/>
                        <w:right w:val="none" w:sz="0" w:space="0" w:color="auto"/>
                      </w:divBdr>
                    </w:div>
                  </w:divsChild>
                </w:div>
                <w:div w:id="453522025">
                  <w:marLeft w:val="0"/>
                  <w:marRight w:val="0"/>
                  <w:marTop w:val="0"/>
                  <w:marBottom w:val="0"/>
                  <w:divBdr>
                    <w:top w:val="single" w:sz="2" w:space="1" w:color="FFFFFF"/>
                    <w:left w:val="single" w:sz="2" w:space="11" w:color="FFFFFF"/>
                    <w:bottom w:val="single" w:sz="2" w:space="1" w:color="FFFFFF"/>
                    <w:right w:val="single" w:sz="2" w:space="4" w:color="FFFFFF"/>
                  </w:divBdr>
                  <w:divsChild>
                    <w:div w:id="1235816636">
                      <w:marLeft w:val="0"/>
                      <w:marRight w:val="0"/>
                      <w:marTop w:val="0"/>
                      <w:marBottom w:val="0"/>
                      <w:divBdr>
                        <w:top w:val="none" w:sz="0" w:space="0" w:color="auto"/>
                        <w:left w:val="none" w:sz="0" w:space="0" w:color="auto"/>
                        <w:bottom w:val="none" w:sz="0" w:space="0" w:color="auto"/>
                        <w:right w:val="none" w:sz="0" w:space="0" w:color="auto"/>
                      </w:divBdr>
                    </w:div>
                  </w:divsChild>
                </w:div>
                <w:div w:id="1358433566">
                  <w:marLeft w:val="0"/>
                  <w:marRight w:val="0"/>
                  <w:marTop w:val="0"/>
                  <w:marBottom w:val="0"/>
                  <w:divBdr>
                    <w:top w:val="single" w:sz="2" w:space="1" w:color="FFFFFF"/>
                    <w:left w:val="single" w:sz="2" w:space="11" w:color="FFFFFF"/>
                    <w:bottom w:val="single" w:sz="2" w:space="1" w:color="FFFFFF"/>
                    <w:right w:val="single" w:sz="2" w:space="4" w:color="FFFFFF"/>
                  </w:divBdr>
                  <w:divsChild>
                    <w:div w:id="2028555138">
                      <w:marLeft w:val="0"/>
                      <w:marRight w:val="0"/>
                      <w:marTop w:val="0"/>
                      <w:marBottom w:val="0"/>
                      <w:divBdr>
                        <w:top w:val="none" w:sz="0" w:space="0" w:color="auto"/>
                        <w:left w:val="none" w:sz="0" w:space="0" w:color="auto"/>
                        <w:bottom w:val="none" w:sz="0" w:space="0" w:color="auto"/>
                        <w:right w:val="none" w:sz="0" w:space="0" w:color="auto"/>
                      </w:divBdr>
                    </w:div>
                  </w:divsChild>
                </w:div>
                <w:div w:id="65568426">
                  <w:marLeft w:val="0"/>
                  <w:marRight w:val="0"/>
                  <w:marTop w:val="0"/>
                  <w:marBottom w:val="0"/>
                  <w:divBdr>
                    <w:top w:val="single" w:sz="2" w:space="1" w:color="FFFFFF"/>
                    <w:left w:val="single" w:sz="2" w:space="11" w:color="FFFFFF"/>
                    <w:bottom w:val="single" w:sz="2" w:space="1" w:color="FFFFFF"/>
                    <w:right w:val="single" w:sz="2" w:space="4" w:color="FFFFFF"/>
                  </w:divBdr>
                  <w:divsChild>
                    <w:div w:id="1306348649">
                      <w:marLeft w:val="0"/>
                      <w:marRight w:val="0"/>
                      <w:marTop w:val="0"/>
                      <w:marBottom w:val="0"/>
                      <w:divBdr>
                        <w:top w:val="none" w:sz="0" w:space="0" w:color="auto"/>
                        <w:left w:val="none" w:sz="0" w:space="0" w:color="auto"/>
                        <w:bottom w:val="none" w:sz="0" w:space="0" w:color="auto"/>
                        <w:right w:val="none" w:sz="0" w:space="0" w:color="auto"/>
                      </w:divBdr>
                    </w:div>
                  </w:divsChild>
                </w:div>
                <w:div w:id="1132556915">
                  <w:marLeft w:val="0"/>
                  <w:marRight w:val="0"/>
                  <w:marTop w:val="0"/>
                  <w:marBottom w:val="0"/>
                  <w:divBdr>
                    <w:top w:val="single" w:sz="2" w:space="1" w:color="FFFFFF"/>
                    <w:left w:val="single" w:sz="2" w:space="11" w:color="FFFFFF"/>
                    <w:bottom w:val="single" w:sz="2" w:space="1" w:color="FFFFFF"/>
                    <w:right w:val="single" w:sz="2" w:space="4" w:color="FFFFFF"/>
                  </w:divBdr>
                  <w:divsChild>
                    <w:div w:id="2121950764">
                      <w:marLeft w:val="0"/>
                      <w:marRight w:val="0"/>
                      <w:marTop w:val="0"/>
                      <w:marBottom w:val="0"/>
                      <w:divBdr>
                        <w:top w:val="none" w:sz="0" w:space="0" w:color="auto"/>
                        <w:left w:val="none" w:sz="0" w:space="0" w:color="auto"/>
                        <w:bottom w:val="none" w:sz="0" w:space="0" w:color="auto"/>
                        <w:right w:val="none" w:sz="0" w:space="0" w:color="auto"/>
                      </w:divBdr>
                    </w:div>
                  </w:divsChild>
                </w:div>
                <w:div w:id="2076394320">
                  <w:marLeft w:val="0"/>
                  <w:marRight w:val="0"/>
                  <w:marTop w:val="0"/>
                  <w:marBottom w:val="0"/>
                  <w:divBdr>
                    <w:top w:val="single" w:sz="2" w:space="1" w:color="FFFFFF"/>
                    <w:left w:val="single" w:sz="2" w:space="11" w:color="FFFFFF"/>
                    <w:bottom w:val="single" w:sz="2" w:space="1" w:color="FFFFFF"/>
                    <w:right w:val="single" w:sz="2" w:space="4" w:color="FFFFFF"/>
                  </w:divBdr>
                  <w:divsChild>
                    <w:div w:id="1135951246">
                      <w:marLeft w:val="0"/>
                      <w:marRight w:val="0"/>
                      <w:marTop w:val="0"/>
                      <w:marBottom w:val="0"/>
                      <w:divBdr>
                        <w:top w:val="none" w:sz="0" w:space="0" w:color="auto"/>
                        <w:left w:val="none" w:sz="0" w:space="0" w:color="auto"/>
                        <w:bottom w:val="none" w:sz="0" w:space="0" w:color="auto"/>
                        <w:right w:val="none" w:sz="0" w:space="0" w:color="auto"/>
                      </w:divBdr>
                    </w:div>
                  </w:divsChild>
                </w:div>
                <w:div w:id="510219095">
                  <w:marLeft w:val="0"/>
                  <w:marRight w:val="0"/>
                  <w:marTop w:val="0"/>
                  <w:marBottom w:val="0"/>
                  <w:divBdr>
                    <w:top w:val="single" w:sz="2" w:space="1" w:color="FFFFFF"/>
                    <w:left w:val="single" w:sz="2" w:space="11" w:color="FFFFFF"/>
                    <w:bottom w:val="single" w:sz="2" w:space="1" w:color="FFFFFF"/>
                    <w:right w:val="single" w:sz="2" w:space="4" w:color="FFFFFF"/>
                  </w:divBdr>
                  <w:divsChild>
                    <w:div w:id="2047171868">
                      <w:marLeft w:val="0"/>
                      <w:marRight w:val="0"/>
                      <w:marTop w:val="0"/>
                      <w:marBottom w:val="0"/>
                      <w:divBdr>
                        <w:top w:val="none" w:sz="0" w:space="0" w:color="auto"/>
                        <w:left w:val="none" w:sz="0" w:space="0" w:color="auto"/>
                        <w:bottom w:val="none" w:sz="0" w:space="0" w:color="auto"/>
                        <w:right w:val="none" w:sz="0" w:space="0" w:color="auto"/>
                      </w:divBdr>
                    </w:div>
                  </w:divsChild>
                </w:div>
                <w:div w:id="34164156">
                  <w:marLeft w:val="0"/>
                  <w:marRight w:val="0"/>
                  <w:marTop w:val="0"/>
                  <w:marBottom w:val="0"/>
                  <w:divBdr>
                    <w:top w:val="single" w:sz="2" w:space="1" w:color="FFFFFF"/>
                    <w:left w:val="single" w:sz="2" w:space="11" w:color="FFFFFF"/>
                    <w:bottom w:val="single" w:sz="2" w:space="1" w:color="FFFFFF"/>
                    <w:right w:val="single" w:sz="2" w:space="4" w:color="FFFFFF"/>
                  </w:divBdr>
                  <w:divsChild>
                    <w:div w:id="1546215137">
                      <w:marLeft w:val="0"/>
                      <w:marRight w:val="0"/>
                      <w:marTop w:val="0"/>
                      <w:marBottom w:val="0"/>
                      <w:divBdr>
                        <w:top w:val="none" w:sz="0" w:space="0" w:color="auto"/>
                        <w:left w:val="none" w:sz="0" w:space="0" w:color="auto"/>
                        <w:bottom w:val="none" w:sz="0" w:space="0" w:color="auto"/>
                        <w:right w:val="none" w:sz="0" w:space="0" w:color="auto"/>
                      </w:divBdr>
                    </w:div>
                  </w:divsChild>
                </w:div>
                <w:div w:id="1423143964">
                  <w:marLeft w:val="0"/>
                  <w:marRight w:val="0"/>
                  <w:marTop w:val="0"/>
                  <w:marBottom w:val="0"/>
                  <w:divBdr>
                    <w:top w:val="single" w:sz="2" w:space="1" w:color="FFFFFF"/>
                    <w:left w:val="single" w:sz="2" w:space="11" w:color="FFFFFF"/>
                    <w:bottom w:val="single" w:sz="2" w:space="1" w:color="FFFFFF"/>
                    <w:right w:val="single" w:sz="2" w:space="4" w:color="FFFFFF"/>
                  </w:divBdr>
                  <w:divsChild>
                    <w:div w:id="930627334">
                      <w:marLeft w:val="0"/>
                      <w:marRight w:val="0"/>
                      <w:marTop w:val="0"/>
                      <w:marBottom w:val="0"/>
                      <w:divBdr>
                        <w:top w:val="none" w:sz="0" w:space="0" w:color="auto"/>
                        <w:left w:val="none" w:sz="0" w:space="0" w:color="auto"/>
                        <w:bottom w:val="none" w:sz="0" w:space="0" w:color="auto"/>
                        <w:right w:val="none" w:sz="0" w:space="0" w:color="auto"/>
                      </w:divBdr>
                    </w:div>
                  </w:divsChild>
                </w:div>
                <w:div w:id="2082680630">
                  <w:marLeft w:val="0"/>
                  <w:marRight w:val="0"/>
                  <w:marTop w:val="0"/>
                  <w:marBottom w:val="0"/>
                  <w:divBdr>
                    <w:top w:val="single" w:sz="2" w:space="1" w:color="FFFFFF"/>
                    <w:left w:val="single" w:sz="2" w:space="11" w:color="FFFFFF"/>
                    <w:bottom w:val="single" w:sz="2" w:space="1" w:color="FFFFFF"/>
                    <w:right w:val="single" w:sz="2" w:space="4" w:color="FFFFFF"/>
                  </w:divBdr>
                  <w:divsChild>
                    <w:div w:id="1973902409">
                      <w:marLeft w:val="0"/>
                      <w:marRight w:val="0"/>
                      <w:marTop w:val="0"/>
                      <w:marBottom w:val="0"/>
                      <w:divBdr>
                        <w:top w:val="none" w:sz="0" w:space="0" w:color="auto"/>
                        <w:left w:val="none" w:sz="0" w:space="0" w:color="auto"/>
                        <w:bottom w:val="none" w:sz="0" w:space="0" w:color="auto"/>
                        <w:right w:val="none" w:sz="0" w:space="0" w:color="auto"/>
                      </w:divBdr>
                    </w:div>
                  </w:divsChild>
                </w:div>
                <w:div w:id="1753548945">
                  <w:marLeft w:val="0"/>
                  <w:marRight w:val="0"/>
                  <w:marTop w:val="0"/>
                  <w:marBottom w:val="0"/>
                  <w:divBdr>
                    <w:top w:val="single" w:sz="2" w:space="1" w:color="FFFFFF"/>
                    <w:left w:val="single" w:sz="2" w:space="11" w:color="FFFFFF"/>
                    <w:bottom w:val="single" w:sz="2" w:space="1" w:color="FFFFFF"/>
                    <w:right w:val="single" w:sz="2" w:space="4" w:color="FFFFFF"/>
                  </w:divBdr>
                  <w:divsChild>
                    <w:div w:id="924263532">
                      <w:marLeft w:val="0"/>
                      <w:marRight w:val="0"/>
                      <w:marTop w:val="0"/>
                      <w:marBottom w:val="0"/>
                      <w:divBdr>
                        <w:top w:val="none" w:sz="0" w:space="0" w:color="auto"/>
                        <w:left w:val="none" w:sz="0" w:space="0" w:color="auto"/>
                        <w:bottom w:val="none" w:sz="0" w:space="0" w:color="auto"/>
                        <w:right w:val="none" w:sz="0" w:space="0" w:color="auto"/>
                      </w:divBdr>
                    </w:div>
                  </w:divsChild>
                </w:div>
                <w:div w:id="1886140966">
                  <w:marLeft w:val="0"/>
                  <w:marRight w:val="0"/>
                  <w:marTop w:val="0"/>
                  <w:marBottom w:val="0"/>
                  <w:divBdr>
                    <w:top w:val="single" w:sz="2" w:space="1" w:color="FFFFFF"/>
                    <w:left w:val="single" w:sz="2" w:space="11" w:color="FFFFFF"/>
                    <w:bottom w:val="single" w:sz="2" w:space="1" w:color="FFFFFF"/>
                    <w:right w:val="single" w:sz="2" w:space="4" w:color="FFFFFF"/>
                  </w:divBdr>
                  <w:divsChild>
                    <w:div w:id="566917241">
                      <w:marLeft w:val="0"/>
                      <w:marRight w:val="0"/>
                      <w:marTop w:val="0"/>
                      <w:marBottom w:val="0"/>
                      <w:divBdr>
                        <w:top w:val="none" w:sz="0" w:space="0" w:color="auto"/>
                        <w:left w:val="none" w:sz="0" w:space="0" w:color="auto"/>
                        <w:bottom w:val="none" w:sz="0" w:space="0" w:color="auto"/>
                        <w:right w:val="none" w:sz="0" w:space="0" w:color="auto"/>
                      </w:divBdr>
                    </w:div>
                  </w:divsChild>
                </w:div>
                <w:div w:id="1933510375">
                  <w:marLeft w:val="0"/>
                  <w:marRight w:val="0"/>
                  <w:marTop w:val="0"/>
                  <w:marBottom w:val="0"/>
                  <w:divBdr>
                    <w:top w:val="single" w:sz="2" w:space="1" w:color="FFFFFF"/>
                    <w:left w:val="single" w:sz="2" w:space="11" w:color="FFFFFF"/>
                    <w:bottom w:val="single" w:sz="2" w:space="1" w:color="FFFFFF"/>
                    <w:right w:val="single" w:sz="2" w:space="4" w:color="FFFFFF"/>
                  </w:divBdr>
                  <w:divsChild>
                    <w:div w:id="1240486153">
                      <w:marLeft w:val="0"/>
                      <w:marRight w:val="0"/>
                      <w:marTop w:val="0"/>
                      <w:marBottom w:val="0"/>
                      <w:divBdr>
                        <w:top w:val="none" w:sz="0" w:space="0" w:color="auto"/>
                        <w:left w:val="none" w:sz="0" w:space="0" w:color="auto"/>
                        <w:bottom w:val="none" w:sz="0" w:space="0" w:color="auto"/>
                        <w:right w:val="none" w:sz="0" w:space="0" w:color="auto"/>
                      </w:divBdr>
                    </w:div>
                  </w:divsChild>
                </w:div>
                <w:div w:id="449712130">
                  <w:marLeft w:val="0"/>
                  <w:marRight w:val="0"/>
                  <w:marTop w:val="0"/>
                  <w:marBottom w:val="0"/>
                  <w:divBdr>
                    <w:top w:val="single" w:sz="2" w:space="1" w:color="FFFFFF"/>
                    <w:left w:val="single" w:sz="2" w:space="11" w:color="FFFFFF"/>
                    <w:bottom w:val="single" w:sz="2" w:space="1" w:color="FFFFFF"/>
                    <w:right w:val="single" w:sz="2" w:space="4" w:color="FFFFFF"/>
                  </w:divBdr>
                  <w:divsChild>
                    <w:div w:id="1201360815">
                      <w:marLeft w:val="0"/>
                      <w:marRight w:val="0"/>
                      <w:marTop w:val="0"/>
                      <w:marBottom w:val="0"/>
                      <w:divBdr>
                        <w:top w:val="none" w:sz="0" w:space="0" w:color="auto"/>
                        <w:left w:val="none" w:sz="0" w:space="0" w:color="auto"/>
                        <w:bottom w:val="none" w:sz="0" w:space="0" w:color="auto"/>
                        <w:right w:val="none" w:sz="0" w:space="0" w:color="auto"/>
                      </w:divBdr>
                    </w:div>
                  </w:divsChild>
                </w:div>
                <w:div w:id="389158301">
                  <w:marLeft w:val="0"/>
                  <w:marRight w:val="0"/>
                  <w:marTop w:val="0"/>
                  <w:marBottom w:val="0"/>
                  <w:divBdr>
                    <w:top w:val="single" w:sz="2" w:space="1" w:color="FFFFFF"/>
                    <w:left w:val="single" w:sz="2" w:space="11" w:color="FFFFFF"/>
                    <w:bottom w:val="single" w:sz="2" w:space="1" w:color="FFFFFF"/>
                    <w:right w:val="single" w:sz="2" w:space="4" w:color="FFFFFF"/>
                  </w:divBdr>
                  <w:divsChild>
                    <w:div w:id="1000616490">
                      <w:marLeft w:val="0"/>
                      <w:marRight w:val="0"/>
                      <w:marTop w:val="0"/>
                      <w:marBottom w:val="0"/>
                      <w:divBdr>
                        <w:top w:val="none" w:sz="0" w:space="0" w:color="auto"/>
                        <w:left w:val="none" w:sz="0" w:space="0" w:color="auto"/>
                        <w:bottom w:val="none" w:sz="0" w:space="0" w:color="auto"/>
                        <w:right w:val="none" w:sz="0" w:space="0" w:color="auto"/>
                      </w:divBdr>
                    </w:div>
                  </w:divsChild>
                </w:div>
                <w:div w:id="916984151">
                  <w:marLeft w:val="0"/>
                  <w:marRight w:val="0"/>
                  <w:marTop w:val="0"/>
                  <w:marBottom w:val="0"/>
                  <w:divBdr>
                    <w:top w:val="single" w:sz="2" w:space="1" w:color="FFFFFF"/>
                    <w:left w:val="single" w:sz="2" w:space="11" w:color="FFFFFF"/>
                    <w:bottom w:val="single" w:sz="2" w:space="1" w:color="FFFFFF"/>
                    <w:right w:val="single" w:sz="2" w:space="4" w:color="FFFFFF"/>
                  </w:divBdr>
                  <w:divsChild>
                    <w:div w:id="758990504">
                      <w:marLeft w:val="0"/>
                      <w:marRight w:val="0"/>
                      <w:marTop w:val="0"/>
                      <w:marBottom w:val="0"/>
                      <w:divBdr>
                        <w:top w:val="none" w:sz="0" w:space="0" w:color="auto"/>
                        <w:left w:val="none" w:sz="0" w:space="0" w:color="auto"/>
                        <w:bottom w:val="none" w:sz="0" w:space="0" w:color="auto"/>
                        <w:right w:val="none" w:sz="0" w:space="0" w:color="auto"/>
                      </w:divBdr>
                    </w:div>
                  </w:divsChild>
                </w:div>
                <w:div w:id="1215509556">
                  <w:marLeft w:val="0"/>
                  <w:marRight w:val="0"/>
                  <w:marTop w:val="0"/>
                  <w:marBottom w:val="0"/>
                  <w:divBdr>
                    <w:top w:val="single" w:sz="2" w:space="1" w:color="FFFFFF"/>
                    <w:left w:val="single" w:sz="2" w:space="11" w:color="FFFFFF"/>
                    <w:bottom w:val="single" w:sz="2" w:space="1" w:color="FFFFFF"/>
                    <w:right w:val="single" w:sz="2" w:space="4" w:color="FFFFFF"/>
                  </w:divBdr>
                  <w:divsChild>
                    <w:div w:id="1173911148">
                      <w:marLeft w:val="0"/>
                      <w:marRight w:val="0"/>
                      <w:marTop w:val="0"/>
                      <w:marBottom w:val="0"/>
                      <w:divBdr>
                        <w:top w:val="none" w:sz="0" w:space="0" w:color="auto"/>
                        <w:left w:val="none" w:sz="0" w:space="0" w:color="auto"/>
                        <w:bottom w:val="none" w:sz="0" w:space="0" w:color="auto"/>
                        <w:right w:val="none" w:sz="0" w:space="0" w:color="auto"/>
                      </w:divBdr>
                    </w:div>
                  </w:divsChild>
                </w:div>
                <w:div w:id="1567959952">
                  <w:marLeft w:val="0"/>
                  <w:marRight w:val="0"/>
                  <w:marTop w:val="0"/>
                  <w:marBottom w:val="0"/>
                  <w:divBdr>
                    <w:top w:val="single" w:sz="2" w:space="1" w:color="FFFFFF"/>
                    <w:left w:val="single" w:sz="2" w:space="11" w:color="FFFFFF"/>
                    <w:bottom w:val="single" w:sz="2" w:space="1" w:color="FFFFFF"/>
                    <w:right w:val="single" w:sz="2" w:space="4" w:color="FFFFFF"/>
                  </w:divBdr>
                  <w:divsChild>
                    <w:div w:id="993606676">
                      <w:marLeft w:val="0"/>
                      <w:marRight w:val="0"/>
                      <w:marTop w:val="0"/>
                      <w:marBottom w:val="0"/>
                      <w:divBdr>
                        <w:top w:val="none" w:sz="0" w:space="0" w:color="auto"/>
                        <w:left w:val="none" w:sz="0" w:space="0" w:color="auto"/>
                        <w:bottom w:val="none" w:sz="0" w:space="0" w:color="auto"/>
                        <w:right w:val="none" w:sz="0" w:space="0" w:color="auto"/>
                      </w:divBdr>
                    </w:div>
                  </w:divsChild>
                </w:div>
                <w:div w:id="1040741143">
                  <w:marLeft w:val="0"/>
                  <w:marRight w:val="0"/>
                  <w:marTop w:val="0"/>
                  <w:marBottom w:val="0"/>
                  <w:divBdr>
                    <w:top w:val="single" w:sz="2" w:space="1" w:color="FFFFFF"/>
                    <w:left w:val="single" w:sz="2" w:space="11" w:color="FFFFFF"/>
                    <w:bottom w:val="single" w:sz="2" w:space="1" w:color="FFFFFF"/>
                    <w:right w:val="single" w:sz="2" w:space="4" w:color="FFFFFF"/>
                  </w:divBdr>
                  <w:divsChild>
                    <w:div w:id="967508723">
                      <w:marLeft w:val="0"/>
                      <w:marRight w:val="0"/>
                      <w:marTop w:val="0"/>
                      <w:marBottom w:val="0"/>
                      <w:divBdr>
                        <w:top w:val="none" w:sz="0" w:space="0" w:color="auto"/>
                        <w:left w:val="none" w:sz="0" w:space="0" w:color="auto"/>
                        <w:bottom w:val="none" w:sz="0" w:space="0" w:color="auto"/>
                        <w:right w:val="none" w:sz="0" w:space="0" w:color="auto"/>
                      </w:divBdr>
                    </w:div>
                  </w:divsChild>
                </w:div>
                <w:div w:id="1296325850">
                  <w:marLeft w:val="0"/>
                  <w:marRight w:val="0"/>
                  <w:marTop w:val="0"/>
                  <w:marBottom w:val="0"/>
                  <w:divBdr>
                    <w:top w:val="single" w:sz="2" w:space="1" w:color="FFFFFF"/>
                    <w:left w:val="single" w:sz="2" w:space="11" w:color="FFFFFF"/>
                    <w:bottom w:val="single" w:sz="2" w:space="4" w:color="FFFFFF"/>
                    <w:right w:val="single" w:sz="2" w:space="4" w:color="FFFFFF"/>
                  </w:divBdr>
                  <w:divsChild>
                    <w:div w:id="19743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4967">
          <w:marLeft w:val="0"/>
          <w:marRight w:val="0"/>
          <w:marTop w:val="0"/>
          <w:marBottom w:val="300"/>
          <w:divBdr>
            <w:top w:val="none" w:sz="0" w:space="0" w:color="auto"/>
            <w:left w:val="none" w:sz="0" w:space="0" w:color="auto"/>
            <w:bottom w:val="none" w:sz="0" w:space="0" w:color="auto"/>
            <w:right w:val="none" w:sz="0" w:space="0" w:color="auto"/>
          </w:divBdr>
          <w:divsChild>
            <w:div w:id="450130752">
              <w:marLeft w:val="0"/>
              <w:marRight w:val="0"/>
              <w:marTop w:val="0"/>
              <w:marBottom w:val="0"/>
              <w:divBdr>
                <w:top w:val="none" w:sz="0" w:space="0" w:color="auto"/>
                <w:left w:val="none" w:sz="0" w:space="0" w:color="auto"/>
                <w:bottom w:val="none" w:sz="0" w:space="0" w:color="auto"/>
                <w:right w:val="none" w:sz="0" w:space="0" w:color="auto"/>
              </w:divBdr>
              <w:divsChild>
                <w:div w:id="2134051548">
                  <w:marLeft w:val="0"/>
                  <w:marRight w:val="0"/>
                  <w:marTop w:val="0"/>
                  <w:marBottom w:val="0"/>
                  <w:divBdr>
                    <w:top w:val="single" w:sz="2" w:space="4" w:color="FFFFFF"/>
                    <w:left w:val="single" w:sz="2" w:space="11" w:color="FFFFFF"/>
                    <w:bottom w:val="single" w:sz="2" w:space="1" w:color="FFFFFF"/>
                    <w:right w:val="single" w:sz="2" w:space="4" w:color="FFFFFF"/>
                  </w:divBdr>
                  <w:divsChild>
                    <w:div w:id="1596210871">
                      <w:marLeft w:val="0"/>
                      <w:marRight w:val="0"/>
                      <w:marTop w:val="0"/>
                      <w:marBottom w:val="0"/>
                      <w:divBdr>
                        <w:top w:val="none" w:sz="0" w:space="0" w:color="auto"/>
                        <w:left w:val="none" w:sz="0" w:space="0" w:color="auto"/>
                        <w:bottom w:val="none" w:sz="0" w:space="0" w:color="auto"/>
                        <w:right w:val="none" w:sz="0" w:space="0" w:color="auto"/>
                      </w:divBdr>
                    </w:div>
                  </w:divsChild>
                </w:div>
                <w:div w:id="376008219">
                  <w:marLeft w:val="0"/>
                  <w:marRight w:val="0"/>
                  <w:marTop w:val="0"/>
                  <w:marBottom w:val="0"/>
                  <w:divBdr>
                    <w:top w:val="single" w:sz="2" w:space="1" w:color="FFFFFF"/>
                    <w:left w:val="single" w:sz="2" w:space="11" w:color="FFFFFF"/>
                    <w:bottom w:val="single" w:sz="2" w:space="1" w:color="FFFFFF"/>
                    <w:right w:val="single" w:sz="2" w:space="4" w:color="FFFFFF"/>
                  </w:divBdr>
                  <w:divsChild>
                    <w:div w:id="713308154">
                      <w:marLeft w:val="0"/>
                      <w:marRight w:val="0"/>
                      <w:marTop w:val="0"/>
                      <w:marBottom w:val="0"/>
                      <w:divBdr>
                        <w:top w:val="none" w:sz="0" w:space="0" w:color="auto"/>
                        <w:left w:val="none" w:sz="0" w:space="0" w:color="auto"/>
                        <w:bottom w:val="none" w:sz="0" w:space="0" w:color="auto"/>
                        <w:right w:val="none" w:sz="0" w:space="0" w:color="auto"/>
                      </w:divBdr>
                    </w:div>
                  </w:divsChild>
                </w:div>
                <w:div w:id="1291396946">
                  <w:marLeft w:val="0"/>
                  <w:marRight w:val="0"/>
                  <w:marTop w:val="0"/>
                  <w:marBottom w:val="0"/>
                  <w:divBdr>
                    <w:top w:val="single" w:sz="2" w:space="1" w:color="FFFFFF"/>
                    <w:left w:val="single" w:sz="2" w:space="11" w:color="FFFFFF"/>
                    <w:bottom w:val="single" w:sz="2" w:space="1" w:color="FFFFFF"/>
                    <w:right w:val="single" w:sz="2" w:space="4" w:color="FFFFFF"/>
                  </w:divBdr>
                  <w:divsChild>
                    <w:div w:id="716855080">
                      <w:marLeft w:val="0"/>
                      <w:marRight w:val="0"/>
                      <w:marTop w:val="0"/>
                      <w:marBottom w:val="0"/>
                      <w:divBdr>
                        <w:top w:val="none" w:sz="0" w:space="0" w:color="auto"/>
                        <w:left w:val="none" w:sz="0" w:space="0" w:color="auto"/>
                        <w:bottom w:val="none" w:sz="0" w:space="0" w:color="auto"/>
                        <w:right w:val="none" w:sz="0" w:space="0" w:color="auto"/>
                      </w:divBdr>
                    </w:div>
                  </w:divsChild>
                </w:div>
                <w:div w:id="1670325405">
                  <w:marLeft w:val="0"/>
                  <w:marRight w:val="0"/>
                  <w:marTop w:val="0"/>
                  <w:marBottom w:val="0"/>
                  <w:divBdr>
                    <w:top w:val="single" w:sz="2" w:space="1" w:color="FFFFFF"/>
                    <w:left w:val="single" w:sz="2" w:space="11" w:color="FFFFFF"/>
                    <w:bottom w:val="single" w:sz="2" w:space="1" w:color="FFFFFF"/>
                    <w:right w:val="single" w:sz="2" w:space="4" w:color="FFFFFF"/>
                  </w:divBdr>
                  <w:divsChild>
                    <w:div w:id="67460552">
                      <w:marLeft w:val="0"/>
                      <w:marRight w:val="0"/>
                      <w:marTop w:val="0"/>
                      <w:marBottom w:val="0"/>
                      <w:divBdr>
                        <w:top w:val="none" w:sz="0" w:space="0" w:color="auto"/>
                        <w:left w:val="none" w:sz="0" w:space="0" w:color="auto"/>
                        <w:bottom w:val="none" w:sz="0" w:space="0" w:color="auto"/>
                        <w:right w:val="none" w:sz="0" w:space="0" w:color="auto"/>
                      </w:divBdr>
                    </w:div>
                  </w:divsChild>
                </w:div>
                <w:div w:id="1651667729">
                  <w:marLeft w:val="0"/>
                  <w:marRight w:val="0"/>
                  <w:marTop w:val="0"/>
                  <w:marBottom w:val="0"/>
                  <w:divBdr>
                    <w:top w:val="single" w:sz="2" w:space="1" w:color="FFFFFF"/>
                    <w:left w:val="single" w:sz="2" w:space="11" w:color="FFFFFF"/>
                    <w:bottom w:val="single" w:sz="2" w:space="1" w:color="FFFFFF"/>
                    <w:right w:val="single" w:sz="2" w:space="4" w:color="FFFFFF"/>
                  </w:divBdr>
                  <w:divsChild>
                    <w:div w:id="711032490">
                      <w:marLeft w:val="0"/>
                      <w:marRight w:val="0"/>
                      <w:marTop w:val="0"/>
                      <w:marBottom w:val="0"/>
                      <w:divBdr>
                        <w:top w:val="none" w:sz="0" w:space="0" w:color="auto"/>
                        <w:left w:val="none" w:sz="0" w:space="0" w:color="auto"/>
                        <w:bottom w:val="none" w:sz="0" w:space="0" w:color="auto"/>
                        <w:right w:val="none" w:sz="0" w:space="0" w:color="auto"/>
                      </w:divBdr>
                    </w:div>
                  </w:divsChild>
                </w:div>
                <w:div w:id="1422095266">
                  <w:marLeft w:val="0"/>
                  <w:marRight w:val="0"/>
                  <w:marTop w:val="0"/>
                  <w:marBottom w:val="0"/>
                  <w:divBdr>
                    <w:top w:val="single" w:sz="2" w:space="1" w:color="FFFFFF"/>
                    <w:left w:val="single" w:sz="2" w:space="11" w:color="FFFFFF"/>
                    <w:bottom w:val="single" w:sz="2" w:space="1" w:color="FFFFFF"/>
                    <w:right w:val="single" w:sz="2" w:space="4" w:color="FFFFFF"/>
                  </w:divBdr>
                  <w:divsChild>
                    <w:div w:id="1907757830">
                      <w:marLeft w:val="0"/>
                      <w:marRight w:val="0"/>
                      <w:marTop w:val="0"/>
                      <w:marBottom w:val="0"/>
                      <w:divBdr>
                        <w:top w:val="none" w:sz="0" w:space="0" w:color="auto"/>
                        <w:left w:val="none" w:sz="0" w:space="0" w:color="auto"/>
                        <w:bottom w:val="none" w:sz="0" w:space="0" w:color="auto"/>
                        <w:right w:val="none" w:sz="0" w:space="0" w:color="auto"/>
                      </w:divBdr>
                    </w:div>
                  </w:divsChild>
                </w:div>
                <w:div w:id="251473809">
                  <w:marLeft w:val="0"/>
                  <w:marRight w:val="0"/>
                  <w:marTop w:val="0"/>
                  <w:marBottom w:val="0"/>
                  <w:divBdr>
                    <w:top w:val="single" w:sz="2" w:space="1" w:color="FFFFFF"/>
                    <w:left w:val="single" w:sz="2" w:space="11" w:color="FFFFFF"/>
                    <w:bottom w:val="single" w:sz="2" w:space="1" w:color="FFFFFF"/>
                    <w:right w:val="single" w:sz="2" w:space="4" w:color="FFFFFF"/>
                  </w:divBdr>
                  <w:divsChild>
                    <w:div w:id="831221651">
                      <w:marLeft w:val="0"/>
                      <w:marRight w:val="0"/>
                      <w:marTop w:val="0"/>
                      <w:marBottom w:val="0"/>
                      <w:divBdr>
                        <w:top w:val="none" w:sz="0" w:space="0" w:color="auto"/>
                        <w:left w:val="none" w:sz="0" w:space="0" w:color="auto"/>
                        <w:bottom w:val="none" w:sz="0" w:space="0" w:color="auto"/>
                        <w:right w:val="none" w:sz="0" w:space="0" w:color="auto"/>
                      </w:divBdr>
                    </w:div>
                  </w:divsChild>
                </w:div>
                <w:div w:id="106628058">
                  <w:marLeft w:val="0"/>
                  <w:marRight w:val="0"/>
                  <w:marTop w:val="0"/>
                  <w:marBottom w:val="0"/>
                  <w:divBdr>
                    <w:top w:val="single" w:sz="2" w:space="1" w:color="FFFFFF"/>
                    <w:left w:val="single" w:sz="2" w:space="11" w:color="FFFFFF"/>
                    <w:bottom w:val="single" w:sz="2" w:space="1" w:color="FFFFFF"/>
                    <w:right w:val="single" w:sz="2" w:space="4" w:color="FFFFFF"/>
                  </w:divBdr>
                  <w:divsChild>
                    <w:div w:id="1904633500">
                      <w:marLeft w:val="0"/>
                      <w:marRight w:val="0"/>
                      <w:marTop w:val="0"/>
                      <w:marBottom w:val="0"/>
                      <w:divBdr>
                        <w:top w:val="none" w:sz="0" w:space="0" w:color="auto"/>
                        <w:left w:val="none" w:sz="0" w:space="0" w:color="auto"/>
                        <w:bottom w:val="none" w:sz="0" w:space="0" w:color="auto"/>
                        <w:right w:val="none" w:sz="0" w:space="0" w:color="auto"/>
                      </w:divBdr>
                    </w:div>
                  </w:divsChild>
                </w:div>
                <w:div w:id="649407441">
                  <w:marLeft w:val="0"/>
                  <w:marRight w:val="0"/>
                  <w:marTop w:val="0"/>
                  <w:marBottom w:val="0"/>
                  <w:divBdr>
                    <w:top w:val="single" w:sz="2" w:space="1" w:color="FFFFFF"/>
                    <w:left w:val="single" w:sz="2" w:space="11" w:color="FFFFFF"/>
                    <w:bottom w:val="single" w:sz="2" w:space="1" w:color="FFFFFF"/>
                    <w:right w:val="single" w:sz="2" w:space="4" w:color="FFFFFF"/>
                  </w:divBdr>
                  <w:divsChild>
                    <w:div w:id="986935205">
                      <w:marLeft w:val="0"/>
                      <w:marRight w:val="0"/>
                      <w:marTop w:val="0"/>
                      <w:marBottom w:val="0"/>
                      <w:divBdr>
                        <w:top w:val="none" w:sz="0" w:space="0" w:color="auto"/>
                        <w:left w:val="none" w:sz="0" w:space="0" w:color="auto"/>
                        <w:bottom w:val="none" w:sz="0" w:space="0" w:color="auto"/>
                        <w:right w:val="none" w:sz="0" w:space="0" w:color="auto"/>
                      </w:divBdr>
                    </w:div>
                  </w:divsChild>
                </w:div>
                <w:div w:id="1033379411">
                  <w:marLeft w:val="0"/>
                  <w:marRight w:val="0"/>
                  <w:marTop w:val="0"/>
                  <w:marBottom w:val="0"/>
                  <w:divBdr>
                    <w:top w:val="single" w:sz="2" w:space="1" w:color="FFFFFF"/>
                    <w:left w:val="single" w:sz="2" w:space="11" w:color="FFFFFF"/>
                    <w:bottom w:val="single" w:sz="2" w:space="1" w:color="FFFFFF"/>
                    <w:right w:val="single" w:sz="2" w:space="4" w:color="FFFFFF"/>
                  </w:divBdr>
                  <w:divsChild>
                    <w:div w:id="291256519">
                      <w:marLeft w:val="0"/>
                      <w:marRight w:val="0"/>
                      <w:marTop w:val="0"/>
                      <w:marBottom w:val="0"/>
                      <w:divBdr>
                        <w:top w:val="none" w:sz="0" w:space="0" w:color="auto"/>
                        <w:left w:val="none" w:sz="0" w:space="0" w:color="auto"/>
                        <w:bottom w:val="none" w:sz="0" w:space="0" w:color="auto"/>
                        <w:right w:val="none" w:sz="0" w:space="0" w:color="auto"/>
                      </w:divBdr>
                    </w:div>
                  </w:divsChild>
                </w:div>
                <w:div w:id="1805124911">
                  <w:marLeft w:val="0"/>
                  <w:marRight w:val="0"/>
                  <w:marTop w:val="0"/>
                  <w:marBottom w:val="0"/>
                  <w:divBdr>
                    <w:top w:val="single" w:sz="2" w:space="1" w:color="FFFFFF"/>
                    <w:left w:val="single" w:sz="2" w:space="11" w:color="FFFFFF"/>
                    <w:bottom w:val="single" w:sz="2" w:space="1" w:color="FFFFFF"/>
                    <w:right w:val="single" w:sz="2" w:space="4" w:color="FFFFFF"/>
                  </w:divBdr>
                  <w:divsChild>
                    <w:div w:id="1419978948">
                      <w:marLeft w:val="0"/>
                      <w:marRight w:val="0"/>
                      <w:marTop w:val="0"/>
                      <w:marBottom w:val="0"/>
                      <w:divBdr>
                        <w:top w:val="none" w:sz="0" w:space="0" w:color="auto"/>
                        <w:left w:val="none" w:sz="0" w:space="0" w:color="auto"/>
                        <w:bottom w:val="none" w:sz="0" w:space="0" w:color="auto"/>
                        <w:right w:val="none" w:sz="0" w:space="0" w:color="auto"/>
                      </w:divBdr>
                    </w:div>
                  </w:divsChild>
                </w:div>
                <w:div w:id="152844282">
                  <w:marLeft w:val="0"/>
                  <w:marRight w:val="0"/>
                  <w:marTop w:val="0"/>
                  <w:marBottom w:val="0"/>
                  <w:divBdr>
                    <w:top w:val="single" w:sz="2" w:space="1" w:color="FFFFFF"/>
                    <w:left w:val="single" w:sz="2" w:space="11" w:color="FFFFFF"/>
                    <w:bottom w:val="single" w:sz="2" w:space="4" w:color="FFFFFF"/>
                    <w:right w:val="single" w:sz="2" w:space="4" w:color="FFFFFF"/>
                  </w:divBdr>
                  <w:divsChild>
                    <w:div w:id="17933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4674">
          <w:marLeft w:val="0"/>
          <w:marRight w:val="0"/>
          <w:marTop w:val="0"/>
          <w:marBottom w:val="300"/>
          <w:divBdr>
            <w:top w:val="none" w:sz="0" w:space="0" w:color="auto"/>
            <w:left w:val="none" w:sz="0" w:space="0" w:color="auto"/>
            <w:bottom w:val="none" w:sz="0" w:space="0" w:color="auto"/>
            <w:right w:val="none" w:sz="0" w:space="0" w:color="auto"/>
          </w:divBdr>
          <w:divsChild>
            <w:div w:id="1295407259">
              <w:marLeft w:val="0"/>
              <w:marRight w:val="0"/>
              <w:marTop w:val="0"/>
              <w:marBottom w:val="0"/>
              <w:divBdr>
                <w:top w:val="none" w:sz="0" w:space="0" w:color="auto"/>
                <w:left w:val="none" w:sz="0" w:space="0" w:color="auto"/>
                <w:bottom w:val="none" w:sz="0" w:space="0" w:color="auto"/>
                <w:right w:val="none" w:sz="0" w:space="0" w:color="auto"/>
              </w:divBdr>
              <w:divsChild>
                <w:div w:id="106656425">
                  <w:marLeft w:val="0"/>
                  <w:marRight w:val="0"/>
                  <w:marTop w:val="0"/>
                  <w:marBottom w:val="0"/>
                  <w:divBdr>
                    <w:top w:val="single" w:sz="2" w:space="4" w:color="FFFFFF"/>
                    <w:left w:val="single" w:sz="2" w:space="11" w:color="FFFFFF"/>
                    <w:bottom w:val="single" w:sz="2" w:space="1" w:color="FFFFFF"/>
                    <w:right w:val="single" w:sz="2" w:space="4" w:color="FFFFFF"/>
                  </w:divBdr>
                  <w:divsChild>
                    <w:div w:id="1818261185">
                      <w:marLeft w:val="0"/>
                      <w:marRight w:val="0"/>
                      <w:marTop w:val="0"/>
                      <w:marBottom w:val="0"/>
                      <w:divBdr>
                        <w:top w:val="none" w:sz="0" w:space="0" w:color="auto"/>
                        <w:left w:val="none" w:sz="0" w:space="0" w:color="auto"/>
                        <w:bottom w:val="none" w:sz="0" w:space="0" w:color="auto"/>
                        <w:right w:val="none" w:sz="0" w:space="0" w:color="auto"/>
                      </w:divBdr>
                    </w:div>
                  </w:divsChild>
                </w:div>
                <w:div w:id="283196894">
                  <w:marLeft w:val="0"/>
                  <w:marRight w:val="0"/>
                  <w:marTop w:val="0"/>
                  <w:marBottom w:val="0"/>
                  <w:divBdr>
                    <w:top w:val="single" w:sz="2" w:space="1" w:color="FFFFFF"/>
                    <w:left w:val="single" w:sz="2" w:space="11" w:color="FFFFFF"/>
                    <w:bottom w:val="single" w:sz="2" w:space="1" w:color="FFFFFF"/>
                    <w:right w:val="single" w:sz="2" w:space="4" w:color="FFFFFF"/>
                  </w:divBdr>
                  <w:divsChild>
                    <w:div w:id="1668047576">
                      <w:marLeft w:val="0"/>
                      <w:marRight w:val="0"/>
                      <w:marTop w:val="0"/>
                      <w:marBottom w:val="0"/>
                      <w:divBdr>
                        <w:top w:val="none" w:sz="0" w:space="0" w:color="auto"/>
                        <w:left w:val="none" w:sz="0" w:space="0" w:color="auto"/>
                        <w:bottom w:val="none" w:sz="0" w:space="0" w:color="auto"/>
                        <w:right w:val="none" w:sz="0" w:space="0" w:color="auto"/>
                      </w:divBdr>
                    </w:div>
                  </w:divsChild>
                </w:div>
                <w:div w:id="1329407832">
                  <w:marLeft w:val="0"/>
                  <w:marRight w:val="0"/>
                  <w:marTop w:val="0"/>
                  <w:marBottom w:val="0"/>
                  <w:divBdr>
                    <w:top w:val="single" w:sz="2" w:space="1" w:color="FFFFFF"/>
                    <w:left w:val="single" w:sz="2" w:space="11" w:color="FFFFFF"/>
                    <w:bottom w:val="single" w:sz="2" w:space="1" w:color="FFFFFF"/>
                    <w:right w:val="single" w:sz="2" w:space="4" w:color="FFFFFF"/>
                  </w:divBdr>
                  <w:divsChild>
                    <w:div w:id="12415583">
                      <w:marLeft w:val="0"/>
                      <w:marRight w:val="0"/>
                      <w:marTop w:val="0"/>
                      <w:marBottom w:val="0"/>
                      <w:divBdr>
                        <w:top w:val="none" w:sz="0" w:space="0" w:color="auto"/>
                        <w:left w:val="none" w:sz="0" w:space="0" w:color="auto"/>
                        <w:bottom w:val="none" w:sz="0" w:space="0" w:color="auto"/>
                        <w:right w:val="none" w:sz="0" w:space="0" w:color="auto"/>
                      </w:divBdr>
                    </w:div>
                  </w:divsChild>
                </w:div>
                <w:div w:id="303238640">
                  <w:marLeft w:val="0"/>
                  <w:marRight w:val="0"/>
                  <w:marTop w:val="0"/>
                  <w:marBottom w:val="0"/>
                  <w:divBdr>
                    <w:top w:val="single" w:sz="2" w:space="1" w:color="FFFFFF"/>
                    <w:left w:val="single" w:sz="2" w:space="11" w:color="FFFFFF"/>
                    <w:bottom w:val="single" w:sz="2" w:space="1" w:color="FFFFFF"/>
                    <w:right w:val="single" w:sz="2" w:space="4" w:color="FFFFFF"/>
                  </w:divBdr>
                  <w:divsChild>
                    <w:div w:id="1775900724">
                      <w:marLeft w:val="0"/>
                      <w:marRight w:val="0"/>
                      <w:marTop w:val="0"/>
                      <w:marBottom w:val="0"/>
                      <w:divBdr>
                        <w:top w:val="none" w:sz="0" w:space="0" w:color="auto"/>
                        <w:left w:val="none" w:sz="0" w:space="0" w:color="auto"/>
                        <w:bottom w:val="none" w:sz="0" w:space="0" w:color="auto"/>
                        <w:right w:val="none" w:sz="0" w:space="0" w:color="auto"/>
                      </w:divBdr>
                    </w:div>
                  </w:divsChild>
                </w:div>
                <w:div w:id="271520074">
                  <w:marLeft w:val="0"/>
                  <w:marRight w:val="0"/>
                  <w:marTop w:val="0"/>
                  <w:marBottom w:val="0"/>
                  <w:divBdr>
                    <w:top w:val="single" w:sz="2" w:space="1" w:color="FFFFFF"/>
                    <w:left w:val="single" w:sz="2" w:space="11" w:color="FFFFFF"/>
                    <w:bottom w:val="single" w:sz="2" w:space="1" w:color="FFFFFF"/>
                    <w:right w:val="single" w:sz="2" w:space="4" w:color="FFFFFF"/>
                  </w:divBdr>
                  <w:divsChild>
                    <w:div w:id="1160921520">
                      <w:marLeft w:val="0"/>
                      <w:marRight w:val="0"/>
                      <w:marTop w:val="0"/>
                      <w:marBottom w:val="0"/>
                      <w:divBdr>
                        <w:top w:val="none" w:sz="0" w:space="0" w:color="auto"/>
                        <w:left w:val="none" w:sz="0" w:space="0" w:color="auto"/>
                        <w:bottom w:val="none" w:sz="0" w:space="0" w:color="auto"/>
                        <w:right w:val="none" w:sz="0" w:space="0" w:color="auto"/>
                      </w:divBdr>
                    </w:div>
                  </w:divsChild>
                </w:div>
                <w:div w:id="79495540">
                  <w:marLeft w:val="0"/>
                  <w:marRight w:val="0"/>
                  <w:marTop w:val="0"/>
                  <w:marBottom w:val="0"/>
                  <w:divBdr>
                    <w:top w:val="single" w:sz="2" w:space="1" w:color="FFFFFF"/>
                    <w:left w:val="single" w:sz="2" w:space="11" w:color="FFFFFF"/>
                    <w:bottom w:val="single" w:sz="2" w:space="1" w:color="FFFFFF"/>
                    <w:right w:val="single" w:sz="2" w:space="4" w:color="FFFFFF"/>
                  </w:divBdr>
                  <w:divsChild>
                    <w:div w:id="1466777741">
                      <w:marLeft w:val="0"/>
                      <w:marRight w:val="0"/>
                      <w:marTop w:val="0"/>
                      <w:marBottom w:val="0"/>
                      <w:divBdr>
                        <w:top w:val="none" w:sz="0" w:space="0" w:color="auto"/>
                        <w:left w:val="none" w:sz="0" w:space="0" w:color="auto"/>
                        <w:bottom w:val="none" w:sz="0" w:space="0" w:color="auto"/>
                        <w:right w:val="none" w:sz="0" w:space="0" w:color="auto"/>
                      </w:divBdr>
                    </w:div>
                  </w:divsChild>
                </w:div>
                <w:div w:id="1967273689">
                  <w:marLeft w:val="0"/>
                  <w:marRight w:val="0"/>
                  <w:marTop w:val="0"/>
                  <w:marBottom w:val="0"/>
                  <w:divBdr>
                    <w:top w:val="single" w:sz="2" w:space="1" w:color="FFFFFF"/>
                    <w:left w:val="single" w:sz="2" w:space="11" w:color="FFFFFF"/>
                    <w:bottom w:val="single" w:sz="2" w:space="1" w:color="FFFFFF"/>
                    <w:right w:val="single" w:sz="2" w:space="4" w:color="FFFFFF"/>
                  </w:divBdr>
                  <w:divsChild>
                    <w:div w:id="1080637240">
                      <w:marLeft w:val="0"/>
                      <w:marRight w:val="0"/>
                      <w:marTop w:val="0"/>
                      <w:marBottom w:val="0"/>
                      <w:divBdr>
                        <w:top w:val="none" w:sz="0" w:space="0" w:color="auto"/>
                        <w:left w:val="none" w:sz="0" w:space="0" w:color="auto"/>
                        <w:bottom w:val="none" w:sz="0" w:space="0" w:color="auto"/>
                        <w:right w:val="none" w:sz="0" w:space="0" w:color="auto"/>
                      </w:divBdr>
                    </w:div>
                  </w:divsChild>
                </w:div>
                <w:div w:id="1459639035">
                  <w:marLeft w:val="0"/>
                  <w:marRight w:val="0"/>
                  <w:marTop w:val="0"/>
                  <w:marBottom w:val="0"/>
                  <w:divBdr>
                    <w:top w:val="single" w:sz="2" w:space="1" w:color="FFFFFF"/>
                    <w:left w:val="single" w:sz="2" w:space="11" w:color="FFFFFF"/>
                    <w:bottom w:val="single" w:sz="2" w:space="1" w:color="FFFFFF"/>
                    <w:right w:val="single" w:sz="2" w:space="4" w:color="FFFFFF"/>
                  </w:divBdr>
                  <w:divsChild>
                    <w:div w:id="768087724">
                      <w:marLeft w:val="0"/>
                      <w:marRight w:val="0"/>
                      <w:marTop w:val="0"/>
                      <w:marBottom w:val="0"/>
                      <w:divBdr>
                        <w:top w:val="none" w:sz="0" w:space="0" w:color="auto"/>
                        <w:left w:val="none" w:sz="0" w:space="0" w:color="auto"/>
                        <w:bottom w:val="none" w:sz="0" w:space="0" w:color="auto"/>
                        <w:right w:val="none" w:sz="0" w:space="0" w:color="auto"/>
                      </w:divBdr>
                    </w:div>
                  </w:divsChild>
                </w:div>
                <w:div w:id="2081441080">
                  <w:marLeft w:val="0"/>
                  <w:marRight w:val="0"/>
                  <w:marTop w:val="0"/>
                  <w:marBottom w:val="0"/>
                  <w:divBdr>
                    <w:top w:val="single" w:sz="2" w:space="1" w:color="FFFFFF"/>
                    <w:left w:val="single" w:sz="2" w:space="11" w:color="FFFFFF"/>
                    <w:bottom w:val="single" w:sz="2" w:space="1" w:color="FFFFFF"/>
                    <w:right w:val="single" w:sz="2" w:space="4" w:color="FFFFFF"/>
                  </w:divBdr>
                  <w:divsChild>
                    <w:div w:id="2095541139">
                      <w:marLeft w:val="0"/>
                      <w:marRight w:val="0"/>
                      <w:marTop w:val="0"/>
                      <w:marBottom w:val="0"/>
                      <w:divBdr>
                        <w:top w:val="none" w:sz="0" w:space="0" w:color="auto"/>
                        <w:left w:val="none" w:sz="0" w:space="0" w:color="auto"/>
                        <w:bottom w:val="none" w:sz="0" w:space="0" w:color="auto"/>
                        <w:right w:val="none" w:sz="0" w:space="0" w:color="auto"/>
                      </w:divBdr>
                    </w:div>
                  </w:divsChild>
                </w:div>
                <w:div w:id="498428209">
                  <w:marLeft w:val="0"/>
                  <w:marRight w:val="0"/>
                  <w:marTop w:val="0"/>
                  <w:marBottom w:val="0"/>
                  <w:divBdr>
                    <w:top w:val="single" w:sz="2" w:space="1" w:color="FFFFFF"/>
                    <w:left w:val="single" w:sz="2" w:space="11" w:color="FFFFFF"/>
                    <w:bottom w:val="single" w:sz="2" w:space="1" w:color="FFFFFF"/>
                    <w:right w:val="single" w:sz="2" w:space="4" w:color="FFFFFF"/>
                  </w:divBdr>
                  <w:divsChild>
                    <w:div w:id="565382556">
                      <w:marLeft w:val="0"/>
                      <w:marRight w:val="0"/>
                      <w:marTop w:val="0"/>
                      <w:marBottom w:val="0"/>
                      <w:divBdr>
                        <w:top w:val="none" w:sz="0" w:space="0" w:color="auto"/>
                        <w:left w:val="none" w:sz="0" w:space="0" w:color="auto"/>
                        <w:bottom w:val="none" w:sz="0" w:space="0" w:color="auto"/>
                        <w:right w:val="none" w:sz="0" w:space="0" w:color="auto"/>
                      </w:divBdr>
                    </w:div>
                  </w:divsChild>
                </w:div>
                <w:div w:id="805438473">
                  <w:marLeft w:val="0"/>
                  <w:marRight w:val="0"/>
                  <w:marTop w:val="0"/>
                  <w:marBottom w:val="0"/>
                  <w:divBdr>
                    <w:top w:val="single" w:sz="2" w:space="1" w:color="FFFFFF"/>
                    <w:left w:val="single" w:sz="2" w:space="11" w:color="FFFFFF"/>
                    <w:bottom w:val="single" w:sz="2" w:space="1" w:color="FFFFFF"/>
                    <w:right w:val="single" w:sz="2" w:space="4" w:color="FFFFFF"/>
                  </w:divBdr>
                  <w:divsChild>
                    <w:div w:id="879705153">
                      <w:marLeft w:val="0"/>
                      <w:marRight w:val="0"/>
                      <w:marTop w:val="0"/>
                      <w:marBottom w:val="0"/>
                      <w:divBdr>
                        <w:top w:val="none" w:sz="0" w:space="0" w:color="auto"/>
                        <w:left w:val="none" w:sz="0" w:space="0" w:color="auto"/>
                        <w:bottom w:val="none" w:sz="0" w:space="0" w:color="auto"/>
                        <w:right w:val="none" w:sz="0" w:space="0" w:color="auto"/>
                      </w:divBdr>
                    </w:div>
                  </w:divsChild>
                </w:div>
                <w:div w:id="1403062519">
                  <w:marLeft w:val="0"/>
                  <w:marRight w:val="0"/>
                  <w:marTop w:val="0"/>
                  <w:marBottom w:val="0"/>
                  <w:divBdr>
                    <w:top w:val="single" w:sz="2" w:space="1" w:color="FFFFFF"/>
                    <w:left w:val="single" w:sz="2" w:space="11" w:color="FFFFFF"/>
                    <w:bottom w:val="single" w:sz="2" w:space="1" w:color="FFFFFF"/>
                    <w:right w:val="single" w:sz="2" w:space="4" w:color="FFFFFF"/>
                  </w:divBdr>
                  <w:divsChild>
                    <w:div w:id="1158959989">
                      <w:marLeft w:val="0"/>
                      <w:marRight w:val="0"/>
                      <w:marTop w:val="0"/>
                      <w:marBottom w:val="0"/>
                      <w:divBdr>
                        <w:top w:val="none" w:sz="0" w:space="0" w:color="auto"/>
                        <w:left w:val="none" w:sz="0" w:space="0" w:color="auto"/>
                        <w:bottom w:val="none" w:sz="0" w:space="0" w:color="auto"/>
                        <w:right w:val="none" w:sz="0" w:space="0" w:color="auto"/>
                      </w:divBdr>
                    </w:div>
                  </w:divsChild>
                </w:div>
                <w:div w:id="1210805970">
                  <w:marLeft w:val="0"/>
                  <w:marRight w:val="0"/>
                  <w:marTop w:val="0"/>
                  <w:marBottom w:val="0"/>
                  <w:divBdr>
                    <w:top w:val="single" w:sz="2" w:space="1" w:color="FFFFFF"/>
                    <w:left w:val="single" w:sz="2" w:space="11" w:color="FFFFFF"/>
                    <w:bottom w:val="single" w:sz="2" w:space="1" w:color="FFFFFF"/>
                    <w:right w:val="single" w:sz="2" w:space="4" w:color="FFFFFF"/>
                  </w:divBdr>
                  <w:divsChild>
                    <w:div w:id="2033993388">
                      <w:marLeft w:val="0"/>
                      <w:marRight w:val="0"/>
                      <w:marTop w:val="0"/>
                      <w:marBottom w:val="0"/>
                      <w:divBdr>
                        <w:top w:val="none" w:sz="0" w:space="0" w:color="auto"/>
                        <w:left w:val="none" w:sz="0" w:space="0" w:color="auto"/>
                        <w:bottom w:val="none" w:sz="0" w:space="0" w:color="auto"/>
                        <w:right w:val="none" w:sz="0" w:space="0" w:color="auto"/>
                      </w:divBdr>
                    </w:div>
                  </w:divsChild>
                </w:div>
                <w:div w:id="1568877362">
                  <w:marLeft w:val="0"/>
                  <w:marRight w:val="0"/>
                  <w:marTop w:val="0"/>
                  <w:marBottom w:val="0"/>
                  <w:divBdr>
                    <w:top w:val="single" w:sz="2" w:space="1" w:color="FFFFFF"/>
                    <w:left w:val="single" w:sz="2" w:space="11" w:color="FFFFFF"/>
                    <w:bottom w:val="single" w:sz="2" w:space="1" w:color="FFFFFF"/>
                    <w:right w:val="single" w:sz="2" w:space="4" w:color="FFFFFF"/>
                  </w:divBdr>
                  <w:divsChild>
                    <w:div w:id="622535738">
                      <w:marLeft w:val="0"/>
                      <w:marRight w:val="0"/>
                      <w:marTop w:val="0"/>
                      <w:marBottom w:val="0"/>
                      <w:divBdr>
                        <w:top w:val="none" w:sz="0" w:space="0" w:color="auto"/>
                        <w:left w:val="none" w:sz="0" w:space="0" w:color="auto"/>
                        <w:bottom w:val="none" w:sz="0" w:space="0" w:color="auto"/>
                        <w:right w:val="none" w:sz="0" w:space="0" w:color="auto"/>
                      </w:divBdr>
                    </w:div>
                  </w:divsChild>
                </w:div>
                <w:div w:id="706417921">
                  <w:marLeft w:val="0"/>
                  <w:marRight w:val="0"/>
                  <w:marTop w:val="0"/>
                  <w:marBottom w:val="0"/>
                  <w:divBdr>
                    <w:top w:val="single" w:sz="2" w:space="1" w:color="FFFFFF"/>
                    <w:left w:val="single" w:sz="2" w:space="11" w:color="FFFFFF"/>
                    <w:bottom w:val="single" w:sz="2" w:space="1" w:color="FFFFFF"/>
                    <w:right w:val="single" w:sz="2" w:space="4" w:color="FFFFFF"/>
                  </w:divBdr>
                  <w:divsChild>
                    <w:div w:id="1112435057">
                      <w:marLeft w:val="0"/>
                      <w:marRight w:val="0"/>
                      <w:marTop w:val="0"/>
                      <w:marBottom w:val="0"/>
                      <w:divBdr>
                        <w:top w:val="none" w:sz="0" w:space="0" w:color="auto"/>
                        <w:left w:val="none" w:sz="0" w:space="0" w:color="auto"/>
                        <w:bottom w:val="none" w:sz="0" w:space="0" w:color="auto"/>
                        <w:right w:val="none" w:sz="0" w:space="0" w:color="auto"/>
                      </w:divBdr>
                    </w:div>
                  </w:divsChild>
                </w:div>
                <w:div w:id="876163903">
                  <w:marLeft w:val="0"/>
                  <w:marRight w:val="0"/>
                  <w:marTop w:val="0"/>
                  <w:marBottom w:val="0"/>
                  <w:divBdr>
                    <w:top w:val="single" w:sz="2" w:space="1" w:color="FFFFFF"/>
                    <w:left w:val="single" w:sz="2" w:space="11" w:color="FFFFFF"/>
                    <w:bottom w:val="single" w:sz="2" w:space="1" w:color="FFFFFF"/>
                    <w:right w:val="single" w:sz="2" w:space="4" w:color="FFFFFF"/>
                  </w:divBdr>
                  <w:divsChild>
                    <w:div w:id="1683120453">
                      <w:marLeft w:val="0"/>
                      <w:marRight w:val="0"/>
                      <w:marTop w:val="0"/>
                      <w:marBottom w:val="0"/>
                      <w:divBdr>
                        <w:top w:val="none" w:sz="0" w:space="0" w:color="auto"/>
                        <w:left w:val="none" w:sz="0" w:space="0" w:color="auto"/>
                        <w:bottom w:val="none" w:sz="0" w:space="0" w:color="auto"/>
                        <w:right w:val="none" w:sz="0" w:space="0" w:color="auto"/>
                      </w:divBdr>
                    </w:div>
                  </w:divsChild>
                </w:div>
                <w:div w:id="1115515587">
                  <w:marLeft w:val="0"/>
                  <w:marRight w:val="0"/>
                  <w:marTop w:val="0"/>
                  <w:marBottom w:val="0"/>
                  <w:divBdr>
                    <w:top w:val="single" w:sz="2" w:space="1" w:color="FFFFFF"/>
                    <w:left w:val="single" w:sz="2" w:space="11" w:color="FFFFFF"/>
                    <w:bottom w:val="single" w:sz="2" w:space="1" w:color="FFFFFF"/>
                    <w:right w:val="single" w:sz="2" w:space="4" w:color="FFFFFF"/>
                  </w:divBdr>
                  <w:divsChild>
                    <w:div w:id="475611045">
                      <w:marLeft w:val="0"/>
                      <w:marRight w:val="0"/>
                      <w:marTop w:val="0"/>
                      <w:marBottom w:val="0"/>
                      <w:divBdr>
                        <w:top w:val="none" w:sz="0" w:space="0" w:color="auto"/>
                        <w:left w:val="none" w:sz="0" w:space="0" w:color="auto"/>
                        <w:bottom w:val="none" w:sz="0" w:space="0" w:color="auto"/>
                        <w:right w:val="none" w:sz="0" w:space="0" w:color="auto"/>
                      </w:divBdr>
                    </w:div>
                  </w:divsChild>
                </w:div>
                <w:div w:id="1340159934">
                  <w:marLeft w:val="0"/>
                  <w:marRight w:val="0"/>
                  <w:marTop w:val="0"/>
                  <w:marBottom w:val="0"/>
                  <w:divBdr>
                    <w:top w:val="single" w:sz="2" w:space="1" w:color="FFFFFF"/>
                    <w:left w:val="single" w:sz="2" w:space="11" w:color="FFFFFF"/>
                    <w:bottom w:val="single" w:sz="2" w:space="1" w:color="FFFFFF"/>
                    <w:right w:val="single" w:sz="2" w:space="4" w:color="FFFFFF"/>
                  </w:divBdr>
                  <w:divsChild>
                    <w:div w:id="1798183269">
                      <w:marLeft w:val="0"/>
                      <w:marRight w:val="0"/>
                      <w:marTop w:val="0"/>
                      <w:marBottom w:val="0"/>
                      <w:divBdr>
                        <w:top w:val="none" w:sz="0" w:space="0" w:color="auto"/>
                        <w:left w:val="none" w:sz="0" w:space="0" w:color="auto"/>
                        <w:bottom w:val="none" w:sz="0" w:space="0" w:color="auto"/>
                        <w:right w:val="none" w:sz="0" w:space="0" w:color="auto"/>
                      </w:divBdr>
                    </w:div>
                  </w:divsChild>
                </w:div>
                <w:div w:id="1230729185">
                  <w:marLeft w:val="0"/>
                  <w:marRight w:val="0"/>
                  <w:marTop w:val="0"/>
                  <w:marBottom w:val="0"/>
                  <w:divBdr>
                    <w:top w:val="single" w:sz="2" w:space="1" w:color="FFFFFF"/>
                    <w:left w:val="single" w:sz="2" w:space="11" w:color="FFFFFF"/>
                    <w:bottom w:val="single" w:sz="2" w:space="1" w:color="FFFFFF"/>
                    <w:right w:val="single" w:sz="2" w:space="4" w:color="FFFFFF"/>
                  </w:divBdr>
                  <w:divsChild>
                    <w:div w:id="104857899">
                      <w:marLeft w:val="0"/>
                      <w:marRight w:val="0"/>
                      <w:marTop w:val="0"/>
                      <w:marBottom w:val="0"/>
                      <w:divBdr>
                        <w:top w:val="none" w:sz="0" w:space="0" w:color="auto"/>
                        <w:left w:val="none" w:sz="0" w:space="0" w:color="auto"/>
                        <w:bottom w:val="none" w:sz="0" w:space="0" w:color="auto"/>
                        <w:right w:val="none" w:sz="0" w:space="0" w:color="auto"/>
                      </w:divBdr>
                    </w:div>
                  </w:divsChild>
                </w:div>
                <w:div w:id="915701717">
                  <w:marLeft w:val="0"/>
                  <w:marRight w:val="0"/>
                  <w:marTop w:val="0"/>
                  <w:marBottom w:val="0"/>
                  <w:divBdr>
                    <w:top w:val="single" w:sz="2" w:space="1" w:color="FFFFFF"/>
                    <w:left w:val="single" w:sz="2" w:space="11" w:color="FFFFFF"/>
                    <w:bottom w:val="single" w:sz="2" w:space="1" w:color="FFFFFF"/>
                    <w:right w:val="single" w:sz="2" w:space="4" w:color="FFFFFF"/>
                  </w:divBdr>
                  <w:divsChild>
                    <w:div w:id="960838455">
                      <w:marLeft w:val="0"/>
                      <w:marRight w:val="0"/>
                      <w:marTop w:val="0"/>
                      <w:marBottom w:val="0"/>
                      <w:divBdr>
                        <w:top w:val="none" w:sz="0" w:space="0" w:color="auto"/>
                        <w:left w:val="none" w:sz="0" w:space="0" w:color="auto"/>
                        <w:bottom w:val="none" w:sz="0" w:space="0" w:color="auto"/>
                        <w:right w:val="none" w:sz="0" w:space="0" w:color="auto"/>
                      </w:divBdr>
                    </w:div>
                  </w:divsChild>
                </w:div>
                <w:div w:id="956259483">
                  <w:marLeft w:val="0"/>
                  <w:marRight w:val="0"/>
                  <w:marTop w:val="0"/>
                  <w:marBottom w:val="0"/>
                  <w:divBdr>
                    <w:top w:val="single" w:sz="2" w:space="1" w:color="FFFFFF"/>
                    <w:left w:val="single" w:sz="2" w:space="11" w:color="FFFFFF"/>
                    <w:bottom w:val="single" w:sz="2" w:space="1" w:color="FFFFFF"/>
                    <w:right w:val="single" w:sz="2" w:space="4" w:color="FFFFFF"/>
                  </w:divBdr>
                  <w:divsChild>
                    <w:div w:id="926382383">
                      <w:marLeft w:val="0"/>
                      <w:marRight w:val="0"/>
                      <w:marTop w:val="0"/>
                      <w:marBottom w:val="0"/>
                      <w:divBdr>
                        <w:top w:val="none" w:sz="0" w:space="0" w:color="auto"/>
                        <w:left w:val="none" w:sz="0" w:space="0" w:color="auto"/>
                        <w:bottom w:val="none" w:sz="0" w:space="0" w:color="auto"/>
                        <w:right w:val="none" w:sz="0" w:space="0" w:color="auto"/>
                      </w:divBdr>
                    </w:div>
                  </w:divsChild>
                </w:div>
                <w:div w:id="1877888084">
                  <w:marLeft w:val="0"/>
                  <w:marRight w:val="0"/>
                  <w:marTop w:val="0"/>
                  <w:marBottom w:val="0"/>
                  <w:divBdr>
                    <w:top w:val="single" w:sz="2" w:space="1" w:color="FFFFFF"/>
                    <w:left w:val="single" w:sz="2" w:space="11" w:color="FFFFFF"/>
                    <w:bottom w:val="single" w:sz="2" w:space="1" w:color="FFFFFF"/>
                    <w:right w:val="single" w:sz="2" w:space="4" w:color="FFFFFF"/>
                  </w:divBdr>
                  <w:divsChild>
                    <w:div w:id="1264729092">
                      <w:marLeft w:val="0"/>
                      <w:marRight w:val="0"/>
                      <w:marTop w:val="0"/>
                      <w:marBottom w:val="0"/>
                      <w:divBdr>
                        <w:top w:val="none" w:sz="0" w:space="0" w:color="auto"/>
                        <w:left w:val="none" w:sz="0" w:space="0" w:color="auto"/>
                        <w:bottom w:val="none" w:sz="0" w:space="0" w:color="auto"/>
                        <w:right w:val="none" w:sz="0" w:space="0" w:color="auto"/>
                      </w:divBdr>
                    </w:div>
                  </w:divsChild>
                </w:div>
                <w:div w:id="577524504">
                  <w:marLeft w:val="0"/>
                  <w:marRight w:val="0"/>
                  <w:marTop w:val="0"/>
                  <w:marBottom w:val="0"/>
                  <w:divBdr>
                    <w:top w:val="single" w:sz="2" w:space="1" w:color="FFFFFF"/>
                    <w:left w:val="single" w:sz="2" w:space="11" w:color="FFFFFF"/>
                    <w:bottom w:val="single" w:sz="2" w:space="1" w:color="FFFFFF"/>
                    <w:right w:val="single" w:sz="2" w:space="4" w:color="FFFFFF"/>
                  </w:divBdr>
                  <w:divsChild>
                    <w:div w:id="1658265626">
                      <w:marLeft w:val="0"/>
                      <w:marRight w:val="0"/>
                      <w:marTop w:val="0"/>
                      <w:marBottom w:val="0"/>
                      <w:divBdr>
                        <w:top w:val="none" w:sz="0" w:space="0" w:color="auto"/>
                        <w:left w:val="none" w:sz="0" w:space="0" w:color="auto"/>
                        <w:bottom w:val="none" w:sz="0" w:space="0" w:color="auto"/>
                        <w:right w:val="none" w:sz="0" w:space="0" w:color="auto"/>
                      </w:divBdr>
                    </w:div>
                  </w:divsChild>
                </w:div>
                <w:div w:id="1113524206">
                  <w:marLeft w:val="0"/>
                  <w:marRight w:val="0"/>
                  <w:marTop w:val="0"/>
                  <w:marBottom w:val="0"/>
                  <w:divBdr>
                    <w:top w:val="single" w:sz="2" w:space="1" w:color="FFFFFF"/>
                    <w:left w:val="single" w:sz="2" w:space="11" w:color="FFFFFF"/>
                    <w:bottom w:val="single" w:sz="2" w:space="1" w:color="FFFFFF"/>
                    <w:right w:val="single" w:sz="2" w:space="4" w:color="FFFFFF"/>
                  </w:divBdr>
                  <w:divsChild>
                    <w:div w:id="1420638310">
                      <w:marLeft w:val="0"/>
                      <w:marRight w:val="0"/>
                      <w:marTop w:val="0"/>
                      <w:marBottom w:val="0"/>
                      <w:divBdr>
                        <w:top w:val="none" w:sz="0" w:space="0" w:color="auto"/>
                        <w:left w:val="none" w:sz="0" w:space="0" w:color="auto"/>
                        <w:bottom w:val="none" w:sz="0" w:space="0" w:color="auto"/>
                        <w:right w:val="none" w:sz="0" w:space="0" w:color="auto"/>
                      </w:divBdr>
                    </w:div>
                  </w:divsChild>
                </w:div>
                <w:div w:id="2073775513">
                  <w:marLeft w:val="0"/>
                  <w:marRight w:val="0"/>
                  <w:marTop w:val="0"/>
                  <w:marBottom w:val="0"/>
                  <w:divBdr>
                    <w:top w:val="single" w:sz="2" w:space="1" w:color="FFFFFF"/>
                    <w:left w:val="single" w:sz="2" w:space="11" w:color="FFFFFF"/>
                    <w:bottom w:val="single" w:sz="2" w:space="1" w:color="FFFFFF"/>
                    <w:right w:val="single" w:sz="2" w:space="4" w:color="FFFFFF"/>
                  </w:divBdr>
                  <w:divsChild>
                    <w:div w:id="977758028">
                      <w:marLeft w:val="0"/>
                      <w:marRight w:val="0"/>
                      <w:marTop w:val="0"/>
                      <w:marBottom w:val="0"/>
                      <w:divBdr>
                        <w:top w:val="none" w:sz="0" w:space="0" w:color="auto"/>
                        <w:left w:val="none" w:sz="0" w:space="0" w:color="auto"/>
                        <w:bottom w:val="none" w:sz="0" w:space="0" w:color="auto"/>
                        <w:right w:val="none" w:sz="0" w:space="0" w:color="auto"/>
                      </w:divBdr>
                    </w:div>
                  </w:divsChild>
                </w:div>
                <w:div w:id="1843811040">
                  <w:marLeft w:val="0"/>
                  <w:marRight w:val="0"/>
                  <w:marTop w:val="0"/>
                  <w:marBottom w:val="0"/>
                  <w:divBdr>
                    <w:top w:val="single" w:sz="2" w:space="1" w:color="FFFFFF"/>
                    <w:left w:val="single" w:sz="2" w:space="11" w:color="FFFFFF"/>
                    <w:bottom w:val="single" w:sz="2" w:space="1" w:color="FFFFFF"/>
                    <w:right w:val="single" w:sz="2" w:space="4" w:color="FFFFFF"/>
                  </w:divBdr>
                  <w:divsChild>
                    <w:div w:id="249655470">
                      <w:marLeft w:val="0"/>
                      <w:marRight w:val="0"/>
                      <w:marTop w:val="0"/>
                      <w:marBottom w:val="0"/>
                      <w:divBdr>
                        <w:top w:val="none" w:sz="0" w:space="0" w:color="auto"/>
                        <w:left w:val="none" w:sz="0" w:space="0" w:color="auto"/>
                        <w:bottom w:val="none" w:sz="0" w:space="0" w:color="auto"/>
                        <w:right w:val="none" w:sz="0" w:space="0" w:color="auto"/>
                      </w:divBdr>
                    </w:div>
                  </w:divsChild>
                </w:div>
                <w:div w:id="1343623218">
                  <w:marLeft w:val="0"/>
                  <w:marRight w:val="0"/>
                  <w:marTop w:val="0"/>
                  <w:marBottom w:val="0"/>
                  <w:divBdr>
                    <w:top w:val="single" w:sz="2" w:space="1" w:color="FFFFFF"/>
                    <w:left w:val="single" w:sz="2" w:space="11" w:color="FFFFFF"/>
                    <w:bottom w:val="single" w:sz="2" w:space="1" w:color="FFFFFF"/>
                    <w:right w:val="single" w:sz="2" w:space="4" w:color="FFFFFF"/>
                  </w:divBdr>
                  <w:divsChild>
                    <w:div w:id="120657884">
                      <w:marLeft w:val="0"/>
                      <w:marRight w:val="0"/>
                      <w:marTop w:val="0"/>
                      <w:marBottom w:val="0"/>
                      <w:divBdr>
                        <w:top w:val="none" w:sz="0" w:space="0" w:color="auto"/>
                        <w:left w:val="none" w:sz="0" w:space="0" w:color="auto"/>
                        <w:bottom w:val="none" w:sz="0" w:space="0" w:color="auto"/>
                        <w:right w:val="none" w:sz="0" w:space="0" w:color="auto"/>
                      </w:divBdr>
                    </w:div>
                  </w:divsChild>
                </w:div>
                <w:div w:id="1100638134">
                  <w:marLeft w:val="0"/>
                  <w:marRight w:val="0"/>
                  <w:marTop w:val="0"/>
                  <w:marBottom w:val="0"/>
                  <w:divBdr>
                    <w:top w:val="single" w:sz="2" w:space="1" w:color="FFFFFF"/>
                    <w:left w:val="single" w:sz="2" w:space="11" w:color="FFFFFF"/>
                    <w:bottom w:val="single" w:sz="2" w:space="1" w:color="FFFFFF"/>
                    <w:right w:val="single" w:sz="2" w:space="4" w:color="FFFFFF"/>
                  </w:divBdr>
                  <w:divsChild>
                    <w:div w:id="1489395053">
                      <w:marLeft w:val="0"/>
                      <w:marRight w:val="0"/>
                      <w:marTop w:val="0"/>
                      <w:marBottom w:val="0"/>
                      <w:divBdr>
                        <w:top w:val="none" w:sz="0" w:space="0" w:color="auto"/>
                        <w:left w:val="none" w:sz="0" w:space="0" w:color="auto"/>
                        <w:bottom w:val="none" w:sz="0" w:space="0" w:color="auto"/>
                        <w:right w:val="none" w:sz="0" w:space="0" w:color="auto"/>
                      </w:divBdr>
                    </w:div>
                  </w:divsChild>
                </w:div>
                <w:div w:id="1820028006">
                  <w:marLeft w:val="0"/>
                  <w:marRight w:val="0"/>
                  <w:marTop w:val="0"/>
                  <w:marBottom w:val="0"/>
                  <w:divBdr>
                    <w:top w:val="single" w:sz="2" w:space="1" w:color="FFFFFF"/>
                    <w:left w:val="single" w:sz="2" w:space="11" w:color="FFFFFF"/>
                    <w:bottom w:val="single" w:sz="2" w:space="1" w:color="FFFFFF"/>
                    <w:right w:val="single" w:sz="2" w:space="4" w:color="FFFFFF"/>
                  </w:divBdr>
                  <w:divsChild>
                    <w:div w:id="1431968462">
                      <w:marLeft w:val="0"/>
                      <w:marRight w:val="0"/>
                      <w:marTop w:val="0"/>
                      <w:marBottom w:val="0"/>
                      <w:divBdr>
                        <w:top w:val="none" w:sz="0" w:space="0" w:color="auto"/>
                        <w:left w:val="none" w:sz="0" w:space="0" w:color="auto"/>
                        <w:bottom w:val="none" w:sz="0" w:space="0" w:color="auto"/>
                        <w:right w:val="none" w:sz="0" w:space="0" w:color="auto"/>
                      </w:divBdr>
                    </w:div>
                  </w:divsChild>
                </w:div>
                <w:div w:id="742217050">
                  <w:marLeft w:val="0"/>
                  <w:marRight w:val="0"/>
                  <w:marTop w:val="0"/>
                  <w:marBottom w:val="0"/>
                  <w:divBdr>
                    <w:top w:val="single" w:sz="2" w:space="1" w:color="FFFFFF"/>
                    <w:left w:val="single" w:sz="2" w:space="11" w:color="FFFFFF"/>
                    <w:bottom w:val="single" w:sz="2" w:space="1" w:color="FFFFFF"/>
                    <w:right w:val="single" w:sz="2" w:space="4" w:color="FFFFFF"/>
                  </w:divBdr>
                  <w:divsChild>
                    <w:div w:id="552813560">
                      <w:marLeft w:val="0"/>
                      <w:marRight w:val="0"/>
                      <w:marTop w:val="0"/>
                      <w:marBottom w:val="0"/>
                      <w:divBdr>
                        <w:top w:val="none" w:sz="0" w:space="0" w:color="auto"/>
                        <w:left w:val="none" w:sz="0" w:space="0" w:color="auto"/>
                        <w:bottom w:val="none" w:sz="0" w:space="0" w:color="auto"/>
                        <w:right w:val="none" w:sz="0" w:space="0" w:color="auto"/>
                      </w:divBdr>
                    </w:div>
                  </w:divsChild>
                </w:div>
                <w:div w:id="301424085">
                  <w:marLeft w:val="0"/>
                  <w:marRight w:val="0"/>
                  <w:marTop w:val="0"/>
                  <w:marBottom w:val="0"/>
                  <w:divBdr>
                    <w:top w:val="single" w:sz="2" w:space="1" w:color="FFFFFF"/>
                    <w:left w:val="single" w:sz="2" w:space="11" w:color="FFFFFF"/>
                    <w:bottom w:val="single" w:sz="2" w:space="1" w:color="FFFFFF"/>
                    <w:right w:val="single" w:sz="2" w:space="4" w:color="FFFFFF"/>
                  </w:divBdr>
                  <w:divsChild>
                    <w:div w:id="175002654">
                      <w:marLeft w:val="0"/>
                      <w:marRight w:val="0"/>
                      <w:marTop w:val="0"/>
                      <w:marBottom w:val="0"/>
                      <w:divBdr>
                        <w:top w:val="none" w:sz="0" w:space="0" w:color="auto"/>
                        <w:left w:val="none" w:sz="0" w:space="0" w:color="auto"/>
                        <w:bottom w:val="none" w:sz="0" w:space="0" w:color="auto"/>
                        <w:right w:val="none" w:sz="0" w:space="0" w:color="auto"/>
                      </w:divBdr>
                    </w:div>
                  </w:divsChild>
                </w:div>
                <w:div w:id="1230312692">
                  <w:marLeft w:val="0"/>
                  <w:marRight w:val="0"/>
                  <w:marTop w:val="0"/>
                  <w:marBottom w:val="0"/>
                  <w:divBdr>
                    <w:top w:val="single" w:sz="2" w:space="1" w:color="FFFFFF"/>
                    <w:left w:val="single" w:sz="2" w:space="11" w:color="FFFFFF"/>
                    <w:bottom w:val="single" w:sz="2" w:space="1" w:color="FFFFFF"/>
                    <w:right w:val="single" w:sz="2" w:space="4" w:color="FFFFFF"/>
                  </w:divBdr>
                  <w:divsChild>
                    <w:div w:id="1190604812">
                      <w:marLeft w:val="0"/>
                      <w:marRight w:val="0"/>
                      <w:marTop w:val="0"/>
                      <w:marBottom w:val="0"/>
                      <w:divBdr>
                        <w:top w:val="none" w:sz="0" w:space="0" w:color="auto"/>
                        <w:left w:val="none" w:sz="0" w:space="0" w:color="auto"/>
                        <w:bottom w:val="none" w:sz="0" w:space="0" w:color="auto"/>
                        <w:right w:val="none" w:sz="0" w:space="0" w:color="auto"/>
                      </w:divBdr>
                    </w:div>
                  </w:divsChild>
                </w:div>
                <w:div w:id="1042632390">
                  <w:marLeft w:val="0"/>
                  <w:marRight w:val="0"/>
                  <w:marTop w:val="0"/>
                  <w:marBottom w:val="0"/>
                  <w:divBdr>
                    <w:top w:val="single" w:sz="2" w:space="1" w:color="FFFFFF"/>
                    <w:left w:val="single" w:sz="2" w:space="11" w:color="FFFFFF"/>
                    <w:bottom w:val="single" w:sz="2" w:space="1" w:color="FFFFFF"/>
                    <w:right w:val="single" w:sz="2" w:space="4" w:color="FFFFFF"/>
                  </w:divBdr>
                  <w:divsChild>
                    <w:div w:id="1683625930">
                      <w:marLeft w:val="0"/>
                      <w:marRight w:val="0"/>
                      <w:marTop w:val="0"/>
                      <w:marBottom w:val="0"/>
                      <w:divBdr>
                        <w:top w:val="none" w:sz="0" w:space="0" w:color="auto"/>
                        <w:left w:val="none" w:sz="0" w:space="0" w:color="auto"/>
                        <w:bottom w:val="none" w:sz="0" w:space="0" w:color="auto"/>
                        <w:right w:val="none" w:sz="0" w:space="0" w:color="auto"/>
                      </w:divBdr>
                    </w:div>
                  </w:divsChild>
                </w:div>
                <w:div w:id="1016231216">
                  <w:marLeft w:val="0"/>
                  <w:marRight w:val="0"/>
                  <w:marTop w:val="0"/>
                  <w:marBottom w:val="0"/>
                  <w:divBdr>
                    <w:top w:val="single" w:sz="2" w:space="1" w:color="FFFFFF"/>
                    <w:left w:val="single" w:sz="2" w:space="11" w:color="FFFFFF"/>
                    <w:bottom w:val="single" w:sz="2" w:space="1" w:color="FFFFFF"/>
                    <w:right w:val="single" w:sz="2" w:space="4" w:color="FFFFFF"/>
                  </w:divBdr>
                  <w:divsChild>
                    <w:div w:id="392772834">
                      <w:marLeft w:val="0"/>
                      <w:marRight w:val="0"/>
                      <w:marTop w:val="0"/>
                      <w:marBottom w:val="0"/>
                      <w:divBdr>
                        <w:top w:val="none" w:sz="0" w:space="0" w:color="auto"/>
                        <w:left w:val="none" w:sz="0" w:space="0" w:color="auto"/>
                        <w:bottom w:val="none" w:sz="0" w:space="0" w:color="auto"/>
                        <w:right w:val="none" w:sz="0" w:space="0" w:color="auto"/>
                      </w:divBdr>
                    </w:div>
                  </w:divsChild>
                </w:div>
                <w:div w:id="1135488588">
                  <w:marLeft w:val="0"/>
                  <w:marRight w:val="0"/>
                  <w:marTop w:val="0"/>
                  <w:marBottom w:val="0"/>
                  <w:divBdr>
                    <w:top w:val="single" w:sz="2" w:space="1" w:color="FFFFFF"/>
                    <w:left w:val="single" w:sz="2" w:space="11" w:color="FFFFFF"/>
                    <w:bottom w:val="single" w:sz="2" w:space="1" w:color="FFFFFF"/>
                    <w:right w:val="single" w:sz="2" w:space="4" w:color="FFFFFF"/>
                  </w:divBdr>
                  <w:divsChild>
                    <w:div w:id="1763717675">
                      <w:marLeft w:val="0"/>
                      <w:marRight w:val="0"/>
                      <w:marTop w:val="0"/>
                      <w:marBottom w:val="0"/>
                      <w:divBdr>
                        <w:top w:val="none" w:sz="0" w:space="0" w:color="auto"/>
                        <w:left w:val="none" w:sz="0" w:space="0" w:color="auto"/>
                        <w:bottom w:val="none" w:sz="0" w:space="0" w:color="auto"/>
                        <w:right w:val="none" w:sz="0" w:space="0" w:color="auto"/>
                      </w:divBdr>
                    </w:div>
                  </w:divsChild>
                </w:div>
                <w:div w:id="470096564">
                  <w:marLeft w:val="0"/>
                  <w:marRight w:val="0"/>
                  <w:marTop w:val="0"/>
                  <w:marBottom w:val="0"/>
                  <w:divBdr>
                    <w:top w:val="single" w:sz="2" w:space="1" w:color="FFFFFF"/>
                    <w:left w:val="single" w:sz="2" w:space="11" w:color="FFFFFF"/>
                    <w:bottom w:val="single" w:sz="2" w:space="1" w:color="FFFFFF"/>
                    <w:right w:val="single" w:sz="2" w:space="4" w:color="FFFFFF"/>
                  </w:divBdr>
                  <w:divsChild>
                    <w:div w:id="772287845">
                      <w:marLeft w:val="0"/>
                      <w:marRight w:val="0"/>
                      <w:marTop w:val="0"/>
                      <w:marBottom w:val="0"/>
                      <w:divBdr>
                        <w:top w:val="none" w:sz="0" w:space="0" w:color="auto"/>
                        <w:left w:val="none" w:sz="0" w:space="0" w:color="auto"/>
                        <w:bottom w:val="none" w:sz="0" w:space="0" w:color="auto"/>
                        <w:right w:val="none" w:sz="0" w:space="0" w:color="auto"/>
                      </w:divBdr>
                    </w:div>
                  </w:divsChild>
                </w:div>
                <w:div w:id="520976976">
                  <w:marLeft w:val="0"/>
                  <w:marRight w:val="0"/>
                  <w:marTop w:val="0"/>
                  <w:marBottom w:val="0"/>
                  <w:divBdr>
                    <w:top w:val="single" w:sz="2" w:space="1" w:color="FFFFFF"/>
                    <w:left w:val="single" w:sz="2" w:space="11" w:color="FFFFFF"/>
                    <w:bottom w:val="single" w:sz="2" w:space="1" w:color="FFFFFF"/>
                    <w:right w:val="single" w:sz="2" w:space="4" w:color="FFFFFF"/>
                  </w:divBdr>
                  <w:divsChild>
                    <w:div w:id="124660283">
                      <w:marLeft w:val="0"/>
                      <w:marRight w:val="0"/>
                      <w:marTop w:val="0"/>
                      <w:marBottom w:val="0"/>
                      <w:divBdr>
                        <w:top w:val="none" w:sz="0" w:space="0" w:color="auto"/>
                        <w:left w:val="none" w:sz="0" w:space="0" w:color="auto"/>
                        <w:bottom w:val="none" w:sz="0" w:space="0" w:color="auto"/>
                        <w:right w:val="none" w:sz="0" w:space="0" w:color="auto"/>
                      </w:divBdr>
                    </w:div>
                  </w:divsChild>
                </w:div>
                <w:div w:id="131489574">
                  <w:marLeft w:val="0"/>
                  <w:marRight w:val="0"/>
                  <w:marTop w:val="0"/>
                  <w:marBottom w:val="0"/>
                  <w:divBdr>
                    <w:top w:val="single" w:sz="2" w:space="1" w:color="FFFFFF"/>
                    <w:left w:val="single" w:sz="2" w:space="11" w:color="FFFFFF"/>
                    <w:bottom w:val="single" w:sz="2" w:space="1" w:color="FFFFFF"/>
                    <w:right w:val="single" w:sz="2" w:space="4" w:color="FFFFFF"/>
                  </w:divBdr>
                  <w:divsChild>
                    <w:div w:id="215359110">
                      <w:marLeft w:val="0"/>
                      <w:marRight w:val="0"/>
                      <w:marTop w:val="0"/>
                      <w:marBottom w:val="0"/>
                      <w:divBdr>
                        <w:top w:val="none" w:sz="0" w:space="0" w:color="auto"/>
                        <w:left w:val="none" w:sz="0" w:space="0" w:color="auto"/>
                        <w:bottom w:val="none" w:sz="0" w:space="0" w:color="auto"/>
                        <w:right w:val="none" w:sz="0" w:space="0" w:color="auto"/>
                      </w:divBdr>
                    </w:div>
                  </w:divsChild>
                </w:div>
                <w:div w:id="1659648236">
                  <w:marLeft w:val="0"/>
                  <w:marRight w:val="0"/>
                  <w:marTop w:val="0"/>
                  <w:marBottom w:val="0"/>
                  <w:divBdr>
                    <w:top w:val="single" w:sz="2" w:space="1" w:color="FFFFFF"/>
                    <w:left w:val="single" w:sz="2" w:space="11" w:color="FFFFFF"/>
                    <w:bottom w:val="single" w:sz="2" w:space="1" w:color="FFFFFF"/>
                    <w:right w:val="single" w:sz="2" w:space="4" w:color="FFFFFF"/>
                  </w:divBdr>
                  <w:divsChild>
                    <w:div w:id="1553729976">
                      <w:marLeft w:val="0"/>
                      <w:marRight w:val="0"/>
                      <w:marTop w:val="0"/>
                      <w:marBottom w:val="0"/>
                      <w:divBdr>
                        <w:top w:val="none" w:sz="0" w:space="0" w:color="auto"/>
                        <w:left w:val="none" w:sz="0" w:space="0" w:color="auto"/>
                        <w:bottom w:val="none" w:sz="0" w:space="0" w:color="auto"/>
                        <w:right w:val="none" w:sz="0" w:space="0" w:color="auto"/>
                      </w:divBdr>
                    </w:div>
                  </w:divsChild>
                </w:div>
                <w:div w:id="1663045958">
                  <w:marLeft w:val="0"/>
                  <w:marRight w:val="0"/>
                  <w:marTop w:val="0"/>
                  <w:marBottom w:val="0"/>
                  <w:divBdr>
                    <w:top w:val="single" w:sz="2" w:space="1" w:color="FFFFFF"/>
                    <w:left w:val="single" w:sz="2" w:space="11" w:color="FFFFFF"/>
                    <w:bottom w:val="single" w:sz="2" w:space="1" w:color="FFFFFF"/>
                    <w:right w:val="single" w:sz="2" w:space="4" w:color="FFFFFF"/>
                  </w:divBdr>
                  <w:divsChild>
                    <w:div w:id="1430543726">
                      <w:marLeft w:val="0"/>
                      <w:marRight w:val="0"/>
                      <w:marTop w:val="0"/>
                      <w:marBottom w:val="0"/>
                      <w:divBdr>
                        <w:top w:val="none" w:sz="0" w:space="0" w:color="auto"/>
                        <w:left w:val="none" w:sz="0" w:space="0" w:color="auto"/>
                        <w:bottom w:val="none" w:sz="0" w:space="0" w:color="auto"/>
                        <w:right w:val="none" w:sz="0" w:space="0" w:color="auto"/>
                      </w:divBdr>
                    </w:div>
                  </w:divsChild>
                </w:div>
                <w:div w:id="577791892">
                  <w:marLeft w:val="0"/>
                  <w:marRight w:val="0"/>
                  <w:marTop w:val="0"/>
                  <w:marBottom w:val="0"/>
                  <w:divBdr>
                    <w:top w:val="single" w:sz="2" w:space="1" w:color="FFFFFF"/>
                    <w:left w:val="single" w:sz="2" w:space="11" w:color="FFFFFF"/>
                    <w:bottom w:val="single" w:sz="2" w:space="1" w:color="FFFFFF"/>
                    <w:right w:val="single" w:sz="2" w:space="4" w:color="FFFFFF"/>
                  </w:divBdr>
                  <w:divsChild>
                    <w:div w:id="1035807588">
                      <w:marLeft w:val="0"/>
                      <w:marRight w:val="0"/>
                      <w:marTop w:val="0"/>
                      <w:marBottom w:val="0"/>
                      <w:divBdr>
                        <w:top w:val="none" w:sz="0" w:space="0" w:color="auto"/>
                        <w:left w:val="none" w:sz="0" w:space="0" w:color="auto"/>
                        <w:bottom w:val="none" w:sz="0" w:space="0" w:color="auto"/>
                        <w:right w:val="none" w:sz="0" w:space="0" w:color="auto"/>
                      </w:divBdr>
                    </w:div>
                  </w:divsChild>
                </w:div>
                <w:div w:id="1240292477">
                  <w:marLeft w:val="0"/>
                  <w:marRight w:val="0"/>
                  <w:marTop w:val="0"/>
                  <w:marBottom w:val="0"/>
                  <w:divBdr>
                    <w:top w:val="single" w:sz="2" w:space="1" w:color="FFFFFF"/>
                    <w:left w:val="single" w:sz="2" w:space="11" w:color="FFFFFF"/>
                    <w:bottom w:val="single" w:sz="2" w:space="1" w:color="FFFFFF"/>
                    <w:right w:val="single" w:sz="2" w:space="4" w:color="FFFFFF"/>
                  </w:divBdr>
                  <w:divsChild>
                    <w:div w:id="1230654721">
                      <w:marLeft w:val="0"/>
                      <w:marRight w:val="0"/>
                      <w:marTop w:val="0"/>
                      <w:marBottom w:val="0"/>
                      <w:divBdr>
                        <w:top w:val="none" w:sz="0" w:space="0" w:color="auto"/>
                        <w:left w:val="none" w:sz="0" w:space="0" w:color="auto"/>
                        <w:bottom w:val="none" w:sz="0" w:space="0" w:color="auto"/>
                        <w:right w:val="none" w:sz="0" w:space="0" w:color="auto"/>
                      </w:divBdr>
                    </w:div>
                  </w:divsChild>
                </w:div>
                <w:div w:id="1630431324">
                  <w:marLeft w:val="0"/>
                  <w:marRight w:val="0"/>
                  <w:marTop w:val="0"/>
                  <w:marBottom w:val="0"/>
                  <w:divBdr>
                    <w:top w:val="single" w:sz="2" w:space="1" w:color="FFFFFF"/>
                    <w:left w:val="single" w:sz="2" w:space="11" w:color="FFFFFF"/>
                    <w:bottom w:val="single" w:sz="2" w:space="1" w:color="FFFFFF"/>
                    <w:right w:val="single" w:sz="2" w:space="4" w:color="FFFFFF"/>
                  </w:divBdr>
                  <w:divsChild>
                    <w:div w:id="1292401408">
                      <w:marLeft w:val="0"/>
                      <w:marRight w:val="0"/>
                      <w:marTop w:val="0"/>
                      <w:marBottom w:val="0"/>
                      <w:divBdr>
                        <w:top w:val="none" w:sz="0" w:space="0" w:color="auto"/>
                        <w:left w:val="none" w:sz="0" w:space="0" w:color="auto"/>
                        <w:bottom w:val="none" w:sz="0" w:space="0" w:color="auto"/>
                        <w:right w:val="none" w:sz="0" w:space="0" w:color="auto"/>
                      </w:divBdr>
                    </w:div>
                  </w:divsChild>
                </w:div>
                <w:div w:id="1140415045">
                  <w:marLeft w:val="0"/>
                  <w:marRight w:val="0"/>
                  <w:marTop w:val="0"/>
                  <w:marBottom w:val="0"/>
                  <w:divBdr>
                    <w:top w:val="single" w:sz="2" w:space="1" w:color="FFFFFF"/>
                    <w:left w:val="single" w:sz="2" w:space="11" w:color="FFFFFF"/>
                    <w:bottom w:val="single" w:sz="2" w:space="1" w:color="FFFFFF"/>
                    <w:right w:val="single" w:sz="2" w:space="4" w:color="FFFFFF"/>
                  </w:divBdr>
                  <w:divsChild>
                    <w:div w:id="1169949741">
                      <w:marLeft w:val="0"/>
                      <w:marRight w:val="0"/>
                      <w:marTop w:val="0"/>
                      <w:marBottom w:val="0"/>
                      <w:divBdr>
                        <w:top w:val="none" w:sz="0" w:space="0" w:color="auto"/>
                        <w:left w:val="none" w:sz="0" w:space="0" w:color="auto"/>
                        <w:bottom w:val="none" w:sz="0" w:space="0" w:color="auto"/>
                        <w:right w:val="none" w:sz="0" w:space="0" w:color="auto"/>
                      </w:divBdr>
                    </w:div>
                  </w:divsChild>
                </w:div>
                <w:div w:id="1743135471">
                  <w:marLeft w:val="0"/>
                  <w:marRight w:val="0"/>
                  <w:marTop w:val="0"/>
                  <w:marBottom w:val="0"/>
                  <w:divBdr>
                    <w:top w:val="single" w:sz="2" w:space="1" w:color="FFFFFF"/>
                    <w:left w:val="single" w:sz="2" w:space="11" w:color="FFFFFF"/>
                    <w:bottom w:val="single" w:sz="2" w:space="4" w:color="FFFFFF"/>
                    <w:right w:val="single" w:sz="2" w:space="4" w:color="FFFFFF"/>
                  </w:divBdr>
                  <w:divsChild>
                    <w:div w:id="7639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2051">
          <w:marLeft w:val="0"/>
          <w:marRight w:val="0"/>
          <w:marTop w:val="0"/>
          <w:marBottom w:val="300"/>
          <w:divBdr>
            <w:top w:val="none" w:sz="0" w:space="0" w:color="auto"/>
            <w:left w:val="none" w:sz="0" w:space="0" w:color="auto"/>
            <w:bottom w:val="none" w:sz="0" w:space="0" w:color="auto"/>
            <w:right w:val="none" w:sz="0" w:space="0" w:color="auto"/>
          </w:divBdr>
          <w:divsChild>
            <w:div w:id="481502487">
              <w:marLeft w:val="0"/>
              <w:marRight w:val="0"/>
              <w:marTop w:val="0"/>
              <w:marBottom w:val="0"/>
              <w:divBdr>
                <w:top w:val="none" w:sz="0" w:space="0" w:color="auto"/>
                <w:left w:val="none" w:sz="0" w:space="0" w:color="auto"/>
                <w:bottom w:val="none" w:sz="0" w:space="0" w:color="auto"/>
                <w:right w:val="none" w:sz="0" w:space="0" w:color="auto"/>
              </w:divBdr>
              <w:divsChild>
                <w:div w:id="2004815618">
                  <w:marLeft w:val="0"/>
                  <w:marRight w:val="0"/>
                  <w:marTop w:val="0"/>
                  <w:marBottom w:val="0"/>
                  <w:divBdr>
                    <w:top w:val="single" w:sz="2" w:space="4" w:color="FFFFFF"/>
                    <w:left w:val="single" w:sz="2" w:space="11" w:color="FFFFFF"/>
                    <w:bottom w:val="single" w:sz="2" w:space="1" w:color="FFFFFF"/>
                    <w:right w:val="single" w:sz="2" w:space="4" w:color="FFFFFF"/>
                  </w:divBdr>
                  <w:divsChild>
                    <w:div w:id="4136455">
                      <w:marLeft w:val="0"/>
                      <w:marRight w:val="0"/>
                      <w:marTop w:val="0"/>
                      <w:marBottom w:val="0"/>
                      <w:divBdr>
                        <w:top w:val="none" w:sz="0" w:space="0" w:color="auto"/>
                        <w:left w:val="none" w:sz="0" w:space="0" w:color="auto"/>
                        <w:bottom w:val="none" w:sz="0" w:space="0" w:color="auto"/>
                        <w:right w:val="none" w:sz="0" w:space="0" w:color="auto"/>
                      </w:divBdr>
                    </w:div>
                  </w:divsChild>
                </w:div>
                <w:div w:id="1004088990">
                  <w:marLeft w:val="0"/>
                  <w:marRight w:val="0"/>
                  <w:marTop w:val="0"/>
                  <w:marBottom w:val="0"/>
                  <w:divBdr>
                    <w:top w:val="single" w:sz="2" w:space="1" w:color="FFFFFF"/>
                    <w:left w:val="single" w:sz="2" w:space="11" w:color="FFFFFF"/>
                    <w:bottom w:val="single" w:sz="2" w:space="1" w:color="FFFFFF"/>
                    <w:right w:val="single" w:sz="2" w:space="4" w:color="FFFFFF"/>
                  </w:divBdr>
                  <w:divsChild>
                    <w:div w:id="1396273592">
                      <w:marLeft w:val="0"/>
                      <w:marRight w:val="0"/>
                      <w:marTop w:val="0"/>
                      <w:marBottom w:val="0"/>
                      <w:divBdr>
                        <w:top w:val="none" w:sz="0" w:space="0" w:color="auto"/>
                        <w:left w:val="none" w:sz="0" w:space="0" w:color="auto"/>
                        <w:bottom w:val="none" w:sz="0" w:space="0" w:color="auto"/>
                        <w:right w:val="none" w:sz="0" w:space="0" w:color="auto"/>
                      </w:divBdr>
                    </w:div>
                  </w:divsChild>
                </w:div>
                <w:div w:id="558593554">
                  <w:marLeft w:val="0"/>
                  <w:marRight w:val="0"/>
                  <w:marTop w:val="0"/>
                  <w:marBottom w:val="0"/>
                  <w:divBdr>
                    <w:top w:val="single" w:sz="2" w:space="1" w:color="FFFFFF"/>
                    <w:left w:val="single" w:sz="2" w:space="11" w:color="FFFFFF"/>
                    <w:bottom w:val="single" w:sz="2" w:space="1" w:color="FFFFFF"/>
                    <w:right w:val="single" w:sz="2" w:space="4" w:color="FFFFFF"/>
                  </w:divBdr>
                  <w:divsChild>
                    <w:div w:id="1987929046">
                      <w:marLeft w:val="0"/>
                      <w:marRight w:val="0"/>
                      <w:marTop w:val="0"/>
                      <w:marBottom w:val="0"/>
                      <w:divBdr>
                        <w:top w:val="none" w:sz="0" w:space="0" w:color="auto"/>
                        <w:left w:val="none" w:sz="0" w:space="0" w:color="auto"/>
                        <w:bottom w:val="none" w:sz="0" w:space="0" w:color="auto"/>
                        <w:right w:val="none" w:sz="0" w:space="0" w:color="auto"/>
                      </w:divBdr>
                    </w:div>
                  </w:divsChild>
                </w:div>
                <w:div w:id="82185609">
                  <w:marLeft w:val="0"/>
                  <w:marRight w:val="0"/>
                  <w:marTop w:val="0"/>
                  <w:marBottom w:val="0"/>
                  <w:divBdr>
                    <w:top w:val="single" w:sz="2" w:space="1" w:color="FFFFFF"/>
                    <w:left w:val="single" w:sz="2" w:space="11" w:color="FFFFFF"/>
                    <w:bottom w:val="single" w:sz="2" w:space="1" w:color="FFFFFF"/>
                    <w:right w:val="single" w:sz="2" w:space="4" w:color="FFFFFF"/>
                  </w:divBdr>
                  <w:divsChild>
                    <w:div w:id="908466031">
                      <w:marLeft w:val="0"/>
                      <w:marRight w:val="0"/>
                      <w:marTop w:val="0"/>
                      <w:marBottom w:val="0"/>
                      <w:divBdr>
                        <w:top w:val="none" w:sz="0" w:space="0" w:color="auto"/>
                        <w:left w:val="none" w:sz="0" w:space="0" w:color="auto"/>
                        <w:bottom w:val="none" w:sz="0" w:space="0" w:color="auto"/>
                        <w:right w:val="none" w:sz="0" w:space="0" w:color="auto"/>
                      </w:divBdr>
                    </w:div>
                  </w:divsChild>
                </w:div>
                <w:div w:id="1413626227">
                  <w:marLeft w:val="0"/>
                  <w:marRight w:val="0"/>
                  <w:marTop w:val="0"/>
                  <w:marBottom w:val="0"/>
                  <w:divBdr>
                    <w:top w:val="single" w:sz="2" w:space="1" w:color="FFFFFF"/>
                    <w:left w:val="single" w:sz="2" w:space="11" w:color="FFFFFF"/>
                    <w:bottom w:val="single" w:sz="2" w:space="4" w:color="FFFFFF"/>
                    <w:right w:val="single" w:sz="2" w:space="4" w:color="FFFFFF"/>
                  </w:divBdr>
                  <w:divsChild>
                    <w:div w:id="12114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70537">
      <w:bodyDiv w:val="1"/>
      <w:marLeft w:val="0"/>
      <w:marRight w:val="0"/>
      <w:marTop w:val="0"/>
      <w:marBottom w:val="0"/>
      <w:divBdr>
        <w:top w:val="none" w:sz="0" w:space="0" w:color="auto"/>
        <w:left w:val="none" w:sz="0" w:space="0" w:color="auto"/>
        <w:bottom w:val="none" w:sz="0" w:space="0" w:color="auto"/>
        <w:right w:val="none" w:sz="0" w:space="0" w:color="auto"/>
      </w:divBdr>
      <w:divsChild>
        <w:div w:id="700785147">
          <w:marLeft w:val="0"/>
          <w:marRight w:val="0"/>
          <w:marTop w:val="0"/>
          <w:marBottom w:val="0"/>
          <w:divBdr>
            <w:top w:val="none" w:sz="0" w:space="0" w:color="auto"/>
            <w:left w:val="none" w:sz="0" w:space="0" w:color="auto"/>
            <w:bottom w:val="none" w:sz="0" w:space="0" w:color="auto"/>
            <w:right w:val="none" w:sz="0" w:space="0" w:color="auto"/>
          </w:divBdr>
        </w:div>
        <w:div w:id="17202628">
          <w:marLeft w:val="0"/>
          <w:marRight w:val="0"/>
          <w:marTop w:val="0"/>
          <w:marBottom w:val="300"/>
          <w:divBdr>
            <w:top w:val="none" w:sz="0" w:space="0" w:color="auto"/>
            <w:left w:val="none" w:sz="0" w:space="0" w:color="auto"/>
            <w:bottom w:val="none" w:sz="0" w:space="0" w:color="auto"/>
            <w:right w:val="none" w:sz="0" w:space="0" w:color="auto"/>
          </w:divBdr>
          <w:divsChild>
            <w:div w:id="1886913853">
              <w:marLeft w:val="0"/>
              <w:marRight w:val="0"/>
              <w:marTop w:val="0"/>
              <w:marBottom w:val="0"/>
              <w:divBdr>
                <w:top w:val="none" w:sz="0" w:space="0" w:color="auto"/>
                <w:left w:val="none" w:sz="0" w:space="0" w:color="auto"/>
                <w:bottom w:val="none" w:sz="0" w:space="0" w:color="auto"/>
                <w:right w:val="none" w:sz="0" w:space="0" w:color="auto"/>
              </w:divBdr>
              <w:divsChild>
                <w:div w:id="1445416334">
                  <w:marLeft w:val="0"/>
                  <w:marRight w:val="0"/>
                  <w:marTop w:val="0"/>
                  <w:marBottom w:val="0"/>
                  <w:divBdr>
                    <w:top w:val="single" w:sz="2" w:space="4" w:color="FFFFFF"/>
                    <w:left w:val="single" w:sz="2" w:space="11" w:color="FFFFFF"/>
                    <w:bottom w:val="single" w:sz="2" w:space="1" w:color="FFFFFF"/>
                    <w:right w:val="single" w:sz="2" w:space="4" w:color="FFFFFF"/>
                  </w:divBdr>
                  <w:divsChild>
                    <w:div w:id="56130007">
                      <w:marLeft w:val="0"/>
                      <w:marRight w:val="0"/>
                      <w:marTop w:val="0"/>
                      <w:marBottom w:val="0"/>
                      <w:divBdr>
                        <w:top w:val="none" w:sz="0" w:space="0" w:color="auto"/>
                        <w:left w:val="none" w:sz="0" w:space="0" w:color="auto"/>
                        <w:bottom w:val="none" w:sz="0" w:space="0" w:color="auto"/>
                        <w:right w:val="none" w:sz="0" w:space="0" w:color="auto"/>
                      </w:divBdr>
                    </w:div>
                  </w:divsChild>
                </w:div>
                <w:div w:id="1402753329">
                  <w:marLeft w:val="0"/>
                  <w:marRight w:val="0"/>
                  <w:marTop w:val="0"/>
                  <w:marBottom w:val="0"/>
                  <w:divBdr>
                    <w:top w:val="single" w:sz="2" w:space="1" w:color="FFFFFF"/>
                    <w:left w:val="single" w:sz="2" w:space="11" w:color="FFFFFF"/>
                    <w:bottom w:val="single" w:sz="2" w:space="1" w:color="FFFFFF"/>
                    <w:right w:val="single" w:sz="2" w:space="4" w:color="FFFFFF"/>
                  </w:divBdr>
                  <w:divsChild>
                    <w:div w:id="1599831434">
                      <w:marLeft w:val="0"/>
                      <w:marRight w:val="0"/>
                      <w:marTop w:val="0"/>
                      <w:marBottom w:val="0"/>
                      <w:divBdr>
                        <w:top w:val="none" w:sz="0" w:space="0" w:color="auto"/>
                        <w:left w:val="none" w:sz="0" w:space="0" w:color="auto"/>
                        <w:bottom w:val="none" w:sz="0" w:space="0" w:color="auto"/>
                        <w:right w:val="none" w:sz="0" w:space="0" w:color="auto"/>
                      </w:divBdr>
                    </w:div>
                  </w:divsChild>
                </w:div>
                <w:div w:id="828642386">
                  <w:marLeft w:val="0"/>
                  <w:marRight w:val="0"/>
                  <w:marTop w:val="0"/>
                  <w:marBottom w:val="0"/>
                  <w:divBdr>
                    <w:top w:val="single" w:sz="2" w:space="1" w:color="FFFFFF"/>
                    <w:left w:val="single" w:sz="2" w:space="11" w:color="FFFFFF"/>
                    <w:bottom w:val="single" w:sz="2" w:space="1" w:color="FFFFFF"/>
                    <w:right w:val="single" w:sz="2" w:space="4" w:color="FFFFFF"/>
                  </w:divBdr>
                  <w:divsChild>
                    <w:div w:id="1643654008">
                      <w:marLeft w:val="0"/>
                      <w:marRight w:val="0"/>
                      <w:marTop w:val="0"/>
                      <w:marBottom w:val="0"/>
                      <w:divBdr>
                        <w:top w:val="none" w:sz="0" w:space="0" w:color="auto"/>
                        <w:left w:val="none" w:sz="0" w:space="0" w:color="auto"/>
                        <w:bottom w:val="none" w:sz="0" w:space="0" w:color="auto"/>
                        <w:right w:val="none" w:sz="0" w:space="0" w:color="auto"/>
                      </w:divBdr>
                    </w:div>
                  </w:divsChild>
                </w:div>
                <w:div w:id="1939630841">
                  <w:marLeft w:val="0"/>
                  <w:marRight w:val="0"/>
                  <w:marTop w:val="0"/>
                  <w:marBottom w:val="0"/>
                  <w:divBdr>
                    <w:top w:val="single" w:sz="2" w:space="1" w:color="FFFFFF"/>
                    <w:left w:val="single" w:sz="2" w:space="11" w:color="FFFFFF"/>
                    <w:bottom w:val="single" w:sz="2" w:space="1" w:color="FFFFFF"/>
                    <w:right w:val="single" w:sz="2" w:space="4" w:color="FFFFFF"/>
                  </w:divBdr>
                  <w:divsChild>
                    <w:div w:id="324674245">
                      <w:marLeft w:val="0"/>
                      <w:marRight w:val="0"/>
                      <w:marTop w:val="0"/>
                      <w:marBottom w:val="0"/>
                      <w:divBdr>
                        <w:top w:val="none" w:sz="0" w:space="0" w:color="auto"/>
                        <w:left w:val="none" w:sz="0" w:space="0" w:color="auto"/>
                        <w:bottom w:val="none" w:sz="0" w:space="0" w:color="auto"/>
                        <w:right w:val="none" w:sz="0" w:space="0" w:color="auto"/>
                      </w:divBdr>
                    </w:div>
                  </w:divsChild>
                </w:div>
                <w:div w:id="516432070">
                  <w:marLeft w:val="0"/>
                  <w:marRight w:val="0"/>
                  <w:marTop w:val="0"/>
                  <w:marBottom w:val="0"/>
                  <w:divBdr>
                    <w:top w:val="single" w:sz="2" w:space="1" w:color="FFFFFF"/>
                    <w:left w:val="single" w:sz="2" w:space="11" w:color="FFFFFF"/>
                    <w:bottom w:val="single" w:sz="2" w:space="4" w:color="FFFFFF"/>
                    <w:right w:val="single" w:sz="2" w:space="4" w:color="FFFFFF"/>
                  </w:divBdr>
                  <w:divsChild>
                    <w:div w:id="19096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8918">
          <w:marLeft w:val="0"/>
          <w:marRight w:val="0"/>
          <w:marTop w:val="0"/>
          <w:marBottom w:val="300"/>
          <w:divBdr>
            <w:top w:val="none" w:sz="0" w:space="0" w:color="auto"/>
            <w:left w:val="none" w:sz="0" w:space="0" w:color="auto"/>
            <w:bottom w:val="none" w:sz="0" w:space="0" w:color="auto"/>
            <w:right w:val="none" w:sz="0" w:space="0" w:color="auto"/>
          </w:divBdr>
          <w:divsChild>
            <w:div w:id="2112162974">
              <w:marLeft w:val="0"/>
              <w:marRight w:val="0"/>
              <w:marTop w:val="0"/>
              <w:marBottom w:val="0"/>
              <w:divBdr>
                <w:top w:val="none" w:sz="0" w:space="0" w:color="auto"/>
                <w:left w:val="none" w:sz="0" w:space="0" w:color="auto"/>
                <w:bottom w:val="none" w:sz="0" w:space="0" w:color="auto"/>
                <w:right w:val="none" w:sz="0" w:space="0" w:color="auto"/>
              </w:divBdr>
              <w:divsChild>
                <w:div w:id="1558972013">
                  <w:marLeft w:val="0"/>
                  <w:marRight w:val="0"/>
                  <w:marTop w:val="0"/>
                  <w:marBottom w:val="0"/>
                  <w:divBdr>
                    <w:top w:val="single" w:sz="2" w:space="4" w:color="FFFFFF"/>
                    <w:left w:val="single" w:sz="2" w:space="11" w:color="FFFFFF"/>
                    <w:bottom w:val="single" w:sz="2" w:space="1" w:color="FFFFFF"/>
                    <w:right w:val="single" w:sz="2" w:space="4" w:color="FFFFFF"/>
                  </w:divBdr>
                  <w:divsChild>
                    <w:div w:id="1407873698">
                      <w:marLeft w:val="0"/>
                      <w:marRight w:val="0"/>
                      <w:marTop w:val="0"/>
                      <w:marBottom w:val="0"/>
                      <w:divBdr>
                        <w:top w:val="none" w:sz="0" w:space="0" w:color="auto"/>
                        <w:left w:val="none" w:sz="0" w:space="0" w:color="auto"/>
                        <w:bottom w:val="none" w:sz="0" w:space="0" w:color="auto"/>
                        <w:right w:val="none" w:sz="0" w:space="0" w:color="auto"/>
                      </w:divBdr>
                    </w:div>
                  </w:divsChild>
                </w:div>
                <w:div w:id="1439376980">
                  <w:marLeft w:val="0"/>
                  <w:marRight w:val="0"/>
                  <w:marTop w:val="0"/>
                  <w:marBottom w:val="0"/>
                  <w:divBdr>
                    <w:top w:val="single" w:sz="2" w:space="1" w:color="FFFFFF"/>
                    <w:left w:val="single" w:sz="2" w:space="11" w:color="FFFFFF"/>
                    <w:bottom w:val="single" w:sz="2" w:space="1" w:color="FFFFFF"/>
                    <w:right w:val="single" w:sz="2" w:space="4" w:color="FFFFFF"/>
                  </w:divBdr>
                  <w:divsChild>
                    <w:div w:id="393700548">
                      <w:marLeft w:val="0"/>
                      <w:marRight w:val="0"/>
                      <w:marTop w:val="0"/>
                      <w:marBottom w:val="0"/>
                      <w:divBdr>
                        <w:top w:val="none" w:sz="0" w:space="0" w:color="auto"/>
                        <w:left w:val="none" w:sz="0" w:space="0" w:color="auto"/>
                        <w:bottom w:val="none" w:sz="0" w:space="0" w:color="auto"/>
                        <w:right w:val="none" w:sz="0" w:space="0" w:color="auto"/>
                      </w:divBdr>
                    </w:div>
                  </w:divsChild>
                </w:div>
                <w:div w:id="1915696837">
                  <w:marLeft w:val="0"/>
                  <w:marRight w:val="0"/>
                  <w:marTop w:val="0"/>
                  <w:marBottom w:val="0"/>
                  <w:divBdr>
                    <w:top w:val="single" w:sz="2" w:space="1" w:color="FFFFFF"/>
                    <w:left w:val="single" w:sz="2" w:space="11" w:color="FFFFFF"/>
                    <w:bottom w:val="single" w:sz="2" w:space="1" w:color="FFFFFF"/>
                    <w:right w:val="single" w:sz="2" w:space="4" w:color="FFFFFF"/>
                  </w:divBdr>
                  <w:divsChild>
                    <w:div w:id="2142455239">
                      <w:marLeft w:val="0"/>
                      <w:marRight w:val="0"/>
                      <w:marTop w:val="0"/>
                      <w:marBottom w:val="0"/>
                      <w:divBdr>
                        <w:top w:val="none" w:sz="0" w:space="0" w:color="auto"/>
                        <w:left w:val="none" w:sz="0" w:space="0" w:color="auto"/>
                        <w:bottom w:val="none" w:sz="0" w:space="0" w:color="auto"/>
                        <w:right w:val="none" w:sz="0" w:space="0" w:color="auto"/>
                      </w:divBdr>
                    </w:div>
                  </w:divsChild>
                </w:div>
                <w:div w:id="1408265095">
                  <w:marLeft w:val="0"/>
                  <w:marRight w:val="0"/>
                  <w:marTop w:val="0"/>
                  <w:marBottom w:val="0"/>
                  <w:divBdr>
                    <w:top w:val="single" w:sz="2" w:space="1" w:color="FFFFFF"/>
                    <w:left w:val="single" w:sz="2" w:space="11" w:color="FFFFFF"/>
                    <w:bottom w:val="single" w:sz="2" w:space="1" w:color="FFFFFF"/>
                    <w:right w:val="single" w:sz="2" w:space="4" w:color="FFFFFF"/>
                  </w:divBdr>
                  <w:divsChild>
                    <w:div w:id="823745007">
                      <w:marLeft w:val="0"/>
                      <w:marRight w:val="0"/>
                      <w:marTop w:val="0"/>
                      <w:marBottom w:val="0"/>
                      <w:divBdr>
                        <w:top w:val="none" w:sz="0" w:space="0" w:color="auto"/>
                        <w:left w:val="none" w:sz="0" w:space="0" w:color="auto"/>
                        <w:bottom w:val="none" w:sz="0" w:space="0" w:color="auto"/>
                        <w:right w:val="none" w:sz="0" w:space="0" w:color="auto"/>
                      </w:divBdr>
                    </w:div>
                  </w:divsChild>
                </w:div>
                <w:div w:id="1732537488">
                  <w:marLeft w:val="0"/>
                  <w:marRight w:val="0"/>
                  <w:marTop w:val="0"/>
                  <w:marBottom w:val="0"/>
                  <w:divBdr>
                    <w:top w:val="single" w:sz="2" w:space="1" w:color="FFFFFF"/>
                    <w:left w:val="single" w:sz="2" w:space="11" w:color="FFFFFF"/>
                    <w:bottom w:val="single" w:sz="2" w:space="4" w:color="FFFFFF"/>
                    <w:right w:val="single" w:sz="2" w:space="4" w:color="FFFFFF"/>
                  </w:divBdr>
                  <w:divsChild>
                    <w:div w:id="1368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90339">
          <w:marLeft w:val="0"/>
          <w:marRight w:val="0"/>
          <w:marTop w:val="0"/>
          <w:marBottom w:val="300"/>
          <w:divBdr>
            <w:top w:val="none" w:sz="0" w:space="0" w:color="auto"/>
            <w:left w:val="none" w:sz="0" w:space="0" w:color="auto"/>
            <w:bottom w:val="none" w:sz="0" w:space="0" w:color="auto"/>
            <w:right w:val="none" w:sz="0" w:space="0" w:color="auto"/>
          </w:divBdr>
          <w:divsChild>
            <w:div w:id="907348082">
              <w:marLeft w:val="0"/>
              <w:marRight w:val="0"/>
              <w:marTop w:val="0"/>
              <w:marBottom w:val="0"/>
              <w:divBdr>
                <w:top w:val="none" w:sz="0" w:space="0" w:color="auto"/>
                <w:left w:val="none" w:sz="0" w:space="0" w:color="auto"/>
                <w:bottom w:val="none" w:sz="0" w:space="0" w:color="auto"/>
                <w:right w:val="none" w:sz="0" w:space="0" w:color="auto"/>
              </w:divBdr>
              <w:divsChild>
                <w:div w:id="1081488179">
                  <w:marLeft w:val="0"/>
                  <w:marRight w:val="0"/>
                  <w:marTop w:val="0"/>
                  <w:marBottom w:val="0"/>
                  <w:divBdr>
                    <w:top w:val="single" w:sz="2" w:space="4" w:color="FFFFFF"/>
                    <w:left w:val="single" w:sz="2" w:space="11" w:color="FFFFFF"/>
                    <w:bottom w:val="single" w:sz="2" w:space="1" w:color="FFFFFF"/>
                    <w:right w:val="single" w:sz="2" w:space="4" w:color="FFFFFF"/>
                  </w:divBdr>
                  <w:divsChild>
                    <w:div w:id="1200585568">
                      <w:marLeft w:val="0"/>
                      <w:marRight w:val="0"/>
                      <w:marTop w:val="0"/>
                      <w:marBottom w:val="0"/>
                      <w:divBdr>
                        <w:top w:val="none" w:sz="0" w:space="0" w:color="auto"/>
                        <w:left w:val="none" w:sz="0" w:space="0" w:color="auto"/>
                        <w:bottom w:val="none" w:sz="0" w:space="0" w:color="auto"/>
                        <w:right w:val="none" w:sz="0" w:space="0" w:color="auto"/>
                      </w:divBdr>
                    </w:div>
                  </w:divsChild>
                </w:div>
                <w:div w:id="1926912996">
                  <w:marLeft w:val="0"/>
                  <w:marRight w:val="0"/>
                  <w:marTop w:val="0"/>
                  <w:marBottom w:val="0"/>
                  <w:divBdr>
                    <w:top w:val="single" w:sz="2" w:space="1" w:color="FFFFFF"/>
                    <w:left w:val="single" w:sz="2" w:space="11" w:color="FFFFFF"/>
                    <w:bottom w:val="single" w:sz="2" w:space="1" w:color="FFFFFF"/>
                    <w:right w:val="single" w:sz="2" w:space="4" w:color="FFFFFF"/>
                  </w:divBdr>
                  <w:divsChild>
                    <w:div w:id="896627703">
                      <w:marLeft w:val="0"/>
                      <w:marRight w:val="0"/>
                      <w:marTop w:val="0"/>
                      <w:marBottom w:val="0"/>
                      <w:divBdr>
                        <w:top w:val="none" w:sz="0" w:space="0" w:color="auto"/>
                        <w:left w:val="none" w:sz="0" w:space="0" w:color="auto"/>
                        <w:bottom w:val="none" w:sz="0" w:space="0" w:color="auto"/>
                        <w:right w:val="none" w:sz="0" w:space="0" w:color="auto"/>
                      </w:divBdr>
                    </w:div>
                  </w:divsChild>
                </w:div>
                <w:div w:id="735052901">
                  <w:marLeft w:val="0"/>
                  <w:marRight w:val="0"/>
                  <w:marTop w:val="0"/>
                  <w:marBottom w:val="0"/>
                  <w:divBdr>
                    <w:top w:val="single" w:sz="2" w:space="1" w:color="FFFFFF"/>
                    <w:left w:val="single" w:sz="2" w:space="11" w:color="FFFFFF"/>
                    <w:bottom w:val="single" w:sz="2" w:space="1" w:color="FFFFFF"/>
                    <w:right w:val="single" w:sz="2" w:space="4" w:color="FFFFFF"/>
                  </w:divBdr>
                  <w:divsChild>
                    <w:div w:id="1323580411">
                      <w:marLeft w:val="0"/>
                      <w:marRight w:val="0"/>
                      <w:marTop w:val="0"/>
                      <w:marBottom w:val="0"/>
                      <w:divBdr>
                        <w:top w:val="none" w:sz="0" w:space="0" w:color="auto"/>
                        <w:left w:val="none" w:sz="0" w:space="0" w:color="auto"/>
                        <w:bottom w:val="none" w:sz="0" w:space="0" w:color="auto"/>
                        <w:right w:val="none" w:sz="0" w:space="0" w:color="auto"/>
                      </w:divBdr>
                    </w:div>
                  </w:divsChild>
                </w:div>
                <w:div w:id="1546984156">
                  <w:marLeft w:val="0"/>
                  <w:marRight w:val="0"/>
                  <w:marTop w:val="0"/>
                  <w:marBottom w:val="0"/>
                  <w:divBdr>
                    <w:top w:val="single" w:sz="2" w:space="1" w:color="FFFFFF"/>
                    <w:left w:val="single" w:sz="2" w:space="11" w:color="FFFFFF"/>
                    <w:bottom w:val="single" w:sz="2" w:space="1" w:color="FFFFFF"/>
                    <w:right w:val="single" w:sz="2" w:space="4" w:color="FFFFFF"/>
                  </w:divBdr>
                  <w:divsChild>
                    <w:div w:id="262765429">
                      <w:marLeft w:val="0"/>
                      <w:marRight w:val="0"/>
                      <w:marTop w:val="0"/>
                      <w:marBottom w:val="0"/>
                      <w:divBdr>
                        <w:top w:val="none" w:sz="0" w:space="0" w:color="auto"/>
                        <w:left w:val="none" w:sz="0" w:space="0" w:color="auto"/>
                        <w:bottom w:val="none" w:sz="0" w:space="0" w:color="auto"/>
                        <w:right w:val="none" w:sz="0" w:space="0" w:color="auto"/>
                      </w:divBdr>
                    </w:div>
                  </w:divsChild>
                </w:div>
                <w:div w:id="1007638673">
                  <w:marLeft w:val="0"/>
                  <w:marRight w:val="0"/>
                  <w:marTop w:val="0"/>
                  <w:marBottom w:val="0"/>
                  <w:divBdr>
                    <w:top w:val="single" w:sz="2" w:space="1" w:color="FFFFFF"/>
                    <w:left w:val="single" w:sz="2" w:space="11" w:color="FFFFFF"/>
                    <w:bottom w:val="single" w:sz="2" w:space="1" w:color="FFFFFF"/>
                    <w:right w:val="single" w:sz="2" w:space="4" w:color="FFFFFF"/>
                  </w:divBdr>
                  <w:divsChild>
                    <w:div w:id="1828087256">
                      <w:marLeft w:val="0"/>
                      <w:marRight w:val="0"/>
                      <w:marTop w:val="0"/>
                      <w:marBottom w:val="0"/>
                      <w:divBdr>
                        <w:top w:val="none" w:sz="0" w:space="0" w:color="auto"/>
                        <w:left w:val="none" w:sz="0" w:space="0" w:color="auto"/>
                        <w:bottom w:val="none" w:sz="0" w:space="0" w:color="auto"/>
                        <w:right w:val="none" w:sz="0" w:space="0" w:color="auto"/>
                      </w:divBdr>
                    </w:div>
                  </w:divsChild>
                </w:div>
                <w:div w:id="1917277211">
                  <w:marLeft w:val="0"/>
                  <w:marRight w:val="0"/>
                  <w:marTop w:val="0"/>
                  <w:marBottom w:val="0"/>
                  <w:divBdr>
                    <w:top w:val="single" w:sz="2" w:space="1" w:color="FFFFFF"/>
                    <w:left w:val="single" w:sz="2" w:space="11" w:color="FFFFFF"/>
                    <w:bottom w:val="single" w:sz="2" w:space="1" w:color="FFFFFF"/>
                    <w:right w:val="single" w:sz="2" w:space="4" w:color="FFFFFF"/>
                  </w:divBdr>
                  <w:divsChild>
                    <w:div w:id="1716732275">
                      <w:marLeft w:val="0"/>
                      <w:marRight w:val="0"/>
                      <w:marTop w:val="0"/>
                      <w:marBottom w:val="0"/>
                      <w:divBdr>
                        <w:top w:val="none" w:sz="0" w:space="0" w:color="auto"/>
                        <w:left w:val="none" w:sz="0" w:space="0" w:color="auto"/>
                        <w:bottom w:val="none" w:sz="0" w:space="0" w:color="auto"/>
                        <w:right w:val="none" w:sz="0" w:space="0" w:color="auto"/>
                      </w:divBdr>
                    </w:div>
                  </w:divsChild>
                </w:div>
                <w:div w:id="993610556">
                  <w:marLeft w:val="0"/>
                  <w:marRight w:val="0"/>
                  <w:marTop w:val="0"/>
                  <w:marBottom w:val="0"/>
                  <w:divBdr>
                    <w:top w:val="single" w:sz="2" w:space="1" w:color="FFFFFF"/>
                    <w:left w:val="single" w:sz="2" w:space="11" w:color="FFFFFF"/>
                    <w:bottom w:val="single" w:sz="2" w:space="1" w:color="FFFFFF"/>
                    <w:right w:val="single" w:sz="2" w:space="4" w:color="FFFFFF"/>
                  </w:divBdr>
                  <w:divsChild>
                    <w:div w:id="967854543">
                      <w:marLeft w:val="0"/>
                      <w:marRight w:val="0"/>
                      <w:marTop w:val="0"/>
                      <w:marBottom w:val="0"/>
                      <w:divBdr>
                        <w:top w:val="none" w:sz="0" w:space="0" w:color="auto"/>
                        <w:left w:val="none" w:sz="0" w:space="0" w:color="auto"/>
                        <w:bottom w:val="none" w:sz="0" w:space="0" w:color="auto"/>
                        <w:right w:val="none" w:sz="0" w:space="0" w:color="auto"/>
                      </w:divBdr>
                    </w:div>
                  </w:divsChild>
                </w:div>
                <w:div w:id="522133612">
                  <w:marLeft w:val="0"/>
                  <w:marRight w:val="0"/>
                  <w:marTop w:val="0"/>
                  <w:marBottom w:val="0"/>
                  <w:divBdr>
                    <w:top w:val="single" w:sz="2" w:space="1" w:color="FFFFFF"/>
                    <w:left w:val="single" w:sz="2" w:space="11" w:color="FFFFFF"/>
                    <w:bottom w:val="single" w:sz="2" w:space="1" w:color="FFFFFF"/>
                    <w:right w:val="single" w:sz="2" w:space="4" w:color="FFFFFF"/>
                  </w:divBdr>
                  <w:divsChild>
                    <w:div w:id="1594969598">
                      <w:marLeft w:val="0"/>
                      <w:marRight w:val="0"/>
                      <w:marTop w:val="0"/>
                      <w:marBottom w:val="0"/>
                      <w:divBdr>
                        <w:top w:val="none" w:sz="0" w:space="0" w:color="auto"/>
                        <w:left w:val="none" w:sz="0" w:space="0" w:color="auto"/>
                        <w:bottom w:val="none" w:sz="0" w:space="0" w:color="auto"/>
                        <w:right w:val="none" w:sz="0" w:space="0" w:color="auto"/>
                      </w:divBdr>
                    </w:div>
                  </w:divsChild>
                </w:div>
                <w:div w:id="828905527">
                  <w:marLeft w:val="0"/>
                  <w:marRight w:val="0"/>
                  <w:marTop w:val="0"/>
                  <w:marBottom w:val="0"/>
                  <w:divBdr>
                    <w:top w:val="single" w:sz="2" w:space="1" w:color="FFFFFF"/>
                    <w:left w:val="single" w:sz="2" w:space="11" w:color="FFFFFF"/>
                    <w:bottom w:val="single" w:sz="2" w:space="1" w:color="FFFFFF"/>
                    <w:right w:val="single" w:sz="2" w:space="4" w:color="FFFFFF"/>
                  </w:divBdr>
                  <w:divsChild>
                    <w:div w:id="1512181632">
                      <w:marLeft w:val="0"/>
                      <w:marRight w:val="0"/>
                      <w:marTop w:val="0"/>
                      <w:marBottom w:val="0"/>
                      <w:divBdr>
                        <w:top w:val="none" w:sz="0" w:space="0" w:color="auto"/>
                        <w:left w:val="none" w:sz="0" w:space="0" w:color="auto"/>
                        <w:bottom w:val="none" w:sz="0" w:space="0" w:color="auto"/>
                        <w:right w:val="none" w:sz="0" w:space="0" w:color="auto"/>
                      </w:divBdr>
                    </w:div>
                  </w:divsChild>
                </w:div>
                <w:div w:id="920524726">
                  <w:marLeft w:val="0"/>
                  <w:marRight w:val="0"/>
                  <w:marTop w:val="0"/>
                  <w:marBottom w:val="0"/>
                  <w:divBdr>
                    <w:top w:val="single" w:sz="2" w:space="1" w:color="FFFFFF"/>
                    <w:left w:val="single" w:sz="2" w:space="11" w:color="FFFFFF"/>
                    <w:bottom w:val="single" w:sz="2" w:space="1" w:color="FFFFFF"/>
                    <w:right w:val="single" w:sz="2" w:space="4" w:color="FFFFFF"/>
                  </w:divBdr>
                  <w:divsChild>
                    <w:div w:id="2073117025">
                      <w:marLeft w:val="0"/>
                      <w:marRight w:val="0"/>
                      <w:marTop w:val="0"/>
                      <w:marBottom w:val="0"/>
                      <w:divBdr>
                        <w:top w:val="none" w:sz="0" w:space="0" w:color="auto"/>
                        <w:left w:val="none" w:sz="0" w:space="0" w:color="auto"/>
                        <w:bottom w:val="none" w:sz="0" w:space="0" w:color="auto"/>
                        <w:right w:val="none" w:sz="0" w:space="0" w:color="auto"/>
                      </w:divBdr>
                    </w:div>
                  </w:divsChild>
                </w:div>
                <w:div w:id="821505934">
                  <w:marLeft w:val="0"/>
                  <w:marRight w:val="0"/>
                  <w:marTop w:val="0"/>
                  <w:marBottom w:val="0"/>
                  <w:divBdr>
                    <w:top w:val="single" w:sz="2" w:space="1" w:color="FFFFFF"/>
                    <w:left w:val="single" w:sz="2" w:space="11" w:color="FFFFFF"/>
                    <w:bottom w:val="single" w:sz="2" w:space="1" w:color="FFFFFF"/>
                    <w:right w:val="single" w:sz="2" w:space="4" w:color="FFFFFF"/>
                  </w:divBdr>
                  <w:divsChild>
                    <w:div w:id="622079190">
                      <w:marLeft w:val="0"/>
                      <w:marRight w:val="0"/>
                      <w:marTop w:val="0"/>
                      <w:marBottom w:val="0"/>
                      <w:divBdr>
                        <w:top w:val="none" w:sz="0" w:space="0" w:color="auto"/>
                        <w:left w:val="none" w:sz="0" w:space="0" w:color="auto"/>
                        <w:bottom w:val="none" w:sz="0" w:space="0" w:color="auto"/>
                        <w:right w:val="none" w:sz="0" w:space="0" w:color="auto"/>
                      </w:divBdr>
                    </w:div>
                  </w:divsChild>
                </w:div>
                <w:div w:id="292445641">
                  <w:marLeft w:val="0"/>
                  <w:marRight w:val="0"/>
                  <w:marTop w:val="0"/>
                  <w:marBottom w:val="0"/>
                  <w:divBdr>
                    <w:top w:val="single" w:sz="2" w:space="1" w:color="FFFFFF"/>
                    <w:left w:val="single" w:sz="2" w:space="11" w:color="FFFFFF"/>
                    <w:bottom w:val="single" w:sz="2" w:space="1" w:color="FFFFFF"/>
                    <w:right w:val="single" w:sz="2" w:space="4" w:color="FFFFFF"/>
                  </w:divBdr>
                  <w:divsChild>
                    <w:div w:id="1881041898">
                      <w:marLeft w:val="0"/>
                      <w:marRight w:val="0"/>
                      <w:marTop w:val="0"/>
                      <w:marBottom w:val="0"/>
                      <w:divBdr>
                        <w:top w:val="none" w:sz="0" w:space="0" w:color="auto"/>
                        <w:left w:val="none" w:sz="0" w:space="0" w:color="auto"/>
                        <w:bottom w:val="none" w:sz="0" w:space="0" w:color="auto"/>
                        <w:right w:val="none" w:sz="0" w:space="0" w:color="auto"/>
                      </w:divBdr>
                    </w:div>
                  </w:divsChild>
                </w:div>
                <w:div w:id="715474006">
                  <w:marLeft w:val="0"/>
                  <w:marRight w:val="0"/>
                  <w:marTop w:val="0"/>
                  <w:marBottom w:val="0"/>
                  <w:divBdr>
                    <w:top w:val="single" w:sz="2" w:space="1" w:color="FFFFFF"/>
                    <w:left w:val="single" w:sz="2" w:space="11" w:color="FFFFFF"/>
                    <w:bottom w:val="single" w:sz="2" w:space="4" w:color="FFFFFF"/>
                    <w:right w:val="single" w:sz="2" w:space="4" w:color="FFFFFF"/>
                  </w:divBdr>
                  <w:divsChild>
                    <w:div w:id="2801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3649">
          <w:marLeft w:val="0"/>
          <w:marRight w:val="0"/>
          <w:marTop w:val="0"/>
          <w:marBottom w:val="300"/>
          <w:divBdr>
            <w:top w:val="none" w:sz="0" w:space="0" w:color="auto"/>
            <w:left w:val="none" w:sz="0" w:space="0" w:color="auto"/>
            <w:bottom w:val="none" w:sz="0" w:space="0" w:color="auto"/>
            <w:right w:val="none" w:sz="0" w:space="0" w:color="auto"/>
          </w:divBdr>
          <w:divsChild>
            <w:div w:id="769469692">
              <w:marLeft w:val="0"/>
              <w:marRight w:val="0"/>
              <w:marTop w:val="0"/>
              <w:marBottom w:val="0"/>
              <w:divBdr>
                <w:top w:val="none" w:sz="0" w:space="0" w:color="auto"/>
                <w:left w:val="none" w:sz="0" w:space="0" w:color="auto"/>
                <w:bottom w:val="none" w:sz="0" w:space="0" w:color="auto"/>
                <w:right w:val="none" w:sz="0" w:space="0" w:color="auto"/>
              </w:divBdr>
              <w:divsChild>
                <w:div w:id="1124275611">
                  <w:marLeft w:val="0"/>
                  <w:marRight w:val="0"/>
                  <w:marTop w:val="0"/>
                  <w:marBottom w:val="0"/>
                  <w:divBdr>
                    <w:top w:val="single" w:sz="2" w:space="4" w:color="FFFFFF"/>
                    <w:left w:val="single" w:sz="2" w:space="11" w:color="FFFFFF"/>
                    <w:bottom w:val="single" w:sz="2" w:space="1" w:color="FFFFFF"/>
                    <w:right w:val="single" w:sz="2" w:space="4" w:color="FFFFFF"/>
                  </w:divBdr>
                  <w:divsChild>
                    <w:div w:id="663775171">
                      <w:marLeft w:val="0"/>
                      <w:marRight w:val="0"/>
                      <w:marTop w:val="0"/>
                      <w:marBottom w:val="0"/>
                      <w:divBdr>
                        <w:top w:val="none" w:sz="0" w:space="0" w:color="auto"/>
                        <w:left w:val="none" w:sz="0" w:space="0" w:color="auto"/>
                        <w:bottom w:val="none" w:sz="0" w:space="0" w:color="auto"/>
                        <w:right w:val="none" w:sz="0" w:space="0" w:color="auto"/>
                      </w:divBdr>
                    </w:div>
                  </w:divsChild>
                </w:div>
                <w:div w:id="125902398">
                  <w:marLeft w:val="0"/>
                  <w:marRight w:val="0"/>
                  <w:marTop w:val="0"/>
                  <w:marBottom w:val="0"/>
                  <w:divBdr>
                    <w:top w:val="single" w:sz="2" w:space="1" w:color="FFFFFF"/>
                    <w:left w:val="single" w:sz="2" w:space="11" w:color="FFFFFF"/>
                    <w:bottom w:val="single" w:sz="2" w:space="1" w:color="FFFFFF"/>
                    <w:right w:val="single" w:sz="2" w:space="4" w:color="FFFFFF"/>
                  </w:divBdr>
                  <w:divsChild>
                    <w:div w:id="2070808483">
                      <w:marLeft w:val="0"/>
                      <w:marRight w:val="0"/>
                      <w:marTop w:val="0"/>
                      <w:marBottom w:val="0"/>
                      <w:divBdr>
                        <w:top w:val="none" w:sz="0" w:space="0" w:color="auto"/>
                        <w:left w:val="none" w:sz="0" w:space="0" w:color="auto"/>
                        <w:bottom w:val="none" w:sz="0" w:space="0" w:color="auto"/>
                        <w:right w:val="none" w:sz="0" w:space="0" w:color="auto"/>
                      </w:divBdr>
                    </w:div>
                  </w:divsChild>
                </w:div>
                <w:div w:id="1352801443">
                  <w:marLeft w:val="0"/>
                  <w:marRight w:val="0"/>
                  <w:marTop w:val="0"/>
                  <w:marBottom w:val="0"/>
                  <w:divBdr>
                    <w:top w:val="single" w:sz="2" w:space="1" w:color="FFFFFF"/>
                    <w:left w:val="single" w:sz="2" w:space="11" w:color="FFFFFF"/>
                    <w:bottom w:val="single" w:sz="2" w:space="1" w:color="FFFFFF"/>
                    <w:right w:val="single" w:sz="2" w:space="4" w:color="FFFFFF"/>
                  </w:divBdr>
                  <w:divsChild>
                    <w:div w:id="1264847348">
                      <w:marLeft w:val="0"/>
                      <w:marRight w:val="0"/>
                      <w:marTop w:val="0"/>
                      <w:marBottom w:val="0"/>
                      <w:divBdr>
                        <w:top w:val="none" w:sz="0" w:space="0" w:color="auto"/>
                        <w:left w:val="none" w:sz="0" w:space="0" w:color="auto"/>
                        <w:bottom w:val="none" w:sz="0" w:space="0" w:color="auto"/>
                        <w:right w:val="none" w:sz="0" w:space="0" w:color="auto"/>
                      </w:divBdr>
                    </w:div>
                  </w:divsChild>
                </w:div>
                <w:div w:id="1380275821">
                  <w:marLeft w:val="0"/>
                  <w:marRight w:val="0"/>
                  <w:marTop w:val="0"/>
                  <w:marBottom w:val="0"/>
                  <w:divBdr>
                    <w:top w:val="single" w:sz="2" w:space="1" w:color="FFFFFF"/>
                    <w:left w:val="single" w:sz="2" w:space="11" w:color="FFFFFF"/>
                    <w:bottom w:val="single" w:sz="2" w:space="4" w:color="FFFFFF"/>
                    <w:right w:val="single" w:sz="2" w:space="4" w:color="FFFFFF"/>
                  </w:divBdr>
                  <w:divsChild>
                    <w:div w:id="5124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9604">
          <w:marLeft w:val="0"/>
          <w:marRight w:val="0"/>
          <w:marTop w:val="0"/>
          <w:marBottom w:val="300"/>
          <w:divBdr>
            <w:top w:val="none" w:sz="0" w:space="0" w:color="auto"/>
            <w:left w:val="none" w:sz="0" w:space="0" w:color="auto"/>
            <w:bottom w:val="none" w:sz="0" w:space="0" w:color="auto"/>
            <w:right w:val="none" w:sz="0" w:space="0" w:color="auto"/>
          </w:divBdr>
          <w:divsChild>
            <w:div w:id="1857619482">
              <w:marLeft w:val="0"/>
              <w:marRight w:val="0"/>
              <w:marTop w:val="0"/>
              <w:marBottom w:val="0"/>
              <w:divBdr>
                <w:top w:val="none" w:sz="0" w:space="0" w:color="auto"/>
                <w:left w:val="none" w:sz="0" w:space="0" w:color="auto"/>
                <w:bottom w:val="none" w:sz="0" w:space="0" w:color="auto"/>
                <w:right w:val="none" w:sz="0" w:space="0" w:color="auto"/>
              </w:divBdr>
              <w:divsChild>
                <w:div w:id="1684555667">
                  <w:marLeft w:val="0"/>
                  <w:marRight w:val="0"/>
                  <w:marTop w:val="0"/>
                  <w:marBottom w:val="0"/>
                  <w:divBdr>
                    <w:top w:val="single" w:sz="2" w:space="4" w:color="FFFFFF"/>
                    <w:left w:val="single" w:sz="2" w:space="11" w:color="FFFFFF"/>
                    <w:bottom w:val="single" w:sz="2" w:space="1" w:color="FFFFFF"/>
                    <w:right w:val="single" w:sz="2" w:space="4" w:color="FFFFFF"/>
                  </w:divBdr>
                  <w:divsChild>
                    <w:div w:id="1591885704">
                      <w:marLeft w:val="0"/>
                      <w:marRight w:val="0"/>
                      <w:marTop w:val="0"/>
                      <w:marBottom w:val="0"/>
                      <w:divBdr>
                        <w:top w:val="none" w:sz="0" w:space="0" w:color="auto"/>
                        <w:left w:val="none" w:sz="0" w:space="0" w:color="auto"/>
                        <w:bottom w:val="none" w:sz="0" w:space="0" w:color="auto"/>
                        <w:right w:val="none" w:sz="0" w:space="0" w:color="auto"/>
                      </w:divBdr>
                    </w:div>
                  </w:divsChild>
                </w:div>
                <w:div w:id="2104105505">
                  <w:marLeft w:val="0"/>
                  <w:marRight w:val="0"/>
                  <w:marTop w:val="0"/>
                  <w:marBottom w:val="0"/>
                  <w:divBdr>
                    <w:top w:val="single" w:sz="2" w:space="1" w:color="FFFFFF"/>
                    <w:left w:val="single" w:sz="2" w:space="11" w:color="FFFFFF"/>
                    <w:bottom w:val="single" w:sz="2" w:space="1" w:color="FFFFFF"/>
                    <w:right w:val="single" w:sz="2" w:space="4" w:color="FFFFFF"/>
                  </w:divBdr>
                  <w:divsChild>
                    <w:div w:id="1851750245">
                      <w:marLeft w:val="0"/>
                      <w:marRight w:val="0"/>
                      <w:marTop w:val="0"/>
                      <w:marBottom w:val="0"/>
                      <w:divBdr>
                        <w:top w:val="none" w:sz="0" w:space="0" w:color="auto"/>
                        <w:left w:val="none" w:sz="0" w:space="0" w:color="auto"/>
                        <w:bottom w:val="none" w:sz="0" w:space="0" w:color="auto"/>
                        <w:right w:val="none" w:sz="0" w:space="0" w:color="auto"/>
                      </w:divBdr>
                    </w:div>
                  </w:divsChild>
                </w:div>
                <w:div w:id="750270655">
                  <w:marLeft w:val="0"/>
                  <w:marRight w:val="0"/>
                  <w:marTop w:val="0"/>
                  <w:marBottom w:val="0"/>
                  <w:divBdr>
                    <w:top w:val="single" w:sz="2" w:space="1" w:color="FFFFFF"/>
                    <w:left w:val="single" w:sz="2" w:space="11" w:color="FFFFFF"/>
                    <w:bottom w:val="single" w:sz="2" w:space="1" w:color="FFFFFF"/>
                    <w:right w:val="single" w:sz="2" w:space="4" w:color="FFFFFF"/>
                  </w:divBdr>
                  <w:divsChild>
                    <w:div w:id="1811239646">
                      <w:marLeft w:val="0"/>
                      <w:marRight w:val="0"/>
                      <w:marTop w:val="0"/>
                      <w:marBottom w:val="0"/>
                      <w:divBdr>
                        <w:top w:val="none" w:sz="0" w:space="0" w:color="auto"/>
                        <w:left w:val="none" w:sz="0" w:space="0" w:color="auto"/>
                        <w:bottom w:val="none" w:sz="0" w:space="0" w:color="auto"/>
                        <w:right w:val="none" w:sz="0" w:space="0" w:color="auto"/>
                      </w:divBdr>
                    </w:div>
                  </w:divsChild>
                </w:div>
                <w:div w:id="1250384205">
                  <w:marLeft w:val="0"/>
                  <w:marRight w:val="0"/>
                  <w:marTop w:val="0"/>
                  <w:marBottom w:val="0"/>
                  <w:divBdr>
                    <w:top w:val="single" w:sz="2" w:space="1" w:color="FFFFFF"/>
                    <w:left w:val="single" w:sz="2" w:space="11" w:color="FFFFFF"/>
                    <w:bottom w:val="single" w:sz="2" w:space="4" w:color="FFFFFF"/>
                    <w:right w:val="single" w:sz="2" w:space="4" w:color="FFFFFF"/>
                  </w:divBdr>
                  <w:divsChild>
                    <w:div w:id="1486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3417">
          <w:marLeft w:val="0"/>
          <w:marRight w:val="0"/>
          <w:marTop w:val="0"/>
          <w:marBottom w:val="300"/>
          <w:divBdr>
            <w:top w:val="none" w:sz="0" w:space="0" w:color="auto"/>
            <w:left w:val="none" w:sz="0" w:space="0" w:color="auto"/>
            <w:bottom w:val="none" w:sz="0" w:space="0" w:color="auto"/>
            <w:right w:val="none" w:sz="0" w:space="0" w:color="auto"/>
          </w:divBdr>
          <w:divsChild>
            <w:div w:id="1605379937">
              <w:marLeft w:val="0"/>
              <w:marRight w:val="0"/>
              <w:marTop w:val="0"/>
              <w:marBottom w:val="0"/>
              <w:divBdr>
                <w:top w:val="none" w:sz="0" w:space="0" w:color="auto"/>
                <w:left w:val="none" w:sz="0" w:space="0" w:color="auto"/>
                <w:bottom w:val="none" w:sz="0" w:space="0" w:color="auto"/>
                <w:right w:val="none" w:sz="0" w:space="0" w:color="auto"/>
              </w:divBdr>
              <w:divsChild>
                <w:div w:id="1638562806">
                  <w:marLeft w:val="0"/>
                  <w:marRight w:val="0"/>
                  <w:marTop w:val="0"/>
                  <w:marBottom w:val="0"/>
                  <w:divBdr>
                    <w:top w:val="single" w:sz="2" w:space="4" w:color="FFFFFF"/>
                    <w:left w:val="single" w:sz="2" w:space="11" w:color="FFFFFF"/>
                    <w:bottom w:val="single" w:sz="2" w:space="1" w:color="FFFFFF"/>
                    <w:right w:val="single" w:sz="2" w:space="4" w:color="FFFFFF"/>
                  </w:divBdr>
                  <w:divsChild>
                    <w:div w:id="89981761">
                      <w:marLeft w:val="0"/>
                      <w:marRight w:val="0"/>
                      <w:marTop w:val="0"/>
                      <w:marBottom w:val="0"/>
                      <w:divBdr>
                        <w:top w:val="none" w:sz="0" w:space="0" w:color="auto"/>
                        <w:left w:val="none" w:sz="0" w:space="0" w:color="auto"/>
                        <w:bottom w:val="none" w:sz="0" w:space="0" w:color="auto"/>
                        <w:right w:val="none" w:sz="0" w:space="0" w:color="auto"/>
                      </w:divBdr>
                    </w:div>
                  </w:divsChild>
                </w:div>
                <w:div w:id="851914221">
                  <w:marLeft w:val="0"/>
                  <w:marRight w:val="0"/>
                  <w:marTop w:val="0"/>
                  <w:marBottom w:val="0"/>
                  <w:divBdr>
                    <w:top w:val="single" w:sz="2" w:space="1" w:color="FFFFFF"/>
                    <w:left w:val="single" w:sz="2" w:space="11" w:color="FFFFFF"/>
                    <w:bottom w:val="single" w:sz="2" w:space="1" w:color="FFFFFF"/>
                    <w:right w:val="single" w:sz="2" w:space="4" w:color="FFFFFF"/>
                  </w:divBdr>
                  <w:divsChild>
                    <w:div w:id="1101220106">
                      <w:marLeft w:val="0"/>
                      <w:marRight w:val="0"/>
                      <w:marTop w:val="0"/>
                      <w:marBottom w:val="0"/>
                      <w:divBdr>
                        <w:top w:val="none" w:sz="0" w:space="0" w:color="auto"/>
                        <w:left w:val="none" w:sz="0" w:space="0" w:color="auto"/>
                        <w:bottom w:val="none" w:sz="0" w:space="0" w:color="auto"/>
                        <w:right w:val="none" w:sz="0" w:space="0" w:color="auto"/>
                      </w:divBdr>
                    </w:div>
                  </w:divsChild>
                </w:div>
                <w:div w:id="1670863992">
                  <w:marLeft w:val="0"/>
                  <w:marRight w:val="0"/>
                  <w:marTop w:val="0"/>
                  <w:marBottom w:val="0"/>
                  <w:divBdr>
                    <w:top w:val="single" w:sz="2" w:space="1" w:color="FFFFFF"/>
                    <w:left w:val="single" w:sz="2" w:space="11" w:color="FFFFFF"/>
                    <w:bottom w:val="single" w:sz="2" w:space="1" w:color="FFFFFF"/>
                    <w:right w:val="single" w:sz="2" w:space="4" w:color="FFFFFF"/>
                  </w:divBdr>
                  <w:divsChild>
                    <w:div w:id="2052225882">
                      <w:marLeft w:val="0"/>
                      <w:marRight w:val="0"/>
                      <w:marTop w:val="0"/>
                      <w:marBottom w:val="0"/>
                      <w:divBdr>
                        <w:top w:val="none" w:sz="0" w:space="0" w:color="auto"/>
                        <w:left w:val="none" w:sz="0" w:space="0" w:color="auto"/>
                        <w:bottom w:val="none" w:sz="0" w:space="0" w:color="auto"/>
                        <w:right w:val="none" w:sz="0" w:space="0" w:color="auto"/>
                      </w:divBdr>
                    </w:div>
                  </w:divsChild>
                </w:div>
                <w:div w:id="6753128">
                  <w:marLeft w:val="0"/>
                  <w:marRight w:val="0"/>
                  <w:marTop w:val="0"/>
                  <w:marBottom w:val="0"/>
                  <w:divBdr>
                    <w:top w:val="single" w:sz="2" w:space="1" w:color="FFFFFF"/>
                    <w:left w:val="single" w:sz="2" w:space="11" w:color="FFFFFF"/>
                    <w:bottom w:val="single" w:sz="2" w:space="1" w:color="FFFFFF"/>
                    <w:right w:val="single" w:sz="2" w:space="4" w:color="FFFFFF"/>
                  </w:divBdr>
                  <w:divsChild>
                    <w:div w:id="362167574">
                      <w:marLeft w:val="0"/>
                      <w:marRight w:val="0"/>
                      <w:marTop w:val="0"/>
                      <w:marBottom w:val="0"/>
                      <w:divBdr>
                        <w:top w:val="none" w:sz="0" w:space="0" w:color="auto"/>
                        <w:left w:val="none" w:sz="0" w:space="0" w:color="auto"/>
                        <w:bottom w:val="none" w:sz="0" w:space="0" w:color="auto"/>
                        <w:right w:val="none" w:sz="0" w:space="0" w:color="auto"/>
                      </w:divBdr>
                    </w:div>
                  </w:divsChild>
                </w:div>
                <w:div w:id="1929996336">
                  <w:marLeft w:val="0"/>
                  <w:marRight w:val="0"/>
                  <w:marTop w:val="0"/>
                  <w:marBottom w:val="0"/>
                  <w:divBdr>
                    <w:top w:val="single" w:sz="2" w:space="1" w:color="FFFFFF"/>
                    <w:left w:val="single" w:sz="2" w:space="11" w:color="FFFFFF"/>
                    <w:bottom w:val="single" w:sz="2" w:space="1" w:color="FFFFFF"/>
                    <w:right w:val="single" w:sz="2" w:space="4" w:color="FFFFFF"/>
                  </w:divBdr>
                  <w:divsChild>
                    <w:div w:id="693656765">
                      <w:marLeft w:val="0"/>
                      <w:marRight w:val="0"/>
                      <w:marTop w:val="0"/>
                      <w:marBottom w:val="0"/>
                      <w:divBdr>
                        <w:top w:val="none" w:sz="0" w:space="0" w:color="auto"/>
                        <w:left w:val="none" w:sz="0" w:space="0" w:color="auto"/>
                        <w:bottom w:val="none" w:sz="0" w:space="0" w:color="auto"/>
                        <w:right w:val="none" w:sz="0" w:space="0" w:color="auto"/>
                      </w:divBdr>
                    </w:div>
                  </w:divsChild>
                </w:div>
                <w:div w:id="277641062">
                  <w:marLeft w:val="0"/>
                  <w:marRight w:val="0"/>
                  <w:marTop w:val="0"/>
                  <w:marBottom w:val="0"/>
                  <w:divBdr>
                    <w:top w:val="single" w:sz="2" w:space="1" w:color="FFFFFF"/>
                    <w:left w:val="single" w:sz="2" w:space="11" w:color="FFFFFF"/>
                    <w:bottom w:val="single" w:sz="2" w:space="1" w:color="FFFFFF"/>
                    <w:right w:val="single" w:sz="2" w:space="4" w:color="FFFFFF"/>
                  </w:divBdr>
                  <w:divsChild>
                    <w:div w:id="845173392">
                      <w:marLeft w:val="0"/>
                      <w:marRight w:val="0"/>
                      <w:marTop w:val="0"/>
                      <w:marBottom w:val="0"/>
                      <w:divBdr>
                        <w:top w:val="none" w:sz="0" w:space="0" w:color="auto"/>
                        <w:left w:val="none" w:sz="0" w:space="0" w:color="auto"/>
                        <w:bottom w:val="none" w:sz="0" w:space="0" w:color="auto"/>
                        <w:right w:val="none" w:sz="0" w:space="0" w:color="auto"/>
                      </w:divBdr>
                    </w:div>
                  </w:divsChild>
                </w:div>
                <w:div w:id="1327440514">
                  <w:marLeft w:val="0"/>
                  <w:marRight w:val="0"/>
                  <w:marTop w:val="0"/>
                  <w:marBottom w:val="0"/>
                  <w:divBdr>
                    <w:top w:val="single" w:sz="2" w:space="1" w:color="FFFFFF"/>
                    <w:left w:val="single" w:sz="2" w:space="11" w:color="FFFFFF"/>
                    <w:bottom w:val="single" w:sz="2" w:space="1" w:color="FFFFFF"/>
                    <w:right w:val="single" w:sz="2" w:space="4" w:color="FFFFFF"/>
                  </w:divBdr>
                  <w:divsChild>
                    <w:div w:id="710957765">
                      <w:marLeft w:val="0"/>
                      <w:marRight w:val="0"/>
                      <w:marTop w:val="0"/>
                      <w:marBottom w:val="0"/>
                      <w:divBdr>
                        <w:top w:val="none" w:sz="0" w:space="0" w:color="auto"/>
                        <w:left w:val="none" w:sz="0" w:space="0" w:color="auto"/>
                        <w:bottom w:val="none" w:sz="0" w:space="0" w:color="auto"/>
                        <w:right w:val="none" w:sz="0" w:space="0" w:color="auto"/>
                      </w:divBdr>
                    </w:div>
                  </w:divsChild>
                </w:div>
                <w:div w:id="623005735">
                  <w:marLeft w:val="0"/>
                  <w:marRight w:val="0"/>
                  <w:marTop w:val="0"/>
                  <w:marBottom w:val="0"/>
                  <w:divBdr>
                    <w:top w:val="single" w:sz="2" w:space="1" w:color="FFFFFF"/>
                    <w:left w:val="single" w:sz="2" w:space="11" w:color="FFFFFF"/>
                    <w:bottom w:val="single" w:sz="2" w:space="1" w:color="FFFFFF"/>
                    <w:right w:val="single" w:sz="2" w:space="4" w:color="FFFFFF"/>
                  </w:divBdr>
                  <w:divsChild>
                    <w:div w:id="1484857294">
                      <w:marLeft w:val="0"/>
                      <w:marRight w:val="0"/>
                      <w:marTop w:val="0"/>
                      <w:marBottom w:val="0"/>
                      <w:divBdr>
                        <w:top w:val="none" w:sz="0" w:space="0" w:color="auto"/>
                        <w:left w:val="none" w:sz="0" w:space="0" w:color="auto"/>
                        <w:bottom w:val="none" w:sz="0" w:space="0" w:color="auto"/>
                        <w:right w:val="none" w:sz="0" w:space="0" w:color="auto"/>
                      </w:divBdr>
                    </w:div>
                  </w:divsChild>
                </w:div>
                <w:div w:id="641227758">
                  <w:marLeft w:val="0"/>
                  <w:marRight w:val="0"/>
                  <w:marTop w:val="0"/>
                  <w:marBottom w:val="0"/>
                  <w:divBdr>
                    <w:top w:val="single" w:sz="2" w:space="1" w:color="FFFFFF"/>
                    <w:left w:val="single" w:sz="2" w:space="11" w:color="FFFFFF"/>
                    <w:bottom w:val="single" w:sz="2" w:space="1" w:color="FFFFFF"/>
                    <w:right w:val="single" w:sz="2" w:space="4" w:color="FFFFFF"/>
                  </w:divBdr>
                  <w:divsChild>
                    <w:div w:id="84301664">
                      <w:marLeft w:val="0"/>
                      <w:marRight w:val="0"/>
                      <w:marTop w:val="0"/>
                      <w:marBottom w:val="0"/>
                      <w:divBdr>
                        <w:top w:val="none" w:sz="0" w:space="0" w:color="auto"/>
                        <w:left w:val="none" w:sz="0" w:space="0" w:color="auto"/>
                        <w:bottom w:val="none" w:sz="0" w:space="0" w:color="auto"/>
                        <w:right w:val="none" w:sz="0" w:space="0" w:color="auto"/>
                      </w:divBdr>
                    </w:div>
                  </w:divsChild>
                </w:div>
                <w:div w:id="360131553">
                  <w:marLeft w:val="0"/>
                  <w:marRight w:val="0"/>
                  <w:marTop w:val="0"/>
                  <w:marBottom w:val="0"/>
                  <w:divBdr>
                    <w:top w:val="single" w:sz="2" w:space="1" w:color="FFFFFF"/>
                    <w:left w:val="single" w:sz="2" w:space="11" w:color="FFFFFF"/>
                    <w:bottom w:val="single" w:sz="2" w:space="1" w:color="FFFFFF"/>
                    <w:right w:val="single" w:sz="2" w:space="4" w:color="FFFFFF"/>
                  </w:divBdr>
                  <w:divsChild>
                    <w:div w:id="1753625234">
                      <w:marLeft w:val="0"/>
                      <w:marRight w:val="0"/>
                      <w:marTop w:val="0"/>
                      <w:marBottom w:val="0"/>
                      <w:divBdr>
                        <w:top w:val="none" w:sz="0" w:space="0" w:color="auto"/>
                        <w:left w:val="none" w:sz="0" w:space="0" w:color="auto"/>
                        <w:bottom w:val="none" w:sz="0" w:space="0" w:color="auto"/>
                        <w:right w:val="none" w:sz="0" w:space="0" w:color="auto"/>
                      </w:divBdr>
                    </w:div>
                  </w:divsChild>
                </w:div>
                <w:div w:id="344212517">
                  <w:marLeft w:val="0"/>
                  <w:marRight w:val="0"/>
                  <w:marTop w:val="0"/>
                  <w:marBottom w:val="0"/>
                  <w:divBdr>
                    <w:top w:val="single" w:sz="2" w:space="1" w:color="FFFFFF"/>
                    <w:left w:val="single" w:sz="2" w:space="11" w:color="FFFFFF"/>
                    <w:bottom w:val="single" w:sz="2" w:space="4" w:color="FFFFFF"/>
                    <w:right w:val="single" w:sz="2" w:space="4" w:color="FFFFFF"/>
                  </w:divBdr>
                  <w:divsChild>
                    <w:div w:id="1830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tnettutorials.net/lesson/partial-views-in-mvc/"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otnettutorials.net/lesson/action-result-overview-mvc/"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3441</Words>
  <Characters>19619</Characters>
  <Application>Microsoft Office Word</Application>
  <DocSecurity>0</DocSecurity>
  <Lines>163</Lines>
  <Paragraphs>46</Paragraphs>
  <ScaleCrop>false</ScaleCrop>
  <Company>Grizli777</Company>
  <LinksUpToDate>false</LinksUpToDate>
  <CharactersWithSpaces>23014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10</cp:revision>
  <dcterms:created xsi:type="dcterms:W3CDTF">2021-08-05T07:11:00Z</dcterms:created>
  <dcterms:modified xsi:type="dcterms:W3CDTF">2021-08-05T07:17:00Z</dcterms:modified>
</cp:coreProperties>
</file>