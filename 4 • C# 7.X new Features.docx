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465" w:rsidRPr="00C61465" w:rsidRDefault="00C61465" w:rsidP="00192633">
      <w:pPr>
        <w:spacing w:after="48" w:line="240" w:lineRule="auto"/>
        <w:textAlignment w:val="baseline"/>
        <w:outlineLvl w:val="0"/>
        <w:rPr>
          <w:rFonts w:ascii="Maiandra GD" w:eastAsia="Times New Roman" w:hAnsi="Maiandra GD" w:cs="Segoe UI"/>
          <w:color w:val="212529"/>
          <w:sz w:val="24"/>
          <w:szCs w:val="24"/>
        </w:rPr>
      </w:pPr>
      <w:r w:rsidRPr="00C61465">
        <w:rPr>
          <w:rFonts w:ascii="Maiandra GD" w:eastAsia="Times New Roman" w:hAnsi="Maiandra GD" w:cs="Times New Roman"/>
          <w:b/>
          <w:color w:val="3A3A3A"/>
          <w:kern w:val="36"/>
          <w:sz w:val="24"/>
          <w:szCs w:val="24"/>
          <w:highlight w:val="yellow"/>
        </w:rPr>
        <w:t>C# 7 New Features</w:t>
      </w:r>
      <w:r w:rsidR="00192633">
        <w:rPr>
          <w:rFonts w:ascii="Maiandra GD" w:eastAsia="Times New Roman" w:hAnsi="Maiandra GD" w:cs="Times New Roman"/>
          <w:b/>
          <w:color w:val="3A3A3A"/>
          <w:kern w:val="36"/>
          <w:sz w:val="24"/>
          <w:szCs w:val="24"/>
        </w:rPr>
        <w:t xml:space="preserve"> </w:t>
      </w:r>
    </w:p>
    <w:p w:rsidR="00C61465" w:rsidRPr="00C61465" w:rsidRDefault="00C61465" w:rsidP="00C61465">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C61465">
        <w:rPr>
          <w:rFonts w:ascii="Maiandra GD" w:eastAsia="Times New Roman" w:hAnsi="Maiandra GD" w:cs="Arial"/>
          <w:b/>
          <w:bCs/>
          <w:color w:val="000000"/>
          <w:sz w:val="24"/>
          <w:szCs w:val="24"/>
        </w:rPr>
        <w:t>C# 7 New Features</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In this article, I am going to discuss </w:t>
      </w:r>
      <w:r w:rsidRPr="00C61465">
        <w:rPr>
          <w:rFonts w:ascii="Maiandra GD" w:eastAsia="Times New Roman" w:hAnsi="Maiandra GD" w:cs="Arial"/>
          <w:b/>
          <w:bCs/>
          <w:color w:val="000000"/>
          <w:sz w:val="24"/>
          <w:szCs w:val="24"/>
        </w:rPr>
        <w:t xml:space="preserve">C# 7 </w:t>
      </w:r>
      <w:proofErr w:type="gramStart"/>
      <w:r w:rsidRPr="00C61465">
        <w:rPr>
          <w:rFonts w:ascii="Maiandra GD" w:eastAsia="Times New Roman" w:hAnsi="Maiandra GD" w:cs="Arial"/>
          <w:b/>
          <w:bCs/>
          <w:color w:val="000000"/>
          <w:sz w:val="24"/>
          <w:szCs w:val="24"/>
        </w:rPr>
        <w:t>New</w:t>
      </w:r>
      <w:proofErr w:type="gramEnd"/>
      <w:r w:rsidRPr="00C61465">
        <w:rPr>
          <w:rFonts w:ascii="Maiandra GD" w:eastAsia="Times New Roman" w:hAnsi="Maiandra GD" w:cs="Arial"/>
          <w:b/>
          <w:bCs/>
          <w:color w:val="000000"/>
          <w:sz w:val="24"/>
          <w:szCs w:val="24"/>
        </w:rPr>
        <w:t xml:space="preserve"> Features </w:t>
      </w:r>
      <w:r w:rsidRPr="00C61465">
        <w:rPr>
          <w:rFonts w:ascii="Maiandra GD" w:eastAsia="Times New Roman" w:hAnsi="Maiandra GD" w:cs="Arial"/>
          <w:color w:val="000000"/>
          <w:sz w:val="24"/>
          <w:szCs w:val="24"/>
          <w:bdr w:val="none" w:sz="0" w:space="0" w:color="auto" w:frame="1"/>
        </w:rPr>
        <w:t>with examples. The C# 7 comes with a number of new features which brings a focus on data consumption, code simplification and performance.</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 xml:space="preserve">I think the biggest C# 7 new features are tuples and pattern matching. Now you can return multiple different or same </w:t>
      </w:r>
      <w:proofErr w:type="gramStart"/>
      <w:r w:rsidRPr="00C61465">
        <w:rPr>
          <w:rFonts w:ascii="Maiandra GD" w:eastAsia="Times New Roman" w:hAnsi="Maiandra GD" w:cs="Arial"/>
          <w:color w:val="000000"/>
          <w:sz w:val="24"/>
          <w:szCs w:val="24"/>
          <w:bdr w:val="none" w:sz="0" w:space="0" w:color="auto" w:frame="1"/>
        </w:rPr>
        <w:t>type</w:t>
      </w:r>
      <w:proofErr w:type="gramEnd"/>
      <w:r w:rsidRPr="00C61465">
        <w:rPr>
          <w:rFonts w:ascii="Maiandra GD" w:eastAsia="Times New Roman" w:hAnsi="Maiandra GD" w:cs="Arial"/>
          <w:color w:val="000000"/>
          <w:sz w:val="24"/>
          <w:szCs w:val="24"/>
          <w:bdr w:val="none" w:sz="0" w:space="0" w:color="auto" w:frame="1"/>
        </w:rPr>
        <w:t xml:space="preserve"> of values from a method using tuples. The pattern matching is the concept which is used to </w:t>
      </w:r>
      <w:proofErr w:type="gramStart"/>
      <w:r w:rsidRPr="00C61465">
        <w:rPr>
          <w:rFonts w:ascii="Maiandra GD" w:eastAsia="Times New Roman" w:hAnsi="Maiandra GD" w:cs="Arial"/>
          <w:color w:val="000000"/>
          <w:sz w:val="24"/>
          <w:szCs w:val="24"/>
          <w:bdr w:val="none" w:sz="0" w:space="0" w:color="auto" w:frame="1"/>
        </w:rPr>
        <w:t>simplifies</w:t>
      </w:r>
      <w:proofErr w:type="gramEnd"/>
      <w:r w:rsidRPr="00C61465">
        <w:rPr>
          <w:rFonts w:ascii="Maiandra GD" w:eastAsia="Times New Roman" w:hAnsi="Maiandra GD" w:cs="Arial"/>
          <w:color w:val="000000"/>
          <w:sz w:val="24"/>
          <w:szCs w:val="24"/>
          <w:bdr w:val="none" w:sz="0" w:space="0" w:color="auto" w:frame="1"/>
        </w:rPr>
        <w:t xml:space="preserve"> the code that is conditional on the shape of data. Along with these two features, there are also many other features are also introduced. In this article, we are going to discuss what are the new features introduced in C# 7. Please have a look at the following diagram.</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noProof/>
          <w:color w:val="212529"/>
          <w:sz w:val="24"/>
          <w:szCs w:val="24"/>
          <w:bdr w:val="none" w:sz="0" w:space="0" w:color="auto" w:frame="1"/>
        </w:rPr>
        <w:drawing>
          <wp:inline distT="0" distB="0" distL="0" distR="0">
            <wp:extent cx="5486400" cy="2774950"/>
            <wp:effectExtent l="19050" t="0" r="0" b="0"/>
            <wp:docPr id="1" name="Picture 1" descr="C# 7 New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7 New Features"/>
                    <pic:cNvPicPr>
                      <a:picLocks noChangeAspect="1" noChangeArrowheads="1"/>
                    </pic:cNvPicPr>
                  </pic:nvPicPr>
                  <pic:blipFill>
                    <a:blip r:embed="rId5"/>
                    <a:srcRect/>
                    <a:stretch>
                      <a:fillRect/>
                    </a:stretch>
                  </pic:blipFill>
                  <pic:spPr bwMode="auto">
                    <a:xfrm>
                      <a:off x="0" y="0"/>
                      <a:ext cx="5486400" cy="2774950"/>
                    </a:xfrm>
                    <a:prstGeom prst="rect">
                      <a:avLst/>
                    </a:prstGeom>
                    <a:noFill/>
                    <a:ln w="9525">
                      <a:noFill/>
                      <a:miter lim="800000"/>
                      <a:headEnd/>
                      <a:tailEnd/>
                    </a:ln>
                  </pic:spPr>
                </pic:pic>
              </a:graphicData>
            </a:graphic>
          </wp:inline>
        </w:drawing>
      </w:r>
    </w:p>
    <w:p w:rsidR="00C61465" w:rsidRPr="00C61465" w:rsidRDefault="00C61465" w:rsidP="00C6146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C61465">
        <w:rPr>
          <w:rFonts w:ascii="Maiandra GD" w:eastAsia="Times New Roman" w:hAnsi="Maiandra GD" w:cs="Arial"/>
          <w:b/>
          <w:bCs/>
          <w:color w:val="000000"/>
          <w:sz w:val="24"/>
          <w:szCs w:val="24"/>
        </w:rPr>
        <w:t>Following are the new features that are introduced as part of C# 7</w:t>
      </w:r>
    </w:p>
    <w:p w:rsidR="00C61465" w:rsidRPr="00C61465" w:rsidRDefault="00C61465" w:rsidP="00C61465">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hyperlink r:id="rId6" w:history="1">
        <w:r w:rsidRPr="00C61465">
          <w:rPr>
            <w:rFonts w:ascii="Maiandra GD" w:eastAsia="Times New Roman" w:hAnsi="Maiandra GD" w:cs="Arial"/>
            <w:b/>
            <w:bCs/>
            <w:color w:val="0000FF"/>
            <w:sz w:val="24"/>
            <w:szCs w:val="24"/>
          </w:rPr>
          <w:t>Out variables and Discards</w:t>
        </w:r>
      </w:hyperlink>
    </w:p>
    <w:p w:rsidR="00C61465" w:rsidRPr="00C61465" w:rsidRDefault="00C61465" w:rsidP="00C61465">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hyperlink r:id="rId7" w:history="1">
        <w:r w:rsidRPr="00C61465">
          <w:rPr>
            <w:rFonts w:ascii="Maiandra GD" w:eastAsia="Times New Roman" w:hAnsi="Maiandra GD" w:cs="Arial"/>
            <w:b/>
            <w:bCs/>
            <w:color w:val="0000FF"/>
            <w:sz w:val="24"/>
            <w:szCs w:val="24"/>
            <w:u w:val="single"/>
          </w:rPr>
          <w:t>Pattern matching</w:t>
        </w:r>
      </w:hyperlink>
    </w:p>
    <w:p w:rsidR="00C61465" w:rsidRPr="00C61465" w:rsidRDefault="00C61465" w:rsidP="00C61465">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hyperlink r:id="rId8" w:history="1">
        <w:r w:rsidRPr="00C61465">
          <w:rPr>
            <w:rFonts w:ascii="Maiandra GD" w:eastAsia="Times New Roman" w:hAnsi="Maiandra GD" w:cs="Arial"/>
            <w:b/>
            <w:bCs/>
            <w:color w:val="0000FF"/>
            <w:sz w:val="24"/>
            <w:szCs w:val="24"/>
            <w:u w:val="single"/>
          </w:rPr>
          <w:t>Digit Separators</w:t>
        </w:r>
      </w:hyperlink>
    </w:p>
    <w:p w:rsidR="00C61465" w:rsidRPr="00C61465" w:rsidRDefault="00C61465" w:rsidP="00C61465">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hyperlink r:id="rId9" w:history="1">
        <w:r w:rsidRPr="00C61465">
          <w:rPr>
            <w:rFonts w:ascii="Maiandra GD" w:eastAsia="Times New Roman" w:hAnsi="Maiandra GD" w:cs="Arial"/>
            <w:b/>
            <w:bCs/>
            <w:color w:val="0000FF"/>
            <w:sz w:val="24"/>
            <w:szCs w:val="24"/>
            <w:u w:val="single"/>
          </w:rPr>
          <w:t>Tuples</w:t>
        </w:r>
      </w:hyperlink>
    </w:p>
    <w:p w:rsidR="00C61465" w:rsidRPr="00C61465" w:rsidRDefault="00C61465" w:rsidP="00C61465">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hyperlink r:id="rId10" w:history="1">
        <w:r w:rsidRPr="00C61465">
          <w:rPr>
            <w:rFonts w:ascii="Maiandra GD" w:eastAsia="Times New Roman" w:hAnsi="Maiandra GD" w:cs="Arial"/>
            <w:b/>
            <w:bCs/>
            <w:color w:val="0000FF"/>
            <w:sz w:val="24"/>
            <w:szCs w:val="24"/>
            <w:u w:val="single"/>
          </w:rPr>
          <w:t>Deconstruction (Splitting Tuples)</w:t>
        </w:r>
      </w:hyperlink>
    </w:p>
    <w:p w:rsidR="00C61465" w:rsidRPr="00C61465" w:rsidRDefault="00C61465" w:rsidP="00C61465">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hyperlink r:id="rId11" w:history="1">
        <w:r w:rsidRPr="00C61465">
          <w:rPr>
            <w:rFonts w:ascii="Maiandra GD" w:eastAsia="Times New Roman" w:hAnsi="Maiandra GD" w:cs="Arial"/>
            <w:b/>
            <w:bCs/>
            <w:color w:val="0000FF"/>
            <w:sz w:val="24"/>
            <w:szCs w:val="24"/>
            <w:u w:val="single"/>
          </w:rPr>
          <w:t>Local functions</w:t>
        </w:r>
      </w:hyperlink>
    </w:p>
    <w:p w:rsidR="00C61465" w:rsidRPr="00C61465" w:rsidRDefault="00C61465" w:rsidP="00C61465">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hyperlink r:id="rId12" w:history="1">
        <w:r w:rsidRPr="00C61465">
          <w:rPr>
            <w:rFonts w:ascii="Maiandra GD" w:eastAsia="Times New Roman" w:hAnsi="Maiandra GD" w:cs="Arial"/>
            <w:b/>
            <w:bCs/>
            <w:color w:val="0000FF"/>
            <w:sz w:val="24"/>
            <w:szCs w:val="24"/>
            <w:u w:val="single"/>
          </w:rPr>
          <w:t>Ref returns and Ref locals</w:t>
        </w:r>
      </w:hyperlink>
    </w:p>
    <w:p w:rsidR="00C61465" w:rsidRPr="00C61465" w:rsidRDefault="00C61465" w:rsidP="00C61465">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hyperlink r:id="rId13" w:history="1">
        <w:r w:rsidRPr="00C61465">
          <w:rPr>
            <w:rFonts w:ascii="Maiandra GD" w:eastAsia="Times New Roman" w:hAnsi="Maiandra GD" w:cs="Arial"/>
            <w:b/>
            <w:bCs/>
            <w:color w:val="0000FF"/>
            <w:sz w:val="24"/>
            <w:szCs w:val="24"/>
            <w:u w:val="single"/>
          </w:rPr>
          <w:t>Generalized async return types</w:t>
        </w:r>
      </w:hyperlink>
    </w:p>
    <w:p w:rsidR="00C61465" w:rsidRPr="00C61465" w:rsidRDefault="00C61465" w:rsidP="00C61465">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hyperlink r:id="rId14" w:history="1">
        <w:r w:rsidRPr="00C61465">
          <w:rPr>
            <w:rFonts w:ascii="Maiandra GD" w:eastAsia="Times New Roman" w:hAnsi="Maiandra GD" w:cs="Arial"/>
            <w:b/>
            <w:bCs/>
            <w:color w:val="0000FF"/>
            <w:sz w:val="24"/>
            <w:szCs w:val="24"/>
            <w:u w:val="single"/>
          </w:rPr>
          <w:t>Expression bodied members</w:t>
        </w:r>
      </w:hyperlink>
    </w:p>
    <w:p w:rsidR="00C61465" w:rsidRPr="00C61465" w:rsidRDefault="00C61465" w:rsidP="00C61465">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hyperlink r:id="rId15" w:history="1">
        <w:r w:rsidRPr="00C61465">
          <w:rPr>
            <w:rFonts w:ascii="Maiandra GD" w:eastAsia="Times New Roman" w:hAnsi="Maiandra GD" w:cs="Arial"/>
            <w:b/>
            <w:bCs/>
            <w:color w:val="0000FF"/>
            <w:sz w:val="24"/>
            <w:szCs w:val="24"/>
            <w:u w:val="single"/>
          </w:rPr>
          <w:t>Throw expressions</w:t>
        </w:r>
      </w:hyperlink>
    </w:p>
    <w:p w:rsidR="00C61465" w:rsidRPr="00C61465" w:rsidRDefault="00C61465" w:rsidP="00C61465">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hyperlink r:id="rId16" w:history="1">
        <w:r w:rsidRPr="00C61465">
          <w:rPr>
            <w:rFonts w:ascii="Maiandra GD" w:eastAsia="Times New Roman" w:hAnsi="Maiandra GD" w:cs="Arial"/>
            <w:b/>
            <w:bCs/>
            <w:color w:val="0000FF"/>
            <w:sz w:val="24"/>
            <w:szCs w:val="24"/>
            <w:u w:val="single"/>
          </w:rPr>
          <w:t>Async main</w:t>
        </w:r>
      </w:hyperlink>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We are going to discuss each of these new features in details with examples from our next articles. In the next article, I am going to discuss the</w:t>
      </w:r>
      <w:r w:rsidRPr="00C61465">
        <w:rPr>
          <w:rFonts w:ascii="Maiandra GD" w:eastAsia="Times New Roman" w:hAnsi="Maiandra GD" w:cs="Arial"/>
          <w:color w:val="212529"/>
          <w:sz w:val="24"/>
          <w:szCs w:val="24"/>
          <w:bdr w:val="none" w:sz="0" w:space="0" w:color="auto" w:frame="1"/>
        </w:rPr>
        <w:t> </w:t>
      </w:r>
      <w:hyperlink r:id="rId17" w:history="1">
        <w:r w:rsidRPr="00C61465">
          <w:rPr>
            <w:rFonts w:ascii="Maiandra GD" w:eastAsia="Times New Roman" w:hAnsi="Maiandra GD" w:cs="Arial"/>
            <w:b/>
            <w:bCs/>
            <w:color w:val="007BFF"/>
            <w:sz w:val="24"/>
            <w:szCs w:val="24"/>
            <w:u w:val="single"/>
          </w:rPr>
          <w:t>Out variables in C# 7</w:t>
        </w:r>
      </w:hyperlink>
      <w:r w:rsidRPr="00C61465">
        <w:rPr>
          <w:rFonts w:ascii="Maiandra GD" w:eastAsia="Times New Roman" w:hAnsi="Maiandra GD" w:cs="Arial"/>
          <w:b/>
          <w:bCs/>
          <w:color w:val="212529"/>
          <w:sz w:val="24"/>
          <w:szCs w:val="24"/>
        </w:rPr>
        <w:t> </w:t>
      </w:r>
      <w:r w:rsidRPr="00C61465">
        <w:rPr>
          <w:rFonts w:ascii="Maiandra GD" w:eastAsia="Times New Roman" w:hAnsi="Maiandra GD" w:cs="Arial"/>
          <w:color w:val="000000"/>
          <w:sz w:val="24"/>
          <w:szCs w:val="24"/>
          <w:bdr w:val="none" w:sz="0" w:space="0" w:color="auto" w:frame="1"/>
        </w:rPr>
        <w:t>with examples.</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The most important point that you need to keep in mind is we are going to use </w:t>
      </w:r>
      <w:r w:rsidRPr="00C61465">
        <w:rPr>
          <w:rFonts w:ascii="Maiandra GD" w:eastAsia="Times New Roman" w:hAnsi="Maiandra GD" w:cs="Arial"/>
          <w:b/>
          <w:bCs/>
          <w:color w:val="000000"/>
          <w:sz w:val="24"/>
          <w:szCs w:val="24"/>
        </w:rPr>
        <w:t>Visual Studio 2017</w:t>
      </w:r>
      <w:r w:rsidRPr="00C61465">
        <w:rPr>
          <w:rFonts w:ascii="Maiandra GD" w:eastAsia="Times New Roman" w:hAnsi="Maiandra GD" w:cs="Arial"/>
          <w:color w:val="000000"/>
          <w:sz w:val="24"/>
          <w:szCs w:val="24"/>
          <w:bdr w:val="none" w:sz="0" w:space="0" w:color="auto" w:frame="1"/>
        </w:rPr>
        <w:t> with </w:t>
      </w:r>
      <w:r w:rsidRPr="00C61465">
        <w:rPr>
          <w:rFonts w:ascii="Maiandra GD" w:eastAsia="Times New Roman" w:hAnsi="Maiandra GD" w:cs="Arial"/>
          <w:b/>
          <w:bCs/>
          <w:color w:val="000000"/>
          <w:sz w:val="24"/>
          <w:szCs w:val="24"/>
        </w:rPr>
        <w:t>Dot Net framework 4.7.x</w:t>
      </w:r>
      <w:r w:rsidRPr="00C61465">
        <w:rPr>
          <w:rFonts w:ascii="Maiandra GD" w:eastAsia="Times New Roman" w:hAnsi="Maiandra GD" w:cs="Arial"/>
          <w:color w:val="000000"/>
          <w:sz w:val="24"/>
          <w:szCs w:val="24"/>
          <w:bdr w:val="none" w:sz="0" w:space="0" w:color="auto" w:frame="1"/>
        </w:rPr>
        <w:t>. Please be ready with visual studio 2017.</w:t>
      </w:r>
    </w:p>
    <w:p w:rsidR="00000000" w:rsidRPr="00C61465" w:rsidRDefault="007E4DF6">
      <w:pPr>
        <w:pBdr>
          <w:bottom w:val="double" w:sz="6" w:space="1" w:color="auto"/>
        </w:pBdr>
        <w:rPr>
          <w:rFonts w:ascii="Maiandra GD" w:hAnsi="Maiandra GD"/>
          <w:sz w:val="24"/>
          <w:szCs w:val="24"/>
        </w:rPr>
      </w:pPr>
    </w:p>
    <w:p w:rsidR="00C61465" w:rsidRPr="00C61465" w:rsidRDefault="00C61465" w:rsidP="00192633">
      <w:pPr>
        <w:pStyle w:val="Heading1"/>
        <w:spacing w:before="0" w:beforeAutospacing="0" w:after="48" w:afterAutospacing="0"/>
        <w:textAlignment w:val="baseline"/>
        <w:rPr>
          <w:rFonts w:ascii="Maiandra GD" w:hAnsi="Maiandra GD" w:cs="Segoe UI"/>
          <w:b w:val="0"/>
          <w:bCs w:val="0"/>
          <w:color w:val="212529"/>
          <w:sz w:val="24"/>
          <w:szCs w:val="24"/>
        </w:rPr>
      </w:pPr>
      <w:r w:rsidRPr="00192633">
        <w:rPr>
          <w:rFonts w:ascii="Maiandra GD" w:hAnsi="Maiandra GD"/>
          <w:bCs w:val="0"/>
          <w:color w:val="3A3A3A"/>
          <w:sz w:val="24"/>
          <w:szCs w:val="24"/>
          <w:highlight w:val="yellow"/>
        </w:rPr>
        <w:lastRenderedPageBreak/>
        <w:t>Out Variables in C#</w:t>
      </w:r>
      <w:r w:rsidR="00192633">
        <w:rPr>
          <w:rFonts w:ascii="Maiandra GD" w:hAnsi="Maiandra GD"/>
          <w:bCs w:val="0"/>
          <w:color w:val="3A3A3A"/>
          <w:sz w:val="24"/>
          <w:szCs w:val="24"/>
        </w:rPr>
        <w:t xml:space="preserve"> </w:t>
      </w:r>
    </w:p>
    <w:p w:rsidR="00C61465" w:rsidRPr="00C61465" w:rsidRDefault="00C61465" w:rsidP="00C61465">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Out Variables in C# 7 with examples</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In this article, I am going to discuss the improvement of </w:t>
      </w:r>
      <w:proofErr w:type="gramStart"/>
      <w:r w:rsidRPr="00C61465">
        <w:rPr>
          <w:rStyle w:val="Strong"/>
          <w:rFonts w:ascii="Maiandra GD" w:hAnsi="Maiandra GD" w:cs="Arial"/>
          <w:color w:val="000000"/>
          <w:bdr w:val="none" w:sz="0" w:space="0" w:color="auto" w:frame="1"/>
        </w:rPr>
        <w:t>Out</w:t>
      </w:r>
      <w:proofErr w:type="gramEnd"/>
      <w:r w:rsidRPr="00C61465">
        <w:rPr>
          <w:rStyle w:val="Strong"/>
          <w:rFonts w:ascii="Maiandra GD" w:hAnsi="Maiandra GD" w:cs="Arial"/>
          <w:color w:val="000000"/>
          <w:bdr w:val="none" w:sz="0" w:space="0" w:color="auto" w:frame="1"/>
        </w:rPr>
        <w:t xml:space="preserve"> variables in C#</w:t>
      </w:r>
      <w:r w:rsidRPr="00C61465">
        <w:rPr>
          <w:rFonts w:ascii="Maiandra GD" w:hAnsi="Maiandra GD" w:cs="Arial"/>
          <w:color w:val="000000"/>
          <w:bdr w:val="none" w:sz="0" w:space="0" w:color="auto" w:frame="1"/>
        </w:rPr>
        <w:t xml:space="preserve"> with Examples. With the introduction of C# 7, now it is possible to define the </w:t>
      </w:r>
      <w:proofErr w:type="gramStart"/>
      <w:r w:rsidRPr="00C61465">
        <w:rPr>
          <w:rFonts w:ascii="Maiandra GD" w:hAnsi="Maiandra GD" w:cs="Arial"/>
          <w:color w:val="000000"/>
          <w:bdr w:val="none" w:sz="0" w:space="0" w:color="auto" w:frame="1"/>
        </w:rPr>
        <w:t>method’s</w:t>
      </w:r>
      <w:proofErr w:type="gramEnd"/>
      <w:r w:rsidRPr="00C61465">
        <w:rPr>
          <w:rFonts w:ascii="Maiandra GD" w:hAnsi="Maiandra GD" w:cs="Arial"/>
          <w:color w:val="000000"/>
          <w:bdr w:val="none" w:sz="0" w:space="0" w:color="auto" w:frame="1"/>
        </w:rPr>
        <w:t xml:space="preserve"> out parameters directly within the method. As part of this article, we are going to discuss the following pointers.</w:t>
      </w:r>
    </w:p>
    <w:p w:rsidR="00C61465" w:rsidRPr="00C61465" w:rsidRDefault="00C61465" w:rsidP="00C61465">
      <w:pPr>
        <w:numPr>
          <w:ilvl w:val="0"/>
          <w:numId w:val="2"/>
        </w:numPr>
        <w:shd w:val="clear" w:color="auto" w:fill="FFFFFF"/>
        <w:spacing w:after="0" w:line="240" w:lineRule="auto"/>
        <w:textAlignment w:val="baseline"/>
        <w:rPr>
          <w:rFonts w:ascii="Maiandra GD" w:hAnsi="Maiandra GD" w:cs="Segoe UI"/>
          <w:color w:val="212529"/>
          <w:sz w:val="24"/>
          <w:szCs w:val="24"/>
        </w:rPr>
      </w:pPr>
      <w:r w:rsidRPr="00C61465">
        <w:rPr>
          <w:rStyle w:val="Strong"/>
          <w:rFonts w:ascii="Maiandra GD" w:hAnsi="Maiandra GD" w:cs="Arial"/>
          <w:color w:val="0000FF"/>
          <w:sz w:val="24"/>
          <w:szCs w:val="24"/>
          <w:bdr w:val="none" w:sz="0" w:space="0" w:color="auto" w:frame="1"/>
        </w:rPr>
        <w:t xml:space="preserve">How to work with the Out Parameter </w:t>
      </w:r>
      <w:proofErr w:type="gramStart"/>
      <w:r w:rsidRPr="00C61465">
        <w:rPr>
          <w:rStyle w:val="Strong"/>
          <w:rFonts w:ascii="Maiandra GD" w:hAnsi="Maiandra GD" w:cs="Arial"/>
          <w:color w:val="0000FF"/>
          <w:sz w:val="24"/>
          <w:szCs w:val="24"/>
          <w:bdr w:val="none" w:sz="0" w:space="0" w:color="auto" w:frame="1"/>
        </w:rPr>
        <w:t>Before</w:t>
      </w:r>
      <w:proofErr w:type="gramEnd"/>
      <w:r w:rsidRPr="00C61465">
        <w:rPr>
          <w:rStyle w:val="Strong"/>
          <w:rFonts w:ascii="Maiandra GD" w:hAnsi="Maiandra GD" w:cs="Arial"/>
          <w:color w:val="0000FF"/>
          <w:sz w:val="24"/>
          <w:szCs w:val="24"/>
          <w:bdr w:val="none" w:sz="0" w:space="0" w:color="auto" w:frame="1"/>
        </w:rPr>
        <w:t xml:space="preserve"> C# 7?</w:t>
      </w:r>
    </w:p>
    <w:p w:rsidR="00C61465" w:rsidRPr="00C61465" w:rsidRDefault="00C61465" w:rsidP="00C61465">
      <w:pPr>
        <w:numPr>
          <w:ilvl w:val="0"/>
          <w:numId w:val="2"/>
        </w:numPr>
        <w:shd w:val="clear" w:color="auto" w:fill="FFFFFF"/>
        <w:spacing w:after="0" w:line="240" w:lineRule="auto"/>
        <w:textAlignment w:val="baseline"/>
        <w:rPr>
          <w:rFonts w:ascii="Maiandra GD" w:hAnsi="Maiandra GD" w:cs="Segoe UI"/>
          <w:color w:val="212529"/>
          <w:sz w:val="24"/>
          <w:szCs w:val="24"/>
        </w:rPr>
      </w:pPr>
      <w:r w:rsidRPr="00C61465">
        <w:rPr>
          <w:rStyle w:val="Strong"/>
          <w:rFonts w:ascii="Maiandra GD" w:hAnsi="Maiandra GD" w:cs="Arial"/>
          <w:color w:val="0000FF"/>
          <w:sz w:val="24"/>
          <w:szCs w:val="24"/>
          <w:bdr w:val="none" w:sz="0" w:space="0" w:color="auto" w:frame="1"/>
        </w:rPr>
        <w:t>Working with Out Variable in C# 7.</w:t>
      </w:r>
    </w:p>
    <w:p w:rsidR="00C61465" w:rsidRPr="00C61465" w:rsidRDefault="00C61465" w:rsidP="00C61465">
      <w:pPr>
        <w:numPr>
          <w:ilvl w:val="0"/>
          <w:numId w:val="2"/>
        </w:numPr>
        <w:shd w:val="clear" w:color="auto" w:fill="FFFFFF"/>
        <w:spacing w:after="0" w:line="240" w:lineRule="auto"/>
        <w:textAlignment w:val="baseline"/>
        <w:rPr>
          <w:rFonts w:ascii="Maiandra GD" w:hAnsi="Maiandra GD" w:cs="Segoe UI"/>
          <w:color w:val="212529"/>
          <w:sz w:val="24"/>
          <w:szCs w:val="24"/>
        </w:rPr>
      </w:pPr>
      <w:r w:rsidRPr="00C61465">
        <w:rPr>
          <w:rStyle w:val="Strong"/>
          <w:rFonts w:ascii="Maiandra GD" w:hAnsi="Maiandra GD" w:cs="Arial"/>
          <w:color w:val="0000FF"/>
          <w:sz w:val="24"/>
          <w:szCs w:val="24"/>
          <w:bdr w:val="none" w:sz="0" w:space="0" w:color="auto" w:frame="1"/>
        </w:rPr>
        <w:t>What is the Scope of Out Parameter?</w:t>
      </w:r>
    </w:p>
    <w:p w:rsidR="00C61465" w:rsidRPr="00C61465" w:rsidRDefault="00C61465" w:rsidP="00C61465">
      <w:pPr>
        <w:numPr>
          <w:ilvl w:val="0"/>
          <w:numId w:val="2"/>
        </w:numPr>
        <w:shd w:val="clear" w:color="auto" w:fill="FFFFFF"/>
        <w:spacing w:after="0" w:line="240" w:lineRule="auto"/>
        <w:textAlignment w:val="baseline"/>
        <w:rPr>
          <w:rFonts w:ascii="Maiandra GD" w:hAnsi="Maiandra GD" w:cs="Segoe UI"/>
          <w:color w:val="212529"/>
          <w:sz w:val="24"/>
          <w:szCs w:val="24"/>
        </w:rPr>
      </w:pPr>
      <w:r w:rsidRPr="00C61465">
        <w:rPr>
          <w:rStyle w:val="Strong"/>
          <w:rFonts w:ascii="Maiandra GD" w:hAnsi="Maiandra GD" w:cs="Arial"/>
          <w:color w:val="0000FF"/>
          <w:sz w:val="24"/>
          <w:szCs w:val="24"/>
          <w:bdr w:val="none" w:sz="0" w:space="0" w:color="auto" w:frame="1"/>
        </w:rPr>
        <w:t>Can we declare the out variable with var data type from C# 7?</w:t>
      </w:r>
    </w:p>
    <w:p w:rsidR="00C61465" w:rsidRPr="00C61465" w:rsidRDefault="00C61465" w:rsidP="00C61465">
      <w:pPr>
        <w:numPr>
          <w:ilvl w:val="0"/>
          <w:numId w:val="2"/>
        </w:numPr>
        <w:shd w:val="clear" w:color="auto" w:fill="FFFFFF"/>
        <w:spacing w:after="0" w:line="240" w:lineRule="auto"/>
        <w:textAlignment w:val="baseline"/>
        <w:rPr>
          <w:rFonts w:ascii="Maiandra GD" w:hAnsi="Maiandra GD" w:cs="Segoe UI"/>
          <w:color w:val="212529"/>
          <w:sz w:val="24"/>
          <w:szCs w:val="24"/>
        </w:rPr>
      </w:pPr>
      <w:r w:rsidRPr="00C61465">
        <w:rPr>
          <w:rStyle w:val="Strong"/>
          <w:rFonts w:ascii="Maiandra GD" w:hAnsi="Maiandra GD" w:cs="Arial"/>
          <w:color w:val="0000FF"/>
          <w:sz w:val="24"/>
          <w:szCs w:val="24"/>
          <w:bdr w:val="none" w:sz="0" w:space="0" w:color="auto" w:frame="1"/>
        </w:rPr>
        <w:t xml:space="preserve">How to </w:t>
      </w:r>
      <w:proofErr w:type="gramStart"/>
      <w:r w:rsidRPr="00C61465">
        <w:rPr>
          <w:rStyle w:val="Strong"/>
          <w:rFonts w:ascii="Maiandra GD" w:hAnsi="Maiandra GD" w:cs="Arial"/>
          <w:color w:val="0000FF"/>
          <w:sz w:val="24"/>
          <w:szCs w:val="24"/>
          <w:bdr w:val="none" w:sz="0" w:space="0" w:color="auto" w:frame="1"/>
        </w:rPr>
        <w:t>Ignore</w:t>
      </w:r>
      <w:proofErr w:type="gramEnd"/>
      <w:r w:rsidRPr="00C61465">
        <w:rPr>
          <w:rStyle w:val="Strong"/>
          <w:rFonts w:ascii="Maiandra GD" w:hAnsi="Maiandra GD" w:cs="Arial"/>
          <w:color w:val="0000FF"/>
          <w:sz w:val="24"/>
          <w:szCs w:val="24"/>
          <w:bdr w:val="none" w:sz="0" w:space="0" w:color="auto" w:frame="1"/>
        </w:rPr>
        <w:t xml:space="preserve"> an out parameter in C#?</w:t>
      </w:r>
    </w:p>
    <w:p w:rsidR="00C61465" w:rsidRPr="00C61465" w:rsidRDefault="00C61465" w:rsidP="00C61465">
      <w:pPr>
        <w:numPr>
          <w:ilvl w:val="0"/>
          <w:numId w:val="2"/>
        </w:numPr>
        <w:shd w:val="clear" w:color="auto" w:fill="FFFFFF"/>
        <w:spacing w:after="0" w:line="240" w:lineRule="auto"/>
        <w:textAlignment w:val="baseline"/>
        <w:rPr>
          <w:rFonts w:ascii="Maiandra GD" w:hAnsi="Maiandra GD" w:cs="Segoe UI"/>
          <w:color w:val="212529"/>
          <w:sz w:val="24"/>
          <w:szCs w:val="24"/>
        </w:rPr>
      </w:pPr>
      <w:r w:rsidRPr="00C61465">
        <w:rPr>
          <w:rStyle w:val="Strong"/>
          <w:rFonts w:ascii="Maiandra GD" w:hAnsi="Maiandra GD" w:cs="Arial"/>
          <w:color w:val="0000FF"/>
          <w:sz w:val="24"/>
          <w:szCs w:val="24"/>
          <w:bdr w:val="none" w:sz="0" w:space="0" w:color="auto" w:frame="1"/>
        </w:rPr>
        <w:t>Out Parameter Using TryParse</w:t>
      </w:r>
    </w:p>
    <w:p w:rsidR="00C61465" w:rsidRPr="00C61465" w:rsidRDefault="00C61465" w:rsidP="00C6146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 xml:space="preserve">How to work with the Out Parameter </w:t>
      </w:r>
      <w:proofErr w:type="gramStart"/>
      <w:r w:rsidRPr="00C61465">
        <w:rPr>
          <w:rStyle w:val="Strong"/>
          <w:rFonts w:ascii="Maiandra GD" w:hAnsi="Maiandra GD" w:cs="Arial"/>
          <w:b/>
          <w:bCs/>
          <w:color w:val="000000"/>
          <w:sz w:val="24"/>
          <w:szCs w:val="24"/>
          <w:bdr w:val="none" w:sz="0" w:space="0" w:color="auto" w:frame="1"/>
        </w:rPr>
        <w:t>Before</w:t>
      </w:r>
      <w:proofErr w:type="gramEnd"/>
      <w:r w:rsidRPr="00C61465">
        <w:rPr>
          <w:rStyle w:val="Strong"/>
          <w:rFonts w:ascii="Maiandra GD" w:hAnsi="Maiandra GD" w:cs="Arial"/>
          <w:b/>
          <w:bCs/>
          <w:color w:val="000000"/>
          <w:sz w:val="24"/>
          <w:szCs w:val="24"/>
          <w:bdr w:val="none" w:sz="0" w:space="0" w:color="auto" w:frame="1"/>
        </w:rPr>
        <w:t xml:space="preserve"> C# 7?</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In C#, we generally use the </w:t>
      </w:r>
      <w:r w:rsidRPr="00C61465">
        <w:rPr>
          <w:rStyle w:val="Strong"/>
          <w:rFonts w:ascii="Maiandra GD" w:hAnsi="Maiandra GD" w:cs="Arial"/>
          <w:color w:val="000000"/>
          <w:bdr w:val="none" w:sz="0" w:space="0" w:color="auto" w:frame="1"/>
        </w:rPr>
        <w:t>out parameter </w:t>
      </w:r>
      <w:r w:rsidRPr="00C61465">
        <w:rPr>
          <w:rFonts w:ascii="Maiandra GD" w:hAnsi="Maiandra GD" w:cs="Arial"/>
          <w:color w:val="000000"/>
          <w:bdr w:val="none" w:sz="0" w:space="0" w:color="auto" w:frame="1"/>
        </w:rPr>
        <w:t>to pass a method argument’s reference. If you want to use an </w:t>
      </w:r>
      <w:r w:rsidRPr="00C61465">
        <w:rPr>
          <w:rStyle w:val="Strong"/>
          <w:rFonts w:ascii="Maiandra GD" w:hAnsi="Maiandra GD" w:cs="Arial"/>
          <w:color w:val="000000"/>
          <w:bdr w:val="none" w:sz="0" w:space="0" w:color="auto" w:frame="1"/>
        </w:rPr>
        <w:t>out</w:t>
      </w:r>
      <w:r w:rsidRPr="00C61465">
        <w:rPr>
          <w:rFonts w:ascii="Maiandra GD" w:hAnsi="Maiandra GD" w:cs="Arial"/>
          <w:color w:val="000000"/>
          <w:bdr w:val="none" w:sz="0" w:space="0" w:color="auto" w:frame="1"/>
        </w:rPr>
        <w:t> parameter, then you need to explicitly specify the </w:t>
      </w:r>
      <w:r w:rsidRPr="00C61465">
        <w:rPr>
          <w:rStyle w:val="Strong"/>
          <w:rFonts w:ascii="Maiandra GD" w:hAnsi="Maiandra GD" w:cs="Arial"/>
          <w:color w:val="000000"/>
          <w:bdr w:val="none" w:sz="0" w:space="0" w:color="auto" w:frame="1"/>
        </w:rPr>
        <w:t>out</w:t>
      </w:r>
      <w:r w:rsidRPr="00C61465">
        <w:rPr>
          <w:rFonts w:ascii="Maiandra GD" w:hAnsi="Maiandra GD" w:cs="Arial"/>
          <w:color w:val="000000"/>
          <w:bdr w:val="none" w:sz="0" w:space="0" w:color="auto" w:frame="1"/>
        </w:rPr>
        <w:t> keyword in both the calling method and method definition. Before C# 7, we need to split their declaration and usage into two parts i.e. first we need to declare a variable and then we need to pass that variable to the method using the </w:t>
      </w:r>
      <w:r w:rsidRPr="00C61465">
        <w:rPr>
          <w:rStyle w:val="Strong"/>
          <w:rFonts w:ascii="Maiandra GD" w:hAnsi="Maiandra GD" w:cs="Arial"/>
          <w:color w:val="000000"/>
          <w:bdr w:val="none" w:sz="0" w:space="0" w:color="auto" w:frame="1"/>
        </w:rPr>
        <w:t>out</w:t>
      </w:r>
      <w:r w:rsidRPr="00C61465">
        <w:rPr>
          <w:rFonts w:ascii="Maiandra GD" w:hAnsi="Maiandra GD" w:cs="Arial"/>
          <w:color w:val="000000"/>
          <w:bdr w:val="none" w:sz="0" w:space="0" w:color="auto" w:frame="1"/>
        </w:rPr>
        <w:t> keyword. The </w:t>
      </w:r>
      <w:r w:rsidRPr="00C61465">
        <w:rPr>
          <w:rStyle w:val="Strong"/>
          <w:rFonts w:ascii="Maiandra GD" w:hAnsi="Maiandra GD" w:cs="Arial"/>
          <w:color w:val="000000"/>
          <w:bdr w:val="none" w:sz="0" w:space="0" w:color="auto" w:frame="1"/>
        </w:rPr>
        <w:t>Out</w:t>
      </w:r>
      <w:r w:rsidRPr="00C61465">
        <w:rPr>
          <w:rFonts w:ascii="Maiandra GD" w:hAnsi="Maiandra GD" w:cs="Arial"/>
          <w:color w:val="000000"/>
          <w:bdr w:val="none" w:sz="0" w:space="0" w:color="auto" w:frame="1"/>
        </w:rPr>
        <w:t> Parameter in C# never carries value into the method definition. So, it is not required to initialize the out parameter while declaring.</w:t>
      </w:r>
    </w:p>
    <w:p w:rsidR="00C61465" w:rsidRPr="00C61465" w:rsidRDefault="00C61465" w:rsidP="00C61465">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C61465">
        <w:rPr>
          <w:rStyle w:val="Strong"/>
          <w:rFonts w:ascii="Maiandra GD" w:hAnsi="Maiandra GD" w:cs="Arial"/>
          <w:b/>
          <w:bCs/>
          <w:color w:val="3A3A3A"/>
          <w:sz w:val="24"/>
          <w:szCs w:val="24"/>
          <w:bdr w:val="none" w:sz="0" w:space="0" w:color="auto" w:frame="1"/>
        </w:rPr>
        <w:t>Example: </w:t>
      </w:r>
      <w:r w:rsidRPr="00C61465">
        <w:rPr>
          <w:rStyle w:val="Strong"/>
          <w:rFonts w:ascii="Maiandra GD" w:hAnsi="Maiandra GD" w:cs="Arial"/>
          <w:b/>
          <w:bCs/>
          <w:color w:val="000000"/>
          <w:sz w:val="24"/>
          <w:szCs w:val="24"/>
          <w:bdr w:val="none" w:sz="0" w:space="0" w:color="auto" w:frame="1"/>
        </w:rPr>
        <w:t xml:space="preserve">Out Parameter </w:t>
      </w:r>
      <w:proofErr w:type="gramStart"/>
      <w:r w:rsidRPr="00C61465">
        <w:rPr>
          <w:rStyle w:val="Strong"/>
          <w:rFonts w:ascii="Maiandra GD" w:hAnsi="Maiandra GD" w:cs="Arial"/>
          <w:b/>
          <w:bCs/>
          <w:color w:val="000000"/>
          <w:sz w:val="24"/>
          <w:szCs w:val="24"/>
          <w:bdr w:val="none" w:sz="0" w:space="0" w:color="auto" w:frame="1"/>
        </w:rPr>
        <w:t>Before</w:t>
      </w:r>
      <w:proofErr w:type="gramEnd"/>
      <w:r w:rsidRPr="00C61465">
        <w:rPr>
          <w:rStyle w:val="Strong"/>
          <w:rFonts w:ascii="Maiandra GD" w:hAnsi="Maiandra GD" w:cs="Arial"/>
          <w:b/>
          <w:bCs/>
          <w:color w:val="000000"/>
          <w:sz w:val="24"/>
          <w:szCs w:val="24"/>
          <w:bdr w:val="none" w:sz="0" w:space="0" w:color="auto" w:frame="1"/>
        </w:rPr>
        <w:t xml:space="preserve"> C# 7</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Let us understand how to use Out Parameter before C# 7 with an example. Please have a look at the below example. As you can see the GetEmployeeDetails method is created with four out parameters. Then within the Main method, first we declare four variables without initializing. Initialization is optional. Then while calling the GetEmployeeDetails method, we pass the four variables by specifying the out keyword. </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Program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string</w:t>
      </w:r>
      <w:proofErr w:type="gramEnd"/>
      <w:r w:rsidRPr="00C61465">
        <w:rPr>
          <w:rStyle w:val="enlighter-text"/>
          <w:rFonts w:ascii="Maiandra GD" w:hAnsi="Maiandra GD" w:cs="Consolas"/>
          <w:color w:val="CFD5E0"/>
          <w:sz w:val="24"/>
          <w:szCs w:val="24"/>
          <w:bdr w:val="none" w:sz="0" w:space="0" w:color="auto" w:frame="1"/>
        </w:rPr>
        <w:t xml:space="preserve"> EmployeeName, Gender, Department;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5"/>
          <w:rFonts w:ascii="Maiandra GD" w:hAnsi="Maiandra GD" w:cs="Consolas"/>
          <w:b/>
          <w:bCs/>
          <w:color w:val="D171DD"/>
          <w:sz w:val="24"/>
          <w:szCs w:val="24"/>
          <w:bdr w:val="none" w:sz="0" w:space="0" w:color="auto" w:frame="1"/>
        </w:rPr>
        <w:t>long</w:t>
      </w:r>
      <w:proofErr w:type="gramEnd"/>
      <w:r w:rsidRPr="00C61465">
        <w:rPr>
          <w:rStyle w:val="enlighter-text"/>
          <w:rFonts w:ascii="Maiandra GD" w:hAnsi="Maiandra GD" w:cs="Consolas"/>
          <w:color w:val="CFD5E0"/>
          <w:sz w:val="24"/>
          <w:szCs w:val="24"/>
          <w:bdr w:val="none" w:sz="0" w:space="0" w:color="auto" w:frame="1"/>
        </w:rPr>
        <w:t xml:space="preserve"> Salary;</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m0"/>
          <w:rFonts w:ascii="Maiandra GD" w:hAnsi="Maiandra GD" w:cs="Consolas"/>
          <w:color w:val="4284AE"/>
          <w:sz w:val="24"/>
          <w:szCs w:val="24"/>
          <w:bdr w:val="none" w:sz="0" w:space="0" w:color="auto" w:frame="1"/>
        </w:rPr>
        <w:t>GetEmployeeDetails</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EmployeeName, </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Gender, </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Salary, </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Department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"Employee Details:"</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"Name: {0}, Gender: {1}, Salary: {2}, Department: {3}"</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lastRenderedPageBreak/>
        <w:t>EmployeeName, Gender, Salary, Department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GetEmployeeDetails</w:t>
      </w:r>
      <w:r w:rsidRPr="00C61465">
        <w:rPr>
          <w:rStyle w:val="enlighter-g1"/>
          <w:rFonts w:ascii="Maiandra GD" w:hAnsi="Maiandra GD" w:cs="Consolas"/>
          <w:b/>
          <w:bCs/>
          <w:color w:val="6B7C8B"/>
          <w:sz w:val="24"/>
          <w:szCs w:val="24"/>
          <w:bdr w:val="none" w:sz="0" w:space="0" w:color="auto" w:frame="1"/>
        </w:rPr>
        <w:t>(</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string EmployeeName, </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string Gender, </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long</w:t>
      </w:r>
      <w:r w:rsidRPr="00C61465">
        <w:rPr>
          <w:rStyle w:val="enlighter-text"/>
          <w:rFonts w:ascii="Maiandra GD" w:hAnsi="Maiandra GD" w:cs="Consolas"/>
          <w:color w:val="CFD5E0"/>
          <w:sz w:val="24"/>
          <w:szCs w:val="24"/>
          <w:bdr w:val="none" w:sz="0" w:space="0" w:color="auto" w:frame="1"/>
        </w:rPr>
        <w:t xml:space="preserve"> Salary, </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string Department</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 xml:space="preserve">EmployeeName = </w:t>
      </w:r>
      <w:r w:rsidRPr="00C61465">
        <w:rPr>
          <w:rStyle w:val="enlighter-s0"/>
          <w:rFonts w:ascii="Maiandra GD" w:hAnsi="Maiandra GD" w:cs="Consolas"/>
          <w:color w:val="7CC379"/>
          <w:sz w:val="24"/>
          <w:szCs w:val="24"/>
          <w:bdr w:val="none" w:sz="0" w:space="0" w:color="auto" w:frame="1"/>
        </w:rPr>
        <w:t>"Pranaya Rout"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 xml:space="preserve">Gender = </w:t>
      </w:r>
      <w:r w:rsidRPr="00C61465">
        <w:rPr>
          <w:rStyle w:val="enlighter-s0"/>
          <w:rFonts w:ascii="Maiandra GD" w:hAnsi="Maiandra GD" w:cs="Consolas"/>
          <w:color w:val="7CC379"/>
          <w:sz w:val="24"/>
          <w:szCs w:val="24"/>
          <w:bdr w:val="none" w:sz="0" w:space="0" w:color="auto" w:frame="1"/>
        </w:rPr>
        <w:t>"Male"</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 xml:space="preserve">Salary = </w:t>
      </w:r>
      <w:r w:rsidRPr="00C61465">
        <w:rPr>
          <w:rStyle w:val="enlighter-n1"/>
          <w:rFonts w:ascii="Maiandra GD" w:hAnsi="Maiandra GD" w:cs="Consolas"/>
          <w:color w:val="D19A66"/>
          <w:sz w:val="24"/>
          <w:szCs w:val="24"/>
          <w:bdr w:val="none" w:sz="0" w:space="0" w:color="auto" w:frame="1"/>
        </w:rPr>
        <w:t>20000</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 xml:space="preserve">Department = </w:t>
      </w:r>
      <w:r w:rsidRPr="00C61465">
        <w:rPr>
          <w:rStyle w:val="enlighter-s0"/>
          <w:rFonts w:ascii="Maiandra GD" w:hAnsi="Maiandra GD" w:cs="Consolas"/>
          <w:color w:val="7CC379"/>
          <w:sz w:val="24"/>
          <w:szCs w:val="24"/>
          <w:bdr w:val="none" w:sz="0" w:space="0" w:color="auto" w:frame="1"/>
        </w:rPr>
        <w:t>"IT"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Heading6"/>
        <w:shd w:val="clear" w:color="auto" w:fill="FFFFFF"/>
        <w:spacing w:before="0"/>
        <w:jc w:val="both"/>
        <w:textAlignment w:val="baseline"/>
        <w:rPr>
          <w:rFonts w:ascii="Maiandra GD" w:hAnsi="Maiandra GD" w:cs="Segoe UI"/>
          <w:color w:val="3A3A3A"/>
          <w:sz w:val="24"/>
          <w:szCs w:val="24"/>
        </w:rPr>
      </w:pPr>
      <w:r w:rsidRPr="00C61465">
        <w:rPr>
          <w:rStyle w:val="Strong"/>
          <w:rFonts w:ascii="Maiandra GD" w:hAnsi="Maiandra GD" w:cs="Arial"/>
          <w:b w:val="0"/>
          <w:bCs w:val="0"/>
          <w:color w:val="000000"/>
          <w:sz w:val="24"/>
          <w:szCs w:val="24"/>
          <w:bdr w:val="none" w:sz="0" w:space="0" w:color="auto" w:frame="1"/>
        </w:rPr>
        <w:t>Output: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noProof/>
          <w:color w:val="212529"/>
          <w:bdr w:val="none" w:sz="0" w:space="0" w:color="auto" w:frame="1"/>
        </w:rPr>
        <w:drawing>
          <wp:inline distT="0" distB="0" distL="0" distR="0">
            <wp:extent cx="5645785" cy="690880"/>
            <wp:effectExtent l="19050" t="0" r="0" b="0"/>
            <wp:docPr id="3" name="Picture 3" descr="OUT variables in 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 variables in C# 7"/>
                    <pic:cNvPicPr>
                      <a:picLocks noChangeAspect="1" noChangeArrowheads="1"/>
                    </pic:cNvPicPr>
                  </pic:nvPicPr>
                  <pic:blipFill>
                    <a:blip r:embed="rId18"/>
                    <a:srcRect/>
                    <a:stretch>
                      <a:fillRect/>
                    </a:stretch>
                  </pic:blipFill>
                  <pic:spPr bwMode="auto">
                    <a:xfrm>
                      <a:off x="0" y="0"/>
                      <a:ext cx="5645785" cy="690880"/>
                    </a:xfrm>
                    <a:prstGeom prst="rect">
                      <a:avLst/>
                    </a:prstGeom>
                    <a:noFill/>
                    <a:ln w="9525">
                      <a:noFill/>
                      <a:miter lim="800000"/>
                      <a:headEnd/>
                      <a:tailEnd/>
                    </a:ln>
                  </pic:spPr>
                </pic:pic>
              </a:graphicData>
            </a:graphic>
          </wp:inline>
        </w:drawing>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Style w:val="Strong"/>
          <w:rFonts w:ascii="Maiandra GD" w:hAnsi="Maiandra GD" w:cs="Arial"/>
          <w:color w:val="000000"/>
          <w:bdr w:val="none" w:sz="0" w:space="0" w:color="auto" w:frame="1"/>
        </w:rPr>
        <w:t>Note:</w:t>
      </w:r>
      <w:r w:rsidRPr="00C61465">
        <w:rPr>
          <w:rFonts w:ascii="Maiandra GD" w:hAnsi="Maiandra GD" w:cs="Arial"/>
          <w:color w:val="000000"/>
          <w:bdr w:val="none" w:sz="0" w:space="0" w:color="auto" w:frame="1"/>
        </w:rPr>
        <w:t> The Out Parameter in C# never carries the value into the method definition. So, it is mandatory to initialize the out variables within the method definition otherwise you will get a compile-time error in C#. Again you cannot use the “</w:t>
      </w:r>
      <w:r w:rsidRPr="00C61465">
        <w:rPr>
          <w:rStyle w:val="Strong"/>
          <w:rFonts w:ascii="Maiandra GD" w:hAnsi="Maiandra GD" w:cs="Arial"/>
          <w:color w:val="000000"/>
          <w:bdr w:val="none" w:sz="0" w:space="0" w:color="auto" w:frame="1"/>
        </w:rPr>
        <w:t>var</w:t>
      </w:r>
      <w:r w:rsidRPr="00C61465">
        <w:rPr>
          <w:rFonts w:ascii="Maiandra GD" w:hAnsi="Maiandra GD" w:cs="Arial"/>
          <w:color w:val="000000"/>
          <w:bdr w:val="none" w:sz="0" w:space="0" w:color="auto" w:frame="1"/>
        </w:rPr>
        <w:t>” data type to declare these variables.</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Now, the question is, it is not required to initialize the out variables then why should we split their usage into two parts. Well, this will be overcome with C# 7.</w:t>
      </w:r>
    </w:p>
    <w:p w:rsidR="00C61465" w:rsidRPr="00C61465" w:rsidRDefault="00C61465" w:rsidP="00C61465">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proofErr w:type="gramStart"/>
      <w:r w:rsidRPr="00C61465">
        <w:rPr>
          <w:rStyle w:val="Strong"/>
          <w:rFonts w:ascii="Maiandra GD" w:hAnsi="Maiandra GD" w:cs="Arial"/>
          <w:b/>
          <w:bCs/>
          <w:color w:val="000000"/>
          <w:sz w:val="24"/>
          <w:szCs w:val="24"/>
          <w:bdr w:val="none" w:sz="0" w:space="0" w:color="auto" w:frame="1"/>
        </w:rPr>
        <w:t>Working with Out Variable in C# 7.</w:t>
      </w:r>
      <w:proofErr w:type="gramEnd"/>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 xml:space="preserve">With the introduction of C# 7, now it is possible to define a method’s out parameters directly within the method. So the above program can be rewritten as shown below and also gives the same output. Here, you can see, we are directly declaring the variable at the time of method call i.e. </w:t>
      </w:r>
      <w:proofErr w:type="gramStart"/>
      <w:r w:rsidRPr="00C61465">
        <w:rPr>
          <w:rFonts w:ascii="Maiandra GD" w:hAnsi="Maiandra GD" w:cs="Arial"/>
          <w:color w:val="000000"/>
          <w:bdr w:val="none" w:sz="0" w:space="0" w:color="auto" w:frame="1"/>
        </w:rPr>
        <w:t>GetEmployeeDetails(</w:t>
      </w:r>
      <w:proofErr w:type="gramEnd"/>
      <w:r w:rsidRPr="00C61465">
        <w:rPr>
          <w:rFonts w:ascii="Maiandra GD" w:hAnsi="Maiandra GD" w:cs="Arial"/>
          <w:color w:val="000000"/>
          <w:bdr w:val="none" w:sz="0" w:space="0" w:color="auto" w:frame="1"/>
        </w:rPr>
        <w:t>out string EmployeeName, out string Gender, out long Salary, out string Department);. This will eliminate the need to split the usage of C# out variable in two parts.</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Program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lastRenderedPageBreak/>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m0"/>
          <w:rFonts w:ascii="Maiandra GD" w:hAnsi="Maiandra GD" w:cs="Consolas"/>
          <w:color w:val="4284AE"/>
          <w:sz w:val="24"/>
          <w:szCs w:val="24"/>
          <w:bdr w:val="none" w:sz="0" w:space="0" w:color="auto" w:frame="1"/>
        </w:rPr>
        <w:t>GetEmployeeDetails</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string EmployeeName, </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string Gender, </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long</w:t>
      </w:r>
      <w:r w:rsidRPr="00C61465">
        <w:rPr>
          <w:rStyle w:val="enlighter-text"/>
          <w:rFonts w:ascii="Maiandra GD" w:hAnsi="Maiandra GD" w:cs="Consolas"/>
          <w:color w:val="CFD5E0"/>
          <w:sz w:val="24"/>
          <w:szCs w:val="24"/>
          <w:bdr w:val="none" w:sz="0" w:space="0" w:color="auto" w:frame="1"/>
        </w:rPr>
        <w:t xml:space="preserve"> Salary, </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string Department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"Employee Details:"</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"Name: {0}, Gender: {1}, Salary: {2}, Department: {3}"</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EmployeeName, Gender, Salary, Department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GetEmployeeDetails</w:t>
      </w:r>
      <w:r w:rsidRPr="00C61465">
        <w:rPr>
          <w:rStyle w:val="enlighter-g1"/>
          <w:rFonts w:ascii="Maiandra GD" w:hAnsi="Maiandra GD" w:cs="Consolas"/>
          <w:b/>
          <w:bCs/>
          <w:color w:val="6B7C8B"/>
          <w:sz w:val="24"/>
          <w:szCs w:val="24"/>
          <w:bdr w:val="none" w:sz="0" w:space="0" w:color="auto" w:frame="1"/>
        </w:rPr>
        <w:t>(</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string EmployeeName, </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string Gender, </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long</w:t>
      </w:r>
      <w:r w:rsidRPr="00C61465">
        <w:rPr>
          <w:rStyle w:val="enlighter-text"/>
          <w:rFonts w:ascii="Maiandra GD" w:hAnsi="Maiandra GD" w:cs="Consolas"/>
          <w:color w:val="CFD5E0"/>
          <w:sz w:val="24"/>
          <w:szCs w:val="24"/>
          <w:bdr w:val="none" w:sz="0" w:space="0" w:color="auto" w:frame="1"/>
        </w:rPr>
        <w:t xml:space="preserve"> Salary, </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string Department</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 xml:space="preserve">EmployeeName = </w:t>
      </w:r>
      <w:r w:rsidRPr="00C61465">
        <w:rPr>
          <w:rStyle w:val="enlighter-s0"/>
          <w:rFonts w:ascii="Maiandra GD" w:hAnsi="Maiandra GD" w:cs="Consolas"/>
          <w:color w:val="7CC379"/>
          <w:sz w:val="24"/>
          <w:szCs w:val="24"/>
          <w:bdr w:val="none" w:sz="0" w:space="0" w:color="auto" w:frame="1"/>
        </w:rPr>
        <w:t>"Pranaya Rout"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 xml:space="preserve">Gender = </w:t>
      </w:r>
      <w:r w:rsidRPr="00C61465">
        <w:rPr>
          <w:rStyle w:val="enlighter-s0"/>
          <w:rFonts w:ascii="Maiandra GD" w:hAnsi="Maiandra GD" w:cs="Consolas"/>
          <w:color w:val="7CC379"/>
          <w:sz w:val="24"/>
          <w:szCs w:val="24"/>
          <w:bdr w:val="none" w:sz="0" w:space="0" w:color="auto" w:frame="1"/>
        </w:rPr>
        <w:t>"Male"</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 xml:space="preserve">Salary = </w:t>
      </w:r>
      <w:r w:rsidRPr="00C61465">
        <w:rPr>
          <w:rStyle w:val="enlighter-n1"/>
          <w:rFonts w:ascii="Maiandra GD" w:hAnsi="Maiandra GD" w:cs="Consolas"/>
          <w:color w:val="D19A66"/>
          <w:sz w:val="24"/>
          <w:szCs w:val="24"/>
          <w:bdr w:val="none" w:sz="0" w:space="0" w:color="auto" w:frame="1"/>
        </w:rPr>
        <w:t>20000</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 xml:space="preserve">Department = </w:t>
      </w:r>
      <w:r w:rsidRPr="00C61465">
        <w:rPr>
          <w:rStyle w:val="enlighter-s0"/>
          <w:rFonts w:ascii="Maiandra GD" w:hAnsi="Maiandra GD" w:cs="Consolas"/>
          <w:color w:val="7CC379"/>
          <w:sz w:val="24"/>
          <w:szCs w:val="24"/>
          <w:bdr w:val="none" w:sz="0" w:space="0" w:color="auto" w:frame="1"/>
        </w:rPr>
        <w:t>"IT"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Run the application and you will get the output as expected as our previous program.</w:t>
      </w:r>
    </w:p>
    <w:p w:rsidR="00C61465" w:rsidRPr="00C61465" w:rsidRDefault="00C61465" w:rsidP="00C61465">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What is the Scope of Out Parameter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As we declared the out parameter directly within the method call, so we need to understand the scope of the out parameter in C#. In the above program, the out variables are in the scope of the enclosing block. So the subsequent line can use them.</w:t>
      </w:r>
    </w:p>
    <w:p w:rsidR="00C61465" w:rsidRPr="00C61465" w:rsidRDefault="00C61465" w:rsidP="00C61465">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lastRenderedPageBreak/>
        <w:t>Can we declare the out variable with var data type from C# 7?</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Yes, you can. As the </w:t>
      </w:r>
      <w:r w:rsidRPr="00C61465">
        <w:rPr>
          <w:rStyle w:val="Strong"/>
          <w:rFonts w:ascii="Maiandra GD" w:hAnsi="Maiandra GD" w:cs="Arial"/>
          <w:color w:val="000000"/>
          <w:bdr w:val="none" w:sz="0" w:space="0" w:color="auto" w:frame="1"/>
        </w:rPr>
        <w:t>out</w:t>
      </w:r>
      <w:r w:rsidRPr="00C61465">
        <w:rPr>
          <w:rFonts w:ascii="Maiandra GD" w:hAnsi="Maiandra GD" w:cs="Arial"/>
          <w:color w:val="000000"/>
          <w:bdr w:val="none" w:sz="0" w:space="0" w:color="auto" w:frame="1"/>
        </w:rPr>
        <w:t> variables are declared directly as arguments to the out parameters, so, the compiler can easily tell what their data type should be. So it is always better to use the “</w:t>
      </w:r>
      <w:r w:rsidRPr="00C61465">
        <w:rPr>
          <w:rStyle w:val="Strong"/>
          <w:rFonts w:ascii="Maiandra GD" w:hAnsi="Maiandra GD" w:cs="Arial"/>
          <w:color w:val="000000"/>
          <w:bdr w:val="none" w:sz="0" w:space="0" w:color="auto" w:frame="1"/>
        </w:rPr>
        <w:t>var</w:t>
      </w:r>
      <w:r w:rsidRPr="00C61465">
        <w:rPr>
          <w:rFonts w:ascii="Maiandra GD" w:hAnsi="Maiandra GD" w:cs="Arial"/>
          <w:color w:val="000000"/>
          <w:bdr w:val="none" w:sz="0" w:space="0" w:color="auto" w:frame="1"/>
        </w:rPr>
        <w:t>” data type to declare them as shown in the following example.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Program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m0"/>
          <w:rFonts w:ascii="Maiandra GD" w:hAnsi="Maiandra GD" w:cs="Consolas"/>
          <w:color w:val="4284AE"/>
          <w:sz w:val="24"/>
          <w:szCs w:val="24"/>
          <w:bdr w:val="none" w:sz="0" w:space="0" w:color="auto" w:frame="1"/>
        </w:rPr>
        <w:t>GetEmployeeDetails</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w:t>
      </w:r>
      <w:r w:rsidRPr="00C61465">
        <w:rPr>
          <w:rStyle w:val="enlighter-k2"/>
          <w:rFonts w:ascii="Maiandra GD" w:hAnsi="Maiandra GD" w:cs="Consolas"/>
          <w:color w:val="D19252"/>
          <w:sz w:val="24"/>
          <w:szCs w:val="24"/>
          <w:bdr w:val="none" w:sz="0" w:space="0" w:color="auto" w:frame="1"/>
        </w:rPr>
        <w:t>var</w:t>
      </w:r>
      <w:r w:rsidRPr="00C61465">
        <w:rPr>
          <w:rStyle w:val="enlighter-text"/>
          <w:rFonts w:ascii="Maiandra GD" w:hAnsi="Maiandra GD" w:cs="Consolas"/>
          <w:color w:val="CFD5E0"/>
          <w:sz w:val="24"/>
          <w:szCs w:val="24"/>
          <w:bdr w:val="none" w:sz="0" w:space="0" w:color="auto" w:frame="1"/>
        </w:rPr>
        <w:t xml:space="preserve"> EmployeeName, </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w:t>
      </w:r>
      <w:r w:rsidRPr="00C61465">
        <w:rPr>
          <w:rStyle w:val="enlighter-k2"/>
          <w:rFonts w:ascii="Maiandra GD" w:hAnsi="Maiandra GD" w:cs="Consolas"/>
          <w:color w:val="D19252"/>
          <w:sz w:val="24"/>
          <w:szCs w:val="24"/>
          <w:bdr w:val="none" w:sz="0" w:space="0" w:color="auto" w:frame="1"/>
        </w:rPr>
        <w:t>var</w:t>
      </w:r>
      <w:r w:rsidRPr="00C61465">
        <w:rPr>
          <w:rStyle w:val="enlighter-text"/>
          <w:rFonts w:ascii="Maiandra GD" w:hAnsi="Maiandra GD" w:cs="Consolas"/>
          <w:color w:val="CFD5E0"/>
          <w:sz w:val="24"/>
          <w:szCs w:val="24"/>
          <w:bdr w:val="none" w:sz="0" w:space="0" w:color="auto" w:frame="1"/>
        </w:rPr>
        <w:t xml:space="preserve"> Gender, </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w:t>
      </w:r>
      <w:r w:rsidRPr="00C61465">
        <w:rPr>
          <w:rStyle w:val="enlighter-k2"/>
          <w:rFonts w:ascii="Maiandra GD" w:hAnsi="Maiandra GD" w:cs="Consolas"/>
          <w:color w:val="D19252"/>
          <w:sz w:val="24"/>
          <w:szCs w:val="24"/>
          <w:bdr w:val="none" w:sz="0" w:space="0" w:color="auto" w:frame="1"/>
        </w:rPr>
        <w:t>var</w:t>
      </w:r>
      <w:r w:rsidRPr="00C61465">
        <w:rPr>
          <w:rStyle w:val="enlighter-text"/>
          <w:rFonts w:ascii="Maiandra GD" w:hAnsi="Maiandra GD" w:cs="Consolas"/>
          <w:color w:val="CFD5E0"/>
          <w:sz w:val="24"/>
          <w:szCs w:val="24"/>
          <w:bdr w:val="none" w:sz="0" w:space="0" w:color="auto" w:frame="1"/>
        </w:rPr>
        <w:t xml:space="preserve"> Salary, </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w:t>
      </w:r>
      <w:r w:rsidRPr="00C61465">
        <w:rPr>
          <w:rStyle w:val="enlighter-k2"/>
          <w:rFonts w:ascii="Maiandra GD" w:hAnsi="Maiandra GD" w:cs="Consolas"/>
          <w:color w:val="D19252"/>
          <w:sz w:val="24"/>
          <w:szCs w:val="24"/>
          <w:bdr w:val="none" w:sz="0" w:space="0" w:color="auto" w:frame="1"/>
        </w:rPr>
        <w:t>var</w:t>
      </w:r>
      <w:r w:rsidRPr="00C61465">
        <w:rPr>
          <w:rStyle w:val="enlighter-text"/>
          <w:rFonts w:ascii="Maiandra GD" w:hAnsi="Maiandra GD" w:cs="Consolas"/>
          <w:color w:val="CFD5E0"/>
          <w:sz w:val="24"/>
          <w:szCs w:val="24"/>
          <w:bdr w:val="none" w:sz="0" w:space="0" w:color="auto" w:frame="1"/>
        </w:rPr>
        <w:t xml:space="preserve"> Department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"Employee Details:"</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"Name: {0}, Gender: {1}, Salary: {2}, Department: {3}"</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EmployeeName, Gender, Salary, Department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GetEmployeeDetails</w:t>
      </w:r>
      <w:r w:rsidRPr="00C61465">
        <w:rPr>
          <w:rStyle w:val="enlighter-g1"/>
          <w:rFonts w:ascii="Maiandra GD" w:hAnsi="Maiandra GD" w:cs="Consolas"/>
          <w:b/>
          <w:bCs/>
          <w:color w:val="6B7C8B"/>
          <w:sz w:val="24"/>
          <w:szCs w:val="24"/>
          <w:bdr w:val="none" w:sz="0" w:space="0" w:color="auto" w:frame="1"/>
        </w:rPr>
        <w:t>(</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string EmployeeName, </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string Gender, </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long</w:t>
      </w:r>
      <w:r w:rsidRPr="00C61465">
        <w:rPr>
          <w:rStyle w:val="enlighter-text"/>
          <w:rFonts w:ascii="Maiandra GD" w:hAnsi="Maiandra GD" w:cs="Consolas"/>
          <w:color w:val="CFD5E0"/>
          <w:sz w:val="24"/>
          <w:szCs w:val="24"/>
          <w:bdr w:val="none" w:sz="0" w:space="0" w:color="auto" w:frame="1"/>
        </w:rPr>
        <w:t xml:space="preserve"> Salary, </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string Department</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 xml:space="preserve">EmployeeName = </w:t>
      </w:r>
      <w:r w:rsidRPr="00C61465">
        <w:rPr>
          <w:rStyle w:val="enlighter-s0"/>
          <w:rFonts w:ascii="Maiandra GD" w:hAnsi="Maiandra GD" w:cs="Consolas"/>
          <w:color w:val="7CC379"/>
          <w:sz w:val="24"/>
          <w:szCs w:val="24"/>
          <w:bdr w:val="none" w:sz="0" w:space="0" w:color="auto" w:frame="1"/>
        </w:rPr>
        <w:t>"Pranaya Rout"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 xml:space="preserve">Gender = </w:t>
      </w:r>
      <w:r w:rsidRPr="00C61465">
        <w:rPr>
          <w:rStyle w:val="enlighter-s0"/>
          <w:rFonts w:ascii="Maiandra GD" w:hAnsi="Maiandra GD" w:cs="Consolas"/>
          <w:color w:val="7CC379"/>
          <w:sz w:val="24"/>
          <w:szCs w:val="24"/>
          <w:bdr w:val="none" w:sz="0" w:space="0" w:color="auto" w:frame="1"/>
        </w:rPr>
        <w:t>"Male"</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 xml:space="preserve">Salary = </w:t>
      </w:r>
      <w:r w:rsidRPr="00C61465">
        <w:rPr>
          <w:rStyle w:val="enlighter-n1"/>
          <w:rFonts w:ascii="Maiandra GD" w:hAnsi="Maiandra GD" w:cs="Consolas"/>
          <w:color w:val="D19A66"/>
          <w:sz w:val="24"/>
          <w:szCs w:val="24"/>
          <w:bdr w:val="none" w:sz="0" w:space="0" w:color="auto" w:frame="1"/>
        </w:rPr>
        <w:t>20000</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 xml:space="preserve">Department = </w:t>
      </w:r>
      <w:r w:rsidRPr="00C61465">
        <w:rPr>
          <w:rStyle w:val="enlighter-s0"/>
          <w:rFonts w:ascii="Maiandra GD" w:hAnsi="Maiandra GD" w:cs="Consolas"/>
          <w:color w:val="7CC379"/>
          <w:sz w:val="24"/>
          <w:szCs w:val="24"/>
          <w:bdr w:val="none" w:sz="0" w:space="0" w:color="auto" w:frame="1"/>
        </w:rPr>
        <w:t>"IT"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lastRenderedPageBreak/>
        <w:t xml:space="preserve">How to </w:t>
      </w:r>
      <w:proofErr w:type="gramStart"/>
      <w:r w:rsidRPr="00C61465">
        <w:rPr>
          <w:rStyle w:val="Strong"/>
          <w:rFonts w:ascii="Maiandra GD" w:hAnsi="Maiandra GD" w:cs="Arial"/>
          <w:b/>
          <w:bCs/>
          <w:color w:val="000000"/>
          <w:sz w:val="24"/>
          <w:szCs w:val="24"/>
          <w:bdr w:val="none" w:sz="0" w:space="0" w:color="auto" w:frame="1"/>
        </w:rPr>
        <w:t>Ignore</w:t>
      </w:r>
      <w:proofErr w:type="gramEnd"/>
      <w:r w:rsidRPr="00C61465">
        <w:rPr>
          <w:rStyle w:val="Strong"/>
          <w:rFonts w:ascii="Maiandra GD" w:hAnsi="Maiandra GD" w:cs="Arial"/>
          <w:b/>
          <w:bCs/>
          <w:color w:val="000000"/>
          <w:sz w:val="24"/>
          <w:szCs w:val="24"/>
          <w:bdr w:val="none" w:sz="0" w:space="0" w:color="auto" w:frame="1"/>
        </w:rPr>
        <w:t xml:space="preserve"> an out parameter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If you want to ignore an out parameter then you need to use a wildcard called </w:t>
      </w:r>
      <w:r w:rsidRPr="00C61465">
        <w:rPr>
          <w:rStyle w:val="Strong"/>
          <w:rFonts w:ascii="Maiandra GD" w:hAnsi="Maiandra GD" w:cs="Arial"/>
          <w:color w:val="000000"/>
          <w:bdr w:val="none" w:sz="0" w:space="0" w:color="auto" w:frame="1"/>
        </w:rPr>
        <w:t>underscore (‘_’)</w:t>
      </w:r>
      <w:r w:rsidRPr="00C61465">
        <w:rPr>
          <w:rFonts w:ascii="Maiandra GD" w:hAnsi="Maiandra GD" w:cs="Arial"/>
          <w:color w:val="000000"/>
          <w:bdr w:val="none" w:sz="0" w:space="0" w:color="auto" w:frame="1"/>
        </w:rPr>
        <w:t> as the name of the parameter. For example, if you don’t care about the </w:t>
      </w:r>
      <w:r w:rsidRPr="00C61465">
        <w:rPr>
          <w:rStyle w:val="Strong"/>
          <w:rFonts w:ascii="Maiandra GD" w:hAnsi="Maiandra GD" w:cs="Arial"/>
          <w:color w:val="000000"/>
          <w:bdr w:val="none" w:sz="0" w:space="0" w:color="auto" w:frame="1"/>
        </w:rPr>
        <w:t>Department</w:t>
      </w:r>
      <w:r w:rsidRPr="00C61465">
        <w:rPr>
          <w:rFonts w:ascii="Maiandra GD" w:hAnsi="Maiandra GD" w:cs="Arial"/>
          <w:color w:val="000000"/>
          <w:bdr w:val="none" w:sz="0" w:space="0" w:color="auto" w:frame="1"/>
        </w:rPr>
        <w:t> parameter, then you just replace it with an </w:t>
      </w:r>
      <w:r w:rsidRPr="00C61465">
        <w:rPr>
          <w:rStyle w:val="Strong"/>
          <w:rFonts w:ascii="Maiandra GD" w:hAnsi="Maiandra GD" w:cs="Arial"/>
          <w:color w:val="000000"/>
          <w:bdr w:val="none" w:sz="0" w:space="0" w:color="auto" w:frame="1"/>
        </w:rPr>
        <w:t>underscore (‘_’)</w:t>
      </w:r>
      <w:r w:rsidRPr="00C61465">
        <w:rPr>
          <w:rFonts w:ascii="Maiandra GD" w:hAnsi="Maiandra GD" w:cs="Arial"/>
          <w:color w:val="000000"/>
          <w:bdr w:val="none" w:sz="0" w:space="0" w:color="auto" w:frame="1"/>
        </w:rPr>
        <w:t> as shown below.</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Program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m0"/>
          <w:rFonts w:ascii="Maiandra GD" w:hAnsi="Maiandra GD" w:cs="Consolas"/>
          <w:color w:val="4284AE"/>
          <w:sz w:val="24"/>
          <w:szCs w:val="24"/>
          <w:bdr w:val="none" w:sz="0" w:space="0" w:color="auto" w:frame="1"/>
        </w:rPr>
        <w:t>GetEmployeeDetails</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w:t>
      </w:r>
      <w:r w:rsidRPr="00C61465">
        <w:rPr>
          <w:rStyle w:val="enlighter-k2"/>
          <w:rFonts w:ascii="Maiandra GD" w:hAnsi="Maiandra GD" w:cs="Consolas"/>
          <w:color w:val="D19252"/>
          <w:sz w:val="24"/>
          <w:szCs w:val="24"/>
          <w:bdr w:val="none" w:sz="0" w:space="0" w:color="auto" w:frame="1"/>
        </w:rPr>
        <w:t>var</w:t>
      </w:r>
      <w:r w:rsidRPr="00C61465">
        <w:rPr>
          <w:rStyle w:val="enlighter-text"/>
          <w:rFonts w:ascii="Maiandra GD" w:hAnsi="Maiandra GD" w:cs="Consolas"/>
          <w:color w:val="CFD5E0"/>
          <w:sz w:val="24"/>
          <w:szCs w:val="24"/>
          <w:bdr w:val="none" w:sz="0" w:space="0" w:color="auto" w:frame="1"/>
        </w:rPr>
        <w:t xml:space="preserve"> EmployeeName, </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w:t>
      </w:r>
      <w:r w:rsidRPr="00C61465">
        <w:rPr>
          <w:rStyle w:val="enlighter-k2"/>
          <w:rFonts w:ascii="Maiandra GD" w:hAnsi="Maiandra GD" w:cs="Consolas"/>
          <w:color w:val="D19252"/>
          <w:sz w:val="24"/>
          <w:szCs w:val="24"/>
          <w:bdr w:val="none" w:sz="0" w:space="0" w:color="auto" w:frame="1"/>
        </w:rPr>
        <w:t>var</w:t>
      </w:r>
      <w:r w:rsidRPr="00C61465">
        <w:rPr>
          <w:rStyle w:val="enlighter-text"/>
          <w:rFonts w:ascii="Maiandra GD" w:hAnsi="Maiandra GD" w:cs="Consolas"/>
          <w:color w:val="CFD5E0"/>
          <w:sz w:val="24"/>
          <w:szCs w:val="24"/>
          <w:bdr w:val="none" w:sz="0" w:space="0" w:color="auto" w:frame="1"/>
        </w:rPr>
        <w:t xml:space="preserve"> Gender, </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w:t>
      </w:r>
      <w:r w:rsidRPr="00C61465">
        <w:rPr>
          <w:rStyle w:val="enlighter-k2"/>
          <w:rFonts w:ascii="Maiandra GD" w:hAnsi="Maiandra GD" w:cs="Consolas"/>
          <w:color w:val="D19252"/>
          <w:sz w:val="24"/>
          <w:szCs w:val="24"/>
          <w:bdr w:val="none" w:sz="0" w:space="0" w:color="auto" w:frame="1"/>
        </w:rPr>
        <w:t>var</w:t>
      </w:r>
      <w:r w:rsidRPr="00C61465">
        <w:rPr>
          <w:rStyle w:val="enlighter-text"/>
          <w:rFonts w:ascii="Maiandra GD" w:hAnsi="Maiandra GD" w:cs="Consolas"/>
          <w:color w:val="CFD5E0"/>
          <w:sz w:val="24"/>
          <w:szCs w:val="24"/>
          <w:bdr w:val="none" w:sz="0" w:space="0" w:color="auto" w:frame="1"/>
        </w:rPr>
        <w:t xml:space="preserve"> Salary, </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_</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"Employee Details:"</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"Name: {0}, Gender: {1}, Salary: {2}"</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EmployeeName, Gender, Salary</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GetEmployeeDetails</w:t>
      </w:r>
      <w:r w:rsidRPr="00C61465">
        <w:rPr>
          <w:rStyle w:val="enlighter-g1"/>
          <w:rFonts w:ascii="Maiandra GD" w:hAnsi="Maiandra GD" w:cs="Consolas"/>
          <w:b/>
          <w:bCs/>
          <w:color w:val="6B7C8B"/>
          <w:sz w:val="24"/>
          <w:szCs w:val="24"/>
          <w:bdr w:val="none" w:sz="0" w:space="0" w:color="auto" w:frame="1"/>
        </w:rPr>
        <w:t>(</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string EmployeeName, </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string Gender, </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long</w:t>
      </w:r>
      <w:r w:rsidRPr="00C61465">
        <w:rPr>
          <w:rStyle w:val="enlighter-text"/>
          <w:rFonts w:ascii="Maiandra GD" w:hAnsi="Maiandra GD" w:cs="Consolas"/>
          <w:color w:val="CFD5E0"/>
          <w:sz w:val="24"/>
          <w:szCs w:val="24"/>
          <w:bdr w:val="none" w:sz="0" w:space="0" w:color="auto" w:frame="1"/>
        </w:rPr>
        <w:t xml:space="preserve"> Salary, </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string Department</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 xml:space="preserve">EmployeeName = </w:t>
      </w:r>
      <w:r w:rsidRPr="00C61465">
        <w:rPr>
          <w:rStyle w:val="enlighter-s0"/>
          <w:rFonts w:ascii="Maiandra GD" w:hAnsi="Maiandra GD" w:cs="Consolas"/>
          <w:color w:val="7CC379"/>
          <w:sz w:val="24"/>
          <w:szCs w:val="24"/>
          <w:bdr w:val="none" w:sz="0" w:space="0" w:color="auto" w:frame="1"/>
        </w:rPr>
        <w:t>"Pranaya Rout"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 xml:space="preserve">Gender = </w:t>
      </w:r>
      <w:r w:rsidRPr="00C61465">
        <w:rPr>
          <w:rStyle w:val="enlighter-s0"/>
          <w:rFonts w:ascii="Maiandra GD" w:hAnsi="Maiandra GD" w:cs="Consolas"/>
          <w:color w:val="7CC379"/>
          <w:sz w:val="24"/>
          <w:szCs w:val="24"/>
          <w:bdr w:val="none" w:sz="0" w:space="0" w:color="auto" w:frame="1"/>
        </w:rPr>
        <w:t>"Male"</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 xml:space="preserve">Salary = </w:t>
      </w:r>
      <w:r w:rsidRPr="00C61465">
        <w:rPr>
          <w:rStyle w:val="enlighter-n1"/>
          <w:rFonts w:ascii="Maiandra GD" w:hAnsi="Maiandra GD" w:cs="Consolas"/>
          <w:color w:val="D19A66"/>
          <w:sz w:val="24"/>
          <w:szCs w:val="24"/>
          <w:bdr w:val="none" w:sz="0" w:space="0" w:color="auto" w:frame="1"/>
        </w:rPr>
        <w:t>20000</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 xml:space="preserve">Department = </w:t>
      </w:r>
      <w:r w:rsidRPr="00C61465">
        <w:rPr>
          <w:rStyle w:val="enlighter-s0"/>
          <w:rFonts w:ascii="Maiandra GD" w:hAnsi="Maiandra GD" w:cs="Consolas"/>
          <w:color w:val="7CC379"/>
          <w:sz w:val="24"/>
          <w:szCs w:val="24"/>
          <w:bdr w:val="none" w:sz="0" w:space="0" w:color="auto" w:frame="1"/>
        </w:rPr>
        <w:t>"IT"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Style w:val="Strong"/>
          <w:rFonts w:ascii="Maiandra GD" w:hAnsi="Maiandra GD" w:cs="Arial"/>
          <w:color w:val="212529"/>
          <w:bdr w:val="none" w:sz="0" w:space="0" w:color="auto" w:frame="1"/>
        </w:rPr>
        <w:lastRenderedPageBreak/>
        <w:t>OUTPUT: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noProof/>
          <w:color w:val="212529"/>
          <w:bdr w:val="none" w:sz="0" w:space="0" w:color="auto" w:frame="1"/>
        </w:rPr>
        <w:drawing>
          <wp:inline distT="0" distB="0" distL="0" distR="0">
            <wp:extent cx="4199890" cy="701675"/>
            <wp:effectExtent l="19050" t="0" r="0" b="0"/>
            <wp:docPr id="4" name="Picture 4" descr="Out Paramet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 Parameters in C#"/>
                    <pic:cNvPicPr>
                      <a:picLocks noChangeAspect="1" noChangeArrowheads="1"/>
                    </pic:cNvPicPr>
                  </pic:nvPicPr>
                  <pic:blipFill>
                    <a:blip r:embed="rId19"/>
                    <a:srcRect/>
                    <a:stretch>
                      <a:fillRect/>
                    </a:stretch>
                  </pic:blipFill>
                  <pic:spPr bwMode="auto">
                    <a:xfrm>
                      <a:off x="0" y="0"/>
                      <a:ext cx="4199890" cy="701675"/>
                    </a:xfrm>
                    <a:prstGeom prst="rect">
                      <a:avLst/>
                    </a:prstGeom>
                    <a:noFill/>
                    <a:ln w="9525">
                      <a:noFill/>
                      <a:miter lim="800000"/>
                      <a:headEnd/>
                      <a:tailEnd/>
                    </a:ln>
                  </pic:spPr>
                </pic:pic>
              </a:graphicData>
            </a:graphic>
          </wp:inline>
        </w:drawing>
      </w:r>
    </w:p>
    <w:p w:rsidR="00C61465" w:rsidRPr="00C61465" w:rsidRDefault="00C61465" w:rsidP="00C6146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Out Parameter Using TryParse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When we are working with real-time applications, then the common use of the </w:t>
      </w:r>
      <w:r w:rsidRPr="00C61465">
        <w:rPr>
          <w:rStyle w:val="Strong"/>
          <w:rFonts w:ascii="Maiandra GD" w:hAnsi="Maiandra GD" w:cs="Arial"/>
          <w:color w:val="000000"/>
          <w:bdr w:val="none" w:sz="0" w:space="0" w:color="auto" w:frame="1"/>
        </w:rPr>
        <w:t>out</w:t>
      </w:r>
      <w:r w:rsidRPr="00C61465">
        <w:rPr>
          <w:rFonts w:ascii="Maiandra GD" w:hAnsi="Maiandra GD" w:cs="Arial"/>
          <w:color w:val="000000"/>
          <w:bdr w:val="none" w:sz="0" w:space="0" w:color="auto" w:frame="1"/>
        </w:rPr>
        <w:t xml:space="preserve"> variable is the Try… pattern, where a </w:t>
      </w:r>
      <w:proofErr w:type="gramStart"/>
      <w:r w:rsidRPr="00C61465">
        <w:rPr>
          <w:rFonts w:ascii="Maiandra GD" w:hAnsi="Maiandra GD" w:cs="Arial"/>
          <w:color w:val="000000"/>
          <w:bdr w:val="none" w:sz="0" w:space="0" w:color="auto" w:frame="1"/>
        </w:rPr>
        <w:t>boolean</w:t>
      </w:r>
      <w:proofErr w:type="gramEnd"/>
      <w:r w:rsidRPr="00C61465">
        <w:rPr>
          <w:rFonts w:ascii="Maiandra GD" w:hAnsi="Maiandra GD" w:cs="Arial"/>
          <w:color w:val="000000"/>
          <w:bdr w:val="none" w:sz="0" w:space="0" w:color="auto" w:frame="1"/>
        </w:rPr>
        <w:t xml:space="preserve"> return value indicates the success, and if successful then the </w:t>
      </w:r>
      <w:r w:rsidRPr="00C61465">
        <w:rPr>
          <w:rStyle w:val="Strong"/>
          <w:rFonts w:ascii="Maiandra GD" w:hAnsi="Maiandra GD" w:cs="Arial"/>
          <w:color w:val="000000"/>
          <w:bdr w:val="none" w:sz="0" w:space="0" w:color="auto" w:frame="1"/>
        </w:rPr>
        <w:t>out</w:t>
      </w:r>
      <w:r w:rsidRPr="00C61465">
        <w:rPr>
          <w:rFonts w:ascii="Maiandra GD" w:hAnsi="Maiandra GD" w:cs="Arial"/>
          <w:color w:val="000000"/>
          <w:bdr w:val="none" w:sz="0" w:space="0" w:color="auto" w:frame="1"/>
        </w:rPr>
        <w:t> parameters carry the results. Let us understand this with an example.</w:t>
      </w:r>
    </w:p>
    <w:p w:rsidR="00C61465" w:rsidRPr="00C61465" w:rsidRDefault="00C61465" w:rsidP="00C6146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 xml:space="preserve">Example: Try Pattern using </w:t>
      </w:r>
      <w:proofErr w:type="gramStart"/>
      <w:r w:rsidRPr="00C61465">
        <w:rPr>
          <w:rStyle w:val="Strong"/>
          <w:rFonts w:ascii="Maiandra GD" w:hAnsi="Maiandra GD" w:cs="Arial"/>
          <w:b/>
          <w:bCs/>
          <w:color w:val="000000"/>
          <w:sz w:val="24"/>
          <w:szCs w:val="24"/>
          <w:bdr w:val="none" w:sz="0" w:space="0" w:color="auto" w:frame="1"/>
        </w:rPr>
        <w:t>Out</w:t>
      </w:r>
      <w:proofErr w:type="gramEnd"/>
      <w:r w:rsidRPr="00C61465">
        <w:rPr>
          <w:rStyle w:val="Strong"/>
          <w:rFonts w:ascii="Maiandra GD" w:hAnsi="Maiandra GD" w:cs="Arial"/>
          <w:b/>
          <w:bCs/>
          <w:color w:val="000000"/>
          <w:sz w:val="24"/>
          <w:szCs w:val="24"/>
          <w:bdr w:val="none" w:sz="0" w:space="0" w:color="auto" w:frame="1"/>
        </w:rPr>
        <w:t xml:space="preserve"> variable Before C# 7</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 xml:space="preserve">Let us first see an example of using C# out variable with try pattern before C# 7. Please have a look at the following example. In the below example, first, we declare and initialize a string variable and then we declare a DateTime variable. Then within </w:t>
      </w:r>
      <w:proofErr w:type="gramStart"/>
      <w:r w:rsidRPr="00C61465">
        <w:rPr>
          <w:rFonts w:ascii="Maiandra GD" w:hAnsi="Maiandra GD" w:cs="Arial"/>
          <w:color w:val="000000"/>
          <w:bdr w:val="none" w:sz="0" w:space="0" w:color="auto" w:frame="1"/>
        </w:rPr>
        <w:t>the if</w:t>
      </w:r>
      <w:proofErr w:type="gramEnd"/>
      <w:r w:rsidRPr="00C61465">
        <w:rPr>
          <w:rFonts w:ascii="Maiandra GD" w:hAnsi="Maiandra GD" w:cs="Arial"/>
          <w:color w:val="000000"/>
          <w:bdr w:val="none" w:sz="0" w:space="0" w:color="auto" w:frame="1"/>
        </w:rPr>
        <w:t xml:space="preserve"> block we are calling the DateTime.TryParse and passing the first parameter as the string variable and the second one is the out data time parameter. If the above string is converted to DateTime, then DateTime.TryParse method will return true and the converted value will be stored in the out variable in C#.</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Program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string</w:t>
      </w:r>
      <w:proofErr w:type="gramEnd"/>
      <w:r w:rsidRPr="00C61465">
        <w:rPr>
          <w:rStyle w:val="enlighter-text"/>
          <w:rFonts w:ascii="Maiandra GD" w:hAnsi="Maiandra GD" w:cs="Consolas"/>
          <w:color w:val="CFD5E0"/>
          <w:sz w:val="24"/>
          <w:szCs w:val="24"/>
          <w:bdr w:val="none" w:sz="0" w:space="0" w:color="auto" w:frame="1"/>
        </w:rPr>
        <w:t xml:space="preserve"> s = </w:t>
      </w:r>
      <w:r w:rsidRPr="00C61465">
        <w:rPr>
          <w:rStyle w:val="enlighter-s0"/>
          <w:rFonts w:ascii="Maiandra GD" w:hAnsi="Maiandra GD" w:cs="Consolas"/>
          <w:color w:val="7CC379"/>
          <w:sz w:val="24"/>
          <w:szCs w:val="24"/>
          <w:bdr w:val="none" w:sz="0" w:space="0" w:color="auto" w:frame="1"/>
        </w:rPr>
        <w:t>"09-Jun-2018"</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DateTime date;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1"/>
          <w:rFonts w:ascii="Maiandra GD" w:hAnsi="Maiandra GD" w:cs="Consolas"/>
          <w:b/>
          <w:bCs/>
          <w:color w:val="D171DD"/>
          <w:sz w:val="24"/>
          <w:szCs w:val="24"/>
          <w:bdr w:val="none" w:sz="0" w:space="0" w:color="auto" w:frame="1"/>
        </w:rPr>
        <w:t>if</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DateTime.</w:t>
      </w:r>
      <w:r w:rsidRPr="00C61465">
        <w:rPr>
          <w:rStyle w:val="enlighter-m3"/>
          <w:rFonts w:ascii="Maiandra GD" w:hAnsi="Maiandra GD" w:cs="Consolas"/>
          <w:color w:val="4284AE"/>
          <w:sz w:val="24"/>
          <w:szCs w:val="24"/>
          <w:bdr w:val="none" w:sz="0" w:space="0" w:color="auto" w:frame="1"/>
        </w:rPr>
        <w:t>TryParse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s, </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date</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date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lastRenderedPageBreak/>
        <w:t>}</w:t>
      </w:r>
    </w:p>
    <w:p w:rsidR="00C61465" w:rsidRPr="00C61465" w:rsidRDefault="00C61465" w:rsidP="00C61465">
      <w:pPr>
        <w:pStyle w:val="Heading6"/>
        <w:shd w:val="clear" w:color="auto" w:fill="FFFFFF"/>
        <w:spacing w:before="0"/>
        <w:jc w:val="both"/>
        <w:textAlignment w:val="baseline"/>
        <w:rPr>
          <w:rFonts w:ascii="Maiandra GD" w:hAnsi="Maiandra GD" w:cs="Segoe UI"/>
          <w:color w:val="3A3A3A"/>
          <w:sz w:val="24"/>
          <w:szCs w:val="24"/>
        </w:rPr>
      </w:pPr>
      <w:r w:rsidRPr="00C61465">
        <w:rPr>
          <w:rStyle w:val="Strong"/>
          <w:rFonts w:ascii="Maiandra GD" w:hAnsi="Maiandra GD" w:cs="Arial"/>
          <w:b w:val="0"/>
          <w:bCs w:val="0"/>
          <w:color w:val="000000"/>
          <w:sz w:val="24"/>
          <w:szCs w:val="24"/>
          <w:bdr w:val="none" w:sz="0" w:space="0" w:color="auto" w:frame="1"/>
        </w:rPr>
        <w:t>Output: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noProof/>
          <w:color w:val="212529"/>
          <w:bdr w:val="none" w:sz="0" w:space="0" w:color="auto" w:frame="1"/>
        </w:rPr>
        <w:drawing>
          <wp:inline distT="0" distB="0" distL="0" distR="0">
            <wp:extent cx="2115820" cy="520700"/>
            <wp:effectExtent l="19050" t="0" r="0" b="0"/>
            <wp:docPr id="5" name="Picture 5" descr="C# out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out Parameters"/>
                    <pic:cNvPicPr>
                      <a:picLocks noChangeAspect="1" noChangeArrowheads="1"/>
                    </pic:cNvPicPr>
                  </pic:nvPicPr>
                  <pic:blipFill>
                    <a:blip r:embed="rId20"/>
                    <a:srcRect/>
                    <a:stretch>
                      <a:fillRect/>
                    </a:stretch>
                  </pic:blipFill>
                  <pic:spPr bwMode="auto">
                    <a:xfrm>
                      <a:off x="0" y="0"/>
                      <a:ext cx="2115820" cy="520700"/>
                    </a:xfrm>
                    <a:prstGeom prst="rect">
                      <a:avLst/>
                    </a:prstGeom>
                    <a:noFill/>
                    <a:ln w="9525">
                      <a:noFill/>
                      <a:miter lim="800000"/>
                      <a:headEnd/>
                      <a:tailEnd/>
                    </a:ln>
                  </pic:spPr>
                </pic:pic>
              </a:graphicData>
            </a:graphic>
          </wp:inline>
        </w:drawing>
      </w:r>
    </w:p>
    <w:p w:rsidR="00C61465" w:rsidRPr="00C61465" w:rsidRDefault="00C61465" w:rsidP="00C6146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 xml:space="preserve">Example: Try Pattern using </w:t>
      </w:r>
      <w:proofErr w:type="gramStart"/>
      <w:r w:rsidRPr="00C61465">
        <w:rPr>
          <w:rStyle w:val="Strong"/>
          <w:rFonts w:ascii="Maiandra GD" w:hAnsi="Maiandra GD" w:cs="Arial"/>
          <w:b/>
          <w:bCs/>
          <w:color w:val="000000"/>
          <w:sz w:val="24"/>
          <w:szCs w:val="24"/>
          <w:bdr w:val="none" w:sz="0" w:space="0" w:color="auto" w:frame="1"/>
        </w:rPr>
        <w:t>Out</w:t>
      </w:r>
      <w:proofErr w:type="gramEnd"/>
      <w:r w:rsidRPr="00C61465">
        <w:rPr>
          <w:rStyle w:val="Strong"/>
          <w:rFonts w:ascii="Maiandra GD" w:hAnsi="Maiandra GD" w:cs="Arial"/>
          <w:b/>
          <w:bCs/>
          <w:color w:val="000000"/>
          <w:sz w:val="24"/>
          <w:szCs w:val="24"/>
          <w:bdr w:val="none" w:sz="0" w:space="0" w:color="auto" w:frame="1"/>
        </w:rPr>
        <w:t xml:space="preserve"> variable From C# 7</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 xml:space="preserve">With the introduction of C# 7, the previous example can be rewritten as shown below. As you can see, now we don’t require </w:t>
      </w:r>
      <w:proofErr w:type="gramStart"/>
      <w:r w:rsidRPr="00C61465">
        <w:rPr>
          <w:rFonts w:ascii="Maiandra GD" w:hAnsi="Maiandra GD" w:cs="Arial"/>
          <w:color w:val="000000"/>
          <w:bdr w:val="none" w:sz="0" w:space="0" w:color="auto" w:frame="1"/>
        </w:rPr>
        <w:t>to split</w:t>
      </w:r>
      <w:proofErr w:type="gramEnd"/>
      <w:r w:rsidRPr="00C61465">
        <w:rPr>
          <w:rFonts w:ascii="Maiandra GD" w:hAnsi="Maiandra GD" w:cs="Arial"/>
          <w:color w:val="000000"/>
          <w:bdr w:val="none" w:sz="0" w:space="0" w:color="auto" w:frame="1"/>
        </w:rPr>
        <w:t xml:space="preserve"> the usage of the out variable into two parts. Directly we can declare the out variable within the method itself.</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Program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string</w:t>
      </w:r>
      <w:proofErr w:type="gramEnd"/>
      <w:r w:rsidRPr="00C61465">
        <w:rPr>
          <w:rStyle w:val="enlighter-text"/>
          <w:rFonts w:ascii="Maiandra GD" w:hAnsi="Maiandra GD" w:cs="Consolas"/>
          <w:color w:val="CFD5E0"/>
          <w:sz w:val="24"/>
          <w:szCs w:val="24"/>
          <w:bdr w:val="none" w:sz="0" w:space="0" w:color="auto" w:frame="1"/>
        </w:rPr>
        <w:t xml:space="preserve"> s = </w:t>
      </w:r>
      <w:r w:rsidRPr="00C61465">
        <w:rPr>
          <w:rStyle w:val="enlighter-s0"/>
          <w:rFonts w:ascii="Maiandra GD" w:hAnsi="Maiandra GD" w:cs="Consolas"/>
          <w:color w:val="7CC379"/>
          <w:sz w:val="24"/>
          <w:szCs w:val="24"/>
          <w:bdr w:val="none" w:sz="0" w:space="0" w:color="auto" w:frame="1"/>
        </w:rPr>
        <w:t>"09-Jun-2018"</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1"/>
          <w:rFonts w:ascii="Maiandra GD" w:hAnsi="Maiandra GD" w:cs="Consolas"/>
          <w:b/>
          <w:bCs/>
          <w:color w:val="D171DD"/>
          <w:sz w:val="24"/>
          <w:szCs w:val="24"/>
          <w:bdr w:val="none" w:sz="0" w:space="0" w:color="auto" w:frame="1"/>
        </w:rPr>
        <w:t>if</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DateTime.</w:t>
      </w:r>
      <w:r w:rsidRPr="00C61465">
        <w:rPr>
          <w:rStyle w:val="enlighter-m3"/>
          <w:rFonts w:ascii="Maiandra GD" w:hAnsi="Maiandra GD" w:cs="Consolas"/>
          <w:color w:val="4284AE"/>
          <w:sz w:val="24"/>
          <w:szCs w:val="24"/>
          <w:bdr w:val="none" w:sz="0" w:space="0" w:color="auto" w:frame="1"/>
        </w:rPr>
        <w:t>TryParse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s, </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DateTime date</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date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date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Run the application and it should give the same output as the previous example. In the above program, we are declaring the </w:t>
      </w:r>
      <w:r w:rsidRPr="00C61465">
        <w:rPr>
          <w:rStyle w:val="Strong"/>
          <w:rFonts w:ascii="Maiandra GD" w:hAnsi="Maiandra GD" w:cs="Arial"/>
          <w:color w:val="000000"/>
          <w:bdr w:val="none" w:sz="0" w:space="0" w:color="auto" w:frame="1"/>
        </w:rPr>
        <w:t>out</w:t>
      </w:r>
      <w:r w:rsidRPr="00C61465">
        <w:rPr>
          <w:rFonts w:ascii="Maiandra GD" w:hAnsi="Maiandra GD" w:cs="Arial"/>
          <w:color w:val="000000"/>
          <w:bdr w:val="none" w:sz="0" w:space="0" w:color="auto" w:frame="1"/>
        </w:rPr>
        <w:t> variable within the method and it is being accessed from outside also. If an exception occurred, then the </w:t>
      </w:r>
      <w:r w:rsidRPr="00C61465">
        <w:rPr>
          <w:rStyle w:val="Strong"/>
          <w:rFonts w:ascii="Maiandra GD" w:hAnsi="Maiandra GD" w:cs="Arial"/>
          <w:color w:val="000000"/>
          <w:bdr w:val="none" w:sz="0" w:space="0" w:color="auto" w:frame="1"/>
        </w:rPr>
        <w:t>out</w:t>
      </w:r>
      <w:r w:rsidRPr="00C61465">
        <w:rPr>
          <w:rFonts w:ascii="Maiandra GD" w:hAnsi="Maiandra GD" w:cs="Arial"/>
          <w:color w:val="000000"/>
          <w:bdr w:val="none" w:sz="0" w:space="0" w:color="auto" w:frame="1"/>
        </w:rPr>
        <w:t> variable will be assigned with a default value. Let’s see this with an example.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Program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lastRenderedPageBreak/>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string</w:t>
      </w:r>
      <w:proofErr w:type="gramEnd"/>
      <w:r w:rsidRPr="00C61465">
        <w:rPr>
          <w:rStyle w:val="enlighter-text"/>
          <w:rFonts w:ascii="Maiandra GD" w:hAnsi="Maiandra GD" w:cs="Consolas"/>
          <w:color w:val="CFD5E0"/>
          <w:sz w:val="24"/>
          <w:szCs w:val="24"/>
          <w:bdr w:val="none" w:sz="0" w:space="0" w:color="auto" w:frame="1"/>
        </w:rPr>
        <w:t xml:space="preserve"> s = </w:t>
      </w:r>
      <w:r w:rsidRPr="00C61465">
        <w:rPr>
          <w:rStyle w:val="enlighter-s0"/>
          <w:rFonts w:ascii="Maiandra GD" w:hAnsi="Maiandra GD" w:cs="Consolas"/>
          <w:color w:val="7CC379"/>
          <w:sz w:val="24"/>
          <w:szCs w:val="24"/>
          <w:bdr w:val="none" w:sz="0" w:space="0" w:color="auto" w:frame="1"/>
        </w:rPr>
        <w:t>"09-Junnnneee-2018"</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1"/>
          <w:rFonts w:ascii="Maiandra GD" w:hAnsi="Maiandra GD" w:cs="Consolas"/>
          <w:b/>
          <w:bCs/>
          <w:color w:val="D171DD"/>
          <w:sz w:val="24"/>
          <w:szCs w:val="24"/>
          <w:bdr w:val="none" w:sz="0" w:space="0" w:color="auto" w:frame="1"/>
        </w:rPr>
        <w:t>if</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DateTime.</w:t>
      </w:r>
      <w:r w:rsidRPr="00C61465">
        <w:rPr>
          <w:rStyle w:val="enlighter-m3"/>
          <w:rFonts w:ascii="Maiandra GD" w:hAnsi="Maiandra GD" w:cs="Consolas"/>
          <w:color w:val="4284AE"/>
          <w:sz w:val="24"/>
          <w:szCs w:val="24"/>
          <w:bdr w:val="none" w:sz="0" w:space="0" w:color="auto" w:frame="1"/>
        </w:rPr>
        <w:t>TryParse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s, </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DateTime date</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date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date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Heading6"/>
        <w:shd w:val="clear" w:color="auto" w:fill="FFFFFF"/>
        <w:spacing w:before="0"/>
        <w:jc w:val="both"/>
        <w:textAlignment w:val="baseline"/>
        <w:rPr>
          <w:rFonts w:ascii="Maiandra GD" w:hAnsi="Maiandra GD" w:cs="Segoe UI"/>
          <w:color w:val="3A3A3A"/>
          <w:sz w:val="24"/>
          <w:szCs w:val="24"/>
        </w:rPr>
      </w:pPr>
      <w:r w:rsidRPr="00C61465">
        <w:rPr>
          <w:rStyle w:val="Strong"/>
          <w:rFonts w:ascii="Maiandra GD" w:hAnsi="Maiandra GD" w:cs="Arial"/>
          <w:b w:val="0"/>
          <w:bCs w:val="0"/>
          <w:color w:val="000000"/>
          <w:sz w:val="24"/>
          <w:szCs w:val="24"/>
          <w:bdr w:val="none" w:sz="0" w:space="0" w:color="auto" w:frame="1"/>
        </w:rPr>
        <w:t>Output:</w:t>
      </w:r>
    </w:p>
    <w:p w:rsid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noProof/>
          <w:color w:val="212529"/>
          <w:bdr w:val="none" w:sz="0" w:space="0" w:color="auto" w:frame="1"/>
        </w:rPr>
        <w:drawing>
          <wp:inline distT="0" distB="0" distL="0" distR="0">
            <wp:extent cx="2137410" cy="553085"/>
            <wp:effectExtent l="19050" t="0" r="0" b="0"/>
            <wp:docPr id="6" name="Picture 6" descr="Out Parameters Examp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 Parameters Example in C#"/>
                    <pic:cNvPicPr>
                      <a:picLocks noChangeAspect="1" noChangeArrowheads="1"/>
                    </pic:cNvPicPr>
                  </pic:nvPicPr>
                  <pic:blipFill>
                    <a:blip r:embed="rId21"/>
                    <a:srcRect/>
                    <a:stretch>
                      <a:fillRect/>
                    </a:stretch>
                  </pic:blipFill>
                  <pic:spPr bwMode="auto">
                    <a:xfrm>
                      <a:off x="0" y="0"/>
                      <a:ext cx="2137410" cy="553085"/>
                    </a:xfrm>
                    <a:prstGeom prst="rect">
                      <a:avLst/>
                    </a:prstGeom>
                    <a:noFill/>
                    <a:ln w="9525">
                      <a:noFill/>
                      <a:miter lim="800000"/>
                      <a:headEnd/>
                      <a:tailEnd/>
                    </a:ln>
                  </pic:spPr>
                </pic:pic>
              </a:graphicData>
            </a:graphic>
          </wp:inline>
        </w:drawing>
      </w:r>
    </w:p>
    <w:p w:rsidR="00192633" w:rsidRPr="00C61465" w:rsidRDefault="00192633" w:rsidP="00C61465">
      <w:pPr>
        <w:pStyle w:val="NormalWeb"/>
        <w:shd w:val="clear" w:color="auto" w:fill="FFFFFF"/>
        <w:spacing w:before="0" w:beforeAutospacing="0" w:after="0" w:afterAutospacing="0"/>
        <w:jc w:val="both"/>
        <w:textAlignment w:val="baseline"/>
        <w:rPr>
          <w:rFonts w:ascii="Maiandra GD" w:hAnsi="Maiandra GD" w:cs="Segoe UI"/>
          <w:color w:val="212529"/>
        </w:rPr>
      </w:pPr>
    </w:p>
    <w:p w:rsidR="00C61465" w:rsidRPr="00C61465" w:rsidRDefault="00C61465">
      <w:pPr>
        <w:pBdr>
          <w:bottom w:val="double" w:sz="6" w:space="1" w:color="auto"/>
        </w:pBdr>
        <w:rPr>
          <w:rFonts w:ascii="Maiandra GD" w:hAnsi="Maiandra GD"/>
          <w:sz w:val="24"/>
          <w:szCs w:val="24"/>
        </w:rPr>
      </w:pPr>
    </w:p>
    <w:p w:rsidR="00C61465" w:rsidRPr="00C61465" w:rsidRDefault="00C61465" w:rsidP="00192633">
      <w:pPr>
        <w:spacing w:after="48" w:line="240" w:lineRule="auto"/>
        <w:textAlignment w:val="baseline"/>
        <w:outlineLvl w:val="0"/>
        <w:rPr>
          <w:rFonts w:ascii="Maiandra GD" w:eastAsia="Times New Roman" w:hAnsi="Maiandra GD" w:cs="Segoe UI"/>
          <w:color w:val="212529"/>
          <w:sz w:val="24"/>
          <w:szCs w:val="24"/>
        </w:rPr>
      </w:pPr>
      <w:r w:rsidRPr="00C61465">
        <w:rPr>
          <w:rFonts w:ascii="Maiandra GD" w:eastAsia="Times New Roman" w:hAnsi="Maiandra GD" w:cs="Times New Roman"/>
          <w:b/>
          <w:color w:val="3A3A3A"/>
          <w:kern w:val="36"/>
          <w:sz w:val="24"/>
          <w:szCs w:val="24"/>
          <w:highlight w:val="yellow"/>
        </w:rPr>
        <w:t>Pattern Matching in C#</w:t>
      </w:r>
      <w:r w:rsidR="00192633">
        <w:rPr>
          <w:rFonts w:ascii="Maiandra GD" w:eastAsia="Times New Roman" w:hAnsi="Maiandra GD" w:cs="Times New Roman"/>
          <w:b/>
          <w:color w:val="3A3A3A"/>
          <w:kern w:val="36"/>
          <w:sz w:val="24"/>
          <w:szCs w:val="24"/>
        </w:rPr>
        <w:t xml:space="preserve"> </w:t>
      </w:r>
    </w:p>
    <w:p w:rsidR="00C61465" w:rsidRPr="00C61465" w:rsidRDefault="00C61465" w:rsidP="00C61465">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C61465">
        <w:rPr>
          <w:rFonts w:ascii="Maiandra GD" w:eastAsia="Times New Roman" w:hAnsi="Maiandra GD" w:cs="Arial"/>
          <w:b/>
          <w:bCs/>
          <w:color w:val="000000"/>
          <w:sz w:val="24"/>
          <w:szCs w:val="24"/>
        </w:rPr>
        <w:t>Pattern Matching in C# with Examples</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In this article, I am going to discuss </w:t>
      </w:r>
      <w:r w:rsidRPr="00C61465">
        <w:rPr>
          <w:rFonts w:ascii="Maiandra GD" w:eastAsia="Times New Roman" w:hAnsi="Maiandra GD" w:cs="Arial"/>
          <w:b/>
          <w:bCs/>
          <w:color w:val="000000"/>
          <w:sz w:val="24"/>
          <w:szCs w:val="24"/>
        </w:rPr>
        <w:t>Pattern Matching in C#</w:t>
      </w:r>
      <w:r w:rsidRPr="00C61465">
        <w:rPr>
          <w:rFonts w:ascii="Maiandra GD" w:eastAsia="Times New Roman" w:hAnsi="Maiandra GD" w:cs="Arial"/>
          <w:color w:val="000000"/>
          <w:sz w:val="24"/>
          <w:szCs w:val="24"/>
          <w:bdr w:val="none" w:sz="0" w:space="0" w:color="auto" w:frame="1"/>
        </w:rPr>
        <w:t> with Examples. Please read our previous article where we discussed the improvement of </w:t>
      </w:r>
      <w:hyperlink r:id="rId22" w:history="1">
        <w:r w:rsidRPr="00C61465">
          <w:rPr>
            <w:rFonts w:ascii="Maiandra GD" w:eastAsia="Times New Roman" w:hAnsi="Maiandra GD" w:cs="Arial"/>
            <w:b/>
            <w:bCs/>
            <w:color w:val="007BFF"/>
            <w:sz w:val="24"/>
            <w:szCs w:val="24"/>
            <w:u w:val="single"/>
          </w:rPr>
          <w:t>Out Variables in C#</w:t>
        </w:r>
      </w:hyperlink>
      <w:r w:rsidRPr="00C61465">
        <w:rPr>
          <w:rFonts w:ascii="Maiandra GD" w:eastAsia="Times New Roman" w:hAnsi="Maiandra GD" w:cs="Arial"/>
          <w:color w:val="000000"/>
          <w:sz w:val="24"/>
          <w:szCs w:val="24"/>
          <w:bdr w:val="none" w:sz="0" w:space="0" w:color="auto" w:frame="1"/>
        </w:rPr>
        <w:t> with examples. </w:t>
      </w:r>
      <w:r w:rsidRPr="00C61465">
        <w:rPr>
          <w:rFonts w:ascii="Maiandra GD" w:eastAsia="Times New Roman" w:hAnsi="Maiandra GD" w:cs="Arial"/>
          <w:b/>
          <w:bCs/>
          <w:color w:val="000000"/>
          <w:sz w:val="24"/>
          <w:szCs w:val="24"/>
        </w:rPr>
        <w:t>Pattern Matching</w:t>
      </w:r>
      <w:r w:rsidRPr="00C61465">
        <w:rPr>
          <w:rFonts w:ascii="Maiandra GD" w:eastAsia="Times New Roman" w:hAnsi="Maiandra GD" w:cs="Arial"/>
          <w:color w:val="000000"/>
          <w:sz w:val="24"/>
          <w:szCs w:val="24"/>
          <w:bdr w:val="none" w:sz="0" w:space="0" w:color="auto" w:frame="1"/>
        </w:rPr>
        <w:t> is a new feature that was introduced in C# 7.0. As part of this article, we are going to discuss the following pointers.</w:t>
      </w:r>
    </w:p>
    <w:p w:rsidR="00C61465" w:rsidRPr="00C61465" w:rsidRDefault="00C61465" w:rsidP="00C61465">
      <w:pPr>
        <w:numPr>
          <w:ilvl w:val="0"/>
          <w:numId w:val="3"/>
        </w:numPr>
        <w:shd w:val="clear" w:color="auto" w:fill="FFFFFF"/>
        <w:spacing w:after="0" w:line="240" w:lineRule="auto"/>
        <w:textAlignment w:val="baseline"/>
        <w:rPr>
          <w:rFonts w:ascii="Maiandra GD" w:eastAsia="Times New Roman" w:hAnsi="Maiandra GD" w:cs="Segoe UI"/>
          <w:color w:val="212529"/>
          <w:sz w:val="24"/>
          <w:szCs w:val="24"/>
        </w:rPr>
      </w:pPr>
      <w:r w:rsidRPr="00C61465">
        <w:rPr>
          <w:rFonts w:ascii="Maiandra GD" w:eastAsia="Times New Roman" w:hAnsi="Maiandra GD" w:cs="Arial"/>
          <w:b/>
          <w:bCs/>
          <w:color w:val="0000FF"/>
          <w:sz w:val="24"/>
          <w:szCs w:val="24"/>
        </w:rPr>
        <w:t>What is Pattern Matching in C#?</w:t>
      </w:r>
    </w:p>
    <w:p w:rsidR="00C61465" w:rsidRPr="00C61465" w:rsidRDefault="00C61465" w:rsidP="00C61465">
      <w:pPr>
        <w:numPr>
          <w:ilvl w:val="0"/>
          <w:numId w:val="3"/>
        </w:numPr>
        <w:shd w:val="clear" w:color="auto" w:fill="FFFFFF"/>
        <w:spacing w:after="0" w:line="240" w:lineRule="auto"/>
        <w:textAlignment w:val="baseline"/>
        <w:rPr>
          <w:rFonts w:ascii="Maiandra GD" w:eastAsia="Times New Roman" w:hAnsi="Maiandra GD" w:cs="Segoe UI"/>
          <w:color w:val="212529"/>
          <w:sz w:val="24"/>
          <w:szCs w:val="24"/>
        </w:rPr>
      </w:pPr>
      <w:r w:rsidRPr="00C61465">
        <w:rPr>
          <w:rFonts w:ascii="Maiandra GD" w:eastAsia="Times New Roman" w:hAnsi="Maiandra GD" w:cs="Arial"/>
          <w:b/>
          <w:bCs/>
          <w:color w:val="0000FF"/>
          <w:sz w:val="24"/>
          <w:szCs w:val="24"/>
        </w:rPr>
        <w:t>How to implement Pattern Matching in C#?</w:t>
      </w:r>
    </w:p>
    <w:p w:rsidR="00C61465" w:rsidRPr="00C61465" w:rsidRDefault="00C61465" w:rsidP="00C61465">
      <w:pPr>
        <w:numPr>
          <w:ilvl w:val="0"/>
          <w:numId w:val="3"/>
        </w:numPr>
        <w:shd w:val="clear" w:color="auto" w:fill="FFFFFF"/>
        <w:spacing w:after="0" w:line="240" w:lineRule="auto"/>
        <w:textAlignment w:val="baseline"/>
        <w:rPr>
          <w:rFonts w:ascii="Maiandra GD" w:eastAsia="Times New Roman" w:hAnsi="Maiandra GD" w:cs="Segoe UI"/>
          <w:color w:val="212529"/>
          <w:sz w:val="24"/>
          <w:szCs w:val="24"/>
        </w:rPr>
      </w:pPr>
      <w:r w:rsidRPr="00C61465">
        <w:rPr>
          <w:rFonts w:ascii="Maiandra GD" w:eastAsia="Times New Roman" w:hAnsi="Maiandra GD" w:cs="Arial"/>
          <w:b/>
          <w:bCs/>
          <w:color w:val="0000FF"/>
          <w:sz w:val="24"/>
          <w:szCs w:val="24"/>
        </w:rPr>
        <w:t>How to implement Pattern Matching Before C# 7?</w:t>
      </w:r>
    </w:p>
    <w:p w:rsidR="00C61465" w:rsidRPr="00C61465" w:rsidRDefault="00C61465" w:rsidP="00C61465">
      <w:pPr>
        <w:numPr>
          <w:ilvl w:val="0"/>
          <w:numId w:val="3"/>
        </w:numPr>
        <w:shd w:val="clear" w:color="auto" w:fill="FFFFFF"/>
        <w:spacing w:after="0" w:line="240" w:lineRule="auto"/>
        <w:textAlignment w:val="baseline"/>
        <w:rPr>
          <w:rFonts w:ascii="Maiandra GD" w:eastAsia="Times New Roman" w:hAnsi="Maiandra GD" w:cs="Segoe UI"/>
          <w:color w:val="212529"/>
          <w:sz w:val="24"/>
          <w:szCs w:val="24"/>
        </w:rPr>
      </w:pPr>
      <w:r w:rsidRPr="00C61465">
        <w:rPr>
          <w:rFonts w:ascii="Maiandra GD" w:eastAsia="Times New Roman" w:hAnsi="Maiandra GD" w:cs="Arial"/>
          <w:b/>
          <w:bCs/>
          <w:color w:val="0000FF"/>
          <w:sz w:val="24"/>
          <w:szCs w:val="24"/>
        </w:rPr>
        <w:t>Pattern Matching Using is Expression.</w:t>
      </w:r>
    </w:p>
    <w:p w:rsidR="00C61465" w:rsidRPr="00C61465" w:rsidRDefault="00C61465" w:rsidP="00C61465">
      <w:pPr>
        <w:numPr>
          <w:ilvl w:val="0"/>
          <w:numId w:val="3"/>
        </w:numPr>
        <w:shd w:val="clear" w:color="auto" w:fill="FFFFFF"/>
        <w:spacing w:after="0" w:line="240" w:lineRule="auto"/>
        <w:textAlignment w:val="baseline"/>
        <w:rPr>
          <w:rFonts w:ascii="Maiandra GD" w:eastAsia="Times New Roman" w:hAnsi="Maiandra GD" w:cs="Segoe UI"/>
          <w:color w:val="212529"/>
          <w:sz w:val="24"/>
          <w:szCs w:val="24"/>
        </w:rPr>
      </w:pPr>
      <w:r w:rsidRPr="00C61465">
        <w:rPr>
          <w:rFonts w:ascii="Maiandra GD" w:eastAsia="Times New Roman" w:hAnsi="Maiandra GD" w:cs="Arial"/>
          <w:b/>
          <w:bCs/>
          <w:color w:val="0000FF"/>
          <w:sz w:val="24"/>
          <w:szCs w:val="24"/>
        </w:rPr>
        <w:t>How to Implement Pattern Matching using a switch statement?</w:t>
      </w:r>
    </w:p>
    <w:p w:rsidR="00C61465" w:rsidRPr="00C61465" w:rsidRDefault="00C61465" w:rsidP="00C61465">
      <w:pPr>
        <w:numPr>
          <w:ilvl w:val="0"/>
          <w:numId w:val="3"/>
        </w:numPr>
        <w:shd w:val="clear" w:color="auto" w:fill="FFFFFF"/>
        <w:spacing w:after="0" w:line="240" w:lineRule="auto"/>
        <w:textAlignment w:val="baseline"/>
        <w:rPr>
          <w:rFonts w:ascii="Maiandra GD" w:eastAsia="Times New Roman" w:hAnsi="Maiandra GD" w:cs="Segoe UI"/>
          <w:color w:val="212529"/>
          <w:sz w:val="24"/>
          <w:szCs w:val="24"/>
        </w:rPr>
      </w:pPr>
      <w:r w:rsidRPr="00C61465">
        <w:rPr>
          <w:rFonts w:ascii="Maiandra GD" w:eastAsia="Times New Roman" w:hAnsi="Maiandra GD" w:cs="Arial"/>
          <w:b/>
          <w:bCs/>
          <w:color w:val="0000FF"/>
          <w:sz w:val="24"/>
          <w:szCs w:val="24"/>
        </w:rPr>
        <w:lastRenderedPageBreak/>
        <w:t>Understanding the use of  When clauses in the case statement in C#</w:t>
      </w:r>
    </w:p>
    <w:p w:rsidR="00C61465" w:rsidRPr="00C61465" w:rsidRDefault="00C61465" w:rsidP="00C6146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C61465">
        <w:rPr>
          <w:rFonts w:ascii="Maiandra GD" w:eastAsia="Times New Roman" w:hAnsi="Maiandra GD" w:cs="Arial"/>
          <w:b/>
          <w:bCs/>
          <w:color w:val="000000"/>
          <w:sz w:val="24"/>
          <w:szCs w:val="24"/>
        </w:rPr>
        <w:t>What is Pattern Matching in C#?</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Pattern Matching is a mechanism that tests a value i.e. whether the value has a specific shape or not. If the value is in a specific shape then it will extract the data from the value. If this is not clear at the moment, then don’t worry we will understand this with multiple examples.</w:t>
      </w:r>
    </w:p>
    <w:p w:rsidR="00C61465" w:rsidRPr="00C61465" w:rsidRDefault="00C61465" w:rsidP="00C61465">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C61465">
        <w:rPr>
          <w:rFonts w:ascii="Maiandra GD" w:eastAsia="Times New Roman" w:hAnsi="Maiandra GD" w:cs="Arial"/>
          <w:b/>
          <w:bCs/>
          <w:color w:val="000000"/>
          <w:sz w:val="24"/>
          <w:szCs w:val="24"/>
        </w:rPr>
        <w:t>How to implement Pattern Matching in C#?</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To implement </w:t>
      </w:r>
      <w:r w:rsidRPr="00C61465">
        <w:rPr>
          <w:rFonts w:ascii="Maiandra GD" w:eastAsia="Times New Roman" w:hAnsi="Maiandra GD" w:cs="Arial"/>
          <w:b/>
          <w:bCs/>
          <w:color w:val="000000"/>
          <w:sz w:val="24"/>
          <w:szCs w:val="24"/>
        </w:rPr>
        <w:t>Pattern Matching in C#</w:t>
      </w:r>
      <w:r w:rsidRPr="00C61465">
        <w:rPr>
          <w:rFonts w:ascii="Maiandra GD" w:eastAsia="Times New Roman" w:hAnsi="Maiandra GD" w:cs="Arial"/>
          <w:color w:val="000000"/>
          <w:sz w:val="24"/>
          <w:szCs w:val="24"/>
          <w:bdr w:val="none" w:sz="0" w:space="0" w:color="auto" w:frame="1"/>
        </w:rPr>
        <w:t>, we are provided with two language constructs such as:</w:t>
      </w:r>
    </w:p>
    <w:p w:rsidR="00C61465" w:rsidRPr="00C61465" w:rsidRDefault="00C61465" w:rsidP="00C61465">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Pattern Matching using “</w:t>
      </w:r>
      <w:r w:rsidRPr="00C61465">
        <w:rPr>
          <w:rFonts w:ascii="Maiandra GD" w:eastAsia="Times New Roman" w:hAnsi="Maiandra GD" w:cs="Arial"/>
          <w:b/>
          <w:bCs/>
          <w:color w:val="000000"/>
          <w:sz w:val="24"/>
          <w:szCs w:val="24"/>
        </w:rPr>
        <w:t>is</w:t>
      </w:r>
      <w:r w:rsidRPr="00C61465">
        <w:rPr>
          <w:rFonts w:ascii="Maiandra GD" w:eastAsia="Times New Roman" w:hAnsi="Maiandra GD" w:cs="Arial"/>
          <w:color w:val="000000"/>
          <w:sz w:val="24"/>
          <w:szCs w:val="24"/>
          <w:bdr w:val="none" w:sz="0" w:space="0" w:color="auto" w:frame="1"/>
        </w:rPr>
        <w:t>” expression</w:t>
      </w:r>
    </w:p>
    <w:p w:rsidR="00C61465" w:rsidRPr="00C61465" w:rsidRDefault="00C61465" w:rsidP="00C61465">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The Pattern Matching using “</w:t>
      </w:r>
      <w:r w:rsidRPr="00C61465">
        <w:rPr>
          <w:rFonts w:ascii="Maiandra GD" w:eastAsia="Times New Roman" w:hAnsi="Maiandra GD" w:cs="Arial"/>
          <w:b/>
          <w:bCs/>
          <w:color w:val="000000"/>
          <w:sz w:val="24"/>
          <w:szCs w:val="24"/>
        </w:rPr>
        <w:t>case</w:t>
      </w:r>
      <w:r w:rsidRPr="00C61465">
        <w:rPr>
          <w:rFonts w:ascii="Maiandra GD" w:eastAsia="Times New Roman" w:hAnsi="Maiandra GD" w:cs="Arial"/>
          <w:color w:val="000000"/>
          <w:sz w:val="24"/>
          <w:szCs w:val="24"/>
          <w:bdr w:val="none" w:sz="0" w:space="0" w:color="auto" w:frame="1"/>
        </w:rPr>
        <w:t>” statements</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In the upcoming versions of C#, we may expect more pattern matching expressions. Pattern Matching is useful in many ways however C# 7.0 currently supports the following.</w:t>
      </w:r>
    </w:p>
    <w:p w:rsidR="00C61465" w:rsidRPr="00C61465" w:rsidRDefault="00C61465" w:rsidP="00C61465">
      <w:pPr>
        <w:numPr>
          <w:ilvl w:val="0"/>
          <w:numId w:val="5"/>
        </w:num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It can be used with any data type including the custom data types whereas if/else can only be used with primitive types.</w:t>
      </w:r>
    </w:p>
    <w:p w:rsidR="00C61465" w:rsidRPr="00C61465" w:rsidRDefault="00C61465" w:rsidP="00C61465">
      <w:pPr>
        <w:numPr>
          <w:ilvl w:val="0"/>
          <w:numId w:val="5"/>
        </w:num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Pattern matching has the ability to extract the data from the expression.</w:t>
      </w:r>
    </w:p>
    <w:p w:rsidR="00C61465" w:rsidRPr="00C61465" w:rsidRDefault="00C61465" w:rsidP="00C6146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C61465">
        <w:rPr>
          <w:rFonts w:ascii="Maiandra GD" w:eastAsia="Times New Roman" w:hAnsi="Maiandra GD" w:cs="Arial"/>
          <w:b/>
          <w:bCs/>
          <w:color w:val="000000"/>
          <w:sz w:val="24"/>
          <w:szCs w:val="24"/>
        </w:rPr>
        <w:t>Pattern Matching in C# with “is” expression</w:t>
      </w:r>
      <w:r w:rsidRPr="00C61465">
        <w:rPr>
          <w:rFonts w:ascii="Maiandra GD" w:eastAsia="Times New Roman" w:hAnsi="Maiandra GD" w:cs="Arial"/>
          <w:color w:val="000000"/>
          <w:sz w:val="24"/>
          <w:szCs w:val="24"/>
          <w:bdr w:val="none" w:sz="0" w:space="0" w:color="auto" w:frame="1"/>
        </w:rPr>
        <w:t>:</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The </w:t>
      </w:r>
      <w:r w:rsidRPr="00C61465">
        <w:rPr>
          <w:rFonts w:ascii="Maiandra GD" w:eastAsia="Times New Roman" w:hAnsi="Maiandra GD" w:cs="Arial"/>
          <w:b/>
          <w:bCs/>
          <w:color w:val="000000"/>
          <w:sz w:val="24"/>
          <w:szCs w:val="24"/>
        </w:rPr>
        <w:t>“is”</w:t>
      </w:r>
      <w:r w:rsidRPr="00C61465">
        <w:rPr>
          <w:rFonts w:ascii="Maiandra GD" w:eastAsia="Times New Roman" w:hAnsi="Maiandra GD" w:cs="Arial"/>
          <w:color w:val="000000"/>
          <w:sz w:val="24"/>
          <w:szCs w:val="24"/>
          <w:bdr w:val="none" w:sz="0" w:space="0" w:color="auto" w:frame="1"/>
        </w:rPr>
        <w:t xml:space="preserve"> operator is available from the first version of C# and it is used to check whether an object is compatible with a specific type or not. </w:t>
      </w:r>
      <w:proofErr w:type="gramStart"/>
      <w:r w:rsidRPr="00C61465">
        <w:rPr>
          <w:rFonts w:ascii="Maiandra GD" w:eastAsia="Times New Roman" w:hAnsi="Maiandra GD" w:cs="Arial"/>
          <w:color w:val="000000"/>
          <w:sz w:val="24"/>
          <w:szCs w:val="24"/>
          <w:bdr w:val="none" w:sz="0" w:space="0" w:color="auto" w:frame="1"/>
        </w:rPr>
        <w:t>For example, if a specific interface is implemented, or if the type of the object derives from a base class or not.</w:t>
      </w:r>
      <w:proofErr w:type="gramEnd"/>
      <w:r w:rsidRPr="00C61465">
        <w:rPr>
          <w:rFonts w:ascii="Maiandra GD" w:eastAsia="Times New Roman" w:hAnsi="Maiandra GD" w:cs="Arial"/>
          <w:color w:val="000000"/>
          <w:sz w:val="24"/>
          <w:szCs w:val="24"/>
          <w:bdr w:val="none" w:sz="0" w:space="0" w:color="auto" w:frame="1"/>
        </w:rPr>
        <w:t xml:space="preserve"> The result of this operator is true or false. If this is not clear at the moment then don’t worry, we will try to understand this with some examples.</w:t>
      </w:r>
    </w:p>
    <w:p w:rsidR="00C61465" w:rsidRPr="00C61465" w:rsidRDefault="00C61465" w:rsidP="00C6146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C61465">
        <w:rPr>
          <w:rFonts w:ascii="Maiandra GD" w:eastAsia="Times New Roman" w:hAnsi="Maiandra GD" w:cs="Arial"/>
          <w:b/>
          <w:bCs/>
          <w:color w:val="000000"/>
          <w:sz w:val="24"/>
          <w:szCs w:val="24"/>
        </w:rPr>
        <w:t>Example: Pattern Matching in C# with “is” Expression</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Let us understand how to implement Pattern Matching in C# using the “</w:t>
      </w:r>
      <w:r w:rsidRPr="00C61465">
        <w:rPr>
          <w:rFonts w:ascii="Maiandra GD" w:eastAsia="Times New Roman" w:hAnsi="Maiandra GD" w:cs="Arial"/>
          <w:b/>
          <w:bCs/>
          <w:color w:val="000000"/>
          <w:sz w:val="24"/>
          <w:szCs w:val="24"/>
        </w:rPr>
        <w:t>is</w:t>
      </w:r>
      <w:r w:rsidRPr="00C61465">
        <w:rPr>
          <w:rFonts w:ascii="Maiandra GD" w:eastAsia="Times New Roman" w:hAnsi="Maiandra GD" w:cs="Arial"/>
          <w:color w:val="000000"/>
          <w:sz w:val="24"/>
          <w:szCs w:val="24"/>
          <w:bdr w:val="none" w:sz="0" w:space="0" w:color="auto" w:frame="1"/>
        </w:rPr>
        <w:t>” expression with an example. First, create one class with the name Shape and then create four classes with the names </w:t>
      </w:r>
      <w:r w:rsidRPr="00C61465">
        <w:rPr>
          <w:rFonts w:ascii="Maiandra GD" w:eastAsia="Times New Roman" w:hAnsi="Maiandra GD" w:cs="Arial"/>
          <w:b/>
          <w:bCs/>
          <w:color w:val="000000"/>
          <w:sz w:val="24"/>
          <w:szCs w:val="24"/>
        </w:rPr>
        <w:t>Shape, Circle, Rectangle, and Tringle </w:t>
      </w:r>
      <w:r w:rsidRPr="00C61465">
        <w:rPr>
          <w:rFonts w:ascii="Maiandra GD" w:eastAsia="Times New Roman" w:hAnsi="Maiandra GD" w:cs="Arial"/>
          <w:color w:val="000000"/>
          <w:sz w:val="24"/>
          <w:szCs w:val="24"/>
          <w:bdr w:val="none" w:sz="0" w:space="0" w:color="auto" w:frame="1"/>
        </w:rPr>
        <w:t xml:space="preserve">as shown below. The following code is very straightforward. Here, we have created one base class i.e. Shape, and three derived </w:t>
      </w:r>
      <w:proofErr w:type="gramStart"/>
      <w:r w:rsidRPr="00C61465">
        <w:rPr>
          <w:rFonts w:ascii="Maiandra GD" w:eastAsia="Times New Roman" w:hAnsi="Maiandra GD" w:cs="Arial"/>
          <w:color w:val="000000"/>
          <w:sz w:val="24"/>
          <w:szCs w:val="24"/>
          <w:bdr w:val="none" w:sz="0" w:space="0" w:color="auto" w:frame="1"/>
        </w:rPr>
        <w:t>classes</w:t>
      </w:r>
      <w:proofErr w:type="gramEnd"/>
      <w:r w:rsidRPr="00C61465">
        <w:rPr>
          <w:rFonts w:ascii="Maiandra GD" w:eastAsia="Times New Roman" w:hAnsi="Maiandra GD" w:cs="Arial"/>
          <w:color w:val="000000"/>
          <w:sz w:val="24"/>
          <w:szCs w:val="24"/>
          <w:bdr w:val="none" w:sz="0" w:space="0" w:color="auto" w:frame="1"/>
        </w:rPr>
        <w:t xml:space="preserve"> i.e Rectangle, Circle, and Triangle, and all these classes are derived from the base Shape class. Further, if you notice, we have created some properties within each derived class and initialize the properties using the class constructor.</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using</w:t>
      </w:r>
      <w:proofErr w:type="gramEnd"/>
      <w:r w:rsidRPr="00C61465">
        <w:rPr>
          <w:rFonts w:ascii="Maiandra GD" w:eastAsia="Times New Roman" w:hAnsi="Maiandra GD" w:cs="Consolas"/>
          <w:b/>
          <w:bCs/>
          <w:color w:val="D171DD"/>
          <w:sz w:val="24"/>
          <w:szCs w:val="24"/>
        </w:rPr>
        <w:t xml:space="preserve"> </w:t>
      </w:r>
      <w:r w:rsidRPr="00C61465">
        <w:rPr>
          <w:rFonts w:ascii="Maiandra GD" w:eastAsia="Times New Roman" w:hAnsi="Maiandra GD" w:cs="Consolas"/>
          <w:i/>
          <w:iCs/>
          <w:color w:val="4284AE"/>
          <w:sz w:val="24"/>
          <w:szCs w:val="24"/>
        </w:rPr>
        <w:t>System;</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namespace</w:t>
      </w:r>
      <w:proofErr w:type="gramEnd"/>
      <w:r w:rsidRPr="00C61465">
        <w:rPr>
          <w:rFonts w:ascii="Maiandra GD" w:eastAsia="Times New Roman" w:hAnsi="Maiandra GD" w:cs="Consolas"/>
          <w:b/>
          <w:bCs/>
          <w:color w:val="D171DD"/>
          <w:sz w:val="24"/>
          <w:szCs w:val="24"/>
        </w:rPr>
        <w:t xml:space="preserve"> </w:t>
      </w:r>
      <w:r w:rsidRPr="00C61465">
        <w:rPr>
          <w:rFonts w:ascii="Maiandra GD" w:eastAsia="Times New Roman" w:hAnsi="Maiandra GD" w:cs="Consolas"/>
          <w:i/>
          <w:iCs/>
          <w:color w:val="4284AE"/>
          <w:sz w:val="24"/>
          <w:szCs w:val="24"/>
        </w:rPr>
        <w:t>PatternMatchingDemo</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public</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class</w:t>
      </w:r>
      <w:r w:rsidRPr="00C61465">
        <w:rPr>
          <w:rFonts w:ascii="Maiandra GD" w:eastAsia="Times New Roman" w:hAnsi="Maiandra GD" w:cs="Consolas"/>
          <w:color w:val="CFD5E0"/>
          <w:sz w:val="24"/>
          <w:szCs w:val="24"/>
        </w:rPr>
        <w:t xml:space="preserve"> Shape</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public</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const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float</w:t>
      </w:r>
      <w:r w:rsidRPr="00C61465">
        <w:rPr>
          <w:rFonts w:ascii="Maiandra GD" w:eastAsia="Times New Roman" w:hAnsi="Maiandra GD" w:cs="Consolas"/>
          <w:color w:val="CFD5E0"/>
          <w:sz w:val="24"/>
          <w:szCs w:val="24"/>
        </w:rPr>
        <w:t xml:space="preserve"> PI = </w:t>
      </w:r>
      <w:r w:rsidRPr="00C61465">
        <w:rPr>
          <w:rFonts w:ascii="Maiandra GD" w:eastAsia="Times New Roman" w:hAnsi="Maiandra GD" w:cs="Consolas"/>
          <w:color w:val="D19A66"/>
          <w:sz w:val="24"/>
          <w:szCs w:val="24"/>
        </w:rPr>
        <w:t>3.14</w:t>
      </w:r>
      <w:r w:rsidRPr="00C61465">
        <w:rPr>
          <w:rFonts w:ascii="Maiandra GD" w:eastAsia="Times New Roman" w:hAnsi="Maiandra GD" w:cs="Consolas"/>
          <w:color w:val="CFD5E0"/>
          <w:sz w:val="24"/>
          <w:szCs w:val="24"/>
        </w:rPr>
        <w:t>f;</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public</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class</w:t>
      </w:r>
      <w:r w:rsidRPr="00C61465">
        <w:rPr>
          <w:rFonts w:ascii="Maiandra GD" w:eastAsia="Times New Roman" w:hAnsi="Maiandra GD" w:cs="Consolas"/>
          <w:color w:val="CFD5E0"/>
          <w:sz w:val="24"/>
          <w:szCs w:val="24"/>
        </w:rPr>
        <w:t xml:space="preserve"> Circle : Shape</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public</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double</w:t>
      </w:r>
      <w:r w:rsidRPr="00C61465">
        <w:rPr>
          <w:rFonts w:ascii="Maiandra GD" w:eastAsia="Times New Roman" w:hAnsi="Maiandra GD" w:cs="Consolas"/>
          <w:color w:val="CFD5E0"/>
          <w:sz w:val="24"/>
          <w:szCs w:val="24"/>
        </w:rPr>
        <w:t xml:space="preserve"> Radius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get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lastRenderedPageBreak/>
        <w:t>public</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Circle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b/>
          <w:bCs/>
          <w:color w:val="D171DD"/>
          <w:sz w:val="24"/>
          <w:szCs w:val="24"/>
        </w:rPr>
        <w:t>double</w:t>
      </w:r>
      <w:r w:rsidRPr="00C61465">
        <w:rPr>
          <w:rFonts w:ascii="Maiandra GD" w:eastAsia="Times New Roman" w:hAnsi="Maiandra GD" w:cs="Consolas"/>
          <w:color w:val="CFD5E0"/>
          <w:sz w:val="24"/>
          <w:szCs w:val="24"/>
        </w:rPr>
        <w:t xml:space="preserve"> radius</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CFD5E0"/>
          <w:sz w:val="24"/>
          <w:szCs w:val="24"/>
        </w:rPr>
        <w:t>Radius = radius;</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public</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class</w:t>
      </w:r>
      <w:r w:rsidRPr="00C61465">
        <w:rPr>
          <w:rFonts w:ascii="Maiandra GD" w:eastAsia="Times New Roman" w:hAnsi="Maiandra GD" w:cs="Consolas"/>
          <w:color w:val="CFD5E0"/>
          <w:sz w:val="24"/>
          <w:szCs w:val="24"/>
        </w:rPr>
        <w:t xml:space="preserve"> Rectangle : Shape</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public</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double</w:t>
      </w:r>
      <w:r w:rsidRPr="00C61465">
        <w:rPr>
          <w:rFonts w:ascii="Maiandra GD" w:eastAsia="Times New Roman" w:hAnsi="Maiandra GD" w:cs="Consolas"/>
          <w:color w:val="CFD5E0"/>
          <w:sz w:val="24"/>
          <w:szCs w:val="24"/>
        </w:rPr>
        <w:t xml:space="preserve"> Length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get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public</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double</w:t>
      </w:r>
      <w:r w:rsidRPr="00C61465">
        <w:rPr>
          <w:rFonts w:ascii="Maiandra GD" w:eastAsia="Times New Roman" w:hAnsi="Maiandra GD" w:cs="Consolas"/>
          <w:color w:val="CFD5E0"/>
          <w:sz w:val="24"/>
          <w:szCs w:val="24"/>
        </w:rPr>
        <w:t xml:space="preserve"> Height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get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public</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Rectangle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b/>
          <w:bCs/>
          <w:color w:val="D171DD"/>
          <w:sz w:val="24"/>
          <w:szCs w:val="24"/>
        </w:rPr>
        <w:t>double</w:t>
      </w:r>
      <w:r w:rsidRPr="00C61465">
        <w:rPr>
          <w:rFonts w:ascii="Maiandra GD" w:eastAsia="Times New Roman" w:hAnsi="Maiandra GD" w:cs="Consolas"/>
          <w:color w:val="CFD5E0"/>
          <w:sz w:val="24"/>
          <w:szCs w:val="24"/>
        </w:rPr>
        <w:t xml:space="preserve"> length, </w:t>
      </w:r>
      <w:r w:rsidRPr="00C61465">
        <w:rPr>
          <w:rFonts w:ascii="Maiandra GD" w:eastAsia="Times New Roman" w:hAnsi="Maiandra GD" w:cs="Consolas"/>
          <w:b/>
          <w:bCs/>
          <w:color w:val="D171DD"/>
          <w:sz w:val="24"/>
          <w:szCs w:val="24"/>
        </w:rPr>
        <w:t>double</w:t>
      </w:r>
      <w:r w:rsidRPr="00C61465">
        <w:rPr>
          <w:rFonts w:ascii="Maiandra GD" w:eastAsia="Times New Roman" w:hAnsi="Maiandra GD" w:cs="Consolas"/>
          <w:color w:val="CFD5E0"/>
          <w:sz w:val="24"/>
          <w:szCs w:val="24"/>
        </w:rPr>
        <w:t xml:space="preserve"> height</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CFD5E0"/>
          <w:sz w:val="24"/>
          <w:szCs w:val="24"/>
        </w:rPr>
        <w:t>Length = length;</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CFD5E0"/>
          <w:sz w:val="24"/>
          <w:szCs w:val="24"/>
        </w:rPr>
        <w:t>Height = height;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public</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class</w:t>
      </w:r>
      <w:r w:rsidRPr="00C61465">
        <w:rPr>
          <w:rFonts w:ascii="Maiandra GD" w:eastAsia="Times New Roman" w:hAnsi="Maiandra GD" w:cs="Consolas"/>
          <w:color w:val="CFD5E0"/>
          <w:sz w:val="24"/>
          <w:szCs w:val="24"/>
        </w:rPr>
        <w:t xml:space="preserve"> Triangle : Shape</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public</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double</w:t>
      </w:r>
      <w:r w:rsidRPr="00C61465">
        <w:rPr>
          <w:rFonts w:ascii="Maiandra GD" w:eastAsia="Times New Roman" w:hAnsi="Maiandra GD" w:cs="Consolas"/>
          <w:color w:val="CFD5E0"/>
          <w:sz w:val="24"/>
          <w:szCs w:val="24"/>
        </w:rPr>
        <w:t xml:space="preserve"> Base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get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public</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double</w:t>
      </w:r>
      <w:r w:rsidRPr="00C61465">
        <w:rPr>
          <w:rFonts w:ascii="Maiandra GD" w:eastAsia="Times New Roman" w:hAnsi="Maiandra GD" w:cs="Consolas"/>
          <w:color w:val="CFD5E0"/>
          <w:sz w:val="24"/>
          <w:szCs w:val="24"/>
        </w:rPr>
        <w:t xml:space="preserve"> Height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get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public</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Triangle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b/>
          <w:bCs/>
          <w:color w:val="D171DD"/>
          <w:sz w:val="24"/>
          <w:szCs w:val="24"/>
        </w:rPr>
        <w:t>double</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base</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double</w:t>
      </w:r>
      <w:r w:rsidRPr="00C61465">
        <w:rPr>
          <w:rFonts w:ascii="Maiandra GD" w:eastAsia="Times New Roman" w:hAnsi="Maiandra GD" w:cs="Consolas"/>
          <w:color w:val="CFD5E0"/>
          <w:sz w:val="24"/>
          <w:szCs w:val="24"/>
        </w:rPr>
        <w:t xml:space="preserve"> height</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CFD5E0"/>
          <w:sz w:val="24"/>
          <w:szCs w:val="24"/>
        </w:rPr>
        <w:t>Base = @</w:t>
      </w:r>
      <w:r w:rsidRPr="00C61465">
        <w:rPr>
          <w:rFonts w:ascii="Maiandra GD" w:eastAsia="Times New Roman" w:hAnsi="Maiandra GD" w:cs="Consolas"/>
          <w:b/>
          <w:bCs/>
          <w:color w:val="D171DD"/>
          <w:sz w:val="24"/>
          <w:szCs w:val="24"/>
        </w:rPr>
        <w:t>base</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CFD5E0"/>
          <w:sz w:val="24"/>
          <w:szCs w:val="24"/>
        </w:rPr>
        <w:t>Height = height;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C61465">
        <w:rPr>
          <w:rFonts w:ascii="Maiandra GD" w:eastAsia="Times New Roman" w:hAnsi="Maiandra GD" w:cs="Arial"/>
          <w:b/>
          <w:bCs/>
          <w:color w:val="000000"/>
          <w:sz w:val="24"/>
          <w:szCs w:val="24"/>
        </w:rPr>
        <w:t>Pattern Matching Before C# 7:</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Let us first understand our requirements. We need to create a method with one parameter of type Shape. The reason is, the Shape class is the base class and it can hold the object reference of any of its child classes like Rectangle, Triangle, and Circle. Please modify the Program class as shown below. Please have a look at the </w:t>
      </w:r>
      <w:proofErr w:type="gramStart"/>
      <w:r w:rsidRPr="00C61465">
        <w:rPr>
          <w:rFonts w:ascii="Maiandra GD" w:eastAsia="Times New Roman" w:hAnsi="Maiandra GD" w:cs="Arial"/>
          <w:b/>
          <w:bCs/>
          <w:color w:val="000000"/>
          <w:sz w:val="24"/>
          <w:szCs w:val="24"/>
        </w:rPr>
        <w:t>DisplayArea(</w:t>
      </w:r>
      <w:proofErr w:type="gramEnd"/>
      <w:r w:rsidRPr="00C61465">
        <w:rPr>
          <w:rFonts w:ascii="Maiandra GD" w:eastAsia="Times New Roman" w:hAnsi="Maiandra GD" w:cs="Arial"/>
          <w:b/>
          <w:bCs/>
          <w:color w:val="000000"/>
          <w:sz w:val="24"/>
          <w:szCs w:val="24"/>
        </w:rPr>
        <w:t>)</w:t>
      </w:r>
      <w:r w:rsidRPr="00C61465">
        <w:rPr>
          <w:rFonts w:ascii="Maiandra GD" w:eastAsia="Times New Roman" w:hAnsi="Maiandra GD" w:cs="Arial"/>
          <w:color w:val="000000"/>
          <w:sz w:val="24"/>
          <w:szCs w:val="24"/>
          <w:bdr w:val="none" w:sz="0" w:space="0" w:color="auto" w:frame="1"/>
        </w:rPr>
        <w:t> method. Here in the </w:t>
      </w:r>
      <w:proofErr w:type="gramStart"/>
      <w:r w:rsidRPr="00C61465">
        <w:rPr>
          <w:rFonts w:ascii="Maiandra GD" w:eastAsia="Times New Roman" w:hAnsi="Maiandra GD" w:cs="Arial"/>
          <w:b/>
          <w:bCs/>
          <w:color w:val="000000"/>
          <w:sz w:val="24"/>
          <w:szCs w:val="24"/>
        </w:rPr>
        <w:t>DisplayArea(</w:t>
      </w:r>
      <w:proofErr w:type="gramEnd"/>
      <w:r w:rsidRPr="00C61465">
        <w:rPr>
          <w:rFonts w:ascii="Maiandra GD" w:eastAsia="Times New Roman" w:hAnsi="Maiandra GD" w:cs="Arial"/>
          <w:b/>
          <w:bCs/>
          <w:color w:val="000000"/>
          <w:sz w:val="24"/>
          <w:szCs w:val="24"/>
        </w:rPr>
        <w:t>)</w:t>
      </w:r>
      <w:r w:rsidRPr="00C61465">
        <w:rPr>
          <w:rFonts w:ascii="Maiandra GD" w:eastAsia="Times New Roman" w:hAnsi="Maiandra GD" w:cs="Arial"/>
          <w:color w:val="000000"/>
          <w:sz w:val="24"/>
          <w:szCs w:val="24"/>
          <w:bdr w:val="none" w:sz="0" w:space="0" w:color="auto" w:frame="1"/>
        </w:rPr>
        <w:t> method, we are testing each type in a series of </w:t>
      </w:r>
      <w:r w:rsidRPr="00C61465">
        <w:rPr>
          <w:rFonts w:ascii="Maiandra GD" w:eastAsia="Times New Roman" w:hAnsi="Maiandra GD" w:cs="Arial"/>
          <w:b/>
          <w:bCs/>
          <w:color w:val="000000"/>
          <w:sz w:val="24"/>
          <w:szCs w:val="24"/>
        </w:rPr>
        <w:t>“if”</w:t>
      </w:r>
      <w:r w:rsidRPr="00C61465">
        <w:rPr>
          <w:rFonts w:ascii="Maiandra GD" w:eastAsia="Times New Roman" w:hAnsi="Maiandra GD" w:cs="Arial"/>
          <w:color w:val="000000"/>
          <w:sz w:val="24"/>
          <w:szCs w:val="24"/>
          <w:bdr w:val="none" w:sz="0" w:space="0" w:color="auto" w:frame="1"/>
        </w:rPr>
        <w:t> and </w:t>
      </w:r>
      <w:r w:rsidRPr="00C61465">
        <w:rPr>
          <w:rFonts w:ascii="Maiandra GD" w:eastAsia="Times New Roman" w:hAnsi="Maiandra GD" w:cs="Arial"/>
          <w:b/>
          <w:bCs/>
          <w:color w:val="000000"/>
          <w:sz w:val="24"/>
          <w:szCs w:val="24"/>
        </w:rPr>
        <w:t>“is”</w:t>
      </w:r>
      <w:r w:rsidRPr="00C61465">
        <w:rPr>
          <w:rFonts w:ascii="Maiandra GD" w:eastAsia="Times New Roman" w:hAnsi="Maiandra GD" w:cs="Arial"/>
          <w:color w:val="000000"/>
          <w:sz w:val="24"/>
          <w:szCs w:val="24"/>
          <w:bdr w:val="none" w:sz="0" w:space="0" w:color="auto" w:frame="1"/>
        </w:rPr>
        <w:t> statements and then we are explicitly casting the type to a specific type and then doing some action.</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using</w:t>
      </w:r>
      <w:proofErr w:type="gramEnd"/>
      <w:r w:rsidRPr="00C61465">
        <w:rPr>
          <w:rFonts w:ascii="Maiandra GD" w:eastAsia="Times New Roman" w:hAnsi="Maiandra GD" w:cs="Consolas"/>
          <w:b/>
          <w:bCs/>
          <w:color w:val="D171DD"/>
          <w:sz w:val="24"/>
          <w:szCs w:val="24"/>
        </w:rPr>
        <w:t xml:space="preserve"> </w:t>
      </w:r>
      <w:r w:rsidRPr="00C61465">
        <w:rPr>
          <w:rFonts w:ascii="Maiandra GD" w:eastAsia="Times New Roman" w:hAnsi="Maiandra GD" w:cs="Consolas"/>
          <w:i/>
          <w:iCs/>
          <w:color w:val="4284AE"/>
          <w:sz w:val="24"/>
          <w:szCs w:val="24"/>
        </w:rPr>
        <w:t>System;</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lastRenderedPageBreak/>
        <w:t>namespace</w:t>
      </w:r>
      <w:proofErr w:type="gramEnd"/>
      <w:r w:rsidRPr="00C61465">
        <w:rPr>
          <w:rFonts w:ascii="Maiandra GD" w:eastAsia="Times New Roman" w:hAnsi="Maiandra GD" w:cs="Consolas"/>
          <w:b/>
          <w:bCs/>
          <w:color w:val="D171DD"/>
          <w:sz w:val="24"/>
          <w:szCs w:val="24"/>
        </w:rPr>
        <w:t xml:space="preserve"> </w:t>
      </w:r>
      <w:r w:rsidRPr="00C61465">
        <w:rPr>
          <w:rFonts w:ascii="Maiandra GD" w:eastAsia="Times New Roman" w:hAnsi="Maiandra GD" w:cs="Consolas"/>
          <w:i/>
          <w:iCs/>
          <w:color w:val="4284AE"/>
          <w:sz w:val="24"/>
          <w:szCs w:val="24"/>
        </w:rPr>
        <w:t>PatternMatchingDemo</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class</w:t>
      </w:r>
      <w:proofErr w:type="gramEnd"/>
      <w:r w:rsidRPr="00C61465">
        <w:rPr>
          <w:rFonts w:ascii="Maiandra GD" w:eastAsia="Times New Roman" w:hAnsi="Maiandra GD" w:cs="Consolas"/>
          <w:color w:val="CFD5E0"/>
          <w:sz w:val="24"/>
          <w:szCs w:val="24"/>
        </w:rPr>
        <w:t xml:space="preserve"> Program</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static</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void</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Main</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CFD5E0"/>
          <w:sz w:val="24"/>
          <w:szCs w:val="24"/>
        </w:rPr>
        <w:t xml:space="preserve">Circle circle = </w:t>
      </w:r>
      <w:r w:rsidRPr="00C61465">
        <w:rPr>
          <w:rFonts w:ascii="Maiandra GD" w:eastAsia="Times New Roman" w:hAnsi="Maiandra GD" w:cs="Consolas"/>
          <w:color w:val="4284AE"/>
          <w:sz w:val="24"/>
          <w:szCs w:val="24"/>
        </w:rPr>
        <w:t>new</w:t>
      </w:r>
      <w:r w:rsidRPr="00C61465">
        <w:rPr>
          <w:rFonts w:ascii="Maiandra GD" w:eastAsia="Times New Roman" w:hAnsi="Maiandra GD" w:cs="Consolas"/>
          <w:color w:val="CFD5E0"/>
          <w:sz w:val="24"/>
          <w:szCs w:val="24"/>
        </w:rPr>
        <w:t xml:space="preserve"> </w:t>
      </w:r>
      <w:proofErr w:type="gramStart"/>
      <w:r w:rsidRPr="00C61465">
        <w:rPr>
          <w:rFonts w:ascii="Maiandra GD" w:eastAsia="Times New Roman" w:hAnsi="Maiandra GD" w:cs="Consolas"/>
          <w:color w:val="4284AE"/>
          <w:sz w:val="24"/>
          <w:szCs w:val="24"/>
        </w:rPr>
        <w:t>Circle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D19A66"/>
          <w:sz w:val="24"/>
          <w:szCs w:val="24"/>
        </w:rPr>
        <w:t>10</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4284AE"/>
          <w:sz w:val="24"/>
          <w:szCs w:val="24"/>
        </w:rPr>
        <w:t>DisplayArea</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CFD5E0"/>
          <w:sz w:val="24"/>
          <w:szCs w:val="24"/>
        </w:rPr>
        <w:t>circle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CFD5E0"/>
          <w:sz w:val="24"/>
          <w:szCs w:val="24"/>
        </w:rPr>
        <w:t xml:space="preserve">Rectangle rectangle = </w:t>
      </w:r>
      <w:r w:rsidRPr="00C61465">
        <w:rPr>
          <w:rFonts w:ascii="Maiandra GD" w:eastAsia="Times New Roman" w:hAnsi="Maiandra GD" w:cs="Consolas"/>
          <w:color w:val="4284AE"/>
          <w:sz w:val="24"/>
          <w:szCs w:val="24"/>
        </w:rPr>
        <w:t>new</w:t>
      </w:r>
      <w:r w:rsidRPr="00C61465">
        <w:rPr>
          <w:rFonts w:ascii="Maiandra GD" w:eastAsia="Times New Roman" w:hAnsi="Maiandra GD" w:cs="Consolas"/>
          <w:color w:val="CFD5E0"/>
          <w:sz w:val="24"/>
          <w:szCs w:val="24"/>
        </w:rPr>
        <w:t xml:space="preserve"> </w:t>
      </w:r>
      <w:proofErr w:type="gramStart"/>
      <w:r w:rsidRPr="00C61465">
        <w:rPr>
          <w:rFonts w:ascii="Maiandra GD" w:eastAsia="Times New Roman" w:hAnsi="Maiandra GD" w:cs="Consolas"/>
          <w:color w:val="4284AE"/>
          <w:sz w:val="24"/>
          <w:szCs w:val="24"/>
        </w:rPr>
        <w:t>Rectangle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D19A66"/>
          <w:sz w:val="24"/>
          <w:szCs w:val="24"/>
        </w:rPr>
        <w:t>10</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D19A66"/>
          <w:sz w:val="24"/>
          <w:szCs w:val="24"/>
        </w:rPr>
        <w:t>5</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4284AE"/>
          <w:sz w:val="24"/>
          <w:szCs w:val="24"/>
        </w:rPr>
        <w:t>DisplayArea</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CFD5E0"/>
          <w:sz w:val="24"/>
          <w:szCs w:val="24"/>
        </w:rPr>
        <w:t>rectangle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CFD5E0"/>
          <w:sz w:val="24"/>
          <w:szCs w:val="24"/>
        </w:rPr>
        <w:t xml:space="preserve">Triangle triangle = </w:t>
      </w:r>
      <w:r w:rsidRPr="00C61465">
        <w:rPr>
          <w:rFonts w:ascii="Maiandra GD" w:eastAsia="Times New Roman" w:hAnsi="Maiandra GD" w:cs="Consolas"/>
          <w:color w:val="4284AE"/>
          <w:sz w:val="24"/>
          <w:szCs w:val="24"/>
        </w:rPr>
        <w:t>new</w:t>
      </w:r>
      <w:r w:rsidRPr="00C61465">
        <w:rPr>
          <w:rFonts w:ascii="Maiandra GD" w:eastAsia="Times New Roman" w:hAnsi="Maiandra GD" w:cs="Consolas"/>
          <w:color w:val="CFD5E0"/>
          <w:sz w:val="24"/>
          <w:szCs w:val="24"/>
        </w:rPr>
        <w:t xml:space="preserve"> </w:t>
      </w:r>
      <w:proofErr w:type="gramStart"/>
      <w:r w:rsidRPr="00C61465">
        <w:rPr>
          <w:rFonts w:ascii="Maiandra GD" w:eastAsia="Times New Roman" w:hAnsi="Maiandra GD" w:cs="Consolas"/>
          <w:color w:val="4284AE"/>
          <w:sz w:val="24"/>
          <w:szCs w:val="24"/>
        </w:rPr>
        <w:t>Triangle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D19A66"/>
          <w:sz w:val="24"/>
          <w:szCs w:val="24"/>
        </w:rPr>
        <w:t>10</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D19A66"/>
          <w:sz w:val="24"/>
          <w:szCs w:val="24"/>
        </w:rPr>
        <w:t>5</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4284AE"/>
          <w:sz w:val="24"/>
          <w:szCs w:val="24"/>
        </w:rPr>
        <w:t>DisplayArea</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CFD5E0"/>
          <w:sz w:val="24"/>
          <w:szCs w:val="24"/>
        </w:rPr>
        <w:t>triangle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ReadKey</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public</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static</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void</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DisplayArea</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Shape shape</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if</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shape </w:t>
      </w:r>
      <w:r w:rsidRPr="00C61465">
        <w:rPr>
          <w:rFonts w:ascii="Maiandra GD" w:eastAsia="Times New Roman" w:hAnsi="Maiandra GD" w:cs="Consolas"/>
          <w:b/>
          <w:bCs/>
          <w:color w:val="D171DD"/>
          <w:sz w:val="24"/>
          <w:szCs w:val="24"/>
        </w:rPr>
        <w:t>is</w:t>
      </w:r>
      <w:r w:rsidRPr="00C61465">
        <w:rPr>
          <w:rFonts w:ascii="Maiandra GD" w:eastAsia="Times New Roman" w:hAnsi="Maiandra GD" w:cs="Consolas"/>
          <w:color w:val="CFD5E0"/>
          <w:sz w:val="24"/>
          <w:szCs w:val="24"/>
        </w:rPr>
        <w:t xml:space="preserve"> Circle</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CFD5E0"/>
          <w:sz w:val="24"/>
          <w:szCs w:val="24"/>
        </w:rPr>
        <w:t xml:space="preserve">Circle c =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Circle</w:t>
      </w:r>
      <w:proofErr w:type="gramStart"/>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shape</w:t>
      </w:r>
      <w:proofErr w:type="gramEnd"/>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WriteLine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7CC379"/>
          <w:sz w:val="24"/>
          <w:szCs w:val="24"/>
        </w:rPr>
        <w:t>"Area of Circle is : "</w:t>
      </w:r>
      <w:r w:rsidRPr="00C61465">
        <w:rPr>
          <w:rFonts w:ascii="Maiandra GD" w:eastAsia="Times New Roman" w:hAnsi="Maiandra GD" w:cs="Consolas"/>
          <w:color w:val="CFD5E0"/>
          <w:sz w:val="24"/>
          <w:szCs w:val="24"/>
        </w:rPr>
        <w:t xml:space="preserve"> + c.</w:t>
      </w:r>
      <w:r w:rsidRPr="00C61465">
        <w:rPr>
          <w:rFonts w:ascii="Maiandra GD" w:eastAsia="Times New Roman" w:hAnsi="Maiandra GD" w:cs="Consolas"/>
          <w:color w:val="4284AE"/>
          <w:sz w:val="24"/>
          <w:szCs w:val="24"/>
        </w:rPr>
        <w:t>Radius</w:t>
      </w:r>
      <w:r w:rsidRPr="00C61465">
        <w:rPr>
          <w:rFonts w:ascii="Maiandra GD" w:eastAsia="Times New Roman" w:hAnsi="Maiandra GD" w:cs="Consolas"/>
          <w:color w:val="CFD5E0"/>
          <w:sz w:val="24"/>
          <w:szCs w:val="24"/>
        </w:rPr>
        <w:t xml:space="preserve"> * c.</w:t>
      </w:r>
      <w:r w:rsidRPr="00C61465">
        <w:rPr>
          <w:rFonts w:ascii="Maiandra GD" w:eastAsia="Times New Roman" w:hAnsi="Maiandra GD" w:cs="Consolas"/>
          <w:color w:val="4284AE"/>
          <w:sz w:val="24"/>
          <w:szCs w:val="24"/>
        </w:rPr>
        <w:t>Radius</w:t>
      </w:r>
      <w:r w:rsidRPr="00C61465">
        <w:rPr>
          <w:rFonts w:ascii="Maiandra GD" w:eastAsia="Times New Roman" w:hAnsi="Maiandra GD" w:cs="Consolas"/>
          <w:color w:val="CFD5E0"/>
          <w:sz w:val="24"/>
          <w:szCs w:val="24"/>
        </w:rPr>
        <w:t xml:space="preserve"> * Shape.</w:t>
      </w:r>
      <w:r w:rsidRPr="00C61465">
        <w:rPr>
          <w:rFonts w:ascii="Maiandra GD" w:eastAsia="Times New Roman" w:hAnsi="Maiandra GD" w:cs="Consolas"/>
          <w:color w:val="4284AE"/>
          <w:sz w:val="24"/>
          <w:szCs w:val="24"/>
        </w:rPr>
        <w:t>PI</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else</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if</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shape </w:t>
      </w:r>
      <w:r w:rsidRPr="00C61465">
        <w:rPr>
          <w:rFonts w:ascii="Maiandra GD" w:eastAsia="Times New Roman" w:hAnsi="Maiandra GD" w:cs="Consolas"/>
          <w:b/>
          <w:bCs/>
          <w:color w:val="D171DD"/>
          <w:sz w:val="24"/>
          <w:szCs w:val="24"/>
        </w:rPr>
        <w:t>is</w:t>
      </w:r>
      <w:r w:rsidRPr="00C61465">
        <w:rPr>
          <w:rFonts w:ascii="Maiandra GD" w:eastAsia="Times New Roman" w:hAnsi="Maiandra GD" w:cs="Consolas"/>
          <w:color w:val="CFD5E0"/>
          <w:sz w:val="24"/>
          <w:szCs w:val="24"/>
        </w:rPr>
        <w:t xml:space="preserve"> Rectangle</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CFD5E0"/>
          <w:sz w:val="24"/>
          <w:szCs w:val="24"/>
        </w:rPr>
        <w:t xml:space="preserve">Rectangle r =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Rectangle</w:t>
      </w:r>
      <w:proofErr w:type="gramStart"/>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shape</w:t>
      </w:r>
      <w:proofErr w:type="gramEnd"/>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WriteLine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7CC379"/>
          <w:sz w:val="24"/>
          <w:szCs w:val="24"/>
        </w:rPr>
        <w:t>"Area of Rectangle is : "</w:t>
      </w:r>
      <w:r w:rsidRPr="00C61465">
        <w:rPr>
          <w:rFonts w:ascii="Maiandra GD" w:eastAsia="Times New Roman" w:hAnsi="Maiandra GD" w:cs="Consolas"/>
          <w:color w:val="CFD5E0"/>
          <w:sz w:val="24"/>
          <w:szCs w:val="24"/>
        </w:rPr>
        <w:t xml:space="preserve"> + r.</w:t>
      </w:r>
      <w:r w:rsidRPr="00C61465">
        <w:rPr>
          <w:rFonts w:ascii="Maiandra GD" w:eastAsia="Times New Roman" w:hAnsi="Maiandra GD" w:cs="Consolas"/>
          <w:color w:val="4284AE"/>
          <w:sz w:val="24"/>
          <w:szCs w:val="24"/>
        </w:rPr>
        <w:t>Length</w:t>
      </w:r>
      <w:r w:rsidRPr="00C61465">
        <w:rPr>
          <w:rFonts w:ascii="Maiandra GD" w:eastAsia="Times New Roman" w:hAnsi="Maiandra GD" w:cs="Consolas"/>
          <w:color w:val="CFD5E0"/>
          <w:sz w:val="24"/>
          <w:szCs w:val="24"/>
        </w:rPr>
        <w:t xml:space="preserve"> * r.</w:t>
      </w:r>
      <w:r w:rsidRPr="00C61465">
        <w:rPr>
          <w:rFonts w:ascii="Maiandra GD" w:eastAsia="Times New Roman" w:hAnsi="Maiandra GD" w:cs="Consolas"/>
          <w:color w:val="4284AE"/>
          <w:sz w:val="24"/>
          <w:szCs w:val="24"/>
        </w:rPr>
        <w:t>Height</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else</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if</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shape </w:t>
      </w:r>
      <w:r w:rsidRPr="00C61465">
        <w:rPr>
          <w:rFonts w:ascii="Maiandra GD" w:eastAsia="Times New Roman" w:hAnsi="Maiandra GD" w:cs="Consolas"/>
          <w:b/>
          <w:bCs/>
          <w:color w:val="D171DD"/>
          <w:sz w:val="24"/>
          <w:szCs w:val="24"/>
        </w:rPr>
        <w:t>is</w:t>
      </w:r>
      <w:r w:rsidRPr="00C61465">
        <w:rPr>
          <w:rFonts w:ascii="Maiandra GD" w:eastAsia="Times New Roman" w:hAnsi="Maiandra GD" w:cs="Consolas"/>
          <w:color w:val="CFD5E0"/>
          <w:sz w:val="24"/>
          <w:szCs w:val="24"/>
        </w:rPr>
        <w:t xml:space="preserve"> Triangle</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CFD5E0"/>
          <w:sz w:val="24"/>
          <w:szCs w:val="24"/>
        </w:rPr>
        <w:t xml:space="preserve">Triangle t =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Triangle</w:t>
      </w:r>
      <w:proofErr w:type="gramStart"/>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shape</w:t>
      </w:r>
      <w:proofErr w:type="gramEnd"/>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WriteLine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7CC379"/>
          <w:sz w:val="24"/>
          <w:szCs w:val="24"/>
        </w:rPr>
        <w:t>"Area of Triangle is : "</w:t>
      </w:r>
      <w:r w:rsidRPr="00C61465">
        <w:rPr>
          <w:rFonts w:ascii="Maiandra GD" w:eastAsia="Times New Roman" w:hAnsi="Maiandra GD" w:cs="Consolas"/>
          <w:color w:val="CFD5E0"/>
          <w:sz w:val="24"/>
          <w:szCs w:val="24"/>
        </w:rPr>
        <w:t xml:space="preserve"> + </w:t>
      </w:r>
      <w:r w:rsidRPr="00C61465">
        <w:rPr>
          <w:rFonts w:ascii="Maiandra GD" w:eastAsia="Times New Roman" w:hAnsi="Maiandra GD" w:cs="Consolas"/>
          <w:color w:val="D19A66"/>
          <w:sz w:val="24"/>
          <w:szCs w:val="24"/>
        </w:rPr>
        <w:t>0.5</w:t>
      </w:r>
      <w:r w:rsidRPr="00C61465">
        <w:rPr>
          <w:rFonts w:ascii="Maiandra GD" w:eastAsia="Times New Roman" w:hAnsi="Maiandra GD" w:cs="Consolas"/>
          <w:color w:val="CFD5E0"/>
          <w:sz w:val="24"/>
          <w:szCs w:val="24"/>
        </w:rPr>
        <w:t xml:space="preserve"> * t.</w:t>
      </w:r>
      <w:r w:rsidRPr="00C61465">
        <w:rPr>
          <w:rFonts w:ascii="Maiandra GD" w:eastAsia="Times New Roman" w:hAnsi="Maiandra GD" w:cs="Consolas"/>
          <w:color w:val="4284AE"/>
          <w:sz w:val="24"/>
          <w:szCs w:val="24"/>
        </w:rPr>
        <w:t>Base</w:t>
      </w:r>
      <w:r w:rsidRPr="00C61465">
        <w:rPr>
          <w:rFonts w:ascii="Maiandra GD" w:eastAsia="Times New Roman" w:hAnsi="Maiandra GD" w:cs="Consolas"/>
          <w:color w:val="CFD5E0"/>
          <w:sz w:val="24"/>
          <w:szCs w:val="24"/>
        </w:rPr>
        <w:t xml:space="preserve"> * t.</w:t>
      </w:r>
      <w:r w:rsidRPr="00C61465">
        <w:rPr>
          <w:rFonts w:ascii="Maiandra GD" w:eastAsia="Times New Roman" w:hAnsi="Maiandra GD" w:cs="Consolas"/>
          <w:color w:val="4284AE"/>
          <w:sz w:val="24"/>
          <w:szCs w:val="24"/>
        </w:rPr>
        <w:t>Height</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else</w:t>
      </w:r>
      <w:proofErr w:type="gramEnd"/>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lastRenderedPageBreak/>
        <w:t>throw</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new</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ArgumentException</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message: </w:t>
      </w:r>
      <w:r w:rsidRPr="00C61465">
        <w:rPr>
          <w:rFonts w:ascii="Maiandra GD" w:eastAsia="Times New Roman" w:hAnsi="Maiandra GD" w:cs="Consolas"/>
          <w:color w:val="7CC379"/>
          <w:sz w:val="24"/>
          <w:szCs w:val="24"/>
        </w:rPr>
        <w:t>"Invalid Shape"</w:t>
      </w:r>
      <w:r w:rsidRPr="00C61465">
        <w:rPr>
          <w:rFonts w:ascii="Maiandra GD" w:eastAsia="Times New Roman" w:hAnsi="Maiandra GD" w:cs="Consolas"/>
          <w:color w:val="CFD5E0"/>
          <w:sz w:val="24"/>
          <w:szCs w:val="24"/>
        </w:rPr>
        <w:t xml:space="preserve">, paramName: </w:t>
      </w:r>
      <w:r w:rsidRPr="00C61465">
        <w:rPr>
          <w:rFonts w:ascii="Maiandra GD" w:eastAsia="Times New Roman" w:hAnsi="Maiandra GD" w:cs="Consolas"/>
          <w:b/>
          <w:bCs/>
          <w:color w:val="D171DD"/>
          <w:sz w:val="24"/>
          <w:szCs w:val="24"/>
        </w:rPr>
        <w:t>nameof</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shape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Now, let us understand how to use the new Pattern Matching Mechanism which was introduced in C# 7.0.</w:t>
      </w:r>
    </w:p>
    <w:p w:rsidR="00C61465" w:rsidRPr="00C61465" w:rsidRDefault="00C61465" w:rsidP="00C61465">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C61465">
        <w:rPr>
          <w:rFonts w:ascii="Maiandra GD" w:eastAsia="Times New Roman" w:hAnsi="Maiandra GD" w:cs="Arial"/>
          <w:b/>
          <w:bCs/>
          <w:color w:val="000000"/>
          <w:sz w:val="24"/>
          <w:szCs w:val="24"/>
        </w:rPr>
        <w:t>Pattern Matching Using is Expression:</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We can simplify the previous example by using the “</w:t>
      </w:r>
      <w:r w:rsidRPr="00C61465">
        <w:rPr>
          <w:rFonts w:ascii="Maiandra GD" w:eastAsia="Times New Roman" w:hAnsi="Maiandra GD" w:cs="Arial"/>
          <w:b/>
          <w:bCs/>
          <w:color w:val="000000"/>
          <w:sz w:val="24"/>
          <w:szCs w:val="24"/>
        </w:rPr>
        <w:t>is</w:t>
      </w:r>
      <w:r w:rsidRPr="00C61465">
        <w:rPr>
          <w:rFonts w:ascii="Maiandra GD" w:eastAsia="Times New Roman" w:hAnsi="Maiandra GD" w:cs="Arial"/>
          <w:color w:val="000000"/>
          <w:sz w:val="24"/>
          <w:szCs w:val="24"/>
          <w:bdr w:val="none" w:sz="0" w:space="0" w:color="auto" w:frame="1"/>
        </w:rPr>
        <w:t>” expression pattern which will check and assign the value to a variable. So, in order to do this, please modify the </w:t>
      </w:r>
      <w:proofErr w:type="gramStart"/>
      <w:r w:rsidRPr="00C61465">
        <w:rPr>
          <w:rFonts w:ascii="Maiandra GD" w:eastAsia="Times New Roman" w:hAnsi="Maiandra GD" w:cs="Arial"/>
          <w:b/>
          <w:bCs/>
          <w:color w:val="000000"/>
          <w:sz w:val="24"/>
          <w:szCs w:val="24"/>
        </w:rPr>
        <w:t>DisplayArea(</w:t>
      </w:r>
      <w:proofErr w:type="gramEnd"/>
      <w:r w:rsidRPr="00C61465">
        <w:rPr>
          <w:rFonts w:ascii="Maiandra GD" w:eastAsia="Times New Roman" w:hAnsi="Maiandra GD" w:cs="Arial"/>
          <w:b/>
          <w:bCs/>
          <w:color w:val="000000"/>
          <w:sz w:val="24"/>
          <w:szCs w:val="24"/>
        </w:rPr>
        <w:t>) </w:t>
      </w:r>
      <w:r w:rsidRPr="00C61465">
        <w:rPr>
          <w:rFonts w:ascii="Maiandra GD" w:eastAsia="Times New Roman" w:hAnsi="Maiandra GD" w:cs="Arial"/>
          <w:color w:val="000000"/>
          <w:sz w:val="24"/>
          <w:szCs w:val="24"/>
          <w:bdr w:val="none" w:sz="0" w:space="0" w:color="auto" w:frame="1"/>
        </w:rPr>
        <w:t>method of the Program class as shown below.</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public</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static</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void</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DisplayArea</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Shape shape</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if</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shape </w:t>
      </w:r>
      <w:r w:rsidRPr="00C61465">
        <w:rPr>
          <w:rFonts w:ascii="Maiandra GD" w:eastAsia="Times New Roman" w:hAnsi="Maiandra GD" w:cs="Consolas"/>
          <w:b/>
          <w:bCs/>
          <w:color w:val="D171DD"/>
          <w:sz w:val="24"/>
          <w:szCs w:val="24"/>
        </w:rPr>
        <w:t>is</w:t>
      </w:r>
      <w:r w:rsidRPr="00C61465">
        <w:rPr>
          <w:rFonts w:ascii="Maiandra GD" w:eastAsia="Times New Roman" w:hAnsi="Maiandra GD" w:cs="Consolas"/>
          <w:color w:val="CFD5E0"/>
          <w:sz w:val="24"/>
          <w:szCs w:val="24"/>
        </w:rPr>
        <w:t xml:space="preserve"> Circle c</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WriteLine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7CC379"/>
          <w:sz w:val="24"/>
          <w:szCs w:val="24"/>
        </w:rPr>
        <w:t>"Area of Circle is : "</w:t>
      </w:r>
      <w:r w:rsidRPr="00C61465">
        <w:rPr>
          <w:rFonts w:ascii="Maiandra GD" w:eastAsia="Times New Roman" w:hAnsi="Maiandra GD" w:cs="Consolas"/>
          <w:color w:val="CFD5E0"/>
          <w:sz w:val="24"/>
          <w:szCs w:val="24"/>
        </w:rPr>
        <w:t xml:space="preserve"> + c.</w:t>
      </w:r>
      <w:r w:rsidRPr="00C61465">
        <w:rPr>
          <w:rFonts w:ascii="Maiandra GD" w:eastAsia="Times New Roman" w:hAnsi="Maiandra GD" w:cs="Consolas"/>
          <w:color w:val="4284AE"/>
          <w:sz w:val="24"/>
          <w:szCs w:val="24"/>
        </w:rPr>
        <w:t>Radius</w:t>
      </w:r>
      <w:r w:rsidRPr="00C61465">
        <w:rPr>
          <w:rFonts w:ascii="Maiandra GD" w:eastAsia="Times New Roman" w:hAnsi="Maiandra GD" w:cs="Consolas"/>
          <w:color w:val="CFD5E0"/>
          <w:sz w:val="24"/>
          <w:szCs w:val="24"/>
        </w:rPr>
        <w:t xml:space="preserve"> * c.</w:t>
      </w:r>
      <w:r w:rsidRPr="00C61465">
        <w:rPr>
          <w:rFonts w:ascii="Maiandra GD" w:eastAsia="Times New Roman" w:hAnsi="Maiandra GD" w:cs="Consolas"/>
          <w:color w:val="4284AE"/>
          <w:sz w:val="24"/>
          <w:szCs w:val="24"/>
        </w:rPr>
        <w:t>Radius</w:t>
      </w:r>
      <w:r w:rsidRPr="00C61465">
        <w:rPr>
          <w:rFonts w:ascii="Maiandra GD" w:eastAsia="Times New Roman" w:hAnsi="Maiandra GD" w:cs="Consolas"/>
          <w:color w:val="CFD5E0"/>
          <w:sz w:val="24"/>
          <w:szCs w:val="24"/>
        </w:rPr>
        <w:t xml:space="preserve"> * Shape.</w:t>
      </w:r>
      <w:r w:rsidRPr="00C61465">
        <w:rPr>
          <w:rFonts w:ascii="Maiandra GD" w:eastAsia="Times New Roman" w:hAnsi="Maiandra GD" w:cs="Consolas"/>
          <w:color w:val="4284AE"/>
          <w:sz w:val="24"/>
          <w:szCs w:val="24"/>
        </w:rPr>
        <w:t>PI</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else</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if</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shape </w:t>
      </w:r>
      <w:r w:rsidRPr="00C61465">
        <w:rPr>
          <w:rFonts w:ascii="Maiandra GD" w:eastAsia="Times New Roman" w:hAnsi="Maiandra GD" w:cs="Consolas"/>
          <w:b/>
          <w:bCs/>
          <w:color w:val="D171DD"/>
          <w:sz w:val="24"/>
          <w:szCs w:val="24"/>
        </w:rPr>
        <w:t>is</w:t>
      </w:r>
      <w:r w:rsidRPr="00C61465">
        <w:rPr>
          <w:rFonts w:ascii="Maiandra GD" w:eastAsia="Times New Roman" w:hAnsi="Maiandra GD" w:cs="Consolas"/>
          <w:color w:val="CFD5E0"/>
          <w:sz w:val="24"/>
          <w:szCs w:val="24"/>
        </w:rPr>
        <w:t xml:space="preserve"> Rectangle r</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WriteLine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7CC379"/>
          <w:sz w:val="24"/>
          <w:szCs w:val="24"/>
        </w:rPr>
        <w:t>"Area of Rectangle is : "</w:t>
      </w:r>
      <w:r w:rsidRPr="00C61465">
        <w:rPr>
          <w:rFonts w:ascii="Maiandra GD" w:eastAsia="Times New Roman" w:hAnsi="Maiandra GD" w:cs="Consolas"/>
          <w:color w:val="CFD5E0"/>
          <w:sz w:val="24"/>
          <w:szCs w:val="24"/>
        </w:rPr>
        <w:t xml:space="preserve"> + r.</w:t>
      </w:r>
      <w:r w:rsidRPr="00C61465">
        <w:rPr>
          <w:rFonts w:ascii="Maiandra GD" w:eastAsia="Times New Roman" w:hAnsi="Maiandra GD" w:cs="Consolas"/>
          <w:color w:val="4284AE"/>
          <w:sz w:val="24"/>
          <w:szCs w:val="24"/>
        </w:rPr>
        <w:t>Length</w:t>
      </w:r>
      <w:r w:rsidRPr="00C61465">
        <w:rPr>
          <w:rFonts w:ascii="Maiandra GD" w:eastAsia="Times New Roman" w:hAnsi="Maiandra GD" w:cs="Consolas"/>
          <w:color w:val="CFD5E0"/>
          <w:sz w:val="24"/>
          <w:szCs w:val="24"/>
        </w:rPr>
        <w:t xml:space="preserve"> * r.</w:t>
      </w:r>
      <w:r w:rsidRPr="00C61465">
        <w:rPr>
          <w:rFonts w:ascii="Maiandra GD" w:eastAsia="Times New Roman" w:hAnsi="Maiandra GD" w:cs="Consolas"/>
          <w:color w:val="4284AE"/>
          <w:sz w:val="24"/>
          <w:szCs w:val="24"/>
        </w:rPr>
        <w:t>Height</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else</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if</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shape </w:t>
      </w:r>
      <w:r w:rsidRPr="00C61465">
        <w:rPr>
          <w:rFonts w:ascii="Maiandra GD" w:eastAsia="Times New Roman" w:hAnsi="Maiandra GD" w:cs="Consolas"/>
          <w:b/>
          <w:bCs/>
          <w:color w:val="D171DD"/>
          <w:sz w:val="24"/>
          <w:szCs w:val="24"/>
        </w:rPr>
        <w:t>is</w:t>
      </w:r>
      <w:r w:rsidRPr="00C61465">
        <w:rPr>
          <w:rFonts w:ascii="Maiandra GD" w:eastAsia="Times New Roman" w:hAnsi="Maiandra GD" w:cs="Consolas"/>
          <w:color w:val="CFD5E0"/>
          <w:sz w:val="24"/>
          <w:szCs w:val="24"/>
        </w:rPr>
        <w:t xml:space="preserve"> Triangle t</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WriteLine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7CC379"/>
          <w:sz w:val="24"/>
          <w:szCs w:val="24"/>
        </w:rPr>
        <w:t>"Area of Triangle is : "</w:t>
      </w:r>
      <w:r w:rsidRPr="00C61465">
        <w:rPr>
          <w:rFonts w:ascii="Maiandra GD" w:eastAsia="Times New Roman" w:hAnsi="Maiandra GD" w:cs="Consolas"/>
          <w:color w:val="CFD5E0"/>
          <w:sz w:val="24"/>
          <w:szCs w:val="24"/>
        </w:rPr>
        <w:t xml:space="preserve"> + </w:t>
      </w:r>
      <w:r w:rsidRPr="00C61465">
        <w:rPr>
          <w:rFonts w:ascii="Maiandra GD" w:eastAsia="Times New Roman" w:hAnsi="Maiandra GD" w:cs="Consolas"/>
          <w:color w:val="D19A66"/>
          <w:sz w:val="24"/>
          <w:szCs w:val="24"/>
        </w:rPr>
        <w:t>0.5</w:t>
      </w:r>
      <w:r w:rsidRPr="00C61465">
        <w:rPr>
          <w:rFonts w:ascii="Maiandra GD" w:eastAsia="Times New Roman" w:hAnsi="Maiandra GD" w:cs="Consolas"/>
          <w:color w:val="CFD5E0"/>
          <w:sz w:val="24"/>
          <w:szCs w:val="24"/>
        </w:rPr>
        <w:t xml:space="preserve"> * t.</w:t>
      </w:r>
      <w:r w:rsidRPr="00C61465">
        <w:rPr>
          <w:rFonts w:ascii="Maiandra GD" w:eastAsia="Times New Roman" w:hAnsi="Maiandra GD" w:cs="Consolas"/>
          <w:color w:val="4284AE"/>
          <w:sz w:val="24"/>
          <w:szCs w:val="24"/>
        </w:rPr>
        <w:t>Base</w:t>
      </w:r>
      <w:r w:rsidRPr="00C61465">
        <w:rPr>
          <w:rFonts w:ascii="Maiandra GD" w:eastAsia="Times New Roman" w:hAnsi="Maiandra GD" w:cs="Consolas"/>
          <w:color w:val="CFD5E0"/>
          <w:sz w:val="24"/>
          <w:szCs w:val="24"/>
        </w:rPr>
        <w:t xml:space="preserve"> * t.</w:t>
      </w:r>
      <w:r w:rsidRPr="00C61465">
        <w:rPr>
          <w:rFonts w:ascii="Maiandra GD" w:eastAsia="Times New Roman" w:hAnsi="Maiandra GD" w:cs="Consolas"/>
          <w:color w:val="4284AE"/>
          <w:sz w:val="24"/>
          <w:szCs w:val="24"/>
        </w:rPr>
        <w:t>Height</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else</w:t>
      </w:r>
      <w:proofErr w:type="gramEnd"/>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throw</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new</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ArgumentException</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message: </w:t>
      </w:r>
      <w:r w:rsidRPr="00C61465">
        <w:rPr>
          <w:rFonts w:ascii="Maiandra GD" w:eastAsia="Times New Roman" w:hAnsi="Maiandra GD" w:cs="Consolas"/>
          <w:color w:val="7CC379"/>
          <w:sz w:val="24"/>
          <w:szCs w:val="24"/>
        </w:rPr>
        <w:t>"Invalid Shape"</w:t>
      </w:r>
      <w:r w:rsidRPr="00C61465">
        <w:rPr>
          <w:rFonts w:ascii="Maiandra GD" w:eastAsia="Times New Roman" w:hAnsi="Maiandra GD" w:cs="Consolas"/>
          <w:color w:val="CFD5E0"/>
          <w:sz w:val="24"/>
          <w:szCs w:val="24"/>
        </w:rPr>
        <w:t xml:space="preserve">, paramName: </w:t>
      </w:r>
      <w:r w:rsidRPr="00C61465">
        <w:rPr>
          <w:rFonts w:ascii="Maiandra GD" w:eastAsia="Times New Roman" w:hAnsi="Maiandra GD" w:cs="Consolas"/>
          <w:b/>
          <w:bCs/>
          <w:color w:val="D171DD"/>
          <w:sz w:val="24"/>
          <w:szCs w:val="24"/>
        </w:rPr>
        <w:t>nameof</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shape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In the above example, we are using the </w:t>
      </w:r>
      <w:r w:rsidRPr="00C61465">
        <w:rPr>
          <w:rFonts w:ascii="Maiandra GD" w:eastAsia="Times New Roman" w:hAnsi="Maiandra GD" w:cs="Arial"/>
          <w:b/>
          <w:bCs/>
          <w:color w:val="000000"/>
          <w:sz w:val="24"/>
          <w:szCs w:val="24"/>
        </w:rPr>
        <w:t>“is”</w:t>
      </w:r>
      <w:r w:rsidRPr="00C61465">
        <w:rPr>
          <w:rFonts w:ascii="Maiandra GD" w:eastAsia="Times New Roman" w:hAnsi="Maiandra GD" w:cs="Arial"/>
          <w:color w:val="000000"/>
          <w:sz w:val="24"/>
          <w:szCs w:val="24"/>
          <w:bdr w:val="none" w:sz="0" w:space="0" w:color="auto" w:frame="1"/>
        </w:rPr>
        <w:t> expressions which will test the variable type and if it matches the type then it assigns that value to the variable. For better understanding please have a look at the following image.</w:t>
      </w:r>
    </w:p>
    <w:p w:rsidR="00C61465" w:rsidRPr="00C61465" w:rsidRDefault="00C61465" w:rsidP="00C61465">
      <w:pPr>
        <w:shd w:val="clear" w:color="auto" w:fill="FFFFFF"/>
        <w:spacing w:after="384" w:line="240" w:lineRule="auto"/>
        <w:textAlignment w:val="baseline"/>
        <w:rPr>
          <w:rFonts w:ascii="Maiandra GD" w:eastAsia="Times New Roman" w:hAnsi="Maiandra GD" w:cs="Segoe UI"/>
          <w:color w:val="212529"/>
          <w:sz w:val="24"/>
          <w:szCs w:val="24"/>
        </w:rPr>
      </w:pPr>
      <w:r w:rsidRPr="00C61465">
        <w:rPr>
          <w:rFonts w:ascii="Maiandra GD" w:eastAsia="Times New Roman" w:hAnsi="Maiandra GD" w:cs="Segoe UI"/>
          <w:noProof/>
          <w:color w:val="212529"/>
          <w:sz w:val="24"/>
          <w:szCs w:val="24"/>
        </w:rPr>
        <w:lastRenderedPageBreak/>
        <w:drawing>
          <wp:inline distT="0" distB="0" distL="0" distR="0">
            <wp:extent cx="5805170" cy="2445385"/>
            <wp:effectExtent l="19050" t="0" r="5080" b="0"/>
            <wp:docPr id="11" name="Picture 11" descr="Pattern Match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ttern Matching in C#"/>
                    <pic:cNvPicPr>
                      <a:picLocks noChangeAspect="1" noChangeArrowheads="1"/>
                    </pic:cNvPicPr>
                  </pic:nvPicPr>
                  <pic:blipFill>
                    <a:blip r:embed="rId23"/>
                    <a:srcRect/>
                    <a:stretch>
                      <a:fillRect/>
                    </a:stretch>
                  </pic:blipFill>
                  <pic:spPr bwMode="auto">
                    <a:xfrm>
                      <a:off x="0" y="0"/>
                      <a:ext cx="5805170" cy="2445385"/>
                    </a:xfrm>
                    <a:prstGeom prst="rect">
                      <a:avLst/>
                    </a:prstGeom>
                    <a:noFill/>
                    <a:ln w="9525">
                      <a:noFill/>
                      <a:miter lim="800000"/>
                      <a:headEnd/>
                      <a:tailEnd/>
                    </a:ln>
                  </pic:spPr>
                </pic:pic>
              </a:graphicData>
            </a:graphic>
          </wp:inline>
        </w:drawing>
      </w:r>
    </w:p>
    <w:p w:rsidR="00C61465" w:rsidRPr="00C61465" w:rsidRDefault="00C61465" w:rsidP="00C6146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C61465">
        <w:rPr>
          <w:rFonts w:ascii="Maiandra GD" w:eastAsia="Times New Roman" w:hAnsi="Maiandra GD" w:cs="Arial"/>
          <w:b/>
          <w:bCs/>
          <w:color w:val="000000"/>
          <w:sz w:val="24"/>
          <w:szCs w:val="24"/>
        </w:rPr>
        <w:t>Pattern Matching using the switch statement in C#</w:t>
      </w:r>
      <w:r w:rsidRPr="00C61465">
        <w:rPr>
          <w:rFonts w:ascii="Maiandra GD" w:eastAsia="Times New Roman" w:hAnsi="Maiandra GD" w:cs="Arial"/>
          <w:color w:val="000000"/>
          <w:sz w:val="24"/>
          <w:szCs w:val="24"/>
          <w:bdr w:val="none" w:sz="0" w:space="0" w:color="auto" w:frame="1"/>
        </w:rPr>
        <w:t>:</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The traditional switch statement in C# is also a pattern-matching expression. Let us see how to use the switch statement to implement the previous example. Modify the DisplayArea method as shown below to implement Pattern Matching using a switch statement in C#.</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public</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static</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void</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DisplayArea</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Shape shape</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switch</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shape</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case</w:t>
      </w:r>
      <w:proofErr w:type="gramEnd"/>
      <w:r w:rsidRPr="00C61465">
        <w:rPr>
          <w:rFonts w:ascii="Maiandra GD" w:eastAsia="Times New Roman" w:hAnsi="Maiandra GD" w:cs="Consolas"/>
          <w:color w:val="CFD5E0"/>
          <w:sz w:val="24"/>
          <w:szCs w:val="24"/>
        </w:rPr>
        <w:t xml:space="preserve"> Circle c:</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WriteLine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7CC379"/>
          <w:sz w:val="24"/>
          <w:szCs w:val="24"/>
        </w:rPr>
        <w:t>"Area of Circle is : "</w:t>
      </w:r>
      <w:r w:rsidRPr="00C61465">
        <w:rPr>
          <w:rFonts w:ascii="Maiandra GD" w:eastAsia="Times New Roman" w:hAnsi="Maiandra GD" w:cs="Consolas"/>
          <w:color w:val="CFD5E0"/>
          <w:sz w:val="24"/>
          <w:szCs w:val="24"/>
        </w:rPr>
        <w:t xml:space="preserve"> + c.</w:t>
      </w:r>
      <w:r w:rsidRPr="00C61465">
        <w:rPr>
          <w:rFonts w:ascii="Maiandra GD" w:eastAsia="Times New Roman" w:hAnsi="Maiandra GD" w:cs="Consolas"/>
          <w:color w:val="4284AE"/>
          <w:sz w:val="24"/>
          <w:szCs w:val="24"/>
        </w:rPr>
        <w:t>Radius</w:t>
      </w:r>
      <w:r w:rsidRPr="00C61465">
        <w:rPr>
          <w:rFonts w:ascii="Maiandra GD" w:eastAsia="Times New Roman" w:hAnsi="Maiandra GD" w:cs="Consolas"/>
          <w:color w:val="CFD5E0"/>
          <w:sz w:val="24"/>
          <w:szCs w:val="24"/>
        </w:rPr>
        <w:t xml:space="preserve"> * c.</w:t>
      </w:r>
      <w:r w:rsidRPr="00C61465">
        <w:rPr>
          <w:rFonts w:ascii="Maiandra GD" w:eastAsia="Times New Roman" w:hAnsi="Maiandra GD" w:cs="Consolas"/>
          <w:color w:val="4284AE"/>
          <w:sz w:val="24"/>
          <w:szCs w:val="24"/>
        </w:rPr>
        <w:t>Radius</w:t>
      </w:r>
      <w:r w:rsidRPr="00C61465">
        <w:rPr>
          <w:rFonts w:ascii="Maiandra GD" w:eastAsia="Times New Roman" w:hAnsi="Maiandra GD" w:cs="Consolas"/>
          <w:color w:val="CFD5E0"/>
          <w:sz w:val="24"/>
          <w:szCs w:val="24"/>
        </w:rPr>
        <w:t xml:space="preserve"> * Shape.</w:t>
      </w:r>
      <w:r w:rsidRPr="00C61465">
        <w:rPr>
          <w:rFonts w:ascii="Maiandra GD" w:eastAsia="Times New Roman" w:hAnsi="Maiandra GD" w:cs="Consolas"/>
          <w:color w:val="4284AE"/>
          <w:sz w:val="24"/>
          <w:szCs w:val="24"/>
        </w:rPr>
        <w:t>PI</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break</w:t>
      </w:r>
      <w:proofErr w:type="gramEnd"/>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case</w:t>
      </w:r>
      <w:proofErr w:type="gramEnd"/>
      <w:r w:rsidRPr="00C61465">
        <w:rPr>
          <w:rFonts w:ascii="Maiandra GD" w:eastAsia="Times New Roman" w:hAnsi="Maiandra GD" w:cs="Consolas"/>
          <w:color w:val="CFD5E0"/>
          <w:sz w:val="24"/>
          <w:szCs w:val="24"/>
        </w:rPr>
        <w:t xml:space="preserve"> Rectangle r:</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WriteLine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7CC379"/>
          <w:sz w:val="24"/>
          <w:szCs w:val="24"/>
        </w:rPr>
        <w:t>"Area of Rectangle is : "</w:t>
      </w:r>
      <w:r w:rsidRPr="00C61465">
        <w:rPr>
          <w:rFonts w:ascii="Maiandra GD" w:eastAsia="Times New Roman" w:hAnsi="Maiandra GD" w:cs="Consolas"/>
          <w:color w:val="CFD5E0"/>
          <w:sz w:val="24"/>
          <w:szCs w:val="24"/>
        </w:rPr>
        <w:t xml:space="preserve"> + r.</w:t>
      </w:r>
      <w:r w:rsidRPr="00C61465">
        <w:rPr>
          <w:rFonts w:ascii="Maiandra GD" w:eastAsia="Times New Roman" w:hAnsi="Maiandra GD" w:cs="Consolas"/>
          <w:color w:val="4284AE"/>
          <w:sz w:val="24"/>
          <w:szCs w:val="24"/>
        </w:rPr>
        <w:t>Length</w:t>
      </w:r>
      <w:r w:rsidRPr="00C61465">
        <w:rPr>
          <w:rFonts w:ascii="Maiandra GD" w:eastAsia="Times New Roman" w:hAnsi="Maiandra GD" w:cs="Consolas"/>
          <w:color w:val="CFD5E0"/>
          <w:sz w:val="24"/>
          <w:szCs w:val="24"/>
        </w:rPr>
        <w:t xml:space="preserve"> * r.</w:t>
      </w:r>
      <w:r w:rsidRPr="00C61465">
        <w:rPr>
          <w:rFonts w:ascii="Maiandra GD" w:eastAsia="Times New Roman" w:hAnsi="Maiandra GD" w:cs="Consolas"/>
          <w:color w:val="4284AE"/>
          <w:sz w:val="24"/>
          <w:szCs w:val="24"/>
        </w:rPr>
        <w:t>Height</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break</w:t>
      </w:r>
      <w:proofErr w:type="gramEnd"/>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case</w:t>
      </w:r>
      <w:proofErr w:type="gramEnd"/>
      <w:r w:rsidRPr="00C61465">
        <w:rPr>
          <w:rFonts w:ascii="Maiandra GD" w:eastAsia="Times New Roman" w:hAnsi="Maiandra GD" w:cs="Consolas"/>
          <w:color w:val="CFD5E0"/>
          <w:sz w:val="24"/>
          <w:szCs w:val="24"/>
        </w:rPr>
        <w:t xml:space="preserve"> Triangle 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WriteLine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7CC379"/>
          <w:sz w:val="24"/>
          <w:szCs w:val="24"/>
        </w:rPr>
        <w:t>"Area of Triangle is : "</w:t>
      </w:r>
      <w:r w:rsidRPr="00C61465">
        <w:rPr>
          <w:rFonts w:ascii="Maiandra GD" w:eastAsia="Times New Roman" w:hAnsi="Maiandra GD" w:cs="Consolas"/>
          <w:color w:val="CFD5E0"/>
          <w:sz w:val="24"/>
          <w:szCs w:val="24"/>
        </w:rPr>
        <w:t xml:space="preserve"> + </w:t>
      </w:r>
      <w:r w:rsidRPr="00C61465">
        <w:rPr>
          <w:rFonts w:ascii="Maiandra GD" w:eastAsia="Times New Roman" w:hAnsi="Maiandra GD" w:cs="Consolas"/>
          <w:color w:val="D19A66"/>
          <w:sz w:val="24"/>
          <w:szCs w:val="24"/>
        </w:rPr>
        <w:t>0.5</w:t>
      </w:r>
      <w:r w:rsidRPr="00C61465">
        <w:rPr>
          <w:rFonts w:ascii="Maiandra GD" w:eastAsia="Times New Roman" w:hAnsi="Maiandra GD" w:cs="Consolas"/>
          <w:color w:val="CFD5E0"/>
          <w:sz w:val="24"/>
          <w:szCs w:val="24"/>
        </w:rPr>
        <w:t xml:space="preserve"> * t.</w:t>
      </w:r>
      <w:r w:rsidRPr="00C61465">
        <w:rPr>
          <w:rFonts w:ascii="Maiandra GD" w:eastAsia="Times New Roman" w:hAnsi="Maiandra GD" w:cs="Consolas"/>
          <w:color w:val="4284AE"/>
          <w:sz w:val="24"/>
          <w:szCs w:val="24"/>
        </w:rPr>
        <w:t>Base</w:t>
      </w:r>
      <w:r w:rsidRPr="00C61465">
        <w:rPr>
          <w:rFonts w:ascii="Maiandra GD" w:eastAsia="Times New Roman" w:hAnsi="Maiandra GD" w:cs="Consolas"/>
          <w:color w:val="CFD5E0"/>
          <w:sz w:val="24"/>
          <w:szCs w:val="24"/>
        </w:rPr>
        <w:t xml:space="preserve"> * t.</w:t>
      </w:r>
      <w:r w:rsidRPr="00C61465">
        <w:rPr>
          <w:rFonts w:ascii="Maiandra GD" w:eastAsia="Times New Roman" w:hAnsi="Maiandra GD" w:cs="Consolas"/>
          <w:color w:val="4284AE"/>
          <w:sz w:val="24"/>
          <w:szCs w:val="24"/>
        </w:rPr>
        <w:t>Height</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break</w:t>
      </w:r>
      <w:proofErr w:type="gramEnd"/>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default</w:t>
      </w:r>
      <w:proofErr w:type="gramEnd"/>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throw</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new</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ArgumentException</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message: </w:t>
      </w:r>
      <w:r w:rsidRPr="00C61465">
        <w:rPr>
          <w:rFonts w:ascii="Maiandra GD" w:eastAsia="Times New Roman" w:hAnsi="Maiandra GD" w:cs="Consolas"/>
          <w:color w:val="7CC379"/>
          <w:sz w:val="24"/>
          <w:szCs w:val="24"/>
        </w:rPr>
        <w:t>"Invalid Shape"</w:t>
      </w:r>
      <w:r w:rsidRPr="00C61465">
        <w:rPr>
          <w:rFonts w:ascii="Maiandra GD" w:eastAsia="Times New Roman" w:hAnsi="Maiandra GD" w:cs="Consolas"/>
          <w:color w:val="CFD5E0"/>
          <w:sz w:val="24"/>
          <w:szCs w:val="24"/>
        </w:rPr>
        <w:t xml:space="preserve">, paramName: </w:t>
      </w:r>
      <w:r w:rsidRPr="00C61465">
        <w:rPr>
          <w:rFonts w:ascii="Maiandra GD" w:eastAsia="Times New Roman" w:hAnsi="Maiandra GD" w:cs="Consolas"/>
          <w:b/>
          <w:bCs/>
          <w:color w:val="D171DD"/>
          <w:sz w:val="24"/>
          <w:szCs w:val="24"/>
        </w:rPr>
        <w:t>nameof</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shape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case</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null</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throw</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new</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ArgumentNullException</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b/>
          <w:bCs/>
          <w:color w:val="D171DD"/>
          <w:sz w:val="24"/>
          <w:szCs w:val="24"/>
        </w:rPr>
        <w:t>nameof</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shape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lastRenderedPageBreak/>
        <w:t>}</w:t>
      </w:r>
    </w:p>
    <w:p w:rsidR="00C61465" w:rsidRPr="00C61465" w:rsidRDefault="00C61465" w:rsidP="00C61465">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C61465">
        <w:rPr>
          <w:rFonts w:ascii="Maiandra GD" w:eastAsia="Times New Roman" w:hAnsi="Maiandra GD" w:cs="Arial"/>
          <w:b/>
          <w:bCs/>
          <w:color w:val="000000"/>
          <w:sz w:val="24"/>
          <w:szCs w:val="24"/>
        </w:rPr>
        <w:t>Points to Remember while working with Case Statement in C#:</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You need to remember the following points while working with the newly extended switch statement for Pattern Matching in C#.</w:t>
      </w:r>
    </w:p>
    <w:p w:rsidR="00C61465" w:rsidRPr="00C61465" w:rsidRDefault="00C61465" w:rsidP="00C61465">
      <w:pPr>
        <w:numPr>
          <w:ilvl w:val="0"/>
          <w:numId w:val="6"/>
        </w:num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b/>
          <w:bCs/>
          <w:color w:val="000000"/>
          <w:sz w:val="24"/>
          <w:szCs w:val="24"/>
        </w:rPr>
        <w:t>The default clause is always evaluated last: </w:t>
      </w:r>
      <w:r w:rsidRPr="00C61465">
        <w:rPr>
          <w:rFonts w:ascii="Maiandra GD" w:eastAsia="Times New Roman" w:hAnsi="Maiandra GD" w:cs="Arial"/>
          <w:color w:val="000000"/>
          <w:sz w:val="24"/>
          <w:szCs w:val="24"/>
          <w:bdr w:val="none" w:sz="0" w:space="0" w:color="auto" w:frame="1"/>
        </w:rPr>
        <w:t>In our example, the </w:t>
      </w:r>
      <w:r w:rsidRPr="00C61465">
        <w:rPr>
          <w:rFonts w:ascii="Maiandra GD" w:eastAsia="Times New Roman" w:hAnsi="Maiandra GD" w:cs="Arial"/>
          <w:b/>
          <w:bCs/>
          <w:color w:val="000000"/>
          <w:sz w:val="24"/>
          <w:szCs w:val="24"/>
        </w:rPr>
        <w:t>null case</w:t>
      </w:r>
      <w:r w:rsidRPr="00C61465">
        <w:rPr>
          <w:rFonts w:ascii="Maiandra GD" w:eastAsia="Times New Roman" w:hAnsi="Maiandra GD" w:cs="Arial"/>
          <w:color w:val="000000"/>
          <w:sz w:val="24"/>
          <w:szCs w:val="24"/>
          <w:bdr w:val="none" w:sz="0" w:space="0" w:color="auto" w:frame="1"/>
        </w:rPr>
        <w:t> statement comes at the last but it will be checked before the default case statement is checked. The reason for this is for the compatibility with the existing switch statements. So it is always advisable and a good programming practice to put the default statement at the end.</w:t>
      </w:r>
    </w:p>
    <w:p w:rsidR="00C61465" w:rsidRPr="00C61465" w:rsidRDefault="00C61465" w:rsidP="00C61465">
      <w:pPr>
        <w:numPr>
          <w:ilvl w:val="0"/>
          <w:numId w:val="6"/>
        </w:num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b/>
          <w:bCs/>
          <w:color w:val="000000"/>
          <w:sz w:val="24"/>
          <w:szCs w:val="24"/>
        </w:rPr>
        <w:t>The order of case clauses is now mattered:</w:t>
      </w:r>
      <w:r w:rsidRPr="00C61465">
        <w:rPr>
          <w:rFonts w:ascii="Maiandra GD" w:eastAsia="Times New Roman" w:hAnsi="Maiandra GD" w:cs="Arial"/>
          <w:color w:val="000000"/>
          <w:sz w:val="24"/>
          <w:szCs w:val="24"/>
          <w:bdr w:val="none" w:sz="0" w:space="0" w:color="auto" w:frame="1"/>
        </w:rPr>
        <w:t> Just like the catch clauses in the try block, the first one that matches in the case statement gets picked. So as a developer it is important to write the case statement in the proper order. </w:t>
      </w:r>
    </w:p>
    <w:p w:rsidR="00C61465" w:rsidRPr="00C61465" w:rsidRDefault="00C61465" w:rsidP="00C6146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C61465">
        <w:rPr>
          <w:rFonts w:ascii="Maiandra GD" w:eastAsia="Times New Roman" w:hAnsi="Maiandra GD" w:cs="Arial"/>
          <w:b/>
          <w:bCs/>
          <w:color w:val="000000"/>
          <w:sz w:val="24"/>
          <w:szCs w:val="24"/>
        </w:rPr>
        <w:t>Case Expressions using When clauses in C#:</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Let us understand the use of case Expression using the when clause in C# with an example. In our example, when the length and height both are the same for the rectangle then we need to treat it as a Square and display the message accordingly. We can specify this condition using the when clause. So, modify the main method and DisplayArea method of the Program class as shown below. </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namespace</w:t>
      </w:r>
      <w:proofErr w:type="gramEnd"/>
      <w:r w:rsidRPr="00C61465">
        <w:rPr>
          <w:rFonts w:ascii="Maiandra GD" w:eastAsia="Times New Roman" w:hAnsi="Maiandra GD" w:cs="Consolas"/>
          <w:b/>
          <w:bCs/>
          <w:color w:val="D171DD"/>
          <w:sz w:val="24"/>
          <w:szCs w:val="24"/>
        </w:rPr>
        <w:t xml:space="preserve"> </w:t>
      </w:r>
      <w:r w:rsidRPr="00C61465">
        <w:rPr>
          <w:rFonts w:ascii="Maiandra GD" w:eastAsia="Times New Roman" w:hAnsi="Maiandra GD" w:cs="Consolas"/>
          <w:i/>
          <w:iCs/>
          <w:color w:val="4284AE"/>
          <w:sz w:val="24"/>
          <w:szCs w:val="24"/>
        </w:rPr>
        <w:t>PatternMatchingDemo</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class</w:t>
      </w:r>
      <w:proofErr w:type="gramEnd"/>
      <w:r w:rsidRPr="00C61465">
        <w:rPr>
          <w:rFonts w:ascii="Maiandra GD" w:eastAsia="Times New Roman" w:hAnsi="Maiandra GD" w:cs="Consolas"/>
          <w:color w:val="CFD5E0"/>
          <w:sz w:val="24"/>
          <w:szCs w:val="24"/>
        </w:rPr>
        <w:t xml:space="preserve"> Program</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static</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void</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Main</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CFD5E0"/>
          <w:sz w:val="24"/>
          <w:szCs w:val="24"/>
        </w:rPr>
        <w:t xml:space="preserve">Rectangle square = </w:t>
      </w:r>
      <w:r w:rsidRPr="00C61465">
        <w:rPr>
          <w:rFonts w:ascii="Maiandra GD" w:eastAsia="Times New Roman" w:hAnsi="Maiandra GD" w:cs="Consolas"/>
          <w:color w:val="4284AE"/>
          <w:sz w:val="24"/>
          <w:szCs w:val="24"/>
        </w:rPr>
        <w:t>new</w:t>
      </w:r>
      <w:r w:rsidRPr="00C61465">
        <w:rPr>
          <w:rFonts w:ascii="Maiandra GD" w:eastAsia="Times New Roman" w:hAnsi="Maiandra GD" w:cs="Consolas"/>
          <w:color w:val="CFD5E0"/>
          <w:sz w:val="24"/>
          <w:szCs w:val="24"/>
        </w:rPr>
        <w:t xml:space="preserve"> </w:t>
      </w:r>
      <w:proofErr w:type="gramStart"/>
      <w:r w:rsidRPr="00C61465">
        <w:rPr>
          <w:rFonts w:ascii="Maiandra GD" w:eastAsia="Times New Roman" w:hAnsi="Maiandra GD" w:cs="Consolas"/>
          <w:color w:val="4284AE"/>
          <w:sz w:val="24"/>
          <w:szCs w:val="24"/>
        </w:rPr>
        <w:t>Rectangle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D19A66"/>
          <w:sz w:val="24"/>
          <w:szCs w:val="24"/>
        </w:rPr>
        <w:t>10</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D19A66"/>
          <w:sz w:val="24"/>
          <w:szCs w:val="24"/>
        </w:rPr>
        <w:t>10</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4284AE"/>
          <w:sz w:val="24"/>
          <w:szCs w:val="24"/>
        </w:rPr>
        <w:t>DisplayArea</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CFD5E0"/>
          <w:sz w:val="24"/>
          <w:szCs w:val="24"/>
        </w:rPr>
        <w:t>square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CFD5E0"/>
          <w:sz w:val="24"/>
          <w:szCs w:val="24"/>
        </w:rPr>
        <w:t xml:space="preserve">Rectangle rectangle = </w:t>
      </w:r>
      <w:r w:rsidRPr="00C61465">
        <w:rPr>
          <w:rFonts w:ascii="Maiandra GD" w:eastAsia="Times New Roman" w:hAnsi="Maiandra GD" w:cs="Consolas"/>
          <w:color w:val="4284AE"/>
          <w:sz w:val="24"/>
          <w:szCs w:val="24"/>
        </w:rPr>
        <w:t>new</w:t>
      </w:r>
      <w:r w:rsidRPr="00C61465">
        <w:rPr>
          <w:rFonts w:ascii="Maiandra GD" w:eastAsia="Times New Roman" w:hAnsi="Maiandra GD" w:cs="Consolas"/>
          <w:color w:val="CFD5E0"/>
          <w:sz w:val="24"/>
          <w:szCs w:val="24"/>
        </w:rPr>
        <w:t xml:space="preserve"> </w:t>
      </w:r>
      <w:proofErr w:type="gramStart"/>
      <w:r w:rsidRPr="00C61465">
        <w:rPr>
          <w:rFonts w:ascii="Maiandra GD" w:eastAsia="Times New Roman" w:hAnsi="Maiandra GD" w:cs="Consolas"/>
          <w:color w:val="4284AE"/>
          <w:sz w:val="24"/>
          <w:szCs w:val="24"/>
        </w:rPr>
        <w:t>Rectangle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D19A66"/>
          <w:sz w:val="24"/>
          <w:szCs w:val="24"/>
        </w:rPr>
        <w:t>10</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D19A66"/>
          <w:sz w:val="24"/>
          <w:szCs w:val="24"/>
        </w:rPr>
        <w:t>5</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4284AE"/>
          <w:sz w:val="24"/>
          <w:szCs w:val="24"/>
        </w:rPr>
        <w:t>DisplayArea</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CFD5E0"/>
          <w:sz w:val="24"/>
          <w:szCs w:val="24"/>
        </w:rPr>
        <w:t>rectangle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CFD5E0"/>
          <w:sz w:val="24"/>
          <w:szCs w:val="24"/>
        </w:rPr>
        <w:t xml:space="preserve">Circle circle = </w:t>
      </w:r>
      <w:r w:rsidRPr="00C61465">
        <w:rPr>
          <w:rFonts w:ascii="Maiandra GD" w:eastAsia="Times New Roman" w:hAnsi="Maiandra GD" w:cs="Consolas"/>
          <w:color w:val="4284AE"/>
          <w:sz w:val="24"/>
          <w:szCs w:val="24"/>
        </w:rPr>
        <w:t>new</w:t>
      </w:r>
      <w:r w:rsidRPr="00C61465">
        <w:rPr>
          <w:rFonts w:ascii="Maiandra GD" w:eastAsia="Times New Roman" w:hAnsi="Maiandra GD" w:cs="Consolas"/>
          <w:color w:val="CFD5E0"/>
          <w:sz w:val="24"/>
          <w:szCs w:val="24"/>
        </w:rPr>
        <w:t xml:space="preserve"> </w:t>
      </w:r>
      <w:proofErr w:type="gramStart"/>
      <w:r w:rsidRPr="00C61465">
        <w:rPr>
          <w:rFonts w:ascii="Maiandra GD" w:eastAsia="Times New Roman" w:hAnsi="Maiandra GD" w:cs="Consolas"/>
          <w:color w:val="4284AE"/>
          <w:sz w:val="24"/>
          <w:szCs w:val="24"/>
        </w:rPr>
        <w:t>Circle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D19A66"/>
          <w:sz w:val="24"/>
          <w:szCs w:val="24"/>
        </w:rPr>
        <w:t>10</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4284AE"/>
          <w:sz w:val="24"/>
          <w:szCs w:val="24"/>
        </w:rPr>
        <w:t>DisplayArea</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CFD5E0"/>
          <w:sz w:val="24"/>
          <w:szCs w:val="24"/>
        </w:rPr>
        <w:t>circle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CFD5E0"/>
          <w:sz w:val="24"/>
          <w:szCs w:val="24"/>
        </w:rPr>
        <w:t xml:space="preserve">Triangle triangle = </w:t>
      </w:r>
      <w:r w:rsidRPr="00C61465">
        <w:rPr>
          <w:rFonts w:ascii="Maiandra GD" w:eastAsia="Times New Roman" w:hAnsi="Maiandra GD" w:cs="Consolas"/>
          <w:color w:val="4284AE"/>
          <w:sz w:val="24"/>
          <w:szCs w:val="24"/>
        </w:rPr>
        <w:t>new</w:t>
      </w:r>
      <w:r w:rsidRPr="00C61465">
        <w:rPr>
          <w:rFonts w:ascii="Maiandra GD" w:eastAsia="Times New Roman" w:hAnsi="Maiandra GD" w:cs="Consolas"/>
          <w:color w:val="CFD5E0"/>
          <w:sz w:val="24"/>
          <w:szCs w:val="24"/>
        </w:rPr>
        <w:t xml:space="preserve"> </w:t>
      </w:r>
      <w:proofErr w:type="gramStart"/>
      <w:r w:rsidRPr="00C61465">
        <w:rPr>
          <w:rFonts w:ascii="Maiandra GD" w:eastAsia="Times New Roman" w:hAnsi="Maiandra GD" w:cs="Consolas"/>
          <w:color w:val="4284AE"/>
          <w:sz w:val="24"/>
          <w:szCs w:val="24"/>
        </w:rPr>
        <w:t>Triangle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D19A66"/>
          <w:sz w:val="24"/>
          <w:szCs w:val="24"/>
        </w:rPr>
        <w:t>10</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D19A66"/>
          <w:sz w:val="24"/>
          <w:szCs w:val="24"/>
        </w:rPr>
        <w:t>5</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4284AE"/>
          <w:sz w:val="24"/>
          <w:szCs w:val="24"/>
        </w:rPr>
        <w:t>DisplayArea</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CFD5E0"/>
          <w:sz w:val="24"/>
          <w:szCs w:val="24"/>
        </w:rPr>
        <w:t>triangle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ReadKey</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public</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static</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void</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DisplayArea</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Shape shape</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switch</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shape</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lastRenderedPageBreak/>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case</w:t>
      </w:r>
      <w:proofErr w:type="gramEnd"/>
      <w:r w:rsidRPr="00C61465">
        <w:rPr>
          <w:rFonts w:ascii="Maiandra GD" w:eastAsia="Times New Roman" w:hAnsi="Maiandra GD" w:cs="Consolas"/>
          <w:color w:val="CFD5E0"/>
          <w:sz w:val="24"/>
          <w:szCs w:val="24"/>
        </w:rPr>
        <w:t xml:space="preserve"> Rectangle r </w:t>
      </w:r>
      <w:r w:rsidRPr="00C61465">
        <w:rPr>
          <w:rFonts w:ascii="Maiandra GD" w:eastAsia="Times New Roman" w:hAnsi="Maiandra GD" w:cs="Consolas"/>
          <w:b/>
          <w:bCs/>
          <w:color w:val="D171DD"/>
          <w:sz w:val="24"/>
          <w:szCs w:val="24"/>
        </w:rPr>
        <w:t>when</w:t>
      </w:r>
      <w:r w:rsidRPr="00C61465">
        <w:rPr>
          <w:rFonts w:ascii="Maiandra GD" w:eastAsia="Times New Roman" w:hAnsi="Maiandra GD" w:cs="Consolas"/>
          <w:color w:val="CFD5E0"/>
          <w:sz w:val="24"/>
          <w:szCs w:val="24"/>
        </w:rPr>
        <w:t xml:space="preserve"> r.</w:t>
      </w:r>
      <w:r w:rsidRPr="00C61465">
        <w:rPr>
          <w:rFonts w:ascii="Maiandra GD" w:eastAsia="Times New Roman" w:hAnsi="Maiandra GD" w:cs="Consolas"/>
          <w:color w:val="4284AE"/>
          <w:sz w:val="24"/>
          <w:szCs w:val="24"/>
        </w:rPr>
        <w:t>Length</w:t>
      </w:r>
      <w:r w:rsidRPr="00C61465">
        <w:rPr>
          <w:rFonts w:ascii="Maiandra GD" w:eastAsia="Times New Roman" w:hAnsi="Maiandra GD" w:cs="Consolas"/>
          <w:color w:val="CFD5E0"/>
          <w:sz w:val="24"/>
          <w:szCs w:val="24"/>
        </w:rPr>
        <w:t xml:space="preserve"> == r.</w:t>
      </w:r>
      <w:r w:rsidRPr="00C61465">
        <w:rPr>
          <w:rFonts w:ascii="Maiandra GD" w:eastAsia="Times New Roman" w:hAnsi="Maiandra GD" w:cs="Consolas"/>
          <w:color w:val="4284AE"/>
          <w:sz w:val="24"/>
          <w:szCs w:val="24"/>
        </w:rPr>
        <w:t>Height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WriteLine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7CC379"/>
          <w:sz w:val="24"/>
          <w:szCs w:val="24"/>
        </w:rPr>
        <w:t>"Area of Sqaure is : "</w:t>
      </w:r>
      <w:r w:rsidRPr="00C61465">
        <w:rPr>
          <w:rFonts w:ascii="Maiandra GD" w:eastAsia="Times New Roman" w:hAnsi="Maiandra GD" w:cs="Consolas"/>
          <w:color w:val="CFD5E0"/>
          <w:sz w:val="24"/>
          <w:szCs w:val="24"/>
        </w:rPr>
        <w:t xml:space="preserve"> + r.</w:t>
      </w:r>
      <w:r w:rsidRPr="00C61465">
        <w:rPr>
          <w:rFonts w:ascii="Maiandra GD" w:eastAsia="Times New Roman" w:hAnsi="Maiandra GD" w:cs="Consolas"/>
          <w:color w:val="4284AE"/>
          <w:sz w:val="24"/>
          <w:szCs w:val="24"/>
        </w:rPr>
        <w:t>Length</w:t>
      </w:r>
      <w:r w:rsidRPr="00C61465">
        <w:rPr>
          <w:rFonts w:ascii="Maiandra GD" w:eastAsia="Times New Roman" w:hAnsi="Maiandra GD" w:cs="Consolas"/>
          <w:color w:val="CFD5E0"/>
          <w:sz w:val="24"/>
          <w:szCs w:val="24"/>
        </w:rPr>
        <w:t xml:space="preserve"> * r.</w:t>
      </w:r>
      <w:r w:rsidRPr="00C61465">
        <w:rPr>
          <w:rFonts w:ascii="Maiandra GD" w:eastAsia="Times New Roman" w:hAnsi="Maiandra GD" w:cs="Consolas"/>
          <w:color w:val="4284AE"/>
          <w:sz w:val="24"/>
          <w:szCs w:val="24"/>
        </w:rPr>
        <w:t>Height</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break</w:t>
      </w:r>
      <w:proofErr w:type="gramEnd"/>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case</w:t>
      </w:r>
      <w:proofErr w:type="gramEnd"/>
      <w:r w:rsidRPr="00C61465">
        <w:rPr>
          <w:rFonts w:ascii="Maiandra GD" w:eastAsia="Times New Roman" w:hAnsi="Maiandra GD" w:cs="Consolas"/>
          <w:color w:val="CFD5E0"/>
          <w:sz w:val="24"/>
          <w:szCs w:val="24"/>
        </w:rPr>
        <w:t xml:space="preserve"> Rectangle r:</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WriteLine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7CC379"/>
          <w:sz w:val="24"/>
          <w:szCs w:val="24"/>
        </w:rPr>
        <w:t>"Area of Rectangle is : "</w:t>
      </w:r>
      <w:r w:rsidRPr="00C61465">
        <w:rPr>
          <w:rFonts w:ascii="Maiandra GD" w:eastAsia="Times New Roman" w:hAnsi="Maiandra GD" w:cs="Consolas"/>
          <w:color w:val="CFD5E0"/>
          <w:sz w:val="24"/>
          <w:szCs w:val="24"/>
        </w:rPr>
        <w:t xml:space="preserve"> + r.</w:t>
      </w:r>
      <w:r w:rsidRPr="00C61465">
        <w:rPr>
          <w:rFonts w:ascii="Maiandra GD" w:eastAsia="Times New Roman" w:hAnsi="Maiandra GD" w:cs="Consolas"/>
          <w:color w:val="4284AE"/>
          <w:sz w:val="24"/>
          <w:szCs w:val="24"/>
        </w:rPr>
        <w:t>Length</w:t>
      </w:r>
      <w:r w:rsidRPr="00C61465">
        <w:rPr>
          <w:rFonts w:ascii="Maiandra GD" w:eastAsia="Times New Roman" w:hAnsi="Maiandra GD" w:cs="Consolas"/>
          <w:color w:val="CFD5E0"/>
          <w:sz w:val="24"/>
          <w:szCs w:val="24"/>
        </w:rPr>
        <w:t xml:space="preserve"> * r.</w:t>
      </w:r>
      <w:r w:rsidRPr="00C61465">
        <w:rPr>
          <w:rFonts w:ascii="Maiandra GD" w:eastAsia="Times New Roman" w:hAnsi="Maiandra GD" w:cs="Consolas"/>
          <w:color w:val="4284AE"/>
          <w:sz w:val="24"/>
          <w:szCs w:val="24"/>
        </w:rPr>
        <w:t>Height</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break</w:t>
      </w:r>
      <w:proofErr w:type="gramEnd"/>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case</w:t>
      </w:r>
      <w:proofErr w:type="gramEnd"/>
      <w:r w:rsidRPr="00C61465">
        <w:rPr>
          <w:rFonts w:ascii="Maiandra GD" w:eastAsia="Times New Roman" w:hAnsi="Maiandra GD" w:cs="Consolas"/>
          <w:color w:val="CFD5E0"/>
          <w:sz w:val="24"/>
          <w:szCs w:val="24"/>
        </w:rPr>
        <w:t xml:space="preserve"> Circle c:</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WriteLine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7CC379"/>
          <w:sz w:val="24"/>
          <w:szCs w:val="24"/>
        </w:rPr>
        <w:t>"Area of Circle is : "</w:t>
      </w:r>
      <w:r w:rsidRPr="00C61465">
        <w:rPr>
          <w:rFonts w:ascii="Maiandra GD" w:eastAsia="Times New Roman" w:hAnsi="Maiandra GD" w:cs="Consolas"/>
          <w:color w:val="CFD5E0"/>
          <w:sz w:val="24"/>
          <w:szCs w:val="24"/>
        </w:rPr>
        <w:t xml:space="preserve"> + c.</w:t>
      </w:r>
      <w:r w:rsidRPr="00C61465">
        <w:rPr>
          <w:rFonts w:ascii="Maiandra GD" w:eastAsia="Times New Roman" w:hAnsi="Maiandra GD" w:cs="Consolas"/>
          <w:color w:val="4284AE"/>
          <w:sz w:val="24"/>
          <w:szCs w:val="24"/>
        </w:rPr>
        <w:t>Radius</w:t>
      </w:r>
      <w:r w:rsidRPr="00C61465">
        <w:rPr>
          <w:rFonts w:ascii="Maiandra GD" w:eastAsia="Times New Roman" w:hAnsi="Maiandra GD" w:cs="Consolas"/>
          <w:color w:val="CFD5E0"/>
          <w:sz w:val="24"/>
          <w:szCs w:val="24"/>
        </w:rPr>
        <w:t xml:space="preserve"> * c.</w:t>
      </w:r>
      <w:r w:rsidRPr="00C61465">
        <w:rPr>
          <w:rFonts w:ascii="Maiandra GD" w:eastAsia="Times New Roman" w:hAnsi="Maiandra GD" w:cs="Consolas"/>
          <w:color w:val="4284AE"/>
          <w:sz w:val="24"/>
          <w:szCs w:val="24"/>
        </w:rPr>
        <w:t>Radius</w:t>
      </w:r>
      <w:r w:rsidRPr="00C61465">
        <w:rPr>
          <w:rFonts w:ascii="Maiandra GD" w:eastAsia="Times New Roman" w:hAnsi="Maiandra GD" w:cs="Consolas"/>
          <w:color w:val="CFD5E0"/>
          <w:sz w:val="24"/>
          <w:szCs w:val="24"/>
        </w:rPr>
        <w:t xml:space="preserve"> * Shape.</w:t>
      </w:r>
      <w:r w:rsidRPr="00C61465">
        <w:rPr>
          <w:rFonts w:ascii="Maiandra GD" w:eastAsia="Times New Roman" w:hAnsi="Maiandra GD" w:cs="Consolas"/>
          <w:color w:val="4284AE"/>
          <w:sz w:val="24"/>
          <w:szCs w:val="24"/>
        </w:rPr>
        <w:t>PI</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break</w:t>
      </w:r>
      <w:proofErr w:type="gramEnd"/>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case</w:t>
      </w:r>
      <w:proofErr w:type="gramEnd"/>
      <w:r w:rsidRPr="00C61465">
        <w:rPr>
          <w:rFonts w:ascii="Maiandra GD" w:eastAsia="Times New Roman" w:hAnsi="Maiandra GD" w:cs="Consolas"/>
          <w:color w:val="CFD5E0"/>
          <w:sz w:val="24"/>
          <w:szCs w:val="24"/>
        </w:rPr>
        <w:t xml:space="preserve"> Triangle 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WriteLine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7CC379"/>
          <w:sz w:val="24"/>
          <w:szCs w:val="24"/>
        </w:rPr>
        <w:t>"Area of Triangle is : "</w:t>
      </w:r>
      <w:r w:rsidRPr="00C61465">
        <w:rPr>
          <w:rFonts w:ascii="Maiandra GD" w:eastAsia="Times New Roman" w:hAnsi="Maiandra GD" w:cs="Consolas"/>
          <w:color w:val="CFD5E0"/>
          <w:sz w:val="24"/>
          <w:szCs w:val="24"/>
        </w:rPr>
        <w:t xml:space="preserve"> + </w:t>
      </w:r>
      <w:r w:rsidRPr="00C61465">
        <w:rPr>
          <w:rFonts w:ascii="Maiandra GD" w:eastAsia="Times New Roman" w:hAnsi="Maiandra GD" w:cs="Consolas"/>
          <w:color w:val="D19A66"/>
          <w:sz w:val="24"/>
          <w:szCs w:val="24"/>
        </w:rPr>
        <w:t>0.5</w:t>
      </w:r>
      <w:r w:rsidRPr="00C61465">
        <w:rPr>
          <w:rFonts w:ascii="Maiandra GD" w:eastAsia="Times New Roman" w:hAnsi="Maiandra GD" w:cs="Consolas"/>
          <w:color w:val="CFD5E0"/>
          <w:sz w:val="24"/>
          <w:szCs w:val="24"/>
        </w:rPr>
        <w:t xml:space="preserve"> * t.</w:t>
      </w:r>
      <w:r w:rsidRPr="00C61465">
        <w:rPr>
          <w:rFonts w:ascii="Maiandra GD" w:eastAsia="Times New Roman" w:hAnsi="Maiandra GD" w:cs="Consolas"/>
          <w:color w:val="4284AE"/>
          <w:sz w:val="24"/>
          <w:szCs w:val="24"/>
        </w:rPr>
        <w:t>Base</w:t>
      </w:r>
      <w:r w:rsidRPr="00C61465">
        <w:rPr>
          <w:rFonts w:ascii="Maiandra GD" w:eastAsia="Times New Roman" w:hAnsi="Maiandra GD" w:cs="Consolas"/>
          <w:color w:val="CFD5E0"/>
          <w:sz w:val="24"/>
          <w:szCs w:val="24"/>
        </w:rPr>
        <w:t xml:space="preserve"> * t.</w:t>
      </w:r>
      <w:r w:rsidRPr="00C61465">
        <w:rPr>
          <w:rFonts w:ascii="Maiandra GD" w:eastAsia="Times New Roman" w:hAnsi="Maiandra GD" w:cs="Consolas"/>
          <w:color w:val="4284AE"/>
          <w:sz w:val="24"/>
          <w:szCs w:val="24"/>
        </w:rPr>
        <w:t>Height</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break</w:t>
      </w:r>
      <w:proofErr w:type="gramEnd"/>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default</w:t>
      </w:r>
      <w:proofErr w:type="gramEnd"/>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throw</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new</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ArgumentException</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message: </w:t>
      </w:r>
      <w:r w:rsidRPr="00C61465">
        <w:rPr>
          <w:rFonts w:ascii="Maiandra GD" w:eastAsia="Times New Roman" w:hAnsi="Maiandra GD" w:cs="Consolas"/>
          <w:color w:val="7CC379"/>
          <w:sz w:val="24"/>
          <w:szCs w:val="24"/>
        </w:rPr>
        <w:t>"Invalid Shape"</w:t>
      </w:r>
      <w:r w:rsidRPr="00C61465">
        <w:rPr>
          <w:rFonts w:ascii="Maiandra GD" w:eastAsia="Times New Roman" w:hAnsi="Maiandra GD" w:cs="Consolas"/>
          <w:color w:val="CFD5E0"/>
          <w:sz w:val="24"/>
          <w:szCs w:val="24"/>
        </w:rPr>
        <w:t xml:space="preserve">,paramName: </w:t>
      </w:r>
      <w:r w:rsidRPr="00C61465">
        <w:rPr>
          <w:rFonts w:ascii="Maiandra GD" w:eastAsia="Times New Roman" w:hAnsi="Maiandra GD" w:cs="Consolas"/>
          <w:b/>
          <w:bCs/>
          <w:color w:val="D171DD"/>
          <w:sz w:val="24"/>
          <w:szCs w:val="24"/>
        </w:rPr>
        <w:t>nameof</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shape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 </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FFFFFF"/>
        <w:spacing w:after="0" w:line="240" w:lineRule="auto"/>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Now, run the application and you should the output as shown below.</w:t>
      </w:r>
    </w:p>
    <w:p w:rsidR="00C61465" w:rsidRPr="00C61465" w:rsidRDefault="00C61465" w:rsidP="00C61465">
      <w:pPr>
        <w:shd w:val="clear" w:color="auto" w:fill="FFFFFF"/>
        <w:spacing w:after="0" w:line="240" w:lineRule="auto"/>
        <w:textAlignment w:val="baseline"/>
        <w:rPr>
          <w:rFonts w:ascii="Maiandra GD" w:eastAsia="Times New Roman" w:hAnsi="Maiandra GD" w:cs="Segoe UI"/>
          <w:color w:val="212529"/>
          <w:sz w:val="24"/>
          <w:szCs w:val="24"/>
        </w:rPr>
      </w:pPr>
      <w:r w:rsidRPr="00C61465">
        <w:rPr>
          <w:rFonts w:ascii="Maiandra GD" w:eastAsia="Times New Roman" w:hAnsi="Maiandra GD" w:cs="Segoe UI"/>
          <w:noProof/>
          <w:color w:val="000000"/>
          <w:sz w:val="24"/>
          <w:szCs w:val="24"/>
          <w:bdr w:val="none" w:sz="0" w:space="0" w:color="auto" w:frame="1"/>
        </w:rPr>
        <w:drawing>
          <wp:inline distT="0" distB="0" distL="0" distR="0">
            <wp:extent cx="3348990" cy="840105"/>
            <wp:effectExtent l="19050" t="0" r="3810" b="0"/>
            <wp:docPr id="12" name="Picture 12" descr="Patterning Matching in C# with Case Stame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tterning Matching in C# with Case Stamenet"/>
                    <pic:cNvPicPr>
                      <a:picLocks noChangeAspect="1" noChangeArrowheads="1"/>
                    </pic:cNvPicPr>
                  </pic:nvPicPr>
                  <pic:blipFill>
                    <a:blip r:embed="rId24"/>
                    <a:srcRect/>
                    <a:stretch>
                      <a:fillRect/>
                    </a:stretch>
                  </pic:blipFill>
                  <pic:spPr bwMode="auto">
                    <a:xfrm>
                      <a:off x="0" y="0"/>
                      <a:ext cx="3348990" cy="840105"/>
                    </a:xfrm>
                    <a:prstGeom prst="rect">
                      <a:avLst/>
                    </a:prstGeom>
                    <a:noFill/>
                    <a:ln w="9525">
                      <a:noFill/>
                      <a:miter lim="800000"/>
                      <a:headEnd/>
                      <a:tailEnd/>
                    </a:ln>
                  </pic:spPr>
                </pic:pic>
              </a:graphicData>
            </a:graphic>
          </wp:inline>
        </w:drawing>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The most important point that you need to remember is, you need to place the case statement with the when clause first then the normal case statement for the same type. Please have a look at the following diagram for a better understanding.</w:t>
      </w:r>
    </w:p>
    <w:p w:rsidR="00C61465" w:rsidRDefault="00C61465" w:rsidP="00C61465">
      <w:pPr>
        <w:pBdr>
          <w:bottom w:val="double" w:sz="6" w:space="1" w:color="auto"/>
        </w:pBdr>
        <w:shd w:val="clear" w:color="auto" w:fill="FFFFFF"/>
        <w:spacing w:after="384" w:line="240" w:lineRule="auto"/>
        <w:textAlignment w:val="baseline"/>
        <w:rPr>
          <w:rFonts w:ascii="Maiandra GD" w:eastAsia="Times New Roman" w:hAnsi="Maiandra GD" w:cs="Segoe UI"/>
          <w:color w:val="212529"/>
          <w:sz w:val="24"/>
          <w:szCs w:val="24"/>
        </w:rPr>
      </w:pPr>
      <w:r w:rsidRPr="00C61465">
        <w:rPr>
          <w:rFonts w:ascii="Maiandra GD" w:eastAsia="Times New Roman" w:hAnsi="Maiandra GD" w:cs="Segoe UI"/>
          <w:noProof/>
          <w:color w:val="212529"/>
          <w:sz w:val="24"/>
          <w:szCs w:val="24"/>
        </w:rPr>
        <w:lastRenderedPageBreak/>
        <w:drawing>
          <wp:inline distT="0" distB="0" distL="0" distR="0">
            <wp:extent cx="6316239" cy="2275368"/>
            <wp:effectExtent l="19050" t="0" r="8361" b="0"/>
            <wp:docPr id="13" name="Picture 13" descr="Case Statement Order when using When clause in C# Pattern Ma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se Statement Order when using When clause in C# Pattern Matching"/>
                    <pic:cNvPicPr>
                      <a:picLocks noChangeAspect="1" noChangeArrowheads="1"/>
                    </pic:cNvPicPr>
                  </pic:nvPicPr>
                  <pic:blipFill>
                    <a:blip r:embed="rId25"/>
                    <a:srcRect/>
                    <a:stretch>
                      <a:fillRect/>
                    </a:stretch>
                  </pic:blipFill>
                  <pic:spPr bwMode="auto">
                    <a:xfrm>
                      <a:off x="0" y="0"/>
                      <a:ext cx="6316168" cy="2275342"/>
                    </a:xfrm>
                    <a:prstGeom prst="rect">
                      <a:avLst/>
                    </a:prstGeom>
                    <a:noFill/>
                    <a:ln w="9525">
                      <a:noFill/>
                      <a:miter lim="800000"/>
                      <a:headEnd/>
                      <a:tailEnd/>
                    </a:ln>
                  </pic:spPr>
                </pic:pic>
              </a:graphicData>
            </a:graphic>
          </wp:inline>
        </w:drawing>
      </w:r>
    </w:p>
    <w:p w:rsidR="001A60FB" w:rsidRPr="00C61465" w:rsidRDefault="001A60FB" w:rsidP="00C61465">
      <w:pPr>
        <w:pBdr>
          <w:bottom w:val="double" w:sz="6" w:space="1" w:color="auto"/>
        </w:pBdr>
        <w:shd w:val="clear" w:color="auto" w:fill="FFFFFF"/>
        <w:spacing w:after="384" w:line="240" w:lineRule="auto"/>
        <w:textAlignment w:val="baseline"/>
        <w:rPr>
          <w:rFonts w:ascii="Maiandra GD" w:eastAsia="Times New Roman" w:hAnsi="Maiandra GD" w:cs="Segoe UI"/>
          <w:color w:val="212529"/>
          <w:sz w:val="24"/>
          <w:szCs w:val="24"/>
        </w:rPr>
      </w:pPr>
    </w:p>
    <w:p w:rsidR="00C61465" w:rsidRPr="00C61465" w:rsidRDefault="00C61465" w:rsidP="001A60FB">
      <w:pPr>
        <w:spacing w:after="48" w:line="240" w:lineRule="auto"/>
        <w:textAlignment w:val="baseline"/>
        <w:outlineLvl w:val="0"/>
        <w:rPr>
          <w:rFonts w:ascii="Maiandra GD" w:eastAsia="Times New Roman" w:hAnsi="Maiandra GD" w:cs="Segoe UI"/>
          <w:color w:val="212529"/>
          <w:sz w:val="24"/>
          <w:szCs w:val="24"/>
        </w:rPr>
      </w:pPr>
      <w:r w:rsidRPr="00C61465">
        <w:rPr>
          <w:rFonts w:ascii="Maiandra GD" w:eastAsia="Times New Roman" w:hAnsi="Maiandra GD" w:cs="Times New Roman"/>
          <w:b/>
          <w:color w:val="3A3A3A"/>
          <w:kern w:val="36"/>
          <w:sz w:val="24"/>
          <w:szCs w:val="24"/>
          <w:highlight w:val="yellow"/>
        </w:rPr>
        <w:t>Digit Separators in C#</w:t>
      </w:r>
      <w:r w:rsidR="001A60FB">
        <w:rPr>
          <w:rFonts w:ascii="Maiandra GD" w:eastAsia="Times New Roman" w:hAnsi="Maiandra GD" w:cs="Times New Roman"/>
          <w:b/>
          <w:color w:val="3A3A3A"/>
          <w:kern w:val="36"/>
          <w:sz w:val="24"/>
          <w:szCs w:val="24"/>
        </w:rPr>
        <w:t xml:space="preserve"> </w:t>
      </w:r>
    </w:p>
    <w:p w:rsidR="00C61465" w:rsidRPr="00C61465" w:rsidRDefault="00C61465" w:rsidP="00C61465">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C61465">
        <w:rPr>
          <w:rFonts w:ascii="Maiandra GD" w:eastAsia="Times New Roman" w:hAnsi="Maiandra GD" w:cs="Arial"/>
          <w:b/>
          <w:bCs/>
          <w:color w:val="000000"/>
          <w:sz w:val="24"/>
          <w:szCs w:val="24"/>
        </w:rPr>
        <w:t>Digit Separators in C# with examples</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In this article, I am going to discuss the </w:t>
      </w:r>
      <w:r w:rsidRPr="00C61465">
        <w:rPr>
          <w:rFonts w:ascii="Maiandra GD" w:eastAsia="Times New Roman" w:hAnsi="Maiandra GD" w:cs="Arial"/>
          <w:b/>
          <w:bCs/>
          <w:color w:val="000000"/>
          <w:sz w:val="24"/>
          <w:szCs w:val="24"/>
        </w:rPr>
        <w:t>Digit Separators in C#</w:t>
      </w:r>
      <w:r w:rsidRPr="00C61465">
        <w:rPr>
          <w:rFonts w:ascii="Maiandra GD" w:eastAsia="Times New Roman" w:hAnsi="Maiandra GD" w:cs="Arial"/>
          <w:color w:val="000000"/>
          <w:sz w:val="24"/>
          <w:szCs w:val="24"/>
          <w:bdr w:val="none" w:sz="0" w:space="0" w:color="auto" w:frame="1"/>
        </w:rPr>
        <w:t> with Examples. Please read our previous article where we discussed </w:t>
      </w:r>
      <w:hyperlink r:id="rId26" w:history="1">
        <w:r w:rsidRPr="00C61465">
          <w:rPr>
            <w:rFonts w:ascii="Maiandra GD" w:eastAsia="Times New Roman" w:hAnsi="Maiandra GD" w:cs="Arial"/>
            <w:b/>
            <w:bCs/>
            <w:color w:val="007BFF"/>
            <w:sz w:val="24"/>
            <w:szCs w:val="24"/>
          </w:rPr>
          <w:t>Pattern Matching in C#</w:t>
        </w:r>
      </w:hyperlink>
      <w:r w:rsidRPr="00C61465">
        <w:rPr>
          <w:rFonts w:ascii="Maiandra GD" w:eastAsia="Times New Roman" w:hAnsi="Maiandra GD" w:cs="Arial"/>
          <w:color w:val="000000"/>
          <w:sz w:val="24"/>
          <w:szCs w:val="24"/>
          <w:bdr w:val="none" w:sz="0" w:space="0" w:color="auto" w:frame="1"/>
        </w:rPr>
        <w:t> with Examples. At the end of this article, you will understand what Digit Separator is in C# and when and how to use Digit Separators with Examples.</w:t>
      </w:r>
    </w:p>
    <w:p w:rsidR="00C61465" w:rsidRPr="00C61465" w:rsidRDefault="00C61465" w:rsidP="00C61465">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C61465">
        <w:rPr>
          <w:rFonts w:ascii="Maiandra GD" w:eastAsia="Times New Roman" w:hAnsi="Maiandra GD" w:cs="Arial"/>
          <w:b/>
          <w:bCs/>
          <w:color w:val="3A3A3A"/>
          <w:sz w:val="24"/>
          <w:szCs w:val="24"/>
        </w:rPr>
        <w:t>What is </w:t>
      </w:r>
      <w:r w:rsidRPr="00C61465">
        <w:rPr>
          <w:rFonts w:ascii="Maiandra GD" w:eastAsia="Times New Roman" w:hAnsi="Maiandra GD" w:cs="Arial"/>
          <w:b/>
          <w:bCs/>
          <w:color w:val="000000"/>
          <w:sz w:val="24"/>
          <w:szCs w:val="24"/>
        </w:rPr>
        <w:t>Digit Separator in C#?</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In reality, it’s very difficult to read a very large number. To overcome this problem, C# 7 comes with a new feature called digit separators “</w:t>
      </w:r>
      <w:r w:rsidRPr="00C61465">
        <w:rPr>
          <w:rFonts w:ascii="Maiandra GD" w:eastAsia="Times New Roman" w:hAnsi="Maiandra GD" w:cs="Arial"/>
          <w:b/>
          <w:bCs/>
          <w:color w:val="000000"/>
          <w:sz w:val="24"/>
          <w:szCs w:val="24"/>
        </w:rPr>
        <w:t>_”</w:t>
      </w:r>
      <w:r w:rsidRPr="00C61465">
        <w:rPr>
          <w:rFonts w:ascii="Maiandra GD" w:eastAsia="Times New Roman" w:hAnsi="Maiandra GD" w:cs="Arial"/>
          <w:color w:val="000000"/>
          <w:sz w:val="24"/>
          <w:szCs w:val="24"/>
          <w:bdr w:val="none" w:sz="0" w:space="0" w:color="auto" w:frame="1"/>
        </w:rPr>
        <w:t>. Now, it is possible to use one or more Underscore </w:t>
      </w:r>
      <w:r w:rsidRPr="00C61465">
        <w:rPr>
          <w:rFonts w:ascii="Maiandra GD" w:eastAsia="Times New Roman" w:hAnsi="Maiandra GD" w:cs="Arial"/>
          <w:b/>
          <w:bCs/>
          <w:color w:val="000000"/>
          <w:sz w:val="24"/>
          <w:szCs w:val="24"/>
        </w:rPr>
        <w:t>(_)</w:t>
      </w:r>
      <w:r w:rsidRPr="00C61465">
        <w:rPr>
          <w:rFonts w:ascii="Maiandra GD" w:eastAsia="Times New Roman" w:hAnsi="Maiandra GD" w:cs="Arial"/>
          <w:color w:val="000000"/>
          <w:sz w:val="24"/>
          <w:szCs w:val="24"/>
          <w:bdr w:val="none" w:sz="0" w:space="0" w:color="auto" w:frame="1"/>
        </w:rPr>
        <w:t> characters as digit separators in C# to represent a very big number. Sometimes, it is required when we are going to represent a very big number. </w:t>
      </w:r>
    </w:p>
    <w:p w:rsidR="00C61465" w:rsidRPr="00C61465" w:rsidRDefault="00C61465" w:rsidP="00C61465">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C61465">
        <w:rPr>
          <w:rFonts w:ascii="Maiandra GD" w:eastAsia="Times New Roman" w:hAnsi="Maiandra GD" w:cs="Arial"/>
          <w:b/>
          <w:bCs/>
          <w:color w:val="000000"/>
          <w:sz w:val="24"/>
          <w:szCs w:val="24"/>
        </w:rPr>
        <w:t>Example: Digit Separator in C#</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Let’s understand Digit Separators in C# with an example. Please have a look at the below example. As you can see, here we have created two variables. The first variable is holding a long value while the second variable is also holding a long value but that value is separated by underscores. If you look at the value, both are the same. But the readability is better in the case of the second variable which is split by underscores.</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class</w:t>
      </w:r>
      <w:proofErr w:type="gramEnd"/>
      <w:r w:rsidRPr="00C61465">
        <w:rPr>
          <w:rFonts w:ascii="Maiandra GD" w:eastAsia="Times New Roman" w:hAnsi="Maiandra GD" w:cs="Consolas"/>
          <w:color w:val="CFD5E0"/>
          <w:sz w:val="24"/>
          <w:szCs w:val="24"/>
        </w:rPr>
        <w:t xml:space="preserve"> Program</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static</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void</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Main</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6B7C8B"/>
          <w:sz w:val="24"/>
          <w:szCs w:val="24"/>
        </w:rPr>
        <w:t xml:space="preserve">// </w:t>
      </w:r>
      <w:proofErr w:type="gramStart"/>
      <w:r w:rsidRPr="00C61465">
        <w:rPr>
          <w:rFonts w:ascii="Maiandra GD" w:eastAsia="Times New Roman" w:hAnsi="Maiandra GD" w:cs="Consolas"/>
          <w:color w:val="6B7C8B"/>
          <w:sz w:val="24"/>
          <w:szCs w:val="24"/>
        </w:rPr>
        <w:t>Both</w:t>
      </w:r>
      <w:proofErr w:type="gramEnd"/>
      <w:r w:rsidRPr="00C61465">
        <w:rPr>
          <w:rFonts w:ascii="Maiandra GD" w:eastAsia="Times New Roman" w:hAnsi="Maiandra GD" w:cs="Consolas"/>
          <w:color w:val="6B7C8B"/>
          <w:sz w:val="24"/>
          <w:szCs w:val="24"/>
        </w:rPr>
        <w:t xml:space="preserve"> are equivalent.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D19252"/>
          <w:sz w:val="24"/>
          <w:szCs w:val="24"/>
        </w:rPr>
        <w:t>var</w:t>
      </w:r>
      <w:proofErr w:type="gramEnd"/>
      <w:r w:rsidRPr="00C61465">
        <w:rPr>
          <w:rFonts w:ascii="Maiandra GD" w:eastAsia="Times New Roman" w:hAnsi="Maiandra GD" w:cs="Consolas"/>
          <w:color w:val="CFD5E0"/>
          <w:sz w:val="24"/>
          <w:szCs w:val="24"/>
        </w:rPr>
        <w:t xml:space="preserve"> bigNumber = </w:t>
      </w:r>
      <w:r w:rsidRPr="00C61465">
        <w:rPr>
          <w:rFonts w:ascii="Maiandra GD" w:eastAsia="Times New Roman" w:hAnsi="Maiandra GD" w:cs="Consolas"/>
          <w:color w:val="D19A66"/>
          <w:sz w:val="24"/>
          <w:szCs w:val="24"/>
        </w:rPr>
        <w:t>123456789012345678</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D19252"/>
          <w:sz w:val="24"/>
          <w:szCs w:val="24"/>
        </w:rPr>
        <w:t>var</w:t>
      </w:r>
      <w:proofErr w:type="gramEnd"/>
      <w:r w:rsidRPr="00C61465">
        <w:rPr>
          <w:rFonts w:ascii="Maiandra GD" w:eastAsia="Times New Roman" w:hAnsi="Maiandra GD" w:cs="Consolas"/>
          <w:color w:val="CFD5E0"/>
          <w:sz w:val="24"/>
          <w:szCs w:val="24"/>
        </w:rPr>
        <w:t xml:space="preserve"> bigNumberSplit = 123_456_789_012_345_678;</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lastRenderedPageBreak/>
        <w:t>Console.</w:t>
      </w:r>
      <w:r w:rsidRPr="00C61465">
        <w:rPr>
          <w:rFonts w:ascii="Maiandra GD" w:eastAsia="Times New Roman" w:hAnsi="Maiandra GD" w:cs="Consolas"/>
          <w:color w:val="4284AE"/>
          <w:sz w:val="24"/>
          <w:szCs w:val="24"/>
        </w:rPr>
        <w:t>WriteLine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7CC379"/>
          <w:sz w:val="24"/>
          <w:szCs w:val="24"/>
        </w:rPr>
        <w:t>"bigNumber : {0}, bigNumberSplit : {1}"</w:t>
      </w:r>
      <w:r w:rsidRPr="00C61465">
        <w:rPr>
          <w:rFonts w:ascii="Maiandra GD" w:eastAsia="Times New Roman" w:hAnsi="Maiandra GD" w:cs="Consolas"/>
          <w:color w:val="CFD5E0"/>
          <w:sz w:val="24"/>
          <w:szCs w:val="24"/>
        </w:rPr>
        <w:t>, bigNumber, bigNumberSplit</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WriteLine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7CC379"/>
          <w:sz w:val="24"/>
          <w:szCs w:val="24"/>
        </w:rPr>
        <w:t>"Press any key to exit."</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ReadKey</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When we run the application it gives you the following output.</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noProof/>
          <w:color w:val="212529"/>
          <w:sz w:val="24"/>
          <w:szCs w:val="24"/>
          <w:bdr w:val="none" w:sz="0" w:space="0" w:color="auto" w:frame="1"/>
        </w:rPr>
        <w:drawing>
          <wp:inline distT="0" distB="0" distL="0" distR="0">
            <wp:extent cx="5869305" cy="542290"/>
            <wp:effectExtent l="19050" t="0" r="0" b="0"/>
            <wp:docPr id="17" name="Picture 17" descr="Digit Separators in 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git Separators in C# 7"/>
                    <pic:cNvPicPr>
                      <a:picLocks noChangeAspect="1" noChangeArrowheads="1"/>
                    </pic:cNvPicPr>
                  </pic:nvPicPr>
                  <pic:blipFill>
                    <a:blip r:embed="rId27"/>
                    <a:srcRect/>
                    <a:stretch>
                      <a:fillRect/>
                    </a:stretch>
                  </pic:blipFill>
                  <pic:spPr bwMode="auto">
                    <a:xfrm>
                      <a:off x="0" y="0"/>
                      <a:ext cx="5869305" cy="542290"/>
                    </a:xfrm>
                    <a:prstGeom prst="rect">
                      <a:avLst/>
                    </a:prstGeom>
                    <a:noFill/>
                    <a:ln w="9525">
                      <a:noFill/>
                      <a:miter lim="800000"/>
                      <a:headEnd/>
                      <a:tailEnd/>
                    </a:ln>
                  </pic:spPr>
                </pic:pic>
              </a:graphicData>
            </a:graphic>
          </wp:inline>
        </w:drawing>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If you observe in the code, then you feel a little difficult to read the first number as it is a very big number. But, you can easily read the second number because of the thousands separator. The separators do not make any difference in the value as you can see in the above output. You can place them wherever you like in the number, and in any quantity. </w:t>
      </w:r>
    </w:p>
    <w:p w:rsidR="00C61465" w:rsidRPr="00C61465" w:rsidRDefault="00C61465" w:rsidP="00C61465">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C61465">
        <w:rPr>
          <w:rFonts w:ascii="Maiandra GD" w:eastAsia="Times New Roman" w:hAnsi="Maiandra GD" w:cs="Arial"/>
          <w:b/>
          <w:bCs/>
          <w:color w:val="000000"/>
          <w:sz w:val="24"/>
          <w:szCs w:val="24"/>
        </w:rPr>
        <w:t>Example: Digit Separator with double</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It is also not mandatory to use a single underscore as a separator even though you can also use multiple separators. And it is not restricted to using them with integers only; they also work with the other numeric types like double, float as well. So, let us see an example, where we will use more than one underscores as digit separators as well as working with double value. Please have a look at the following example. Modify the main method as shown below.</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class</w:t>
      </w:r>
      <w:proofErr w:type="gramEnd"/>
      <w:r w:rsidRPr="00C61465">
        <w:rPr>
          <w:rFonts w:ascii="Maiandra GD" w:eastAsia="Times New Roman" w:hAnsi="Maiandra GD" w:cs="Consolas"/>
          <w:color w:val="CFD5E0"/>
          <w:sz w:val="24"/>
          <w:szCs w:val="24"/>
        </w:rPr>
        <w:t xml:space="preserve"> Program</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static</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void</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Main</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D19252"/>
          <w:sz w:val="24"/>
          <w:szCs w:val="24"/>
        </w:rPr>
        <w:t>var</w:t>
      </w:r>
      <w:proofErr w:type="gramEnd"/>
      <w:r w:rsidRPr="00C61465">
        <w:rPr>
          <w:rFonts w:ascii="Maiandra GD" w:eastAsia="Times New Roman" w:hAnsi="Maiandra GD" w:cs="Consolas"/>
          <w:color w:val="CFD5E0"/>
          <w:sz w:val="24"/>
          <w:szCs w:val="24"/>
        </w:rPr>
        <w:t xml:space="preserve"> myData1 = 1__2________3___4____5_____6;</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D19252"/>
          <w:sz w:val="24"/>
          <w:szCs w:val="24"/>
        </w:rPr>
        <w:t>var</w:t>
      </w:r>
      <w:proofErr w:type="gramEnd"/>
      <w:r w:rsidRPr="00C61465">
        <w:rPr>
          <w:rFonts w:ascii="Maiandra GD" w:eastAsia="Times New Roman" w:hAnsi="Maiandra GD" w:cs="Consolas"/>
          <w:color w:val="CFD5E0"/>
          <w:sz w:val="24"/>
          <w:szCs w:val="24"/>
        </w:rPr>
        <w:t xml:space="preserve"> myData2 = 1__2___3___4____5_____6.</w:t>
      </w:r>
      <w:r w:rsidRPr="00C61465">
        <w:rPr>
          <w:rFonts w:ascii="Maiandra GD" w:eastAsia="Times New Roman" w:hAnsi="Maiandra GD" w:cs="Consolas"/>
          <w:color w:val="4284AE"/>
          <w:sz w:val="24"/>
          <w:szCs w:val="24"/>
        </w:rPr>
        <w:t>79</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WriteLine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7CC379"/>
          <w:sz w:val="24"/>
          <w:szCs w:val="24"/>
        </w:rPr>
        <w:t>"bigNumber : {0}, bigNumberSplit : {1}"</w:t>
      </w:r>
      <w:r w:rsidRPr="00C61465">
        <w:rPr>
          <w:rFonts w:ascii="Maiandra GD" w:eastAsia="Times New Roman" w:hAnsi="Maiandra GD" w:cs="Consolas"/>
          <w:color w:val="CFD5E0"/>
          <w:sz w:val="24"/>
          <w:szCs w:val="24"/>
        </w:rPr>
        <w:t>, myData1, myData2</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WriteLine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7CC379"/>
          <w:sz w:val="24"/>
          <w:szCs w:val="24"/>
        </w:rPr>
        <w:t>"Press any key to exit."</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ReadKey</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Now when we run the application, it gives us the output as expected as shown in the below image.</w:t>
      </w:r>
    </w:p>
    <w:p w:rsid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noProof/>
          <w:color w:val="212529"/>
          <w:sz w:val="24"/>
          <w:szCs w:val="24"/>
          <w:bdr w:val="none" w:sz="0" w:space="0" w:color="auto" w:frame="1"/>
        </w:rPr>
        <w:lastRenderedPageBreak/>
        <w:drawing>
          <wp:inline distT="0" distB="0" distL="0" distR="0">
            <wp:extent cx="4253230" cy="563245"/>
            <wp:effectExtent l="19050" t="0" r="0" b="0"/>
            <wp:docPr id="18" name="Picture 18" descr="Digit Separato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git Separators in C#"/>
                    <pic:cNvPicPr>
                      <a:picLocks noChangeAspect="1" noChangeArrowheads="1"/>
                    </pic:cNvPicPr>
                  </pic:nvPicPr>
                  <pic:blipFill>
                    <a:blip r:embed="rId28"/>
                    <a:srcRect/>
                    <a:stretch>
                      <a:fillRect/>
                    </a:stretch>
                  </pic:blipFill>
                  <pic:spPr bwMode="auto">
                    <a:xfrm>
                      <a:off x="0" y="0"/>
                      <a:ext cx="4253230" cy="563245"/>
                    </a:xfrm>
                    <a:prstGeom prst="rect">
                      <a:avLst/>
                    </a:prstGeom>
                    <a:noFill/>
                    <a:ln w="9525">
                      <a:noFill/>
                      <a:miter lim="800000"/>
                      <a:headEnd/>
                      <a:tailEnd/>
                    </a:ln>
                  </pic:spPr>
                </pic:pic>
              </a:graphicData>
            </a:graphic>
          </wp:inline>
        </w:drawing>
      </w:r>
    </w:p>
    <w:p w:rsidR="001A60FB" w:rsidRPr="00C61465" w:rsidRDefault="001A60FB" w:rsidP="00C61465">
      <w:pPr>
        <w:shd w:val="clear" w:color="auto" w:fill="FFFFFF"/>
        <w:spacing w:after="0" w:line="240" w:lineRule="auto"/>
        <w:jc w:val="both"/>
        <w:textAlignment w:val="baseline"/>
        <w:rPr>
          <w:rFonts w:ascii="Maiandra GD" w:eastAsia="Times New Roman" w:hAnsi="Maiandra GD" w:cs="Segoe UI"/>
          <w:color w:val="212529"/>
          <w:sz w:val="24"/>
          <w:szCs w:val="24"/>
        </w:rPr>
      </w:pPr>
    </w:p>
    <w:p w:rsidR="00C61465" w:rsidRPr="00C61465" w:rsidRDefault="00C61465">
      <w:pPr>
        <w:pBdr>
          <w:bottom w:val="double" w:sz="6" w:space="1" w:color="auto"/>
        </w:pBdr>
        <w:rPr>
          <w:rFonts w:ascii="Maiandra GD" w:hAnsi="Maiandra GD"/>
          <w:sz w:val="24"/>
          <w:szCs w:val="24"/>
        </w:rPr>
      </w:pPr>
    </w:p>
    <w:p w:rsidR="00C61465" w:rsidRPr="00C61465" w:rsidRDefault="00C61465" w:rsidP="001A60FB">
      <w:pPr>
        <w:spacing w:after="48" w:line="240" w:lineRule="auto"/>
        <w:textAlignment w:val="baseline"/>
        <w:outlineLvl w:val="0"/>
        <w:rPr>
          <w:rFonts w:ascii="Maiandra GD" w:eastAsia="Times New Roman" w:hAnsi="Maiandra GD" w:cs="Segoe UI"/>
          <w:color w:val="212529"/>
          <w:sz w:val="24"/>
          <w:szCs w:val="24"/>
        </w:rPr>
      </w:pPr>
      <w:r w:rsidRPr="00C61465">
        <w:rPr>
          <w:rFonts w:ascii="Maiandra GD" w:eastAsia="Times New Roman" w:hAnsi="Maiandra GD" w:cs="Times New Roman"/>
          <w:b/>
          <w:color w:val="3A3A3A"/>
          <w:kern w:val="36"/>
          <w:sz w:val="24"/>
          <w:szCs w:val="24"/>
          <w:highlight w:val="yellow"/>
        </w:rPr>
        <w:t>Tuples in C#</w:t>
      </w:r>
      <w:r w:rsidR="001A60FB">
        <w:rPr>
          <w:rFonts w:ascii="Maiandra GD" w:eastAsia="Times New Roman" w:hAnsi="Maiandra GD" w:cs="Times New Roman"/>
          <w:b/>
          <w:color w:val="3A3A3A"/>
          <w:kern w:val="36"/>
          <w:sz w:val="24"/>
          <w:szCs w:val="24"/>
        </w:rPr>
        <w:t xml:space="preserve"> </w:t>
      </w:r>
    </w:p>
    <w:p w:rsidR="00C61465" w:rsidRPr="00C61465" w:rsidRDefault="00C61465" w:rsidP="00C61465">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C61465">
        <w:rPr>
          <w:rFonts w:ascii="Maiandra GD" w:eastAsia="Times New Roman" w:hAnsi="Maiandra GD" w:cs="Arial"/>
          <w:b/>
          <w:bCs/>
          <w:color w:val="000000"/>
          <w:sz w:val="24"/>
          <w:szCs w:val="24"/>
        </w:rPr>
        <w:t>Tuples in C# with Examples</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In this article, I am going to discuss the </w:t>
      </w:r>
      <w:r w:rsidRPr="00C61465">
        <w:rPr>
          <w:rFonts w:ascii="Maiandra GD" w:eastAsia="Times New Roman" w:hAnsi="Maiandra GD" w:cs="Arial"/>
          <w:b/>
          <w:bCs/>
          <w:color w:val="000000"/>
          <w:sz w:val="24"/>
          <w:szCs w:val="24"/>
        </w:rPr>
        <w:t>Tuples in C#</w:t>
      </w:r>
      <w:r w:rsidRPr="00C61465">
        <w:rPr>
          <w:rFonts w:ascii="Maiandra GD" w:eastAsia="Times New Roman" w:hAnsi="Maiandra GD" w:cs="Arial"/>
          <w:color w:val="000000"/>
          <w:sz w:val="24"/>
          <w:szCs w:val="24"/>
          <w:bdr w:val="none" w:sz="0" w:space="0" w:color="auto" w:frame="1"/>
        </w:rPr>
        <w:t> with Examples. Please read our previous article where we discussed the </w:t>
      </w:r>
      <w:hyperlink r:id="rId29" w:history="1">
        <w:r w:rsidRPr="00C61465">
          <w:rPr>
            <w:rFonts w:ascii="Maiandra GD" w:eastAsia="Times New Roman" w:hAnsi="Maiandra GD" w:cs="Arial"/>
            <w:b/>
            <w:bCs/>
            <w:color w:val="007BFF"/>
            <w:sz w:val="24"/>
            <w:szCs w:val="24"/>
          </w:rPr>
          <w:t>Digit Separators in C#</w:t>
        </w:r>
      </w:hyperlink>
      <w:r w:rsidRPr="00C61465">
        <w:rPr>
          <w:rFonts w:ascii="Maiandra GD" w:eastAsia="Times New Roman" w:hAnsi="Maiandra GD" w:cs="Arial"/>
          <w:color w:val="000000"/>
          <w:sz w:val="24"/>
          <w:szCs w:val="24"/>
          <w:bdr w:val="none" w:sz="0" w:space="0" w:color="auto" w:frame="1"/>
        </w:rPr>
        <w:t> with examples. As part of this article, we are going to discuss the following pointers.</w:t>
      </w:r>
    </w:p>
    <w:p w:rsidR="00C61465" w:rsidRPr="00C61465" w:rsidRDefault="00C61465" w:rsidP="00C61465">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b/>
          <w:bCs/>
          <w:color w:val="0000FF"/>
          <w:sz w:val="24"/>
          <w:szCs w:val="24"/>
        </w:rPr>
        <w:t>Why do we need Tuples in C#?</w:t>
      </w:r>
    </w:p>
    <w:p w:rsidR="00C61465" w:rsidRPr="00C61465" w:rsidRDefault="00C61465" w:rsidP="00C61465">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b/>
          <w:bCs/>
          <w:color w:val="0000FF"/>
          <w:sz w:val="24"/>
          <w:szCs w:val="24"/>
        </w:rPr>
        <w:t>What are the different ways to return more than one value from a method?</w:t>
      </w:r>
    </w:p>
    <w:p w:rsidR="00C61465" w:rsidRPr="00C61465" w:rsidRDefault="00C61465" w:rsidP="00C61465">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b/>
          <w:bCs/>
          <w:color w:val="0000FF"/>
          <w:sz w:val="24"/>
          <w:szCs w:val="24"/>
        </w:rPr>
        <w:t xml:space="preserve">Examples of Tuples </w:t>
      </w:r>
      <w:proofErr w:type="gramStart"/>
      <w:r w:rsidRPr="00C61465">
        <w:rPr>
          <w:rFonts w:ascii="Maiandra GD" w:eastAsia="Times New Roman" w:hAnsi="Maiandra GD" w:cs="Arial"/>
          <w:b/>
          <w:bCs/>
          <w:color w:val="0000FF"/>
          <w:sz w:val="24"/>
          <w:szCs w:val="24"/>
        </w:rPr>
        <w:t>Before</w:t>
      </w:r>
      <w:proofErr w:type="gramEnd"/>
      <w:r w:rsidRPr="00C61465">
        <w:rPr>
          <w:rFonts w:ascii="Maiandra GD" w:eastAsia="Times New Roman" w:hAnsi="Maiandra GD" w:cs="Arial"/>
          <w:b/>
          <w:bCs/>
          <w:color w:val="0000FF"/>
          <w:sz w:val="24"/>
          <w:szCs w:val="24"/>
        </w:rPr>
        <w:t xml:space="preserve"> C# 7.</w:t>
      </w:r>
    </w:p>
    <w:p w:rsidR="00C61465" w:rsidRPr="00C61465" w:rsidRDefault="00C61465" w:rsidP="00C61465">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b/>
          <w:bCs/>
          <w:color w:val="0000FF"/>
          <w:sz w:val="24"/>
          <w:szCs w:val="24"/>
        </w:rPr>
        <w:t xml:space="preserve">Understanding the Problems with the Tuples </w:t>
      </w:r>
      <w:proofErr w:type="gramStart"/>
      <w:r w:rsidRPr="00C61465">
        <w:rPr>
          <w:rFonts w:ascii="Maiandra GD" w:eastAsia="Times New Roman" w:hAnsi="Maiandra GD" w:cs="Arial"/>
          <w:b/>
          <w:bCs/>
          <w:color w:val="0000FF"/>
          <w:sz w:val="24"/>
          <w:szCs w:val="24"/>
        </w:rPr>
        <w:t>Before</w:t>
      </w:r>
      <w:proofErr w:type="gramEnd"/>
      <w:r w:rsidRPr="00C61465">
        <w:rPr>
          <w:rFonts w:ascii="Maiandra GD" w:eastAsia="Times New Roman" w:hAnsi="Maiandra GD" w:cs="Arial"/>
          <w:b/>
          <w:bCs/>
          <w:color w:val="0000FF"/>
          <w:sz w:val="24"/>
          <w:szCs w:val="24"/>
        </w:rPr>
        <w:t xml:space="preserve"> C# 7.</w:t>
      </w:r>
    </w:p>
    <w:p w:rsidR="00C61465" w:rsidRPr="00C61465" w:rsidRDefault="00C61465" w:rsidP="00C61465">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b/>
          <w:bCs/>
          <w:color w:val="0000FF"/>
          <w:sz w:val="24"/>
          <w:szCs w:val="24"/>
        </w:rPr>
        <w:t>How to use Tuples from C# 7.</w:t>
      </w:r>
    </w:p>
    <w:p w:rsidR="00C61465" w:rsidRPr="00C61465" w:rsidRDefault="00C61465" w:rsidP="00C61465">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b/>
          <w:bCs/>
          <w:color w:val="0000FF"/>
          <w:sz w:val="24"/>
          <w:szCs w:val="24"/>
        </w:rPr>
        <w:t>Tuples in C# with named Parameters</w:t>
      </w:r>
    </w:p>
    <w:p w:rsidR="00C61465" w:rsidRPr="00C61465" w:rsidRDefault="00C61465" w:rsidP="00C61465">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b/>
          <w:bCs/>
          <w:color w:val="0000FF"/>
          <w:sz w:val="24"/>
          <w:szCs w:val="24"/>
        </w:rPr>
        <w:t>Guidelines to use Tuples</w:t>
      </w:r>
    </w:p>
    <w:p w:rsidR="00C61465" w:rsidRPr="00C61465" w:rsidRDefault="00C61465" w:rsidP="00C6146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C61465">
        <w:rPr>
          <w:rFonts w:ascii="Maiandra GD" w:eastAsia="Times New Roman" w:hAnsi="Maiandra GD" w:cs="Arial"/>
          <w:b/>
          <w:bCs/>
          <w:color w:val="000000"/>
          <w:sz w:val="24"/>
          <w:szCs w:val="24"/>
        </w:rPr>
        <w:t>Why do we need Tuples in C#?</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If you want to return more than one value from a method then you need to use </w:t>
      </w:r>
      <w:r w:rsidRPr="00C61465">
        <w:rPr>
          <w:rFonts w:ascii="Maiandra GD" w:eastAsia="Times New Roman" w:hAnsi="Maiandra GD" w:cs="Arial"/>
          <w:b/>
          <w:bCs/>
          <w:color w:val="000000"/>
          <w:sz w:val="24"/>
          <w:szCs w:val="24"/>
        </w:rPr>
        <w:t>Tuples in C#</w:t>
      </w:r>
      <w:r w:rsidRPr="00C61465">
        <w:rPr>
          <w:rFonts w:ascii="Maiandra GD" w:eastAsia="Times New Roman" w:hAnsi="Maiandra GD" w:cs="Arial"/>
          <w:color w:val="000000"/>
          <w:sz w:val="24"/>
          <w:szCs w:val="24"/>
          <w:bdr w:val="none" w:sz="0" w:space="0" w:color="auto" w:frame="1"/>
        </w:rPr>
        <w:t>. And in the programming world, it is a very common thing to return multiple values from a method. Tuples are not completely new in C# 7. In .NET Framework 4.0, a set of </w:t>
      </w:r>
      <w:r w:rsidRPr="00C61465">
        <w:rPr>
          <w:rFonts w:ascii="Maiandra GD" w:eastAsia="Times New Roman" w:hAnsi="Maiandra GD" w:cs="Arial"/>
          <w:b/>
          <w:bCs/>
          <w:color w:val="000000"/>
          <w:sz w:val="24"/>
          <w:szCs w:val="24"/>
        </w:rPr>
        <w:t>Tuple</w:t>
      </w:r>
      <w:r w:rsidRPr="00C61465">
        <w:rPr>
          <w:rFonts w:ascii="Maiandra GD" w:eastAsia="Times New Roman" w:hAnsi="Maiandra GD" w:cs="Arial"/>
          <w:color w:val="000000"/>
          <w:sz w:val="24"/>
          <w:szCs w:val="24"/>
          <w:bdr w:val="none" w:sz="0" w:space="0" w:color="auto" w:frame="1"/>
        </w:rPr>
        <w:t> classes has been introduced in the </w:t>
      </w:r>
      <w:r w:rsidRPr="00C61465">
        <w:rPr>
          <w:rFonts w:ascii="Maiandra GD" w:eastAsia="Times New Roman" w:hAnsi="Maiandra GD" w:cs="Arial"/>
          <w:b/>
          <w:bCs/>
          <w:color w:val="000000"/>
          <w:sz w:val="24"/>
          <w:szCs w:val="24"/>
        </w:rPr>
        <w:t>System</w:t>
      </w:r>
      <w:r w:rsidRPr="00C61465">
        <w:rPr>
          <w:rFonts w:ascii="Maiandra GD" w:eastAsia="Times New Roman" w:hAnsi="Maiandra GD" w:cs="Arial"/>
          <w:color w:val="000000"/>
          <w:sz w:val="24"/>
          <w:szCs w:val="24"/>
          <w:bdr w:val="none" w:sz="0" w:space="0" w:color="auto" w:frame="1"/>
        </w:rPr>
        <w:t> namespace. Tuples in C# 7, provide a better mechanism to return multiple values from a method.</w:t>
      </w:r>
    </w:p>
    <w:p w:rsidR="00C61465" w:rsidRPr="00C61465" w:rsidRDefault="00C61465" w:rsidP="00C6146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C61465">
        <w:rPr>
          <w:rFonts w:ascii="Maiandra GD" w:eastAsia="Times New Roman" w:hAnsi="Maiandra GD" w:cs="Arial"/>
          <w:b/>
          <w:bCs/>
          <w:color w:val="000000"/>
          <w:sz w:val="24"/>
          <w:szCs w:val="24"/>
        </w:rPr>
        <w:t>What are the different ways to return more than one value from a method in C#?</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Following are the different mechanisms available in C# to return multiple values from a method:</w:t>
      </w:r>
    </w:p>
    <w:p w:rsidR="00C61465" w:rsidRPr="00C61465" w:rsidRDefault="00C61465" w:rsidP="00C61465">
      <w:pPr>
        <w:numPr>
          <w:ilvl w:val="0"/>
          <w:numId w:val="8"/>
        </w:num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b/>
          <w:bCs/>
          <w:color w:val="000000"/>
          <w:sz w:val="24"/>
          <w:szCs w:val="24"/>
        </w:rPr>
        <w:t>Using Custom DataType:</w:t>
      </w:r>
      <w:r w:rsidRPr="00C61465">
        <w:rPr>
          <w:rFonts w:ascii="Maiandra GD" w:eastAsia="Times New Roman" w:hAnsi="Maiandra GD" w:cs="Arial"/>
          <w:color w:val="000000"/>
          <w:sz w:val="24"/>
          <w:szCs w:val="24"/>
          <w:bdr w:val="none" w:sz="0" w:space="0" w:color="auto" w:frame="1"/>
        </w:rPr>
        <w:t> You can return multiple values from a method by using a </w:t>
      </w:r>
      <w:r w:rsidRPr="00C61465">
        <w:rPr>
          <w:rFonts w:ascii="Maiandra GD" w:eastAsia="Times New Roman" w:hAnsi="Maiandra GD" w:cs="Arial"/>
          <w:b/>
          <w:bCs/>
          <w:color w:val="000000"/>
          <w:sz w:val="24"/>
          <w:szCs w:val="24"/>
        </w:rPr>
        <w:t>custom data type (i.e. class)</w:t>
      </w:r>
      <w:r w:rsidRPr="00C61465">
        <w:rPr>
          <w:rFonts w:ascii="Maiandra GD" w:eastAsia="Times New Roman" w:hAnsi="Maiandra GD" w:cs="Arial"/>
          <w:color w:val="000000"/>
          <w:sz w:val="24"/>
          <w:szCs w:val="24"/>
          <w:bdr w:val="none" w:sz="0" w:space="0" w:color="auto" w:frame="1"/>
        </w:rPr>
        <w:t> as the return type of the method. But sometimes we don’t need or don’t want to use classes and objects because that’s just too much for the given purpose.</w:t>
      </w:r>
    </w:p>
    <w:p w:rsidR="00C61465" w:rsidRPr="00C61465" w:rsidRDefault="00C61465" w:rsidP="00C61465">
      <w:pPr>
        <w:numPr>
          <w:ilvl w:val="0"/>
          <w:numId w:val="8"/>
        </w:num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b/>
          <w:bCs/>
          <w:color w:val="000000"/>
          <w:sz w:val="24"/>
          <w:szCs w:val="24"/>
        </w:rPr>
        <w:t>Using Ref and Out variable:</w:t>
      </w:r>
      <w:r w:rsidRPr="00C61465">
        <w:rPr>
          <w:rFonts w:ascii="Maiandra GD" w:eastAsia="Times New Roman" w:hAnsi="Maiandra GD" w:cs="Arial"/>
          <w:color w:val="000000"/>
          <w:sz w:val="24"/>
          <w:szCs w:val="24"/>
          <w:bdr w:val="none" w:sz="0" w:space="0" w:color="auto" w:frame="1"/>
        </w:rPr>
        <w:t> You can also return more than one value from the method either by using the </w:t>
      </w:r>
      <w:r w:rsidRPr="00C61465">
        <w:rPr>
          <w:rFonts w:ascii="Maiandra GD" w:eastAsia="Times New Roman" w:hAnsi="Maiandra GD" w:cs="Arial"/>
          <w:b/>
          <w:bCs/>
          <w:color w:val="000000"/>
          <w:sz w:val="24"/>
          <w:szCs w:val="24"/>
        </w:rPr>
        <w:t>“out”</w:t>
      </w:r>
      <w:r w:rsidRPr="00C61465">
        <w:rPr>
          <w:rFonts w:ascii="Maiandra GD" w:eastAsia="Times New Roman" w:hAnsi="Maiandra GD" w:cs="Arial"/>
          <w:color w:val="000000"/>
          <w:sz w:val="24"/>
          <w:szCs w:val="24"/>
          <w:bdr w:val="none" w:sz="0" w:space="0" w:color="auto" w:frame="1"/>
        </w:rPr>
        <w:t> or </w:t>
      </w:r>
      <w:r w:rsidRPr="00C61465">
        <w:rPr>
          <w:rFonts w:ascii="Maiandra GD" w:eastAsia="Times New Roman" w:hAnsi="Maiandra GD" w:cs="Arial"/>
          <w:b/>
          <w:bCs/>
          <w:color w:val="000000"/>
          <w:sz w:val="24"/>
          <w:szCs w:val="24"/>
        </w:rPr>
        <w:t>“ref”</w:t>
      </w:r>
      <w:r w:rsidRPr="00C61465">
        <w:rPr>
          <w:rFonts w:ascii="Maiandra GD" w:eastAsia="Times New Roman" w:hAnsi="Maiandra GD" w:cs="Segoe UI"/>
          <w:color w:val="212529"/>
          <w:sz w:val="24"/>
          <w:szCs w:val="24"/>
        </w:rPr>
        <w:t> </w:t>
      </w:r>
      <w:r w:rsidRPr="00C61465">
        <w:rPr>
          <w:rFonts w:ascii="Maiandra GD" w:eastAsia="Times New Roman" w:hAnsi="Maiandra GD" w:cs="Arial"/>
          <w:color w:val="000000"/>
          <w:sz w:val="24"/>
          <w:szCs w:val="24"/>
          <w:bdr w:val="none" w:sz="0" w:space="0" w:color="auto" w:frame="1"/>
        </w:rPr>
        <w:t>parameters. Using </w:t>
      </w:r>
      <w:r w:rsidRPr="00C61465">
        <w:rPr>
          <w:rFonts w:ascii="Maiandra GD" w:eastAsia="Times New Roman" w:hAnsi="Maiandra GD" w:cs="Arial"/>
          <w:b/>
          <w:bCs/>
          <w:color w:val="000000"/>
          <w:sz w:val="24"/>
          <w:szCs w:val="24"/>
        </w:rPr>
        <w:t>“out”</w:t>
      </w:r>
      <w:r w:rsidRPr="00C61465">
        <w:rPr>
          <w:rFonts w:ascii="Maiandra GD" w:eastAsia="Times New Roman" w:hAnsi="Maiandra GD" w:cs="Arial"/>
          <w:color w:val="000000"/>
          <w:sz w:val="24"/>
          <w:szCs w:val="24"/>
          <w:bdr w:val="none" w:sz="0" w:space="0" w:color="auto" w:frame="1"/>
        </w:rPr>
        <w:t> or </w:t>
      </w:r>
      <w:r w:rsidRPr="00C61465">
        <w:rPr>
          <w:rFonts w:ascii="Maiandra GD" w:eastAsia="Times New Roman" w:hAnsi="Maiandra GD" w:cs="Arial"/>
          <w:b/>
          <w:bCs/>
          <w:color w:val="000000"/>
          <w:sz w:val="24"/>
          <w:szCs w:val="24"/>
        </w:rPr>
        <w:t>“ref”</w:t>
      </w:r>
      <w:r w:rsidRPr="00C61465">
        <w:rPr>
          <w:rFonts w:ascii="Maiandra GD" w:eastAsia="Times New Roman" w:hAnsi="Maiandra GD" w:cs="Arial"/>
          <w:color w:val="000000"/>
          <w:sz w:val="24"/>
          <w:szCs w:val="24"/>
          <w:bdr w:val="none" w:sz="0" w:space="0" w:color="auto" w:frame="1"/>
        </w:rPr>
        <w:t> parameters is quite difficult to understand and moreover, the </w:t>
      </w:r>
      <w:r w:rsidRPr="00C61465">
        <w:rPr>
          <w:rFonts w:ascii="Maiandra GD" w:eastAsia="Times New Roman" w:hAnsi="Maiandra GD" w:cs="Arial"/>
          <w:b/>
          <w:bCs/>
          <w:color w:val="000000"/>
          <w:sz w:val="24"/>
          <w:szCs w:val="24"/>
        </w:rPr>
        <w:t>“out” and “ref”</w:t>
      </w:r>
      <w:r w:rsidRPr="00C61465">
        <w:rPr>
          <w:rFonts w:ascii="Maiandra GD" w:eastAsia="Times New Roman" w:hAnsi="Maiandra GD" w:cs="Arial"/>
          <w:color w:val="000000"/>
          <w:sz w:val="24"/>
          <w:szCs w:val="24"/>
          <w:bdr w:val="none" w:sz="0" w:space="0" w:color="auto" w:frame="1"/>
        </w:rPr>
        <w:t> parameters will not work with the async methods.</w:t>
      </w:r>
    </w:p>
    <w:p w:rsidR="00C61465" w:rsidRPr="00C61465" w:rsidRDefault="00C61465" w:rsidP="00C61465">
      <w:pPr>
        <w:numPr>
          <w:ilvl w:val="0"/>
          <w:numId w:val="8"/>
        </w:num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b/>
          <w:bCs/>
          <w:color w:val="000000"/>
          <w:sz w:val="24"/>
          <w:szCs w:val="24"/>
        </w:rPr>
        <w:t>Using dynamic keyword:</w:t>
      </w:r>
      <w:r w:rsidRPr="00C61465">
        <w:rPr>
          <w:rFonts w:ascii="Maiandra GD" w:eastAsia="Times New Roman" w:hAnsi="Maiandra GD" w:cs="Arial"/>
          <w:color w:val="000000"/>
          <w:sz w:val="24"/>
          <w:szCs w:val="24"/>
          <w:bdr w:val="none" w:sz="0" w:space="0" w:color="auto" w:frame="1"/>
        </w:rPr>
        <w:t> You can also return multiple values from a method by using the dynamic keyword as the return type. The </w:t>
      </w:r>
      <w:r w:rsidRPr="00C61465">
        <w:rPr>
          <w:rFonts w:ascii="Maiandra GD" w:eastAsia="Times New Roman" w:hAnsi="Maiandra GD" w:cs="Arial"/>
          <w:b/>
          <w:bCs/>
          <w:color w:val="000000"/>
          <w:sz w:val="24"/>
          <w:szCs w:val="24"/>
        </w:rPr>
        <w:t>dynamic</w:t>
      </w:r>
      <w:r w:rsidRPr="00C61465">
        <w:rPr>
          <w:rFonts w:ascii="Maiandra GD" w:eastAsia="Times New Roman" w:hAnsi="Maiandra GD" w:cs="Arial"/>
          <w:color w:val="000000"/>
          <w:sz w:val="24"/>
          <w:szCs w:val="24"/>
          <w:bdr w:val="none" w:sz="0" w:space="0" w:color="auto" w:frame="1"/>
        </w:rPr>
        <w:t> keyword was introduced in C# 4. But from a performance point of view, we probably don’t want to use dynamic. </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As I already told tuples are not new to C# 7. They come with much more improvements in C# 7. So, let us first understand the Tuples which are there before C# 7, and then we will see what improvements they have done with types in C# 7.</w:t>
      </w:r>
    </w:p>
    <w:p w:rsidR="00C61465" w:rsidRPr="00C61465" w:rsidRDefault="00C61465" w:rsidP="00C6146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C61465">
        <w:rPr>
          <w:rFonts w:ascii="Maiandra GD" w:eastAsia="Times New Roman" w:hAnsi="Maiandra GD" w:cs="Arial"/>
          <w:b/>
          <w:bCs/>
          <w:color w:val="000000"/>
          <w:sz w:val="24"/>
          <w:szCs w:val="24"/>
        </w:rPr>
        <w:t xml:space="preserve">Tuples </w:t>
      </w:r>
      <w:proofErr w:type="gramStart"/>
      <w:r w:rsidRPr="00C61465">
        <w:rPr>
          <w:rFonts w:ascii="Maiandra GD" w:eastAsia="Times New Roman" w:hAnsi="Maiandra GD" w:cs="Arial"/>
          <w:b/>
          <w:bCs/>
          <w:color w:val="000000"/>
          <w:sz w:val="24"/>
          <w:szCs w:val="24"/>
        </w:rPr>
        <w:t>Before</w:t>
      </w:r>
      <w:proofErr w:type="gramEnd"/>
      <w:r w:rsidRPr="00C61465">
        <w:rPr>
          <w:rFonts w:ascii="Maiandra GD" w:eastAsia="Times New Roman" w:hAnsi="Maiandra GD" w:cs="Arial"/>
          <w:b/>
          <w:bCs/>
          <w:color w:val="000000"/>
          <w:sz w:val="24"/>
          <w:szCs w:val="24"/>
        </w:rPr>
        <w:t xml:space="preserve"> C# 7:</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lastRenderedPageBreak/>
        <w:t>In the following example, we are returning two values (integer and double) from the Calculate method using the Tuple class. In the following example, within the calculate method we create an instance of the Tuple class by calling the static Create method of the Tuple class. To the static Create method, we are passing the required integer and double values that we want to return from the method. In the Main method, we are storing the result in a Tuple variable and then accessing the first value i.e. count using the item1 property and the second value using the item2 property.</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using</w:t>
      </w:r>
      <w:proofErr w:type="gramEnd"/>
      <w:r w:rsidRPr="00C61465">
        <w:rPr>
          <w:rFonts w:ascii="Maiandra GD" w:eastAsia="Times New Roman" w:hAnsi="Maiandra GD" w:cs="Consolas"/>
          <w:b/>
          <w:bCs/>
          <w:color w:val="D171DD"/>
          <w:sz w:val="24"/>
          <w:szCs w:val="24"/>
        </w:rPr>
        <w:t xml:space="preserve"> </w:t>
      </w:r>
      <w:r w:rsidRPr="00C61465">
        <w:rPr>
          <w:rFonts w:ascii="Maiandra GD" w:eastAsia="Times New Roman" w:hAnsi="Maiandra GD" w:cs="Consolas"/>
          <w:i/>
          <w:iCs/>
          <w:color w:val="4284AE"/>
          <w:sz w:val="24"/>
          <w:szCs w:val="24"/>
        </w:rPr>
        <w:t>System;</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using</w:t>
      </w:r>
      <w:proofErr w:type="gramEnd"/>
      <w:r w:rsidRPr="00C61465">
        <w:rPr>
          <w:rFonts w:ascii="Maiandra GD" w:eastAsia="Times New Roman" w:hAnsi="Maiandra GD" w:cs="Consolas"/>
          <w:b/>
          <w:bCs/>
          <w:color w:val="D171DD"/>
          <w:sz w:val="24"/>
          <w:szCs w:val="24"/>
        </w:rPr>
        <w:t xml:space="preserve"> </w:t>
      </w:r>
      <w:r w:rsidRPr="00C61465">
        <w:rPr>
          <w:rFonts w:ascii="Maiandra GD" w:eastAsia="Times New Roman" w:hAnsi="Maiandra GD" w:cs="Consolas"/>
          <w:i/>
          <w:iCs/>
          <w:color w:val="4284AE"/>
          <w:sz w:val="24"/>
          <w:szCs w:val="24"/>
        </w:rPr>
        <w:t>System.Collections.Generic;</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namespace</w:t>
      </w:r>
      <w:proofErr w:type="gramEnd"/>
      <w:r w:rsidRPr="00C61465">
        <w:rPr>
          <w:rFonts w:ascii="Maiandra GD" w:eastAsia="Times New Roman" w:hAnsi="Maiandra GD" w:cs="Consolas"/>
          <w:b/>
          <w:bCs/>
          <w:color w:val="D171DD"/>
          <w:sz w:val="24"/>
          <w:szCs w:val="24"/>
        </w:rPr>
        <w:t xml:space="preserve"> </w:t>
      </w:r>
      <w:r w:rsidRPr="00C61465">
        <w:rPr>
          <w:rFonts w:ascii="Maiandra GD" w:eastAsia="Times New Roman" w:hAnsi="Maiandra GD" w:cs="Consolas"/>
          <w:i/>
          <w:iCs/>
          <w:color w:val="4284AE"/>
          <w:sz w:val="24"/>
          <w:szCs w:val="24"/>
        </w:rPr>
        <w:t>TulesDemo</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class</w:t>
      </w:r>
      <w:proofErr w:type="gramEnd"/>
      <w:r w:rsidRPr="00C61465">
        <w:rPr>
          <w:rFonts w:ascii="Maiandra GD" w:eastAsia="Times New Roman" w:hAnsi="Maiandra GD" w:cs="Consolas"/>
          <w:color w:val="CFD5E0"/>
          <w:sz w:val="24"/>
          <w:szCs w:val="24"/>
        </w:rPr>
        <w:t xml:space="preserve"> Program</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static</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void</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Main</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D19252"/>
          <w:sz w:val="24"/>
          <w:szCs w:val="24"/>
        </w:rPr>
        <w:t>var</w:t>
      </w:r>
      <w:proofErr w:type="gramEnd"/>
      <w:r w:rsidRPr="00C61465">
        <w:rPr>
          <w:rFonts w:ascii="Maiandra GD" w:eastAsia="Times New Roman" w:hAnsi="Maiandra GD" w:cs="Consolas"/>
          <w:color w:val="CFD5E0"/>
          <w:sz w:val="24"/>
          <w:szCs w:val="24"/>
        </w:rPr>
        <w:t xml:space="preserve"> values = </w:t>
      </w:r>
      <w:r w:rsidRPr="00C61465">
        <w:rPr>
          <w:rFonts w:ascii="Maiandra GD" w:eastAsia="Times New Roman" w:hAnsi="Maiandra GD" w:cs="Consolas"/>
          <w:color w:val="4284AE"/>
          <w:sz w:val="24"/>
          <w:szCs w:val="24"/>
        </w:rPr>
        <w:t>new</w:t>
      </w:r>
      <w:r w:rsidRPr="00C61465">
        <w:rPr>
          <w:rFonts w:ascii="Maiandra GD" w:eastAsia="Times New Roman" w:hAnsi="Maiandra GD" w:cs="Consolas"/>
          <w:color w:val="CFD5E0"/>
          <w:sz w:val="24"/>
          <w:szCs w:val="24"/>
        </w:rPr>
        <w:t xml:space="preserve"> List</w:t>
      </w:r>
      <w:r w:rsidRPr="00C61465">
        <w:rPr>
          <w:rFonts w:ascii="Maiandra GD" w:eastAsia="Times New Roman" w:hAnsi="Maiandra GD" w:cs="Consolas"/>
          <w:b/>
          <w:bCs/>
          <w:color w:val="6B7C8B"/>
          <w:sz w:val="24"/>
          <w:szCs w:val="24"/>
        </w:rPr>
        <w:t>&lt;</w:t>
      </w:r>
      <w:r w:rsidRPr="00C61465">
        <w:rPr>
          <w:rFonts w:ascii="Maiandra GD" w:eastAsia="Times New Roman" w:hAnsi="Maiandra GD" w:cs="Consolas"/>
          <w:b/>
          <w:bCs/>
          <w:color w:val="D171DD"/>
          <w:sz w:val="24"/>
          <w:szCs w:val="24"/>
        </w:rPr>
        <w:t>double</w:t>
      </w:r>
      <w:r w:rsidRPr="00C61465">
        <w:rPr>
          <w:rFonts w:ascii="Maiandra GD" w:eastAsia="Times New Roman" w:hAnsi="Maiandra GD" w:cs="Consolas"/>
          <w:b/>
          <w:bCs/>
          <w:color w:val="6B7C8B"/>
          <w:sz w:val="24"/>
          <w:szCs w:val="24"/>
        </w:rPr>
        <w:t>&gt;()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D19A66"/>
          <w:sz w:val="24"/>
          <w:szCs w:val="24"/>
        </w:rPr>
        <w:t>10</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D19A66"/>
          <w:sz w:val="24"/>
          <w:szCs w:val="24"/>
        </w:rPr>
        <w:t>20</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D19A66"/>
          <w:sz w:val="24"/>
          <w:szCs w:val="24"/>
        </w:rPr>
        <w:t>30</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D19A66"/>
          <w:sz w:val="24"/>
          <w:szCs w:val="24"/>
        </w:rPr>
        <w:t>40</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D19A66"/>
          <w:sz w:val="24"/>
          <w:szCs w:val="24"/>
        </w:rPr>
        <w:t>50</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CFD5E0"/>
          <w:sz w:val="24"/>
          <w:szCs w:val="24"/>
        </w:rPr>
        <w:t>Tuple</w:t>
      </w:r>
      <w:r w:rsidRPr="00C61465">
        <w:rPr>
          <w:rFonts w:ascii="Maiandra GD" w:eastAsia="Times New Roman" w:hAnsi="Maiandra GD" w:cs="Consolas"/>
          <w:b/>
          <w:bCs/>
          <w:color w:val="6B7C8B"/>
          <w:sz w:val="24"/>
          <w:szCs w:val="24"/>
        </w:rPr>
        <w:t>&lt;</w:t>
      </w:r>
      <w:r w:rsidRPr="00C61465">
        <w:rPr>
          <w:rFonts w:ascii="Maiandra GD" w:eastAsia="Times New Roman" w:hAnsi="Maiandra GD" w:cs="Consolas"/>
          <w:b/>
          <w:bCs/>
          <w:color w:val="D171DD"/>
          <w:sz w:val="24"/>
          <w:szCs w:val="24"/>
        </w:rPr>
        <w:t>int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double</w:t>
      </w:r>
      <w:r w:rsidRPr="00C61465">
        <w:rPr>
          <w:rFonts w:ascii="Maiandra GD" w:eastAsia="Times New Roman" w:hAnsi="Maiandra GD" w:cs="Consolas"/>
          <w:b/>
          <w:bCs/>
          <w:color w:val="6B7C8B"/>
          <w:sz w:val="24"/>
          <w:szCs w:val="24"/>
        </w:rPr>
        <w:t>&gt;</w:t>
      </w:r>
      <w:r w:rsidRPr="00C61465">
        <w:rPr>
          <w:rFonts w:ascii="Maiandra GD" w:eastAsia="Times New Roman" w:hAnsi="Maiandra GD" w:cs="Consolas"/>
          <w:color w:val="CFD5E0"/>
          <w:sz w:val="24"/>
          <w:szCs w:val="24"/>
        </w:rPr>
        <w:t xml:space="preserve"> t = </w:t>
      </w:r>
      <w:proofErr w:type="gramStart"/>
      <w:r w:rsidRPr="00C61465">
        <w:rPr>
          <w:rFonts w:ascii="Maiandra GD" w:eastAsia="Times New Roman" w:hAnsi="Maiandra GD" w:cs="Consolas"/>
          <w:color w:val="4284AE"/>
          <w:sz w:val="24"/>
          <w:szCs w:val="24"/>
        </w:rPr>
        <w:t>Calulate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CFD5E0"/>
          <w:sz w:val="24"/>
          <w:szCs w:val="24"/>
        </w:rPr>
        <w:t>values</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WriteLine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CFD5E0"/>
          <w:sz w:val="24"/>
          <w:szCs w:val="24"/>
        </w:rPr>
        <w:t>$</w:t>
      </w:r>
      <w:r w:rsidRPr="00C61465">
        <w:rPr>
          <w:rFonts w:ascii="Maiandra GD" w:eastAsia="Times New Roman" w:hAnsi="Maiandra GD" w:cs="Consolas"/>
          <w:color w:val="7CC379"/>
          <w:sz w:val="24"/>
          <w:szCs w:val="24"/>
        </w:rPr>
        <w:t>"There are {t.Item1} values and their sum is {t.Item2}"</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ReadKey</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6B7C8B"/>
          <w:sz w:val="24"/>
          <w:szCs w:val="24"/>
        </w:rPr>
        <w:t>//Declaring the return type as Tuple&lt;int, double&gt;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private</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static</w:t>
      </w:r>
      <w:r w:rsidRPr="00C61465">
        <w:rPr>
          <w:rFonts w:ascii="Maiandra GD" w:eastAsia="Times New Roman" w:hAnsi="Maiandra GD" w:cs="Consolas"/>
          <w:color w:val="CFD5E0"/>
          <w:sz w:val="24"/>
          <w:szCs w:val="24"/>
        </w:rPr>
        <w:t xml:space="preserve"> Tuple</w:t>
      </w:r>
      <w:r w:rsidRPr="00C61465">
        <w:rPr>
          <w:rFonts w:ascii="Maiandra GD" w:eastAsia="Times New Roman" w:hAnsi="Maiandra GD" w:cs="Consolas"/>
          <w:b/>
          <w:bCs/>
          <w:color w:val="6B7C8B"/>
          <w:sz w:val="24"/>
          <w:szCs w:val="24"/>
        </w:rPr>
        <w:t>&lt;</w:t>
      </w:r>
      <w:r w:rsidRPr="00C61465">
        <w:rPr>
          <w:rFonts w:ascii="Maiandra GD" w:eastAsia="Times New Roman" w:hAnsi="Maiandra GD" w:cs="Consolas"/>
          <w:b/>
          <w:bCs/>
          <w:color w:val="D171DD"/>
          <w:sz w:val="24"/>
          <w:szCs w:val="24"/>
        </w:rPr>
        <w:t>int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double</w:t>
      </w:r>
      <w:r w:rsidRPr="00C61465">
        <w:rPr>
          <w:rFonts w:ascii="Maiandra GD" w:eastAsia="Times New Roman" w:hAnsi="Maiandra GD" w:cs="Consolas"/>
          <w:b/>
          <w:bCs/>
          <w:color w:val="6B7C8B"/>
          <w:sz w:val="24"/>
          <w:szCs w:val="24"/>
        </w:rPr>
        <w:t>&gt;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Calulate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IEnumerable</w:t>
      </w:r>
      <w:r w:rsidRPr="00C61465">
        <w:rPr>
          <w:rFonts w:ascii="Maiandra GD" w:eastAsia="Times New Roman" w:hAnsi="Maiandra GD" w:cs="Consolas"/>
          <w:b/>
          <w:bCs/>
          <w:color w:val="6B7C8B"/>
          <w:sz w:val="24"/>
          <w:szCs w:val="24"/>
        </w:rPr>
        <w:t>&lt;</w:t>
      </w:r>
      <w:r w:rsidRPr="00C61465">
        <w:rPr>
          <w:rFonts w:ascii="Maiandra GD" w:eastAsia="Times New Roman" w:hAnsi="Maiandra GD" w:cs="Consolas"/>
          <w:b/>
          <w:bCs/>
          <w:color w:val="D171DD"/>
          <w:sz w:val="24"/>
          <w:szCs w:val="24"/>
        </w:rPr>
        <w:t>double</w:t>
      </w:r>
      <w:r w:rsidRPr="00C61465">
        <w:rPr>
          <w:rFonts w:ascii="Maiandra GD" w:eastAsia="Times New Roman" w:hAnsi="Maiandra GD" w:cs="Consolas"/>
          <w:b/>
          <w:bCs/>
          <w:color w:val="6B7C8B"/>
          <w:sz w:val="24"/>
          <w:szCs w:val="24"/>
        </w:rPr>
        <w:t>&gt;</w:t>
      </w:r>
      <w:r w:rsidRPr="00C61465">
        <w:rPr>
          <w:rFonts w:ascii="Maiandra GD" w:eastAsia="Times New Roman" w:hAnsi="Maiandra GD" w:cs="Consolas"/>
          <w:color w:val="CFD5E0"/>
          <w:sz w:val="24"/>
          <w:szCs w:val="24"/>
        </w:rPr>
        <w:t xml:space="preserve"> values</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int</w:t>
      </w:r>
      <w:proofErr w:type="gramEnd"/>
      <w:r w:rsidRPr="00C61465">
        <w:rPr>
          <w:rFonts w:ascii="Maiandra GD" w:eastAsia="Times New Roman" w:hAnsi="Maiandra GD" w:cs="Consolas"/>
          <w:color w:val="CFD5E0"/>
          <w:sz w:val="24"/>
          <w:szCs w:val="24"/>
        </w:rPr>
        <w:t xml:space="preserve"> count = </w:t>
      </w:r>
      <w:r w:rsidRPr="00C61465">
        <w:rPr>
          <w:rFonts w:ascii="Maiandra GD" w:eastAsia="Times New Roman" w:hAnsi="Maiandra GD" w:cs="Consolas"/>
          <w:color w:val="D19A66"/>
          <w:sz w:val="24"/>
          <w:szCs w:val="24"/>
        </w:rPr>
        <w:t>0</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double</w:t>
      </w:r>
      <w:proofErr w:type="gramEnd"/>
      <w:r w:rsidRPr="00C61465">
        <w:rPr>
          <w:rFonts w:ascii="Maiandra GD" w:eastAsia="Times New Roman" w:hAnsi="Maiandra GD" w:cs="Consolas"/>
          <w:color w:val="CFD5E0"/>
          <w:sz w:val="24"/>
          <w:szCs w:val="24"/>
        </w:rPr>
        <w:t xml:space="preserve"> sum = </w:t>
      </w:r>
      <w:r w:rsidRPr="00C61465">
        <w:rPr>
          <w:rFonts w:ascii="Maiandra GD" w:eastAsia="Times New Roman" w:hAnsi="Maiandra GD" w:cs="Consolas"/>
          <w:color w:val="4284AE"/>
          <w:sz w:val="24"/>
          <w:szCs w:val="24"/>
        </w:rPr>
        <w:t>0</w:t>
      </w:r>
      <w:r w:rsidRPr="00C61465">
        <w:rPr>
          <w:rFonts w:ascii="Maiandra GD" w:eastAsia="Times New Roman" w:hAnsi="Maiandra GD" w:cs="Consolas"/>
          <w:color w:val="CFD5E0"/>
          <w:sz w:val="24"/>
          <w:szCs w:val="24"/>
        </w:rPr>
        <w:t>.</w:t>
      </w:r>
      <w:r w:rsidRPr="00C61465">
        <w:rPr>
          <w:rFonts w:ascii="Maiandra GD" w:eastAsia="Times New Roman" w:hAnsi="Maiandra GD" w:cs="Consolas"/>
          <w:color w:val="D19A66"/>
          <w:sz w:val="24"/>
          <w:szCs w:val="24"/>
        </w:rPr>
        <w:t>0</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foreach</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D19252"/>
          <w:sz w:val="24"/>
          <w:szCs w:val="24"/>
        </w:rPr>
        <w:t>var</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value</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in</w:t>
      </w:r>
      <w:r w:rsidRPr="00C61465">
        <w:rPr>
          <w:rFonts w:ascii="Maiandra GD" w:eastAsia="Times New Roman" w:hAnsi="Maiandra GD" w:cs="Consolas"/>
          <w:color w:val="CFD5E0"/>
          <w:sz w:val="24"/>
          <w:szCs w:val="24"/>
        </w:rPr>
        <w:t xml:space="preserve"> values</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count</w:t>
      </w:r>
      <w:proofErr w:type="gramEnd"/>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sum</w:t>
      </w:r>
      <w:proofErr w:type="gramEnd"/>
      <w:r w:rsidRPr="00C61465">
        <w:rPr>
          <w:rFonts w:ascii="Maiandra GD" w:eastAsia="Times New Roman" w:hAnsi="Maiandra GD" w:cs="Consolas"/>
          <w:color w:val="CFD5E0"/>
          <w:sz w:val="24"/>
          <w:szCs w:val="24"/>
        </w:rPr>
        <w:t xml:space="preserve"> += </w:t>
      </w:r>
      <w:r w:rsidRPr="00C61465">
        <w:rPr>
          <w:rFonts w:ascii="Maiandra GD" w:eastAsia="Times New Roman" w:hAnsi="Maiandra GD" w:cs="Consolas"/>
          <w:b/>
          <w:bCs/>
          <w:color w:val="D171DD"/>
          <w:sz w:val="24"/>
          <w:szCs w:val="24"/>
        </w:rPr>
        <w:t>value</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6B7C8B"/>
          <w:sz w:val="24"/>
          <w:szCs w:val="24"/>
        </w:rPr>
        <w:t>//Creating an object of Tuple class by calling the static Create method</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CFD5E0"/>
          <w:sz w:val="24"/>
          <w:szCs w:val="24"/>
        </w:rPr>
        <w:t>Tuple</w:t>
      </w:r>
      <w:r w:rsidRPr="00C61465">
        <w:rPr>
          <w:rFonts w:ascii="Maiandra GD" w:eastAsia="Times New Roman" w:hAnsi="Maiandra GD" w:cs="Consolas"/>
          <w:b/>
          <w:bCs/>
          <w:color w:val="6B7C8B"/>
          <w:sz w:val="24"/>
          <w:szCs w:val="24"/>
        </w:rPr>
        <w:t>&lt;</w:t>
      </w:r>
      <w:r w:rsidRPr="00C61465">
        <w:rPr>
          <w:rFonts w:ascii="Maiandra GD" w:eastAsia="Times New Roman" w:hAnsi="Maiandra GD" w:cs="Consolas"/>
          <w:b/>
          <w:bCs/>
          <w:color w:val="D171DD"/>
          <w:sz w:val="24"/>
          <w:szCs w:val="24"/>
        </w:rPr>
        <w:t>int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double</w:t>
      </w:r>
      <w:r w:rsidRPr="00C61465">
        <w:rPr>
          <w:rFonts w:ascii="Maiandra GD" w:eastAsia="Times New Roman" w:hAnsi="Maiandra GD" w:cs="Consolas"/>
          <w:b/>
          <w:bCs/>
          <w:color w:val="6B7C8B"/>
          <w:sz w:val="24"/>
          <w:szCs w:val="24"/>
        </w:rPr>
        <w:t>&gt;</w:t>
      </w:r>
      <w:r w:rsidRPr="00C61465">
        <w:rPr>
          <w:rFonts w:ascii="Maiandra GD" w:eastAsia="Times New Roman" w:hAnsi="Maiandra GD" w:cs="Consolas"/>
          <w:color w:val="CFD5E0"/>
          <w:sz w:val="24"/>
          <w:szCs w:val="24"/>
        </w:rPr>
        <w:t xml:space="preserve"> t = </w:t>
      </w:r>
      <w:proofErr w:type="gramStart"/>
      <w:r w:rsidRPr="00C61465">
        <w:rPr>
          <w:rFonts w:ascii="Maiandra GD" w:eastAsia="Times New Roman" w:hAnsi="Maiandra GD" w:cs="Consolas"/>
          <w:color w:val="CFD5E0"/>
          <w:sz w:val="24"/>
          <w:szCs w:val="24"/>
        </w:rPr>
        <w:t>Tuple.</w:t>
      </w:r>
      <w:r w:rsidRPr="00C61465">
        <w:rPr>
          <w:rFonts w:ascii="Maiandra GD" w:eastAsia="Times New Roman" w:hAnsi="Maiandra GD" w:cs="Consolas"/>
          <w:color w:val="4284AE"/>
          <w:sz w:val="24"/>
          <w:szCs w:val="24"/>
        </w:rPr>
        <w:t>Create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CFD5E0"/>
          <w:sz w:val="24"/>
          <w:szCs w:val="24"/>
        </w:rPr>
        <w:t>count, sum</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6B7C8B"/>
          <w:sz w:val="24"/>
          <w:szCs w:val="24"/>
        </w:rPr>
        <w:t>//Returning the tuple instance</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return</w:t>
      </w:r>
      <w:proofErr w:type="gramEnd"/>
      <w:r w:rsidRPr="00C61465">
        <w:rPr>
          <w:rFonts w:ascii="Maiandra GD" w:eastAsia="Times New Roman" w:hAnsi="Maiandra GD" w:cs="Consolas"/>
          <w:color w:val="CFD5E0"/>
          <w:sz w:val="24"/>
          <w:szCs w:val="24"/>
        </w:rPr>
        <w:t xml:space="preserve"> 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lastRenderedPageBreak/>
        <w:t>}</w:t>
      </w:r>
    </w:p>
    <w:p w:rsidR="00C61465" w:rsidRPr="00C61465" w:rsidRDefault="00C61465" w:rsidP="00C61465">
      <w:pPr>
        <w:shd w:val="clear" w:color="auto" w:fill="272B33"/>
        <w:spacing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C61465">
        <w:rPr>
          <w:rFonts w:ascii="Maiandra GD" w:eastAsia="Times New Roman" w:hAnsi="Maiandra GD" w:cs="Arial"/>
          <w:b/>
          <w:bCs/>
          <w:color w:val="000000"/>
          <w:sz w:val="24"/>
          <w:szCs w:val="24"/>
        </w:rPr>
        <w:t>Problems with the above code:</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There are 3 major problems in the above code with Tuple:</w:t>
      </w:r>
    </w:p>
    <w:p w:rsidR="00C61465" w:rsidRPr="00C61465" w:rsidRDefault="00C61465" w:rsidP="00C61465">
      <w:pPr>
        <w:numPr>
          <w:ilvl w:val="0"/>
          <w:numId w:val="9"/>
        </w:num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The </w:t>
      </w:r>
      <w:r w:rsidRPr="00C61465">
        <w:rPr>
          <w:rFonts w:ascii="Maiandra GD" w:eastAsia="Times New Roman" w:hAnsi="Maiandra GD" w:cs="Arial"/>
          <w:b/>
          <w:bCs/>
          <w:color w:val="000000"/>
          <w:sz w:val="24"/>
          <w:szCs w:val="24"/>
        </w:rPr>
        <w:t>first problem</w:t>
      </w:r>
      <w:r w:rsidRPr="00C61465">
        <w:rPr>
          <w:rFonts w:ascii="Maiandra GD" w:eastAsia="Times New Roman" w:hAnsi="Maiandra GD" w:cs="Arial"/>
          <w:color w:val="000000"/>
          <w:sz w:val="24"/>
          <w:szCs w:val="24"/>
          <w:bdr w:val="none" w:sz="0" w:space="0" w:color="auto" w:frame="1"/>
        </w:rPr>
        <w:t> is that the Tuples in C# are classes, i.e. reference types. As reference types, the memory is allocated on the heap area and garbage is collected only when they are no longer used. For applications where performance is a major concern, it can be an issue.</w:t>
      </w:r>
    </w:p>
    <w:p w:rsidR="00C61465" w:rsidRPr="00C61465" w:rsidRDefault="00C61465" w:rsidP="00C61465">
      <w:pPr>
        <w:numPr>
          <w:ilvl w:val="0"/>
          <w:numId w:val="9"/>
        </w:num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The </w:t>
      </w:r>
      <w:r w:rsidRPr="00C61465">
        <w:rPr>
          <w:rFonts w:ascii="Maiandra GD" w:eastAsia="Times New Roman" w:hAnsi="Maiandra GD" w:cs="Arial"/>
          <w:b/>
          <w:bCs/>
          <w:color w:val="000000"/>
          <w:sz w:val="24"/>
          <w:szCs w:val="24"/>
        </w:rPr>
        <w:t>second problem</w:t>
      </w:r>
      <w:r w:rsidRPr="00C61465">
        <w:rPr>
          <w:rFonts w:ascii="Maiandra GD" w:eastAsia="Times New Roman" w:hAnsi="Maiandra GD" w:cs="Arial"/>
          <w:color w:val="000000"/>
          <w:sz w:val="24"/>
          <w:szCs w:val="24"/>
          <w:bdr w:val="none" w:sz="0" w:space="0" w:color="auto" w:frame="1"/>
        </w:rPr>
        <w:t> is that the elements in the tuple don’t have any names and you can only access them by using the names Item1, Item2, Item3, etc. which are not meaningful at all. The </w:t>
      </w:r>
      <w:r w:rsidRPr="00C61465">
        <w:rPr>
          <w:rFonts w:ascii="Maiandra GD" w:eastAsia="Times New Roman" w:hAnsi="Maiandra GD" w:cs="Arial"/>
          <w:b/>
          <w:bCs/>
          <w:color w:val="000000"/>
          <w:sz w:val="24"/>
          <w:szCs w:val="24"/>
        </w:rPr>
        <w:t>Tuple&lt;T1, T2&gt;</w:t>
      </w:r>
      <w:r w:rsidRPr="00C61465">
        <w:rPr>
          <w:rFonts w:ascii="Maiandra GD" w:eastAsia="Times New Roman" w:hAnsi="Maiandra GD" w:cs="Arial"/>
          <w:color w:val="000000"/>
          <w:sz w:val="24"/>
          <w:szCs w:val="24"/>
          <w:bdr w:val="none" w:sz="0" w:space="0" w:color="auto" w:frame="1"/>
        </w:rPr>
        <w:t> type does not provide any information about what the tuple actually represents which makes it a poor choice in public APIs.</w:t>
      </w:r>
    </w:p>
    <w:p w:rsidR="00C61465" w:rsidRPr="00C61465" w:rsidRDefault="00C61465" w:rsidP="00C61465">
      <w:pPr>
        <w:numPr>
          <w:ilvl w:val="0"/>
          <w:numId w:val="9"/>
        </w:num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The </w:t>
      </w:r>
      <w:r w:rsidRPr="00C61465">
        <w:rPr>
          <w:rFonts w:ascii="Maiandra GD" w:eastAsia="Times New Roman" w:hAnsi="Maiandra GD" w:cs="Arial"/>
          <w:b/>
          <w:bCs/>
          <w:color w:val="000000"/>
          <w:sz w:val="24"/>
          <w:szCs w:val="24"/>
        </w:rPr>
        <w:t>third problem</w:t>
      </w:r>
      <w:r w:rsidRPr="00C61465">
        <w:rPr>
          <w:rFonts w:ascii="Maiandra GD" w:eastAsia="Times New Roman" w:hAnsi="Maiandra GD" w:cs="Arial"/>
          <w:color w:val="000000"/>
          <w:sz w:val="24"/>
          <w:szCs w:val="24"/>
          <w:bdr w:val="none" w:sz="0" w:space="0" w:color="auto" w:frame="1"/>
        </w:rPr>
        <w:t> is that you can use a maximum of 8 properties in a Tuple in C#. If you want to return more than 8 values from a method, then again the last argument of the Tuple must be another Tuple. This makes the syntax more difficult to understand.</w:t>
      </w:r>
    </w:p>
    <w:p w:rsidR="00C61465" w:rsidRPr="00C61465" w:rsidRDefault="00C61465" w:rsidP="00C6146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C61465">
        <w:rPr>
          <w:rFonts w:ascii="Maiandra GD" w:eastAsia="Times New Roman" w:hAnsi="Maiandra GD" w:cs="Arial"/>
          <w:b/>
          <w:bCs/>
          <w:color w:val="000000"/>
          <w:sz w:val="24"/>
          <w:szCs w:val="24"/>
        </w:rPr>
        <w:t>How to overcome the above Problems in C#?</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To overcome the above three problems, C# 7 comes with a new feature that is used to improve the support for tuples in C#. With C# 7, now it is possible to declare the tuple as </w:t>
      </w:r>
      <w:r w:rsidRPr="00C61465">
        <w:rPr>
          <w:rFonts w:ascii="Maiandra GD" w:eastAsia="Times New Roman" w:hAnsi="Maiandra GD" w:cs="Arial"/>
          <w:b/>
          <w:bCs/>
          <w:color w:val="000000"/>
          <w:sz w:val="24"/>
          <w:szCs w:val="24"/>
        </w:rPr>
        <w:t>“inline”</w:t>
      </w:r>
      <w:r w:rsidRPr="00C61465">
        <w:rPr>
          <w:rFonts w:ascii="Maiandra GD" w:eastAsia="Times New Roman" w:hAnsi="Maiandra GD" w:cs="Arial"/>
          <w:color w:val="000000"/>
          <w:sz w:val="24"/>
          <w:szCs w:val="24"/>
          <w:bdr w:val="none" w:sz="0" w:space="0" w:color="auto" w:frame="1"/>
        </w:rPr>
        <w:t>, which is like an anonymous type, except that they are not limited to the current method. Let’s modify the code as shown below to see the use of new improvements of Tuples in C# 7. In your code, if you are getting </w:t>
      </w:r>
      <w:r w:rsidRPr="00C61465">
        <w:rPr>
          <w:rFonts w:ascii="Maiandra GD" w:eastAsia="Times New Roman" w:hAnsi="Maiandra GD" w:cs="Arial"/>
          <w:b/>
          <w:bCs/>
          <w:color w:val="FF0000"/>
          <w:sz w:val="24"/>
          <w:szCs w:val="24"/>
        </w:rPr>
        <w:t>Predefined type ‘System.ValueTuple´2´ is not defined or imported</w:t>
      </w:r>
      <w:r w:rsidRPr="00C61465">
        <w:rPr>
          <w:rFonts w:ascii="Maiandra GD" w:eastAsia="Times New Roman" w:hAnsi="Maiandra GD" w:cs="Arial"/>
          <w:color w:val="000000"/>
          <w:sz w:val="24"/>
          <w:szCs w:val="24"/>
          <w:bdr w:val="none" w:sz="0" w:space="0" w:color="auto" w:frame="1"/>
        </w:rPr>
        <w:t xml:space="preserve"> error, </w:t>
      </w:r>
      <w:proofErr w:type="gramStart"/>
      <w:r w:rsidRPr="00C61465">
        <w:rPr>
          <w:rFonts w:ascii="Maiandra GD" w:eastAsia="Times New Roman" w:hAnsi="Maiandra GD" w:cs="Arial"/>
          <w:color w:val="000000"/>
          <w:sz w:val="24"/>
          <w:szCs w:val="24"/>
          <w:bdr w:val="none" w:sz="0" w:space="0" w:color="auto" w:frame="1"/>
        </w:rPr>
        <w:t>then</w:t>
      </w:r>
      <w:proofErr w:type="gramEnd"/>
      <w:r w:rsidRPr="00C61465">
        <w:rPr>
          <w:rFonts w:ascii="Maiandra GD" w:eastAsia="Times New Roman" w:hAnsi="Maiandra GD" w:cs="Arial"/>
          <w:color w:val="000000"/>
          <w:sz w:val="24"/>
          <w:szCs w:val="24"/>
          <w:bdr w:val="none" w:sz="0" w:space="0" w:color="auto" w:frame="1"/>
        </w:rPr>
        <w:t xml:space="preserve"> you need to add the </w:t>
      </w:r>
      <w:r w:rsidRPr="00C61465">
        <w:rPr>
          <w:rFonts w:ascii="Maiandra GD" w:eastAsia="Times New Roman" w:hAnsi="Maiandra GD" w:cs="Arial"/>
          <w:b/>
          <w:bCs/>
          <w:color w:val="000000"/>
          <w:sz w:val="24"/>
          <w:szCs w:val="24"/>
        </w:rPr>
        <w:t>System.ValueTuple</w:t>
      </w:r>
      <w:r w:rsidRPr="00C61465">
        <w:rPr>
          <w:rFonts w:ascii="Maiandra GD" w:eastAsia="Times New Roman" w:hAnsi="Maiandra GD" w:cs="Arial"/>
          <w:color w:val="000000"/>
          <w:sz w:val="24"/>
          <w:szCs w:val="24"/>
          <w:bdr w:val="none" w:sz="0" w:space="0" w:color="auto" w:frame="1"/>
        </w:rPr>
        <w:t> package from NuGet Package Manager.</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using</w:t>
      </w:r>
      <w:proofErr w:type="gramEnd"/>
      <w:r w:rsidRPr="00C61465">
        <w:rPr>
          <w:rFonts w:ascii="Maiandra GD" w:eastAsia="Times New Roman" w:hAnsi="Maiandra GD" w:cs="Consolas"/>
          <w:b/>
          <w:bCs/>
          <w:color w:val="D171DD"/>
          <w:sz w:val="24"/>
          <w:szCs w:val="24"/>
        </w:rPr>
        <w:t xml:space="preserve"> </w:t>
      </w:r>
      <w:r w:rsidRPr="00C61465">
        <w:rPr>
          <w:rFonts w:ascii="Maiandra GD" w:eastAsia="Times New Roman" w:hAnsi="Maiandra GD" w:cs="Consolas"/>
          <w:i/>
          <w:iCs/>
          <w:color w:val="4284AE"/>
          <w:sz w:val="24"/>
          <w:szCs w:val="24"/>
        </w:rPr>
        <w:t>System;</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using</w:t>
      </w:r>
      <w:proofErr w:type="gramEnd"/>
      <w:r w:rsidRPr="00C61465">
        <w:rPr>
          <w:rFonts w:ascii="Maiandra GD" w:eastAsia="Times New Roman" w:hAnsi="Maiandra GD" w:cs="Consolas"/>
          <w:b/>
          <w:bCs/>
          <w:color w:val="D171DD"/>
          <w:sz w:val="24"/>
          <w:szCs w:val="24"/>
        </w:rPr>
        <w:t xml:space="preserve"> </w:t>
      </w:r>
      <w:r w:rsidRPr="00C61465">
        <w:rPr>
          <w:rFonts w:ascii="Maiandra GD" w:eastAsia="Times New Roman" w:hAnsi="Maiandra GD" w:cs="Consolas"/>
          <w:i/>
          <w:iCs/>
          <w:color w:val="4284AE"/>
          <w:sz w:val="24"/>
          <w:szCs w:val="24"/>
        </w:rPr>
        <w:t>System.Collections.Generic;</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namespace</w:t>
      </w:r>
      <w:proofErr w:type="gramEnd"/>
      <w:r w:rsidRPr="00C61465">
        <w:rPr>
          <w:rFonts w:ascii="Maiandra GD" w:eastAsia="Times New Roman" w:hAnsi="Maiandra GD" w:cs="Consolas"/>
          <w:b/>
          <w:bCs/>
          <w:color w:val="D171DD"/>
          <w:sz w:val="24"/>
          <w:szCs w:val="24"/>
        </w:rPr>
        <w:t xml:space="preserve"> </w:t>
      </w:r>
      <w:r w:rsidRPr="00C61465">
        <w:rPr>
          <w:rFonts w:ascii="Maiandra GD" w:eastAsia="Times New Roman" w:hAnsi="Maiandra GD" w:cs="Consolas"/>
          <w:i/>
          <w:iCs/>
          <w:color w:val="4284AE"/>
          <w:sz w:val="24"/>
          <w:szCs w:val="24"/>
        </w:rPr>
        <w:t>TulesDemo</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class</w:t>
      </w:r>
      <w:proofErr w:type="gramEnd"/>
      <w:r w:rsidRPr="00C61465">
        <w:rPr>
          <w:rFonts w:ascii="Maiandra GD" w:eastAsia="Times New Roman" w:hAnsi="Maiandra GD" w:cs="Consolas"/>
          <w:color w:val="CFD5E0"/>
          <w:sz w:val="24"/>
          <w:szCs w:val="24"/>
        </w:rPr>
        <w:t xml:space="preserve"> Program</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static</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void</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Main</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D19252"/>
          <w:sz w:val="24"/>
          <w:szCs w:val="24"/>
        </w:rPr>
        <w:t>var</w:t>
      </w:r>
      <w:proofErr w:type="gramEnd"/>
      <w:r w:rsidRPr="00C61465">
        <w:rPr>
          <w:rFonts w:ascii="Maiandra GD" w:eastAsia="Times New Roman" w:hAnsi="Maiandra GD" w:cs="Consolas"/>
          <w:color w:val="CFD5E0"/>
          <w:sz w:val="24"/>
          <w:szCs w:val="24"/>
        </w:rPr>
        <w:t xml:space="preserve"> values = </w:t>
      </w:r>
      <w:r w:rsidRPr="00C61465">
        <w:rPr>
          <w:rFonts w:ascii="Maiandra GD" w:eastAsia="Times New Roman" w:hAnsi="Maiandra GD" w:cs="Consolas"/>
          <w:color w:val="4284AE"/>
          <w:sz w:val="24"/>
          <w:szCs w:val="24"/>
        </w:rPr>
        <w:t>new</w:t>
      </w:r>
      <w:r w:rsidRPr="00C61465">
        <w:rPr>
          <w:rFonts w:ascii="Maiandra GD" w:eastAsia="Times New Roman" w:hAnsi="Maiandra GD" w:cs="Consolas"/>
          <w:color w:val="CFD5E0"/>
          <w:sz w:val="24"/>
          <w:szCs w:val="24"/>
        </w:rPr>
        <w:t xml:space="preserve"> List</w:t>
      </w:r>
      <w:r w:rsidRPr="00C61465">
        <w:rPr>
          <w:rFonts w:ascii="Maiandra GD" w:eastAsia="Times New Roman" w:hAnsi="Maiandra GD" w:cs="Consolas"/>
          <w:b/>
          <w:bCs/>
          <w:color w:val="6B7C8B"/>
          <w:sz w:val="24"/>
          <w:szCs w:val="24"/>
        </w:rPr>
        <w:t>&lt;</w:t>
      </w:r>
      <w:r w:rsidRPr="00C61465">
        <w:rPr>
          <w:rFonts w:ascii="Maiandra GD" w:eastAsia="Times New Roman" w:hAnsi="Maiandra GD" w:cs="Consolas"/>
          <w:b/>
          <w:bCs/>
          <w:color w:val="D171DD"/>
          <w:sz w:val="24"/>
          <w:szCs w:val="24"/>
        </w:rPr>
        <w:t>double</w:t>
      </w:r>
      <w:r w:rsidRPr="00C61465">
        <w:rPr>
          <w:rFonts w:ascii="Maiandra GD" w:eastAsia="Times New Roman" w:hAnsi="Maiandra GD" w:cs="Consolas"/>
          <w:b/>
          <w:bCs/>
          <w:color w:val="6B7C8B"/>
          <w:sz w:val="24"/>
          <w:szCs w:val="24"/>
        </w:rPr>
        <w:t>&gt;()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D19A66"/>
          <w:sz w:val="24"/>
          <w:szCs w:val="24"/>
        </w:rPr>
        <w:t>10</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D19A66"/>
          <w:sz w:val="24"/>
          <w:szCs w:val="24"/>
        </w:rPr>
        <w:t>20</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D19A66"/>
          <w:sz w:val="24"/>
          <w:szCs w:val="24"/>
        </w:rPr>
        <w:t>30</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D19A66"/>
          <w:sz w:val="24"/>
          <w:szCs w:val="24"/>
        </w:rPr>
        <w:t>40</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D19A66"/>
          <w:sz w:val="24"/>
          <w:szCs w:val="24"/>
        </w:rPr>
        <w:t>50</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D19252"/>
          <w:sz w:val="24"/>
          <w:szCs w:val="24"/>
        </w:rPr>
        <w:t>var</w:t>
      </w:r>
      <w:proofErr w:type="gramEnd"/>
      <w:r w:rsidRPr="00C61465">
        <w:rPr>
          <w:rFonts w:ascii="Maiandra GD" w:eastAsia="Times New Roman" w:hAnsi="Maiandra GD" w:cs="Consolas"/>
          <w:color w:val="CFD5E0"/>
          <w:sz w:val="24"/>
          <w:szCs w:val="24"/>
        </w:rPr>
        <w:t xml:space="preserve"> result = </w:t>
      </w:r>
      <w:r w:rsidRPr="00C61465">
        <w:rPr>
          <w:rFonts w:ascii="Maiandra GD" w:eastAsia="Times New Roman" w:hAnsi="Maiandra GD" w:cs="Consolas"/>
          <w:color w:val="4284AE"/>
          <w:sz w:val="24"/>
          <w:szCs w:val="24"/>
        </w:rPr>
        <w:t>Calulate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values</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WriteLine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CFD5E0"/>
          <w:sz w:val="24"/>
          <w:szCs w:val="24"/>
        </w:rPr>
        <w:t>$</w:t>
      </w:r>
      <w:r w:rsidRPr="00C61465">
        <w:rPr>
          <w:rFonts w:ascii="Maiandra GD" w:eastAsia="Times New Roman" w:hAnsi="Maiandra GD" w:cs="Consolas"/>
          <w:color w:val="7CC379"/>
          <w:sz w:val="24"/>
          <w:szCs w:val="24"/>
        </w:rPr>
        <w:t>"There are {result.Item1} values and their sum is {result.Item2}"</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ReadKey</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lastRenderedPageBreak/>
        <w:t>private</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static</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b/>
          <w:bCs/>
          <w:color w:val="D171DD"/>
          <w:sz w:val="24"/>
          <w:szCs w:val="24"/>
        </w:rPr>
        <w:t>int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double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Calulate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IEnumerable</w:t>
      </w:r>
      <w:r w:rsidRPr="00C61465">
        <w:rPr>
          <w:rFonts w:ascii="Maiandra GD" w:eastAsia="Times New Roman" w:hAnsi="Maiandra GD" w:cs="Consolas"/>
          <w:b/>
          <w:bCs/>
          <w:color w:val="6B7C8B"/>
          <w:sz w:val="24"/>
          <w:szCs w:val="24"/>
        </w:rPr>
        <w:t>&lt;</w:t>
      </w:r>
      <w:r w:rsidRPr="00C61465">
        <w:rPr>
          <w:rFonts w:ascii="Maiandra GD" w:eastAsia="Times New Roman" w:hAnsi="Maiandra GD" w:cs="Consolas"/>
          <w:b/>
          <w:bCs/>
          <w:color w:val="D171DD"/>
          <w:sz w:val="24"/>
          <w:szCs w:val="24"/>
        </w:rPr>
        <w:t>double</w:t>
      </w:r>
      <w:r w:rsidRPr="00C61465">
        <w:rPr>
          <w:rFonts w:ascii="Maiandra GD" w:eastAsia="Times New Roman" w:hAnsi="Maiandra GD" w:cs="Consolas"/>
          <w:b/>
          <w:bCs/>
          <w:color w:val="6B7C8B"/>
          <w:sz w:val="24"/>
          <w:szCs w:val="24"/>
        </w:rPr>
        <w:t>&gt;</w:t>
      </w:r>
      <w:r w:rsidRPr="00C61465">
        <w:rPr>
          <w:rFonts w:ascii="Maiandra GD" w:eastAsia="Times New Roman" w:hAnsi="Maiandra GD" w:cs="Consolas"/>
          <w:color w:val="CFD5E0"/>
          <w:sz w:val="24"/>
          <w:szCs w:val="24"/>
        </w:rPr>
        <w:t xml:space="preserve"> values</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int</w:t>
      </w:r>
      <w:proofErr w:type="gramEnd"/>
      <w:r w:rsidRPr="00C61465">
        <w:rPr>
          <w:rFonts w:ascii="Maiandra GD" w:eastAsia="Times New Roman" w:hAnsi="Maiandra GD" w:cs="Consolas"/>
          <w:color w:val="CFD5E0"/>
          <w:sz w:val="24"/>
          <w:szCs w:val="24"/>
        </w:rPr>
        <w:t xml:space="preserve"> count = </w:t>
      </w:r>
      <w:r w:rsidRPr="00C61465">
        <w:rPr>
          <w:rFonts w:ascii="Maiandra GD" w:eastAsia="Times New Roman" w:hAnsi="Maiandra GD" w:cs="Consolas"/>
          <w:color w:val="D19A66"/>
          <w:sz w:val="24"/>
          <w:szCs w:val="24"/>
        </w:rPr>
        <w:t>0</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double</w:t>
      </w:r>
      <w:proofErr w:type="gramEnd"/>
      <w:r w:rsidRPr="00C61465">
        <w:rPr>
          <w:rFonts w:ascii="Maiandra GD" w:eastAsia="Times New Roman" w:hAnsi="Maiandra GD" w:cs="Consolas"/>
          <w:color w:val="CFD5E0"/>
          <w:sz w:val="24"/>
          <w:szCs w:val="24"/>
        </w:rPr>
        <w:t xml:space="preserve"> sum = </w:t>
      </w:r>
      <w:r w:rsidRPr="00C61465">
        <w:rPr>
          <w:rFonts w:ascii="Maiandra GD" w:eastAsia="Times New Roman" w:hAnsi="Maiandra GD" w:cs="Consolas"/>
          <w:color w:val="4284AE"/>
          <w:sz w:val="24"/>
          <w:szCs w:val="24"/>
        </w:rPr>
        <w:t>0</w:t>
      </w:r>
      <w:r w:rsidRPr="00C61465">
        <w:rPr>
          <w:rFonts w:ascii="Maiandra GD" w:eastAsia="Times New Roman" w:hAnsi="Maiandra GD" w:cs="Consolas"/>
          <w:color w:val="CFD5E0"/>
          <w:sz w:val="24"/>
          <w:szCs w:val="24"/>
        </w:rPr>
        <w:t>.</w:t>
      </w:r>
      <w:r w:rsidRPr="00C61465">
        <w:rPr>
          <w:rFonts w:ascii="Maiandra GD" w:eastAsia="Times New Roman" w:hAnsi="Maiandra GD" w:cs="Consolas"/>
          <w:color w:val="D19A66"/>
          <w:sz w:val="24"/>
          <w:szCs w:val="24"/>
        </w:rPr>
        <w:t>0</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foreach</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D19252"/>
          <w:sz w:val="24"/>
          <w:szCs w:val="24"/>
        </w:rPr>
        <w:t>var</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value</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in</w:t>
      </w:r>
      <w:r w:rsidRPr="00C61465">
        <w:rPr>
          <w:rFonts w:ascii="Maiandra GD" w:eastAsia="Times New Roman" w:hAnsi="Maiandra GD" w:cs="Consolas"/>
          <w:color w:val="CFD5E0"/>
          <w:sz w:val="24"/>
          <w:szCs w:val="24"/>
        </w:rPr>
        <w:t xml:space="preserve"> values</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count</w:t>
      </w:r>
      <w:proofErr w:type="gramEnd"/>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sum</w:t>
      </w:r>
      <w:proofErr w:type="gramEnd"/>
      <w:r w:rsidRPr="00C61465">
        <w:rPr>
          <w:rFonts w:ascii="Maiandra GD" w:eastAsia="Times New Roman" w:hAnsi="Maiandra GD" w:cs="Consolas"/>
          <w:color w:val="CFD5E0"/>
          <w:sz w:val="24"/>
          <w:szCs w:val="24"/>
        </w:rPr>
        <w:t xml:space="preserve"> += </w:t>
      </w:r>
      <w:r w:rsidRPr="00C61465">
        <w:rPr>
          <w:rFonts w:ascii="Maiandra GD" w:eastAsia="Times New Roman" w:hAnsi="Maiandra GD" w:cs="Consolas"/>
          <w:b/>
          <w:bCs/>
          <w:color w:val="D171DD"/>
          <w:sz w:val="24"/>
          <w:szCs w:val="24"/>
        </w:rPr>
        <w:t>value</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return</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count, sum</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As you can see in the above code, we are returning two values i.e. int and double from the Calculate method and then we are accessing the values. This is much better. If you want then you can also give specific names to the tuples returning values.</w:t>
      </w:r>
    </w:p>
    <w:p w:rsidR="00C61465" w:rsidRPr="00C61465" w:rsidRDefault="00C61465" w:rsidP="00C6146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C61465">
        <w:rPr>
          <w:rFonts w:ascii="Maiandra GD" w:eastAsia="Times New Roman" w:hAnsi="Maiandra GD" w:cs="Arial"/>
          <w:b/>
          <w:bCs/>
          <w:color w:val="000000"/>
          <w:sz w:val="24"/>
          <w:szCs w:val="24"/>
        </w:rPr>
        <w:t>Tuples in C# with named Parameters:</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With C# 7, now it is possible to provide the tuples parameters with user-defined names. To understand this let’s modify the code as shown below. Here we are providing names for the tuple parameters in the Calculate method as count and sum. Now, in the Main method, you can access these parameters and moreover, you will also get intelligence.</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using</w:t>
      </w:r>
      <w:proofErr w:type="gramEnd"/>
      <w:r w:rsidRPr="00C61465">
        <w:rPr>
          <w:rFonts w:ascii="Maiandra GD" w:eastAsia="Times New Roman" w:hAnsi="Maiandra GD" w:cs="Consolas"/>
          <w:b/>
          <w:bCs/>
          <w:color w:val="D171DD"/>
          <w:sz w:val="24"/>
          <w:szCs w:val="24"/>
        </w:rPr>
        <w:t xml:space="preserve"> </w:t>
      </w:r>
      <w:r w:rsidRPr="00C61465">
        <w:rPr>
          <w:rFonts w:ascii="Maiandra GD" w:eastAsia="Times New Roman" w:hAnsi="Maiandra GD" w:cs="Consolas"/>
          <w:i/>
          <w:iCs/>
          <w:color w:val="4284AE"/>
          <w:sz w:val="24"/>
          <w:szCs w:val="24"/>
        </w:rPr>
        <w:t>System;</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using</w:t>
      </w:r>
      <w:proofErr w:type="gramEnd"/>
      <w:r w:rsidRPr="00C61465">
        <w:rPr>
          <w:rFonts w:ascii="Maiandra GD" w:eastAsia="Times New Roman" w:hAnsi="Maiandra GD" w:cs="Consolas"/>
          <w:b/>
          <w:bCs/>
          <w:color w:val="D171DD"/>
          <w:sz w:val="24"/>
          <w:szCs w:val="24"/>
        </w:rPr>
        <w:t xml:space="preserve"> </w:t>
      </w:r>
      <w:r w:rsidRPr="00C61465">
        <w:rPr>
          <w:rFonts w:ascii="Maiandra GD" w:eastAsia="Times New Roman" w:hAnsi="Maiandra GD" w:cs="Consolas"/>
          <w:i/>
          <w:iCs/>
          <w:color w:val="4284AE"/>
          <w:sz w:val="24"/>
          <w:szCs w:val="24"/>
        </w:rPr>
        <w:t>System.Collections.Generic;</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namespace</w:t>
      </w:r>
      <w:proofErr w:type="gramEnd"/>
      <w:r w:rsidRPr="00C61465">
        <w:rPr>
          <w:rFonts w:ascii="Maiandra GD" w:eastAsia="Times New Roman" w:hAnsi="Maiandra GD" w:cs="Consolas"/>
          <w:b/>
          <w:bCs/>
          <w:color w:val="D171DD"/>
          <w:sz w:val="24"/>
          <w:szCs w:val="24"/>
        </w:rPr>
        <w:t xml:space="preserve"> </w:t>
      </w:r>
      <w:r w:rsidRPr="00C61465">
        <w:rPr>
          <w:rFonts w:ascii="Maiandra GD" w:eastAsia="Times New Roman" w:hAnsi="Maiandra GD" w:cs="Consolas"/>
          <w:i/>
          <w:iCs/>
          <w:color w:val="4284AE"/>
          <w:sz w:val="24"/>
          <w:szCs w:val="24"/>
        </w:rPr>
        <w:t>TulesDemo</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class</w:t>
      </w:r>
      <w:proofErr w:type="gramEnd"/>
      <w:r w:rsidRPr="00C61465">
        <w:rPr>
          <w:rFonts w:ascii="Maiandra GD" w:eastAsia="Times New Roman" w:hAnsi="Maiandra GD" w:cs="Consolas"/>
          <w:color w:val="CFD5E0"/>
          <w:sz w:val="24"/>
          <w:szCs w:val="24"/>
        </w:rPr>
        <w:t xml:space="preserve"> Program</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static</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void</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Main</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D19252"/>
          <w:sz w:val="24"/>
          <w:szCs w:val="24"/>
        </w:rPr>
        <w:t>var</w:t>
      </w:r>
      <w:proofErr w:type="gramEnd"/>
      <w:r w:rsidRPr="00C61465">
        <w:rPr>
          <w:rFonts w:ascii="Maiandra GD" w:eastAsia="Times New Roman" w:hAnsi="Maiandra GD" w:cs="Consolas"/>
          <w:color w:val="CFD5E0"/>
          <w:sz w:val="24"/>
          <w:szCs w:val="24"/>
        </w:rPr>
        <w:t xml:space="preserve"> values = </w:t>
      </w:r>
      <w:r w:rsidRPr="00C61465">
        <w:rPr>
          <w:rFonts w:ascii="Maiandra GD" w:eastAsia="Times New Roman" w:hAnsi="Maiandra GD" w:cs="Consolas"/>
          <w:color w:val="4284AE"/>
          <w:sz w:val="24"/>
          <w:szCs w:val="24"/>
        </w:rPr>
        <w:t>new</w:t>
      </w:r>
      <w:r w:rsidRPr="00C61465">
        <w:rPr>
          <w:rFonts w:ascii="Maiandra GD" w:eastAsia="Times New Roman" w:hAnsi="Maiandra GD" w:cs="Consolas"/>
          <w:color w:val="CFD5E0"/>
          <w:sz w:val="24"/>
          <w:szCs w:val="24"/>
        </w:rPr>
        <w:t xml:space="preserve"> List</w:t>
      </w:r>
      <w:r w:rsidRPr="00C61465">
        <w:rPr>
          <w:rFonts w:ascii="Maiandra GD" w:eastAsia="Times New Roman" w:hAnsi="Maiandra GD" w:cs="Consolas"/>
          <w:b/>
          <w:bCs/>
          <w:color w:val="6B7C8B"/>
          <w:sz w:val="24"/>
          <w:szCs w:val="24"/>
        </w:rPr>
        <w:t>&lt;</w:t>
      </w:r>
      <w:r w:rsidRPr="00C61465">
        <w:rPr>
          <w:rFonts w:ascii="Maiandra GD" w:eastAsia="Times New Roman" w:hAnsi="Maiandra GD" w:cs="Consolas"/>
          <w:b/>
          <w:bCs/>
          <w:color w:val="D171DD"/>
          <w:sz w:val="24"/>
          <w:szCs w:val="24"/>
        </w:rPr>
        <w:t>double</w:t>
      </w:r>
      <w:r w:rsidRPr="00C61465">
        <w:rPr>
          <w:rFonts w:ascii="Maiandra GD" w:eastAsia="Times New Roman" w:hAnsi="Maiandra GD" w:cs="Consolas"/>
          <w:b/>
          <w:bCs/>
          <w:color w:val="6B7C8B"/>
          <w:sz w:val="24"/>
          <w:szCs w:val="24"/>
        </w:rPr>
        <w:t>&gt;()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D19A66"/>
          <w:sz w:val="24"/>
          <w:szCs w:val="24"/>
        </w:rPr>
        <w:t>10</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D19A66"/>
          <w:sz w:val="24"/>
          <w:szCs w:val="24"/>
        </w:rPr>
        <w:t>20</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D19A66"/>
          <w:sz w:val="24"/>
          <w:szCs w:val="24"/>
        </w:rPr>
        <w:t>30</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D19A66"/>
          <w:sz w:val="24"/>
          <w:szCs w:val="24"/>
        </w:rPr>
        <w:t>40</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D19A66"/>
          <w:sz w:val="24"/>
          <w:szCs w:val="24"/>
        </w:rPr>
        <w:t>50</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D19252"/>
          <w:sz w:val="24"/>
          <w:szCs w:val="24"/>
        </w:rPr>
        <w:t>var</w:t>
      </w:r>
      <w:proofErr w:type="gramEnd"/>
      <w:r w:rsidRPr="00C61465">
        <w:rPr>
          <w:rFonts w:ascii="Maiandra GD" w:eastAsia="Times New Roman" w:hAnsi="Maiandra GD" w:cs="Consolas"/>
          <w:color w:val="CFD5E0"/>
          <w:sz w:val="24"/>
          <w:szCs w:val="24"/>
        </w:rPr>
        <w:t xml:space="preserve"> result = </w:t>
      </w:r>
      <w:r w:rsidRPr="00C61465">
        <w:rPr>
          <w:rFonts w:ascii="Maiandra GD" w:eastAsia="Times New Roman" w:hAnsi="Maiandra GD" w:cs="Consolas"/>
          <w:color w:val="4284AE"/>
          <w:sz w:val="24"/>
          <w:szCs w:val="24"/>
        </w:rPr>
        <w:t>Calulate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values</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WriteLine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CFD5E0"/>
          <w:sz w:val="24"/>
          <w:szCs w:val="24"/>
        </w:rPr>
        <w:t>$</w:t>
      </w:r>
      <w:r w:rsidRPr="00C61465">
        <w:rPr>
          <w:rFonts w:ascii="Maiandra GD" w:eastAsia="Times New Roman" w:hAnsi="Maiandra GD" w:cs="Consolas"/>
          <w:color w:val="7CC379"/>
          <w:sz w:val="24"/>
          <w:szCs w:val="24"/>
        </w:rPr>
        <w:t>"There are {result.count} values and their sum is {result.sum}"</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ReadKey</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private</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static</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b/>
          <w:bCs/>
          <w:color w:val="D171DD"/>
          <w:sz w:val="24"/>
          <w:szCs w:val="24"/>
        </w:rPr>
        <w:t>int</w:t>
      </w:r>
      <w:r w:rsidRPr="00C61465">
        <w:rPr>
          <w:rFonts w:ascii="Maiandra GD" w:eastAsia="Times New Roman" w:hAnsi="Maiandra GD" w:cs="Consolas"/>
          <w:color w:val="CFD5E0"/>
          <w:sz w:val="24"/>
          <w:szCs w:val="24"/>
        </w:rPr>
        <w:t xml:space="preserve"> count, </w:t>
      </w:r>
      <w:r w:rsidRPr="00C61465">
        <w:rPr>
          <w:rFonts w:ascii="Maiandra GD" w:eastAsia="Times New Roman" w:hAnsi="Maiandra GD" w:cs="Consolas"/>
          <w:b/>
          <w:bCs/>
          <w:color w:val="D171DD"/>
          <w:sz w:val="24"/>
          <w:szCs w:val="24"/>
        </w:rPr>
        <w:t>double</w:t>
      </w:r>
      <w:r w:rsidRPr="00C61465">
        <w:rPr>
          <w:rFonts w:ascii="Maiandra GD" w:eastAsia="Times New Roman" w:hAnsi="Maiandra GD" w:cs="Consolas"/>
          <w:color w:val="CFD5E0"/>
          <w:sz w:val="24"/>
          <w:szCs w:val="24"/>
        </w:rPr>
        <w:t xml:space="preserve"> sum</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Calulate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IEnumerable</w:t>
      </w:r>
      <w:r w:rsidRPr="00C61465">
        <w:rPr>
          <w:rFonts w:ascii="Maiandra GD" w:eastAsia="Times New Roman" w:hAnsi="Maiandra GD" w:cs="Consolas"/>
          <w:b/>
          <w:bCs/>
          <w:color w:val="6B7C8B"/>
          <w:sz w:val="24"/>
          <w:szCs w:val="24"/>
        </w:rPr>
        <w:t>&lt;</w:t>
      </w:r>
      <w:r w:rsidRPr="00C61465">
        <w:rPr>
          <w:rFonts w:ascii="Maiandra GD" w:eastAsia="Times New Roman" w:hAnsi="Maiandra GD" w:cs="Consolas"/>
          <w:b/>
          <w:bCs/>
          <w:color w:val="D171DD"/>
          <w:sz w:val="24"/>
          <w:szCs w:val="24"/>
        </w:rPr>
        <w:t>double</w:t>
      </w:r>
      <w:r w:rsidRPr="00C61465">
        <w:rPr>
          <w:rFonts w:ascii="Maiandra GD" w:eastAsia="Times New Roman" w:hAnsi="Maiandra GD" w:cs="Consolas"/>
          <w:b/>
          <w:bCs/>
          <w:color w:val="6B7C8B"/>
          <w:sz w:val="24"/>
          <w:szCs w:val="24"/>
        </w:rPr>
        <w:t>&gt;</w:t>
      </w:r>
      <w:r w:rsidRPr="00C61465">
        <w:rPr>
          <w:rFonts w:ascii="Maiandra GD" w:eastAsia="Times New Roman" w:hAnsi="Maiandra GD" w:cs="Consolas"/>
          <w:color w:val="CFD5E0"/>
          <w:sz w:val="24"/>
          <w:szCs w:val="24"/>
        </w:rPr>
        <w:t xml:space="preserve"> values</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lastRenderedPageBreak/>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int</w:t>
      </w:r>
      <w:proofErr w:type="gramEnd"/>
      <w:r w:rsidRPr="00C61465">
        <w:rPr>
          <w:rFonts w:ascii="Maiandra GD" w:eastAsia="Times New Roman" w:hAnsi="Maiandra GD" w:cs="Consolas"/>
          <w:color w:val="CFD5E0"/>
          <w:sz w:val="24"/>
          <w:szCs w:val="24"/>
        </w:rPr>
        <w:t xml:space="preserve"> count = </w:t>
      </w:r>
      <w:r w:rsidRPr="00C61465">
        <w:rPr>
          <w:rFonts w:ascii="Maiandra GD" w:eastAsia="Times New Roman" w:hAnsi="Maiandra GD" w:cs="Consolas"/>
          <w:color w:val="D19A66"/>
          <w:sz w:val="24"/>
          <w:szCs w:val="24"/>
        </w:rPr>
        <w:t>0</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double</w:t>
      </w:r>
      <w:proofErr w:type="gramEnd"/>
      <w:r w:rsidRPr="00C61465">
        <w:rPr>
          <w:rFonts w:ascii="Maiandra GD" w:eastAsia="Times New Roman" w:hAnsi="Maiandra GD" w:cs="Consolas"/>
          <w:color w:val="CFD5E0"/>
          <w:sz w:val="24"/>
          <w:szCs w:val="24"/>
        </w:rPr>
        <w:t xml:space="preserve"> sum = </w:t>
      </w:r>
      <w:r w:rsidRPr="00C61465">
        <w:rPr>
          <w:rFonts w:ascii="Maiandra GD" w:eastAsia="Times New Roman" w:hAnsi="Maiandra GD" w:cs="Consolas"/>
          <w:color w:val="4284AE"/>
          <w:sz w:val="24"/>
          <w:szCs w:val="24"/>
        </w:rPr>
        <w:t>0</w:t>
      </w:r>
      <w:r w:rsidRPr="00C61465">
        <w:rPr>
          <w:rFonts w:ascii="Maiandra GD" w:eastAsia="Times New Roman" w:hAnsi="Maiandra GD" w:cs="Consolas"/>
          <w:color w:val="CFD5E0"/>
          <w:sz w:val="24"/>
          <w:szCs w:val="24"/>
        </w:rPr>
        <w:t>.</w:t>
      </w:r>
      <w:r w:rsidRPr="00C61465">
        <w:rPr>
          <w:rFonts w:ascii="Maiandra GD" w:eastAsia="Times New Roman" w:hAnsi="Maiandra GD" w:cs="Consolas"/>
          <w:color w:val="D19A66"/>
          <w:sz w:val="24"/>
          <w:szCs w:val="24"/>
        </w:rPr>
        <w:t>0</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foreach</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D19252"/>
          <w:sz w:val="24"/>
          <w:szCs w:val="24"/>
        </w:rPr>
        <w:t>var</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value</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in</w:t>
      </w:r>
      <w:r w:rsidRPr="00C61465">
        <w:rPr>
          <w:rFonts w:ascii="Maiandra GD" w:eastAsia="Times New Roman" w:hAnsi="Maiandra GD" w:cs="Consolas"/>
          <w:color w:val="CFD5E0"/>
          <w:sz w:val="24"/>
          <w:szCs w:val="24"/>
        </w:rPr>
        <w:t xml:space="preserve"> values</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count</w:t>
      </w:r>
      <w:proofErr w:type="gramEnd"/>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sum</w:t>
      </w:r>
      <w:proofErr w:type="gramEnd"/>
      <w:r w:rsidRPr="00C61465">
        <w:rPr>
          <w:rFonts w:ascii="Maiandra GD" w:eastAsia="Times New Roman" w:hAnsi="Maiandra GD" w:cs="Consolas"/>
          <w:color w:val="CFD5E0"/>
          <w:sz w:val="24"/>
          <w:szCs w:val="24"/>
        </w:rPr>
        <w:t xml:space="preserve"> += </w:t>
      </w:r>
      <w:r w:rsidRPr="00C61465">
        <w:rPr>
          <w:rFonts w:ascii="Maiandra GD" w:eastAsia="Times New Roman" w:hAnsi="Maiandra GD" w:cs="Consolas"/>
          <w:b/>
          <w:bCs/>
          <w:color w:val="D171DD"/>
          <w:sz w:val="24"/>
          <w:szCs w:val="24"/>
        </w:rPr>
        <w:t>value</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return</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count, sum</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C61465">
        <w:rPr>
          <w:rFonts w:ascii="Maiandra GD" w:eastAsia="Times New Roman" w:hAnsi="Maiandra GD" w:cs="Arial"/>
          <w:b/>
          <w:bCs/>
          <w:color w:val="000000"/>
          <w:sz w:val="24"/>
          <w:szCs w:val="24"/>
        </w:rPr>
        <w:t xml:space="preserve">Provide </w:t>
      </w:r>
      <w:proofErr w:type="gramStart"/>
      <w:r w:rsidRPr="00C61465">
        <w:rPr>
          <w:rFonts w:ascii="Maiandra GD" w:eastAsia="Times New Roman" w:hAnsi="Maiandra GD" w:cs="Arial"/>
          <w:b/>
          <w:bCs/>
          <w:color w:val="000000"/>
          <w:sz w:val="24"/>
          <w:szCs w:val="24"/>
        </w:rPr>
        <w:t>Explicitly</w:t>
      </w:r>
      <w:proofErr w:type="gramEnd"/>
      <w:r w:rsidRPr="00C61465">
        <w:rPr>
          <w:rFonts w:ascii="Maiandra GD" w:eastAsia="Times New Roman" w:hAnsi="Maiandra GD" w:cs="Arial"/>
          <w:b/>
          <w:bCs/>
          <w:color w:val="000000"/>
          <w:sz w:val="24"/>
          <w:szCs w:val="24"/>
        </w:rPr>
        <w:t xml:space="preserve"> names while storing the Result:</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 xml:space="preserve">In the following example, we are providing explicitly names to the tuple properties with the Main method where we calling the Calculate method. In this case, you don’t require </w:t>
      </w:r>
      <w:proofErr w:type="gramStart"/>
      <w:r w:rsidRPr="00C61465">
        <w:rPr>
          <w:rFonts w:ascii="Maiandra GD" w:eastAsia="Times New Roman" w:hAnsi="Maiandra GD" w:cs="Arial"/>
          <w:color w:val="000000"/>
          <w:sz w:val="24"/>
          <w:szCs w:val="24"/>
          <w:bdr w:val="none" w:sz="0" w:space="0" w:color="auto" w:frame="1"/>
        </w:rPr>
        <w:t>to provide</w:t>
      </w:r>
      <w:proofErr w:type="gramEnd"/>
      <w:r w:rsidRPr="00C61465">
        <w:rPr>
          <w:rFonts w:ascii="Maiandra GD" w:eastAsia="Times New Roman" w:hAnsi="Maiandra GD" w:cs="Arial"/>
          <w:color w:val="000000"/>
          <w:sz w:val="24"/>
          <w:szCs w:val="24"/>
          <w:bdr w:val="none" w:sz="0" w:space="0" w:color="auto" w:frame="1"/>
        </w:rPr>
        <w:t xml:space="preserve"> the variable name as we can access the properties directly with the provided name.</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using</w:t>
      </w:r>
      <w:proofErr w:type="gramEnd"/>
      <w:r w:rsidRPr="00C61465">
        <w:rPr>
          <w:rFonts w:ascii="Maiandra GD" w:eastAsia="Times New Roman" w:hAnsi="Maiandra GD" w:cs="Consolas"/>
          <w:b/>
          <w:bCs/>
          <w:color w:val="D171DD"/>
          <w:sz w:val="24"/>
          <w:szCs w:val="24"/>
        </w:rPr>
        <w:t xml:space="preserve"> </w:t>
      </w:r>
      <w:r w:rsidRPr="00C61465">
        <w:rPr>
          <w:rFonts w:ascii="Maiandra GD" w:eastAsia="Times New Roman" w:hAnsi="Maiandra GD" w:cs="Consolas"/>
          <w:i/>
          <w:iCs/>
          <w:color w:val="4284AE"/>
          <w:sz w:val="24"/>
          <w:szCs w:val="24"/>
        </w:rPr>
        <w:t>System;</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using</w:t>
      </w:r>
      <w:proofErr w:type="gramEnd"/>
      <w:r w:rsidRPr="00C61465">
        <w:rPr>
          <w:rFonts w:ascii="Maiandra GD" w:eastAsia="Times New Roman" w:hAnsi="Maiandra GD" w:cs="Consolas"/>
          <w:b/>
          <w:bCs/>
          <w:color w:val="D171DD"/>
          <w:sz w:val="24"/>
          <w:szCs w:val="24"/>
        </w:rPr>
        <w:t xml:space="preserve"> </w:t>
      </w:r>
      <w:r w:rsidRPr="00C61465">
        <w:rPr>
          <w:rFonts w:ascii="Maiandra GD" w:eastAsia="Times New Roman" w:hAnsi="Maiandra GD" w:cs="Consolas"/>
          <w:i/>
          <w:iCs/>
          <w:color w:val="4284AE"/>
          <w:sz w:val="24"/>
          <w:szCs w:val="24"/>
        </w:rPr>
        <w:t>System.Collections.Generic;</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namespace</w:t>
      </w:r>
      <w:proofErr w:type="gramEnd"/>
      <w:r w:rsidRPr="00C61465">
        <w:rPr>
          <w:rFonts w:ascii="Maiandra GD" w:eastAsia="Times New Roman" w:hAnsi="Maiandra GD" w:cs="Consolas"/>
          <w:b/>
          <w:bCs/>
          <w:color w:val="D171DD"/>
          <w:sz w:val="24"/>
          <w:szCs w:val="24"/>
        </w:rPr>
        <w:t xml:space="preserve"> </w:t>
      </w:r>
      <w:r w:rsidRPr="00C61465">
        <w:rPr>
          <w:rFonts w:ascii="Maiandra GD" w:eastAsia="Times New Roman" w:hAnsi="Maiandra GD" w:cs="Consolas"/>
          <w:i/>
          <w:iCs/>
          <w:color w:val="4284AE"/>
          <w:sz w:val="24"/>
          <w:szCs w:val="24"/>
        </w:rPr>
        <w:t>TulesDemo</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class</w:t>
      </w:r>
      <w:proofErr w:type="gramEnd"/>
      <w:r w:rsidRPr="00C61465">
        <w:rPr>
          <w:rFonts w:ascii="Maiandra GD" w:eastAsia="Times New Roman" w:hAnsi="Maiandra GD" w:cs="Consolas"/>
          <w:color w:val="CFD5E0"/>
          <w:sz w:val="24"/>
          <w:szCs w:val="24"/>
        </w:rPr>
        <w:t xml:space="preserve"> Program</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static</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void</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Main</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D19252"/>
          <w:sz w:val="24"/>
          <w:szCs w:val="24"/>
        </w:rPr>
        <w:t>var</w:t>
      </w:r>
      <w:proofErr w:type="gramEnd"/>
      <w:r w:rsidRPr="00C61465">
        <w:rPr>
          <w:rFonts w:ascii="Maiandra GD" w:eastAsia="Times New Roman" w:hAnsi="Maiandra GD" w:cs="Consolas"/>
          <w:color w:val="CFD5E0"/>
          <w:sz w:val="24"/>
          <w:szCs w:val="24"/>
        </w:rPr>
        <w:t xml:space="preserve"> values = </w:t>
      </w:r>
      <w:r w:rsidRPr="00C61465">
        <w:rPr>
          <w:rFonts w:ascii="Maiandra GD" w:eastAsia="Times New Roman" w:hAnsi="Maiandra GD" w:cs="Consolas"/>
          <w:color w:val="4284AE"/>
          <w:sz w:val="24"/>
          <w:szCs w:val="24"/>
        </w:rPr>
        <w:t>new</w:t>
      </w:r>
      <w:r w:rsidRPr="00C61465">
        <w:rPr>
          <w:rFonts w:ascii="Maiandra GD" w:eastAsia="Times New Roman" w:hAnsi="Maiandra GD" w:cs="Consolas"/>
          <w:color w:val="CFD5E0"/>
          <w:sz w:val="24"/>
          <w:szCs w:val="24"/>
        </w:rPr>
        <w:t xml:space="preserve"> List</w:t>
      </w:r>
      <w:r w:rsidRPr="00C61465">
        <w:rPr>
          <w:rFonts w:ascii="Maiandra GD" w:eastAsia="Times New Roman" w:hAnsi="Maiandra GD" w:cs="Consolas"/>
          <w:b/>
          <w:bCs/>
          <w:color w:val="6B7C8B"/>
          <w:sz w:val="24"/>
          <w:szCs w:val="24"/>
        </w:rPr>
        <w:t>&lt;</w:t>
      </w:r>
      <w:r w:rsidRPr="00C61465">
        <w:rPr>
          <w:rFonts w:ascii="Maiandra GD" w:eastAsia="Times New Roman" w:hAnsi="Maiandra GD" w:cs="Consolas"/>
          <w:b/>
          <w:bCs/>
          <w:color w:val="D171DD"/>
          <w:sz w:val="24"/>
          <w:szCs w:val="24"/>
        </w:rPr>
        <w:t>double</w:t>
      </w:r>
      <w:r w:rsidRPr="00C61465">
        <w:rPr>
          <w:rFonts w:ascii="Maiandra GD" w:eastAsia="Times New Roman" w:hAnsi="Maiandra GD" w:cs="Consolas"/>
          <w:b/>
          <w:bCs/>
          <w:color w:val="6B7C8B"/>
          <w:sz w:val="24"/>
          <w:szCs w:val="24"/>
        </w:rPr>
        <w:t>&gt;()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D19A66"/>
          <w:sz w:val="24"/>
          <w:szCs w:val="24"/>
        </w:rPr>
        <w:t>10</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D19A66"/>
          <w:sz w:val="24"/>
          <w:szCs w:val="24"/>
        </w:rPr>
        <w:t>20</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D19A66"/>
          <w:sz w:val="24"/>
          <w:szCs w:val="24"/>
        </w:rPr>
        <w:t>30</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D19A66"/>
          <w:sz w:val="24"/>
          <w:szCs w:val="24"/>
        </w:rPr>
        <w:t>40</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D19A66"/>
          <w:sz w:val="24"/>
          <w:szCs w:val="24"/>
        </w:rPr>
        <w:t>50</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D19252"/>
          <w:sz w:val="24"/>
          <w:szCs w:val="24"/>
        </w:rPr>
        <w:t>var</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CFD5E0"/>
          <w:sz w:val="24"/>
          <w:szCs w:val="24"/>
        </w:rPr>
        <w:t>countResult, SumResult</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 = </w:t>
      </w:r>
      <w:r w:rsidRPr="00C61465">
        <w:rPr>
          <w:rFonts w:ascii="Maiandra GD" w:eastAsia="Times New Roman" w:hAnsi="Maiandra GD" w:cs="Consolas"/>
          <w:color w:val="4284AE"/>
          <w:sz w:val="24"/>
          <w:szCs w:val="24"/>
        </w:rPr>
        <w:t>Calulate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values</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WriteLine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CFD5E0"/>
          <w:sz w:val="24"/>
          <w:szCs w:val="24"/>
        </w:rPr>
        <w:t>$</w:t>
      </w:r>
      <w:r w:rsidRPr="00C61465">
        <w:rPr>
          <w:rFonts w:ascii="Maiandra GD" w:eastAsia="Times New Roman" w:hAnsi="Maiandra GD" w:cs="Consolas"/>
          <w:color w:val="7CC379"/>
          <w:sz w:val="24"/>
          <w:szCs w:val="24"/>
        </w:rPr>
        <w:t>"There are {countResult} values and their sum is {SumResult}"</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ReadKey</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private</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static</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b/>
          <w:bCs/>
          <w:color w:val="D171DD"/>
          <w:sz w:val="24"/>
          <w:szCs w:val="24"/>
        </w:rPr>
        <w:t>int</w:t>
      </w:r>
      <w:r w:rsidRPr="00C61465">
        <w:rPr>
          <w:rFonts w:ascii="Maiandra GD" w:eastAsia="Times New Roman" w:hAnsi="Maiandra GD" w:cs="Consolas"/>
          <w:color w:val="CFD5E0"/>
          <w:sz w:val="24"/>
          <w:szCs w:val="24"/>
        </w:rPr>
        <w:t xml:space="preserve"> count, </w:t>
      </w:r>
      <w:r w:rsidRPr="00C61465">
        <w:rPr>
          <w:rFonts w:ascii="Maiandra GD" w:eastAsia="Times New Roman" w:hAnsi="Maiandra GD" w:cs="Consolas"/>
          <w:b/>
          <w:bCs/>
          <w:color w:val="D171DD"/>
          <w:sz w:val="24"/>
          <w:szCs w:val="24"/>
        </w:rPr>
        <w:t>double</w:t>
      </w:r>
      <w:r w:rsidRPr="00C61465">
        <w:rPr>
          <w:rFonts w:ascii="Maiandra GD" w:eastAsia="Times New Roman" w:hAnsi="Maiandra GD" w:cs="Consolas"/>
          <w:color w:val="CFD5E0"/>
          <w:sz w:val="24"/>
          <w:szCs w:val="24"/>
        </w:rPr>
        <w:t xml:space="preserve"> sum</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Calulate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IEnumerable</w:t>
      </w:r>
      <w:r w:rsidRPr="00C61465">
        <w:rPr>
          <w:rFonts w:ascii="Maiandra GD" w:eastAsia="Times New Roman" w:hAnsi="Maiandra GD" w:cs="Consolas"/>
          <w:b/>
          <w:bCs/>
          <w:color w:val="6B7C8B"/>
          <w:sz w:val="24"/>
          <w:szCs w:val="24"/>
        </w:rPr>
        <w:t>&lt;</w:t>
      </w:r>
      <w:r w:rsidRPr="00C61465">
        <w:rPr>
          <w:rFonts w:ascii="Maiandra GD" w:eastAsia="Times New Roman" w:hAnsi="Maiandra GD" w:cs="Consolas"/>
          <w:b/>
          <w:bCs/>
          <w:color w:val="D171DD"/>
          <w:sz w:val="24"/>
          <w:szCs w:val="24"/>
        </w:rPr>
        <w:t>double</w:t>
      </w:r>
      <w:r w:rsidRPr="00C61465">
        <w:rPr>
          <w:rFonts w:ascii="Maiandra GD" w:eastAsia="Times New Roman" w:hAnsi="Maiandra GD" w:cs="Consolas"/>
          <w:b/>
          <w:bCs/>
          <w:color w:val="6B7C8B"/>
          <w:sz w:val="24"/>
          <w:szCs w:val="24"/>
        </w:rPr>
        <w:t>&gt;</w:t>
      </w:r>
      <w:r w:rsidRPr="00C61465">
        <w:rPr>
          <w:rFonts w:ascii="Maiandra GD" w:eastAsia="Times New Roman" w:hAnsi="Maiandra GD" w:cs="Consolas"/>
          <w:color w:val="CFD5E0"/>
          <w:sz w:val="24"/>
          <w:szCs w:val="24"/>
        </w:rPr>
        <w:t xml:space="preserve"> values</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int</w:t>
      </w:r>
      <w:proofErr w:type="gramEnd"/>
      <w:r w:rsidRPr="00C61465">
        <w:rPr>
          <w:rFonts w:ascii="Maiandra GD" w:eastAsia="Times New Roman" w:hAnsi="Maiandra GD" w:cs="Consolas"/>
          <w:color w:val="CFD5E0"/>
          <w:sz w:val="24"/>
          <w:szCs w:val="24"/>
        </w:rPr>
        <w:t xml:space="preserve"> count = </w:t>
      </w:r>
      <w:r w:rsidRPr="00C61465">
        <w:rPr>
          <w:rFonts w:ascii="Maiandra GD" w:eastAsia="Times New Roman" w:hAnsi="Maiandra GD" w:cs="Consolas"/>
          <w:color w:val="D19A66"/>
          <w:sz w:val="24"/>
          <w:szCs w:val="24"/>
        </w:rPr>
        <w:t>0</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double</w:t>
      </w:r>
      <w:proofErr w:type="gramEnd"/>
      <w:r w:rsidRPr="00C61465">
        <w:rPr>
          <w:rFonts w:ascii="Maiandra GD" w:eastAsia="Times New Roman" w:hAnsi="Maiandra GD" w:cs="Consolas"/>
          <w:color w:val="CFD5E0"/>
          <w:sz w:val="24"/>
          <w:szCs w:val="24"/>
        </w:rPr>
        <w:t xml:space="preserve"> sum = </w:t>
      </w:r>
      <w:r w:rsidRPr="00C61465">
        <w:rPr>
          <w:rFonts w:ascii="Maiandra GD" w:eastAsia="Times New Roman" w:hAnsi="Maiandra GD" w:cs="Consolas"/>
          <w:color w:val="4284AE"/>
          <w:sz w:val="24"/>
          <w:szCs w:val="24"/>
        </w:rPr>
        <w:t>0</w:t>
      </w:r>
      <w:r w:rsidRPr="00C61465">
        <w:rPr>
          <w:rFonts w:ascii="Maiandra GD" w:eastAsia="Times New Roman" w:hAnsi="Maiandra GD" w:cs="Consolas"/>
          <w:color w:val="CFD5E0"/>
          <w:sz w:val="24"/>
          <w:szCs w:val="24"/>
        </w:rPr>
        <w:t>.</w:t>
      </w:r>
      <w:r w:rsidRPr="00C61465">
        <w:rPr>
          <w:rFonts w:ascii="Maiandra GD" w:eastAsia="Times New Roman" w:hAnsi="Maiandra GD" w:cs="Consolas"/>
          <w:color w:val="D19A66"/>
          <w:sz w:val="24"/>
          <w:szCs w:val="24"/>
        </w:rPr>
        <w:t>0</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lastRenderedPageBreak/>
        <w:t>foreach</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D19252"/>
          <w:sz w:val="24"/>
          <w:szCs w:val="24"/>
        </w:rPr>
        <w:t>var</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value</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in</w:t>
      </w:r>
      <w:r w:rsidRPr="00C61465">
        <w:rPr>
          <w:rFonts w:ascii="Maiandra GD" w:eastAsia="Times New Roman" w:hAnsi="Maiandra GD" w:cs="Consolas"/>
          <w:color w:val="CFD5E0"/>
          <w:sz w:val="24"/>
          <w:szCs w:val="24"/>
        </w:rPr>
        <w:t xml:space="preserve"> values</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count</w:t>
      </w:r>
      <w:proofErr w:type="gramEnd"/>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sum</w:t>
      </w:r>
      <w:proofErr w:type="gramEnd"/>
      <w:r w:rsidRPr="00C61465">
        <w:rPr>
          <w:rFonts w:ascii="Maiandra GD" w:eastAsia="Times New Roman" w:hAnsi="Maiandra GD" w:cs="Consolas"/>
          <w:color w:val="CFD5E0"/>
          <w:sz w:val="24"/>
          <w:szCs w:val="24"/>
        </w:rPr>
        <w:t xml:space="preserve"> += </w:t>
      </w:r>
      <w:r w:rsidRPr="00C61465">
        <w:rPr>
          <w:rFonts w:ascii="Maiandra GD" w:eastAsia="Times New Roman" w:hAnsi="Maiandra GD" w:cs="Consolas"/>
          <w:b/>
          <w:bCs/>
          <w:color w:val="D171DD"/>
          <w:sz w:val="24"/>
          <w:szCs w:val="24"/>
        </w:rPr>
        <w:t>value</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return</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count, sum</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C61465">
        <w:rPr>
          <w:rFonts w:ascii="Maiandra GD" w:eastAsia="Times New Roman" w:hAnsi="Maiandra GD" w:cs="Arial"/>
          <w:b/>
          <w:bCs/>
          <w:color w:val="000000"/>
          <w:sz w:val="24"/>
          <w:szCs w:val="24"/>
        </w:rPr>
        <w:t>Guidelines to use Tuples:</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 xml:space="preserve">Basically, one and the most important question that comes to our mind </w:t>
      </w:r>
      <w:proofErr w:type="gramStart"/>
      <w:r w:rsidRPr="00C61465">
        <w:rPr>
          <w:rFonts w:ascii="Maiandra GD" w:eastAsia="Times New Roman" w:hAnsi="Maiandra GD" w:cs="Arial"/>
          <w:color w:val="000000"/>
          <w:sz w:val="24"/>
          <w:szCs w:val="24"/>
          <w:bdr w:val="none" w:sz="0" w:space="0" w:color="auto" w:frame="1"/>
        </w:rPr>
        <w:t>is</w:t>
      </w:r>
      <w:proofErr w:type="gramEnd"/>
      <w:r w:rsidRPr="00C61465">
        <w:rPr>
          <w:rFonts w:ascii="Maiandra GD" w:eastAsia="Times New Roman" w:hAnsi="Maiandra GD" w:cs="Arial"/>
          <w:color w:val="000000"/>
          <w:sz w:val="24"/>
          <w:szCs w:val="24"/>
          <w:bdr w:val="none" w:sz="0" w:space="0" w:color="auto" w:frame="1"/>
        </w:rPr>
        <w:t xml:space="preserve"> when to use Tuples and when to use Classes to return more than one value from a method in C#. The answer is it depends on the business requirement. However, there are some guidelines and rules that you need to follow which will guide you to choose between them:</w:t>
      </w:r>
    </w:p>
    <w:p w:rsidR="00C61465" w:rsidRPr="00C61465" w:rsidRDefault="00C61465" w:rsidP="00C6146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C61465">
        <w:rPr>
          <w:rFonts w:ascii="Maiandra GD" w:eastAsia="Times New Roman" w:hAnsi="Maiandra GD" w:cs="Arial"/>
          <w:b/>
          <w:bCs/>
          <w:color w:val="000000"/>
          <w:sz w:val="24"/>
          <w:szCs w:val="24"/>
        </w:rPr>
        <w:t>Tuples in C# 7 are values, so they are copied by value, rather than by reference.</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Most of the time, this should not be an issue. However, if you are passing around tuples of large structs, this might have an impact on the performance of the application. Ref locals/returns can be used to work around these performance issues that we will discuss in our upcoming articles. As the tuples in C# 7 are values, so modifying a copy will not change the original copy. </w:t>
      </w:r>
    </w:p>
    <w:p w:rsidR="00C61465" w:rsidRPr="00C61465" w:rsidRDefault="00C61465" w:rsidP="00C6146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C61465">
        <w:rPr>
          <w:rFonts w:ascii="Maiandra GD" w:eastAsia="Times New Roman" w:hAnsi="Maiandra GD" w:cs="Arial"/>
          <w:b/>
          <w:bCs/>
          <w:color w:val="000000"/>
          <w:sz w:val="24"/>
          <w:szCs w:val="24"/>
        </w:rPr>
        <w:t>Just use common sense</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For any situation where you might consider using a tuple: simply ask yourself the question: “</w:t>
      </w:r>
      <w:r w:rsidRPr="00C61465">
        <w:rPr>
          <w:rFonts w:ascii="Maiandra GD" w:eastAsia="Times New Roman" w:hAnsi="Maiandra GD" w:cs="Arial"/>
          <w:b/>
          <w:bCs/>
          <w:color w:val="000000"/>
          <w:sz w:val="24"/>
          <w:szCs w:val="24"/>
        </w:rPr>
        <w:t>will a tuple simplify the code here</w:t>
      </w:r>
      <w:r w:rsidRPr="00C61465">
        <w:rPr>
          <w:rFonts w:ascii="Maiandra GD" w:eastAsia="Times New Roman" w:hAnsi="Maiandra GD" w:cs="Arial"/>
          <w:color w:val="000000"/>
          <w:sz w:val="24"/>
          <w:szCs w:val="24"/>
          <w:bdr w:val="none" w:sz="0" w:space="0" w:color="auto" w:frame="1"/>
        </w:rPr>
        <w:t>“. If the answer is “</w:t>
      </w:r>
      <w:r w:rsidRPr="00C61465">
        <w:rPr>
          <w:rFonts w:ascii="Maiandra GD" w:eastAsia="Times New Roman" w:hAnsi="Maiandra GD" w:cs="Arial"/>
          <w:b/>
          <w:bCs/>
          <w:color w:val="000000"/>
          <w:sz w:val="24"/>
          <w:szCs w:val="24"/>
        </w:rPr>
        <w:t>yes</w:t>
      </w:r>
      <w:r w:rsidRPr="00C61465">
        <w:rPr>
          <w:rFonts w:ascii="Maiandra GD" w:eastAsia="Times New Roman" w:hAnsi="Maiandra GD" w:cs="Arial"/>
          <w:color w:val="000000"/>
          <w:sz w:val="24"/>
          <w:szCs w:val="24"/>
          <w:bdr w:val="none" w:sz="0" w:space="0" w:color="auto" w:frame="1"/>
        </w:rPr>
        <w:t>“, then use a tuple. And that ultimately is the primary consideration over whether to use a tuple or a custom class.</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So in simple words, we can say that a Tuple is an ordered sequence of heterogeneous objects. The Tuples in C# are going to be used when a method is going to return more than one value.</w:t>
      </w:r>
    </w:p>
    <w:p w:rsidR="00C61465" w:rsidRDefault="00C61465" w:rsidP="00C61465">
      <w:pPr>
        <w:pBdr>
          <w:bottom w:val="double" w:sz="6" w:space="1" w:color="auto"/>
        </w:pBdr>
        <w:shd w:val="clear" w:color="auto" w:fill="FFFFFF"/>
        <w:spacing w:after="384"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Segoe UI"/>
          <w:noProof/>
          <w:color w:val="212529"/>
          <w:sz w:val="24"/>
          <w:szCs w:val="24"/>
        </w:rPr>
        <w:lastRenderedPageBreak/>
        <w:drawing>
          <wp:inline distT="0" distB="0" distL="0" distR="0">
            <wp:extent cx="5954395" cy="2424430"/>
            <wp:effectExtent l="19050" t="0" r="8255" b="0"/>
            <wp:docPr id="21" name="Picture 21" descr="Tuples in C# 7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uples in C# 7 with Examples"/>
                    <pic:cNvPicPr>
                      <a:picLocks noChangeAspect="1" noChangeArrowheads="1"/>
                    </pic:cNvPicPr>
                  </pic:nvPicPr>
                  <pic:blipFill>
                    <a:blip r:embed="rId30"/>
                    <a:srcRect/>
                    <a:stretch>
                      <a:fillRect/>
                    </a:stretch>
                  </pic:blipFill>
                  <pic:spPr bwMode="auto">
                    <a:xfrm>
                      <a:off x="0" y="0"/>
                      <a:ext cx="5954395" cy="2424430"/>
                    </a:xfrm>
                    <a:prstGeom prst="rect">
                      <a:avLst/>
                    </a:prstGeom>
                    <a:noFill/>
                    <a:ln w="9525">
                      <a:noFill/>
                      <a:miter lim="800000"/>
                      <a:headEnd/>
                      <a:tailEnd/>
                    </a:ln>
                  </pic:spPr>
                </pic:pic>
              </a:graphicData>
            </a:graphic>
          </wp:inline>
        </w:drawing>
      </w:r>
    </w:p>
    <w:p w:rsidR="001A60FB" w:rsidRPr="00C61465" w:rsidRDefault="001A60FB" w:rsidP="00C61465">
      <w:pPr>
        <w:pBdr>
          <w:bottom w:val="double" w:sz="6" w:space="1" w:color="auto"/>
        </w:pBdr>
        <w:shd w:val="clear" w:color="auto" w:fill="FFFFFF"/>
        <w:spacing w:after="384" w:line="240" w:lineRule="auto"/>
        <w:jc w:val="both"/>
        <w:textAlignment w:val="baseline"/>
        <w:rPr>
          <w:rFonts w:ascii="Maiandra GD" w:eastAsia="Times New Roman" w:hAnsi="Maiandra GD" w:cs="Segoe UI"/>
          <w:color w:val="212529"/>
          <w:sz w:val="24"/>
          <w:szCs w:val="24"/>
        </w:rPr>
      </w:pPr>
    </w:p>
    <w:p w:rsidR="00C61465" w:rsidRPr="00C61465" w:rsidRDefault="00C61465" w:rsidP="001A60FB">
      <w:pPr>
        <w:pStyle w:val="Heading1"/>
        <w:spacing w:before="0" w:beforeAutospacing="0" w:after="48" w:afterAutospacing="0"/>
        <w:textAlignment w:val="baseline"/>
        <w:rPr>
          <w:rFonts w:ascii="Maiandra GD" w:hAnsi="Maiandra GD" w:cs="Segoe UI"/>
          <w:b w:val="0"/>
          <w:bCs w:val="0"/>
          <w:color w:val="212529"/>
          <w:sz w:val="24"/>
          <w:szCs w:val="24"/>
        </w:rPr>
      </w:pPr>
      <w:r w:rsidRPr="001A60FB">
        <w:rPr>
          <w:rFonts w:ascii="Maiandra GD" w:hAnsi="Maiandra GD"/>
          <w:bCs w:val="0"/>
          <w:color w:val="3A3A3A"/>
          <w:sz w:val="24"/>
          <w:szCs w:val="24"/>
          <w:highlight w:val="yellow"/>
        </w:rPr>
        <w:t>Splitting Tuples in C#</w:t>
      </w:r>
      <w:r w:rsidR="001A60FB">
        <w:rPr>
          <w:rFonts w:ascii="Maiandra GD" w:hAnsi="Maiandra GD" w:cs="Segoe UI"/>
          <w:b w:val="0"/>
          <w:bCs w:val="0"/>
          <w:color w:val="212529"/>
          <w:kern w:val="0"/>
          <w:sz w:val="24"/>
          <w:szCs w:val="24"/>
        </w:rPr>
        <w:t xml:space="preserve"> </w:t>
      </w:r>
    </w:p>
    <w:p w:rsidR="00C61465" w:rsidRPr="00C61465" w:rsidRDefault="00C61465" w:rsidP="00C61465">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Splitting Tuples in C# with Examples</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In this article, I am going to discuss </w:t>
      </w:r>
      <w:r w:rsidRPr="00C61465">
        <w:rPr>
          <w:rStyle w:val="Strong"/>
          <w:rFonts w:ascii="Maiandra GD" w:hAnsi="Maiandra GD" w:cs="Arial"/>
          <w:color w:val="000000"/>
          <w:bdr w:val="none" w:sz="0" w:space="0" w:color="auto" w:frame="1"/>
        </w:rPr>
        <w:t>Splitting Tuples in C#</w:t>
      </w:r>
      <w:r w:rsidRPr="00C61465">
        <w:rPr>
          <w:rFonts w:ascii="Maiandra GD" w:hAnsi="Maiandra GD" w:cs="Arial"/>
          <w:color w:val="000000"/>
          <w:bdr w:val="none" w:sz="0" w:space="0" w:color="auto" w:frame="1"/>
        </w:rPr>
        <w:t> with Examples. Please read our previous article before proceeding to this article where we discussed </w:t>
      </w:r>
      <w:hyperlink r:id="rId31" w:history="1">
        <w:r w:rsidRPr="00C61465">
          <w:rPr>
            <w:rStyle w:val="Hyperlink"/>
            <w:rFonts w:ascii="Maiandra GD" w:hAnsi="Maiandra GD" w:cs="Arial"/>
            <w:b/>
            <w:bCs/>
            <w:color w:val="007BFF"/>
            <w:bdr w:val="none" w:sz="0" w:space="0" w:color="auto" w:frame="1"/>
          </w:rPr>
          <w:t>Tuples in C#</w:t>
        </w:r>
      </w:hyperlink>
      <w:r w:rsidRPr="00C61465">
        <w:rPr>
          <w:rFonts w:ascii="Maiandra GD" w:hAnsi="Maiandra GD" w:cs="Arial"/>
          <w:color w:val="000000"/>
          <w:bdr w:val="none" w:sz="0" w:space="0" w:color="auto" w:frame="1"/>
        </w:rPr>
        <w:t> with examples. The Splitting Tuples in C# is a process of splitting a variable value into multiple parts and storing each part into a new variable. This is very useful when you are working with tuples in C# as we know Tuples are going to store multiple values. </w:t>
      </w:r>
    </w:p>
    <w:p w:rsidR="00C61465" w:rsidRPr="00C61465" w:rsidRDefault="00C61465" w:rsidP="00C61465">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Why do we need to Split Tuples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As we already discussed Tuples provides a lightweight way to retrieve multiple values from a method call. Once you retrieve the tuple, then you need to handle its individual elements. Handling this element one by one is really a dirty approach. We can overcome this by splitting the tuples in C#.</w:t>
      </w:r>
    </w:p>
    <w:p w:rsidR="00C61465" w:rsidRPr="00C61465" w:rsidRDefault="00C61465" w:rsidP="00C61465">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C61465">
        <w:rPr>
          <w:rStyle w:val="Strong"/>
          <w:rFonts w:ascii="Maiandra GD" w:hAnsi="Maiandra GD" w:cs="Arial"/>
          <w:b/>
          <w:bCs/>
          <w:color w:val="3A3A3A"/>
          <w:sz w:val="24"/>
          <w:szCs w:val="24"/>
          <w:bdr w:val="none" w:sz="0" w:space="0" w:color="auto" w:frame="1"/>
        </w:rPr>
        <w:t>Example: </w:t>
      </w:r>
      <w:r w:rsidRPr="00C61465">
        <w:rPr>
          <w:rStyle w:val="Strong"/>
          <w:rFonts w:ascii="Maiandra GD" w:hAnsi="Maiandra GD" w:cs="Arial"/>
          <w:b/>
          <w:bCs/>
          <w:color w:val="000000"/>
          <w:sz w:val="24"/>
          <w:szCs w:val="24"/>
          <w:bdr w:val="none" w:sz="0" w:space="0" w:color="auto" w:frame="1"/>
        </w:rPr>
        <w:t>Splitting Tuples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Let’s understand Splitting Tuples in C# with an example. Please have a look at the below example. As you can see in the below code, we are using Tuples to return four values from the GetEmployeeDetails method. And further, if you notice within the Main method, we are storing each value of the Tuple in separate variables.</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Program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2"/>
          <w:rFonts w:ascii="Maiandra GD" w:hAnsi="Maiandra GD" w:cs="Consolas"/>
          <w:color w:val="D19252"/>
          <w:sz w:val="24"/>
          <w:szCs w:val="24"/>
          <w:bdr w:val="none" w:sz="0" w:space="0" w:color="auto" w:frame="1"/>
        </w:rPr>
        <w:t>var</w:t>
      </w:r>
      <w:proofErr w:type="gramEnd"/>
      <w:r w:rsidRPr="00C61465">
        <w:rPr>
          <w:rStyle w:val="enlighter-text"/>
          <w:rFonts w:ascii="Maiandra GD" w:hAnsi="Maiandra GD" w:cs="Consolas"/>
          <w:color w:val="CFD5E0"/>
          <w:sz w:val="24"/>
          <w:szCs w:val="24"/>
          <w:bdr w:val="none" w:sz="0" w:space="0" w:color="auto" w:frame="1"/>
        </w:rPr>
        <w:t xml:space="preserve"> EmployeeDetails = </w:t>
      </w:r>
      <w:r w:rsidRPr="00C61465">
        <w:rPr>
          <w:rStyle w:val="enlighter-m0"/>
          <w:rFonts w:ascii="Maiandra GD" w:hAnsi="Maiandra GD" w:cs="Consolas"/>
          <w:color w:val="4284AE"/>
          <w:sz w:val="24"/>
          <w:szCs w:val="24"/>
          <w:bdr w:val="none" w:sz="0" w:space="0" w:color="auto" w:frame="1"/>
        </w:rPr>
        <w:t>GetEmployeeDetails</w:t>
      </w:r>
      <w:r w:rsidRPr="00C61465">
        <w:rPr>
          <w:rStyle w:val="enlighter-g1"/>
          <w:rFonts w:ascii="Maiandra GD" w:hAnsi="Maiandra GD" w:cs="Consolas"/>
          <w:b/>
          <w:bCs/>
          <w:color w:val="6B7C8B"/>
          <w:sz w:val="24"/>
          <w:szCs w:val="24"/>
          <w:bdr w:val="none" w:sz="0" w:space="0" w:color="auto" w:frame="1"/>
        </w:rPr>
        <w:t>(</w:t>
      </w:r>
      <w:r w:rsidRPr="00C61465">
        <w:rPr>
          <w:rStyle w:val="enlighter-n1"/>
          <w:rFonts w:ascii="Maiandra GD" w:hAnsi="Maiandra GD" w:cs="Consolas"/>
          <w:color w:val="D19A66"/>
          <w:sz w:val="24"/>
          <w:szCs w:val="24"/>
          <w:bdr w:val="none" w:sz="0" w:space="0" w:color="auto" w:frame="1"/>
        </w:rPr>
        <w:t>1001</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2"/>
          <w:rFonts w:ascii="Maiandra GD" w:hAnsi="Maiandra GD" w:cs="Consolas"/>
          <w:color w:val="D19252"/>
          <w:sz w:val="24"/>
          <w:szCs w:val="24"/>
          <w:bdr w:val="none" w:sz="0" w:space="0" w:color="auto" w:frame="1"/>
        </w:rPr>
        <w:lastRenderedPageBreak/>
        <w:t>var</w:t>
      </w:r>
      <w:proofErr w:type="gramEnd"/>
      <w:r w:rsidRPr="00C61465">
        <w:rPr>
          <w:rStyle w:val="enlighter-text"/>
          <w:rFonts w:ascii="Maiandra GD" w:hAnsi="Maiandra GD" w:cs="Consolas"/>
          <w:color w:val="CFD5E0"/>
          <w:sz w:val="24"/>
          <w:szCs w:val="24"/>
          <w:bdr w:val="none" w:sz="0" w:space="0" w:color="auto" w:frame="1"/>
        </w:rPr>
        <w:t xml:space="preserve"> Name = EmployeeDetails.</w:t>
      </w:r>
      <w:r w:rsidRPr="00C61465">
        <w:rPr>
          <w:rStyle w:val="enlighter-m3"/>
          <w:rFonts w:ascii="Maiandra GD" w:hAnsi="Maiandra GD" w:cs="Consolas"/>
          <w:color w:val="4284AE"/>
          <w:sz w:val="24"/>
          <w:szCs w:val="24"/>
          <w:bdr w:val="none" w:sz="0" w:space="0" w:color="auto" w:frame="1"/>
        </w:rPr>
        <w:t>Item1</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2"/>
          <w:rFonts w:ascii="Maiandra GD" w:hAnsi="Maiandra GD" w:cs="Consolas"/>
          <w:color w:val="D19252"/>
          <w:sz w:val="24"/>
          <w:szCs w:val="24"/>
          <w:bdr w:val="none" w:sz="0" w:space="0" w:color="auto" w:frame="1"/>
        </w:rPr>
        <w:t>var</w:t>
      </w:r>
      <w:proofErr w:type="gramEnd"/>
      <w:r w:rsidRPr="00C61465">
        <w:rPr>
          <w:rStyle w:val="enlighter-text"/>
          <w:rFonts w:ascii="Maiandra GD" w:hAnsi="Maiandra GD" w:cs="Consolas"/>
          <w:color w:val="CFD5E0"/>
          <w:sz w:val="24"/>
          <w:szCs w:val="24"/>
          <w:bdr w:val="none" w:sz="0" w:space="0" w:color="auto" w:frame="1"/>
        </w:rPr>
        <w:t xml:space="preserve"> Salary = EmployeeDetails.</w:t>
      </w:r>
      <w:r w:rsidRPr="00C61465">
        <w:rPr>
          <w:rStyle w:val="enlighter-m3"/>
          <w:rFonts w:ascii="Maiandra GD" w:hAnsi="Maiandra GD" w:cs="Consolas"/>
          <w:color w:val="4284AE"/>
          <w:sz w:val="24"/>
          <w:szCs w:val="24"/>
          <w:bdr w:val="none" w:sz="0" w:space="0" w:color="auto" w:frame="1"/>
        </w:rPr>
        <w:t>Item2</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2"/>
          <w:rFonts w:ascii="Maiandra GD" w:hAnsi="Maiandra GD" w:cs="Consolas"/>
          <w:color w:val="D19252"/>
          <w:sz w:val="24"/>
          <w:szCs w:val="24"/>
          <w:bdr w:val="none" w:sz="0" w:space="0" w:color="auto" w:frame="1"/>
        </w:rPr>
        <w:t>var</w:t>
      </w:r>
      <w:proofErr w:type="gramEnd"/>
      <w:r w:rsidRPr="00C61465">
        <w:rPr>
          <w:rStyle w:val="enlighter-text"/>
          <w:rFonts w:ascii="Maiandra GD" w:hAnsi="Maiandra GD" w:cs="Consolas"/>
          <w:color w:val="CFD5E0"/>
          <w:sz w:val="24"/>
          <w:szCs w:val="24"/>
          <w:bdr w:val="none" w:sz="0" w:space="0" w:color="auto" w:frame="1"/>
        </w:rPr>
        <w:t xml:space="preserve"> Gender = EmployeeDetails.</w:t>
      </w:r>
      <w:r w:rsidRPr="00C61465">
        <w:rPr>
          <w:rStyle w:val="enlighter-m3"/>
          <w:rFonts w:ascii="Maiandra GD" w:hAnsi="Maiandra GD" w:cs="Consolas"/>
          <w:color w:val="4284AE"/>
          <w:sz w:val="24"/>
          <w:szCs w:val="24"/>
          <w:bdr w:val="none" w:sz="0" w:space="0" w:color="auto" w:frame="1"/>
        </w:rPr>
        <w:t>Item3</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2"/>
          <w:rFonts w:ascii="Maiandra GD" w:hAnsi="Maiandra GD" w:cs="Consolas"/>
          <w:color w:val="D19252"/>
          <w:sz w:val="24"/>
          <w:szCs w:val="24"/>
          <w:bdr w:val="none" w:sz="0" w:space="0" w:color="auto" w:frame="1"/>
        </w:rPr>
        <w:t>var</w:t>
      </w:r>
      <w:proofErr w:type="gramEnd"/>
      <w:r w:rsidRPr="00C61465">
        <w:rPr>
          <w:rStyle w:val="enlighter-text"/>
          <w:rFonts w:ascii="Maiandra GD" w:hAnsi="Maiandra GD" w:cs="Consolas"/>
          <w:color w:val="CFD5E0"/>
          <w:sz w:val="24"/>
          <w:szCs w:val="24"/>
          <w:bdr w:val="none" w:sz="0" w:space="0" w:color="auto" w:frame="1"/>
        </w:rPr>
        <w:t xml:space="preserve"> Dept = EmployeeDetails.</w:t>
      </w:r>
      <w:r w:rsidRPr="00C61465">
        <w:rPr>
          <w:rStyle w:val="enlighter-m3"/>
          <w:rFonts w:ascii="Maiandra GD" w:hAnsi="Maiandra GD" w:cs="Consolas"/>
          <w:color w:val="4284AE"/>
          <w:sz w:val="24"/>
          <w:szCs w:val="24"/>
          <w:bdr w:val="none" w:sz="0" w:space="0" w:color="auto" w:frame="1"/>
        </w:rPr>
        <w:t>Item4</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 Do something with the data.</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//here we are just printing the data in the console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"Employee Details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 xml:space="preserve">"Name: </w:t>
      </w:r>
      <w:r w:rsidRPr="00C61465">
        <w:rPr>
          <w:rStyle w:val="enlighter-s3"/>
          <w:rFonts w:ascii="Maiandra GD" w:hAnsi="Maiandra GD" w:cs="Consolas"/>
          <w:color w:val="7CC379"/>
          <w:sz w:val="24"/>
          <w:szCs w:val="24"/>
          <w:bdr w:val="none" w:sz="0" w:space="0" w:color="auto" w:frame="1"/>
        </w:rPr>
        <w:t>{Name}</w:t>
      </w:r>
      <w:r w:rsidRPr="00C61465">
        <w:rPr>
          <w:rStyle w:val="enlighter-s0"/>
          <w:rFonts w:ascii="Maiandra GD" w:hAnsi="Maiandra GD" w:cs="Consolas"/>
          <w:color w:val="7CC379"/>
          <w:sz w:val="24"/>
          <w:szCs w:val="24"/>
          <w:bdr w:val="none" w:sz="0" w:space="0" w:color="auto" w:frame="1"/>
        </w:rPr>
        <w:t xml:space="preserve">, Gender: </w:t>
      </w:r>
      <w:r w:rsidRPr="00C61465">
        <w:rPr>
          <w:rStyle w:val="enlighter-s3"/>
          <w:rFonts w:ascii="Maiandra GD" w:hAnsi="Maiandra GD" w:cs="Consolas"/>
          <w:color w:val="7CC379"/>
          <w:sz w:val="24"/>
          <w:szCs w:val="24"/>
          <w:bdr w:val="none" w:sz="0" w:space="0" w:color="auto" w:frame="1"/>
        </w:rPr>
        <w:t>{Gender}</w:t>
      </w:r>
      <w:r w:rsidRPr="00C61465">
        <w:rPr>
          <w:rStyle w:val="enlighter-s0"/>
          <w:rFonts w:ascii="Maiandra GD" w:hAnsi="Maiandra GD" w:cs="Consolas"/>
          <w:color w:val="7CC379"/>
          <w:sz w:val="24"/>
          <w:szCs w:val="24"/>
          <w:bdr w:val="none" w:sz="0" w:space="0" w:color="auto" w:frame="1"/>
        </w:rPr>
        <w:t xml:space="preserve">, Department: </w:t>
      </w:r>
      <w:r w:rsidRPr="00C61465">
        <w:rPr>
          <w:rStyle w:val="enlighter-s3"/>
          <w:rFonts w:ascii="Maiandra GD" w:hAnsi="Maiandra GD" w:cs="Consolas"/>
          <w:color w:val="7CC379"/>
          <w:sz w:val="24"/>
          <w:szCs w:val="24"/>
          <w:bdr w:val="none" w:sz="0" w:space="0" w:color="auto" w:frame="1"/>
        </w:rPr>
        <w:t>{Dept}</w:t>
      </w:r>
      <w:r w:rsidRPr="00C61465">
        <w:rPr>
          <w:rStyle w:val="enlighter-s0"/>
          <w:rFonts w:ascii="Maiandra GD" w:hAnsi="Maiandra GD" w:cs="Consolas"/>
          <w:color w:val="7CC379"/>
          <w:sz w:val="24"/>
          <w:szCs w:val="24"/>
          <w:bdr w:val="none" w:sz="0" w:space="0" w:color="auto" w:frame="1"/>
        </w:rPr>
        <w:t>, Salary:</w:t>
      </w:r>
      <w:r w:rsidRPr="00C61465">
        <w:rPr>
          <w:rStyle w:val="enlighter-s3"/>
          <w:rFonts w:ascii="Maiandra GD" w:hAnsi="Maiandra GD" w:cs="Consolas"/>
          <w:color w:val="7CC379"/>
          <w:sz w:val="24"/>
          <w:szCs w:val="24"/>
          <w:bdr w:val="none" w:sz="0" w:space="0" w:color="auto" w:frame="1"/>
        </w:rPr>
        <w:t>{Salary}</w:t>
      </w:r>
      <w:r w:rsidRPr="00C61465">
        <w:rPr>
          <w:rStyle w:val="enlighter-s0"/>
          <w:rFonts w:ascii="Maiandra GD" w:hAnsi="Maiandra GD" w:cs="Consolas"/>
          <w:color w:val="7CC379"/>
          <w:sz w:val="24"/>
          <w:szCs w:val="24"/>
          <w:bdr w:val="none" w:sz="0" w:space="0" w:color="auto" w:frame="1"/>
        </w:rPr>
        <w: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private</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static</w:t>
      </w:r>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string, </w:t>
      </w:r>
      <w:r w:rsidRPr="00C61465">
        <w:rPr>
          <w:rStyle w:val="enlighter-k5"/>
          <w:rFonts w:ascii="Maiandra GD" w:hAnsi="Maiandra GD" w:cs="Consolas"/>
          <w:b/>
          <w:bCs/>
          <w:color w:val="D171DD"/>
          <w:sz w:val="24"/>
          <w:szCs w:val="24"/>
          <w:bdr w:val="none" w:sz="0" w:space="0" w:color="auto" w:frame="1"/>
        </w:rPr>
        <w:t>double</w:t>
      </w:r>
      <w:r w:rsidRPr="00C61465">
        <w:rPr>
          <w:rStyle w:val="enlighter-text"/>
          <w:rFonts w:ascii="Maiandra GD" w:hAnsi="Maiandra GD" w:cs="Consolas"/>
          <w:color w:val="CFD5E0"/>
          <w:sz w:val="24"/>
          <w:szCs w:val="24"/>
          <w:bdr w:val="none" w:sz="0" w:space="0" w:color="auto" w:frame="1"/>
        </w:rPr>
        <w:t>, string, string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GetEmployeeDetails</w:t>
      </w:r>
      <w:r w:rsidRPr="00C61465">
        <w:rPr>
          <w:rStyle w:val="enlighter-g1"/>
          <w:rFonts w:ascii="Maiandra GD" w:hAnsi="Maiandra GD" w:cs="Consolas"/>
          <w:b/>
          <w:bCs/>
          <w:color w:val="6B7C8B"/>
          <w:sz w:val="24"/>
          <w:szCs w:val="24"/>
          <w:bdr w:val="none" w:sz="0" w:space="0" w:color="auto" w:frame="1"/>
        </w:rPr>
        <w:t>(</w:t>
      </w:r>
      <w:r w:rsidRPr="00C61465">
        <w:rPr>
          <w:rStyle w:val="enlighter-k5"/>
          <w:rFonts w:ascii="Maiandra GD" w:hAnsi="Maiandra GD" w:cs="Consolas"/>
          <w:b/>
          <w:bCs/>
          <w:color w:val="D171DD"/>
          <w:sz w:val="24"/>
          <w:szCs w:val="24"/>
          <w:bdr w:val="none" w:sz="0" w:space="0" w:color="auto" w:frame="1"/>
        </w:rPr>
        <w:t>long</w:t>
      </w:r>
      <w:r w:rsidRPr="00C61465">
        <w:rPr>
          <w:rStyle w:val="enlighter-text"/>
          <w:rFonts w:ascii="Maiandra GD" w:hAnsi="Maiandra GD" w:cs="Consolas"/>
          <w:color w:val="CFD5E0"/>
          <w:sz w:val="24"/>
          <w:szCs w:val="24"/>
          <w:bdr w:val="none" w:sz="0" w:space="0" w:color="auto" w:frame="1"/>
        </w:rPr>
        <w:t xml:space="preserve"> EmployeeID</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 xml:space="preserve">//based on the EmployyeID </w:t>
      </w:r>
      <w:proofErr w:type="gramStart"/>
      <w:r w:rsidRPr="00C61465">
        <w:rPr>
          <w:rStyle w:val="enlighter-c0"/>
          <w:rFonts w:ascii="Maiandra GD" w:hAnsi="Maiandra GD" w:cs="Consolas"/>
          <w:color w:val="6B7C8B"/>
          <w:sz w:val="24"/>
          <w:szCs w:val="24"/>
          <w:bdr w:val="none" w:sz="0" w:space="0" w:color="auto" w:frame="1"/>
        </w:rPr>
        <w:t>get</w:t>
      </w:r>
      <w:proofErr w:type="gramEnd"/>
      <w:r w:rsidRPr="00C61465">
        <w:rPr>
          <w:rStyle w:val="enlighter-c0"/>
          <w:rFonts w:ascii="Maiandra GD" w:hAnsi="Maiandra GD" w:cs="Consolas"/>
          <w:color w:val="6B7C8B"/>
          <w:sz w:val="24"/>
          <w:szCs w:val="24"/>
          <w:bdr w:val="none" w:sz="0" w:space="0" w:color="auto" w:frame="1"/>
        </w:rPr>
        <w:t xml:space="preserve"> the data from a database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//here we are hardcoded the value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string</w:t>
      </w:r>
      <w:proofErr w:type="gramEnd"/>
      <w:r w:rsidRPr="00C61465">
        <w:rPr>
          <w:rStyle w:val="enlighter-text"/>
          <w:rFonts w:ascii="Maiandra GD" w:hAnsi="Maiandra GD" w:cs="Consolas"/>
          <w:color w:val="CFD5E0"/>
          <w:sz w:val="24"/>
          <w:szCs w:val="24"/>
          <w:bdr w:val="none" w:sz="0" w:space="0" w:color="auto" w:frame="1"/>
        </w:rPr>
        <w:t xml:space="preserve"> EmployeeName = </w:t>
      </w:r>
      <w:r w:rsidRPr="00C61465">
        <w:rPr>
          <w:rStyle w:val="enlighter-s0"/>
          <w:rFonts w:ascii="Maiandra GD" w:hAnsi="Maiandra GD" w:cs="Consolas"/>
          <w:color w:val="7CC379"/>
          <w:sz w:val="24"/>
          <w:szCs w:val="24"/>
          <w:bdr w:val="none" w:sz="0" w:space="0" w:color="auto" w:frame="1"/>
        </w:rPr>
        <w:t>"Pranaya"</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5"/>
          <w:rFonts w:ascii="Maiandra GD" w:hAnsi="Maiandra GD" w:cs="Consolas"/>
          <w:b/>
          <w:bCs/>
          <w:color w:val="D171DD"/>
          <w:sz w:val="24"/>
          <w:szCs w:val="24"/>
          <w:bdr w:val="none" w:sz="0" w:space="0" w:color="auto" w:frame="1"/>
        </w:rPr>
        <w:t>double</w:t>
      </w:r>
      <w:proofErr w:type="gramEnd"/>
      <w:r w:rsidRPr="00C61465">
        <w:rPr>
          <w:rStyle w:val="enlighter-text"/>
          <w:rFonts w:ascii="Maiandra GD" w:hAnsi="Maiandra GD" w:cs="Consolas"/>
          <w:color w:val="CFD5E0"/>
          <w:sz w:val="24"/>
          <w:szCs w:val="24"/>
          <w:bdr w:val="none" w:sz="0" w:space="0" w:color="auto" w:frame="1"/>
        </w:rPr>
        <w:t xml:space="preserve"> Salary = </w:t>
      </w:r>
      <w:r w:rsidRPr="00C61465">
        <w:rPr>
          <w:rStyle w:val="enlighter-n1"/>
          <w:rFonts w:ascii="Maiandra GD" w:hAnsi="Maiandra GD" w:cs="Consolas"/>
          <w:color w:val="D19A66"/>
          <w:sz w:val="24"/>
          <w:szCs w:val="24"/>
          <w:bdr w:val="none" w:sz="0" w:space="0" w:color="auto" w:frame="1"/>
        </w:rPr>
        <w:t>2000</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string</w:t>
      </w:r>
      <w:proofErr w:type="gramEnd"/>
      <w:r w:rsidRPr="00C61465">
        <w:rPr>
          <w:rStyle w:val="enlighter-text"/>
          <w:rFonts w:ascii="Maiandra GD" w:hAnsi="Maiandra GD" w:cs="Consolas"/>
          <w:color w:val="CFD5E0"/>
          <w:sz w:val="24"/>
          <w:szCs w:val="24"/>
          <w:bdr w:val="none" w:sz="0" w:space="0" w:color="auto" w:frame="1"/>
        </w:rPr>
        <w:t xml:space="preserve"> Gender = </w:t>
      </w:r>
      <w:r w:rsidRPr="00C61465">
        <w:rPr>
          <w:rStyle w:val="enlighter-s0"/>
          <w:rFonts w:ascii="Maiandra GD" w:hAnsi="Maiandra GD" w:cs="Consolas"/>
          <w:color w:val="7CC379"/>
          <w:sz w:val="24"/>
          <w:szCs w:val="24"/>
          <w:bdr w:val="none" w:sz="0" w:space="0" w:color="auto" w:frame="1"/>
        </w:rPr>
        <w:t>"Male"</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string</w:t>
      </w:r>
      <w:proofErr w:type="gramEnd"/>
      <w:r w:rsidRPr="00C61465">
        <w:rPr>
          <w:rStyle w:val="enlighter-text"/>
          <w:rFonts w:ascii="Maiandra GD" w:hAnsi="Maiandra GD" w:cs="Consolas"/>
          <w:color w:val="CFD5E0"/>
          <w:sz w:val="24"/>
          <w:szCs w:val="24"/>
          <w:bdr w:val="none" w:sz="0" w:space="0" w:color="auto" w:frame="1"/>
        </w:rPr>
        <w:t xml:space="preserve"> Department = </w:t>
      </w:r>
      <w:r w:rsidRPr="00C61465">
        <w:rPr>
          <w:rStyle w:val="enlighter-s0"/>
          <w:rFonts w:ascii="Maiandra GD" w:hAnsi="Maiandra GD" w:cs="Consolas"/>
          <w:color w:val="7CC379"/>
          <w:sz w:val="24"/>
          <w:szCs w:val="24"/>
          <w:bdr w:val="none" w:sz="0" w:space="0" w:color="auto" w:frame="1"/>
        </w:rPr>
        <w:t>"IT"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return</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EmployeeName, Salary, Gender, Department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lastRenderedPageBreak/>
        <w: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When you run the application, you will get the data as expected as shown below.</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noProof/>
          <w:color w:val="212529"/>
          <w:bdr w:val="none" w:sz="0" w:space="0" w:color="auto" w:frame="1"/>
        </w:rPr>
        <w:drawing>
          <wp:inline distT="0" distB="0" distL="0" distR="0">
            <wp:extent cx="5071745" cy="744220"/>
            <wp:effectExtent l="19050" t="0" r="0" b="0"/>
            <wp:docPr id="23" name="Picture 23" descr="Splitting Tupl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litting Tuples in C#"/>
                    <pic:cNvPicPr>
                      <a:picLocks noChangeAspect="1" noChangeArrowheads="1"/>
                    </pic:cNvPicPr>
                  </pic:nvPicPr>
                  <pic:blipFill>
                    <a:blip r:embed="rId32"/>
                    <a:srcRect/>
                    <a:stretch>
                      <a:fillRect/>
                    </a:stretch>
                  </pic:blipFill>
                  <pic:spPr bwMode="auto">
                    <a:xfrm>
                      <a:off x="0" y="0"/>
                      <a:ext cx="5071745" cy="744220"/>
                    </a:xfrm>
                    <a:prstGeom prst="rect">
                      <a:avLst/>
                    </a:prstGeom>
                    <a:noFill/>
                    <a:ln w="9525">
                      <a:noFill/>
                      <a:miter lim="800000"/>
                      <a:headEnd/>
                      <a:tailEnd/>
                    </a:ln>
                  </pic:spPr>
                </pic:pic>
              </a:graphicData>
            </a:graphic>
          </wp:inline>
        </w:drawing>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As shown in the above example the </w:t>
      </w:r>
      <w:proofErr w:type="gramStart"/>
      <w:r w:rsidRPr="00C61465">
        <w:rPr>
          <w:rStyle w:val="Strong"/>
          <w:rFonts w:ascii="Maiandra GD" w:hAnsi="Maiandra GD" w:cs="Arial"/>
          <w:color w:val="000000"/>
          <w:bdr w:val="none" w:sz="0" w:space="0" w:color="auto" w:frame="1"/>
        </w:rPr>
        <w:t>GetEmployeeDetails(</w:t>
      </w:r>
      <w:proofErr w:type="gramEnd"/>
      <w:r w:rsidRPr="00C61465">
        <w:rPr>
          <w:rStyle w:val="Strong"/>
          <w:rFonts w:ascii="Maiandra GD" w:hAnsi="Maiandra GD" w:cs="Arial"/>
          <w:color w:val="000000"/>
          <w:bdr w:val="none" w:sz="0" w:space="0" w:color="auto" w:frame="1"/>
        </w:rPr>
        <w:t>)</w:t>
      </w:r>
      <w:r w:rsidRPr="00C61465">
        <w:rPr>
          <w:rFonts w:ascii="Maiandra GD" w:hAnsi="Maiandra GD" w:cs="Arial"/>
          <w:color w:val="000000"/>
          <w:bdr w:val="none" w:sz="0" w:space="0" w:color="auto" w:frame="1"/>
        </w:rPr>
        <w:t> method returns a tuple with 4 values and then we assigned each of its elements to a variable in a separate operation. But from C# 7.0, now we can retrieve multiple elements from a tuple or retrieve multiple fields or properties values from an object in a single operation which is called </w:t>
      </w:r>
      <w:r w:rsidRPr="00C61465">
        <w:rPr>
          <w:rStyle w:val="Strong"/>
          <w:rFonts w:ascii="Maiandra GD" w:hAnsi="Maiandra GD" w:cs="Arial"/>
          <w:color w:val="000000"/>
          <w:bdr w:val="none" w:sz="0" w:space="0" w:color="auto" w:frame="1"/>
        </w:rPr>
        <w:t>Splitting Tuples in C#</w:t>
      </w:r>
      <w:r w:rsidRPr="00C61465">
        <w:rPr>
          <w:rFonts w:ascii="Maiandra GD" w:hAnsi="Maiandra GD" w:cs="Arial"/>
          <w:color w:val="000000"/>
          <w:bdr w:val="none" w:sz="0" w:space="0" w:color="auto" w:frame="1"/>
        </w:rPr>
        <w:t>.</w:t>
      </w:r>
    </w:p>
    <w:p w:rsidR="00C61465" w:rsidRPr="00C61465" w:rsidRDefault="00C61465" w:rsidP="00C6146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Different ways to deconstruct a tuple or Splitting Tuples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Style w:val="Strong"/>
          <w:rFonts w:ascii="Maiandra GD" w:hAnsi="Maiandra GD" w:cs="Arial"/>
          <w:color w:val="000000"/>
          <w:bdr w:val="none" w:sz="0" w:space="0" w:color="auto" w:frame="1"/>
        </w:rPr>
        <w:t>Way1: </w:t>
      </w:r>
      <w:r w:rsidRPr="00C61465">
        <w:rPr>
          <w:rFonts w:ascii="Maiandra GD" w:hAnsi="Maiandra GD" w:cs="Arial"/>
          <w:color w:val="000000"/>
          <w:bdr w:val="none" w:sz="0" w:space="0" w:color="auto" w:frame="1"/>
        </w:rPr>
        <w:t>We can explicitly declare the type of each field inside the parentheses. Let’s modify the program as shown below to understand this concept.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Program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roofErr w:type="gramStart"/>
      <w:r w:rsidRPr="00C61465">
        <w:rPr>
          <w:rStyle w:val="enlighter-text"/>
          <w:rFonts w:ascii="Maiandra GD" w:hAnsi="Maiandra GD" w:cs="Consolas"/>
          <w:color w:val="CFD5E0"/>
          <w:sz w:val="24"/>
          <w:szCs w:val="24"/>
          <w:bdr w:val="none" w:sz="0" w:space="0" w:color="auto" w:frame="1"/>
        </w:rPr>
        <w:t>string</w:t>
      </w:r>
      <w:proofErr w:type="gramEnd"/>
      <w:r w:rsidRPr="00C61465">
        <w:rPr>
          <w:rStyle w:val="enlighter-text"/>
          <w:rFonts w:ascii="Maiandra GD" w:hAnsi="Maiandra GD" w:cs="Consolas"/>
          <w:color w:val="CFD5E0"/>
          <w:sz w:val="24"/>
          <w:szCs w:val="24"/>
          <w:bdr w:val="none" w:sz="0" w:space="0" w:color="auto" w:frame="1"/>
        </w:rPr>
        <w:t xml:space="preserve"> Name, </w:t>
      </w:r>
      <w:r w:rsidRPr="00C61465">
        <w:rPr>
          <w:rStyle w:val="enlighter-k5"/>
          <w:rFonts w:ascii="Maiandra GD" w:hAnsi="Maiandra GD" w:cs="Consolas"/>
          <w:b/>
          <w:bCs/>
          <w:color w:val="D171DD"/>
          <w:sz w:val="24"/>
          <w:szCs w:val="24"/>
          <w:bdr w:val="none" w:sz="0" w:space="0" w:color="auto" w:frame="1"/>
        </w:rPr>
        <w:t>double</w:t>
      </w:r>
      <w:r w:rsidRPr="00C61465">
        <w:rPr>
          <w:rStyle w:val="enlighter-text"/>
          <w:rFonts w:ascii="Maiandra GD" w:hAnsi="Maiandra GD" w:cs="Consolas"/>
          <w:color w:val="CFD5E0"/>
          <w:sz w:val="24"/>
          <w:szCs w:val="24"/>
          <w:bdr w:val="none" w:sz="0" w:space="0" w:color="auto" w:frame="1"/>
        </w:rPr>
        <w:t xml:space="preserve"> Salary, string Gender, string Dept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 </w:t>
      </w:r>
      <w:proofErr w:type="gramStart"/>
      <w:r w:rsidRPr="00C61465">
        <w:rPr>
          <w:rStyle w:val="enlighter-m0"/>
          <w:rFonts w:ascii="Maiandra GD" w:hAnsi="Maiandra GD" w:cs="Consolas"/>
          <w:color w:val="4284AE"/>
          <w:sz w:val="24"/>
          <w:szCs w:val="24"/>
          <w:bdr w:val="none" w:sz="0" w:space="0" w:color="auto" w:frame="1"/>
        </w:rPr>
        <w:t>GetEmployeeDetails</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n1"/>
          <w:rFonts w:ascii="Maiandra GD" w:hAnsi="Maiandra GD" w:cs="Consolas"/>
          <w:color w:val="D19A66"/>
          <w:sz w:val="24"/>
          <w:szCs w:val="24"/>
          <w:bdr w:val="none" w:sz="0" w:space="0" w:color="auto" w:frame="1"/>
        </w:rPr>
        <w:t>1001</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 Do something with the data.</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//here we are just printing the data in the console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"Employee Details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 xml:space="preserve">"Name: </w:t>
      </w:r>
      <w:r w:rsidRPr="00C61465">
        <w:rPr>
          <w:rStyle w:val="enlighter-s3"/>
          <w:rFonts w:ascii="Maiandra GD" w:hAnsi="Maiandra GD" w:cs="Consolas"/>
          <w:color w:val="7CC379"/>
          <w:sz w:val="24"/>
          <w:szCs w:val="24"/>
          <w:bdr w:val="none" w:sz="0" w:space="0" w:color="auto" w:frame="1"/>
        </w:rPr>
        <w:t>{Name}</w:t>
      </w:r>
      <w:r w:rsidRPr="00C61465">
        <w:rPr>
          <w:rStyle w:val="enlighter-s0"/>
          <w:rFonts w:ascii="Maiandra GD" w:hAnsi="Maiandra GD" w:cs="Consolas"/>
          <w:color w:val="7CC379"/>
          <w:sz w:val="24"/>
          <w:szCs w:val="24"/>
          <w:bdr w:val="none" w:sz="0" w:space="0" w:color="auto" w:frame="1"/>
        </w:rPr>
        <w:t xml:space="preserve">, Gender: </w:t>
      </w:r>
      <w:r w:rsidRPr="00C61465">
        <w:rPr>
          <w:rStyle w:val="enlighter-s3"/>
          <w:rFonts w:ascii="Maiandra GD" w:hAnsi="Maiandra GD" w:cs="Consolas"/>
          <w:color w:val="7CC379"/>
          <w:sz w:val="24"/>
          <w:szCs w:val="24"/>
          <w:bdr w:val="none" w:sz="0" w:space="0" w:color="auto" w:frame="1"/>
        </w:rPr>
        <w:t>{Gender}</w:t>
      </w:r>
      <w:r w:rsidRPr="00C61465">
        <w:rPr>
          <w:rStyle w:val="enlighter-s0"/>
          <w:rFonts w:ascii="Maiandra GD" w:hAnsi="Maiandra GD" w:cs="Consolas"/>
          <w:color w:val="7CC379"/>
          <w:sz w:val="24"/>
          <w:szCs w:val="24"/>
          <w:bdr w:val="none" w:sz="0" w:space="0" w:color="auto" w:frame="1"/>
        </w:rPr>
        <w:t xml:space="preserve">, Department: </w:t>
      </w:r>
      <w:r w:rsidRPr="00C61465">
        <w:rPr>
          <w:rStyle w:val="enlighter-s3"/>
          <w:rFonts w:ascii="Maiandra GD" w:hAnsi="Maiandra GD" w:cs="Consolas"/>
          <w:color w:val="7CC379"/>
          <w:sz w:val="24"/>
          <w:szCs w:val="24"/>
          <w:bdr w:val="none" w:sz="0" w:space="0" w:color="auto" w:frame="1"/>
        </w:rPr>
        <w:t>{Dept}</w:t>
      </w:r>
      <w:r w:rsidRPr="00C61465">
        <w:rPr>
          <w:rStyle w:val="enlighter-s0"/>
          <w:rFonts w:ascii="Maiandra GD" w:hAnsi="Maiandra GD" w:cs="Consolas"/>
          <w:color w:val="7CC379"/>
          <w:sz w:val="24"/>
          <w:szCs w:val="24"/>
          <w:bdr w:val="none" w:sz="0" w:space="0" w:color="auto" w:frame="1"/>
        </w:rPr>
        <w:t>, Salary:</w:t>
      </w:r>
      <w:r w:rsidRPr="00C61465">
        <w:rPr>
          <w:rStyle w:val="enlighter-s3"/>
          <w:rFonts w:ascii="Maiandra GD" w:hAnsi="Maiandra GD" w:cs="Consolas"/>
          <w:color w:val="7CC379"/>
          <w:sz w:val="24"/>
          <w:szCs w:val="24"/>
          <w:bdr w:val="none" w:sz="0" w:space="0" w:color="auto" w:frame="1"/>
        </w:rPr>
        <w:t>{Salary}</w:t>
      </w:r>
      <w:r w:rsidRPr="00C61465">
        <w:rPr>
          <w:rStyle w:val="enlighter-s0"/>
          <w:rFonts w:ascii="Maiandra GD" w:hAnsi="Maiandra GD" w:cs="Consolas"/>
          <w:color w:val="7CC379"/>
          <w:sz w:val="24"/>
          <w:szCs w:val="24"/>
          <w:bdr w:val="none" w:sz="0" w:space="0" w:color="auto" w:frame="1"/>
        </w:rPr>
        <w: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private</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static</w:t>
      </w:r>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string, </w:t>
      </w:r>
      <w:r w:rsidRPr="00C61465">
        <w:rPr>
          <w:rStyle w:val="enlighter-k5"/>
          <w:rFonts w:ascii="Maiandra GD" w:hAnsi="Maiandra GD" w:cs="Consolas"/>
          <w:b/>
          <w:bCs/>
          <w:color w:val="D171DD"/>
          <w:sz w:val="24"/>
          <w:szCs w:val="24"/>
          <w:bdr w:val="none" w:sz="0" w:space="0" w:color="auto" w:frame="1"/>
        </w:rPr>
        <w:t>double</w:t>
      </w:r>
      <w:r w:rsidRPr="00C61465">
        <w:rPr>
          <w:rStyle w:val="enlighter-text"/>
          <w:rFonts w:ascii="Maiandra GD" w:hAnsi="Maiandra GD" w:cs="Consolas"/>
          <w:color w:val="CFD5E0"/>
          <w:sz w:val="24"/>
          <w:szCs w:val="24"/>
          <w:bdr w:val="none" w:sz="0" w:space="0" w:color="auto" w:frame="1"/>
        </w:rPr>
        <w:t>, string, string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GetEmployeeDetails</w:t>
      </w:r>
      <w:r w:rsidRPr="00C61465">
        <w:rPr>
          <w:rStyle w:val="enlighter-g1"/>
          <w:rFonts w:ascii="Maiandra GD" w:hAnsi="Maiandra GD" w:cs="Consolas"/>
          <w:b/>
          <w:bCs/>
          <w:color w:val="6B7C8B"/>
          <w:sz w:val="24"/>
          <w:szCs w:val="24"/>
          <w:bdr w:val="none" w:sz="0" w:space="0" w:color="auto" w:frame="1"/>
        </w:rPr>
        <w:t>(</w:t>
      </w:r>
      <w:r w:rsidRPr="00C61465">
        <w:rPr>
          <w:rStyle w:val="enlighter-k5"/>
          <w:rFonts w:ascii="Maiandra GD" w:hAnsi="Maiandra GD" w:cs="Consolas"/>
          <w:b/>
          <w:bCs/>
          <w:color w:val="D171DD"/>
          <w:sz w:val="24"/>
          <w:szCs w:val="24"/>
          <w:bdr w:val="none" w:sz="0" w:space="0" w:color="auto" w:frame="1"/>
        </w:rPr>
        <w:t>long</w:t>
      </w:r>
      <w:r w:rsidRPr="00C61465">
        <w:rPr>
          <w:rStyle w:val="enlighter-text"/>
          <w:rFonts w:ascii="Maiandra GD" w:hAnsi="Maiandra GD" w:cs="Consolas"/>
          <w:color w:val="CFD5E0"/>
          <w:sz w:val="24"/>
          <w:szCs w:val="24"/>
          <w:bdr w:val="none" w:sz="0" w:space="0" w:color="auto" w:frame="1"/>
        </w:rPr>
        <w:t xml:space="preserve"> EmployeeID</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lastRenderedPageBreak/>
        <w:t xml:space="preserve">//based on the EmployyeID </w:t>
      </w:r>
      <w:proofErr w:type="gramStart"/>
      <w:r w:rsidRPr="00C61465">
        <w:rPr>
          <w:rStyle w:val="enlighter-c0"/>
          <w:rFonts w:ascii="Maiandra GD" w:hAnsi="Maiandra GD" w:cs="Consolas"/>
          <w:color w:val="6B7C8B"/>
          <w:sz w:val="24"/>
          <w:szCs w:val="24"/>
          <w:bdr w:val="none" w:sz="0" w:space="0" w:color="auto" w:frame="1"/>
        </w:rPr>
        <w:t>get</w:t>
      </w:r>
      <w:proofErr w:type="gramEnd"/>
      <w:r w:rsidRPr="00C61465">
        <w:rPr>
          <w:rStyle w:val="enlighter-c0"/>
          <w:rFonts w:ascii="Maiandra GD" w:hAnsi="Maiandra GD" w:cs="Consolas"/>
          <w:color w:val="6B7C8B"/>
          <w:sz w:val="24"/>
          <w:szCs w:val="24"/>
          <w:bdr w:val="none" w:sz="0" w:space="0" w:color="auto" w:frame="1"/>
        </w:rPr>
        <w:t xml:space="preserve"> the data from a database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//here we are hardcoded the value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string</w:t>
      </w:r>
      <w:proofErr w:type="gramEnd"/>
      <w:r w:rsidRPr="00C61465">
        <w:rPr>
          <w:rStyle w:val="enlighter-text"/>
          <w:rFonts w:ascii="Maiandra GD" w:hAnsi="Maiandra GD" w:cs="Consolas"/>
          <w:color w:val="CFD5E0"/>
          <w:sz w:val="24"/>
          <w:szCs w:val="24"/>
          <w:bdr w:val="none" w:sz="0" w:space="0" w:color="auto" w:frame="1"/>
        </w:rPr>
        <w:t xml:space="preserve"> EmployeeName = </w:t>
      </w:r>
      <w:r w:rsidRPr="00C61465">
        <w:rPr>
          <w:rStyle w:val="enlighter-s0"/>
          <w:rFonts w:ascii="Maiandra GD" w:hAnsi="Maiandra GD" w:cs="Consolas"/>
          <w:color w:val="7CC379"/>
          <w:sz w:val="24"/>
          <w:szCs w:val="24"/>
          <w:bdr w:val="none" w:sz="0" w:space="0" w:color="auto" w:frame="1"/>
        </w:rPr>
        <w:t>"Pranaya"</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5"/>
          <w:rFonts w:ascii="Maiandra GD" w:hAnsi="Maiandra GD" w:cs="Consolas"/>
          <w:b/>
          <w:bCs/>
          <w:color w:val="D171DD"/>
          <w:sz w:val="24"/>
          <w:szCs w:val="24"/>
          <w:bdr w:val="none" w:sz="0" w:space="0" w:color="auto" w:frame="1"/>
        </w:rPr>
        <w:t>double</w:t>
      </w:r>
      <w:proofErr w:type="gramEnd"/>
      <w:r w:rsidRPr="00C61465">
        <w:rPr>
          <w:rStyle w:val="enlighter-text"/>
          <w:rFonts w:ascii="Maiandra GD" w:hAnsi="Maiandra GD" w:cs="Consolas"/>
          <w:color w:val="CFD5E0"/>
          <w:sz w:val="24"/>
          <w:szCs w:val="24"/>
          <w:bdr w:val="none" w:sz="0" w:space="0" w:color="auto" w:frame="1"/>
        </w:rPr>
        <w:t xml:space="preserve"> Salary = </w:t>
      </w:r>
      <w:r w:rsidRPr="00C61465">
        <w:rPr>
          <w:rStyle w:val="enlighter-n1"/>
          <w:rFonts w:ascii="Maiandra GD" w:hAnsi="Maiandra GD" w:cs="Consolas"/>
          <w:color w:val="D19A66"/>
          <w:sz w:val="24"/>
          <w:szCs w:val="24"/>
          <w:bdr w:val="none" w:sz="0" w:space="0" w:color="auto" w:frame="1"/>
        </w:rPr>
        <w:t>2000</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string</w:t>
      </w:r>
      <w:proofErr w:type="gramEnd"/>
      <w:r w:rsidRPr="00C61465">
        <w:rPr>
          <w:rStyle w:val="enlighter-text"/>
          <w:rFonts w:ascii="Maiandra GD" w:hAnsi="Maiandra GD" w:cs="Consolas"/>
          <w:color w:val="CFD5E0"/>
          <w:sz w:val="24"/>
          <w:szCs w:val="24"/>
          <w:bdr w:val="none" w:sz="0" w:space="0" w:color="auto" w:frame="1"/>
        </w:rPr>
        <w:t xml:space="preserve"> Gender = </w:t>
      </w:r>
      <w:r w:rsidRPr="00C61465">
        <w:rPr>
          <w:rStyle w:val="enlighter-s0"/>
          <w:rFonts w:ascii="Maiandra GD" w:hAnsi="Maiandra GD" w:cs="Consolas"/>
          <w:color w:val="7CC379"/>
          <w:sz w:val="24"/>
          <w:szCs w:val="24"/>
          <w:bdr w:val="none" w:sz="0" w:space="0" w:color="auto" w:frame="1"/>
        </w:rPr>
        <w:t>"Male"</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string</w:t>
      </w:r>
      <w:proofErr w:type="gramEnd"/>
      <w:r w:rsidRPr="00C61465">
        <w:rPr>
          <w:rStyle w:val="enlighter-text"/>
          <w:rFonts w:ascii="Maiandra GD" w:hAnsi="Maiandra GD" w:cs="Consolas"/>
          <w:color w:val="CFD5E0"/>
          <w:sz w:val="24"/>
          <w:szCs w:val="24"/>
          <w:bdr w:val="none" w:sz="0" w:space="0" w:color="auto" w:frame="1"/>
        </w:rPr>
        <w:t xml:space="preserve"> Department = </w:t>
      </w:r>
      <w:r w:rsidRPr="00C61465">
        <w:rPr>
          <w:rStyle w:val="enlighter-s0"/>
          <w:rFonts w:ascii="Maiandra GD" w:hAnsi="Maiandra GD" w:cs="Consolas"/>
          <w:color w:val="7CC379"/>
          <w:sz w:val="24"/>
          <w:szCs w:val="24"/>
          <w:bdr w:val="none" w:sz="0" w:space="0" w:color="auto" w:frame="1"/>
        </w:rPr>
        <w:t>"IT"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return</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EmployeeName, Salary, Gender, Department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 xml:space="preserve">The above example deconstructs the 4-tuple returned by the </w:t>
      </w:r>
      <w:proofErr w:type="gramStart"/>
      <w:r w:rsidRPr="00C61465">
        <w:rPr>
          <w:rFonts w:ascii="Maiandra GD" w:hAnsi="Maiandra GD" w:cs="Arial"/>
          <w:color w:val="000000"/>
          <w:bdr w:val="none" w:sz="0" w:space="0" w:color="auto" w:frame="1"/>
        </w:rPr>
        <w:t>GetEmployeeDetails(</w:t>
      </w:r>
      <w:proofErr w:type="gramEnd"/>
      <w:r w:rsidRPr="00C61465">
        <w:rPr>
          <w:rFonts w:ascii="Maiandra GD" w:hAnsi="Maiandra GD" w:cs="Arial"/>
          <w:color w:val="000000"/>
          <w:bdr w:val="none" w:sz="0" w:space="0" w:color="auto" w:frame="1"/>
        </w:rPr>
        <w:t>) method explicitly by declaring the types of each filed within the parenthesis.</w:t>
      </w:r>
    </w:p>
    <w:p w:rsidR="00C61465" w:rsidRPr="00C61465" w:rsidRDefault="00C61465" w:rsidP="00C61465">
      <w:pPr>
        <w:pStyle w:val="Heading6"/>
        <w:shd w:val="clear" w:color="auto" w:fill="FFFFFF"/>
        <w:spacing w:before="0"/>
        <w:jc w:val="both"/>
        <w:textAlignment w:val="baseline"/>
        <w:rPr>
          <w:rFonts w:ascii="Maiandra GD" w:hAnsi="Maiandra GD" w:cs="Segoe UI"/>
          <w:color w:val="3A3A3A"/>
          <w:sz w:val="24"/>
          <w:szCs w:val="24"/>
        </w:rPr>
      </w:pPr>
      <w:r w:rsidRPr="00C61465">
        <w:rPr>
          <w:rStyle w:val="Strong"/>
          <w:rFonts w:ascii="Maiandra GD" w:hAnsi="Maiandra GD" w:cs="Arial"/>
          <w:b w:val="0"/>
          <w:bCs w:val="0"/>
          <w:color w:val="000000"/>
          <w:sz w:val="24"/>
          <w:szCs w:val="24"/>
          <w:bdr w:val="none" w:sz="0" w:space="0" w:color="auto" w:frame="1"/>
        </w:rPr>
        <w:t>Way2:</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You can also use the var keyword so that C# infers the type of each variable. You can place the var keyword outside of the parentheses. Let us understand this by modifying the code as shown below.</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Program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2"/>
          <w:rFonts w:ascii="Maiandra GD" w:hAnsi="Maiandra GD" w:cs="Consolas"/>
          <w:color w:val="D19252"/>
          <w:sz w:val="24"/>
          <w:szCs w:val="24"/>
          <w:bdr w:val="none" w:sz="0" w:space="0" w:color="auto" w:frame="1"/>
        </w:rPr>
        <w:t>var</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Name, Salary, Gender, Dept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 </w:t>
      </w:r>
      <w:r w:rsidRPr="00C61465">
        <w:rPr>
          <w:rStyle w:val="enlighter-m0"/>
          <w:rFonts w:ascii="Maiandra GD" w:hAnsi="Maiandra GD" w:cs="Consolas"/>
          <w:color w:val="4284AE"/>
          <w:sz w:val="24"/>
          <w:szCs w:val="24"/>
          <w:bdr w:val="none" w:sz="0" w:space="0" w:color="auto" w:frame="1"/>
        </w:rPr>
        <w:t>GetEmployeeDetails</w:t>
      </w:r>
      <w:r w:rsidRPr="00C61465">
        <w:rPr>
          <w:rStyle w:val="enlighter-g1"/>
          <w:rFonts w:ascii="Maiandra GD" w:hAnsi="Maiandra GD" w:cs="Consolas"/>
          <w:b/>
          <w:bCs/>
          <w:color w:val="6B7C8B"/>
          <w:sz w:val="24"/>
          <w:szCs w:val="24"/>
          <w:bdr w:val="none" w:sz="0" w:space="0" w:color="auto" w:frame="1"/>
        </w:rPr>
        <w:t>(</w:t>
      </w:r>
      <w:r w:rsidRPr="00C61465">
        <w:rPr>
          <w:rStyle w:val="enlighter-n1"/>
          <w:rFonts w:ascii="Maiandra GD" w:hAnsi="Maiandra GD" w:cs="Consolas"/>
          <w:color w:val="D19A66"/>
          <w:sz w:val="24"/>
          <w:szCs w:val="24"/>
          <w:bdr w:val="none" w:sz="0" w:space="0" w:color="auto" w:frame="1"/>
        </w:rPr>
        <w:t>1001</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 Do something with the data.</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//here we are just printing the data in the console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"Employee Details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 xml:space="preserve">"Name: </w:t>
      </w:r>
      <w:r w:rsidRPr="00C61465">
        <w:rPr>
          <w:rStyle w:val="enlighter-s3"/>
          <w:rFonts w:ascii="Maiandra GD" w:hAnsi="Maiandra GD" w:cs="Consolas"/>
          <w:color w:val="7CC379"/>
          <w:sz w:val="24"/>
          <w:szCs w:val="24"/>
          <w:bdr w:val="none" w:sz="0" w:space="0" w:color="auto" w:frame="1"/>
        </w:rPr>
        <w:t>{Name}</w:t>
      </w:r>
      <w:r w:rsidRPr="00C61465">
        <w:rPr>
          <w:rStyle w:val="enlighter-s0"/>
          <w:rFonts w:ascii="Maiandra GD" w:hAnsi="Maiandra GD" w:cs="Consolas"/>
          <w:color w:val="7CC379"/>
          <w:sz w:val="24"/>
          <w:szCs w:val="24"/>
          <w:bdr w:val="none" w:sz="0" w:space="0" w:color="auto" w:frame="1"/>
        </w:rPr>
        <w:t xml:space="preserve">, Gender: </w:t>
      </w:r>
      <w:r w:rsidRPr="00C61465">
        <w:rPr>
          <w:rStyle w:val="enlighter-s3"/>
          <w:rFonts w:ascii="Maiandra GD" w:hAnsi="Maiandra GD" w:cs="Consolas"/>
          <w:color w:val="7CC379"/>
          <w:sz w:val="24"/>
          <w:szCs w:val="24"/>
          <w:bdr w:val="none" w:sz="0" w:space="0" w:color="auto" w:frame="1"/>
        </w:rPr>
        <w:t>{Gender}</w:t>
      </w:r>
      <w:r w:rsidRPr="00C61465">
        <w:rPr>
          <w:rStyle w:val="enlighter-s0"/>
          <w:rFonts w:ascii="Maiandra GD" w:hAnsi="Maiandra GD" w:cs="Consolas"/>
          <w:color w:val="7CC379"/>
          <w:sz w:val="24"/>
          <w:szCs w:val="24"/>
          <w:bdr w:val="none" w:sz="0" w:space="0" w:color="auto" w:frame="1"/>
        </w:rPr>
        <w:t xml:space="preserve">, Department: </w:t>
      </w:r>
      <w:r w:rsidRPr="00C61465">
        <w:rPr>
          <w:rStyle w:val="enlighter-s3"/>
          <w:rFonts w:ascii="Maiandra GD" w:hAnsi="Maiandra GD" w:cs="Consolas"/>
          <w:color w:val="7CC379"/>
          <w:sz w:val="24"/>
          <w:szCs w:val="24"/>
          <w:bdr w:val="none" w:sz="0" w:space="0" w:color="auto" w:frame="1"/>
        </w:rPr>
        <w:t>{Dept}</w:t>
      </w:r>
      <w:r w:rsidRPr="00C61465">
        <w:rPr>
          <w:rStyle w:val="enlighter-s0"/>
          <w:rFonts w:ascii="Maiandra GD" w:hAnsi="Maiandra GD" w:cs="Consolas"/>
          <w:color w:val="7CC379"/>
          <w:sz w:val="24"/>
          <w:szCs w:val="24"/>
          <w:bdr w:val="none" w:sz="0" w:space="0" w:color="auto" w:frame="1"/>
        </w:rPr>
        <w:t>, Salary:</w:t>
      </w:r>
      <w:r w:rsidRPr="00C61465">
        <w:rPr>
          <w:rStyle w:val="enlighter-s3"/>
          <w:rFonts w:ascii="Maiandra GD" w:hAnsi="Maiandra GD" w:cs="Consolas"/>
          <w:color w:val="7CC379"/>
          <w:sz w:val="24"/>
          <w:szCs w:val="24"/>
          <w:bdr w:val="none" w:sz="0" w:space="0" w:color="auto" w:frame="1"/>
        </w:rPr>
        <w:t>{Salary}</w:t>
      </w:r>
      <w:r w:rsidRPr="00C61465">
        <w:rPr>
          <w:rStyle w:val="enlighter-s0"/>
          <w:rFonts w:ascii="Maiandra GD" w:hAnsi="Maiandra GD" w:cs="Consolas"/>
          <w:color w:val="7CC379"/>
          <w:sz w:val="24"/>
          <w:szCs w:val="24"/>
          <w:bdr w:val="none" w:sz="0" w:space="0" w:color="auto" w:frame="1"/>
        </w:rPr>
        <w: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lastRenderedPageBreak/>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private</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static</w:t>
      </w:r>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string, </w:t>
      </w:r>
      <w:r w:rsidRPr="00C61465">
        <w:rPr>
          <w:rStyle w:val="enlighter-k5"/>
          <w:rFonts w:ascii="Maiandra GD" w:hAnsi="Maiandra GD" w:cs="Consolas"/>
          <w:b/>
          <w:bCs/>
          <w:color w:val="D171DD"/>
          <w:sz w:val="24"/>
          <w:szCs w:val="24"/>
          <w:bdr w:val="none" w:sz="0" w:space="0" w:color="auto" w:frame="1"/>
        </w:rPr>
        <w:t>double</w:t>
      </w:r>
      <w:r w:rsidRPr="00C61465">
        <w:rPr>
          <w:rStyle w:val="enlighter-text"/>
          <w:rFonts w:ascii="Maiandra GD" w:hAnsi="Maiandra GD" w:cs="Consolas"/>
          <w:color w:val="CFD5E0"/>
          <w:sz w:val="24"/>
          <w:szCs w:val="24"/>
          <w:bdr w:val="none" w:sz="0" w:space="0" w:color="auto" w:frame="1"/>
        </w:rPr>
        <w:t>, string, string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GetEmployeeDetails</w:t>
      </w:r>
      <w:r w:rsidRPr="00C61465">
        <w:rPr>
          <w:rStyle w:val="enlighter-g1"/>
          <w:rFonts w:ascii="Maiandra GD" w:hAnsi="Maiandra GD" w:cs="Consolas"/>
          <w:b/>
          <w:bCs/>
          <w:color w:val="6B7C8B"/>
          <w:sz w:val="24"/>
          <w:szCs w:val="24"/>
          <w:bdr w:val="none" w:sz="0" w:space="0" w:color="auto" w:frame="1"/>
        </w:rPr>
        <w:t>(</w:t>
      </w:r>
      <w:r w:rsidRPr="00C61465">
        <w:rPr>
          <w:rStyle w:val="enlighter-k5"/>
          <w:rFonts w:ascii="Maiandra GD" w:hAnsi="Maiandra GD" w:cs="Consolas"/>
          <w:b/>
          <w:bCs/>
          <w:color w:val="D171DD"/>
          <w:sz w:val="24"/>
          <w:szCs w:val="24"/>
          <w:bdr w:val="none" w:sz="0" w:space="0" w:color="auto" w:frame="1"/>
        </w:rPr>
        <w:t>long</w:t>
      </w:r>
      <w:r w:rsidRPr="00C61465">
        <w:rPr>
          <w:rStyle w:val="enlighter-text"/>
          <w:rFonts w:ascii="Maiandra GD" w:hAnsi="Maiandra GD" w:cs="Consolas"/>
          <w:color w:val="CFD5E0"/>
          <w:sz w:val="24"/>
          <w:szCs w:val="24"/>
          <w:bdr w:val="none" w:sz="0" w:space="0" w:color="auto" w:frame="1"/>
        </w:rPr>
        <w:t xml:space="preserve"> EmployeeID</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 xml:space="preserve">//based on the EmployyeID </w:t>
      </w:r>
      <w:proofErr w:type="gramStart"/>
      <w:r w:rsidRPr="00C61465">
        <w:rPr>
          <w:rStyle w:val="enlighter-c0"/>
          <w:rFonts w:ascii="Maiandra GD" w:hAnsi="Maiandra GD" w:cs="Consolas"/>
          <w:color w:val="6B7C8B"/>
          <w:sz w:val="24"/>
          <w:szCs w:val="24"/>
          <w:bdr w:val="none" w:sz="0" w:space="0" w:color="auto" w:frame="1"/>
        </w:rPr>
        <w:t>get</w:t>
      </w:r>
      <w:proofErr w:type="gramEnd"/>
      <w:r w:rsidRPr="00C61465">
        <w:rPr>
          <w:rStyle w:val="enlighter-c0"/>
          <w:rFonts w:ascii="Maiandra GD" w:hAnsi="Maiandra GD" w:cs="Consolas"/>
          <w:color w:val="6B7C8B"/>
          <w:sz w:val="24"/>
          <w:szCs w:val="24"/>
          <w:bdr w:val="none" w:sz="0" w:space="0" w:color="auto" w:frame="1"/>
        </w:rPr>
        <w:t xml:space="preserve"> the data from a database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//here we are hardcoded the value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string</w:t>
      </w:r>
      <w:proofErr w:type="gramEnd"/>
      <w:r w:rsidRPr="00C61465">
        <w:rPr>
          <w:rStyle w:val="enlighter-text"/>
          <w:rFonts w:ascii="Maiandra GD" w:hAnsi="Maiandra GD" w:cs="Consolas"/>
          <w:color w:val="CFD5E0"/>
          <w:sz w:val="24"/>
          <w:szCs w:val="24"/>
          <w:bdr w:val="none" w:sz="0" w:space="0" w:color="auto" w:frame="1"/>
        </w:rPr>
        <w:t xml:space="preserve"> EmployeeName = </w:t>
      </w:r>
      <w:r w:rsidRPr="00C61465">
        <w:rPr>
          <w:rStyle w:val="enlighter-s0"/>
          <w:rFonts w:ascii="Maiandra GD" w:hAnsi="Maiandra GD" w:cs="Consolas"/>
          <w:color w:val="7CC379"/>
          <w:sz w:val="24"/>
          <w:szCs w:val="24"/>
          <w:bdr w:val="none" w:sz="0" w:space="0" w:color="auto" w:frame="1"/>
        </w:rPr>
        <w:t>"Pranaya"</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5"/>
          <w:rFonts w:ascii="Maiandra GD" w:hAnsi="Maiandra GD" w:cs="Consolas"/>
          <w:b/>
          <w:bCs/>
          <w:color w:val="D171DD"/>
          <w:sz w:val="24"/>
          <w:szCs w:val="24"/>
          <w:bdr w:val="none" w:sz="0" w:space="0" w:color="auto" w:frame="1"/>
        </w:rPr>
        <w:t>double</w:t>
      </w:r>
      <w:proofErr w:type="gramEnd"/>
      <w:r w:rsidRPr="00C61465">
        <w:rPr>
          <w:rStyle w:val="enlighter-text"/>
          <w:rFonts w:ascii="Maiandra GD" w:hAnsi="Maiandra GD" w:cs="Consolas"/>
          <w:color w:val="CFD5E0"/>
          <w:sz w:val="24"/>
          <w:szCs w:val="24"/>
          <w:bdr w:val="none" w:sz="0" w:space="0" w:color="auto" w:frame="1"/>
        </w:rPr>
        <w:t xml:space="preserve"> Salary = </w:t>
      </w:r>
      <w:r w:rsidRPr="00C61465">
        <w:rPr>
          <w:rStyle w:val="enlighter-n1"/>
          <w:rFonts w:ascii="Maiandra GD" w:hAnsi="Maiandra GD" w:cs="Consolas"/>
          <w:color w:val="D19A66"/>
          <w:sz w:val="24"/>
          <w:szCs w:val="24"/>
          <w:bdr w:val="none" w:sz="0" w:space="0" w:color="auto" w:frame="1"/>
        </w:rPr>
        <w:t>2000</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string</w:t>
      </w:r>
      <w:proofErr w:type="gramEnd"/>
      <w:r w:rsidRPr="00C61465">
        <w:rPr>
          <w:rStyle w:val="enlighter-text"/>
          <w:rFonts w:ascii="Maiandra GD" w:hAnsi="Maiandra GD" w:cs="Consolas"/>
          <w:color w:val="CFD5E0"/>
          <w:sz w:val="24"/>
          <w:szCs w:val="24"/>
          <w:bdr w:val="none" w:sz="0" w:space="0" w:color="auto" w:frame="1"/>
        </w:rPr>
        <w:t xml:space="preserve"> Gender = </w:t>
      </w:r>
      <w:r w:rsidRPr="00C61465">
        <w:rPr>
          <w:rStyle w:val="enlighter-s0"/>
          <w:rFonts w:ascii="Maiandra GD" w:hAnsi="Maiandra GD" w:cs="Consolas"/>
          <w:color w:val="7CC379"/>
          <w:sz w:val="24"/>
          <w:szCs w:val="24"/>
          <w:bdr w:val="none" w:sz="0" w:space="0" w:color="auto" w:frame="1"/>
        </w:rPr>
        <w:t>"Male"</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string</w:t>
      </w:r>
      <w:proofErr w:type="gramEnd"/>
      <w:r w:rsidRPr="00C61465">
        <w:rPr>
          <w:rStyle w:val="enlighter-text"/>
          <w:rFonts w:ascii="Maiandra GD" w:hAnsi="Maiandra GD" w:cs="Consolas"/>
          <w:color w:val="CFD5E0"/>
          <w:sz w:val="24"/>
          <w:szCs w:val="24"/>
          <w:bdr w:val="none" w:sz="0" w:space="0" w:color="auto" w:frame="1"/>
        </w:rPr>
        <w:t xml:space="preserve"> Department = </w:t>
      </w:r>
      <w:r w:rsidRPr="00C61465">
        <w:rPr>
          <w:rStyle w:val="enlighter-s0"/>
          <w:rFonts w:ascii="Maiandra GD" w:hAnsi="Maiandra GD" w:cs="Consolas"/>
          <w:color w:val="7CC379"/>
          <w:sz w:val="24"/>
          <w:szCs w:val="24"/>
          <w:bdr w:val="none" w:sz="0" w:space="0" w:color="auto" w:frame="1"/>
        </w:rPr>
        <w:t>"IT"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return</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EmployeeName, Salary, Gender, Department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The above example uses type inference when deconstructing the 4-tuple returned by the GetEmployeeDetails method. You can also use the var keyword individually with any or all of the variable declarations inside the parentheses. Let us understand this with an example.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Program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roofErr w:type="gramStart"/>
      <w:r w:rsidRPr="00C61465">
        <w:rPr>
          <w:rStyle w:val="enlighter-k2"/>
          <w:rFonts w:ascii="Maiandra GD" w:hAnsi="Maiandra GD" w:cs="Consolas"/>
          <w:color w:val="D19252"/>
          <w:sz w:val="24"/>
          <w:szCs w:val="24"/>
          <w:bdr w:val="none" w:sz="0" w:space="0" w:color="auto" w:frame="1"/>
        </w:rPr>
        <w:t>var</w:t>
      </w:r>
      <w:proofErr w:type="gramEnd"/>
      <w:r w:rsidRPr="00C61465">
        <w:rPr>
          <w:rStyle w:val="enlighter-text"/>
          <w:rFonts w:ascii="Maiandra GD" w:hAnsi="Maiandra GD" w:cs="Consolas"/>
          <w:color w:val="CFD5E0"/>
          <w:sz w:val="24"/>
          <w:szCs w:val="24"/>
          <w:bdr w:val="none" w:sz="0" w:space="0" w:color="auto" w:frame="1"/>
        </w:rPr>
        <w:t xml:space="preserve"> Name, </w:t>
      </w:r>
      <w:r w:rsidRPr="00C61465">
        <w:rPr>
          <w:rStyle w:val="enlighter-k2"/>
          <w:rFonts w:ascii="Maiandra GD" w:hAnsi="Maiandra GD" w:cs="Consolas"/>
          <w:color w:val="D19252"/>
          <w:sz w:val="24"/>
          <w:szCs w:val="24"/>
          <w:bdr w:val="none" w:sz="0" w:space="0" w:color="auto" w:frame="1"/>
        </w:rPr>
        <w:t>var</w:t>
      </w:r>
      <w:r w:rsidRPr="00C61465">
        <w:rPr>
          <w:rStyle w:val="enlighter-text"/>
          <w:rFonts w:ascii="Maiandra GD" w:hAnsi="Maiandra GD" w:cs="Consolas"/>
          <w:color w:val="CFD5E0"/>
          <w:sz w:val="24"/>
          <w:szCs w:val="24"/>
          <w:bdr w:val="none" w:sz="0" w:space="0" w:color="auto" w:frame="1"/>
        </w:rPr>
        <w:t xml:space="preserve"> Salary, string Gender, </w:t>
      </w:r>
      <w:r w:rsidRPr="00C61465">
        <w:rPr>
          <w:rStyle w:val="enlighter-k2"/>
          <w:rFonts w:ascii="Maiandra GD" w:hAnsi="Maiandra GD" w:cs="Consolas"/>
          <w:color w:val="D19252"/>
          <w:sz w:val="24"/>
          <w:szCs w:val="24"/>
          <w:bdr w:val="none" w:sz="0" w:space="0" w:color="auto" w:frame="1"/>
        </w:rPr>
        <w:t>var</w:t>
      </w:r>
      <w:r w:rsidRPr="00C61465">
        <w:rPr>
          <w:rStyle w:val="enlighter-text"/>
          <w:rFonts w:ascii="Maiandra GD" w:hAnsi="Maiandra GD" w:cs="Consolas"/>
          <w:color w:val="CFD5E0"/>
          <w:sz w:val="24"/>
          <w:szCs w:val="24"/>
          <w:bdr w:val="none" w:sz="0" w:space="0" w:color="auto" w:frame="1"/>
        </w:rPr>
        <w:t xml:space="preserve"> Dept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 </w:t>
      </w:r>
      <w:proofErr w:type="gramStart"/>
      <w:r w:rsidRPr="00C61465">
        <w:rPr>
          <w:rStyle w:val="enlighter-m0"/>
          <w:rFonts w:ascii="Maiandra GD" w:hAnsi="Maiandra GD" w:cs="Consolas"/>
          <w:color w:val="4284AE"/>
          <w:sz w:val="24"/>
          <w:szCs w:val="24"/>
          <w:bdr w:val="none" w:sz="0" w:space="0" w:color="auto" w:frame="1"/>
        </w:rPr>
        <w:t>GetEmployeeDetails</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n1"/>
          <w:rFonts w:ascii="Maiandra GD" w:hAnsi="Maiandra GD" w:cs="Consolas"/>
          <w:color w:val="D19A66"/>
          <w:sz w:val="24"/>
          <w:szCs w:val="24"/>
          <w:bdr w:val="none" w:sz="0" w:space="0" w:color="auto" w:frame="1"/>
        </w:rPr>
        <w:t>1001</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 Do something with the data.</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lastRenderedPageBreak/>
        <w:t>//here we are just printing the data in the console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"Employee Details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 xml:space="preserve">"Name: </w:t>
      </w:r>
      <w:r w:rsidRPr="00C61465">
        <w:rPr>
          <w:rStyle w:val="enlighter-s3"/>
          <w:rFonts w:ascii="Maiandra GD" w:hAnsi="Maiandra GD" w:cs="Consolas"/>
          <w:color w:val="7CC379"/>
          <w:sz w:val="24"/>
          <w:szCs w:val="24"/>
          <w:bdr w:val="none" w:sz="0" w:space="0" w:color="auto" w:frame="1"/>
        </w:rPr>
        <w:t>{Name}</w:t>
      </w:r>
      <w:r w:rsidRPr="00C61465">
        <w:rPr>
          <w:rStyle w:val="enlighter-s0"/>
          <w:rFonts w:ascii="Maiandra GD" w:hAnsi="Maiandra GD" w:cs="Consolas"/>
          <w:color w:val="7CC379"/>
          <w:sz w:val="24"/>
          <w:szCs w:val="24"/>
          <w:bdr w:val="none" w:sz="0" w:space="0" w:color="auto" w:frame="1"/>
        </w:rPr>
        <w:t xml:space="preserve">, Gender: </w:t>
      </w:r>
      <w:r w:rsidRPr="00C61465">
        <w:rPr>
          <w:rStyle w:val="enlighter-s3"/>
          <w:rFonts w:ascii="Maiandra GD" w:hAnsi="Maiandra GD" w:cs="Consolas"/>
          <w:color w:val="7CC379"/>
          <w:sz w:val="24"/>
          <w:szCs w:val="24"/>
          <w:bdr w:val="none" w:sz="0" w:space="0" w:color="auto" w:frame="1"/>
        </w:rPr>
        <w:t>{Gender}</w:t>
      </w:r>
      <w:r w:rsidRPr="00C61465">
        <w:rPr>
          <w:rStyle w:val="enlighter-s0"/>
          <w:rFonts w:ascii="Maiandra GD" w:hAnsi="Maiandra GD" w:cs="Consolas"/>
          <w:color w:val="7CC379"/>
          <w:sz w:val="24"/>
          <w:szCs w:val="24"/>
          <w:bdr w:val="none" w:sz="0" w:space="0" w:color="auto" w:frame="1"/>
        </w:rPr>
        <w:t xml:space="preserve">, Department: </w:t>
      </w:r>
      <w:r w:rsidRPr="00C61465">
        <w:rPr>
          <w:rStyle w:val="enlighter-s3"/>
          <w:rFonts w:ascii="Maiandra GD" w:hAnsi="Maiandra GD" w:cs="Consolas"/>
          <w:color w:val="7CC379"/>
          <w:sz w:val="24"/>
          <w:szCs w:val="24"/>
          <w:bdr w:val="none" w:sz="0" w:space="0" w:color="auto" w:frame="1"/>
        </w:rPr>
        <w:t>{Dept}</w:t>
      </w:r>
      <w:r w:rsidRPr="00C61465">
        <w:rPr>
          <w:rStyle w:val="enlighter-s0"/>
          <w:rFonts w:ascii="Maiandra GD" w:hAnsi="Maiandra GD" w:cs="Consolas"/>
          <w:color w:val="7CC379"/>
          <w:sz w:val="24"/>
          <w:szCs w:val="24"/>
          <w:bdr w:val="none" w:sz="0" w:space="0" w:color="auto" w:frame="1"/>
        </w:rPr>
        <w:t>, Salary:</w:t>
      </w:r>
      <w:r w:rsidRPr="00C61465">
        <w:rPr>
          <w:rStyle w:val="enlighter-s3"/>
          <w:rFonts w:ascii="Maiandra GD" w:hAnsi="Maiandra GD" w:cs="Consolas"/>
          <w:color w:val="7CC379"/>
          <w:sz w:val="24"/>
          <w:szCs w:val="24"/>
          <w:bdr w:val="none" w:sz="0" w:space="0" w:color="auto" w:frame="1"/>
        </w:rPr>
        <w:t>{Salary}</w:t>
      </w:r>
      <w:r w:rsidRPr="00C61465">
        <w:rPr>
          <w:rStyle w:val="enlighter-s0"/>
          <w:rFonts w:ascii="Maiandra GD" w:hAnsi="Maiandra GD" w:cs="Consolas"/>
          <w:color w:val="7CC379"/>
          <w:sz w:val="24"/>
          <w:szCs w:val="24"/>
          <w:bdr w:val="none" w:sz="0" w:space="0" w:color="auto" w:frame="1"/>
        </w:rPr>
        <w: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private</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static</w:t>
      </w:r>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string, </w:t>
      </w:r>
      <w:r w:rsidRPr="00C61465">
        <w:rPr>
          <w:rStyle w:val="enlighter-k5"/>
          <w:rFonts w:ascii="Maiandra GD" w:hAnsi="Maiandra GD" w:cs="Consolas"/>
          <w:b/>
          <w:bCs/>
          <w:color w:val="D171DD"/>
          <w:sz w:val="24"/>
          <w:szCs w:val="24"/>
          <w:bdr w:val="none" w:sz="0" w:space="0" w:color="auto" w:frame="1"/>
        </w:rPr>
        <w:t>double</w:t>
      </w:r>
      <w:r w:rsidRPr="00C61465">
        <w:rPr>
          <w:rStyle w:val="enlighter-text"/>
          <w:rFonts w:ascii="Maiandra GD" w:hAnsi="Maiandra GD" w:cs="Consolas"/>
          <w:color w:val="CFD5E0"/>
          <w:sz w:val="24"/>
          <w:szCs w:val="24"/>
          <w:bdr w:val="none" w:sz="0" w:space="0" w:color="auto" w:frame="1"/>
        </w:rPr>
        <w:t>, string, string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GetEmployeeDetails</w:t>
      </w:r>
      <w:r w:rsidRPr="00C61465">
        <w:rPr>
          <w:rStyle w:val="enlighter-g1"/>
          <w:rFonts w:ascii="Maiandra GD" w:hAnsi="Maiandra GD" w:cs="Consolas"/>
          <w:b/>
          <w:bCs/>
          <w:color w:val="6B7C8B"/>
          <w:sz w:val="24"/>
          <w:szCs w:val="24"/>
          <w:bdr w:val="none" w:sz="0" w:space="0" w:color="auto" w:frame="1"/>
        </w:rPr>
        <w:t>(</w:t>
      </w:r>
      <w:r w:rsidRPr="00C61465">
        <w:rPr>
          <w:rStyle w:val="enlighter-k5"/>
          <w:rFonts w:ascii="Maiandra GD" w:hAnsi="Maiandra GD" w:cs="Consolas"/>
          <w:b/>
          <w:bCs/>
          <w:color w:val="D171DD"/>
          <w:sz w:val="24"/>
          <w:szCs w:val="24"/>
          <w:bdr w:val="none" w:sz="0" w:space="0" w:color="auto" w:frame="1"/>
        </w:rPr>
        <w:t>long</w:t>
      </w:r>
      <w:r w:rsidRPr="00C61465">
        <w:rPr>
          <w:rStyle w:val="enlighter-text"/>
          <w:rFonts w:ascii="Maiandra GD" w:hAnsi="Maiandra GD" w:cs="Consolas"/>
          <w:color w:val="CFD5E0"/>
          <w:sz w:val="24"/>
          <w:szCs w:val="24"/>
          <w:bdr w:val="none" w:sz="0" w:space="0" w:color="auto" w:frame="1"/>
        </w:rPr>
        <w:t xml:space="preserve"> EmployeeID</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 xml:space="preserve">//based on the EmployyeID </w:t>
      </w:r>
      <w:proofErr w:type="gramStart"/>
      <w:r w:rsidRPr="00C61465">
        <w:rPr>
          <w:rStyle w:val="enlighter-c0"/>
          <w:rFonts w:ascii="Maiandra GD" w:hAnsi="Maiandra GD" w:cs="Consolas"/>
          <w:color w:val="6B7C8B"/>
          <w:sz w:val="24"/>
          <w:szCs w:val="24"/>
          <w:bdr w:val="none" w:sz="0" w:space="0" w:color="auto" w:frame="1"/>
        </w:rPr>
        <w:t>get</w:t>
      </w:r>
      <w:proofErr w:type="gramEnd"/>
      <w:r w:rsidRPr="00C61465">
        <w:rPr>
          <w:rStyle w:val="enlighter-c0"/>
          <w:rFonts w:ascii="Maiandra GD" w:hAnsi="Maiandra GD" w:cs="Consolas"/>
          <w:color w:val="6B7C8B"/>
          <w:sz w:val="24"/>
          <w:szCs w:val="24"/>
          <w:bdr w:val="none" w:sz="0" w:space="0" w:color="auto" w:frame="1"/>
        </w:rPr>
        <w:t xml:space="preserve"> the data from a database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//here we are hardcoded the value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string</w:t>
      </w:r>
      <w:proofErr w:type="gramEnd"/>
      <w:r w:rsidRPr="00C61465">
        <w:rPr>
          <w:rStyle w:val="enlighter-text"/>
          <w:rFonts w:ascii="Maiandra GD" w:hAnsi="Maiandra GD" w:cs="Consolas"/>
          <w:color w:val="CFD5E0"/>
          <w:sz w:val="24"/>
          <w:szCs w:val="24"/>
          <w:bdr w:val="none" w:sz="0" w:space="0" w:color="auto" w:frame="1"/>
        </w:rPr>
        <w:t xml:space="preserve"> EmployeeName = </w:t>
      </w:r>
      <w:r w:rsidRPr="00C61465">
        <w:rPr>
          <w:rStyle w:val="enlighter-s0"/>
          <w:rFonts w:ascii="Maiandra GD" w:hAnsi="Maiandra GD" w:cs="Consolas"/>
          <w:color w:val="7CC379"/>
          <w:sz w:val="24"/>
          <w:szCs w:val="24"/>
          <w:bdr w:val="none" w:sz="0" w:space="0" w:color="auto" w:frame="1"/>
        </w:rPr>
        <w:t>"Pranaya"</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5"/>
          <w:rFonts w:ascii="Maiandra GD" w:hAnsi="Maiandra GD" w:cs="Consolas"/>
          <w:b/>
          <w:bCs/>
          <w:color w:val="D171DD"/>
          <w:sz w:val="24"/>
          <w:szCs w:val="24"/>
          <w:bdr w:val="none" w:sz="0" w:space="0" w:color="auto" w:frame="1"/>
        </w:rPr>
        <w:t>double</w:t>
      </w:r>
      <w:proofErr w:type="gramEnd"/>
      <w:r w:rsidRPr="00C61465">
        <w:rPr>
          <w:rStyle w:val="enlighter-text"/>
          <w:rFonts w:ascii="Maiandra GD" w:hAnsi="Maiandra GD" w:cs="Consolas"/>
          <w:color w:val="CFD5E0"/>
          <w:sz w:val="24"/>
          <w:szCs w:val="24"/>
          <w:bdr w:val="none" w:sz="0" w:space="0" w:color="auto" w:frame="1"/>
        </w:rPr>
        <w:t xml:space="preserve"> Salary = </w:t>
      </w:r>
      <w:r w:rsidRPr="00C61465">
        <w:rPr>
          <w:rStyle w:val="enlighter-n1"/>
          <w:rFonts w:ascii="Maiandra GD" w:hAnsi="Maiandra GD" w:cs="Consolas"/>
          <w:color w:val="D19A66"/>
          <w:sz w:val="24"/>
          <w:szCs w:val="24"/>
          <w:bdr w:val="none" w:sz="0" w:space="0" w:color="auto" w:frame="1"/>
        </w:rPr>
        <w:t>2000</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string</w:t>
      </w:r>
      <w:proofErr w:type="gramEnd"/>
      <w:r w:rsidRPr="00C61465">
        <w:rPr>
          <w:rStyle w:val="enlighter-text"/>
          <w:rFonts w:ascii="Maiandra GD" w:hAnsi="Maiandra GD" w:cs="Consolas"/>
          <w:color w:val="CFD5E0"/>
          <w:sz w:val="24"/>
          <w:szCs w:val="24"/>
          <w:bdr w:val="none" w:sz="0" w:space="0" w:color="auto" w:frame="1"/>
        </w:rPr>
        <w:t xml:space="preserve"> Gender = </w:t>
      </w:r>
      <w:r w:rsidRPr="00C61465">
        <w:rPr>
          <w:rStyle w:val="enlighter-s0"/>
          <w:rFonts w:ascii="Maiandra GD" w:hAnsi="Maiandra GD" w:cs="Consolas"/>
          <w:color w:val="7CC379"/>
          <w:sz w:val="24"/>
          <w:szCs w:val="24"/>
          <w:bdr w:val="none" w:sz="0" w:space="0" w:color="auto" w:frame="1"/>
        </w:rPr>
        <w:t>"Male"</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string</w:t>
      </w:r>
      <w:proofErr w:type="gramEnd"/>
      <w:r w:rsidRPr="00C61465">
        <w:rPr>
          <w:rStyle w:val="enlighter-text"/>
          <w:rFonts w:ascii="Maiandra GD" w:hAnsi="Maiandra GD" w:cs="Consolas"/>
          <w:color w:val="CFD5E0"/>
          <w:sz w:val="24"/>
          <w:szCs w:val="24"/>
          <w:bdr w:val="none" w:sz="0" w:space="0" w:color="auto" w:frame="1"/>
        </w:rPr>
        <w:t xml:space="preserve"> Department = </w:t>
      </w:r>
      <w:r w:rsidRPr="00C61465">
        <w:rPr>
          <w:rStyle w:val="enlighter-s0"/>
          <w:rFonts w:ascii="Maiandra GD" w:hAnsi="Maiandra GD" w:cs="Consolas"/>
          <w:color w:val="7CC379"/>
          <w:sz w:val="24"/>
          <w:szCs w:val="24"/>
          <w:bdr w:val="none" w:sz="0" w:space="0" w:color="auto" w:frame="1"/>
        </w:rPr>
        <w:t>"IT"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return</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EmployeeName, Salary, Gender, Department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Note: This method is cumbersome and is not recommended.</w:t>
      </w:r>
    </w:p>
    <w:p w:rsidR="00C61465" w:rsidRPr="00C61465" w:rsidRDefault="00C61465" w:rsidP="00C61465">
      <w:pPr>
        <w:pStyle w:val="Heading6"/>
        <w:shd w:val="clear" w:color="auto" w:fill="FFFFFF"/>
        <w:spacing w:before="0"/>
        <w:jc w:val="both"/>
        <w:textAlignment w:val="baseline"/>
        <w:rPr>
          <w:rFonts w:ascii="Maiandra GD" w:hAnsi="Maiandra GD" w:cs="Segoe UI"/>
          <w:color w:val="3A3A3A"/>
          <w:sz w:val="24"/>
          <w:szCs w:val="24"/>
        </w:rPr>
      </w:pPr>
      <w:r w:rsidRPr="00C61465">
        <w:rPr>
          <w:rStyle w:val="Strong"/>
          <w:rFonts w:ascii="Maiandra GD" w:hAnsi="Maiandra GD" w:cs="Arial"/>
          <w:b w:val="0"/>
          <w:bCs w:val="0"/>
          <w:color w:val="000000"/>
          <w:sz w:val="24"/>
          <w:szCs w:val="24"/>
          <w:bdr w:val="none" w:sz="0" w:space="0" w:color="auto" w:frame="1"/>
        </w:rPr>
        <w:t>Way3:</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You may deconstruct the tuple into variables that have already been declared. Let us understand this with an example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Program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lastRenderedPageBreak/>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string</w:t>
      </w:r>
      <w:proofErr w:type="gramEnd"/>
      <w:r w:rsidRPr="00C61465">
        <w:rPr>
          <w:rStyle w:val="enlighter-text"/>
          <w:rFonts w:ascii="Maiandra GD" w:hAnsi="Maiandra GD" w:cs="Consolas"/>
          <w:color w:val="CFD5E0"/>
          <w:sz w:val="24"/>
          <w:szCs w:val="24"/>
          <w:bdr w:val="none" w:sz="0" w:space="0" w:color="auto" w:frame="1"/>
        </w:rPr>
        <w:t xml:space="preserve"> Name;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5"/>
          <w:rFonts w:ascii="Maiandra GD" w:hAnsi="Maiandra GD" w:cs="Consolas"/>
          <w:b/>
          <w:bCs/>
          <w:color w:val="D171DD"/>
          <w:sz w:val="24"/>
          <w:szCs w:val="24"/>
          <w:bdr w:val="none" w:sz="0" w:space="0" w:color="auto" w:frame="1"/>
        </w:rPr>
        <w:t>double</w:t>
      </w:r>
      <w:proofErr w:type="gramEnd"/>
      <w:r w:rsidRPr="00C61465">
        <w:rPr>
          <w:rStyle w:val="enlighter-text"/>
          <w:rFonts w:ascii="Maiandra GD" w:hAnsi="Maiandra GD" w:cs="Consolas"/>
          <w:color w:val="CFD5E0"/>
          <w:sz w:val="24"/>
          <w:szCs w:val="24"/>
          <w:bdr w:val="none" w:sz="0" w:space="0" w:color="auto" w:frame="1"/>
        </w:rPr>
        <w:t xml:space="preserve"> Salary;</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string</w:t>
      </w:r>
      <w:proofErr w:type="gramEnd"/>
      <w:r w:rsidRPr="00C61465">
        <w:rPr>
          <w:rStyle w:val="enlighter-text"/>
          <w:rFonts w:ascii="Maiandra GD" w:hAnsi="Maiandra GD" w:cs="Consolas"/>
          <w:color w:val="CFD5E0"/>
          <w:sz w:val="24"/>
          <w:szCs w:val="24"/>
          <w:bdr w:val="none" w:sz="0" w:space="0" w:color="auto" w:frame="1"/>
        </w:rPr>
        <w:t xml:space="preserve"> Gender = </w:t>
      </w:r>
      <w:r w:rsidRPr="00C61465">
        <w:rPr>
          <w:rStyle w:val="enlighter-s0"/>
          <w:rFonts w:ascii="Maiandra GD" w:hAnsi="Maiandra GD" w:cs="Consolas"/>
          <w:color w:val="7CC379"/>
          <w:sz w:val="24"/>
          <w:szCs w:val="24"/>
          <w:bdr w:val="none" w:sz="0" w:space="0" w:color="auto" w:frame="1"/>
        </w:rPr>
        <w:t>"Female"</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string</w:t>
      </w:r>
      <w:proofErr w:type="gramEnd"/>
      <w:r w:rsidRPr="00C61465">
        <w:rPr>
          <w:rStyle w:val="enlighter-text"/>
          <w:rFonts w:ascii="Maiandra GD" w:hAnsi="Maiandra GD" w:cs="Consolas"/>
          <w:color w:val="CFD5E0"/>
          <w:sz w:val="24"/>
          <w:szCs w:val="24"/>
          <w:bdr w:val="none" w:sz="0" w:space="0" w:color="auto" w:frame="1"/>
        </w:rPr>
        <w:t xml:space="preserve"> Dept = </w:t>
      </w:r>
      <w:r w:rsidRPr="00C61465">
        <w:rPr>
          <w:rStyle w:val="enlighter-s0"/>
          <w:rFonts w:ascii="Maiandra GD" w:hAnsi="Maiandra GD" w:cs="Consolas"/>
          <w:color w:val="7CC379"/>
          <w:sz w:val="24"/>
          <w:szCs w:val="24"/>
          <w:bdr w:val="none" w:sz="0" w:space="0" w:color="auto" w:frame="1"/>
        </w:rPr>
        <w:t>"HR"</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Name, Salary, Gender, Dept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 </w:t>
      </w:r>
      <w:proofErr w:type="gramStart"/>
      <w:r w:rsidRPr="00C61465">
        <w:rPr>
          <w:rStyle w:val="enlighter-m0"/>
          <w:rFonts w:ascii="Maiandra GD" w:hAnsi="Maiandra GD" w:cs="Consolas"/>
          <w:color w:val="4284AE"/>
          <w:sz w:val="24"/>
          <w:szCs w:val="24"/>
          <w:bdr w:val="none" w:sz="0" w:space="0" w:color="auto" w:frame="1"/>
        </w:rPr>
        <w:t>GetEmployeeDetails</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n1"/>
          <w:rFonts w:ascii="Maiandra GD" w:hAnsi="Maiandra GD" w:cs="Consolas"/>
          <w:color w:val="D19A66"/>
          <w:sz w:val="24"/>
          <w:szCs w:val="24"/>
          <w:bdr w:val="none" w:sz="0" w:space="0" w:color="auto" w:frame="1"/>
        </w:rPr>
        <w:t>1001</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 Do something with the data.</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//here we are just printing the data in the console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"Employee Details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 xml:space="preserve">"Name: </w:t>
      </w:r>
      <w:r w:rsidRPr="00C61465">
        <w:rPr>
          <w:rStyle w:val="enlighter-s3"/>
          <w:rFonts w:ascii="Maiandra GD" w:hAnsi="Maiandra GD" w:cs="Consolas"/>
          <w:color w:val="7CC379"/>
          <w:sz w:val="24"/>
          <w:szCs w:val="24"/>
          <w:bdr w:val="none" w:sz="0" w:space="0" w:color="auto" w:frame="1"/>
        </w:rPr>
        <w:t>{Name}</w:t>
      </w:r>
      <w:r w:rsidRPr="00C61465">
        <w:rPr>
          <w:rStyle w:val="enlighter-s0"/>
          <w:rFonts w:ascii="Maiandra GD" w:hAnsi="Maiandra GD" w:cs="Consolas"/>
          <w:color w:val="7CC379"/>
          <w:sz w:val="24"/>
          <w:szCs w:val="24"/>
          <w:bdr w:val="none" w:sz="0" w:space="0" w:color="auto" w:frame="1"/>
        </w:rPr>
        <w:t xml:space="preserve">, Gender: </w:t>
      </w:r>
      <w:r w:rsidRPr="00C61465">
        <w:rPr>
          <w:rStyle w:val="enlighter-s3"/>
          <w:rFonts w:ascii="Maiandra GD" w:hAnsi="Maiandra GD" w:cs="Consolas"/>
          <w:color w:val="7CC379"/>
          <w:sz w:val="24"/>
          <w:szCs w:val="24"/>
          <w:bdr w:val="none" w:sz="0" w:space="0" w:color="auto" w:frame="1"/>
        </w:rPr>
        <w:t>{Gender}</w:t>
      </w:r>
      <w:r w:rsidRPr="00C61465">
        <w:rPr>
          <w:rStyle w:val="enlighter-s0"/>
          <w:rFonts w:ascii="Maiandra GD" w:hAnsi="Maiandra GD" w:cs="Consolas"/>
          <w:color w:val="7CC379"/>
          <w:sz w:val="24"/>
          <w:szCs w:val="24"/>
          <w:bdr w:val="none" w:sz="0" w:space="0" w:color="auto" w:frame="1"/>
        </w:rPr>
        <w:t xml:space="preserve">, Department: </w:t>
      </w:r>
      <w:r w:rsidRPr="00C61465">
        <w:rPr>
          <w:rStyle w:val="enlighter-s3"/>
          <w:rFonts w:ascii="Maiandra GD" w:hAnsi="Maiandra GD" w:cs="Consolas"/>
          <w:color w:val="7CC379"/>
          <w:sz w:val="24"/>
          <w:szCs w:val="24"/>
          <w:bdr w:val="none" w:sz="0" w:space="0" w:color="auto" w:frame="1"/>
        </w:rPr>
        <w:t>{Dept}</w:t>
      </w:r>
      <w:r w:rsidRPr="00C61465">
        <w:rPr>
          <w:rStyle w:val="enlighter-s0"/>
          <w:rFonts w:ascii="Maiandra GD" w:hAnsi="Maiandra GD" w:cs="Consolas"/>
          <w:color w:val="7CC379"/>
          <w:sz w:val="24"/>
          <w:szCs w:val="24"/>
          <w:bdr w:val="none" w:sz="0" w:space="0" w:color="auto" w:frame="1"/>
        </w:rPr>
        <w:t>, Salary:</w:t>
      </w:r>
      <w:r w:rsidRPr="00C61465">
        <w:rPr>
          <w:rStyle w:val="enlighter-s3"/>
          <w:rFonts w:ascii="Maiandra GD" w:hAnsi="Maiandra GD" w:cs="Consolas"/>
          <w:color w:val="7CC379"/>
          <w:sz w:val="24"/>
          <w:szCs w:val="24"/>
          <w:bdr w:val="none" w:sz="0" w:space="0" w:color="auto" w:frame="1"/>
        </w:rPr>
        <w:t>{Salary}</w:t>
      </w:r>
      <w:r w:rsidRPr="00C61465">
        <w:rPr>
          <w:rStyle w:val="enlighter-s0"/>
          <w:rFonts w:ascii="Maiandra GD" w:hAnsi="Maiandra GD" w:cs="Consolas"/>
          <w:color w:val="7CC379"/>
          <w:sz w:val="24"/>
          <w:szCs w:val="24"/>
          <w:bdr w:val="none" w:sz="0" w:space="0" w:color="auto" w:frame="1"/>
        </w:rPr>
        <w: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private</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static</w:t>
      </w:r>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string, </w:t>
      </w:r>
      <w:r w:rsidRPr="00C61465">
        <w:rPr>
          <w:rStyle w:val="enlighter-k5"/>
          <w:rFonts w:ascii="Maiandra GD" w:hAnsi="Maiandra GD" w:cs="Consolas"/>
          <w:b/>
          <w:bCs/>
          <w:color w:val="D171DD"/>
          <w:sz w:val="24"/>
          <w:szCs w:val="24"/>
          <w:bdr w:val="none" w:sz="0" w:space="0" w:color="auto" w:frame="1"/>
        </w:rPr>
        <w:t>double</w:t>
      </w:r>
      <w:r w:rsidRPr="00C61465">
        <w:rPr>
          <w:rStyle w:val="enlighter-text"/>
          <w:rFonts w:ascii="Maiandra GD" w:hAnsi="Maiandra GD" w:cs="Consolas"/>
          <w:color w:val="CFD5E0"/>
          <w:sz w:val="24"/>
          <w:szCs w:val="24"/>
          <w:bdr w:val="none" w:sz="0" w:space="0" w:color="auto" w:frame="1"/>
        </w:rPr>
        <w:t>, string, string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GetEmployeeDetails</w:t>
      </w:r>
      <w:r w:rsidRPr="00C61465">
        <w:rPr>
          <w:rStyle w:val="enlighter-g1"/>
          <w:rFonts w:ascii="Maiandra GD" w:hAnsi="Maiandra GD" w:cs="Consolas"/>
          <w:b/>
          <w:bCs/>
          <w:color w:val="6B7C8B"/>
          <w:sz w:val="24"/>
          <w:szCs w:val="24"/>
          <w:bdr w:val="none" w:sz="0" w:space="0" w:color="auto" w:frame="1"/>
        </w:rPr>
        <w:t>(</w:t>
      </w:r>
      <w:r w:rsidRPr="00C61465">
        <w:rPr>
          <w:rStyle w:val="enlighter-k5"/>
          <w:rFonts w:ascii="Maiandra GD" w:hAnsi="Maiandra GD" w:cs="Consolas"/>
          <w:b/>
          <w:bCs/>
          <w:color w:val="D171DD"/>
          <w:sz w:val="24"/>
          <w:szCs w:val="24"/>
          <w:bdr w:val="none" w:sz="0" w:space="0" w:color="auto" w:frame="1"/>
        </w:rPr>
        <w:t>long</w:t>
      </w:r>
      <w:r w:rsidRPr="00C61465">
        <w:rPr>
          <w:rStyle w:val="enlighter-text"/>
          <w:rFonts w:ascii="Maiandra GD" w:hAnsi="Maiandra GD" w:cs="Consolas"/>
          <w:color w:val="CFD5E0"/>
          <w:sz w:val="24"/>
          <w:szCs w:val="24"/>
          <w:bdr w:val="none" w:sz="0" w:space="0" w:color="auto" w:frame="1"/>
        </w:rPr>
        <w:t xml:space="preserve"> EmployeeID</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 xml:space="preserve">//based on the EmployyeID </w:t>
      </w:r>
      <w:proofErr w:type="gramStart"/>
      <w:r w:rsidRPr="00C61465">
        <w:rPr>
          <w:rStyle w:val="enlighter-c0"/>
          <w:rFonts w:ascii="Maiandra GD" w:hAnsi="Maiandra GD" w:cs="Consolas"/>
          <w:color w:val="6B7C8B"/>
          <w:sz w:val="24"/>
          <w:szCs w:val="24"/>
          <w:bdr w:val="none" w:sz="0" w:space="0" w:color="auto" w:frame="1"/>
        </w:rPr>
        <w:t>get</w:t>
      </w:r>
      <w:proofErr w:type="gramEnd"/>
      <w:r w:rsidRPr="00C61465">
        <w:rPr>
          <w:rStyle w:val="enlighter-c0"/>
          <w:rFonts w:ascii="Maiandra GD" w:hAnsi="Maiandra GD" w:cs="Consolas"/>
          <w:color w:val="6B7C8B"/>
          <w:sz w:val="24"/>
          <w:szCs w:val="24"/>
          <w:bdr w:val="none" w:sz="0" w:space="0" w:color="auto" w:frame="1"/>
        </w:rPr>
        <w:t xml:space="preserve"> the data from a database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//here we are hardcoded the value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string</w:t>
      </w:r>
      <w:proofErr w:type="gramEnd"/>
      <w:r w:rsidRPr="00C61465">
        <w:rPr>
          <w:rStyle w:val="enlighter-text"/>
          <w:rFonts w:ascii="Maiandra GD" w:hAnsi="Maiandra GD" w:cs="Consolas"/>
          <w:color w:val="CFD5E0"/>
          <w:sz w:val="24"/>
          <w:szCs w:val="24"/>
          <w:bdr w:val="none" w:sz="0" w:space="0" w:color="auto" w:frame="1"/>
        </w:rPr>
        <w:t xml:space="preserve"> EmployeeName = </w:t>
      </w:r>
      <w:r w:rsidRPr="00C61465">
        <w:rPr>
          <w:rStyle w:val="enlighter-s0"/>
          <w:rFonts w:ascii="Maiandra GD" w:hAnsi="Maiandra GD" w:cs="Consolas"/>
          <w:color w:val="7CC379"/>
          <w:sz w:val="24"/>
          <w:szCs w:val="24"/>
          <w:bdr w:val="none" w:sz="0" w:space="0" w:color="auto" w:frame="1"/>
        </w:rPr>
        <w:t>"Pranaya"</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5"/>
          <w:rFonts w:ascii="Maiandra GD" w:hAnsi="Maiandra GD" w:cs="Consolas"/>
          <w:b/>
          <w:bCs/>
          <w:color w:val="D171DD"/>
          <w:sz w:val="24"/>
          <w:szCs w:val="24"/>
          <w:bdr w:val="none" w:sz="0" w:space="0" w:color="auto" w:frame="1"/>
        </w:rPr>
        <w:t>double</w:t>
      </w:r>
      <w:proofErr w:type="gramEnd"/>
      <w:r w:rsidRPr="00C61465">
        <w:rPr>
          <w:rStyle w:val="enlighter-text"/>
          <w:rFonts w:ascii="Maiandra GD" w:hAnsi="Maiandra GD" w:cs="Consolas"/>
          <w:color w:val="CFD5E0"/>
          <w:sz w:val="24"/>
          <w:szCs w:val="24"/>
          <w:bdr w:val="none" w:sz="0" w:space="0" w:color="auto" w:frame="1"/>
        </w:rPr>
        <w:t xml:space="preserve"> Salary = </w:t>
      </w:r>
      <w:r w:rsidRPr="00C61465">
        <w:rPr>
          <w:rStyle w:val="enlighter-n1"/>
          <w:rFonts w:ascii="Maiandra GD" w:hAnsi="Maiandra GD" w:cs="Consolas"/>
          <w:color w:val="D19A66"/>
          <w:sz w:val="24"/>
          <w:szCs w:val="24"/>
          <w:bdr w:val="none" w:sz="0" w:space="0" w:color="auto" w:frame="1"/>
        </w:rPr>
        <w:t>2000</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string</w:t>
      </w:r>
      <w:proofErr w:type="gramEnd"/>
      <w:r w:rsidRPr="00C61465">
        <w:rPr>
          <w:rStyle w:val="enlighter-text"/>
          <w:rFonts w:ascii="Maiandra GD" w:hAnsi="Maiandra GD" w:cs="Consolas"/>
          <w:color w:val="CFD5E0"/>
          <w:sz w:val="24"/>
          <w:szCs w:val="24"/>
          <w:bdr w:val="none" w:sz="0" w:space="0" w:color="auto" w:frame="1"/>
        </w:rPr>
        <w:t xml:space="preserve"> Gender = </w:t>
      </w:r>
      <w:r w:rsidRPr="00C61465">
        <w:rPr>
          <w:rStyle w:val="enlighter-s0"/>
          <w:rFonts w:ascii="Maiandra GD" w:hAnsi="Maiandra GD" w:cs="Consolas"/>
          <w:color w:val="7CC379"/>
          <w:sz w:val="24"/>
          <w:szCs w:val="24"/>
          <w:bdr w:val="none" w:sz="0" w:space="0" w:color="auto" w:frame="1"/>
        </w:rPr>
        <w:t>"Male"</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lastRenderedPageBreak/>
        <w:t>string</w:t>
      </w:r>
      <w:proofErr w:type="gramEnd"/>
      <w:r w:rsidRPr="00C61465">
        <w:rPr>
          <w:rStyle w:val="enlighter-text"/>
          <w:rFonts w:ascii="Maiandra GD" w:hAnsi="Maiandra GD" w:cs="Consolas"/>
          <w:color w:val="CFD5E0"/>
          <w:sz w:val="24"/>
          <w:szCs w:val="24"/>
          <w:bdr w:val="none" w:sz="0" w:space="0" w:color="auto" w:frame="1"/>
        </w:rPr>
        <w:t xml:space="preserve"> Department = </w:t>
      </w:r>
      <w:r w:rsidRPr="00C61465">
        <w:rPr>
          <w:rStyle w:val="enlighter-s0"/>
          <w:rFonts w:ascii="Maiandra GD" w:hAnsi="Maiandra GD" w:cs="Consolas"/>
          <w:color w:val="7CC379"/>
          <w:sz w:val="24"/>
          <w:szCs w:val="24"/>
          <w:bdr w:val="none" w:sz="0" w:space="0" w:color="auto" w:frame="1"/>
        </w:rPr>
        <w:t>"IT"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return</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EmployeeName, Salary, Gender, Department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Heading6"/>
        <w:shd w:val="clear" w:color="auto" w:fill="FFFFFF"/>
        <w:spacing w:before="0"/>
        <w:jc w:val="both"/>
        <w:textAlignment w:val="baseline"/>
        <w:rPr>
          <w:rFonts w:ascii="Maiandra GD" w:hAnsi="Maiandra GD" w:cs="Segoe UI"/>
          <w:color w:val="3A3A3A"/>
          <w:sz w:val="24"/>
          <w:szCs w:val="24"/>
        </w:rPr>
      </w:pPr>
      <w:r w:rsidRPr="00C61465">
        <w:rPr>
          <w:rStyle w:val="Strong"/>
          <w:rFonts w:ascii="Maiandra GD" w:hAnsi="Maiandra GD" w:cs="Arial"/>
          <w:b w:val="0"/>
          <w:bCs w:val="0"/>
          <w:color w:val="000000"/>
          <w:sz w:val="24"/>
          <w:szCs w:val="24"/>
          <w:bdr w:val="none" w:sz="0" w:space="0" w:color="auto" w:frame="1"/>
        </w:rPr>
        <w:t>Points to Remember while Splitting Tuples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Note that you cannot specify a specific type outside the parentheses even if every field in the tuple has the same type. This generates compiler error </w:t>
      </w:r>
      <w:r w:rsidRPr="00C61465">
        <w:rPr>
          <w:rStyle w:val="Strong"/>
          <w:rFonts w:ascii="Maiandra GD" w:hAnsi="Maiandra GD" w:cs="Arial"/>
          <w:color w:val="FF0000"/>
          <w:bdr w:val="none" w:sz="0" w:space="0" w:color="auto" w:frame="1"/>
        </w:rPr>
        <w:t>CS8136, “Deconstruction ‘var (…)’ form disallows a specific type for ‘var’.</w:t>
      </w:r>
      <w:proofErr w:type="gramStart"/>
      <w:r w:rsidRPr="00C61465">
        <w:rPr>
          <w:rStyle w:val="Strong"/>
          <w:rFonts w:ascii="Maiandra GD" w:hAnsi="Maiandra GD" w:cs="Arial"/>
          <w:color w:val="FF0000"/>
          <w:bdr w:val="none" w:sz="0" w:space="0" w:color="auto" w:frame="1"/>
        </w:rPr>
        <w:t>”.</w:t>
      </w:r>
      <w:proofErr w:type="gramEnd"/>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Note that you must assign each element of the tuple to a variable. If you omit any elements, the compiler generates error </w:t>
      </w:r>
      <w:r w:rsidRPr="00C61465">
        <w:rPr>
          <w:rStyle w:val="Strong"/>
          <w:rFonts w:ascii="Maiandra GD" w:hAnsi="Maiandra GD" w:cs="Arial"/>
          <w:color w:val="FF0000"/>
          <w:bdr w:val="none" w:sz="0" w:space="0" w:color="auto" w:frame="1"/>
        </w:rPr>
        <w:t>CS8132, “Cannot deconstruct a tuple of ‘x’ elements into ‘y’ variables.”</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You cannot mix declarations and assignments to existing variables on the left-hand side of a deconstruction. The compiler generates error </w:t>
      </w:r>
      <w:r w:rsidRPr="00C61465">
        <w:rPr>
          <w:rStyle w:val="Strong"/>
          <w:rFonts w:ascii="Maiandra GD" w:hAnsi="Maiandra GD" w:cs="Arial"/>
          <w:color w:val="FF0000"/>
          <w:bdr w:val="none" w:sz="0" w:space="0" w:color="auto" w:frame="1"/>
        </w:rPr>
        <w:t>CS8184, “a deconstruction cannot mix declarations and expressions on the left-hand side.”</w:t>
      </w:r>
      <w:r w:rsidRPr="00C61465">
        <w:rPr>
          <w:rFonts w:ascii="Maiandra GD" w:hAnsi="Maiandra GD" w:cs="Arial"/>
          <w:color w:val="000000"/>
          <w:bdr w:val="none" w:sz="0" w:space="0" w:color="auto" w:frame="1"/>
        </w:rPr>
        <w:t> when the members include newly declared and existing variables.</w:t>
      </w:r>
    </w:p>
    <w:p w:rsidR="00C61465" w:rsidRPr="00C61465" w:rsidRDefault="00C61465">
      <w:pPr>
        <w:pBdr>
          <w:bottom w:val="double" w:sz="6" w:space="1" w:color="auto"/>
        </w:pBdr>
        <w:rPr>
          <w:rFonts w:ascii="Maiandra GD" w:hAnsi="Maiandra GD"/>
          <w:sz w:val="24"/>
          <w:szCs w:val="24"/>
        </w:rPr>
      </w:pPr>
    </w:p>
    <w:p w:rsidR="00C61465" w:rsidRPr="00C61465" w:rsidRDefault="00C61465" w:rsidP="001A60FB">
      <w:pPr>
        <w:spacing w:after="48" w:line="240" w:lineRule="auto"/>
        <w:textAlignment w:val="baseline"/>
        <w:outlineLvl w:val="0"/>
        <w:rPr>
          <w:rFonts w:ascii="Maiandra GD" w:eastAsia="Times New Roman" w:hAnsi="Maiandra GD" w:cs="Segoe UI"/>
          <w:color w:val="212529"/>
          <w:sz w:val="24"/>
          <w:szCs w:val="24"/>
        </w:rPr>
      </w:pPr>
      <w:r w:rsidRPr="00C61465">
        <w:rPr>
          <w:rFonts w:ascii="Maiandra GD" w:eastAsia="Times New Roman" w:hAnsi="Maiandra GD" w:cs="Times New Roman"/>
          <w:b/>
          <w:color w:val="3A3A3A"/>
          <w:kern w:val="36"/>
          <w:sz w:val="24"/>
          <w:szCs w:val="24"/>
          <w:highlight w:val="yellow"/>
        </w:rPr>
        <w:t>Local Functions in C#</w:t>
      </w:r>
      <w:r w:rsidR="001A60FB">
        <w:rPr>
          <w:rFonts w:ascii="Maiandra GD" w:eastAsia="Times New Roman" w:hAnsi="Maiandra GD" w:cs="Times New Roman"/>
          <w:b/>
          <w:color w:val="3A3A3A"/>
          <w:kern w:val="36"/>
          <w:sz w:val="24"/>
          <w:szCs w:val="24"/>
        </w:rPr>
        <w:t xml:space="preserve"> </w:t>
      </w:r>
    </w:p>
    <w:p w:rsidR="00C61465" w:rsidRPr="00C61465" w:rsidRDefault="00C61465" w:rsidP="00C61465">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C61465">
        <w:rPr>
          <w:rFonts w:ascii="Maiandra GD" w:eastAsia="Times New Roman" w:hAnsi="Maiandra GD" w:cs="Arial"/>
          <w:b/>
          <w:bCs/>
          <w:color w:val="000000"/>
          <w:sz w:val="24"/>
          <w:szCs w:val="24"/>
        </w:rPr>
        <w:t>Local Functions in C# with Examples</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In this article, I am going to discuss the </w:t>
      </w:r>
      <w:r w:rsidRPr="00C61465">
        <w:rPr>
          <w:rFonts w:ascii="Maiandra GD" w:eastAsia="Times New Roman" w:hAnsi="Maiandra GD" w:cs="Arial"/>
          <w:b/>
          <w:bCs/>
          <w:color w:val="000000"/>
          <w:sz w:val="24"/>
          <w:szCs w:val="24"/>
        </w:rPr>
        <w:t>Local Functions in C# </w:t>
      </w:r>
      <w:r w:rsidRPr="00C61465">
        <w:rPr>
          <w:rFonts w:ascii="Maiandra GD" w:eastAsia="Times New Roman" w:hAnsi="Maiandra GD" w:cs="Arial"/>
          <w:color w:val="000000"/>
          <w:sz w:val="24"/>
          <w:szCs w:val="24"/>
          <w:bdr w:val="none" w:sz="0" w:space="0" w:color="auto" w:frame="1"/>
        </w:rPr>
        <w:t>with Examples that are introduced as part of C# 7. Please read our previous article before proceeding to this article where we discussed how to </w:t>
      </w:r>
      <w:hyperlink r:id="rId33" w:history="1">
        <w:r w:rsidRPr="00C61465">
          <w:rPr>
            <w:rFonts w:ascii="Maiandra GD" w:eastAsia="Times New Roman" w:hAnsi="Maiandra GD" w:cs="Arial"/>
            <w:b/>
            <w:bCs/>
            <w:color w:val="007BFF"/>
            <w:sz w:val="24"/>
            <w:szCs w:val="24"/>
            <w:u w:val="single"/>
          </w:rPr>
          <w:t>split a tuple in C#</w:t>
        </w:r>
      </w:hyperlink>
      <w:r w:rsidRPr="00C61465">
        <w:rPr>
          <w:rFonts w:ascii="Maiandra GD" w:eastAsia="Times New Roman" w:hAnsi="Maiandra GD" w:cs="Arial"/>
          <w:color w:val="000000"/>
          <w:sz w:val="24"/>
          <w:szCs w:val="24"/>
          <w:bdr w:val="none" w:sz="0" w:space="0" w:color="auto" w:frame="1"/>
        </w:rPr>
        <w:t> with examples. The Local Functions means a function is declared and defined inside another function.</w:t>
      </w:r>
    </w:p>
    <w:p w:rsidR="00C61465" w:rsidRPr="00C61465" w:rsidRDefault="00C61465" w:rsidP="00C61465">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C61465">
        <w:rPr>
          <w:rFonts w:ascii="Maiandra GD" w:eastAsia="Times New Roman" w:hAnsi="Maiandra GD" w:cs="Arial"/>
          <w:b/>
          <w:bCs/>
          <w:color w:val="000000"/>
          <w:sz w:val="24"/>
          <w:szCs w:val="24"/>
        </w:rPr>
        <w:t>What are Local Functions in C#?</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The </w:t>
      </w:r>
      <w:r w:rsidRPr="00C61465">
        <w:rPr>
          <w:rFonts w:ascii="Maiandra GD" w:eastAsia="Times New Roman" w:hAnsi="Maiandra GD" w:cs="Arial"/>
          <w:b/>
          <w:bCs/>
          <w:color w:val="000000"/>
          <w:sz w:val="24"/>
          <w:szCs w:val="24"/>
        </w:rPr>
        <w:t>Local Functions in C# </w:t>
      </w:r>
      <w:r w:rsidRPr="00C61465">
        <w:rPr>
          <w:rFonts w:ascii="Maiandra GD" w:eastAsia="Times New Roman" w:hAnsi="Maiandra GD" w:cs="Arial"/>
          <w:color w:val="000000"/>
          <w:sz w:val="24"/>
          <w:szCs w:val="24"/>
          <w:bdr w:val="none" w:sz="0" w:space="0" w:color="auto" w:frame="1"/>
        </w:rPr>
        <w:t>are the special kind of inner function or you can say sub-function or function within a function that can be declared and defined by the parent function. These methods or functions are the private methods for their containing type and are only called by their parent method. </w:t>
      </w:r>
    </w:p>
    <w:p w:rsidR="00C61465" w:rsidRPr="00C61465" w:rsidRDefault="00C61465" w:rsidP="00C61465">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C61465">
        <w:rPr>
          <w:rFonts w:ascii="Maiandra GD" w:eastAsia="Times New Roman" w:hAnsi="Maiandra GD" w:cs="Arial"/>
          <w:b/>
          <w:bCs/>
          <w:color w:val="000000"/>
          <w:sz w:val="24"/>
          <w:szCs w:val="24"/>
        </w:rPr>
        <w:t>Why do we need Local Functions in C#?</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If you want to execute some piece of code multiple times within a method then you can put those codes as an inner function or you can say local function within that method. Then call that local function whenever required from the parent method. Some of the examples where we can create local functions are as follows</w:t>
      </w:r>
    </w:p>
    <w:p w:rsidR="00C61465" w:rsidRPr="00C61465" w:rsidRDefault="00C61465" w:rsidP="00C61465">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Small helper functions to be used several times within the main or parent method.</w:t>
      </w:r>
    </w:p>
    <w:p w:rsidR="00C61465" w:rsidRPr="00C61465" w:rsidRDefault="00C61465" w:rsidP="00C61465">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Parameter validation functions for any iterators or asynchronous methods.</w:t>
      </w:r>
    </w:p>
    <w:p w:rsidR="00C61465" w:rsidRPr="00C61465" w:rsidRDefault="00C61465" w:rsidP="00C61465">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An alternate to recursive functions as local function comparatively takes less memory due to the reduced call stack.</w:t>
      </w:r>
    </w:p>
    <w:p w:rsidR="00C61465" w:rsidRPr="00C61465" w:rsidRDefault="00C61465" w:rsidP="00C61465">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C61465">
        <w:rPr>
          <w:rFonts w:ascii="Maiandra GD" w:eastAsia="Times New Roman" w:hAnsi="Maiandra GD" w:cs="Arial"/>
          <w:b/>
          <w:bCs/>
          <w:color w:val="000000"/>
          <w:sz w:val="24"/>
          <w:szCs w:val="24"/>
        </w:rPr>
        <w:t>Example: Local Functions in C#</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 xml:space="preserve">Let’s understand Local Functions in C# with one example. Please have a look at the below code. As you can see, within the Main method we are defining two inner methods </w:t>
      </w:r>
      <w:r w:rsidRPr="00C61465">
        <w:rPr>
          <w:rFonts w:ascii="Maiandra GD" w:eastAsia="Times New Roman" w:hAnsi="Maiandra GD" w:cs="Arial"/>
          <w:color w:val="000000"/>
          <w:sz w:val="24"/>
          <w:szCs w:val="24"/>
          <w:bdr w:val="none" w:sz="0" w:space="0" w:color="auto" w:frame="1"/>
        </w:rPr>
        <w:lastRenderedPageBreak/>
        <w:t>i.e. Sum and Difference. The Main method is called the Parent Method and the Sum and Difference methods are called Local Function or Methods. You can access Sum and Difference method in the context of the Main method only.</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class</w:t>
      </w:r>
      <w:proofErr w:type="gramEnd"/>
      <w:r w:rsidRPr="00C61465">
        <w:rPr>
          <w:rFonts w:ascii="Maiandra GD" w:eastAsia="Times New Roman" w:hAnsi="Maiandra GD" w:cs="Consolas"/>
          <w:color w:val="CFD5E0"/>
          <w:sz w:val="24"/>
          <w:szCs w:val="24"/>
        </w:rPr>
        <w:t xml:space="preserve"> Program</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static</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void</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Main</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int</w:t>
      </w:r>
      <w:proofErr w:type="gramEnd"/>
      <w:r w:rsidRPr="00C61465">
        <w:rPr>
          <w:rFonts w:ascii="Maiandra GD" w:eastAsia="Times New Roman" w:hAnsi="Maiandra GD" w:cs="Consolas"/>
          <w:color w:val="CFD5E0"/>
          <w:sz w:val="24"/>
          <w:szCs w:val="24"/>
        </w:rPr>
        <w:t xml:space="preserve"> a = </w:t>
      </w:r>
      <w:r w:rsidRPr="00C61465">
        <w:rPr>
          <w:rFonts w:ascii="Maiandra GD" w:eastAsia="Times New Roman" w:hAnsi="Maiandra GD" w:cs="Consolas"/>
          <w:color w:val="D19A66"/>
          <w:sz w:val="24"/>
          <w:szCs w:val="24"/>
        </w:rPr>
        <w:t>10</w:t>
      </w:r>
      <w:r w:rsidRPr="00C61465">
        <w:rPr>
          <w:rFonts w:ascii="Maiandra GD" w:eastAsia="Times New Roman" w:hAnsi="Maiandra GD" w:cs="Consolas"/>
          <w:color w:val="CFD5E0"/>
          <w:sz w:val="24"/>
          <w:szCs w:val="24"/>
        </w:rPr>
        <w:t xml:space="preserve">, b = </w:t>
      </w:r>
      <w:r w:rsidRPr="00C61465">
        <w:rPr>
          <w:rFonts w:ascii="Maiandra GD" w:eastAsia="Times New Roman" w:hAnsi="Maiandra GD" w:cs="Consolas"/>
          <w:color w:val="D19A66"/>
          <w:sz w:val="24"/>
          <w:szCs w:val="24"/>
        </w:rPr>
        <w:t>5</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int</w:t>
      </w:r>
      <w:proofErr w:type="gramEnd"/>
      <w:r w:rsidRPr="00C61465">
        <w:rPr>
          <w:rFonts w:ascii="Maiandra GD" w:eastAsia="Times New Roman" w:hAnsi="Maiandra GD" w:cs="Consolas"/>
          <w:color w:val="CFD5E0"/>
          <w:sz w:val="24"/>
          <w:szCs w:val="24"/>
        </w:rPr>
        <w:t xml:space="preserve"> sum = </w:t>
      </w:r>
      <w:r w:rsidRPr="00C61465">
        <w:rPr>
          <w:rFonts w:ascii="Maiandra GD" w:eastAsia="Times New Roman" w:hAnsi="Maiandra GD" w:cs="Consolas"/>
          <w:color w:val="4284AE"/>
          <w:sz w:val="24"/>
          <w:szCs w:val="24"/>
        </w:rPr>
        <w:t>Sum</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a, b</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int</w:t>
      </w:r>
      <w:proofErr w:type="gramEnd"/>
      <w:r w:rsidRPr="00C61465">
        <w:rPr>
          <w:rFonts w:ascii="Maiandra GD" w:eastAsia="Times New Roman" w:hAnsi="Maiandra GD" w:cs="Consolas"/>
          <w:color w:val="CFD5E0"/>
          <w:sz w:val="24"/>
          <w:szCs w:val="24"/>
        </w:rPr>
        <w:t xml:space="preserve"> difference = </w:t>
      </w:r>
      <w:r w:rsidRPr="00C61465">
        <w:rPr>
          <w:rFonts w:ascii="Maiandra GD" w:eastAsia="Times New Roman" w:hAnsi="Maiandra GD" w:cs="Consolas"/>
          <w:color w:val="4284AE"/>
          <w:sz w:val="24"/>
          <w:szCs w:val="24"/>
        </w:rPr>
        <w:t>Difference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a, b</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WriteLine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CFD5E0"/>
          <w:sz w:val="24"/>
          <w:szCs w:val="24"/>
        </w:rPr>
        <w:t>$</w:t>
      </w:r>
      <w:r w:rsidRPr="00C61465">
        <w:rPr>
          <w:rFonts w:ascii="Maiandra GD" w:eastAsia="Times New Roman" w:hAnsi="Maiandra GD" w:cs="Consolas"/>
          <w:color w:val="7CC379"/>
          <w:sz w:val="24"/>
          <w:szCs w:val="24"/>
        </w:rPr>
        <w:t>"The Sum of {a} and {b} is {sum}"</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WriteLine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CFD5E0"/>
          <w:sz w:val="24"/>
          <w:szCs w:val="24"/>
        </w:rPr>
        <w:t>$</w:t>
      </w:r>
      <w:r w:rsidRPr="00C61465">
        <w:rPr>
          <w:rFonts w:ascii="Maiandra GD" w:eastAsia="Times New Roman" w:hAnsi="Maiandra GD" w:cs="Consolas"/>
          <w:color w:val="7CC379"/>
          <w:sz w:val="24"/>
          <w:szCs w:val="24"/>
        </w:rPr>
        <w:t>"The Difference of {a} and {b} is {difference}"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int</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Sum</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b/>
          <w:bCs/>
          <w:color w:val="D171DD"/>
          <w:sz w:val="24"/>
          <w:szCs w:val="24"/>
        </w:rPr>
        <w:t>int</w:t>
      </w:r>
      <w:r w:rsidRPr="00C61465">
        <w:rPr>
          <w:rFonts w:ascii="Maiandra GD" w:eastAsia="Times New Roman" w:hAnsi="Maiandra GD" w:cs="Consolas"/>
          <w:color w:val="CFD5E0"/>
          <w:sz w:val="24"/>
          <w:szCs w:val="24"/>
        </w:rPr>
        <w:t xml:space="preserve"> x, </w:t>
      </w:r>
      <w:r w:rsidRPr="00C61465">
        <w:rPr>
          <w:rFonts w:ascii="Maiandra GD" w:eastAsia="Times New Roman" w:hAnsi="Maiandra GD" w:cs="Consolas"/>
          <w:b/>
          <w:bCs/>
          <w:color w:val="D171DD"/>
          <w:sz w:val="24"/>
          <w:szCs w:val="24"/>
        </w:rPr>
        <w:t>int</w:t>
      </w:r>
      <w:r w:rsidRPr="00C61465">
        <w:rPr>
          <w:rFonts w:ascii="Maiandra GD" w:eastAsia="Times New Roman" w:hAnsi="Maiandra GD" w:cs="Consolas"/>
          <w:color w:val="CFD5E0"/>
          <w:sz w:val="24"/>
          <w:szCs w:val="24"/>
        </w:rPr>
        <w:t xml:space="preserve"> y</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return</w:t>
      </w:r>
      <w:proofErr w:type="gramEnd"/>
      <w:r w:rsidRPr="00C61465">
        <w:rPr>
          <w:rFonts w:ascii="Maiandra GD" w:eastAsia="Times New Roman" w:hAnsi="Maiandra GD" w:cs="Consolas"/>
          <w:color w:val="CFD5E0"/>
          <w:sz w:val="24"/>
          <w:szCs w:val="24"/>
        </w:rPr>
        <w:t xml:space="preserve"> x + y;</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int</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Difference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b/>
          <w:bCs/>
          <w:color w:val="D171DD"/>
          <w:sz w:val="24"/>
          <w:szCs w:val="24"/>
        </w:rPr>
        <w:t>int</w:t>
      </w:r>
      <w:r w:rsidRPr="00C61465">
        <w:rPr>
          <w:rFonts w:ascii="Maiandra GD" w:eastAsia="Times New Roman" w:hAnsi="Maiandra GD" w:cs="Consolas"/>
          <w:color w:val="CFD5E0"/>
          <w:sz w:val="24"/>
          <w:szCs w:val="24"/>
        </w:rPr>
        <w:t xml:space="preserve"> x, </w:t>
      </w:r>
      <w:r w:rsidRPr="00C61465">
        <w:rPr>
          <w:rFonts w:ascii="Maiandra GD" w:eastAsia="Times New Roman" w:hAnsi="Maiandra GD" w:cs="Consolas"/>
          <w:b/>
          <w:bCs/>
          <w:color w:val="D171DD"/>
          <w:sz w:val="24"/>
          <w:szCs w:val="24"/>
        </w:rPr>
        <w:t>int</w:t>
      </w:r>
      <w:r w:rsidRPr="00C61465">
        <w:rPr>
          <w:rFonts w:ascii="Maiandra GD" w:eastAsia="Times New Roman" w:hAnsi="Maiandra GD" w:cs="Consolas"/>
          <w:color w:val="CFD5E0"/>
          <w:sz w:val="24"/>
          <w:szCs w:val="24"/>
        </w:rPr>
        <w:t xml:space="preserve"> y</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return</w:t>
      </w:r>
      <w:proofErr w:type="gramEnd"/>
      <w:r w:rsidRPr="00C61465">
        <w:rPr>
          <w:rFonts w:ascii="Maiandra GD" w:eastAsia="Times New Roman" w:hAnsi="Maiandra GD" w:cs="Consolas"/>
          <w:color w:val="CFD5E0"/>
          <w:sz w:val="24"/>
          <w:szCs w:val="24"/>
        </w:rPr>
        <w:t xml:space="preserve"> x - y;</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WriteLine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7CC379"/>
          <w:sz w:val="24"/>
          <w:szCs w:val="24"/>
        </w:rPr>
        <w:t>"Press any key to exit."</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ReadKey</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When we run the application, it will give us the following output.</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noProof/>
          <w:color w:val="212529"/>
          <w:sz w:val="24"/>
          <w:szCs w:val="24"/>
          <w:bdr w:val="none" w:sz="0" w:space="0" w:color="auto" w:frame="1"/>
        </w:rPr>
        <w:drawing>
          <wp:inline distT="0" distB="0" distL="0" distR="0">
            <wp:extent cx="2849245" cy="638175"/>
            <wp:effectExtent l="19050" t="0" r="8255" b="0"/>
            <wp:docPr id="25" name="Picture 25" descr="Local Function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cal Functions in C#"/>
                    <pic:cNvPicPr>
                      <a:picLocks noChangeAspect="1" noChangeArrowheads="1"/>
                    </pic:cNvPicPr>
                  </pic:nvPicPr>
                  <pic:blipFill>
                    <a:blip r:embed="rId34"/>
                    <a:srcRect/>
                    <a:stretch>
                      <a:fillRect/>
                    </a:stretch>
                  </pic:blipFill>
                  <pic:spPr bwMode="auto">
                    <a:xfrm>
                      <a:off x="0" y="0"/>
                      <a:ext cx="2849245" cy="638175"/>
                    </a:xfrm>
                    <a:prstGeom prst="rect">
                      <a:avLst/>
                    </a:prstGeom>
                    <a:noFill/>
                    <a:ln w="9525">
                      <a:noFill/>
                      <a:miter lim="800000"/>
                      <a:headEnd/>
                      <a:tailEnd/>
                    </a:ln>
                  </pic:spPr>
                </pic:pic>
              </a:graphicData>
            </a:graphic>
          </wp:inline>
        </w:drawing>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As you can see in the above example, we have created two nested functions “</w:t>
      </w:r>
      <w:r w:rsidRPr="00C61465">
        <w:rPr>
          <w:rFonts w:ascii="Maiandra GD" w:eastAsia="Times New Roman" w:hAnsi="Maiandra GD" w:cs="Arial"/>
          <w:b/>
          <w:bCs/>
          <w:color w:val="000000"/>
          <w:sz w:val="24"/>
          <w:szCs w:val="24"/>
        </w:rPr>
        <w:t>Sum</w:t>
      </w:r>
      <w:r w:rsidRPr="00C61465">
        <w:rPr>
          <w:rFonts w:ascii="Maiandra GD" w:eastAsia="Times New Roman" w:hAnsi="Maiandra GD" w:cs="Arial"/>
          <w:color w:val="000000"/>
          <w:sz w:val="24"/>
          <w:szCs w:val="24"/>
          <w:bdr w:val="none" w:sz="0" w:space="0" w:color="auto" w:frame="1"/>
        </w:rPr>
        <w:t>” and “</w:t>
      </w:r>
      <w:r w:rsidRPr="00C61465">
        <w:rPr>
          <w:rFonts w:ascii="Maiandra GD" w:eastAsia="Times New Roman" w:hAnsi="Maiandra GD" w:cs="Arial"/>
          <w:b/>
          <w:bCs/>
          <w:color w:val="000000"/>
          <w:sz w:val="24"/>
          <w:szCs w:val="24"/>
        </w:rPr>
        <w:t>Difference</w:t>
      </w:r>
      <w:r w:rsidRPr="00C61465">
        <w:rPr>
          <w:rFonts w:ascii="Maiandra GD" w:eastAsia="Times New Roman" w:hAnsi="Maiandra GD" w:cs="Arial"/>
          <w:color w:val="000000"/>
          <w:sz w:val="24"/>
          <w:szCs w:val="24"/>
          <w:bdr w:val="none" w:sz="0" w:space="0" w:color="auto" w:frame="1"/>
        </w:rPr>
        <w:t>”. These two local functions can be called from anywhere by the parent’s main function only.</w:t>
      </w:r>
    </w:p>
    <w:p w:rsidR="00C61465" w:rsidRPr="00C61465" w:rsidRDefault="00C61465" w:rsidP="00C6146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C61465">
        <w:rPr>
          <w:rFonts w:ascii="Maiandra GD" w:eastAsia="Times New Roman" w:hAnsi="Maiandra GD" w:cs="Arial"/>
          <w:b/>
          <w:bCs/>
          <w:color w:val="000000"/>
          <w:sz w:val="24"/>
          <w:szCs w:val="24"/>
        </w:rPr>
        <w:t>Points to Remember while working with Local Functions:</w:t>
      </w:r>
    </w:p>
    <w:p w:rsidR="00C61465" w:rsidRPr="00C61465" w:rsidRDefault="00C61465" w:rsidP="00C61465">
      <w:pPr>
        <w:shd w:val="clear" w:color="auto" w:fill="FFFFFF"/>
        <w:spacing w:after="0" w:line="240" w:lineRule="auto"/>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The following points you need to keep in mind while working with the Local Functions.</w:t>
      </w:r>
    </w:p>
    <w:p w:rsidR="00C61465" w:rsidRPr="00C61465" w:rsidRDefault="00C61465" w:rsidP="00C61465">
      <w:pPr>
        <w:numPr>
          <w:ilvl w:val="0"/>
          <w:numId w:val="11"/>
        </w:num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You can not overload a Local Function in C#</w:t>
      </w:r>
    </w:p>
    <w:p w:rsidR="00C61465" w:rsidRPr="00C61465" w:rsidRDefault="00C61465" w:rsidP="00C61465">
      <w:pPr>
        <w:numPr>
          <w:ilvl w:val="0"/>
          <w:numId w:val="11"/>
        </w:num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The Accessibility modifiers such as public, private, protected are not allowed.</w:t>
      </w:r>
    </w:p>
    <w:p w:rsidR="00C61465" w:rsidRPr="00C61465" w:rsidRDefault="00C61465" w:rsidP="00C61465">
      <w:pPr>
        <w:numPr>
          <w:ilvl w:val="0"/>
          <w:numId w:val="11"/>
        </w:num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lastRenderedPageBreak/>
        <w:t>The compiler will issue a warning if the local function is not used by the parent function as there is no meaning of defining a local function in C# if it is not being used by the parent method.</w:t>
      </w:r>
    </w:p>
    <w:p w:rsidR="00C61465" w:rsidRPr="00C61465" w:rsidRDefault="00C61465" w:rsidP="00C61465">
      <w:pPr>
        <w:numPr>
          <w:ilvl w:val="0"/>
          <w:numId w:val="11"/>
        </w:num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All variables in the enclosing scope, including local variables, can be accessed</w:t>
      </w:r>
    </w:p>
    <w:p w:rsidR="00C61465" w:rsidRPr="00C61465" w:rsidRDefault="00C61465" w:rsidP="00C61465">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proofErr w:type="gramStart"/>
      <w:r w:rsidRPr="00C61465">
        <w:rPr>
          <w:rFonts w:ascii="Maiandra GD" w:eastAsia="Times New Roman" w:hAnsi="Maiandra GD" w:cs="Arial"/>
          <w:b/>
          <w:bCs/>
          <w:color w:val="000000"/>
          <w:sz w:val="24"/>
          <w:szCs w:val="24"/>
        </w:rPr>
        <w:t>Real-Time Example of Local Functions in C#.</w:t>
      </w:r>
      <w:proofErr w:type="gramEnd"/>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 xml:space="preserve">Let us understand the use of Local Functions with one real-time example. </w:t>
      </w:r>
      <w:proofErr w:type="gramStart"/>
      <w:r w:rsidRPr="00C61465">
        <w:rPr>
          <w:rFonts w:ascii="Maiandra GD" w:eastAsia="Times New Roman" w:hAnsi="Maiandra GD" w:cs="Arial"/>
          <w:color w:val="000000"/>
          <w:sz w:val="24"/>
          <w:szCs w:val="24"/>
          <w:bdr w:val="none" w:sz="0" w:space="0" w:color="auto" w:frame="1"/>
        </w:rPr>
        <w:t>The Parameter validation scenario.</w:t>
      </w:r>
      <w:proofErr w:type="gramEnd"/>
      <w:r w:rsidRPr="00C61465">
        <w:rPr>
          <w:rFonts w:ascii="Maiandra GD" w:eastAsia="Times New Roman" w:hAnsi="Maiandra GD" w:cs="Arial"/>
          <w:color w:val="000000"/>
          <w:sz w:val="24"/>
          <w:szCs w:val="24"/>
          <w:bdr w:val="none" w:sz="0" w:space="0" w:color="auto" w:frame="1"/>
        </w:rPr>
        <w:t> In the following example, the</w:t>
      </w:r>
      <w:r w:rsidRPr="00C61465">
        <w:rPr>
          <w:rFonts w:ascii="Maiandra GD" w:eastAsia="Times New Roman" w:hAnsi="Maiandra GD" w:cs="Arial"/>
          <w:b/>
          <w:bCs/>
          <w:color w:val="000000"/>
          <w:sz w:val="24"/>
          <w:szCs w:val="24"/>
        </w:rPr>
        <w:t> IsRequestValid</w:t>
      </w:r>
      <w:r w:rsidRPr="00C61465">
        <w:rPr>
          <w:rFonts w:ascii="Maiandra GD" w:eastAsia="Times New Roman" w:hAnsi="Maiandra GD" w:cs="Arial"/>
          <w:color w:val="000000"/>
          <w:sz w:val="24"/>
          <w:szCs w:val="24"/>
          <w:bdr w:val="none" w:sz="0" w:space="0" w:color="auto" w:frame="1"/>
        </w:rPr>
        <w:t> local function is used to validate the parameters of the </w:t>
      </w:r>
      <w:r w:rsidRPr="00C61465">
        <w:rPr>
          <w:rFonts w:ascii="Maiandra GD" w:eastAsia="Times New Roman" w:hAnsi="Maiandra GD" w:cs="Arial"/>
          <w:b/>
          <w:bCs/>
          <w:color w:val="000000"/>
          <w:sz w:val="24"/>
          <w:szCs w:val="24"/>
        </w:rPr>
        <w:t>AddEmployee</w:t>
      </w:r>
      <w:r w:rsidRPr="00C61465">
        <w:rPr>
          <w:rFonts w:ascii="Maiandra GD" w:eastAsia="Times New Roman" w:hAnsi="Maiandra GD" w:cs="Arial"/>
          <w:color w:val="000000"/>
          <w:sz w:val="24"/>
          <w:szCs w:val="24"/>
          <w:bdr w:val="none" w:sz="0" w:space="0" w:color="auto" w:frame="1"/>
        </w:rPr>
        <w:t> function.</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using</w:t>
      </w:r>
      <w:proofErr w:type="gramEnd"/>
      <w:r w:rsidRPr="00C61465">
        <w:rPr>
          <w:rFonts w:ascii="Maiandra GD" w:eastAsia="Times New Roman" w:hAnsi="Maiandra GD" w:cs="Consolas"/>
          <w:b/>
          <w:bCs/>
          <w:color w:val="D171DD"/>
          <w:sz w:val="24"/>
          <w:szCs w:val="24"/>
        </w:rPr>
        <w:t xml:space="preserve"> </w:t>
      </w:r>
      <w:r w:rsidRPr="00C61465">
        <w:rPr>
          <w:rFonts w:ascii="Maiandra GD" w:eastAsia="Times New Roman" w:hAnsi="Maiandra GD" w:cs="Consolas"/>
          <w:i/>
          <w:iCs/>
          <w:color w:val="4284AE"/>
          <w:sz w:val="24"/>
          <w:szCs w:val="24"/>
        </w:rPr>
        <w:t>System;</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using</w:t>
      </w:r>
      <w:proofErr w:type="gramEnd"/>
      <w:r w:rsidRPr="00C61465">
        <w:rPr>
          <w:rFonts w:ascii="Maiandra GD" w:eastAsia="Times New Roman" w:hAnsi="Maiandra GD" w:cs="Consolas"/>
          <w:b/>
          <w:bCs/>
          <w:color w:val="D171DD"/>
          <w:sz w:val="24"/>
          <w:szCs w:val="24"/>
        </w:rPr>
        <w:t xml:space="preserve"> </w:t>
      </w:r>
      <w:r w:rsidRPr="00C61465">
        <w:rPr>
          <w:rFonts w:ascii="Maiandra GD" w:eastAsia="Times New Roman" w:hAnsi="Maiandra GD" w:cs="Consolas"/>
          <w:i/>
          <w:iCs/>
          <w:color w:val="4284AE"/>
          <w:sz w:val="24"/>
          <w:szCs w:val="24"/>
        </w:rPr>
        <w:t>System.Text;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namespace</w:t>
      </w:r>
      <w:proofErr w:type="gramEnd"/>
      <w:r w:rsidRPr="00C61465">
        <w:rPr>
          <w:rFonts w:ascii="Maiandra GD" w:eastAsia="Times New Roman" w:hAnsi="Maiandra GD" w:cs="Consolas"/>
          <w:b/>
          <w:bCs/>
          <w:color w:val="D171DD"/>
          <w:sz w:val="24"/>
          <w:szCs w:val="24"/>
        </w:rPr>
        <w:t xml:space="preserve"> </w:t>
      </w:r>
      <w:r w:rsidRPr="00C61465">
        <w:rPr>
          <w:rFonts w:ascii="Maiandra GD" w:eastAsia="Times New Roman" w:hAnsi="Maiandra GD" w:cs="Consolas"/>
          <w:i/>
          <w:iCs/>
          <w:color w:val="4284AE"/>
          <w:sz w:val="24"/>
          <w:szCs w:val="24"/>
        </w:rPr>
        <w:t>LocalFunctioDemo</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class</w:t>
      </w:r>
      <w:proofErr w:type="gramEnd"/>
      <w:r w:rsidRPr="00C61465">
        <w:rPr>
          <w:rFonts w:ascii="Maiandra GD" w:eastAsia="Times New Roman" w:hAnsi="Maiandra GD" w:cs="Consolas"/>
          <w:color w:val="CFD5E0"/>
          <w:sz w:val="24"/>
          <w:szCs w:val="24"/>
        </w:rPr>
        <w:t xml:space="preserve"> Program</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static</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void</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Main</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CFD5E0"/>
          <w:sz w:val="24"/>
          <w:szCs w:val="24"/>
        </w:rPr>
        <w:t xml:space="preserve">Employee employe1 = </w:t>
      </w:r>
      <w:r w:rsidRPr="00C61465">
        <w:rPr>
          <w:rFonts w:ascii="Maiandra GD" w:eastAsia="Times New Roman" w:hAnsi="Maiandra GD" w:cs="Consolas"/>
          <w:color w:val="4284AE"/>
          <w:sz w:val="24"/>
          <w:szCs w:val="24"/>
        </w:rPr>
        <w:t>new</w:t>
      </w:r>
      <w:r w:rsidRPr="00C61465">
        <w:rPr>
          <w:rFonts w:ascii="Maiandra GD" w:eastAsia="Times New Roman" w:hAnsi="Maiandra GD" w:cs="Consolas"/>
          <w:color w:val="CFD5E0"/>
          <w:sz w:val="24"/>
          <w:szCs w:val="24"/>
        </w:rPr>
        <w:t xml:space="preserve"> </w:t>
      </w:r>
      <w:proofErr w:type="gramStart"/>
      <w:r w:rsidRPr="00C61465">
        <w:rPr>
          <w:rFonts w:ascii="Maiandra GD" w:eastAsia="Times New Roman" w:hAnsi="Maiandra GD" w:cs="Consolas"/>
          <w:color w:val="4284AE"/>
          <w:sz w:val="24"/>
          <w:szCs w:val="24"/>
        </w:rPr>
        <w:t>Employee</w:t>
      </w:r>
      <w:r w:rsidRPr="00C61465">
        <w:rPr>
          <w:rFonts w:ascii="Maiandra GD" w:eastAsia="Times New Roman" w:hAnsi="Maiandra GD" w:cs="Consolas"/>
          <w:b/>
          <w:bCs/>
          <w:color w:val="6B7C8B"/>
          <w:sz w:val="24"/>
          <w:szCs w:val="24"/>
        </w:rPr>
        <w:t>()</w:t>
      </w:r>
      <w:proofErr w:type="gramEnd"/>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CFD5E0"/>
          <w:sz w:val="24"/>
          <w:szCs w:val="24"/>
        </w:rPr>
        <w:t xml:space="preserve">Id = </w:t>
      </w:r>
      <w:r w:rsidRPr="00C61465">
        <w:rPr>
          <w:rFonts w:ascii="Maiandra GD" w:eastAsia="Times New Roman" w:hAnsi="Maiandra GD" w:cs="Consolas"/>
          <w:color w:val="D19A66"/>
          <w:sz w:val="24"/>
          <w:szCs w:val="24"/>
        </w:rPr>
        <w:t>1001</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CFD5E0"/>
          <w:sz w:val="24"/>
          <w:szCs w:val="24"/>
        </w:rPr>
        <w:t xml:space="preserve">Name = </w:t>
      </w:r>
      <w:r w:rsidRPr="00C61465">
        <w:rPr>
          <w:rFonts w:ascii="Maiandra GD" w:eastAsia="Times New Roman" w:hAnsi="Maiandra GD" w:cs="Consolas"/>
          <w:color w:val="7CC379"/>
          <w:sz w:val="24"/>
          <w:szCs w:val="24"/>
        </w:rPr>
        <w:t>"Pranaya"</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CFD5E0"/>
          <w:sz w:val="24"/>
          <w:szCs w:val="24"/>
        </w:rPr>
        <w:t xml:space="preserve">Gender = </w:t>
      </w:r>
      <w:r w:rsidRPr="00C61465">
        <w:rPr>
          <w:rFonts w:ascii="Maiandra GD" w:eastAsia="Times New Roman" w:hAnsi="Maiandra GD" w:cs="Consolas"/>
          <w:color w:val="7CC379"/>
          <w:sz w:val="24"/>
          <w:szCs w:val="24"/>
        </w:rPr>
        <w:t>"Male"</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CFD5E0"/>
          <w:sz w:val="24"/>
          <w:szCs w:val="24"/>
        </w:rPr>
        <w:t xml:space="preserve">Salary = </w:t>
      </w:r>
      <w:r w:rsidRPr="00C61465">
        <w:rPr>
          <w:rFonts w:ascii="Maiandra GD" w:eastAsia="Times New Roman" w:hAnsi="Maiandra GD" w:cs="Consolas"/>
          <w:color w:val="D19A66"/>
          <w:sz w:val="24"/>
          <w:szCs w:val="24"/>
        </w:rPr>
        <w:t>1000</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CFD5E0"/>
          <w:sz w:val="24"/>
          <w:szCs w:val="24"/>
        </w:rPr>
        <w:t xml:space="preserve">Department = </w:t>
      </w:r>
      <w:r w:rsidRPr="00C61465">
        <w:rPr>
          <w:rFonts w:ascii="Maiandra GD" w:eastAsia="Times New Roman" w:hAnsi="Maiandra GD" w:cs="Consolas"/>
          <w:color w:val="7CC379"/>
          <w:sz w:val="24"/>
          <w:szCs w:val="24"/>
        </w:rPr>
        <w:t>"IT"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bool</w:t>
      </w:r>
      <w:proofErr w:type="gramEnd"/>
      <w:r w:rsidRPr="00C61465">
        <w:rPr>
          <w:rFonts w:ascii="Maiandra GD" w:eastAsia="Times New Roman" w:hAnsi="Maiandra GD" w:cs="Consolas"/>
          <w:color w:val="CFD5E0"/>
          <w:sz w:val="24"/>
          <w:szCs w:val="24"/>
        </w:rPr>
        <w:t xml:space="preserve"> IsInserted = </w:t>
      </w:r>
      <w:r w:rsidRPr="00C61465">
        <w:rPr>
          <w:rFonts w:ascii="Maiandra GD" w:eastAsia="Times New Roman" w:hAnsi="Maiandra GD" w:cs="Consolas"/>
          <w:color w:val="4284AE"/>
          <w:sz w:val="24"/>
          <w:szCs w:val="24"/>
        </w:rPr>
        <w:t>AddEmployee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employe1</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WriteLine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CFD5E0"/>
          <w:sz w:val="24"/>
          <w:szCs w:val="24"/>
        </w:rPr>
        <w:t>$</w:t>
      </w:r>
      <w:r w:rsidRPr="00C61465">
        <w:rPr>
          <w:rFonts w:ascii="Maiandra GD" w:eastAsia="Times New Roman" w:hAnsi="Maiandra GD" w:cs="Consolas"/>
          <w:color w:val="7CC379"/>
          <w:sz w:val="24"/>
          <w:szCs w:val="24"/>
        </w:rPr>
        <w:t>"Is Employee with id 1001 inserted: {IsInserted}"</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CFD5E0"/>
          <w:sz w:val="24"/>
          <w:szCs w:val="24"/>
        </w:rPr>
        <w:t xml:space="preserve">Employee employee2 = </w:t>
      </w:r>
      <w:r w:rsidRPr="00C61465">
        <w:rPr>
          <w:rFonts w:ascii="Maiandra GD" w:eastAsia="Times New Roman" w:hAnsi="Maiandra GD" w:cs="Consolas"/>
          <w:color w:val="4284AE"/>
          <w:sz w:val="24"/>
          <w:szCs w:val="24"/>
        </w:rPr>
        <w:t>new</w:t>
      </w:r>
      <w:r w:rsidRPr="00C61465">
        <w:rPr>
          <w:rFonts w:ascii="Maiandra GD" w:eastAsia="Times New Roman" w:hAnsi="Maiandra GD" w:cs="Consolas"/>
          <w:color w:val="CFD5E0"/>
          <w:sz w:val="24"/>
          <w:szCs w:val="24"/>
        </w:rPr>
        <w:t xml:space="preserve"> </w:t>
      </w:r>
      <w:proofErr w:type="gramStart"/>
      <w:r w:rsidRPr="00C61465">
        <w:rPr>
          <w:rFonts w:ascii="Maiandra GD" w:eastAsia="Times New Roman" w:hAnsi="Maiandra GD" w:cs="Consolas"/>
          <w:color w:val="4284AE"/>
          <w:sz w:val="24"/>
          <w:szCs w:val="24"/>
        </w:rPr>
        <w:t>Employee</w:t>
      </w:r>
      <w:r w:rsidRPr="00C61465">
        <w:rPr>
          <w:rFonts w:ascii="Maiandra GD" w:eastAsia="Times New Roman" w:hAnsi="Maiandra GD" w:cs="Consolas"/>
          <w:b/>
          <w:bCs/>
          <w:color w:val="6B7C8B"/>
          <w:sz w:val="24"/>
          <w:szCs w:val="24"/>
        </w:rPr>
        <w:t>()</w:t>
      </w:r>
      <w:proofErr w:type="gramEnd"/>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CFD5E0"/>
          <w:sz w:val="24"/>
          <w:szCs w:val="24"/>
        </w:rPr>
        <w:t xml:space="preserve">Id = </w:t>
      </w:r>
      <w:r w:rsidRPr="00C61465">
        <w:rPr>
          <w:rFonts w:ascii="Maiandra GD" w:eastAsia="Times New Roman" w:hAnsi="Maiandra GD" w:cs="Consolas"/>
          <w:color w:val="D19A66"/>
          <w:sz w:val="24"/>
          <w:szCs w:val="24"/>
        </w:rPr>
        <w:t>1001</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CFD5E0"/>
          <w:sz w:val="24"/>
          <w:szCs w:val="24"/>
        </w:rPr>
        <w:t xml:space="preserve">Name = </w:t>
      </w:r>
      <w:r w:rsidRPr="00C61465">
        <w:rPr>
          <w:rFonts w:ascii="Maiandra GD" w:eastAsia="Times New Roman" w:hAnsi="Maiandra GD" w:cs="Consolas"/>
          <w:color w:val="7CC379"/>
          <w:sz w:val="24"/>
          <w:szCs w:val="24"/>
        </w:rPr>
        <w:t>"Pranaya"</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CFD5E0"/>
          <w:sz w:val="24"/>
          <w:szCs w:val="24"/>
        </w:rPr>
        <w:t xml:space="preserve">Department = </w:t>
      </w:r>
      <w:r w:rsidRPr="00C61465">
        <w:rPr>
          <w:rFonts w:ascii="Maiandra GD" w:eastAsia="Times New Roman" w:hAnsi="Maiandra GD" w:cs="Consolas"/>
          <w:color w:val="7CC379"/>
          <w:sz w:val="24"/>
          <w:szCs w:val="24"/>
        </w:rPr>
        <w:t>"IT"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CFD5E0"/>
          <w:sz w:val="24"/>
          <w:szCs w:val="24"/>
        </w:rPr>
        <w:t xml:space="preserve">IsInserted = </w:t>
      </w:r>
      <w:proofErr w:type="gramStart"/>
      <w:r w:rsidRPr="00C61465">
        <w:rPr>
          <w:rFonts w:ascii="Maiandra GD" w:eastAsia="Times New Roman" w:hAnsi="Maiandra GD" w:cs="Consolas"/>
          <w:color w:val="4284AE"/>
          <w:sz w:val="24"/>
          <w:szCs w:val="24"/>
        </w:rPr>
        <w:t>AddEmployee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CFD5E0"/>
          <w:sz w:val="24"/>
          <w:szCs w:val="24"/>
        </w:rPr>
        <w:t>employee2</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WriteLine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CFD5E0"/>
          <w:sz w:val="24"/>
          <w:szCs w:val="24"/>
        </w:rPr>
        <w:t>$</w:t>
      </w:r>
      <w:r w:rsidRPr="00C61465">
        <w:rPr>
          <w:rFonts w:ascii="Maiandra GD" w:eastAsia="Times New Roman" w:hAnsi="Maiandra GD" w:cs="Consolas"/>
          <w:color w:val="7CC379"/>
          <w:sz w:val="24"/>
          <w:szCs w:val="24"/>
        </w:rPr>
        <w:t>"Is Employee with id 1002 inserted: {IsInserted}"</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WriteLine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7CC379"/>
          <w:sz w:val="24"/>
          <w:szCs w:val="24"/>
        </w:rPr>
        <w:t>"Press any key to exit."</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lastRenderedPageBreak/>
        <w:t>Console.</w:t>
      </w:r>
      <w:r w:rsidRPr="00C61465">
        <w:rPr>
          <w:rFonts w:ascii="Maiandra GD" w:eastAsia="Times New Roman" w:hAnsi="Maiandra GD" w:cs="Consolas"/>
          <w:color w:val="4284AE"/>
          <w:sz w:val="24"/>
          <w:szCs w:val="24"/>
        </w:rPr>
        <w:t>ReadKey</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public</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static</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bool</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AddEmployee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Employee request</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D19252"/>
          <w:sz w:val="24"/>
          <w:szCs w:val="24"/>
        </w:rPr>
        <w:t>var</w:t>
      </w:r>
      <w:proofErr w:type="gramEnd"/>
      <w:r w:rsidRPr="00C61465">
        <w:rPr>
          <w:rFonts w:ascii="Maiandra GD" w:eastAsia="Times New Roman" w:hAnsi="Maiandra GD" w:cs="Consolas"/>
          <w:color w:val="CFD5E0"/>
          <w:sz w:val="24"/>
          <w:szCs w:val="24"/>
        </w:rPr>
        <w:t xml:space="preserve"> validationResult = </w:t>
      </w:r>
      <w:r w:rsidRPr="00C61465">
        <w:rPr>
          <w:rFonts w:ascii="Maiandra GD" w:eastAsia="Times New Roman" w:hAnsi="Maiandra GD" w:cs="Consolas"/>
          <w:color w:val="4284AE"/>
          <w:sz w:val="24"/>
          <w:szCs w:val="24"/>
        </w:rPr>
        <w:t>IsRequestValid</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if</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validationResult.</w:t>
      </w:r>
      <w:r w:rsidRPr="00C61465">
        <w:rPr>
          <w:rFonts w:ascii="Maiandra GD" w:eastAsia="Times New Roman" w:hAnsi="Maiandra GD" w:cs="Consolas"/>
          <w:color w:val="4284AE"/>
          <w:sz w:val="24"/>
          <w:szCs w:val="24"/>
        </w:rPr>
        <w:t>isValid</w:t>
      </w:r>
      <w:r w:rsidRPr="00C61465">
        <w:rPr>
          <w:rFonts w:ascii="Maiandra GD" w:eastAsia="Times New Roman" w:hAnsi="Maiandra GD" w:cs="Consolas"/>
          <w:color w:val="CFD5E0"/>
          <w:sz w:val="24"/>
          <w:szCs w:val="24"/>
        </w:rPr>
        <w:t xml:space="preserve"> == </w:t>
      </w:r>
      <w:r w:rsidRPr="00C61465">
        <w:rPr>
          <w:rFonts w:ascii="Maiandra GD" w:eastAsia="Times New Roman" w:hAnsi="Maiandra GD" w:cs="Consolas"/>
          <w:b/>
          <w:bCs/>
          <w:color w:val="D171DD"/>
          <w:sz w:val="24"/>
          <w:szCs w:val="24"/>
        </w:rPr>
        <w:t>false</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Console.</w:t>
      </w:r>
      <w:r w:rsidRPr="00C61465">
        <w:rPr>
          <w:rFonts w:ascii="Maiandra GD" w:eastAsia="Times New Roman" w:hAnsi="Maiandra GD" w:cs="Consolas"/>
          <w:color w:val="4284AE"/>
          <w:sz w:val="24"/>
          <w:szCs w:val="24"/>
        </w:rPr>
        <w:t>Write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CFD5E0"/>
          <w:sz w:val="24"/>
          <w:szCs w:val="24"/>
        </w:rPr>
        <w:t>$</w:t>
      </w:r>
      <w:r w:rsidRPr="00C61465">
        <w:rPr>
          <w:rFonts w:ascii="Maiandra GD" w:eastAsia="Times New Roman" w:hAnsi="Maiandra GD" w:cs="Consolas"/>
          <w:color w:val="7CC379"/>
          <w:sz w:val="24"/>
          <w:szCs w:val="24"/>
        </w:rPr>
        <w:t>"{ nameof(validationResult.errorMessage)} : { validationResult.errorMessage}"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return</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false</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color w:val="6B7C8B"/>
          <w:sz w:val="24"/>
          <w:szCs w:val="24"/>
        </w:rPr>
        <w:t xml:space="preserve">// </w:t>
      </w:r>
      <w:proofErr w:type="gramStart"/>
      <w:r w:rsidRPr="00C61465">
        <w:rPr>
          <w:rFonts w:ascii="Maiandra GD" w:eastAsia="Times New Roman" w:hAnsi="Maiandra GD" w:cs="Consolas"/>
          <w:color w:val="6B7C8B"/>
          <w:sz w:val="24"/>
          <w:szCs w:val="24"/>
        </w:rPr>
        <w:t>Some</w:t>
      </w:r>
      <w:proofErr w:type="gramEnd"/>
      <w:r w:rsidRPr="00C61465">
        <w:rPr>
          <w:rFonts w:ascii="Maiandra GD" w:eastAsia="Times New Roman" w:hAnsi="Maiandra GD" w:cs="Consolas"/>
          <w:color w:val="6B7C8B"/>
          <w:sz w:val="24"/>
          <w:szCs w:val="24"/>
        </w:rPr>
        <w:t xml:space="preserve"> code for inserting the Employee in database.</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return</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true</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roofErr w:type="gramStart"/>
      <w:r w:rsidRPr="00C61465">
        <w:rPr>
          <w:rFonts w:ascii="Maiandra GD" w:eastAsia="Times New Roman" w:hAnsi="Maiandra GD" w:cs="Consolas"/>
          <w:b/>
          <w:bCs/>
          <w:color w:val="D171DD"/>
          <w:sz w:val="24"/>
          <w:szCs w:val="24"/>
        </w:rPr>
        <w:t>bool</w:t>
      </w:r>
      <w:proofErr w:type="gramEnd"/>
      <w:r w:rsidRPr="00C61465">
        <w:rPr>
          <w:rFonts w:ascii="Maiandra GD" w:eastAsia="Times New Roman" w:hAnsi="Maiandra GD" w:cs="Consolas"/>
          <w:color w:val="CFD5E0"/>
          <w:sz w:val="24"/>
          <w:szCs w:val="24"/>
        </w:rPr>
        <w:t xml:space="preserve"> isValid, string errorMessage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 </w:t>
      </w:r>
      <w:proofErr w:type="gramStart"/>
      <w:r w:rsidRPr="00C61465">
        <w:rPr>
          <w:rFonts w:ascii="Maiandra GD" w:eastAsia="Times New Roman" w:hAnsi="Maiandra GD" w:cs="Consolas"/>
          <w:color w:val="4284AE"/>
          <w:sz w:val="24"/>
          <w:szCs w:val="24"/>
        </w:rPr>
        <w:t>IsRequestValid</w:t>
      </w:r>
      <w:r w:rsidRPr="00C61465">
        <w:rPr>
          <w:rFonts w:ascii="Maiandra GD" w:eastAsia="Times New Roman" w:hAnsi="Maiandra GD" w:cs="Consolas"/>
          <w:b/>
          <w:bCs/>
          <w:color w:val="6B7C8B"/>
          <w:sz w:val="24"/>
          <w:szCs w:val="24"/>
        </w:rPr>
        <w:t>()</w:t>
      </w:r>
      <w:proofErr w:type="gramEnd"/>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if</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request == </w:t>
      </w:r>
      <w:r w:rsidRPr="00C61465">
        <w:rPr>
          <w:rFonts w:ascii="Maiandra GD" w:eastAsia="Times New Roman" w:hAnsi="Maiandra GD" w:cs="Consolas"/>
          <w:b/>
          <w:bCs/>
          <w:color w:val="D171DD"/>
          <w:sz w:val="24"/>
          <w:szCs w:val="24"/>
        </w:rPr>
        <w:t>null</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throw</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new</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4284AE"/>
          <w:sz w:val="24"/>
          <w:szCs w:val="24"/>
        </w:rPr>
        <w:t>ArgumentNullException</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b/>
          <w:bCs/>
          <w:color w:val="D171DD"/>
          <w:sz w:val="24"/>
          <w:szCs w:val="24"/>
        </w:rPr>
        <w:t>nameof</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request</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w:t>
      </w:r>
      <w:r w:rsidRPr="00C61465">
        <w:rPr>
          <w:rFonts w:ascii="Maiandra GD" w:eastAsia="Times New Roman" w:hAnsi="Maiandra GD" w:cs="Consolas"/>
          <w:color w:val="7CC379"/>
          <w:sz w:val="24"/>
          <w:szCs w:val="24"/>
        </w:rPr>
        <w:t>"The { nameof(request) } can not be null."</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D19252"/>
          <w:sz w:val="24"/>
          <w:szCs w:val="24"/>
        </w:rPr>
        <w:t>var</w:t>
      </w:r>
      <w:proofErr w:type="gramEnd"/>
      <w:r w:rsidRPr="00C61465">
        <w:rPr>
          <w:rFonts w:ascii="Maiandra GD" w:eastAsia="Times New Roman" w:hAnsi="Maiandra GD" w:cs="Consolas"/>
          <w:color w:val="CFD5E0"/>
          <w:sz w:val="24"/>
          <w:szCs w:val="24"/>
        </w:rPr>
        <w:t xml:space="preserve"> lsb = </w:t>
      </w:r>
      <w:r w:rsidRPr="00C61465">
        <w:rPr>
          <w:rFonts w:ascii="Maiandra GD" w:eastAsia="Times New Roman" w:hAnsi="Maiandra GD" w:cs="Consolas"/>
          <w:color w:val="4284AE"/>
          <w:sz w:val="24"/>
          <w:szCs w:val="24"/>
        </w:rPr>
        <w:t>new</w:t>
      </w:r>
      <w:r w:rsidRPr="00C61465">
        <w:rPr>
          <w:rFonts w:ascii="Maiandra GD" w:eastAsia="Times New Roman" w:hAnsi="Maiandra GD" w:cs="Consolas"/>
          <w:color w:val="CFD5E0"/>
          <w:sz w:val="24"/>
          <w:szCs w:val="24"/>
        </w:rPr>
        <w:t xml:space="preserve"> Lazy</w:t>
      </w:r>
      <w:r w:rsidRPr="00C61465">
        <w:rPr>
          <w:rFonts w:ascii="Maiandra GD" w:eastAsia="Times New Roman" w:hAnsi="Maiandra GD" w:cs="Consolas"/>
          <w:b/>
          <w:bCs/>
          <w:color w:val="6B7C8B"/>
          <w:sz w:val="24"/>
          <w:szCs w:val="24"/>
        </w:rPr>
        <w:t>&lt;</w:t>
      </w:r>
      <w:r w:rsidRPr="00C61465">
        <w:rPr>
          <w:rFonts w:ascii="Maiandra GD" w:eastAsia="Times New Roman" w:hAnsi="Maiandra GD" w:cs="Consolas"/>
          <w:color w:val="CFD5E0"/>
          <w:sz w:val="24"/>
          <w:szCs w:val="24"/>
        </w:rPr>
        <w:t>StringBuilder</w:t>
      </w:r>
      <w:r w:rsidRPr="00C61465">
        <w:rPr>
          <w:rFonts w:ascii="Maiandra GD" w:eastAsia="Times New Roman" w:hAnsi="Maiandra GD" w:cs="Consolas"/>
          <w:b/>
          <w:bCs/>
          <w:color w:val="6B7C8B"/>
          <w:sz w:val="24"/>
          <w:szCs w:val="24"/>
        </w:rPr>
        <w:t>&gt;()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if</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string.</w:t>
      </w:r>
      <w:r w:rsidRPr="00C61465">
        <w:rPr>
          <w:rFonts w:ascii="Maiandra GD" w:eastAsia="Times New Roman" w:hAnsi="Maiandra GD" w:cs="Consolas"/>
          <w:color w:val="4284AE"/>
          <w:sz w:val="24"/>
          <w:szCs w:val="24"/>
        </w:rPr>
        <w:t>IsNullOrWhiteSpace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request.</w:t>
      </w:r>
      <w:r w:rsidRPr="00C61465">
        <w:rPr>
          <w:rFonts w:ascii="Maiandra GD" w:eastAsia="Times New Roman" w:hAnsi="Maiandra GD" w:cs="Consolas"/>
          <w:color w:val="4284AE"/>
          <w:sz w:val="24"/>
          <w:szCs w:val="24"/>
        </w:rPr>
        <w:t>Name</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lsb.</w:t>
      </w:r>
      <w:r w:rsidRPr="00C61465">
        <w:rPr>
          <w:rFonts w:ascii="Maiandra GD" w:eastAsia="Times New Roman" w:hAnsi="Maiandra GD" w:cs="Consolas"/>
          <w:color w:val="4284AE"/>
          <w:sz w:val="24"/>
          <w:szCs w:val="24"/>
        </w:rPr>
        <w:t>Value</w:t>
      </w:r>
      <w:r w:rsidRPr="00C61465">
        <w:rPr>
          <w:rFonts w:ascii="Maiandra GD" w:eastAsia="Times New Roman" w:hAnsi="Maiandra GD" w:cs="Consolas"/>
          <w:color w:val="CFD5E0"/>
          <w:sz w:val="24"/>
          <w:szCs w:val="24"/>
        </w:rPr>
        <w:t>.</w:t>
      </w:r>
      <w:r w:rsidRPr="00C61465">
        <w:rPr>
          <w:rFonts w:ascii="Maiandra GD" w:eastAsia="Times New Roman" w:hAnsi="Maiandra GD" w:cs="Consolas"/>
          <w:color w:val="4284AE"/>
          <w:sz w:val="24"/>
          <w:szCs w:val="24"/>
        </w:rPr>
        <w:t>AppendLine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CFD5E0"/>
          <w:sz w:val="24"/>
          <w:szCs w:val="24"/>
        </w:rPr>
        <w:t>$</w:t>
      </w:r>
      <w:r w:rsidRPr="00C61465">
        <w:rPr>
          <w:rFonts w:ascii="Maiandra GD" w:eastAsia="Times New Roman" w:hAnsi="Maiandra GD" w:cs="Consolas"/>
          <w:color w:val="7CC379"/>
          <w:sz w:val="24"/>
          <w:szCs w:val="24"/>
        </w:rPr>
        <w:t>"The {nameof(request)}’s {nameof(request.Name)} property can not be empty."</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if</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string.</w:t>
      </w:r>
      <w:r w:rsidRPr="00C61465">
        <w:rPr>
          <w:rFonts w:ascii="Maiandra GD" w:eastAsia="Times New Roman" w:hAnsi="Maiandra GD" w:cs="Consolas"/>
          <w:color w:val="4284AE"/>
          <w:sz w:val="24"/>
          <w:szCs w:val="24"/>
        </w:rPr>
        <w:t>IsNullOrWhiteSpace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request.</w:t>
      </w:r>
      <w:r w:rsidRPr="00C61465">
        <w:rPr>
          <w:rFonts w:ascii="Maiandra GD" w:eastAsia="Times New Roman" w:hAnsi="Maiandra GD" w:cs="Consolas"/>
          <w:color w:val="4284AE"/>
          <w:sz w:val="24"/>
          <w:szCs w:val="24"/>
        </w:rPr>
        <w:t>Gender</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lsb.</w:t>
      </w:r>
      <w:r w:rsidRPr="00C61465">
        <w:rPr>
          <w:rFonts w:ascii="Maiandra GD" w:eastAsia="Times New Roman" w:hAnsi="Maiandra GD" w:cs="Consolas"/>
          <w:color w:val="4284AE"/>
          <w:sz w:val="24"/>
          <w:szCs w:val="24"/>
        </w:rPr>
        <w:t>Value</w:t>
      </w:r>
      <w:r w:rsidRPr="00C61465">
        <w:rPr>
          <w:rFonts w:ascii="Maiandra GD" w:eastAsia="Times New Roman" w:hAnsi="Maiandra GD" w:cs="Consolas"/>
          <w:color w:val="CFD5E0"/>
          <w:sz w:val="24"/>
          <w:szCs w:val="24"/>
        </w:rPr>
        <w:t>.</w:t>
      </w:r>
      <w:r w:rsidRPr="00C61465">
        <w:rPr>
          <w:rFonts w:ascii="Maiandra GD" w:eastAsia="Times New Roman" w:hAnsi="Maiandra GD" w:cs="Consolas"/>
          <w:color w:val="4284AE"/>
          <w:sz w:val="24"/>
          <w:szCs w:val="24"/>
        </w:rPr>
        <w:t>AppendLine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CFD5E0"/>
          <w:sz w:val="24"/>
          <w:szCs w:val="24"/>
        </w:rPr>
        <w:t>$</w:t>
      </w:r>
      <w:r w:rsidRPr="00C61465">
        <w:rPr>
          <w:rFonts w:ascii="Maiandra GD" w:eastAsia="Times New Roman" w:hAnsi="Maiandra GD" w:cs="Consolas"/>
          <w:color w:val="7CC379"/>
          <w:sz w:val="24"/>
          <w:szCs w:val="24"/>
        </w:rPr>
        <w:t>"The {nameof(request)}’s {nameof(request.Gender)} property can not be empty."</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if</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string.</w:t>
      </w:r>
      <w:r w:rsidRPr="00C61465">
        <w:rPr>
          <w:rFonts w:ascii="Maiandra GD" w:eastAsia="Times New Roman" w:hAnsi="Maiandra GD" w:cs="Consolas"/>
          <w:color w:val="4284AE"/>
          <w:sz w:val="24"/>
          <w:szCs w:val="24"/>
        </w:rPr>
        <w:t>IsNullOrWhiteSpace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request.</w:t>
      </w:r>
      <w:r w:rsidRPr="00C61465">
        <w:rPr>
          <w:rFonts w:ascii="Maiandra GD" w:eastAsia="Times New Roman" w:hAnsi="Maiandra GD" w:cs="Consolas"/>
          <w:color w:val="4284AE"/>
          <w:sz w:val="24"/>
          <w:szCs w:val="24"/>
        </w:rPr>
        <w:t>Department</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lastRenderedPageBreak/>
        <w:t>lsb.</w:t>
      </w:r>
      <w:r w:rsidRPr="00C61465">
        <w:rPr>
          <w:rFonts w:ascii="Maiandra GD" w:eastAsia="Times New Roman" w:hAnsi="Maiandra GD" w:cs="Consolas"/>
          <w:color w:val="4284AE"/>
          <w:sz w:val="24"/>
          <w:szCs w:val="24"/>
        </w:rPr>
        <w:t>Value</w:t>
      </w:r>
      <w:r w:rsidRPr="00C61465">
        <w:rPr>
          <w:rFonts w:ascii="Maiandra GD" w:eastAsia="Times New Roman" w:hAnsi="Maiandra GD" w:cs="Consolas"/>
          <w:color w:val="CFD5E0"/>
          <w:sz w:val="24"/>
          <w:szCs w:val="24"/>
        </w:rPr>
        <w:t>.</w:t>
      </w:r>
      <w:r w:rsidRPr="00C61465">
        <w:rPr>
          <w:rFonts w:ascii="Maiandra GD" w:eastAsia="Times New Roman" w:hAnsi="Maiandra GD" w:cs="Consolas"/>
          <w:color w:val="4284AE"/>
          <w:sz w:val="24"/>
          <w:szCs w:val="24"/>
        </w:rPr>
        <w:t>AppendLine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CFD5E0"/>
          <w:sz w:val="24"/>
          <w:szCs w:val="24"/>
        </w:rPr>
        <w:t>$</w:t>
      </w:r>
      <w:r w:rsidRPr="00C61465">
        <w:rPr>
          <w:rFonts w:ascii="Maiandra GD" w:eastAsia="Times New Roman" w:hAnsi="Maiandra GD" w:cs="Consolas"/>
          <w:color w:val="7CC379"/>
          <w:sz w:val="24"/>
          <w:szCs w:val="24"/>
        </w:rPr>
        <w:t>"The {nameof(request)}’s {nameof(request.Department)} property can not be empty."</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if</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request.</w:t>
      </w:r>
      <w:r w:rsidRPr="00C61465">
        <w:rPr>
          <w:rFonts w:ascii="Maiandra GD" w:eastAsia="Times New Roman" w:hAnsi="Maiandra GD" w:cs="Consolas"/>
          <w:color w:val="4284AE"/>
          <w:sz w:val="24"/>
          <w:szCs w:val="24"/>
        </w:rPr>
        <w:t>Id</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&lt;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D19A66"/>
          <w:sz w:val="24"/>
          <w:szCs w:val="24"/>
        </w:rPr>
        <w:t>0</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lsb.</w:t>
      </w:r>
      <w:r w:rsidRPr="00C61465">
        <w:rPr>
          <w:rFonts w:ascii="Maiandra GD" w:eastAsia="Times New Roman" w:hAnsi="Maiandra GD" w:cs="Consolas"/>
          <w:color w:val="4284AE"/>
          <w:sz w:val="24"/>
          <w:szCs w:val="24"/>
        </w:rPr>
        <w:t>Value</w:t>
      </w:r>
      <w:r w:rsidRPr="00C61465">
        <w:rPr>
          <w:rFonts w:ascii="Maiandra GD" w:eastAsia="Times New Roman" w:hAnsi="Maiandra GD" w:cs="Consolas"/>
          <w:color w:val="CFD5E0"/>
          <w:sz w:val="24"/>
          <w:szCs w:val="24"/>
        </w:rPr>
        <w:t>.</w:t>
      </w:r>
      <w:r w:rsidRPr="00C61465">
        <w:rPr>
          <w:rFonts w:ascii="Maiandra GD" w:eastAsia="Times New Roman" w:hAnsi="Maiandra GD" w:cs="Consolas"/>
          <w:color w:val="4284AE"/>
          <w:sz w:val="24"/>
          <w:szCs w:val="24"/>
        </w:rPr>
        <w:t>AppendLine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CFD5E0"/>
          <w:sz w:val="24"/>
          <w:szCs w:val="24"/>
        </w:rPr>
        <w:t>$</w:t>
      </w:r>
      <w:r w:rsidRPr="00C61465">
        <w:rPr>
          <w:rFonts w:ascii="Maiandra GD" w:eastAsia="Times New Roman" w:hAnsi="Maiandra GD" w:cs="Consolas"/>
          <w:color w:val="7CC379"/>
          <w:sz w:val="24"/>
          <w:szCs w:val="24"/>
        </w:rPr>
        <w:t>"The {nameof(request)}’s {nameof(request.Id)} property can not be less than zero."</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if</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request.</w:t>
      </w:r>
      <w:r w:rsidRPr="00C61465">
        <w:rPr>
          <w:rFonts w:ascii="Maiandra GD" w:eastAsia="Times New Roman" w:hAnsi="Maiandra GD" w:cs="Consolas"/>
          <w:color w:val="4284AE"/>
          <w:sz w:val="24"/>
          <w:szCs w:val="24"/>
        </w:rPr>
        <w:t>Salary</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&lt;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color w:val="D19A66"/>
          <w:sz w:val="24"/>
          <w:szCs w:val="24"/>
        </w:rPr>
        <w:t>0</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CFD5E0"/>
          <w:sz w:val="24"/>
          <w:szCs w:val="24"/>
        </w:rPr>
        <w:t>lsb.</w:t>
      </w:r>
      <w:r w:rsidRPr="00C61465">
        <w:rPr>
          <w:rFonts w:ascii="Maiandra GD" w:eastAsia="Times New Roman" w:hAnsi="Maiandra GD" w:cs="Consolas"/>
          <w:color w:val="4284AE"/>
          <w:sz w:val="24"/>
          <w:szCs w:val="24"/>
        </w:rPr>
        <w:t>Value</w:t>
      </w:r>
      <w:r w:rsidRPr="00C61465">
        <w:rPr>
          <w:rFonts w:ascii="Maiandra GD" w:eastAsia="Times New Roman" w:hAnsi="Maiandra GD" w:cs="Consolas"/>
          <w:color w:val="CFD5E0"/>
          <w:sz w:val="24"/>
          <w:szCs w:val="24"/>
        </w:rPr>
        <w:t>.</w:t>
      </w:r>
      <w:r w:rsidRPr="00C61465">
        <w:rPr>
          <w:rFonts w:ascii="Maiandra GD" w:eastAsia="Times New Roman" w:hAnsi="Maiandra GD" w:cs="Consolas"/>
          <w:color w:val="4284AE"/>
          <w:sz w:val="24"/>
          <w:szCs w:val="24"/>
        </w:rPr>
        <w:t>AppendLine</w:t>
      </w:r>
      <w:r w:rsidRPr="00C61465">
        <w:rPr>
          <w:rFonts w:ascii="Maiandra GD" w:eastAsia="Times New Roman" w:hAnsi="Maiandra GD" w:cs="Consolas"/>
          <w:b/>
          <w:bCs/>
          <w:color w:val="6B7C8B"/>
          <w:sz w:val="24"/>
          <w:szCs w:val="24"/>
        </w:rPr>
        <w:t>(</w:t>
      </w:r>
      <w:proofErr w:type="gramEnd"/>
      <w:r w:rsidRPr="00C61465">
        <w:rPr>
          <w:rFonts w:ascii="Maiandra GD" w:eastAsia="Times New Roman" w:hAnsi="Maiandra GD" w:cs="Consolas"/>
          <w:color w:val="CFD5E0"/>
          <w:sz w:val="24"/>
          <w:szCs w:val="24"/>
        </w:rPr>
        <w:t>$</w:t>
      </w:r>
      <w:r w:rsidRPr="00C61465">
        <w:rPr>
          <w:rFonts w:ascii="Maiandra GD" w:eastAsia="Times New Roman" w:hAnsi="Maiandra GD" w:cs="Consolas"/>
          <w:color w:val="7CC379"/>
          <w:sz w:val="24"/>
          <w:szCs w:val="24"/>
        </w:rPr>
        <w:t>"The {nameof(request)}’s {nameof(request.Salary)} property can not be less than zero."</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if</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lsb.</w:t>
      </w:r>
      <w:r w:rsidRPr="00C61465">
        <w:rPr>
          <w:rFonts w:ascii="Maiandra GD" w:eastAsia="Times New Roman" w:hAnsi="Maiandra GD" w:cs="Consolas"/>
          <w:color w:val="4284AE"/>
          <w:sz w:val="24"/>
          <w:szCs w:val="24"/>
        </w:rPr>
        <w:t>IsValueCreated</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color w:val="D19252"/>
          <w:sz w:val="24"/>
          <w:szCs w:val="24"/>
        </w:rPr>
        <w:t>var</w:t>
      </w:r>
      <w:proofErr w:type="gramEnd"/>
      <w:r w:rsidRPr="00C61465">
        <w:rPr>
          <w:rFonts w:ascii="Maiandra GD" w:eastAsia="Times New Roman" w:hAnsi="Maiandra GD" w:cs="Consolas"/>
          <w:color w:val="CFD5E0"/>
          <w:sz w:val="24"/>
          <w:szCs w:val="24"/>
        </w:rPr>
        <w:t xml:space="preserve"> errorMessage = lsb.</w:t>
      </w:r>
      <w:r w:rsidRPr="00C61465">
        <w:rPr>
          <w:rFonts w:ascii="Maiandra GD" w:eastAsia="Times New Roman" w:hAnsi="Maiandra GD" w:cs="Consolas"/>
          <w:color w:val="4284AE"/>
          <w:sz w:val="24"/>
          <w:szCs w:val="24"/>
        </w:rPr>
        <w:t>Value</w:t>
      </w:r>
      <w:r w:rsidRPr="00C61465">
        <w:rPr>
          <w:rFonts w:ascii="Maiandra GD" w:eastAsia="Times New Roman" w:hAnsi="Maiandra GD" w:cs="Consolas"/>
          <w:color w:val="CFD5E0"/>
          <w:sz w:val="24"/>
          <w:szCs w:val="24"/>
        </w:rPr>
        <w:t>.</w:t>
      </w:r>
      <w:r w:rsidRPr="00C61465">
        <w:rPr>
          <w:rFonts w:ascii="Maiandra GD" w:eastAsia="Times New Roman" w:hAnsi="Maiandra GD" w:cs="Consolas"/>
          <w:color w:val="4284AE"/>
          <w:sz w:val="24"/>
          <w:szCs w:val="24"/>
        </w:rPr>
        <w:t>ToString</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return</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isValid: </w:t>
      </w:r>
      <w:r w:rsidRPr="00C61465">
        <w:rPr>
          <w:rFonts w:ascii="Maiandra GD" w:eastAsia="Times New Roman" w:hAnsi="Maiandra GD" w:cs="Consolas"/>
          <w:b/>
          <w:bCs/>
          <w:color w:val="D171DD"/>
          <w:sz w:val="24"/>
          <w:szCs w:val="24"/>
        </w:rPr>
        <w:t>false</w:t>
      </w:r>
      <w:r w:rsidRPr="00C61465">
        <w:rPr>
          <w:rFonts w:ascii="Maiandra GD" w:eastAsia="Times New Roman" w:hAnsi="Maiandra GD" w:cs="Consolas"/>
          <w:color w:val="CFD5E0"/>
          <w:sz w:val="24"/>
          <w:szCs w:val="24"/>
        </w:rPr>
        <w:t>, errorMessage: errorMessage</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return</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isValid: </w:t>
      </w:r>
      <w:r w:rsidRPr="00C61465">
        <w:rPr>
          <w:rFonts w:ascii="Maiandra GD" w:eastAsia="Times New Roman" w:hAnsi="Maiandra GD" w:cs="Consolas"/>
          <w:b/>
          <w:bCs/>
          <w:color w:val="D171DD"/>
          <w:sz w:val="24"/>
          <w:szCs w:val="24"/>
        </w:rPr>
        <w:t>true</w:t>
      </w:r>
      <w:r w:rsidRPr="00C61465">
        <w:rPr>
          <w:rFonts w:ascii="Maiandra GD" w:eastAsia="Times New Roman" w:hAnsi="Maiandra GD" w:cs="Consolas"/>
          <w:color w:val="CFD5E0"/>
          <w:sz w:val="24"/>
          <w:szCs w:val="24"/>
        </w:rPr>
        <w:t>, errorMessage: string.</w:t>
      </w:r>
      <w:r w:rsidRPr="00C61465">
        <w:rPr>
          <w:rFonts w:ascii="Maiandra GD" w:eastAsia="Times New Roman" w:hAnsi="Maiandra GD" w:cs="Consolas"/>
          <w:color w:val="4284AE"/>
          <w:sz w:val="24"/>
          <w:szCs w:val="24"/>
        </w:rPr>
        <w:t>Empty</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public</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class</w:t>
      </w:r>
      <w:r w:rsidRPr="00C61465">
        <w:rPr>
          <w:rFonts w:ascii="Maiandra GD" w:eastAsia="Times New Roman" w:hAnsi="Maiandra GD" w:cs="Consolas"/>
          <w:color w:val="CFD5E0"/>
          <w:sz w:val="24"/>
          <w:szCs w:val="24"/>
        </w:rPr>
        <w:t xml:space="preserve"> Employee</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public</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long</w:t>
      </w:r>
      <w:r w:rsidRPr="00C61465">
        <w:rPr>
          <w:rFonts w:ascii="Maiandra GD" w:eastAsia="Times New Roman" w:hAnsi="Maiandra GD" w:cs="Consolas"/>
          <w:color w:val="CFD5E0"/>
          <w:sz w:val="24"/>
          <w:szCs w:val="24"/>
        </w:rPr>
        <w:t xml:space="preserve"> Id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get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set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public</w:t>
      </w:r>
      <w:proofErr w:type="gramEnd"/>
      <w:r w:rsidRPr="00C61465">
        <w:rPr>
          <w:rFonts w:ascii="Maiandra GD" w:eastAsia="Times New Roman" w:hAnsi="Maiandra GD" w:cs="Consolas"/>
          <w:color w:val="CFD5E0"/>
          <w:sz w:val="24"/>
          <w:szCs w:val="24"/>
        </w:rPr>
        <w:t xml:space="preserve"> string Name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get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set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public</w:t>
      </w:r>
      <w:proofErr w:type="gramEnd"/>
      <w:r w:rsidRPr="00C61465">
        <w:rPr>
          <w:rFonts w:ascii="Maiandra GD" w:eastAsia="Times New Roman" w:hAnsi="Maiandra GD" w:cs="Consolas"/>
          <w:color w:val="CFD5E0"/>
          <w:sz w:val="24"/>
          <w:szCs w:val="24"/>
        </w:rPr>
        <w:t xml:space="preserve"> string Gender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get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set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public</w:t>
      </w:r>
      <w:proofErr w:type="gramEnd"/>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double</w:t>
      </w:r>
      <w:r w:rsidRPr="00C61465">
        <w:rPr>
          <w:rFonts w:ascii="Maiandra GD" w:eastAsia="Times New Roman" w:hAnsi="Maiandra GD" w:cs="Consolas"/>
          <w:color w:val="CFD5E0"/>
          <w:sz w:val="24"/>
          <w:szCs w:val="24"/>
        </w:rPr>
        <w:t xml:space="preserve"> Salary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get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set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C61465">
        <w:rPr>
          <w:rFonts w:ascii="Maiandra GD" w:eastAsia="Times New Roman" w:hAnsi="Maiandra GD" w:cs="Consolas"/>
          <w:b/>
          <w:bCs/>
          <w:color w:val="D171DD"/>
          <w:sz w:val="24"/>
          <w:szCs w:val="24"/>
        </w:rPr>
        <w:t>public</w:t>
      </w:r>
      <w:proofErr w:type="gramEnd"/>
      <w:r w:rsidRPr="00C61465">
        <w:rPr>
          <w:rFonts w:ascii="Maiandra GD" w:eastAsia="Times New Roman" w:hAnsi="Maiandra GD" w:cs="Consolas"/>
          <w:color w:val="CFD5E0"/>
          <w:sz w:val="24"/>
          <w:szCs w:val="24"/>
        </w:rPr>
        <w:t xml:space="preserve"> string Department </w:t>
      </w:r>
      <w:r w:rsidRPr="00C61465">
        <w:rPr>
          <w:rFonts w:ascii="Maiandra GD" w:eastAsia="Times New Roman" w:hAnsi="Maiandra GD" w:cs="Consolas"/>
          <w:b/>
          <w:bCs/>
          <w:color w:val="6B7C8B"/>
          <w:sz w:val="24"/>
          <w:szCs w:val="24"/>
        </w:rPr>
        <w: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get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D171DD"/>
          <w:sz w:val="24"/>
          <w:szCs w:val="24"/>
        </w:rPr>
        <w:t>set</w:t>
      </w:r>
      <w:r w:rsidRPr="00C61465">
        <w:rPr>
          <w:rFonts w:ascii="Maiandra GD" w:eastAsia="Times New Roman" w:hAnsi="Maiandra GD" w:cs="Consolas"/>
          <w:color w:val="CFD5E0"/>
          <w:sz w:val="24"/>
          <w:szCs w:val="24"/>
        </w:rPr>
        <w:t xml:space="preserve">; </w:t>
      </w: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after="0"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272B33"/>
        <w:spacing w:line="384" w:lineRule="atLeast"/>
        <w:textAlignment w:val="baseline"/>
        <w:rPr>
          <w:rFonts w:ascii="Maiandra GD" w:eastAsia="Times New Roman" w:hAnsi="Maiandra GD" w:cs="Consolas"/>
          <w:color w:val="596174"/>
          <w:sz w:val="24"/>
          <w:szCs w:val="24"/>
        </w:rPr>
      </w:pPr>
      <w:r w:rsidRPr="00C61465">
        <w:rPr>
          <w:rFonts w:ascii="Maiandra GD" w:eastAsia="Times New Roman" w:hAnsi="Maiandra GD" w:cs="Consolas"/>
          <w:b/>
          <w:bCs/>
          <w:color w:val="6B7C8B"/>
          <w:sz w:val="24"/>
          <w:szCs w:val="24"/>
        </w:rPr>
        <w:t>}</w:t>
      </w:r>
    </w:p>
    <w:p w:rsidR="00C61465" w:rsidRPr="00C61465" w:rsidRDefault="00C61465" w:rsidP="00C61465">
      <w:pPr>
        <w:shd w:val="clear" w:color="auto" w:fill="FFFFFF"/>
        <w:spacing w:after="0" w:line="240" w:lineRule="auto"/>
        <w:jc w:val="both"/>
        <w:textAlignment w:val="baseline"/>
        <w:rPr>
          <w:rFonts w:ascii="Maiandra GD" w:eastAsia="Times New Roman" w:hAnsi="Maiandra GD" w:cs="Segoe UI"/>
          <w:color w:val="212529"/>
          <w:sz w:val="24"/>
          <w:szCs w:val="24"/>
        </w:rPr>
      </w:pPr>
      <w:r w:rsidRPr="00C61465">
        <w:rPr>
          <w:rFonts w:ascii="Maiandra GD" w:eastAsia="Times New Roman" w:hAnsi="Maiandra GD" w:cs="Arial"/>
          <w:color w:val="000000"/>
          <w:sz w:val="24"/>
          <w:szCs w:val="24"/>
          <w:bdr w:val="none" w:sz="0" w:space="0" w:color="auto" w:frame="1"/>
        </w:rPr>
        <w:t>When we run the application, it will give us the following output.</w:t>
      </w:r>
    </w:p>
    <w:p w:rsidR="00C61465" w:rsidRDefault="00C61465" w:rsidP="00C61465">
      <w:pPr>
        <w:pBdr>
          <w:bottom w:val="double" w:sz="6" w:space="1" w:color="auto"/>
        </w:pBdr>
        <w:shd w:val="clear" w:color="auto" w:fill="FFFFFF"/>
        <w:spacing w:after="384" w:line="240" w:lineRule="auto"/>
        <w:textAlignment w:val="baseline"/>
        <w:rPr>
          <w:rFonts w:ascii="Maiandra GD" w:eastAsia="Times New Roman" w:hAnsi="Maiandra GD" w:cs="Segoe UI"/>
          <w:color w:val="212529"/>
          <w:sz w:val="24"/>
          <w:szCs w:val="24"/>
        </w:rPr>
      </w:pPr>
      <w:r w:rsidRPr="00C61465">
        <w:rPr>
          <w:rFonts w:ascii="Maiandra GD" w:eastAsia="Times New Roman" w:hAnsi="Maiandra GD" w:cs="Segoe UI"/>
          <w:noProof/>
          <w:color w:val="212529"/>
          <w:sz w:val="24"/>
          <w:szCs w:val="24"/>
        </w:rPr>
        <w:lastRenderedPageBreak/>
        <w:drawing>
          <wp:inline distT="0" distB="0" distL="0" distR="0">
            <wp:extent cx="5528945" cy="1105535"/>
            <wp:effectExtent l="19050" t="0" r="0" b="0"/>
            <wp:docPr id="26" name="Picture 26" descr="Real-Time Example of Local Function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al-Time Example of Local Functions in C#"/>
                    <pic:cNvPicPr>
                      <a:picLocks noChangeAspect="1" noChangeArrowheads="1"/>
                    </pic:cNvPicPr>
                  </pic:nvPicPr>
                  <pic:blipFill>
                    <a:blip r:embed="rId35"/>
                    <a:srcRect/>
                    <a:stretch>
                      <a:fillRect/>
                    </a:stretch>
                  </pic:blipFill>
                  <pic:spPr bwMode="auto">
                    <a:xfrm>
                      <a:off x="0" y="0"/>
                      <a:ext cx="5528945" cy="1105535"/>
                    </a:xfrm>
                    <a:prstGeom prst="rect">
                      <a:avLst/>
                    </a:prstGeom>
                    <a:noFill/>
                    <a:ln w="9525">
                      <a:noFill/>
                      <a:miter lim="800000"/>
                      <a:headEnd/>
                      <a:tailEnd/>
                    </a:ln>
                  </pic:spPr>
                </pic:pic>
              </a:graphicData>
            </a:graphic>
          </wp:inline>
        </w:drawing>
      </w:r>
    </w:p>
    <w:p w:rsidR="001A60FB" w:rsidRPr="00C61465" w:rsidRDefault="001A60FB" w:rsidP="00C61465">
      <w:pPr>
        <w:pBdr>
          <w:bottom w:val="double" w:sz="6" w:space="1" w:color="auto"/>
        </w:pBdr>
        <w:shd w:val="clear" w:color="auto" w:fill="FFFFFF"/>
        <w:spacing w:after="384" w:line="240" w:lineRule="auto"/>
        <w:textAlignment w:val="baseline"/>
        <w:rPr>
          <w:rFonts w:ascii="Maiandra GD" w:eastAsia="Times New Roman" w:hAnsi="Maiandra GD" w:cs="Segoe UI"/>
          <w:color w:val="212529"/>
          <w:sz w:val="24"/>
          <w:szCs w:val="24"/>
        </w:rPr>
      </w:pPr>
    </w:p>
    <w:p w:rsidR="00C61465" w:rsidRPr="00C61465" w:rsidRDefault="00C61465" w:rsidP="001A60FB">
      <w:pPr>
        <w:pStyle w:val="Heading1"/>
        <w:spacing w:before="0" w:beforeAutospacing="0" w:after="48" w:afterAutospacing="0"/>
        <w:textAlignment w:val="baseline"/>
        <w:rPr>
          <w:rFonts w:ascii="Maiandra GD" w:hAnsi="Maiandra GD" w:cs="Segoe UI"/>
          <w:b w:val="0"/>
          <w:bCs w:val="0"/>
          <w:color w:val="212529"/>
          <w:sz w:val="24"/>
          <w:szCs w:val="24"/>
        </w:rPr>
      </w:pPr>
      <w:r w:rsidRPr="001A60FB">
        <w:rPr>
          <w:rFonts w:ascii="Maiandra GD" w:hAnsi="Maiandra GD"/>
          <w:bCs w:val="0"/>
          <w:color w:val="3A3A3A"/>
          <w:sz w:val="24"/>
          <w:szCs w:val="24"/>
          <w:highlight w:val="yellow"/>
        </w:rPr>
        <w:t>Ref Returns and Ref Locals in C#</w:t>
      </w:r>
      <w:r w:rsidR="001A60FB">
        <w:rPr>
          <w:rFonts w:ascii="Maiandra GD" w:hAnsi="Maiandra GD"/>
          <w:bCs w:val="0"/>
          <w:color w:val="3A3A3A"/>
          <w:sz w:val="24"/>
          <w:szCs w:val="24"/>
        </w:rPr>
        <w:t xml:space="preserve"> </w:t>
      </w:r>
    </w:p>
    <w:p w:rsidR="00C61465" w:rsidRPr="00C61465" w:rsidRDefault="00C61465" w:rsidP="00C61465">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Ref Returns and Ref Locals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In this article, I am going to discuss </w:t>
      </w:r>
      <w:r w:rsidRPr="00C61465">
        <w:rPr>
          <w:rStyle w:val="Strong"/>
          <w:rFonts w:ascii="Maiandra GD" w:hAnsi="Maiandra GD" w:cs="Arial"/>
          <w:color w:val="000000"/>
          <w:bdr w:val="none" w:sz="0" w:space="0" w:color="auto" w:frame="1"/>
        </w:rPr>
        <w:t>how to use Ref Returns and Ref Locals in C#</w:t>
      </w:r>
      <w:r w:rsidRPr="00C61465">
        <w:rPr>
          <w:rFonts w:ascii="Maiandra GD" w:hAnsi="Maiandra GD" w:cs="Arial"/>
          <w:color w:val="000000"/>
          <w:bdr w:val="none" w:sz="0" w:space="0" w:color="auto" w:frame="1"/>
        </w:rPr>
        <w:t> with examples. These two new features are introduced as part of C# 7. Please read our previous article where we discussed how to work with the </w:t>
      </w:r>
      <w:hyperlink r:id="rId36" w:history="1">
        <w:r w:rsidRPr="00C61465">
          <w:rPr>
            <w:rStyle w:val="Hyperlink"/>
            <w:rFonts w:ascii="Maiandra GD" w:hAnsi="Maiandra GD" w:cs="Arial"/>
            <w:b/>
            <w:bCs/>
            <w:color w:val="007BFF"/>
            <w:bdr w:val="none" w:sz="0" w:space="0" w:color="auto" w:frame="1"/>
          </w:rPr>
          <w:t>Local Functions in C#</w:t>
        </w:r>
      </w:hyperlink>
      <w:r w:rsidRPr="00C61465">
        <w:rPr>
          <w:rFonts w:ascii="Maiandra GD" w:hAnsi="Maiandra GD" w:cs="Arial"/>
          <w:color w:val="000000"/>
          <w:bdr w:val="none" w:sz="0" w:space="0" w:color="auto" w:frame="1"/>
        </w:rPr>
        <w:t> with examples. As of now, we have used ref as the method parameter. But from C# 7, now we can use the ref keyword as the return type of method as well as we can also create local variables using the ref keyword. Before understanding these two new features (</w:t>
      </w:r>
      <w:r w:rsidRPr="00C61465">
        <w:rPr>
          <w:rStyle w:val="Strong"/>
          <w:rFonts w:ascii="Maiandra GD" w:hAnsi="Maiandra GD" w:cs="Arial"/>
          <w:color w:val="000000"/>
          <w:bdr w:val="none" w:sz="0" w:space="0" w:color="auto" w:frame="1"/>
        </w:rPr>
        <w:t>Ref Returns and Ref Locals in C#</w:t>
      </w:r>
      <w:r w:rsidRPr="00C61465">
        <w:rPr>
          <w:rFonts w:ascii="Maiandra GD" w:hAnsi="Maiandra GD" w:cs="Arial"/>
          <w:color w:val="000000"/>
          <w:bdr w:val="none" w:sz="0" w:space="0" w:color="auto" w:frame="1"/>
        </w:rPr>
        <w:t>) let’s have a look at how we can pass the data and reference as of now.</w:t>
      </w:r>
    </w:p>
    <w:p w:rsidR="00C61465" w:rsidRPr="00C61465" w:rsidRDefault="00C61465" w:rsidP="00C61465">
      <w:pPr>
        <w:numPr>
          <w:ilvl w:val="0"/>
          <w:numId w:val="12"/>
        </w:numPr>
        <w:shd w:val="clear" w:color="auto" w:fill="FFFFFF"/>
        <w:spacing w:after="0" w:line="240" w:lineRule="auto"/>
        <w:jc w:val="both"/>
        <w:textAlignment w:val="baseline"/>
        <w:rPr>
          <w:rFonts w:ascii="Maiandra GD" w:hAnsi="Maiandra GD" w:cs="Segoe UI"/>
          <w:color w:val="212529"/>
          <w:sz w:val="24"/>
          <w:szCs w:val="24"/>
        </w:rPr>
      </w:pPr>
      <w:r w:rsidRPr="00C61465">
        <w:rPr>
          <w:rStyle w:val="Strong"/>
          <w:rFonts w:ascii="Maiandra GD" w:hAnsi="Maiandra GD" w:cs="Arial"/>
          <w:color w:val="0000FF"/>
          <w:sz w:val="24"/>
          <w:szCs w:val="24"/>
          <w:bdr w:val="none" w:sz="0" w:space="0" w:color="auto" w:frame="1"/>
        </w:rPr>
        <w:t>Passing by Value</w:t>
      </w:r>
    </w:p>
    <w:p w:rsidR="00C61465" w:rsidRPr="00C61465" w:rsidRDefault="00C61465" w:rsidP="00C61465">
      <w:pPr>
        <w:numPr>
          <w:ilvl w:val="0"/>
          <w:numId w:val="12"/>
        </w:numPr>
        <w:shd w:val="clear" w:color="auto" w:fill="FFFFFF"/>
        <w:spacing w:after="0" w:line="240" w:lineRule="auto"/>
        <w:jc w:val="both"/>
        <w:textAlignment w:val="baseline"/>
        <w:rPr>
          <w:rFonts w:ascii="Maiandra GD" w:hAnsi="Maiandra GD" w:cs="Segoe UI"/>
          <w:color w:val="212529"/>
          <w:sz w:val="24"/>
          <w:szCs w:val="24"/>
        </w:rPr>
      </w:pPr>
      <w:r w:rsidRPr="00C61465">
        <w:rPr>
          <w:rStyle w:val="Strong"/>
          <w:rFonts w:ascii="Maiandra GD" w:hAnsi="Maiandra GD" w:cs="Arial"/>
          <w:color w:val="0000FF"/>
          <w:sz w:val="24"/>
          <w:szCs w:val="24"/>
          <w:bdr w:val="none" w:sz="0" w:space="0" w:color="auto" w:frame="1"/>
        </w:rPr>
        <w:t>Passing by Reference</w:t>
      </w:r>
    </w:p>
    <w:p w:rsidR="00C61465" w:rsidRPr="00C61465" w:rsidRDefault="00C61465" w:rsidP="00C61465">
      <w:pPr>
        <w:numPr>
          <w:ilvl w:val="0"/>
          <w:numId w:val="12"/>
        </w:numPr>
        <w:shd w:val="clear" w:color="auto" w:fill="FFFFFF"/>
        <w:spacing w:after="0" w:line="240" w:lineRule="auto"/>
        <w:jc w:val="both"/>
        <w:textAlignment w:val="baseline"/>
        <w:rPr>
          <w:rFonts w:ascii="Maiandra GD" w:hAnsi="Maiandra GD" w:cs="Segoe UI"/>
          <w:color w:val="212529"/>
          <w:sz w:val="24"/>
          <w:szCs w:val="24"/>
        </w:rPr>
      </w:pPr>
      <w:r w:rsidRPr="00C61465">
        <w:rPr>
          <w:rStyle w:val="Strong"/>
          <w:rFonts w:ascii="Maiandra GD" w:hAnsi="Maiandra GD" w:cs="Arial"/>
          <w:color w:val="0000FF"/>
          <w:sz w:val="24"/>
          <w:szCs w:val="24"/>
          <w:bdr w:val="none" w:sz="0" w:space="0" w:color="auto" w:frame="1"/>
        </w:rPr>
        <w:t>Out parameter</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Let’s discuss these concepts first by taking some simple examples before understanding the ref returns and ref locals in c#.</w:t>
      </w:r>
    </w:p>
    <w:p w:rsidR="00C61465" w:rsidRPr="00C61465" w:rsidRDefault="00C61465" w:rsidP="00C61465">
      <w:pPr>
        <w:pStyle w:val="Heading4"/>
        <w:shd w:val="clear" w:color="auto" w:fill="FFFFFF"/>
        <w:spacing w:before="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Passing by Value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If we declare a parameter of a value type, then the value is allocated within the scope of the method and destroyed immediately at the end of the method execution. Thus, the changes to the value will not affect the caller of the method.</w:t>
      </w:r>
    </w:p>
    <w:p w:rsidR="00C61465" w:rsidRPr="00C61465" w:rsidRDefault="00C61465" w:rsidP="00C6146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Example: Pass by Value in C# </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Let us understand Pass by Value in C# with an example. Please have a look at the below example. In the below example, the method </w:t>
      </w:r>
      <w:proofErr w:type="gramStart"/>
      <w:r w:rsidRPr="00C61465">
        <w:rPr>
          <w:rStyle w:val="Strong"/>
          <w:rFonts w:ascii="Maiandra GD" w:hAnsi="Maiandra GD" w:cs="Arial"/>
          <w:color w:val="000000"/>
          <w:bdr w:val="none" w:sz="0" w:space="0" w:color="auto" w:frame="1"/>
        </w:rPr>
        <w:t>PassByValue(</w:t>
      </w:r>
      <w:proofErr w:type="gramEnd"/>
      <w:r w:rsidRPr="00C61465">
        <w:rPr>
          <w:rStyle w:val="Strong"/>
          <w:rFonts w:ascii="Maiandra GD" w:hAnsi="Maiandra GD" w:cs="Arial"/>
          <w:color w:val="000000"/>
          <w:bdr w:val="none" w:sz="0" w:space="0" w:color="auto" w:frame="1"/>
        </w:rPr>
        <w:t>int x)</w:t>
      </w:r>
      <w:r w:rsidRPr="00C61465">
        <w:rPr>
          <w:rFonts w:ascii="Maiandra GD" w:hAnsi="Maiandra GD" w:cs="Arial"/>
          <w:color w:val="000000"/>
          <w:bdr w:val="none" w:sz="0" w:space="0" w:color="auto" w:frame="1"/>
        </w:rPr>
        <w:t> receives a copy of a value type. The variable </w:t>
      </w:r>
      <w:r w:rsidRPr="00C61465">
        <w:rPr>
          <w:rStyle w:val="Strong"/>
          <w:rFonts w:ascii="Maiandra GD" w:hAnsi="Maiandra GD" w:cs="Arial"/>
          <w:color w:val="000000"/>
          <w:bdr w:val="none" w:sz="0" w:space="0" w:color="auto" w:frame="1"/>
        </w:rPr>
        <w:t>“x”</w:t>
      </w:r>
      <w:r w:rsidRPr="00C61465">
        <w:rPr>
          <w:rFonts w:ascii="Maiandra GD" w:hAnsi="Maiandra GD" w:cs="Arial"/>
          <w:color w:val="000000"/>
          <w:bdr w:val="none" w:sz="0" w:space="0" w:color="auto" w:frame="1"/>
        </w:rPr>
        <w:t> is allocated within the method. While invoking this method we passed a copy of the variable </w:t>
      </w:r>
      <w:r w:rsidRPr="00C61465">
        <w:rPr>
          <w:rStyle w:val="Strong"/>
          <w:rFonts w:ascii="Maiandra GD" w:hAnsi="Maiandra GD" w:cs="Arial"/>
          <w:color w:val="000000"/>
          <w:bdr w:val="none" w:sz="0" w:space="0" w:color="auto" w:frame="1"/>
        </w:rPr>
        <w:t>“no”</w:t>
      </w:r>
      <w:r w:rsidRPr="00C61465">
        <w:rPr>
          <w:rFonts w:ascii="Maiandra GD" w:hAnsi="Maiandra GD" w:cs="Arial"/>
          <w:color w:val="000000"/>
          <w:bdr w:val="none" w:sz="0" w:space="0" w:color="auto" w:frame="1"/>
        </w:rPr>
        <w:t> not the actual variable. So the change to </w:t>
      </w:r>
      <w:r w:rsidRPr="00C61465">
        <w:rPr>
          <w:rStyle w:val="Strong"/>
          <w:rFonts w:ascii="Maiandra GD" w:hAnsi="Maiandra GD" w:cs="Arial"/>
          <w:color w:val="000000"/>
          <w:bdr w:val="none" w:sz="0" w:space="0" w:color="auto" w:frame="1"/>
        </w:rPr>
        <w:t>“x”</w:t>
      </w:r>
      <w:r w:rsidRPr="00C61465">
        <w:rPr>
          <w:rFonts w:ascii="Maiandra GD" w:hAnsi="Maiandra GD" w:cs="Arial"/>
          <w:color w:val="000000"/>
          <w:bdr w:val="none" w:sz="0" w:space="0" w:color="auto" w:frame="1"/>
        </w:rPr>
        <w:t> only happens within the scope of the </w:t>
      </w:r>
      <w:proofErr w:type="gramStart"/>
      <w:r w:rsidRPr="00C61465">
        <w:rPr>
          <w:rStyle w:val="Strong"/>
          <w:rFonts w:ascii="Maiandra GD" w:hAnsi="Maiandra GD" w:cs="Arial"/>
          <w:color w:val="000000"/>
          <w:bdr w:val="none" w:sz="0" w:space="0" w:color="auto" w:frame="1"/>
        </w:rPr>
        <w:t>PassByValue(</w:t>
      </w:r>
      <w:proofErr w:type="gramEnd"/>
      <w:r w:rsidRPr="00C61465">
        <w:rPr>
          <w:rStyle w:val="Strong"/>
          <w:rFonts w:ascii="Maiandra GD" w:hAnsi="Maiandra GD" w:cs="Arial"/>
          <w:color w:val="000000"/>
          <w:bdr w:val="none" w:sz="0" w:space="0" w:color="auto" w:frame="1"/>
        </w:rPr>
        <w:t>) </w:t>
      </w:r>
      <w:r w:rsidRPr="00C61465">
        <w:rPr>
          <w:rFonts w:ascii="Maiandra GD" w:hAnsi="Maiandra GD" w:cs="Arial"/>
          <w:color w:val="000000"/>
          <w:bdr w:val="none" w:sz="0" w:space="0" w:color="auto" w:frame="1"/>
        </w:rPr>
        <w:t>method which will not affect the caller of the method.</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Program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string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args</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5"/>
          <w:rFonts w:ascii="Maiandra GD" w:hAnsi="Maiandra GD" w:cs="Consolas"/>
          <w:b/>
          <w:bCs/>
          <w:color w:val="D171DD"/>
          <w:sz w:val="24"/>
          <w:szCs w:val="24"/>
          <w:bdr w:val="none" w:sz="0" w:space="0" w:color="auto" w:frame="1"/>
        </w:rPr>
        <w:lastRenderedPageBreak/>
        <w:t>int</w:t>
      </w:r>
      <w:proofErr w:type="gramEnd"/>
      <w:r w:rsidRPr="00C61465">
        <w:rPr>
          <w:rStyle w:val="enlighter-text"/>
          <w:rFonts w:ascii="Maiandra GD" w:hAnsi="Maiandra GD" w:cs="Consolas"/>
          <w:color w:val="CFD5E0"/>
          <w:sz w:val="24"/>
          <w:szCs w:val="24"/>
          <w:bdr w:val="none" w:sz="0" w:space="0" w:color="auto" w:frame="1"/>
        </w:rPr>
        <w:t xml:space="preserve"> no = </w:t>
      </w:r>
      <w:r w:rsidRPr="00C61465">
        <w:rPr>
          <w:rStyle w:val="enlighter-n1"/>
          <w:rFonts w:ascii="Maiandra GD" w:hAnsi="Maiandra GD" w:cs="Consolas"/>
          <w:color w:val="D19A66"/>
          <w:sz w:val="24"/>
          <w:szCs w:val="24"/>
          <w:bdr w:val="none" w:sz="0" w:space="0" w:color="auto" w:frame="1"/>
        </w:rPr>
        <w:t>1</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m0"/>
          <w:rFonts w:ascii="Maiandra GD" w:hAnsi="Maiandra GD" w:cs="Consolas"/>
          <w:color w:val="4284AE"/>
          <w:sz w:val="24"/>
          <w:szCs w:val="24"/>
          <w:bdr w:val="none" w:sz="0" w:space="0" w:color="auto" w:frame="1"/>
        </w:rPr>
        <w:t>PassByValue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no</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 xml:space="preserve">"After the invocation of </w:t>
      </w:r>
      <w:r w:rsidRPr="00C61465">
        <w:rPr>
          <w:rStyle w:val="enlighter-s3"/>
          <w:rFonts w:ascii="Maiandra GD" w:hAnsi="Maiandra GD" w:cs="Consolas"/>
          <w:color w:val="7CC379"/>
          <w:sz w:val="24"/>
          <w:szCs w:val="24"/>
          <w:bdr w:val="none" w:sz="0" w:space="0" w:color="auto" w:frame="1"/>
        </w:rPr>
        <w:t>{nameof(PassByValue)}</w:t>
      </w:r>
      <w:r w:rsidRPr="00C61465">
        <w:rPr>
          <w:rStyle w:val="enlighter-s0"/>
          <w:rFonts w:ascii="Maiandra GD" w:hAnsi="Maiandra GD" w:cs="Consolas"/>
          <w:color w:val="7CC379"/>
          <w:sz w:val="24"/>
          <w:szCs w:val="24"/>
          <w:bdr w:val="none" w:sz="0" w:space="0" w:color="auto" w:frame="1"/>
        </w:rPr>
        <w:t xml:space="preserve"> method, </w:t>
      </w:r>
      <w:r w:rsidRPr="00C61465">
        <w:rPr>
          <w:rStyle w:val="enlighter-s3"/>
          <w:rFonts w:ascii="Maiandra GD" w:hAnsi="Maiandra GD" w:cs="Consolas"/>
          <w:color w:val="7CC379"/>
          <w:sz w:val="24"/>
          <w:szCs w:val="24"/>
          <w:bdr w:val="none" w:sz="0" w:space="0" w:color="auto" w:frame="1"/>
        </w:rPr>
        <w:t>{nameof(no)}</w:t>
      </w:r>
      <w:r w:rsidRPr="00C61465">
        <w:rPr>
          <w:rStyle w:val="enlighter-s0"/>
          <w:rFonts w:ascii="Maiandra GD" w:hAnsi="Maiandra GD" w:cs="Consolas"/>
          <w:color w:val="7CC379"/>
          <w:sz w:val="24"/>
          <w:szCs w:val="24"/>
          <w:bdr w:val="none" w:sz="0" w:space="0" w:color="auto" w:frame="1"/>
        </w:rPr>
        <w:t xml:space="preserve"> = </w:t>
      </w:r>
      <w:r w:rsidRPr="00C61465">
        <w:rPr>
          <w:rStyle w:val="enlighter-s3"/>
          <w:rFonts w:ascii="Maiandra GD" w:hAnsi="Maiandra GD" w:cs="Consolas"/>
          <w:color w:val="7CC379"/>
          <w:sz w:val="24"/>
          <w:szCs w:val="24"/>
          <w:bdr w:val="none" w:sz="0" w:space="0" w:color="auto" w:frame="1"/>
        </w:rPr>
        <w:t>{no}</w:t>
      </w:r>
      <w:r w:rsidRPr="00C61465">
        <w:rPr>
          <w:rStyle w:val="enlighter-s0"/>
          <w:rFonts w:ascii="Maiandra GD" w:hAnsi="Maiandra GD" w:cs="Consolas"/>
          <w:color w:val="7CC379"/>
          <w:sz w:val="24"/>
          <w:szCs w:val="24"/>
          <w:bdr w:val="none" w:sz="0" w:space="0" w:color="auto" w:frame="1"/>
        </w:rPr>
        <w: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PassByValue</w:t>
      </w:r>
      <w:r w:rsidRPr="00C61465">
        <w:rPr>
          <w:rStyle w:val="enlighter-g1"/>
          <w:rFonts w:ascii="Maiandra GD" w:hAnsi="Maiandra GD" w:cs="Consolas"/>
          <w:b/>
          <w:bCs/>
          <w:color w:val="6B7C8B"/>
          <w:sz w:val="24"/>
          <w:szCs w:val="24"/>
          <w:bdr w:val="none" w:sz="0" w:space="0" w:color="auto" w:frame="1"/>
        </w:rPr>
        <w:t>(</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x</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 xml:space="preserve">x = </w:t>
      </w:r>
      <w:r w:rsidRPr="00C61465">
        <w:rPr>
          <w:rStyle w:val="enlighter-n1"/>
          <w:rFonts w:ascii="Maiandra GD" w:hAnsi="Maiandra GD" w:cs="Consolas"/>
          <w:color w:val="D19A66"/>
          <w:sz w:val="24"/>
          <w:szCs w:val="24"/>
          <w:bdr w:val="none" w:sz="0" w:space="0" w:color="auto" w:frame="1"/>
        </w:rPr>
        <w:t>2</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When we run the application, it will give us the following output.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noProof/>
          <w:color w:val="000000"/>
          <w:bdr w:val="none" w:sz="0" w:space="0" w:color="auto" w:frame="1"/>
        </w:rPr>
        <w:drawing>
          <wp:inline distT="0" distB="0" distL="0" distR="0">
            <wp:extent cx="4008755" cy="403860"/>
            <wp:effectExtent l="19050" t="0" r="0" b="0"/>
            <wp:docPr id="29" name="Picture 29" descr="Ref Locals and Ref Return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f Locals and Ref Returns in C#"/>
                    <pic:cNvPicPr>
                      <a:picLocks noChangeAspect="1" noChangeArrowheads="1"/>
                    </pic:cNvPicPr>
                  </pic:nvPicPr>
                  <pic:blipFill>
                    <a:blip r:embed="rId37"/>
                    <a:srcRect/>
                    <a:stretch>
                      <a:fillRect/>
                    </a:stretch>
                  </pic:blipFill>
                  <pic:spPr bwMode="auto">
                    <a:xfrm>
                      <a:off x="0" y="0"/>
                      <a:ext cx="4008755" cy="403860"/>
                    </a:xfrm>
                    <a:prstGeom prst="rect">
                      <a:avLst/>
                    </a:prstGeom>
                    <a:noFill/>
                    <a:ln w="9525">
                      <a:noFill/>
                      <a:miter lim="800000"/>
                      <a:headEnd/>
                      <a:tailEnd/>
                    </a:ln>
                  </pic:spPr>
                </pic:pic>
              </a:graphicData>
            </a:graphic>
          </wp:inline>
        </w:drawing>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 xml:space="preserve">As you can see in the above image, it will print the value as 1 because a copy of the value is passed, the value of “no” never changes, and thus after the invocation of the </w:t>
      </w:r>
      <w:proofErr w:type="gramStart"/>
      <w:r w:rsidRPr="00C61465">
        <w:rPr>
          <w:rFonts w:ascii="Maiandra GD" w:hAnsi="Maiandra GD" w:cs="Arial"/>
          <w:color w:val="000000"/>
          <w:bdr w:val="none" w:sz="0" w:space="0" w:color="auto" w:frame="1"/>
        </w:rPr>
        <w:t>PassByValue(</w:t>
      </w:r>
      <w:proofErr w:type="gramEnd"/>
      <w:r w:rsidRPr="00C61465">
        <w:rPr>
          <w:rFonts w:ascii="Maiandra GD" w:hAnsi="Maiandra GD" w:cs="Arial"/>
          <w:color w:val="000000"/>
          <w:bdr w:val="none" w:sz="0" w:space="0" w:color="auto" w:frame="1"/>
        </w:rPr>
        <w:t>) method, the variable no remains unchanged.</w:t>
      </w:r>
    </w:p>
    <w:p w:rsidR="00C61465" w:rsidRPr="00C61465" w:rsidRDefault="00C61465" w:rsidP="00C61465">
      <w:pPr>
        <w:pStyle w:val="Heading4"/>
        <w:shd w:val="clear" w:color="auto" w:fill="FFFFFF"/>
        <w:spacing w:before="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Passing by Reference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If you want to return the changed data from a method, then you need to use a return type for that method. But in C#, there are some other ways to return values from a method. One of the ways is to declare a parameter with the </w:t>
      </w:r>
      <w:r w:rsidRPr="00C61465">
        <w:rPr>
          <w:rStyle w:val="Strong"/>
          <w:rFonts w:ascii="Maiandra GD" w:hAnsi="Maiandra GD" w:cs="Arial"/>
          <w:color w:val="000000"/>
          <w:bdr w:val="none" w:sz="0" w:space="0" w:color="auto" w:frame="1"/>
        </w:rPr>
        <w:t>ref</w:t>
      </w:r>
      <w:r w:rsidRPr="00C61465">
        <w:rPr>
          <w:rFonts w:ascii="Maiandra GD" w:hAnsi="Maiandra GD" w:cs="Arial"/>
          <w:color w:val="000000"/>
          <w:bdr w:val="none" w:sz="0" w:space="0" w:color="auto" w:frame="1"/>
        </w:rPr>
        <w:t> modifier. This allows for returning not only one value but multiple values from a method in C#. With the </w:t>
      </w:r>
      <w:r w:rsidRPr="00C61465">
        <w:rPr>
          <w:rStyle w:val="Strong"/>
          <w:rFonts w:ascii="Maiandra GD" w:hAnsi="Maiandra GD" w:cs="Arial"/>
          <w:color w:val="000000"/>
          <w:bdr w:val="none" w:sz="0" w:space="0" w:color="auto" w:frame="1"/>
        </w:rPr>
        <w:t>ref</w:t>
      </w:r>
      <w:r w:rsidRPr="00C61465">
        <w:rPr>
          <w:rFonts w:ascii="Maiandra GD" w:hAnsi="Maiandra GD" w:cs="Arial"/>
          <w:color w:val="000000"/>
          <w:bdr w:val="none" w:sz="0" w:space="0" w:color="auto" w:frame="1"/>
        </w:rPr>
        <w:t> parameters in C#, the method can receive and return a value.</w:t>
      </w:r>
    </w:p>
    <w:p w:rsidR="00C61465" w:rsidRPr="00C61465" w:rsidRDefault="00C61465" w:rsidP="00C6146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Example: Pass by Reference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Let us understand Pass by Reference in C# with an example. Please have a look at the below example. In the below example, the parameter </w:t>
      </w:r>
      <w:r w:rsidRPr="00C61465">
        <w:rPr>
          <w:rStyle w:val="Strong"/>
          <w:rFonts w:ascii="Maiandra GD" w:hAnsi="Maiandra GD" w:cs="Arial"/>
          <w:color w:val="000000"/>
          <w:bdr w:val="none" w:sz="0" w:space="0" w:color="auto" w:frame="1"/>
        </w:rPr>
        <w:t>x</w:t>
      </w:r>
      <w:r w:rsidRPr="00C61465">
        <w:rPr>
          <w:rFonts w:ascii="Maiandra GD" w:hAnsi="Maiandra GD" w:cs="Arial"/>
          <w:color w:val="000000"/>
          <w:bdr w:val="none" w:sz="0" w:space="0" w:color="auto" w:frame="1"/>
        </w:rPr>
        <w:t> of the </w:t>
      </w:r>
      <w:proofErr w:type="gramStart"/>
      <w:r w:rsidRPr="00C61465">
        <w:rPr>
          <w:rStyle w:val="Strong"/>
          <w:rFonts w:ascii="Maiandra GD" w:hAnsi="Maiandra GD" w:cs="Arial"/>
          <w:color w:val="000000"/>
          <w:bdr w:val="none" w:sz="0" w:space="0" w:color="auto" w:frame="1"/>
        </w:rPr>
        <w:t>PassByReference(</w:t>
      </w:r>
      <w:proofErr w:type="gramEnd"/>
      <w:r w:rsidRPr="00C61465">
        <w:rPr>
          <w:rStyle w:val="Strong"/>
          <w:rFonts w:ascii="Maiandra GD" w:hAnsi="Maiandra GD" w:cs="Arial"/>
          <w:color w:val="000000"/>
          <w:bdr w:val="none" w:sz="0" w:space="0" w:color="auto" w:frame="1"/>
        </w:rPr>
        <w:t>)</w:t>
      </w:r>
      <w:r w:rsidRPr="00C61465">
        <w:rPr>
          <w:rFonts w:ascii="Maiandra GD" w:hAnsi="Maiandra GD" w:cs="Arial"/>
          <w:color w:val="000000"/>
          <w:bdr w:val="none" w:sz="0" w:space="0" w:color="auto" w:frame="1"/>
        </w:rPr>
        <w:t> method has been assigned with the </w:t>
      </w:r>
      <w:r w:rsidRPr="00C61465">
        <w:rPr>
          <w:rStyle w:val="Strong"/>
          <w:rFonts w:ascii="Maiandra GD" w:hAnsi="Maiandra GD" w:cs="Arial"/>
          <w:color w:val="000000"/>
          <w:bdr w:val="none" w:sz="0" w:space="0" w:color="auto" w:frame="1"/>
        </w:rPr>
        <w:t>ref</w:t>
      </w:r>
      <w:r w:rsidRPr="00C61465">
        <w:rPr>
          <w:rFonts w:ascii="Maiandra GD" w:hAnsi="Maiandra GD" w:cs="Arial"/>
          <w:color w:val="000000"/>
          <w:bdr w:val="none" w:sz="0" w:space="0" w:color="auto" w:frame="1"/>
        </w:rPr>
        <w:t> modifier. This </w:t>
      </w:r>
      <w:r w:rsidRPr="00C61465">
        <w:rPr>
          <w:rStyle w:val="Strong"/>
          <w:rFonts w:ascii="Maiandra GD" w:hAnsi="Maiandra GD" w:cs="Arial"/>
          <w:color w:val="000000"/>
          <w:bdr w:val="none" w:sz="0" w:space="0" w:color="auto" w:frame="1"/>
        </w:rPr>
        <w:t>“ref”</w:t>
      </w:r>
      <w:r w:rsidRPr="00C61465">
        <w:rPr>
          <w:rFonts w:ascii="Maiandra GD" w:hAnsi="Maiandra GD" w:cs="Arial"/>
          <w:color w:val="000000"/>
          <w:bdr w:val="none" w:sz="0" w:space="0" w:color="auto" w:frame="1"/>
        </w:rPr>
        <w:t> modifier in C# indicates that the method invocation is going to happen by using a pointer. The variable </w:t>
      </w:r>
      <w:r w:rsidRPr="00C61465">
        <w:rPr>
          <w:rStyle w:val="Strong"/>
          <w:rFonts w:ascii="Maiandra GD" w:hAnsi="Maiandra GD" w:cs="Arial"/>
          <w:color w:val="000000"/>
          <w:bdr w:val="none" w:sz="0" w:space="0" w:color="auto" w:frame="1"/>
        </w:rPr>
        <w:t>x</w:t>
      </w:r>
      <w:r w:rsidRPr="00C61465">
        <w:rPr>
          <w:rFonts w:ascii="Maiandra GD" w:hAnsi="Maiandra GD" w:cs="Arial"/>
          <w:color w:val="000000"/>
          <w:bdr w:val="none" w:sz="0" w:space="0" w:color="auto" w:frame="1"/>
        </w:rPr>
        <w:t> references the allocated value of the variable “</w:t>
      </w:r>
      <w:r w:rsidRPr="00C61465">
        <w:rPr>
          <w:rStyle w:val="Strong"/>
          <w:rFonts w:ascii="Maiandra GD" w:hAnsi="Maiandra GD" w:cs="Arial"/>
          <w:color w:val="000000"/>
          <w:bdr w:val="none" w:sz="0" w:space="0" w:color="auto" w:frame="1"/>
        </w:rPr>
        <w:t>no</w:t>
      </w:r>
      <w:r w:rsidRPr="00C61465">
        <w:rPr>
          <w:rFonts w:ascii="Maiandra GD" w:hAnsi="Maiandra GD" w:cs="Arial"/>
          <w:color w:val="000000"/>
          <w:bdr w:val="none" w:sz="0" w:space="0" w:color="auto" w:frame="1"/>
        </w:rPr>
        <w:t>“. Thus changing the value to </w:t>
      </w:r>
      <w:r w:rsidRPr="00C61465">
        <w:rPr>
          <w:rStyle w:val="Strong"/>
          <w:rFonts w:ascii="Maiandra GD" w:hAnsi="Maiandra GD" w:cs="Arial"/>
          <w:color w:val="000000"/>
          <w:bdr w:val="none" w:sz="0" w:space="0" w:color="auto" w:frame="1"/>
        </w:rPr>
        <w:t>2</w:t>
      </w:r>
      <w:r w:rsidRPr="00C61465">
        <w:rPr>
          <w:rFonts w:ascii="Maiandra GD" w:hAnsi="Maiandra GD" w:cs="Arial"/>
          <w:color w:val="000000"/>
          <w:bdr w:val="none" w:sz="0" w:space="0" w:color="auto" w:frame="1"/>
        </w:rPr>
        <w:t>, the variable </w:t>
      </w:r>
      <w:r w:rsidRPr="00C61465">
        <w:rPr>
          <w:rStyle w:val="Strong"/>
          <w:rFonts w:ascii="Maiandra GD" w:hAnsi="Maiandra GD" w:cs="Arial"/>
          <w:color w:val="000000"/>
          <w:bdr w:val="none" w:sz="0" w:space="0" w:color="auto" w:frame="1"/>
        </w:rPr>
        <w:t>“no”</w:t>
      </w:r>
      <w:r w:rsidRPr="00C61465">
        <w:rPr>
          <w:rFonts w:ascii="Maiandra GD" w:hAnsi="Maiandra GD" w:cs="Arial"/>
          <w:color w:val="000000"/>
          <w:bdr w:val="none" w:sz="0" w:space="0" w:color="auto" w:frame="1"/>
        </w:rPr>
        <w:t xml:space="preserve"> now contains the changed value after the invocation of the </w:t>
      </w:r>
      <w:proofErr w:type="gramStart"/>
      <w:r w:rsidRPr="00C61465">
        <w:rPr>
          <w:rFonts w:ascii="Maiandra GD" w:hAnsi="Maiandra GD" w:cs="Arial"/>
          <w:color w:val="000000"/>
          <w:bdr w:val="none" w:sz="0" w:space="0" w:color="auto" w:frame="1"/>
        </w:rPr>
        <w:t>PassByReference(</w:t>
      </w:r>
      <w:proofErr w:type="gramEnd"/>
      <w:r w:rsidRPr="00C61465">
        <w:rPr>
          <w:rFonts w:ascii="Maiandra GD" w:hAnsi="Maiandra GD" w:cs="Arial"/>
          <w:color w:val="000000"/>
          <w:bdr w:val="none" w:sz="0" w:space="0" w:color="auto" w:frame="1"/>
        </w:rPr>
        <w:t>) method.</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lastRenderedPageBreak/>
        <w:t>class</w:t>
      </w:r>
      <w:proofErr w:type="gramEnd"/>
      <w:r w:rsidRPr="00C61465">
        <w:rPr>
          <w:rStyle w:val="enlighter-text"/>
          <w:rFonts w:ascii="Maiandra GD" w:hAnsi="Maiandra GD" w:cs="Consolas"/>
          <w:color w:val="CFD5E0"/>
          <w:sz w:val="24"/>
          <w:szCs w:val="24"/>
          <w:bdr w:val="none" w:sz="0" w:space="0" w:color="auto" w:frame="1"/>
        </w:rPr>
        <w:t xml:space="preserve"> Program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string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args</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5"/>
          <w:rFonts w:ascii="Maiandra GD" w:hAnsi="Maiandra GD" w:cs="Consolas"/>
          <w:b/>
          <w:bCs/>
          <w:color w:val="D171DD"/>
          <w:sz w:val="24"/>
          <w:szCs w:val="24"/>
          <w:bdr w:val="none" w:sz="0" w:space="0" w:color="auto" w:frame="1"/>
        </w:rPr>
        <w:t>int</w:t>
      </w:r>
      <w:proofErr w:type="gramEnd"/>
      <w:r w:rsidRPr="00C61465">
        <w:rPr>
          <w:rStyle w:val="enlighter-text"/>
          <w:rFonts w:ascii="Maiandra GD" w:hAnsi="Maiandra GD" w:cs="Consolas"/>
          <w:color w:val="CFD5E0"/>
          <w:sz w:val="24"/>
          <w:szCs w:val="24"/>
          <w:bdr w:val="none" w:sz="0" w:space="0" w:color="auto" w:frame="1"/>
        </w:rPr>
        <w:t xml:space="preserve"> no = </w:t>
      </w:r>
      <w:r w:rsidRPr="00C61465">
        <w:rPr>
          <w:rStyle w:val="enlighter-n1"/>
          <w:rFonts w:ascii="Maiandra GD" w:hAnsi="Maiandra GD" w:cs="Consolas"/>
          <w:color w:val="D19A66"/>
          <w:sz w:val="24"/>
          <w:szCs w:val="24"/>
          <w:bdr w:val="none" w:sz="0" w:space="0" w:color="auto" w:frame="1"/>
        </w:rPr>
        <w:t>1</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m0"/>
          <w:rFonts w:ascii="Maiandra GD" w:hAnsi="Maiandra GD" w:cs="Consolas"/>
          <w:color w:val="4284AE"/>
          <w:sz w:val="24"/>
          <w:szCs w:val="24"/>
          <w:bdr w:val="none" w:sz="0" w:space="0" w:color="auto" w:frame="1"/>
        </w:rPr>
        <w:t>PassByReference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k0"/>
          <w:rFonts w:ascii="Maiandra GD" w:hAnsi="Maiandra GD" w:cs="Consolas"/>
          <w:b/>
          <w:bCs/>
          <w:color w:val="D171DD"/>
          <w:sz w:val="24"/>
          <w:szCs w:val="24"/>
          <w:bdr w:val="none" w:sz="0" w:space="0" w:color="auto" w:frame="1"/>
        </w:rPr>
        <w:t>ref</w:t>
      </w:r>
      <w:r w:rsidRPr="00C61465">
        <w:rPr>
          <w:rStyle w:val="enlighter-text"/>
          <w:rFonts w:ascii="Maiandra GD" w:hAnsi="Maiandra GD" w:cs="Consolas"/>
          <w:color w:val="CFD5E0"/>
          <w:sz w:val="24"/>
          <w:szCs w:val="24"/>
          <w:bdr w:val="none" w:sz="0" w:space="0" w:color="auto" w:frame="1"/>
        </w:rPr>
        <w:t xml:space="preserve"> no</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 xml:space="preserve">"After the invocation of </w:t>
      </w:r>
      <w:r w:rsidRPr="00C61465">
        <w:rPr>
          <w:rStyle w:val="enlighter-s3"/>
          <w:rFonts w:ascii="Maiandra GD" w:hAnsi="Maiandra GD" w:cs="Consolas"/>
          <w:color w:val="7CC379"/>
          <w:sz w:val="24"/>
          <w:szCs w:val="24"/>
          <w:bdr w:val="none" w:sz="0" w:space="0" w:color="auto" w:frame="1"/>
        </w:rPr>
        <w:t>{nameof(PassByReference)}</w:t>
      </w:r>
      <w:r w:rsidRPr="00C61465">
        <w:rPr>
          <w:rStyle w:val="enlighter-s0"/>
          <w:rFonts w:ascii="Maiandra GD" w:hAnsi="Maiandra GD" w:cs="Consolas"/>
          <w:color w:val="7CC379"/>
          <w:sz w:val="24"/>
          <w:szCs w:val="24"/>
          <w:bdr w:val="none" w:sz="0" w:space="0" w:color="auto" w:frame="1"/>
        </w:rPr>
        <w:t xml:space="preserve"> method, </w:t>
      </w:r>
      <w:r w:rsidRPr="00C61465">
        <w:rPr>
          <w:rStyle w:val="enlighter-s3"/>
          <w:rFonts w:ascii="Maiandra GD" w:hAnsi="Maiandra GD" w:cs="Consolas"/>
          <w:color w:val="7CC379"/>
          <w:sz w:val="24"/>
          <w:szCs w:val="24"/>
          <w:bdr w:val="none" w:sz="0" w:space="0" w:color="auto" w:frame="1"/>
        </w:rPr>
        <w:t>{nameof(no)}</w:t>
      </w:r>
      <w:r w:rsidRPr="00C61465">
        <w:rPr>
          <w:rStyle w:val="enlighter-s0"/>
          <w:rFonts w:ascii="Maiandra GD" w:hAnsi="Maiandra GD" w:cs="Consolas"/>
          <w:color w:val="7CC379"/>
          <w:sz w:val="24"/>
          <w:szCs w:val="24"/>
          <w:bdr w:val="none" w:sz="0" w:space="0" w:color="auto" w:frame="1"/>
        </w:rPr>
        <w:t xml:space="preserve"> = </w:t>
      </w:r>
      <w:r w:rsidRPr="00C61465">
        <w:rPr>
          <w:rStyle w:val="enlighter-s3"/>
          <w:rFonts w:ascii="Maiandra GD" w:hAnsi="Maiandra GD" w:cs="Consolas"/>
          <w:color w:val="7CC379"/>
          <w:sz w:val="24"/>
          <w:szCs w:val="24"/>
          <w:bdr w:val="none" w:sz="0" w:space="0" w:color="auto" w:frame="1"/>
        </w:rPr>
        <w:t>{no}</w:t>
      </w:r>
      <w:r w:rsidRPr="00C61465">
        <w:rPr>
          <w:rStyle w:val="enlighter-s0"/>
          <w:rFonts w:ascii="Maiandra GD" w:hAnsi="Maiandra GD" w:cs="Consolas"/>
          <w:color w:val="7CC379"/>
          <w:sz w:val="24"/>
          <w:szCs w:val="24"/>
          <w:bdr w:val="none" w:sz="0" w:space="0" w:color="auto" w:frame="1"/>
        </w:rPr>
        <w: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PassByReference</w:t>
      </w:r>
      <w:r w:rsidRPr="00C61465">
        <w:rPr>
          <w:rStyle w:val="enlighter-g1"/>
          <w:rFonts w:ascii="Maiandra GD" w:hAnsi="Maiandra GD" w:cs="Consolas"/>
          <w:b/>
          <w:bCs/>
          <w:color w:val="6B7C8B"/>
          <w:sz w:val="24"/>
          <w:szCs w:val="24"/>
          <w:bdr w:val="none" w:sz="0" w:space="0" w:color="auto" w:frame="1"/>
        </w:rPr>
        <w:t>(</w:t>
      </w:r>
      <w:r w:rsidRPr="00C61465">
        <w:rPr>
          <w:rStyle w:val="enlighter-k0"/>
          <w:rFonts w:ascii="Maiandra GD" w:hAnsi="Maiandra GD" w:cs="Consolas"/>
          <w:b/>
          <w:bCs/>
          <w:color w:val="D171DD"/>
          <w:sz w:val="24"/>
          <w:szCs w:val="24"/>
          <w:bdr w:val="none" w:sz="0" w:space="0" w:color="auto" w:frame="1"/>
        </w:rPr>
        <w:t>ref</w:t>
      </w:r>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x</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 xml:space="preserve">x = </w:t>
      </w:r>
      <w:r w:rsidRPr="00C61465">
        <w:rPr>
          <w:rStyle w:val="enlighter-n1"/>
          <w:rFonts w:ascii="Maiandra GD" w:hAnsi="Maiandra GD" w:cs="Consolas"/>
          <w:color w:val="D19A66"/>
          <w:sz w:val="24"/>
          <w:szCs w:val="24"/>
          <w:bdr w:val="none" w:sz="0" w:space="0" w:color="auto" w:frame="1"/>
        </w:rPr>
        <w:t>2</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Heading6"/>
        <w:shd w:val="clear" w:color="auto" w:fill="FFFFFF"/>
        <w:spacing w:before="0"/>
        <w:jc w:val="both"/>
        <w:textAlignment w:val="baseline"/>
        <w:rPr>
          <w:rFonts w:ascii="Maiandra GD" w:hAnsi="Maiandra GD" w:cs="Segoe UI"/>
          <w:color w:val="3A3A3A"/>
          <w:sz w:val="24"/>
          <w:szCs w:val="24"/>
        </w:rPr>
      </w:pPr>
      <w:r w:rsidRPr="00C61465">
        <w:rPr>
          <w:rStyle w:val="Strong"/>
          <w:rFonts w:ascii="Maiandra GD" w:hAnsi="Maiandra GD" w:cs="Arial"/>
          <w:b w:val="0"/>
          <w:bCs w:val="0"/>
          <w:color w:val="000000"/>
          <w:sz w:val="24"/>
          <w:szCs w:val="24"/>
          <w:bdr w:val="none" w:sz="0" w:space="0" w:color="auto" w:frame="1"/>
        </w:rPr>
        <w:t>Output: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noProof/>
          <w:color w:val="212529"/>
          <w:bdr w:val="none" w:sz="0" w:space="0" w:color="auto" w:frame="1"/>
        </w:rPr>
        <w:drawing>
          <wp:inline distT="0" distB="0" distL="0" distR="0">
            <wp:extent cx="4242435" cy="382905"/>
            <wp:effectExtent l="19050" t="0" r="5715" b="0"/>
            <wp:docPr id="30" name="Picture 30" descr="Ref Locals and Ref Return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f Locals and Ref Returns in C#"/>
                    <pic:cNvPicPr>
                      <a:picLocks noChangeAspect="1" noChangeArrowheads="1"/>
                    </pic:cNvPicPr>
                  </pic:nvPicPr>
                  <pic:blipFill>
                    <a:blip r:embed="rId38"/>
                    <a:srcRect/>
                    <a:stretch>
                      <a:fillRect/>
                    </a:stretch>
                  </pic:blipFill>
                  <pic:spPr bwMode="auto">
                    <a:xfrm>
                      <a:off x="0" y="0"/>
                      <a:ext cx="4242435" cy="382905"/>
                    </a:xfrm>
                    <a:prstGeom prst="rect">
                      <a:avLst/>
                    </a:prstGeom>
                    <a:noFill/>
                    <a:ln w="9525">
                      <a:noFill/>
                      <a:miter lim="800000"/>
                      <a:headEnd/>
                      <a:tailEnd/>
                    </a:ln>
                  </pic:spPr>
                </pic:pic>
              </a:graphicData>
            </a:graphic>
          </wp:inline>
        </w:drawing>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With the change, the result on the output console is after the invocation of PassByReference, no = 2. The point that you need to remember is in the case of ref, the variable must be initialized before sending to the calling method.</w:t>
      </w:r>
    </w:p>
    <w:p w:rsidR="00C61465" w:rsidRPr="00C61465" w:rsidRDefault="00C61465" w:rsidP="00C61465">
      <w:pPr>
        <w:pStyle w:val="Heading4"/>
        <w:shd w:val="clear" w:color="auto" w:fill="FFFFFF"/>
        <w:spacing w:before="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Out Variable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As we already discussed with the help of the </w:t>
      </w:r>
      <w:r w:rsidRPr="00C61465">
        <w:rPr>
          <w:rStyle w:val="Strong"/>
          <w:rFonts w:ascii="Maiandra GD" w:hAnsi="Maiandra GD" w:cs="Arial"/>
          <w:color w:val="000000"/>
          <w:bdr w:val="none" w:sz="0" w:space="0" w:color="auto" w:frame="1"/>
        </w:rPr>
        <w:t>ref </w:t>
      </w:r>
      <w:r w:rsidRPr="00C61465">
        <w:rPr>
          <w:rFonts w:ascii="Maiandra GD" w:hAnsi="Maiandra GD" w:cs="Arial"/>
          <w:color w:val="000000"/>
          <w:bdr w:val="none" w:sz="0" w:space="0" w:color="auto" w:frame="1"/>
        </w:rPr>
        <w:t>modifier in C#, a value can be passed to a method, and also the value can be returned from the method. But, if we have a scenario where we need to only return the value from the method, then in such scenarios we need to use the </w:t>
      </w:r>
      <w:r w:rsidRPr="00C61465">
        <w:rPr>
          <w:rStyle w:val="Strong"/>
          <w:rFonts w:ascii="Maiandra GD" w:hAnsi="Maiandra GD" w:cs="Arial"/>
          <w:color w:val="000000"/>
          <w:bdr w:val="none" w:sz="0" w:space="0" w:color="auto" w:frame="1"/>
        </w:rPr>
        <w:t>out </w:t>
      </w:r>
      <w:r w:rsidRPr="00C61465">
        <w:rPr>
          <w:rFonts w:ascii="Maiandra GD" w:hAnsi="Maiandra GD" w:cs="Arial"/>
          <w:color w:val="000000"/>
          <w:bdr w:val="none" w:sz="0" w:space="0" w:color="auto" w:frame="1"/>
        </w:rPr>
        <w:t>modifier in C#.</w:t>
      </w:r>
    </w:p>
    <w:p w:rsidR="00C61465" w:rsidRPr="00C61465" w:rsidRDefault="00C61465" w:rsidP="00C6146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Example: Out Variable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lastRenderedPageBreak/>
        <w:t>Let us understand Out Parameter in C# with an example. Please have a look at the below example. In the below example, in order to call the Out Method, the variable no that is passed as a parameter to the Out Method does not need to be initialized. It is initialized within the Out Method. Here, initialization is optional, as it is mandatory to be initialized in the Out Method body, else you will get a compile-time error.</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Program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string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args</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5"/>
          <w:rFonts w:ascii="Maiandra GD" w:hAnsi="Maiandra GD" w:cs="Consolas"/>
          <w:b/>
          <w:bCs/>
          <w:color w:val="D171DD"/>
          <w:sz w:val="24"/>
          <w:szCs w:val="24"/>
          <w:bdr w:val="none" w:sz="0" w:space="0" w:color="auto" w:frame="1"/>
        </w:rPr>
        <w:t>int</w:t>
      </w:r>
      <w:proofErr w:type="gramEnd"/>
      <w:r w:rsidRPr="00C61465">
        <w:rPr>
          <w:rStyle w:val="enlighter-text"/>
          <w:rFonts w:ascii="Maiandra GD" w:hAnsi="Maiandra GD" w:cs="Consolas"/>
          <w:color w:val="CFD5E0"/>
          <w:sz w:val="24"/>
          <w:szCs w:val="24"/>
          <w:bdr w:val="none" w:sz="0" w:space="0" w:color="auto" w:frame="1"/>
        </w:rPr>
        <w:t xml:space="preserve"> no;</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m0"/>
          <w:rFonts w:ascii="Maiandra GD" w:hAnsi="Maiandra GD" w:cs="Consolas"/>
          <w:color w:val="4284AE"/>
          <w:sz w:val="24"/>
          <w:szCs w:val="24"/>
          <w:bdr w:val="none" w:sz="0" w:space="0" w:color="auto" w:frame="1"/>
        </w:rPr>
        <w:t>OUT</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no</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 xml:space="preserve">"After the invocation of OUT method, no = </w:t>
      </w:r>
      <w:r w:rsidRPr="00C61465">
        <w:rPr>
          <w:rStyle w:val="enlighter-s3"/>
          <w:rFonts w:ascii="Maiandra GD" w:hAnsi="Maiandra GD" w:cs="Consolas"/>
          <w:color w:val="7CC379"/>
          <w:sz w:val="24"/>
          <w:szCs w:val="24"/>
          <w:bdr w:val="none" w:sz="0" w:space="0" w:color="auto" w:frame="1"/>
        </w:rPr>
        <w:t>{no}</w:t>
      </w:r>
      <w:r w:rsidRPr="00C61465">
        <w:rPr>
          <w:rStyle w:val="enlighter-s0"/>
          <w:rFonts w:ascii="Maiandra GD" w:hAnsi="Maiandra GD" w:cs="Consolas"/>
          <w:color w:val="7CC379"/>
          <w:sz w:val="24"/>
          <w:szCs w:val="24"/>
          <w:bdr w:val="none" w:sz="0" w:space="0" w:color="auto" w:frame="1"/>
        </w:rPr>
        <w: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OUT</w:t>
      </w:r>
      <w:r w:rsidRPr="00C61465">
        <w:rPr>
          <w:rStyle w:val="enlighter-g1"/>
          <w:rFonts w:ascii="Maiandra GD" w:hAnsi="Maiandra GD" w:cs="Consolas"/>
          <w:b/>
          <w:bCs/>
          <w:color w:val="6B7C8B"/>
          <w:sz w:val="24"/>
          <w:szCs w:val="24"/>
          <w:bdr w:val="none" w:sz="0" w:space="0" w:color="auto" w:frame="1"/>
        </w:rPr>
        <w:t>(</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x</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 xml:space="preserve">x = </w:t>
      </w:r>
      <w:r w:rsidRPr="00C61465">
        <w:rPr>
          <w:rStyle w:val="enlighter-n1"/>
          <w:rFonts w:ascii="Maiandra GD" w:hAnsi="Maiandra GD" w:cs="Consolas"/>
          <w:color w:val="D19A66"/>
          <w:sz w:val="24"/>
          <w:szCs w:val="24"/>
          <w:bdr w:val="none" w:sz="0" w:space="0" w:color="auto" w:frame="1"/>
        </w:rPr>
        <w:t>2</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Heading6"/>
        <w:shd w:val="clear" w:color="auto" w:fill="FFFFFF"/>
        <w:spacing w:before="0"/>
        <w:jc w:val="both"/>
        <w:textAlignment w:val="baseline"/>
        <w:rPr>
          <w:rFonts w:ascii="Maiandra GD" w:hAnsi="Maiandra GD" w:cs="Segoe UI"/>
          <w:color w:val="3A3A3A"/>
          <w:sz w:val="24"/>
          <w:szCs w:val="24"/>
        </w:rPr>
      </w:pPr>
      <w:r w:rsidRPr="00C61465">
        <w:rPr>
          <w:rStyle w:val="Strong"/>
          <w:rFonts w:ascii="Maiandra GD" w:hAnsi="Maiandra GD" w:cs="Arial"/>
          <w:b w:val="0"/>
          <w:bCs w:val="0"/>
          <w:color w:val="000000"/>
          <w:sz w:val="24"/>
          <w:szCs w:val="24"/>
          <w:bdr w:val="none" w:sz="0" w:space="0" w:color="auto" w:frame="1"/>
        </w:rPr>
        <w:t>Output</w:t>
      </w:r>
      <w:r w:rsidRPr="00C61465">
        <w:rPr>
          <w:rFonts w:ascii="Maiandra GD" w:hAnsi="Maiandra GD" w:cs="Arial"/>
          <w:b/>
          <w:bCs/>
          <w:color w:val="000000"/>
          <w:sz w:val="24"/>
          <w:szCs w:val="24"/>
          <w:bdr w:val="none" w:sz="0" w:space="0" w:color="auto" w:frame="1"/>
        </w:rPr>
        <w: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noProof/>
          <w:color w:val="212529"/>
          <w:bdr w:val="none" w:sz="0" w:space="0" w:color="auto" w:frame="1"/>
        </w:rPr>
        <w:drawing>
          <wp:inline distT="0" distB="0" distL="0" distR="0">
            <wp:extent cx="3285490" cy="393700"/>
            <wp:effectExtent l="19050" t="0" r="0" b="0"/>
            <wp:docPr id="31" name="Picture 31" descr="Ref Locals and Ref Return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ef Locals and Ref Returns in C#"/>
                    <pic:cNvPicPr>
                      <a:picLocks noChangeAspect="1" noChangeArrowheads="1"/>
                    </pic:cNvPicPr>
                  </pic:nvPicPr>
                  <pic:blipFill>
                    <a:blip r:embed="rId39"/>
                    <a:srcRect/>
                    <a:stretch>
                      <a:fillRect/>
                    </a:stretch>
                  </pic:blipFill>
                  <pic:spPr bwMode="auto">
                    <a:xfrm>
                      <a:off x="0" y="0"/>
                      <a:ext cx="3285490" cy="393700"/>
                    </a:xfrm>
                    <a:prstGeom prst="rect">
                      <a:avLst/>
                    </a:prstGeom>
                    <a:noFill/>
                    <a:ln w="9525">
                      <a:noFill/>
                      <a:miter lim="800000"/>
                      <a:headEnd/>
                      <a:tailEnd/>
                    </a:ln>
                  </pic:spPr>
                </pic:pic>
              </a:graphicData>
            </a:graphic>
          </wp:inline>
        </w:drawing>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When we run the application, the value returned from the OutMethod is shown, after the invocation of the OutMethod, no = 2. With C# 7.0, it offers a shorter syntax for invoking the method without parameters. The variable can be declared directly within the invocation.</w:t>
      </w:r>
      <w:r w:rsidRPr="00C61465">
        <w:rPr>
          <w:rFonts w:ascii="Maiandra GD" w:hAnsi="Maiandra GD" w:cs="Arial"/>
          <w:color w:val="000000"/>
          <w:bdr w:val="none" w:sz="0" w:space="0" w:color="auto" w:frame="1"/>
        </w:rPr>
        <w:br/>
      </w:r>
    </w:p>
    <w:p w:rsidR="00C61465" w:rsidRPr="00C61465" w:rsidRDefault="00C61465" w:rsidP="00C6146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Example: Out Variable Declare within Method call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lastRenderedPageBreak/>
        <w:t>Let us understand How to Declare Out Parameter within Method call in C# with an example. Please have a look at the below example. Here, we are declaring the out variable number directly at the time of the method call.</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Program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string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args</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m0"/>
          <w:rFonts w:ascii="Maiandra GD" w:hAnsi="Maiandra GD" w:cs="Consolas"/>
          <w:color w:val="4284AE"/>
          <w:sz w:val="24"/>
          <w:szCs w:val="24"/>
          <w:bdr w:val="none" w:sz="0" w:space="0" w:color="auto" w:frame="1"/>
        </w:rPr>
        <w:t>OUT</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no</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 xml:space="preserve">"After the invocation of OUT, no = </w:t>
      </w:r>
      <w:r w:rsidRPr="00C61465">
        <w:rPr>
          <w:rStyle w:val="enlighter-s3"/>
          <w:rFonts w:ascii="Maiandra GD" w:hAnsi="Maiandra GD" w:cs="Consolas"/>
          <w:color w:val="7CC379"/>
          <w:sz w:val="24"/>
          <w:szCs w:val="24"/>
          <w:bdr w:val="none" w:sz="0" w:space="0" w:color="auto" w:frame="1"/>
        </w:rPr>
        <w:t>{no}</w:t>
      </w:r>
      <w:r w:rsidRPr="00C61465">
        <w:rPr>
          <w:rStyle w:val="enlighter-s0"/>
          <w:rFonts w:ascii="Maiandra GD" w:hAnsi="Maiandra GD" w:cs="Consolas"/>
          <w:color w:val="7CC379"/>
          <w:sz w:val="24"/>
          <w:szCs w:val="24"/>
          <w:bdr w:val="none" w:sz="0" w:space="0" w:color="auto" w:frame="1"/>
        </w:rPr>
        <w: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OUT</w:t>
      </w:r>
      <w:r w:rsidRPr="00C61465">
        <w:rPr>
          <w:rStyle w:val="enlighter-g1"/>
          <w:rFonts w:ascii="Maiandra GD" w:hAnsi="Maiandra GD" w:cs="Consolas"/>
          <w:b/>
          <w:bCs/>
          <w:color w:val="6B7C8B"/>
          <w:sz w:val="24"/>
          <w:szCs w:val="24"/>
          <w:bdr w:val="none" w:sz="0" w:space="0" w:color="auto" w:frame="1"/>
        </w:rPr>
        <w:t>(</w:t>
      </w:r>
      <w:r w:rsidRPr="00C61465">
        <w:rPr>
          <w:rStyle w:val="enlighter-k8"/>
          <w:rFonts w:ascii="Maiandra GD" w:hAnsi="Maiandra GD" w:cs="Consolas"/>
          <w:color w:val="4284AE"/>
          <w:sz w:val="24"/>
          <w:szCs w:val="24"/>
          <w:bdr w:val="none" w:sz="0" w:space="0" w:color="auto" w:frame="1"/>
        </w:rPr>
        <w:t>out</w:t>
      </w:r>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x</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 xml:space="preserve">x = </w:t>
      </w:r>
      <w:r w:rsidRPr="00C61465">
        <w:rPr>
          <w:rStyle w:val="enlighter-n1"/>
          <w:rFonts w:ascii="Maiandra GD" w:hAnsi="Maiandra GD" w:cs="Consolas"/>
          <w:color w:val="D19A66"/>
          <w:sz w:val="24"/>
          <w:szCs w:val="24"/>
          <w:bdr w:val="none" w:sz="0" w:space="0" w:color="auto" w:frame="1"/>
        </w:rPr>
        <w:t>2</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Heading6"/>
        <w:shd w:val="clear" w:color="auto" w:fill="FFFFFF"/>
        <w:spacing w:before="0"/>
        <w:jc w:val="both"/>
        <w:textAlignment w:val="baseline"/>
        <w:rPr>
          <w:rFonts w:ascii="Maiandra GD" w:hAnsi="Maiandra GD" w:cs="Segoe UI"/>
          <w:color w:val="3A3A3A"/>
          <w:sz w:val="24"/>
          <w:szCs w:val="24"/>
        </w:rPr>
      </w:pPr>
      <w:r w:rsidRPr="00C61465">
        <w:rPr>
          <w:rStyle w:val="Strong"/>
          <w:rFonts w:ascii="Maiandra GD" w:hAnsi="Maiandra GD" w:cs="Arial"/>
          <w:b w:val="0"/>
          <w:bCs w:val="0"/>
          <w:color w:val="000000"/>
          <w:sz w:val="24"/>
          <w:szCs w:val="24"/>
          <w:bdr w:val="none" w:sz="0" w:space="0" w:color="auto" w:frame="1"/>
        </w:rPr>
        <w:t>Output: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noProof/>
          <w:color w:val="212529"/>
          <w:bdr w:val="none" w:sz="0" w:space="0" w:color="auto" w:frame="1"/>
        </w:rPr>
        <w:drawing>
          <wp:inline distT="0" distB="0" distL="0" distR="0">
            <wp:extent cx="3328035" cy="414655"/>
            <wp:effectExtent l="19050" t="0" r="5715" b="0"/>
            <wp:docPr id="32" name="Picture 32" descr="Ref Locals and Ref Return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f Locals and Ref Returns in C#"/>
                    <pic:cNvPicPr>
                      <a:picLocks noChangeAspect="1" noChangeArrowheads="1"/>
                    </pic:cNvPicPr>
                  </pic:nvPicPr>
                  <pic:blipFill>
                    <a:blip r:embed="rId40"/>
                    <a:srcRect/>
                    <a:stretch>
                      <a:fillRect/>
                    </a:stretch>
                  </pic:blipFill>
                  <pic:spPr bwMode="auto">
                    <a:xfrm>
                      <a:off x="0" y="0"/>
                      <a:ext cx="3328035" cy="414655"/>
                    </a:xfrm>
                    <a:prstGeom prst="rect">
                      <a:avLst/>
                    </a:prstGeom>
                    <a:noFill/>
                    <a:ln w="9525">
                      <a:noFill/>
                      <a:miter lim="800000"/>
                      <a:headEnd/>
                      <a:tailEnd/>
                    </a:ln>
                  </pic:spPr>
                </pic:pic>
              </a:graphicData>
            </a:graphic>
          </wp:inline>
        </w:drawing>
      </w:r>
    </w:p>
    <w:p w:rsidR="00C61465" w:rsidRPr="00C61465" w:rsidRDefault="00C61465" w:rsidP="00C61465">
      <w:pPr>
        <w:pStyle w:val="Heading4"/>
        <w:shd w:val="clear" w:color="auto" w:fill="FFFFFF"/>
        <w:spacing w:before="0"/>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Difference between Ref and Out Parameters in C#</w:t>
      </w:r>
    </w:p>
    <w:p w:rsidR="00C61465" w:rsidRPr="00C61465" w:rsidRDefault="00C61465" w:rsidP="00C61465">
      <w:pPr>
        <w:pStyle w:val="Heading6"/>
        <w:shd w:val="clear" w:color="auto" w:fill="FFFFFF"/>
        <w:spacing w:before="0"/>
        <w:jc w:val="both"/>
        <w:textAlignment w:val="baseline"/>
        <w:rPr>
          <w:rFonts w:ascii="Maiandra GD" w:hAnsi="Maiandra GD" w:cs="Segoe UI"/>
          <w:b/>
          <w:bCs/>
          <w:color w:val="3A3A3A"/>
          <w:sz w:val="24"/>
          <w:szCs w:val="24"/>
        </w:rPr>
      </w:pPr>
      <w:r w:rsidRPr="00C61465">
        <w:rPr>
          <w:rStyle w:val="Strong"/>
          <w:rFonts w:ascii="Maiandra GD" w:hAnsi="Maiandra GD" w:cs="Arial"/>
          <w:b w:val="0"/>
          <w:bCs w:val="0"/>
          <w:color w:val="000000"/>
          <w:sz w:val="24"/>
          <w:szCs w:val="24"/>
          <w:bdr w:val="none" w:sz="0" w:space="0" w:color="auto" w:frame="1"/>
        </w:rPr>
        <w:t>Ref:</w:t>
      </w:r>
    </w:p>
    <w:p w:rsidR="00C61465" w:rsidRPr="00C61465" w:rsidRDefault="00C61465" w:rsidP="00C61465">
      <w:pPr>
        <w:numPr>
          <w:ilvl w:val="0"/>
          <w:numId w:val="13"/>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t>The parameter or argument must be initialized first before it is being passed to ref.</w:t>
      </w:r>
    </w:p>
    <w:p w:rsidR="00C61465" w:rsidRPr="00C61465" w:rsidRDefault="00C61465" w:rsidP="00C61465">
      <w:pPr>
        <w:numPr>
          <w:ilvl w:val="0"/>
          <w:numId w:val="13"/>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t>It is not required to assign or initialize the value of a parameter (which is passed by ref) before returning to the calling method.</w:t>
      </w:r>
    </w:p>
    <w:p w:rsidR="00C61465" w:rsidRPr="00C61465" w:rsidRDefault="00C61465" w:rsidP="00C61465">
      <w:pPr>
        <w:numPr>
          <w:ilvl w:val="0"/>
          <w:numId w:val="13"/>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t>Passing a parameter value by Ref is useful when the called method is also needed to modify the passed parameter.</w:t>
      </w:r>
    </w:p>
    <w:p w:rsidR="00C61465" w:rsidRPr="00C61465" w:rsidRDefault="00C61465" w:rsidP="00C61465">
      <w:pPr>
        <w:numPr>
          <w:ilvl w:val="0"/>
          <w:numId w:val="13"/>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t>It is not compulsory to initialize a parameter value before using it in a calling method.</w:t>
      </w:r>
    </w:p>
    <w:p w:rsidR="00C61465" w:rsidRPr="00C61465" w:rsidRDefault="00C61465" w:rsidP="00C61465">
      <w:pPr>
        <w:numPr>
          <w:ilvl w:val="0"/>
          <w:numId w:val="13"/>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lastRenderedPageBreak/>
        <w:t xml:space="preserve">The ref tells the compiler that the object is initialized before entering the function. </w:t>
      </w:r>
      <w:proofErr w:type="gramStart"/>
      <w:r w:rsidRPr="00C61465">
        <w:rPr>
          <w:rFonts w:ascii="Maiandra GD" w:hAnsi="Maiandra GD" w:cs="Arial"/>
          <w:color w:val="000000"/>
          <w:sz w:val="24"/>
          <w:szCs w:val="24"/>
          <w:bdr w:val="none" w:sz="0" w:space="0" w:color="auto" w:frame="1"/>
        </w:rPr>
        <w:t>so</w:t>
      </w:r>
      <w:proofErr w:type="gramEnd"/>
      <w:r w:rsidRPr="00C61465">
        <w:rPr>
          <w:rFonts w:ascii="Maiandra GD" w:hAnsi="Maiandra GD" w:cs="Arial"/>
          <w:color w:val="000000"/>
          <w:sz w:val="24"/>
          <w:szCs w:val="24"/>
          <w:bdr w:val="none" w:sz="0" w:space="0" w:color="auto" w:frame="1"/>
        </w:rPr>
        <w:t xml:space="preserve"> the data can be passed bi-directionally.</w:t>
      </w:r>
    </w:p>
    <w:p w:rsidR="00C61465" w:rsidRPr="00C61465" w:rsidRDefault="00C61465" w:rsidP="00C61465">
      <w:pPr>
        <w:numPr>
          <w:ilvl w:val="0"/>
          <w:numId w:val="13"/>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t>When you want to pass the value as well as you want to return the modified value then you need to use ref.</w:t>
      </w:r>
    </w:p>
    <w:p w:rsidR="00C61465" w:rsidRPr="00C61465" w:rsidRDefault="00C61465" w:rsidP="00C6146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Out:</w:t>
      </w:r>
    </w:p>
    <w:p w:rsidR="00C61465" w:rsidRPr="00C61465" w:rsidRDefault="00C61465" w:rsidP="00C61465">
      <w:pPr>
        <w:numPr>
          <w:ilvl w:val="0"/>
          <w:numId w:val="14"/>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t>It is not compulsory to initialize a parameter or argument before it is passed to an out.</w:t>
      </w:r>
    </w:p>
    <w:p w:rsidR="00C61465" w:rsidRPr="00C61465" w:rsidRDefault="00C61465" w:rsidP="00C61465">
      <w:pPr>
        <w:numPr>
          <w:ilvl w:val="0"/>
          <w:numId w:val="14"/>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t>A called method is required to assign or initialize a value of a parameter (which is passed to an out) before returning to the calling method.</w:t>
      </w:r>
    </w:p>
    <w:p w:rsidR="00C61465" w:rsidRPr="00C61465" w:rsidRDefault="00C61465" w:rsidP="00C61465">
      <w:pPr>
        <w:numPr>
          <w:ilvl w:val="0"/>
          <w:numId w:val="14"/>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t>Declaring a parameter to an out method is useful when multiple values need to be returned from a function or method.</w:t>
      </w:r>
    </w:p>
    <w:p w:rsidR="00C61465" w:rsidRPr="00C61465" w:rsidRDefault="00C61465" w:rsidP="00C61465">
      <w:pPr>
        <w:numPr>
          <w:ilvl w:val="0"/>
          <w:numId w:val="14"/>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t>A parameter value must be initialized within the calling method before its use.</w:t>
      </w:r>
    </w:p>
    <w:p w:rsidR="00C61465" w:rsidRPr="00C61465" w:rsidRDefault="00C61465" w:rsidP="00C61465">
      <w:pPr>
        <w:numPr>
          <w:ilvl w:val="0"/>
          <w:numId w:val="14"/>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t>The out tells the compiler that the object will be initialized inside the function, so the data is passed only in a unidirectional way i.e. from the called method to the caller method.</w:t>
      </w:r>
    </w:p>
    <w:p w:rsidR="00C61465" w:rsidRPr="00C61465" w:rsidRDefault="00C61465" w:rsidP="00C61465">
      <w:pPr>
        <w:numPr>
          <w:ilvl w:val="0"/>
          <w:numId w:val="14"/>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t>When you only want to return the value from the method then you need to use the out parameter.</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Style w:val="Strong"/>
          <w:rFonts w:ascii="Maiandra GD" w:hAnsi="Maiandra GD" w:cs="Arial"/>
          <w:color w:val="000000"/>
          <w:bdr w:val="none" w:sz="0" w:space="0" w:color="auto" w:frame="1"/>
        </w:rPr>
        <w:t>Note:</w:t>
      </w:r>
      <w:r w:rsidRPr="00C61465">
        <w:rPr>
          <w:rFonts w:ascii="Maiandra GD" w:hAnsi="Maiandra GD" w:cs="Arial"/>
          <w:color w:val="000000"/>
          <w:bdr w:val="none" w:sz="0" w:space="0" w:color="auto" w:frame="1"/>
        </w:rPr>
        <w:t> The point that you need to keep in mind is if a method just returns one value, then it’s always better to use a return type instead of the out or ref modifier. OK. That’s cool. Let’s move to our main topic that is Ref local and Ref return in C# which was introduced as part of C# 7.</w:t>
      </w:r>
    </w:p>
    <w:p w:rsidR="00C61465" w:rsidRPr="00C61465" w:rsidRDefault="00C61465" w:rsidP="00C61465">
      <w:pPr>
        <w:pStyle w:val="Heading4"/>
        <w:shd w:val="clear" w:color="auto" w:fill="FFFFFF"/>
        <w:spacing w:before="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Ref Local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The </w:t>
      </w:r>
      <w:r w:rsidRPr="00C61465">
        <w:rPr>
          <w:rStyle w:val="Strong"/>
          <w:rFonts w:ascii="Maiandra GD" w:hAnsi="Maiandra GD" w:cs="Arial"/>
          <w:color w:val="000000"/>
          <w:bdr w:val="none" w:sz="0" w:space="0" w:color="auto" w:frame="1"/>
        </w:rPr>
        <w:t>Ref local in C#</w:t>
      </w:r>
      <w:r w:rsidRPr="00C61465">
        <w:rPr>
          <w:rFonts w:ascii="Maiandra GD" w:hAnsi="Maiandra GD" w:cs="Arial"/>
          <w:color w:val="000000"/>
          <w:bdr w:val="none" w:sz="0" w:space="0" w:color="auto" w:frame="1"/>
        </w:rPr>
        <w:t> is a new variable type that is used to store the references. It is mostly used in conjunction with Ref returns to store the reference in a local variable. That means Local variables now can also be declared with the ref modifier. If this is not clear at the moment, then don’t worry, we will try to understand with some examples.</w:t>
      </w:r>
    </w:p>
    <w:p w:rsidR="00C61465" w:rsidRPr="00C61465" w:rsidRDefault="00C61465" w:rsidP="00C6146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Example: Ref local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Let us understand Ref local in C# with an example. Please have a look at the below example. In the below example, first, we create an integer variable called no1 and initialized it with the value 1. Then we create another integer variable with the ref keyword with the name no2 and initialized it with the reference of no1 i.e. ref int no2 = ref no1; Now, the variable no2 references variable no1, and thus changing no2 changes no1 as well.</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Program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string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args</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5"/>
          <w:rFonts w:ascii="Maiandra GD" w:hAnsi="Maiandra GD" w:cs="Consolas"/>
          <w:b/>
          <w:bCs/>
          <w:color w:val="D171DD"/>
          <w:sz w:val="24"/>
          <w:szCs w:val="24"/>
          <w:bdr w:val="none" w:sz="0" w:space="0" w:color="auto" w:frame="1"/>
        </w:rPr>
        <w:t>int</w:t>
      </w:r>
      <w:proofErr w:type="gramEnd"/>
      <w:r w:rsidRPr="00C61465">
        <w:rPr>
          <w:rStyle w:val="enlighter-text"/>
          <w:rFonts w:ascii="Maiandra GD" w:hAnsi="Maiandra GD" w:cs="Consolas"/>
          <w:color w:val="CFD5E0"/>
          <w:sz w:val="24"/>
          <w:szCs w:val="24"/>
          <w:bdr w:val="none" w:sz="0" w:space="0" w:color="auto" w:frame="1"/>
        </w:rPr>
        <w:t xml:space="preserve"> no1 = </w:t>
      </w:r>
      <w:r w:rsidRPr="00C61465">
        <w:rPr>
          <w:rStyle w:val="enlighter-n1"/>
          <w:rFonts w:ascii="Maiandra GD" w:hAnsi="Maiandra GD" w:cs="Consolas"/>
          <w:color w:val="D19A66"/>
          <w:sz w:val="24"/>
          <w:szCs w:val="24"/>
          <w:bdr w:val="none" w:sz="0" w:space="0" w:color="auto" w:frame="1"/>
        </w:rPr>
        <w:t>1</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ref</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no2 = </w:t>
      </w:r>
      <w:r w:rsidRPr="00C61465">
        <w:rPr>
          <w:rStyle w:val="enlighter-k0"/>
          <w:rFonts w:ascii="Maiandra GD" w:hAnsi="Maiandra GD" w:cs="Consolas"/>
          <w:b/>
          <w:bCs/>
          <w:color w:val="D171DD"/>
          <w:sz w:val="24"/>
          <w:szCs w:val="24"/>
          <w:bdr w:val="none" w:sz="0" w:space="0" w:color="auto" w:frame="1"/>
        </w:rPr>
        <w:t>ref</w:t>
      </w:r>
      <w:r w:rsidRPr="00C61465">
        <w:rPr>
          <w:rStyle w:val="enlighter-text"/>
          <w:rFonts w:ascii="Maiandra GD" w:hAnsi="Maiandra GD" w:cs="Consolas"/>
          <w:color w:val="CFD5E0"/>
          <w:sz w:val="24"/>
          <w:szCs w:val="24"/>
          <w:bdr w:val="none" w:sz="0" w:space="0" w:color="auto" w:frame="1"/>
        </w:rPr>
        <w:t xml:space="preserve"> no1;</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lastRenderedPageBreak/>
        <w:t xml:space="preserve">no2 = </w:t>
      </w:r>
      <w:r w:rsidRPr="00C61465">
        <w:rPr>
          <w:rStyle w:val="enlighter-n1"/>
          <w:rFonts w:ascii="Maiandra GD" w:hAnsi="Maiandra GD" w:cs="Consolas"/>
          <w:color w:val="D19A66"/>
          <w:sz w:val="24"/>
          <w:szCs w:val="24"/>
          <w:bdr w:val="none" w:sz="0" w:space="0" w:color="auto" w:frame="1"/>
        </w:rPr>
        <w:t>2</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 xml:space="preserve">"local variable </w:t>
      </w:r>
      <w:r w:rsidRPr="00C61465">
        <w:rPr>
          <w:rStyle w:val="enlighter-s3"/>
          <w:rFonts w:ascii="Maiandra GD" w:hAnsi="Maiandra GD" w:cs="Consolas"/>
          <w:color w:val="7CC379"/>
          <w:sz w:val="24"/>
          <w:szCs w:val="24"/>
          <w:bdr w:val="none" w:sz="0" w:space="0" w:color="auto" w:frame="1"/>
        </w:rPr>
        <w:t>{nameof(no1)}</w:t>
      </w:r>
      <w:r w:rsidRPr="00C61465">
        <w:rPr>
          <w:rStyle w:val="enlighter-s0"/>
          <w:rFonts w:ascii="Maiandra GD" w:hAnsi="Maiandra GD" w:cs="Consolas"/>
          <w:color w:val="7CC379"/>
          <w:sz w:val="24"/>
          <w:szCs w:val="24"/>
          <w:bdr w:val="none" w:sz="0" w:space="0" w:color="auto" w:frame="1"/>
        </w:rPr>
        <w:t xml:space="preserve"> after the change: </w:t>
      </w:r>
      <w:r w:rsidRPr="00C61465">
        <w:rPr>
          <w:rStyle w:val="enlighter-s3"/>
          <w:rFonts w:ascii="Maiandra GD" w:hAnsi="Maiandra GD" w:cs="Consolas"/>
          <w:color w:val="7CC379"/>
          <w:sz w:val="24"/>
          <w:szCs w:val="24"/>
          <w:bdr w:val="none" w:sz="0" w:space="0" w:color="auto" w:frame="1"/>
        </w:rPr>
        <w:t>{no1}</w:t>
      </w:r>
      <w:r w:rsidRPr="00C61465">
        <w:rPr>
          <w:rStyle w:val="enlighter-s0"/>
          <w:rFonts w:ascii="Maiandra GD" w:hAnsi="Maiandra GD" w:cs="Consolas"/>
          <w:color w:val="7CC379"/>
          <w:sz w:val="24"/>
          <w:szCs w:val="24"/>
          <w:bdr w:val="none" w:sz="0" w:space="0" w:color="auto" w:frame="1"/>
        </w:rPr>
        <w: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Heading6"/>
        <w:shd w:val="clear" w:color="auto" w:fill="FFFFFF"/>
        <w:spacing w:before="0"/>
        <w:jc w:val="both"/>
        <w:textAlignment w:val="baseline"/>
        <w:rPr>
          <w:rFonts w:ascii="Maiandra GD" w:hAnsi="Maiandra GD" w:cs="Segoe UI"/>
          <w:color w:val="3A3A3A"/>
          <w:sz w:val="24"/>
          <w:szCs w:val="24"/>
        </w:rPr>
      </w:pPr>
      <w:r w:rsidRPr="00C61465">
        <w:rPr>
          <w:rStyle w:val="Strong"/>
          <w:rFonts w:ascii="Maiandra GD" w:hAnsi="Maiandra GD" w:cs="Arial"/>
          <w:b w:val="0"/>
          <w:bCs w:val="0"/>
          <w:color w:val="000000"/>
          <w:sz w:val="24"/>
          <w:szCs w:val="24"/>
          <w:bdr w:val="none" w:sz="0" w:space="0" w:color="auto" w:frame="1"/>
        </w:rPr>
        <w:t>Output: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noProof/>
          <w:color w:val="212529"/>
          <w:bdr w:val="none" w:sz="0" w:space="0" w:color="auto" w:frame="1"/>
        </w:rPr>
        <w:drawing>
          <wp:inline distT="0" distB="0" distL="0" distR="0">
            <wp:extent cx="3030220" cy="414655"/>
            <wp:effectExtent l="19050" t="0" r="0" b="0"/>
            <wp:docPr id="33" name="Picture 33" descr="Ref Locals and Ref Return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f Locals and Ref Returns in C#"/>
                    <pic:cNvPicPr>
                      <a:picLocks noChangeAspect="1" noChangeArrowheads="1"/>
                    </pic:cNvPicPr>
                  </pic:nvPicPr>
                  <pic:blipFill>
                    <a:blip r:embed="rId41"/>
                    <a:srcRect/>
                    <a:stretch>
                      <a:fillRect/>
                    </a:stretch>
                  </pic:blipFill>
                  <pic:spPr bwMode="auto">
                    <a:xfrm>
                      <a:off x="0" y="0"/>
                      <a:ext cx="3030220" cy="414655"/>
                    </a:xfrm>
                    <a:prstGeom prst="rect">
                      <a:avLst/>
                    </a:prstGeom>
                    <a:noFill/>
                    <a:ln w="9525">
                      <a:noFill/>
                      <a:miter lim="800000"/>
                      <a:headEnd/>
                      <a:tailEnd/>
                    </a:ln>
                  </pic:spPr>
                </pic:pic>
              </a:graphicData>
            </a:graphic>
          </wp:inline>
        </w:drawing>
      </w:r>
    </w:p>
    <w:p w:rsidR="00C61465" w:rsidRPr="00C61465" w:rsidRDefault="00C61465" w:rsidP="00C61465">
      <w:pPr>
        <w:pStyle w:val="Heading4"/>
        <w:shd w:val="clear" w:color="auto" w:fill="FFFFFF"/>
        <w:spacing w:before="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Ref Returns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As a developer, you may be aware of the C# “ref” keyword and its behaviors. Before C# 7.0, the ref was only used to be passed as a parameter in a method, however, there was no provision to return it and use it later. With C# 7.0, this constraint has been waived off and now you can return references from a method as well. This change is really adding flexibility to handle the scenarios when we want references to return in order to make an in-lined replacement. If this is not clear at the moment, then don’t worry we will try to understand this concept with some examples.</w:t>
      </w:r>
    </w:p>
    <w:p w:rsidR="00C61465" w:rsidRPr="00C61465" w:rsidRDefault="00C61465" w:rsidP="00C6146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Example: Ref Returns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Let us understand Ref Returns in C# with an example. Please have a look at the below example. In the below example, I am searching for an odd number inside an integer array and if it is not found throwing an exception, the method is not returning it as the value but as a reference. So, we need to store that value that has been returned as a reference. To store it in a local variable, we can use the ‘ref’ keyword with local variables, known as ref locals in C#.</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Program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ref</w:t>
      </w:r>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GetFirstOddNumber</w:t>
      </w:r>
      <w:r w:rsidRPr="00C61465">
        <w:rPr>
          <w:rStyle w:val="enlighter-g1"/>
          <w:rFonts w:ascii="Maiandra GD" w:hAnsi="Maiandra GD" w:cs="Consolas"/>
          <w:b/>
          <w:bCs/>
          <w:color w:val="6B7C8B"/>
          <w:sz w:val="24"/>
          <w:szCs w:val="24"/>
          <w:bdr w:val="none" w:sz="0" w:space="0" w:color="auto" w:frame="1"/>
        </w:rPr>
        <w:t>(</w:t>
      </w:r>
      <w:r w:rsidRPr="00C61465">
        <w:rPr>
          <w:rStyle w:val="enlighter-k5"/>
          <w:rFonts w:ascii="Maiandra GD" w:hAnsi="Maiandra GD" w:cs="Consolas"/>
          <w:b/>
          <w:bCs/>
          <w:color w:val="D171DD"/>
          <w:sz w:val="24"/>
          <w:szCs w:val="24"/>
          <w:bdr w:val="none" w:sz="0" w:space="0" w:color="auto" w:frame="1"/>
        </w:rPr>
        <w:t>int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numbers</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1"/>
          <w:rFonts w:ascii="Maiandra GD" w:hAnsi="Maiandra GD" w:cs="Consolas"/>
          <w:b/>
          <w:bCs/>
          <w:color w:val="D171DD"/>
          <w:sz w:val="24"/>
          <w:szCs w:val="24"/>
          <w:bdr w:val="none" w:sz="0" w:space="0" w:color="auto" w:frame="1"/>
        </w:rPr>
        <w:t>for</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i = </w:t>
      </w:r>
      <w:r w:rsidRPr="00C61465">
        <w:rPr>
          <w:rStyle w:val="enlighter-n1"/>
          <w:rFonts w:ascii="Maiandra GD" w:hAnsi="Maiandra GD" w:cs="Consolas"/>
          <w:color w:val="D19A66"/>
          <w:sz w:val="24"/>
          <w:szCs w:val="24"/>
          <w:bdr w:val="none" w:sz="0" w:space="0" w:color="auto" w:frame="1"/>
        </w:rPr>
        <w:t>0</w:t>
      </w:r>
      <w:r w:rsidRPr="00C61465">
        <w:rPr>
          <w:rStyle w:val="enlighter-text"/>
          <w:rFonts w:ascii="Maiandra GD" w:hAnsi="Maiandra GD" w:cs="Consolas"/>
          <w:color w:val="CFD5E0"/>
          <w:sz w:val="24"/>
          <w:szCs w:val="24"/>
          <w:bdr w:val="none" w:sz="0" w:space="0" w:color="auto" w:frame="1"/>
        </w:rPr>
        <w:t xml:space="preserve">; i </w:t>
      </w:r>
      <w:r w:rsidRPr="00C61465">
        <w:rPr>
          <w:rStyle w:val="enlighter-g1"/>
          <w:rFonts w:ascii="Maiandra GD" w:hAnsi="Maiandra GD" w:cs="Consolas"/>
          <w:b/>
          <w:bCs/>
          <w:color w:val="6B7C8B"/>
          <w:sz w:val="24"/>
          <w:szCs w:val="24"/>
          <w:bdr w:val="none" w:sz="0" w:space="0" w:color="auto" w:frame="1"/>
        </w:rPr>
        <w:t>&lt;</w:t>
      </w:r>
      <w:r w:rsidRPr="00C61465">
        <w:rPr>
          <w:rStyle w:val="enlighter-text"/>
          <w:rFonts w:ascii="Maiandra GD" w:hAnsi="Maiandra GD" w:cs="Consolas"/>
          <w:color w:val="CFD5E0"/>
          <w:sz w:val="24"/>
          <w:szCs w:val="24"/>
          <w:bdr w:val="none" w:sz="0" w:space="0" w:color="auto" w:frame="1"/>
        </w:rPr>
        <w:t xml:space="preserve"> numbers.</w:t>
      </w:r>
      <w:r w:rsidRPr="00C61465">
        <w:rPr>
          <w:rStyle w:val="enlighter-m3"/>
          <w:rFonts w:ascii="Maiandra GD" w:hAnsi="Maiandra GD" w:cs="Consolas"/>
          <w:color w:val="4284AE"/>
          <w:sz w:val="24"/>
          <w:szCs w:val="24"/>
          <w:bdr w:val="none" w:sz="0" w:space="0" w:color="auto" w:frame="1"/>
        </w:rPr>
        <w:t>Length</w:t>
      </w:r>
      <w:r w:rsidRPr="00C61465">
        <w:rPr>
          <w:rStyle w:val="enlighter-text"/>
          <w:rFonts w:ascii="Maiandra GD" w:hAnsi="Maiandra GD" w:cs="Consolas"/>
          <w:color w:val="CFD5E0"/>
          <w:sz w:val="24"/>
          <w:szCs w:val="24"/>
          <w:bdr w:val="none" w:sz="0" w:space="0" w:color="auto" w:frame="1"/>
        </w:rPr>
        <w:t>; i++</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1"/>
          <w:rFonts w:ascii="Maiandra GD" w:hAnsi="Maiandra GD" w:cs="Consolas"/>
          <w:b/>
          <w:bCs/>
          <w:color w:val="D171DD"/>
          <w:sz w:val="24"/>
          <w:szCs w:val="24"/>
          <w:bdr w:val="none" w:sz="0" w:space="0" w:color="auto" w:frame="1"/>
        </w:rPr>
        <w:t>if</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numbers</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i</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 </w:t>
      </w:r>
      <w:r w:rsidRPr="00C61465">
        <w:rPr>
          <w:rStyle w:val="enlighter-n1"/>
          <w:rFonts w:ascii="Maiandra GD" w:hAnsi="Maiandra GD" w:cs="Consolas"/>
          <w:color w:val="D19A66"/>
          <w:sz w:val="24"/>
          <w:szCs w:val="24"/>
          <w:bdr w:val="none" w:sz="0" w:space="0" w:color="auto" w:frame="1"/>
        </w:rPr>
        <w:t>2</w:t>
      </w:r>
      <w:r w:rsidRPr="00C61465">
        <w:rPr>
          <w:rStyle w:val="enlighter-text"/>
          <w:rFonts w:ascii="Maiandra GD" w:hAnsi="Maiandra GD" w:cs="Consolas"/>
          <w:color w:val="CFD5E0"/>
          <w:sz w:val="24"/>
          <w:szCs w:val="24"/>
          <w:bdr w:val="none" w:sz="0" w:space="0" w:color="auto" w:frame="1"/>
        </w:rPr>
        <w:t xml:space="preserve"> == </w:t>
      </w:r>
      <w:r w:rsidRPr="00C61465">
        <w:rPr>
          <w:rStyle w:val="enlighter-n1"/>
          <w:rFonts w:ascii="Maiandra GD" w:hAnsi="Maiandra GD" w:cs="Consolas"/>
          <w:color w:val="D19A66"/>
          <w:sz w:val="24"/>
          <w:szCs w:val="24"/>
          <w:bdr w:val="none" w:sz="0" w:space="0" w:color="auto" w:frame="1"/>
        </w:rPr>
        <w:t>1</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lastRenderedPageBreak/>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return</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ref</w:t>
      </w:r>
      <w:r w:rsidRPr="00C61465">
        <w:rPr>
          <w:rStyle w:val="enlighter-text"/>
          <w:rFonts w:ascii="Maiandra GD" w:hAnsi="Maiandra GD" w:cs="Consolas"/>
          <w:color w:val="CFD5E0"/>
          <w:sz w:val="24"/>
          <w:szCs w:val="24"/>
          <w:bdr w:val="none" w:sz="0" w:space="0" w:color="auto" w:frame="1"/>
        </w:rPr>
        <w:t xml:space="preserve"> numbers</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i</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r w:rsidRPr="00C61465">
        <w:rPr>
          <w:rStyle w:val="enlighter-c0"/>
          <w:rFonts w:ascii="Maiandra GD" w:hAnsi="Maiandra GD" w:cs="Consolas"/>
          <w:color w:val="6B7C8B"/>
          <w:sz w:val="24"/>
          <w:szCs w:val="24"/>
          <w:bdr w:val="none" w:sz="0" w:space="0" w:color="auto" w:frame="1"/>
        </w:rPr>
        <w:t xml:space="preserve"> //returning as reference </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1"/>
          <w:rFonts w:ascii="Maiandra GD" w:hAnsi="Maiandra GD" w:cs="Consolas"/>
          <w:b/>
          <w:bCs/>
          <w:color w:val="D171DD"/>
          <w:sz w:val="24"/>
          <w:szCs w:val="24"/>
          <w:bdr w:val="none" w:sz="0" w:space="0" w:color="auto" w:frame="1"/>
        </w:rPr>
        <w:t>throw</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3"/>
          <w:rFonts w:ascii="Maiandra GD" w:hAnsi="Maiandra GD" w:cs="Consolas"/>
          <w:color w:val="4284AE"/>
          <w:sz w:val="24"/>
          <w:szCs w:val="24"/>
          <w:bdr w:val="none" w:sz="0" w:space="0" w:color="auto" w:frame="1"/>
        </w:rPr>
        <w:t>new</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Exception</w:t>
      </w:r>
      <w:r w:rsidRPr="00C61465">
        <w:rPr>
          <w:rStyle w:val="enlighter-g1"/>
          <w:rFonts w:ascii="Maiandra GD" w:hAnsi="Maiandra GD" w:cs="Consolas"/>
          <w:b/>
          <w:bCs/>
          <w:color w:val="6B7C8B"/>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"odd number not found"</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string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args</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 xml:space="preserve">Program p = </w:t>
      </w:r>
      <w:r w:rsidRPr="00C61465">
        <w:rPr>
          <w:rStyle w:val="enlighter-k3"/>
          <w:rFonts w:ascii="Maiandra GD" w:hAnsi="Maiandra GD" w:cs="Consolas"/>
          <w:color w:val="4284AE"/>
          <w:sz w:val="24"/>
          <w:szCs w:val="24"/>
          <w:bdr w:val="none" w:sz="0" w:space="0" w:color="auto" w:frame="1"/>
        </w:rPr>
        <w:t>new</w:t>
      </w:r>
      <w:r w:rsidRPr="00C61465">
        <w:rPr>
          <w:rStyle w:val="enlighter-text"/>
          <w:rFonts w:ascii="Maiandra GD" w:hAnsi="Maiandra GD" w:cs="Consolas"/>
          <w:color w:val="CFD5E0"/>
          <w:sz w:val="24"/>
          <w:szCs w:val="24"/>
          <w:bdr w:val="none" w:sz="0" w:space="0" w:color="auto" w:frame="1"/>
        </w:rPr>
        <w:t xml:space="preserve"> </w:t>
      </w:r>
      <w:proofErr w:type="gramStart"/>
      <w:r w:rsidRPr="00C61465">
        <w:rPr>
          <w:rStyle w:val="enlighter-m0"/>
          <w:rFonts w:ascii="Maiandra GD" w:hAnsi="Maiandra GD" w:cs="Consolas"/>
          <w:color w:val="4284AE"/>
          <w:sz w:val="24"/>
          <w:szCs w:val="24"/>
          <w:bdr w:val="none" w:sz="0" w:space="0" w:color="auto" w:frame="1"/>
        </w:rPr>
        <w:t>Program</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5"/>
          <w:rFonts w:ascii="Maiandra GD" w:hAnsi="Maiandra GD" w:cs="Consolas"/>
          <w:b/>
          <w:bCs/>
          <w:color w:val="D171DD"/>
          <w:sz w:val="24"/>
          <w:szCs w:val="24"/>
          <w:bdr w:val="none" w:sz="0" w:space="0" w:color="auto" w:frame="1"/>
        </w:rPr>
        <w:t>int</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x =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w:t>
      </w:r>
      <w:r w:rsidRPr="00C61465">
        <w:rPr>
          <w:rStyle w:val="enlighter-n1"/>
          <w:rFonts w:ascii="Maiandra GD" w:hAnsi="Maiandra GD" w:cs="Consolas"/>
          <w:color w:val="D19A66"/>
          <w:sz w:val="24"/>
          <w:szCs w:val="24"/>
          <w:bdr w:val="none" w:sz="0" w:space="0" w:color="auto" w:frame="1"/>
        </w:rPr>
        <w:t>2</w:t>
      </w:r>
      <w:r w:rsidRPr="00C61465">
        <w:rPr>
          <w:rStyle w:val="enlighter-text"/>
          <w:rFonts w:ascii="Maiandra GD" w:hAnsi="Maiandra GD" w:cs="Consolas"/>
          <w:color w:val="CFD5E0"/>
          <w:sz w:val="24"/>
          <w:szCs w:val="24"/>
          <w:bdr w:val="none" w:sz="0" w:space="0" w:color="auto" w:frame="1"/>
        </w:rPr>
        <w:t xml:space="preserve">, </w:t>
      </w:r>
      <w:r w:rsidRPr="00C61465">
        <w:rPr>
          <w:rStyle w:val="enlighter-n1"/>
          <w:rFonts w:ascii="Maiandra GD" w:hAnsi="Maiandra GD" w:cs="Consolas"/>
          <w:color w:val="D19A66"/>
          <w:sz w:val="24"/>
          <w:szCs w:val="24"/>
          <w:bdr w:val="none" w:sz="0" w:space="0" w:color="auto" w:frame="1"/>
        </w:rPr>
        <w:t>4</w:t>
      </w:r>
      <w:r w:rsidRPr="00C61465">
        <w:rPr>
          <w:rStyle w:val="enlighter-text"/>
          <w:rFonts w:ascii="Maiandra GD" w:hAnsi="Maiandra GD" w:cs="Consolas"/>
          <w:color w:val="CFD5E0"/>
          <w:sz w:val="24"/>
          <w:szCs w:val="24"/>
          <w:bdr w:val="none" w:sz="0" w:space="0" w:color="auto" w:frame="1"/>
        </w:rPr>
        <w:t xml:space="preserve">, </w:t>
      </w:r>
      <w:r w:rsidRPr="00C61465">
        <w:rPr>
          <w:rStyle w:val="enlighter-n1"/>
          <w:rFonts w:ascii="Maiandra GD" w:hAnsi="Maiandra GD" w:cs="Consolas"/>
          <w:color w:val="D19A66"/>
          <w:sz w:val="24"/>
          <w:szCs w:val="24"/>
          <w:bdr w:val="none" w:sz="0" w:space="0" w:color="auto" w:frame="1"/>
        </w:rPr>
        <w:t>62</w:t>
      </w:r>
      <w:r w:rsidRPr="00C61465">
        <w:rPr>
          <w:rStyle w:val="enlighter-text"/>
          <w:rFonts w:ascii="Maiandra GD" w:hAnsi="Maiandra GD" w:cs="Consolas"/>
          <w:color w:val="CFD5E0"/>
          <w:sz w:val="24"/>
          <w:szCs w:val="24"/>
          <w:bdr w:val="none" w:sz="0" w:space="0" w:color="auto" w:frame="1"/>
        </w:rPr>
        <w:t xml:space="preserve">, </w:t>
      </w:r>
      <w:r w:rsidRPr="00C61465">
        <w:rPr>
          <w:rStyle w:val="enlighter-n1"/>
          <w:rFonts w:ascii="Maiandra GD" w:hAnsi="Maiandra GD" w:cs="Consolas"/>
          <w:color w:val="D19A66"/>
          <w:sz w:val="24"/>
          <w:szCs w:val="24"/>
          <w:bdr w:val="none" w:sz="0" w:space="0" w:color="auto" w:frame="1"/>
        </w:rPr>
        <w:t>54</w:t>
      </w:r>
      <w:r w:rsidRPr="00C61465">
        <w:rPr>
          <w:rStyle w:val="enlighter-text"/>
          <w:rFonts w:ascii="Maiandra GD" w:hAnsi="Maiandra GD" w:cs="Consolas"/>
          <w:color w:val="CFD5E0"/>
          <w:sz w:val="24"/>
          <w:szCs w:val="24"/>
          <w:bdr w:val="none" w:sz="0" w:space="0" w:color="auto" w:frame="1"/>
        </w:rPr>
        <w:t xml:space="preserve">, </w:t>
      </w:r>
      <w:r w:rsidRPr="00C61465">
        <w:rPr>
          <w:rStyle w:val="enlighter-n1"/>
          <w:rFonts w:ascii="Maiandra GD" w:hAnsi="Maiandra GD" w:cs="Consolas"/>
          <w:color w:val="D19A66"/>
          <w:sz w:val="24"/>
          <w:szCs w:val="24"/>
          <w:bdr w:val="none" w:sz="0" w:space="0" w:color="auto" w:frame="1"/>
        </w:rPr>
        <w:t>33</w:t>
      </w:r>
      <w:r w:rsidRPr="00C61465">
        <w:rPr>
          <w:rStyle w:val="enlighter-text"/>
          <w:rFonts w:ascii="Maiandra GD" w:hAnsi="Maiandra GD" w:cs="Consolas"/>
          <w:color w:val="CFD5E0"/>
          <w:sz w:val="24"/>
          <w:szCs w:val="24"/>
          <w:bdr w:val="none" w:sz="0" w:space="0" w:color="auto" w:frame="1"/>
        </w:rPr>
        <w:t xml:space="preserve">, </w:t>
      </w:r>
      <w:r w:rsidRPr="00C61465">
        <w:rPr>
          <w:rStyle w:val="enlighter-n1"/>
          <w:rFonts w:ascii="Maiandra GD" w:hAnsi="Maiandra GD" w:cs="Consolas"/>
          <w:color w:val="D19A66"/>
          <w:sz w:val="24"/>
          <w:szCs w:val="24"/>
          <w:bdr w:val="none" w:sz="0" w:space="0" w:color="auto" w:frame="1"/>
        </w:rPr>
        <w:t>55</w:t>
      </w:r>
      <w:r w:rsidRPr="00C61465">
        <w:rPr>
          <w:rStyle w:val="enlighter-text"/>
          <w:rFonts w:ascii="Maiandra GD" w:hAnsi="Maiandra GD" w:cs="Consolas"/>
          <w:color w:val="CFD5E0"/>
          <w:sz w:val="24"/>
          <w:szCs w:val="24"/>
          <w:bdr w:val="none" w:sz="0" w:space="0" w:color="auto" w:frame="1"/>
        </w:rPr>
        <w:t xml:space="preserve">, </w:t>
      </w:r>
      <w:r w:rsidRPr="00C61465">
        <w:rPr>
          <w:rStyle w:val="enlighter-n1"/>
          <w:rFonts w:ascii="Maiandra GD" w:hAnsi="Maiandra GD" w:cs="Consolas"/>
          <w:color w:val="D19A66"/>
          <w:sz w:val="24"/>
          <w:szCs w:val="24"/>
          <w:bdr w:val="none" w:sz="0" w:space="0" w:color="auto" w:frame="1"/>
        </w:rPr>
        <w:t>66</w:t>
      </w:r>
      <w:r w:rsidRPr="00C61465">
        <w:rPr>
          <w:rStyle w:val="enlighter-text"/>
          <w:rFonts w:ascii="Maiandra GD" w:hAnsi="Maiandra GD" w:cs="Consolas"/>
          <w:color w:val="CFD5E0"/>
          <w:sz w:val="24"/>
          <w:szCs w:val="24"/>
          <w:bdr w:val="none" w:sz="0" w:space="0" w:color="auto" w:frame="1"/>
        </w:rPr>
        <w:t xml:space="preserve">, </w:t>
      </w:r>
      <w:r w:rsidRPr="00C61465">
        <w:rPr>
          <w:rStyle w:val="enlighter-n1"/>
          <w:rFonts w:ascii="Maiandra GD" w:hAnsi="Maiandra GD" w:cs="Consolas"/>
          <w:color w:val="D19A66"/>
          <w:sz w:val="24"/>
          <w:szCs w:val="24"/>
          <w:bdr w:val="none" w:sz="0" w:space="0" w:color="auto" w:frame="1"/>
        </w:rPr>
        <w:t>71</w:t>
      </w:r>
      <w:r w:rsidRPr="00C61465">
        <w:rPr>
          <w:rStyle w:val="enlighter-text"/>
          <w:rFonts w:ascii="Maiandra GD" w:hAnsi="Maiandra GD" w:cs="Consolas"/>
          <w:color w:val="CFD5E0"/>
          <w:sz w:val="24"/>
          <w:szCs w:val="24"/>
          <w:bdr w:val="none" w:sz="0" w:space="0" w:color="auto" w:frame="1"/>
        </w:rPr>
        <w:t xml:space="preserve">, </w:t>
      </w:r>
      <w:r w:rsidRPr="00C61465">
        <w:rPr>
          <w:rStyle w:val="enlighter-n1"/>
          <w:rFonts w:ascii="Maiandra GD" w:hAnsi="Maiandra GD" w:cs="Consolas"/>
          <w:color w:val="D19A66"/>
          <w:sz w:val="24"/>
          <w:szCs w:val="24"/>
          <w:bdr w:val="none" w:sz="0" w:space="0" w:color="auto" w:frame="1"/>
        </w:rPr>
        <w:t>92</w:t>
      </w:r>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ref</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oddNum = </w:t>
      </w:r>
      <w:r w:rsidRPr="00C61465">
        <w:rPr>
          <w:rStyle w:val="enlighter-k0"/>
          <w:rFonts w:ascii="Maiandra GD" w:hAnsi="Maiandra GD" w:cs="Consolas"/>
          <w:b/>
          <w:bCs/>
          <w:color w:val="D171DD"/>
          <w:sz w:val="24"/>
          <w:szCs w:val="24"/>
          <w:bdr w:val="none" w:sz="0" w:space="0" w:color="auto" w:frame="1"/>
        </w:rPr>
        <w:t>ref</w:t>
      </w:r>
      <w:r w:rsidRPr="00C61465">
        <w:rPr>
          <w:rStyle w:val="enlighter-text"/>
          <w:rFonts w:ascii="Maiandra GD" w:hAnsi="Maiandra GD" w:cs="Consolas"/>
          <w:color w:val="CFD5E0"/>
          <w:sz w:val="24"/>
          <w:szCs w:val="24"/>
          <w:bdr w:val="none" w:sz="0" w:space="0" w:color="auto" w:frame="1"/>
        </w:rPr>
        <w:t xml:space="preserve"> p.</w:t>
      </w:r>
      <w:r w:rsidRPr="00C61465">
        <w:rPr>
          <w:rStyle w:val="enlighter-m3"/>
          <w:rFonts w:ascii="Maiandra GD" w:hAnsi="Maiandra GD" w:cs="Consolas"/>
          <w:color w:val="4284AE"/>
          <w:sz w:val="24"/>
          <w:szCs w:val="24"/>
          <w:bdr w:val="none" w:sz="0" w:space="0" w:color="auto" w:frame="1"/>
        </w:rPr>
        <w:t>GetFirstOddNumber</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x</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r w:rsidRPr="00C61465">
        <w:rPr>
          <w:rStyle w:val="enlighter-c0"/>
          <w:rFonts w:ascii="Maiandra GD" w:hAnsi="Maiandra GD" w:cs="Consolas"/>
          <w:color w:val="6B7C8B"/>
          <w:sz w:val="24"/>
          <w:szCs w:val="24"/>
          <w:bdr w:val="none" w:sz="0" w:space="0" w:color="auto" w:frame="1"/>
        </w:rPr>
        <w:t xml:space="preserve"> //storing as reference </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"\t\t</w:t>
      </w:r>
      <w:r w:rsidRPr="00C61465">
        <w:rPr>
          <w:rStyle w:val="enlighter-s3"/>
          <w:rFonts w:ascii="Maiandra GD" w:hAnsi="Maiandra GD" w:cs="Consolas"/>
          <w:color w:val="7CC379"/>
          <w:sz w:val="24"/>
          <w:szCs w:val="24"/>
          <w:bdr w:val="none" w:sz="0" w:space="0" w:color="auto" w:frame="1"/>
        </w:rPr>
        <w:t>{oddNum}</w:t>
      </w:r>
      <w:r w:rsidRPr="00C61465">
        <w:rPr>
          <w:rStyle w:val="enlighter-s0"/>
          <w:rFonts w:ascii="Maiandra GD" w:hAnsi="Maiandra GD" w:cs="Consolas"/>
          <w:color w:val="7CC379"/>
          <w:sz w:val="24"/>
          <w:szCs w:val="24"/>
          <w:bdr w:val="none" w:sz="0" w:space="0" w:color="auto" w:frame="1"/>
        </w:rPr>
        <w: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oddNum</w:t>
      </w:r>
      <w:proofErr w:type="gramEnd"/>
      <w:r w:rsidRPr="00C61465">
        <w:rPr>
          <w:rStyle w:val="enlighter-text"/>
          <w:rFonts w:ascii="Maiandra GD" w:hAnsi="Maiandra GD" w:cs="Consolas"/>
          <w:color w:val="CFD5E0"/>
          <w:sz w:val="24"/>
          <w:szCs w:val="24"/>
          <w:bdr w:val="none" w:sz="0" w:space="0" w:color="auto" w:frame="1"/>
        </w:rPr>
        <w:t xml:space="preserve"> = </w:t>
      </w:r>
      <w:r w:rsidRPr="00C61465">
        <w:rPr>
          <w:rStyle w:val="enlighter-n1"/>
          <w:rFonts w:ascii="Maiandra GD" w:hAnsi="Maiandra GD" w:cs="Consolas"/>
          <w:color w:val="D19A66"/>
          <w:sz w:val="24"/>
          <w:szCs w:val="24"/>
          <w:bdr w:val="none" w:sz="0" w:space="0" w:color="auto" w:frame="1"/>
        </w:rPr>
        <w:t>35</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1"/>
          <w:rFonts w:ascii="Maiandra GD" w:hAnsi="Maiandra GD" w:cs="Consolas"/>
          <w:b/>
          <w:bCs/>
          <w:color w:val="D171DD"/>
          <w:sz w:val="24"/>
          <w:szCs w:val="24"/>
          <w:bdr w:val="none" w:sz="0" w:space="0" w:color="auto" w:frame="1"/>
        </w:rPr>
        <w:t>for</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i = </w:t>
      </w:r>
      <w:r w:rsidRPr="00C61465">
        <w:rPr>
          <w:rStyle w:val="enlighter-n1"/>
          <w:rFonts w:ascii="Maiandra GD" w:hAnsi="Maiandra GD" w:cs="Consolas"/>
          <w:color w:val="D19A66"/>
          <w:sz w:val="24"/>
          <w:szCs w:val="24"/>
          <w:bdr w:val="none" w:sz="0" w:space="0" w:color="auto" w:frame="1"/>
        </w:rPr>
        <w:t>0</w:t>
      </w:r>
      <w:r w:rsidRPr="00C61465">
        <w:rPr>
          <w:rStyle w:val="enlighter-text"/>
          <w:rFonts w:ascii="Maiandra GD" w:hAnsi="Maiandra GD" w:cs="Consolas"/>
          <w:color w:val="CFD5E0"/>
          <w:sz w:val="24"/>
          <w:szCs w:val="24"/>
          <w:bdr w:val="none" w:sz="0" w:space="0" w:color="auto" w:frame="1"/>
        </w:rPr>
        <w:t xml:space="preserve">; i </w:t>
      </w:r>
      <w:r w:rsidRPr="00C61465">
        <w:rPr>
          <w:rStyle w:val="enlighter-g1"/>
          <w:rFonts w:ascii="Maiandra GD" w:hAnsi="Maiandra GD" w:cs="Consolas"/>
          <w:b/>
          <w:bCs/>
          <w:color w:val="6B7C8B"/>
          <w:sz w:val="24"/>
          <w:szCs w:val="24"/>
          <w:bdr w:val="none" w:sz="0" w:space="0" w:color="auto" w:frame="1"/>
        </w:rPr>
        <w:t>&lt;</w:t>
      </w:r>
      <w:r w:rsidRPr="00C61465">
        <w:rPr>
          <w:rStyle w:val="enlighter-text"/>
          <w:rFonts w:ascii="Maiandra GD" w:hAnsi="Maiandra GD" w:cs="Consolas"/>
          <w:color w:val="CFD5E0"/>
          <w:sz w:val="24"/>
          <w:szCs w:val="24"/>
          <w:bdr w:val="none" w:sz="0" w:space="0" w:color="auto" w:frame="1"/>
        </w:rPr>
        <w:t xml:space="preserve"> x.</w:t>
      </w:r>
      <w:r w:rsidRPr="00C61465">
        <w:rPr>
          <w:rStyle w:val="enlighter-m3"/>
          <w:rFonts w:ascii="Maiandra GD" w:hAnsi="Maiandra GD" w:cs="Consolas"/>
          <w:color w:val="4284AE"/>
          <w:sz w:val="24"/>
          <w:szCs w:val="24"/>
          <w:bdr w:val="none" w:sz="0" w:space="0" w:color="auto" w:frame="1"/>
        </w:rPr>
        <w:t>Length</w:t>
      </w:r>
      <w:r w:rsidRPr="00C61465">
        <w:rPr>
          <w:rStyle w:val="enlighter-text"/>
          <w:rFonts w:ascii="Maiandra GD" w:hAnsi="Maiandra GD" w:cs="Consolas"/>
          <w:color w:val="CFD5E0"/>
          <w:sz w:val="24"/>
          <w:szCs w:val="24"/>
          <w:bdr w:val="none" w:sz="0" w:space="0" w:color="auto" w:frame="1"/>
        </w:rPr>
        <w:t>; i++</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w:t>
      </w:r>
      <w:r w:rsidRPr="00C61465">
        <w:rPr>
          <w:rStyle w:val="enlighter-s3"/>
          <w:rFonts w:ascii="Maiandra GD" w:hAnsi="Maiandra GD" w:cs="Consolas"/>
          <w:color w:val="7CC379"/>
          <w:sz w:val="24"/>
          <w:szCs w:val="24"/>
          <w:bdr w:val="none" w:sz="0" w:space="0" w:color="auto" w:frame="1"/>
        </w:rPr>
        <w:t>{x[i]}</w:t>
      </w:r>
      <w:r w:rsidRPr="00C61465">
        <w:rPr>
          <w:rStyle w:val="enlighter-s0"/>
          <w:rFonts w:ascii="Maiandra GD" w:hAnsi="Maiandra GD" w:cs="Consolas"/>
          <w:color w:val="7CC379"/>
          <w:sz w:val="24"/>
          <w:szCs w:val="24"/>
          <w:bdr w:val="none" w:sz="0" w:space="0" w:color="auto" w:frame="1"/>
        </w:rPr>
        <w:t>\t"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exist."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lastRenderedPageBreak/>
        <w:t>If you print “oddNum” the first time, then it will print 33 but after that, I have re-assigned its value and set “oddNum =35” now iterating the array and printing elements of the array and you can see that whatever I have done, a modification for “oddNum” from outside is also reflecting inside the array and internal value has been modified from 33 to 35.</w:t>
      </w:r>
    </w:p>
    <w:p w:rsidR="00C61465" w:rsidRPr="00C61465" w:rsidRDefault="00C61465" w:rsidP="00C61465">
      <w:pPr>
        <w:pStyle w:val="Heading6"/>
        <w:shd w:val="clear" w:color="auto" w:fill="FFFFFF"/>
        <w:spacing w:before="0"/>
        <w:jc w:val="both"/>
        <w:textAlignment w:val="baseline"/>
        <w:rPr>
          <w:rFonts w:ascii="Maiandra GD" w:hAnsi="Maiandra GD" w:cs="Segoe UI"/>
          <w:color w:val="3A3A3A"/>
          <w:sz w:val="24"/>
          <w:szCs w:val="24"/>
        </w:rPr>
      </w:pPr>
      <w:r w:rsidRPr="00C61465">
        <w:rPr>
          <w:rStyle w:val="Strong"/>
          <w:rFonts w:ascii="Maiandra GD" w:hAnsi="Maiandra GD" w:cs="Arial"/>
          <w:b w:val="0"/>
          <w:bCs w:val="0"/>
          <w:color w:val="000000"/>
          <w:sz w:val="24"/>
          <w:szCs w:val="24"/>
          <w:bdr w:val="none" w:sz="0" w:space="0" w:color="auto" w:frame="1"/>
        </w:rPr>
        <w:t>Output:</w:t>
      </w:r>
    </w:p>
    <w:p w:rsid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noProof/>
          <w:color w:val="212529"/>
          <w:bdr w:val="none" w:sz="0" w:space="0" w:color="auto" w:frame="1"/>
        </w:rPr>
        <w:drawing>
          <wp:inline distT="0" distB="0" distL="0" distR="0">
            <wp:extent cx="5262880" cy="605790"/>
            <wp:effectExtent l="19050" t="0" r="0" b="0"/>
            <wp:docPr id="34" name="Picture 34" descr="Ref Returns and Ref Local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f Returns and Ref Locals in C#"/>
                    <pic:cNvPicPr>
                      <a:picLocks noChangeAspect="1" noChangeArrowheads="1"/>
                    </pic:cNvPicPr>
                  </pic:nvPicPr>
                  <pic:blipFill>
                    <a:blip r:embed="rId42"/>
                    <a:srcRect/>
                    <a:stretch>
                      <a:fillRect/>
                    </a:stretch>
                  </pic:blipFill>
                  <pic:spPr bwMode="auto">
                    <a:xfrm>
                      <a:off x="0" y="0"/>
                      <a:ext cx="5262880" cy="605790"/>
                    </a:xfrm>
                    <a:prstGeom prst="rect">
                      <a:avLst/>
                    </a:prstGeom>
                    <a:noFill/>
                    <a:ln w="9525">
                      <a:noFill/>
                      <a:miter lim="800000"/>
                      <a:headEnd/>
                      <a:tailEnd/>
                    </a:ln>
                  </pic:spPr>
                </pic:pic>
              </a:graphicData>
            </a:graphic>
          </wp:inline>
        </w:drawing>
      </w:r>
    </w:p>
    <w:p w:rsidR="001A60FB" w:rsidRPr="00C61465" w:rsidRDefault="001A60FB" w:rsidP="00C61465">
      <w:pPr>
        <w:pStyle w:val="NormalWeb"/>
        <w:shd w:val="clear" w:color="auto" w:fill="FFFFFF"/>
        <w:spacing w:before="0" w:beforeAutospacing="0" w:after="0" w:afterAutospacing="0"/>
        <w:jc w:val="both"/>
        <w:textAlignment w:val="baseline"/>
        <w:rPr>
          <w:rFonts w:ascii="Maiandra GD" w:hAnsi="Maiandra GD" w:cs="Segoe UI"/>
          <w:color w:val="212529"/>
        </w:rPr>
      </w:pPr>
    </w:p>
    <w:p w:rsidR="00C61465" w:rsidRPr="00C61465" w:rsidRDefault="00C61465">
      <w:pPr>
        <w:pBdr>
          <w:bottom w:val="double" w:sz="6" w:space="1" w:color="auto"/>
        </w:pBdr>
        <w:rPr>
          <w:rFonts w:ascii="Maiandra GD" w:hAnsi="Maiandra GD"/>
          <w:sz w:val="24"/>
          <w:szCs w:val="24"/>
        </w:rPr>
      </w:pPr>
    </w:p>
    <w:p w:rsidR="00C61465" w:rsidRPr="00C61465" w:rsidRDefault="00C61465" w:rsidP="007E4DF6">
      <w:pPr>
        <w:pStyle w:val="Heading1"/>
        <w:spacing w:before="0" w:beforeAutospacing="0" w:after="48" w:afterAutospacing="0"/>
        <w:textAlignment w:val="baseline"/>
        <w:rPr>
          <w:rFonts w:ascii="Maiandra GD" w:hAnsi="Maiandra GD" w:cs="Segoe UI"/>
          <w:b w:val="0"/>
          <w:bCs w:val="0"/>
          <w:color w:val="212529"/>
          <w:sz w:val="24"/>
          <w:szCs w:val="24"/>
        </w:rPr>
      </w:pPr>
      <w:r w:rsidRPr="007E4DF6">
        <w:rPr>
          <w:rFonts w:ascii="Maiandra GD" w:hAnsi="Maiandra GD"/>
          <w:bCs w:val="0"/>
          <w:color w:val="3A3A3A"/>
          <w:sz w:val="24"/>
          <w:szCs w:val="24"/>
          <w:highlight w:val="yellow"/>
        </w:rPr>
        <w:t>Generalized Async Return Types in C#</w:t>
      </w:r>
      <w:r w:rsidR="007E4DF6">
        <w:rPr>
          <w:rFonts w:ascii="Maiandra GD" w:hAnsi="Maiandra GD"/>
          <w:bCs w:val="0"/>
          <w:color w:val="3A3A3A"/>
          <w:sz w:val="24"/>
          <w:szCs w:val="24"/>
        </w:rPr>
        <w:t xml:space="preserve"> </w:t>
      </w:r>
    </w:p>
    <w:p w:rsidR="00C61465" w:rsidRPr="00C61465" w:rsidRDefault="00C61465" w:rsidP="00C61465">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Generalized Async Return Types in C# with Examples</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In this article, I am going to discuss the </w:t>
      </w:r>
      <w:r w:rsidRPr="00C61465">
        <w:rPr>
          <w:rStyle w:val="Strong"/>
          <w:rFonts w:ascii="Maiandra GD" w:hAnsi="Maiandra GD" w:cs="Arial"/>
          <w:color w:val="000000"/>
          <w:bdr w:val="none" w:sz="0" w:space="0" w:color="auto" w:frame="1"/>
        </w:rPr>
        <w:t>Generalized Async Return Types in C#</w:t>
      </w:r>
      <w:r w:rsidRPr="00C61465">
        <w:rPr>
          <w:rFonts w:ascii="Maiandra GD" w:hAnsi="Maiandra GD" w:cs="Arial"/>
          <w:color w:val="000000"/>
          <w:bdr w:val="none" w:sz="0" w:space="0" w:color="auto" w:frame="1"/>
        </w:rPr>
        <w:t> with examples. Please read our previous article where we discuss </w:t>
      </w:r>
      <w:hyperlink r:id="rId43" w:history="1">
        <w:r w:rsidRPr="00C61465">
          <w:rPr>
            <w:rStyle w:val="Strong"/>
            <w:rFonts w:ascii="Maiandra GD" w:hAnsi="Maiandra GD" w:cs="Arial"/>
            <w:color w:val="007BFF"/>
            <w:bdr w:val="none" w:sz="0" w:space="0" w:color="auto" w:frame="1"/>
          </w:rPr>
          <w:t>ref locals and ref returns in C#</w:t>
        </w:r>
      </w:hyperlink>
      <w:r w:rsidRPr="00C61465">
        <w:rPr>
          <w:rFonts w:ascii="Maiandra GD" w:hAnsi="Maiandra GD" w:cs="Arial"/>
          <w:color w:val="000000"/>
          <w:bdr w:val="none" w:sz="0" w:space="0" w:color="auto" w:frame="1"/>
        </w:rPr>
        <w:t> with examples. Before understanding the generalized async return types in C#, let’s have a look at asynchronous programming and try to understand how it works.</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If you have worked with the async methods, then you may know the async methods can have the following return types:</w:t>
      </w:r>
    </w:p>
    <w:p w:rsidR="00C61465" w:rsidRPr="00C61465" w:rsidRDefault="00C61465" w:rsidP="00C61465">
      <w:pPr>
        <w:numPr>
          <w:ilvl w:val="0"/>
          <w:numId w:val="15"/>
        </w:numPr>
        <w:shd w:val="clear" w:color="auto" w:fill="FFFFFF"/>
        <w:spacing w:after="0" w:line="240" w:lineRule="auto"/>
        <w:jc w:val="both"/>
        <w:textAlignment w:val="baseline"/>
        <w:rPr>
          <w:rFonts w:ascii="Maiandra GD" w:hAnsi="Maiandra GD" w:cs="Segoe UI"/>
          <w:color w:val="212529"/>
          <w:sz w:val="24"/>
          <w:szCs w:val="24"/>
        </w:rPr>
      </w:pPr>
      <w:r w:rsidRPr="00C61465">
        <w:rPr>
          <w:rStyle w:val="Strong"/>
          <w:rFonts w:ascii="Maiandra GD" w:hAnsi="Maiandra GD" w:cs="Arial"/>
          <w:color w:val="000000"/>
          <w:sz w:val="24"/>
          <w:szCs w:val="24"/>
          <w:bdr w:val="none" w:sz="0" w:space="0" w:color="auto" w:frame="1"/>
        </w:rPr>
        <w:t>Task&lt;TResult&gt;</w:t>
      </w:r>
      <w:r w:rsidRPr="00C61465">
        <w:rPr>
          <w:rFonts w:ascii="Maiandra GD" w:hAnsi="Maiandra GD" w:cs="Arial"/>
          <w:color w:val="000000"/>
          <w:sz w:val="24"/>
          <w:szCs w:val="24"/>
          <w:bdr w:val="none" w:sz="0" w:space="0" w:color="auto" w:frame="1"/>
        </w:rPr>
        <w:t>, this return type is used when the async method returns a value.</w:t>
      </w:r>
    </w:p>
    <w:p w:rsidR="00C61465" w:rsidRPr="00C61465" w:rsidRDefault="00C61465" w:rsidP="00C61465">
      <w:pPr>
        <w:numPr>
          <w:ilvl w:val="0"/>
          <w:numId w:val="15"/>
        </w:numPr>
        <w:shd w:val="clear" w:color="auto" w:fill="FFFFFF"/>
        <w:spacing w:after="0" w:line="240" w:lineRule="auto"/>
        <w:jc w:val="both"/>
        <w:textAlignment w:val="baseline"/>
        <w:rPr>
          <w:rFonts w:ascii="Maiandra GD" w:hAnsi="Maiandra GD" w:cs="Segoe UI"/>
          <w:color w:val="212529"/>
          <w:sz w:val="24"/>
          <w:szCs w:val="24"/>
        </w:rPr>
      </w:pPr>
      <w:r w:rsidRPr="00C61465">
        <w:rPr>
          <w:rStyle w:val="Strong"/>
          <w:rFonts w:ascii="Maiandra GD" w:hAnsi="Maiandra GD" w:cs="Arial"/>
          <w:color w:val="000000"/>
          <w:sz w:val="24"/>
          <w:szCs w:val="24"/>
          <w:bdr w:val="none" w:sz="0" w:space="0" w:color="auto" w:frame="1"/>
        </w:rPr>
        <w:t>Task</w:t>
      </w:r>
      <w:r w:rsidRPr="00C61465">
        <w:rPr>
          <w:rFonts w:ascii="Maiandra GD" w:hAnsi="Maiandra GD" w:cs="Arial"/>
          <w:color w:val="000000"/>
          <w:sz w:val="24"/>
          <w:szCs w:val="24"/>
          <w:bdr w:val="none" w:sz="0" w:space="0" w:color="auto" w:frame="1"/>
        </w:rPr>
        <w:t>, this return type is used when the async method does not return any value.</w:t>
      </w:r>
    </w:p>
    <w:p w:rsidR="00C61465" w:rsidRPr="00C61465" w:rsidRDefault="00C61465" w:rsidP="00C61465">
      <w:pPr>
        <w:numPr>
          <w:ilvl w:val="0"/>
          <w:numId w:val="15"/>
        </w:numPr>
        <w:shd w:val="clear" w:color="auto" w:fill="FFFFFF"/>
        <w:spacing w:after="0" w:line="240" w:lineRule="auto"/>
        <w:jc w:val="both"/>
        <w:textAlignment w:val="baseline"/>
        <w:rPr>
          <w:rFonts w:ascii="Maiandra GD" w:hAnsi="Maiandra GD" w:cs="Segoe UI"/>
          <w:color w:val="212529"/>
          <w:sz w:val="24"/>
          <w:szCs w:val="24"/>
        </w:rPr>
      </w:pPr>
      <w:proofErr w:type="gramStart"/>
      <w:r w:rsidRPr="00C61465">
        <w:rPr>
          <w:rStyle w:val="Strong"/>
          <w:rFonts w:ascii="Maiandra GD" w:hAnsi="Maiandra GD" w:cs="Arial"/>
          <w:color w:val="000000"/>
          <w:sz w:val="24"/>
          <w:szCs w:val="24"/>
          <w:bdr w:val="none" w:sz="0" w:space="0" w:color="auto" w:frame="1"/>
        </w:rPr>
        <w:t>void</w:t>
      </w:r>
      <w:proofErr w:type="gramEnd"/>
      <w:r w:rsidRPr="00C61465">
        <w:rPr>
          <w:rStyle w:val="Strong"/>
          <w:rFonts w:ascii="Maiandra GD" w:hAnsi="Maiandra GD" w:cs="Arial"/>
          <w:color w:val="000000"/>
          <w:sz w:val="24"/>
          <w:szCs w:val="24"/>
          <w:bdr w:val="none" w:sz="0" w:space="0" w:color="auto" w:frame="1"/>
        </w:rPr>
        <w:t>,</w:t>
      </w:r>
      <w:r w:rsidRPr="00C61465">
        <w:rPr>
          <w:rFonts w:ascii="Maiandra GD" w:hAnsi="Maiandra GD" w:cs="Arial"/>
          <w:color w:val="000000"/>
          <w:sz w:val="24"/>
          <w:szCs w:val="24"/>
          <w:bdr w:val="none" w:sz="0" w:space="0" w:color="auto" w:frame="1"/>
        </w:rPr>
        <w:t> this return type is used for an event handler.</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proofErr w:type="gramStart"/>
      <w:r w:rsidRPr="00C61465">
        <w:rPr>
          <w:rFonts w:ascii="Maiandra GD" w:hAnsi="Maiandra GD" w:cs="Arial"/>
          <w:color w:val="000000"/>
          <w:bdr w:val="none" w:sz="0" w:space="0" w:color="auto" w:frame="1"/>
        </w:rPr>
        <w:t>Let us discussed each of these return types with examples.</w:t>
      </w:r>
      <w:proofErr w:type="gramEnd"/>
    </w:p>
    <w:p w:rsidR="00C61465" w:rsidRPr="00C61465" w:rsidRDefault="00C61465" w:rsidP="00C6146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The async method returning Task&lt;T&gt;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We need to use the </w:t>
      </w:r>
      <w:r w:rsidRPr="00C61465">
        <w:rPr>
          <w:rStyle w:val="Strong"/>
          <w:rFonts w:ascii="Maiandra GD" w:hAnsi="Maiandra GD" w:cs="Arial"/>
          <w:color w:val="000000"/>
          <w:bdr w:val="none" w:sz="0" w:space="0" w:color="auto" w:frame="1"/>
        </w:rPr>
        <w:t>Task&lt;TResult&gt;</w:t>
      </w:r>
      <w:r w:rsidRPr="00C61465">
        <w:rPr>
          <w:rFonts w:ascii="Maiandra GD" w:hAnsi="Maiandra GD" w:cs="Arial"/>
          <w:color w:val="000000"/>
          <w:bdr w:val="none" w:sz="0" w:space="0" w:color="auto" w:frame="1"/>
        </w:rPr>
        <w:t> return type when the async method is going to return a value after the execution of the method using a return statement. In the following example, the </w:t>
      </w:r>
      <w:proofErr w:type="gramStart"/>
      <w:r w:rsidRPr="00C61465">
        <w:rPr>
          <w:rStyle w:val="Strong"/>
          <w:rFonts w:ascii="Maiandra GD" w:hAnsi="Maiandra GD" w:cs="Arial"/>
          <w:color w:val="000000"/>
          <w:bdr w:val="none" w:sz="0" w:space="0" w:color="auto" w:frame="1"/>
        </w:rPr>
        <w:t>GetLeisureHours(</w:t>
      </w:r>
      <w:proofErr w:type="gramEnd"/>
      <w:r w:rsidRPr="00C61465">
        <w:rPr>
          <w:rStyle w:val="Strong"/>
          <w:rFonts w:ascii="Maiandra GD" w:hAnsi="Maiandra GD" w:cs="Arial"/>
          <w:color w:val="000000"/>
          <w:bdr w:val="none" w:sz="0" w:space="0" w:color="auto" w:frame="1"/>
        </w:rPr>
        <w:t>) </w:t>
      </w:r>
      <w:r w:rsidRPr="00C61465">
        <w:rPr>
          <w:rFonts w:ascii="Maiandra GD" w:hAnsi="Maiandra GD" w:cs="Arial"/>
          <w:color w:val="000000"/>
          <w:bdr w:val="none" w:sz="0" w:space="0" w:color="auto" w:frame="1"/>
        </w:rPr>
        <w:t>async method returns an integer value by using the return statement. So, we specify the </w:t>
      </w:r>
      <w:proofErr w:type="gramStart"/>
      <w:r w:rsidRPr="00C61465">
        <w:rPr>
          <w:rStyle w:val="Strong"/>
          <w:rFonts w:ascii="Maiandra GD" w:hAnsi="Maiandra GD" w:cs="Arial"/>
          <w:color w:val="000000"/>
          <w:bdr w:val="none" w:sz="0" w:space="0" w:color="auto" w:frame="1"/>
        </w:rPr>
        <w:t>GetLeisureHours(</w:t>
      </w:r>
      <w:proofErr w:type="gramEnd"/>
      <w:r w:rsidRPr="00C61465">
        <w:rPr>
          <w:rStyle w:val="Strong"/>
          <w:rFonts w:ascii="Maiandra GD" w:hAnsi="Maiandra GD" w:cs="Arial"/>
          <w:color w:val="000000"/>
          <w:bdr w:val="none" w:sz="0" w:space="0" w:color="auto" w:frame="1"/>
        </w:rPr>
        <w:t>)</w:t>
      </w:r>
      <w:r w:rsidRPr="00C61465">
        <w:rPr>
          <w:rFonts w:ascii="Maiandra GD" w:hAnsi="Maiandra GD" w:cs="Arial"/>
          <w:color w:val="000000"/>
          <w:bdr w:val="none" w:sz="0" w:space="0" w:color="auto" w:frame="1"/>
        </w:rPr>
        <w:t> async method return type as </w:t>
      </w:r>
      <w:r w:rsidRPr="00C61465">
        <w:rPr>
          <w:rStyle w:val="Strong"/>
          <w:rFonts w:ascii="Maiandra GD" w:hAnsi="Maiandra GD" w:cs="Arial"/>
          <w:color w:val="000000"/>
          <w:bdr w:val="none" w:sz="0" w:space="0" w:color="auto" w:frame="1"/>
        </w:rPr>
        <w:t>Task&lt;int&gt;</w:t>
      </w:r>
      <w:r w:rsidRPr="00C61465">
        <w:rPr>
          <w:rFonts w:ascii="Maiandra GD" w:hAnsi="Maiandra GD" w:cs="Arial"/>
          <w:color w:val="000000"/>
          <w:bdr w:val="none" w:sz="0" w:space="0" w:color="auto" w:frame="1"/>
        </w:rPr>
        <w: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The </w:t>
      </w:r>
      <w:proofErr w:type="gramStart"/>
      <w:r w:rsidRPr="00C61465">
        <w:rPr>
          <w:rStyle w:val="Strong"/>
          <w:rFonts w:ascii="Maiandra GD" w:hAnsi="Maiandra GD" w:cs="Arial"/>
          <w:color w:val="000000"/>
          <w:bdr w:val="none" w:sz="0" w:space="0" w:color="auto" w:frame="1"/>
        </w:rPr>
        <w:t>ShowTodaysInfo(</w:t>
      </w:r>
      <w:proofErr w:type="gramEnd"/>
      <w:r w:rsidRPr="00C61465">
        <w:rPr>
          <w:rStyle w:val="Strong"/>
          <w:rFonts w:ascii="Maiandra GD" w:hAnsi="Maiandra GD" w:cs="Arial"/>
          <w:color w:val="000000"/>
          <w:bdr w:val="none" w:sz="0" w:space="0" w:color="auto" w:frame="1"/>
        </w:rPr>
        <w:t>)</w:t>
      </w:r>
      <w:r w:rsidRPr="00C61465">
        <w:rPr>
          <w:rFonts w:ascii="Maiandra GD" w:hAnsi="Maiandra GD" w:cs="Arial"/>
          <w:color w:val="000000"/>
          <w:bdr w:val="none" w:sz="0" w:space="0" w:color="auto" w:frame="1"/>
        </w:rPr>
        <w:t> async method is going to return a string. So, the return type of this async method is </w:t>
      </w:r>
      <w:r w:rsidRPr="00C61465">
        <w:rPr>
          <w:rStyle w:val="Strong"/>
          <w:rFonts w:ascii="Maiandra GD" w:hAnsi="Maiandra GD" w:cs="Arial"/>
          <w:color w:val="000000"/>
          <w:bdr w:val="none" w:sz="0" w:space="0" w:color="auto" w:frame="1"/>
        </w:rPr>
        <w:t>Task&lt;string&gt;</w:t>
      </w:r>
      <w:r w:rsidRPr="00C61465">
        <w:rPr>
          <w:rFonts w:ascii="Maiandra GD" w:hAnsi="Maiandra GD" w:cs="Arial"/>
          <w:color w:val="000000"/>
          <w:bdr w:val="none" w:sz="0" w:space="0" w:color="auto" w:frame="1"/>
        </w:rPr>
        <w:t>. One more point that you need to remember is whenever you want to call an async method from another async method then you need to use the </w:t>
      </w:r>
      <w:r w:rsidRPr="00C61465">
        <w:rPr>
          <w:rStyle w:val="Strong"/>
          <w:rFonts w:ascii="Maiandra GD" w:hAnsi="Maiandra GD" w:cs="Arial"/>
          <w:color w:val="000000"/>
          <w:bdr w:val="none" w:sz="0" w:space="0" w:color="auto" w:frame="1"/>
        </w:rPr>
        <w:t>await</w:t>
      </w:r>
      <w:r w:rsidRPr="00C61465">
        <w:rPr>
          <w:rFonts w:ascii="Maiandra GD" w:hAnsi="Maiandra GD" w:cs="Arial"/>
          <w:color w:val="000000"/>
          <w:bdr w:val="none" w:sz="0" w:space="0" w:color="auto" w:frame="1"/>
        </w:rPr>
        <w:t> keyword while calling the method. In our example, we are calling the </w:t>
      </w:r>
      <w:proofErr w:type="gramStart"/>
      <w:r w:rsidRPr="00C61465">
        <w:rPr>
          <w:rStyle w:val="Strong"/>
          <w:rFonts w:ascii="Maiandra GD" w:hAnsi="Maiandra GD" w:cs="Arial"/>
          <w:color w:val="000000"/>
          <w:bdr w:val="none" w:sz="0" w:space="0" w:color="auto" w:frame="1"/>
        </w:rPr>
        <w:t>GetLeisureHours(</w:t>
      </w:r>
      <w:proofErr w:type="gramEnd"/>
      <w:r w:rsidRPr="00C61465">
        <w:rPr>
          <w:rStyle w:val="Strong"/>
          <w:rFonts w:ascii="Maiandra GD" w:hAnsi="Maiandra GD" w:cs="Arial"/>
          <w:color w:val="000000"/>
          <w:bdr w:val="none" w:sz="0" w:space="0" w:color="auto" w:frame="1"/>
        </w:rPr>
        <w:t>)</w:t>
      </w:r>
      <w:r w:rsidRPr="00C61465">
        <w:rPr>
          <w:rFonts w:ascii="Maiandra GD" w:hAnsi="Maiandra GD" w:cs="Arial"/>
          <w:color w:val="000000"/>
          <w:bdr w:val="none" w:sz="0" w:space="0" w:color="auto" w:frame="1"/>
        </w:rPr>
        <w:t> async method from the </w:t>
      </w:r>
      <w:r w:rsidRPr="00C61465">
        <w:rPr>
          <w:rStyle w:val="Strong"/>
          <w:rFonts w:ascii="Maiandra GD" w:hAnsi="Maiandra GD" w:cs="Arial"/>
          <w:color w:val="000000"/>
          <w:bdr w:val="none" w:sz="0" w:space="0" w:color="auto" w:frame="1"/>
        </w:rPr>
        <w:t>ShowTodaysInfo()</w:t>
      </w:r>
      <w:r w:rsidRPr="00C61465">
        <w:rPr>
          <w:rFonts w:ascii="Maiandra GD" w:hAnsi="Maiandra GD" w:cs="Arial"/>
          <w:color w:val="000000"/>
          <w:bdr w:val="none" w:sz="0" w:space="0" w:color="auto" w:frame="1"/>
        </w:rPr>
        <w:t> async method and you can see while the </w:t>
      </w:r>
      <w:r w:rsidRPr="00C61465">
        <w:rPr>
          <w:rStyle w:val="Strong"/>
          <w:rFonts w:ascii="Maiandra GD" w:hAnsi="Maiandra GD" w:cs="Arial"/>
          <w:color w:val="000000"/>
          <w:bdr w:val="none" w:sz="0" w:space="0" w:color="auto" w:frame="1"/>
        </w:rPr>
        <w:t>GetLeisureHours()</w:t>
      </w:r>
      <w:r w:rsidRPr="00C61465">
        <w:rPr>
          <w:rFonts w:ascii="Maiandra GD" w:hAnsi="Maiandra GD" w:cs="Arial"/>
          <w:color w:val="000000"/>
          <w:bdr w:val="none" w:sz="0" w:space="0" w:color="auto" w:frame="1"/>
        </w:rPr>
        <w:t> async method we use the </w:t>
      </w:r>
      <w:r w:rsidRPr="00C61465">
        <w:rPr>
          <w:rStyle w:val="Strong"/>
          <w:rFonts w:ascii="Maiandra GD" w:hAnsi="Maiandra GD" w:cs="Arial"/>
          <w:color w:val="000000"/>
          <w:bdr w:val="none" w:sz="0" w:space="0" w:color="auto" w:frame="1"/>
        </w:rPr>
        <w:t>await</w:t>
      </w:r>
      <w:r w:rsidRPr="00C61465">
        <w:rPr>
          <w:rFonts w:ascii="Maiandra GD" w:hAnsi="Maiandra GD" w:cs="Arial"/>
          <w:color w:val="000000"/>
          <w:bdr w:val="none" w:sz="0" w:space="0" w:color="auto" w:frame="1"/>
        </w:rPr>
        <w:t> keyword. The FromResult async method is a placeholder for an operation that returns a string. The complete example is given below.</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class</w:t>
      </w:r>
      <w:r w:rsidRPr="00C61465">
        <w:rPr>
          <w:rStyle w:val="enlighter-text"/>
          <w:rFonts w:ascii="Maiandra GD" w:hAnsi="Maiandra GD" w:cs="Consolas"/>
          <w:color w:val="CFD5E0"/>
          <w:sz w:val="24"/>
          <w:szCs w:val="24"/>
          <w:bdr w:val="none" w:sz="0" w:space="0" w:color="auto" w:frame="1"/>
        </w:rPr>
        <w:t xml:space="preserve"> Example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static</w:t>
      </w:r>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lastRenderedPageBreak/>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m0"/>
          <w:rFonts w:ascii="Maiandra GD" w:hAnsi="Maiandra GD" w:cs="Consolas"/>
          <w:color w:val="4284AE"/>
          <w:sz w:val="24"/>
          <w:szCs w:val="24"/>
          <w:bdr w:val="none" w:sz="0" w:space="0" w:color="auto" w:frame="1"/>
        </w:rPr>
        <w:t>ShowTodaysInfo</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r w:rsidRPr="00C61465">
        <w:rPr>
          <w:rStyle w:val="enlighter-m3"/>
          <w:rFonts w:ascii="Maiandra GD" w:hAnsi="Maiandra GD" w:cs="Consolas"/>
          <w:color w:val="4284AE"/>
          <w:sz w:val="24"/>
          <w:szCs w:val="24"/>
          <w:bdr w:val="none" w:sz="0" w:space="0" w:color="auto" w:frame="1"/>
        </w:rPr>
        <w:t>Result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exist."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private</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static</w:t>
      </w:r>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async</w:t>
      </w:r>
      <w:r w:rsidRPr="00C61465">
        <w:rPr>
          <w:rStyle w:val="enlighter-text"/>
          <w:rFonts w:ascii="Maiandra GD" w:hAnsi="Maiandra GD" w:cs="Consolas"/>
          <w:color w:val="CFD5E0"/>
          <w:sz w:val="24"/>
          <w:szCs w:val="24"/>
          <w:bdr w:val="none" w:sz="0" w:space="0" w:color="auto" w:frame="1"/>
        </w:rPr>
        <w:t xml:space="preserve"> Task</w:t>
      </w:r>
      <w:r w:rsidRPr="00C61465">
        <w:rPr>
          <w:rStyle w:val="enlighter-g1"/>
          <w:rFonts w:ascii="Maiandra GD" w:hAnsi="Maiandra GD" w:cs="Consolas"/>
          <w:b/>
          <w:bCs/>
          <w:color w:val="6B7C8B"/>
          <w:sz w:val="24"/>
          <w:szCs w:val="24"/>
          <w:bdr w:val="none" w:sz="0" w:space="0" w:color="auto" w:frame="1"/>
        </w:rPr>
        <w:t>&lt;</w:t>
      </w:r>
      <w:r w:rsidRPr="00C61465">
        <w:rPr>
          <w:rStyle w:val="enlighter-text"/>
          <w:rFonts w:ascii="Maiandra GD" w:hAnsi="Maiandra GD" w:cs="Consolas"/>
          <w:color w:val="CFD5E0"/>
          <w:sz w:val="24"/>
          <w:szCs w:val="24"/>
          <w:bdr w:val="none" w:sz="0" w:space="0" w:color="auto" w:frame="1"/>
        </w:rPr>
        <w:t>string</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ShowTodaysInfo</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string</w:t>
      </w:r>
      <w:proofErr w:type="gramEnd"/>
      <w:r w:rsidRPr="00C61465">
        <w:rPr>
          <w:rStyle w:val="enlighter-text"/>
          <w:rFonts w:ascii="Maiandra GD" w:hAnsi="Maiandra GD" w:cs="Consolas"/>
          <w:color w:val="CFD5E0"/>
          <w:sz w:val="24"/>
          <w:szCs w:val="24"/>
          <w:bdr w:val="none" w:sz="0" w:space="0" w:color="auto" w:frame="1"/>
        </w:rPr>
        <w:t xml:space="preserve"> ret = $</w:t>
      </w:r>
      <w:r w:rsidRPr="00C61465">
        <w:rPr>
          <w:rStyle w:val="enlighter-s0"/>
          <w:rFonts w:ascii="Maiandra GD" w:hAnsi="Maiandra GD" w:cs="Consolas"/>
          <w:color w:val="7CC379"/>
          <w:sz w:val="24"/>
          <w:szCs w:val="24"/>
          <w:bdr w:val="none" w:sz="0" w:space="0" w:color="auto" w:frame="1"/>
        </w:rPr>
        <w:t xml:space="preserve">"Today is </w:t>
      </w:r>
      <w:r w:rsidRPr="00C61465">
        <w:rPr>
          <w:rStyle w:val="enlighter-s3"/>
          <w:rFonts w:ascii="Maiandra GD" w:hAnsi="Maiandra GD" w:cs="Consolas"/>
          <w:color w:val="7CC379"/>
          <w:sz w:val="24"/>
          <w:szCs w:val="24"/>
          <w:bdr w:val="none" w:sz="0" w:space="0" w:color="auto" w:frame="1"/>
        </w:rPr>
        <w:t>{DateTime.Today:D}</w:t>
      </w:r>
      <w:r w:rsidRPr="00C61465">
        <w:rPr>
          <w:rStyle w:val="enlighter-s0"/>
          <w:rFonts w:ascii="Maiandra GD" w:hAnsi="Maiandra GD" w:cs="Consolas"/>
          <w:color w:val="7CC379"/>
          <w:sz w:val="24"/>
          <w:szCs w:val="24"/>
          <w:bdr w:val="none" w:sz="0" w:space="0" w:color="auto" w:frame="1"/>
        </w:rPr>
        <w:t>\n"</w:t>
      </w:r>
      <w:r w:rsidRPr="00C61465">
        <w:rPr>
          <w:rStyle w:val="enlighter-text"/>
          <w:rFonts w:ascii="Maiandra GD" w:hAnsi="Maiandra GD" w:cs="Consolas"/>
          <w:color w:val="CFD5E0"/>
          <w:sz w:val="24"/>
          <w:szCs w:val="24"/>
          <w:bdr w:val="none" w:sz="0" w:space="0" w:color="auto" w:frame="1"/>
        </w:rPr>
        <w:t xml:space="preserve"> +</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s0"/>
          <w:rFonts w:ascii="Maiandra GD" w:hAnsi="Maiandra GD" w:cs="Consolas"/>
          <w:color w:val="7CC379"/>
          <w:sz w:val="24"/>
          <w:szCs w:val="24"/>
          <w:bdr w:val="none" w:sz="0" w:space="0" w:color="auto" w:frame="1"/>
        </w:rPr>
        <w:t>"Today's hours of leisure</w:t>
      </w:r>
      <w:proofErr w:type="gramStart"/>
      <w:r w:rsidRPr="00C61465">
        <w:rPr>
          <w:rStyle w:val="enlighter-s0"/>
          <w:rFonts w:ascii="Maiandra GD" w:hAnsi="Maiandra GD" w:cs="Consolas"/>
          <w:color w:val="7CC379"/>
          <w:sz w:val="24"/>
          <w:szCs w:val="24"/>
          <w:bdr w:val="none" w:sz="0" w:space="0" w:color="auto" w:frame="1"/>
        </w:rPr>
        <w:t>: "</w:t>
      </w:r>
      <w:proofErr w:type="gramEnd"/>
      <w:r w:rsidRPr="00C61465">
        <w:rPr>
          <w:rStyle w:val="enlighter-text"/>
          <w:rFonts w:ascii="Maiandra GD" w:hAnsi="Maiandra GD" w:cs="Consolas"/>
          <w:color w:val="CFD5E0"/>
          <w:sz w:val="24"/>
          <w:szCs w:val="24"/>
          <w:bdr w:val="none" w:sz="0" w:space="0" w:color="auto" w:frame="1"/>
        </w:rPr>
        <w:t xml:space="preserve"> +</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w:t>
      </w:r>
      <w:r w:rsidRPr="00C61465">
        <w:rPr>
          <w:rStyle w:val="enlighter-s3"/>
          <w:rFonts w:ascii="Maiandra GD" w:hAnsi="Maiandra GD" w:cs="Consolas"/>
          <w:color w:val="7CC379"/>
          <w:sz w:val="24"/>
          <w:szCs w:val="24"/>
          <w:bdr w:val="none" w:sz="0" w:space="0" w:color="auto" w:frame="1"/>
        </w:rPr>
        <w:t xml:space="preserve">{await </w:t>
      </w:r>
      <w:proofErr w:type="gramStart"/>
      <w:r w:rsidRPr="00C61465">
        <w:rPr>
          <w:rStyle w:val="enlighter-s3"/>
          <w:rFonts w:ascii="Maiandra GD" w:hAnsi="Maiandra GD" w:cs="Consolas"/>
          <w:color w:val="7CC379"/>
          <w:sz w:val="24"/>
          <w:szCs w:val="24"/>
          <w:bdr w:val="none" w:sz="0" w:space="0" w:color="auto" w:frame="1"/>
        </w:rPr>
        <w:t>GetLeisureHours(</w:t>
      </w:r>
      <w:proofErr w:type="gramEnd"/>
      <w:r w:rsidRPr="00C61465">
        <w:rPr>
          <w:rStyle w:val="enlighter-s3"/>
          <w:rFonts w:ascii="Maiandra GD" w:hAnsi="Maiandra GD" w:cs="Consolas"/>
          <w:color w:val="7CC379"/>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return</w:t>
      </w:r>
      <w:proofErr w:type="gramEnd"/>
      <w:r w:rsidRPr="00C61465">
        <w:rPr>
          <w:rStyle w:val="enlighter-text"/>
          <w:rFonts w:ascii="Maiandra GD" w:hAnsi="Maiandra GD" w:cs="Consolas"/>
          <w:color w:val="CFD5E0"/>
          <w:sz w:val="24"/>
          <w:szCs w:val="24"/>
          <w:bdr w:val="none" w:sz="0" w:space="0" w:color="auto" w:frame="1"/>
        </w:rPr>
        <w:t xml:space="preserve"> ret;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async</w:t>
      </w:r>
      <w:r w:rsidRPr="00C61465">
        <w:rPr>
          <w:rStyle w:val="enlighter-text"/>
          <w:rFonts w:ascii="Maiandra GD" w:hAnsi="Maiandra GD" w:cs="Consolas"/>
          <w:color w:val="CFD5E0"/>
          <w:sz w:val="24"/>
          <w:szCs w:val="24"/>
          <w:bdr w:val="none" w:sz="0" w:space="0" w:color="auto" w:frame="1"/>
        </w:rPr>
        <w:t xml:space="preserve"> Task</w:t>
      </w:r>
      <w:r w:rsidRPr="00C61465">
        <w:rPr>
          <w:rStyle w:val="enlighter-g1"/>
          <w:rFonts w:ascii="Maiandra GD" w:hAnsi="Maiandra GD" w:cs="Consolas"/>
          <w:b/>
          <w:bCs/>
          <w:color w:val="6B7C8B"/>
          <w:sz w:val="24"/>
          <w:szCs w:val="24"/>
          <w:bdr w:val="none" w:sz="0" w:space="0" w:color="auto" w:frame="1"/>
        </w:rPr>
        <w:t>&lt;</w:t>
      </w:r>
      <w:r w:rsidRPr="00C61465">
        <w:rPr>
          <w:rStyle w:val="enlighter-k5"/>
          <w:rFonts w:ascii="Maiandra GD" w:hAnsi="Maiandra GD" w:cs="Consolas"/>
          <w:b/>
          <w:bCs/>
          <w:color w:val="D171DD"/>
          <w:sz w:val="24"/>
          <w:szCs w:val="24"/>
          <w:bdr w:val="none" w:sz="0" w:space="0" w:color="auto" w:frame="1"/>
        </w:rPr>
        <w:t>int</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GetLeisureHours</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 xml:space="preserve">// Task.FromResult is a placeholder for actual work that returns a string. </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2"/>
          <w:rFonts w:ascii="Maiandra GD" w:hAnsi="Maiandra GD" w:cs="Consolas"/>
          <w:color w:val="D19252"/>
          <w:sz w:val="24"/>
          <w:szCs w:val="24"/>
          <w:bdr w:val="none" w:sz="0" w:space="0" w:color="auto" w:frame="1"/>
        </w:rPr>
        <w:t>var</w:t>
      </w:r>
      <w:proofErr w:type="gramEnd"/>
      <w:r w:rsidRPr="00C61465">
        <w:rPr>
          <w:rStyle w:val="enlighter-text"/>
          <w:rFonts w:ascii="Maiandra GD" w:hAnsi="Maiandra GD" w:cs="Consolas"/>
          <w:color w:val="CFD5E0"/>
          <w:sz w:val="24"/>
          <w:szCs w:val="24"/>
          <w:bdr w:val="none" w:sz="0" w:space="0" w:color="auto" w:frame="1"/>
        </w:rPr>
        <w:t xml:space="preserve"> today = </w:t>
      </w:r>
      <w:r w:rsidRPr="00C61465">
        <w:rPr>
          <w:rStyle w:val="enlighter-k0"/>
          <w:rFonts w:ascii="Maiandra GD" w:hAnsi="Maiandra GD" w:cs="Consolas"/>
          <w:b/>
          <w:bCs/>
          <w:color w:val="D171DD"/>
          <w:sz w:val="24"/>
          <w:szCs w:val="24"/>
          <w:bdr w:val="none" w:sz="0" w:space="0" w:color="auto" w:frame="1"/>
        </w:rPr>
        <w:t>await</w:t>
      </w:r>
      <w:r w:rsidRPr="00C61465">
        <w:rPr>
          <w:rStyle w:val="enlighter-text"/>
          <w:rFonts w:ascii="Maiandra GD" w:hAnsi="Maiandra GD" w:cs="Consolas"/>
          <w:color w:val="CFD5E0"/>
          <w:sz w:val="24"/>
          <w:szCs w:val="24"/>
          <w:bdr w:val="none" w:sz="0" w:space="0" w:color="auto" w:frame="1"/>
        </w:rPr>
        <w:t xml:space="preserve"> Task.</w:t>
      </w:r>
      <w:r w:rsidRPr="00C61465">
        <w:rPr>
          <w:rStyle w:val="enlighter-m3"/>
          <w:rFonts w:ascii="Maiandra GD" w:hAnsi="Maiandra GD" w:cs="Consolas"/>
          <w:color w:val="4284AE"/>
          <w:sz w:val="24"/>
          <w:szCs w:val="24"/>
          <w:bdr w:val="none" w:sz="0" w:space="0" w:color="auto" w:frame="1"/>
        </w:rPr>
        <w:t>FromResult</w:t>
      </w:r>
      <w:r w:rsidRPr="00C61465">
        <w:rPr>
          <w:rStyle w:val="enlighter-g1"/>
          <w:rFonts w:ascii="Maiandra GD" w:hAnsi="Maiandra GD" w:cs="Consolas"/>
          <w:b/>
          <w:bCs/>
          <w:color w:val="6B7C8B"/>
          <w:sz w:val="24"/>
          <w:szCs w:val="24"/>
          <w:bdr w:val="none" w:sz="0" w:space="0" w:color="auto" w:frame="1"/>
        </w:rPr>
        <w:t>&lt;</w:t>
      </w:r>
      <w:r w:rsidRPr="00C61465">
        <w:rPr>
          <w:rStyle w:val="enlighter-text"/>
          <w:rFonts w:ascii="Maiandra GD" w:hAnsi="Maiandra GD" w:cs="Consolas"/>
          <w:color w:val="CFD5E0"/>
          <w:sz w:val="24"/>
          <w:szCs w:val="24"/>
          <w:bdr w:val="none" w:sz="0" w:space="0" w:color="auto" w:frame="1"/>
        </w:rPr>
        <w:t>string</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DateTime.</w:t>
      </w:r>
      <w:r w:rsidRPr="00C61465">
        <w:rPr>
          <w:rStyle w:val="enlighter-m3"/>
          <w:rFonts w:ascii="Maiandra GD" w:hAnsi="Maiandra GD" w:cs="Consolas"/>
          <w:color w:val="4284AE"/>
          <w:sz w:val="24"/>
          <w:szCs w:val="24"/>
          <w:bdr w:val="none" w:sz="0" w:space="0" w:color="auto" w:frame="1"/>
        </w:rPr>
        <w:t>Now</w:t>
      </w:r>
      <w:r w:rsidRPr="00C61465">
        <w:rPr>
          <w:rStyle w:val="enlighter-text"/>
          <w:rFonts w:ascii="Maiandra GD" w:hAnsi="Maiandra GD" w:cs="Consolas"/>
          <w:color w:val="CFD5E0"/>
          <w:sz w:val="24"/>
          <w:szCs w:val="24"/>
          <w:bdr w:val="none" w:sz="0" w:space="0" w:color="auto" w:frame="1"/>
        </w:rPr>
        <w:t>.</w:t>
      </w:r>
      <w:r w:rsidRPr="00C61465">
        <w:rPr>
          <w:rStyle w:val="enlighter-m3"/>
          <w:rFonts w:ascii="Maiandra GD" w:hAnsi="Maiandra GD" w:cs="Consolas"/>
          <w:color w:val="4284AE"/>
          <w:sz w:val="24"/>
          <w:szCs w:val="24"/>
          <w:bdr w:val="none" w:sz="0" w:space="0" w:color="auto" w:frame="1"/>
        </w:rPr>
        <w:t>DayOfWeek</w:t>
      </w:r>
      <w:r w:rsidRPr="00C61465">
        <w:rPr>
          <w:rStyle w:val="enlighter-text"/>
          <w:rFonts w:ascii="Maiandra GD" w:hAnsi="Maiandra GD" w:cs="Consolas"/>
          <w:color w:val="CFD5E0"/>
          <w:sz w:val="24"/>
          <w:szCs w:val="24"/>
          <w:bdr w:val="none" w:sz="0" w:space="0" w:color="auto" w:frame="1"/>
        </w:rPr>
        <w:t>.</w:t>
      </w:r>
      <w:r w:rsidRPr="00C61465">
        <w:rPr>
          <w:rStyle w:val="enlighter-m3"/>
          <w:rFonts w:ascii="Maiandra GD" w:hAnsi="Maiandra GD" w:cs="Consolas"/>
          <w:color w:val="4284AE"/>
          <w:sz w:val="24"/>
          <w:szCs w:val="24"/>
          <w:bdr w:val="none" w:sz="0" w:space="0" w:color="auto" w:frame="1"/>
        </w:rPr>
        <w:t>ToString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 xml:space="preserve">// </w:t>
      </w:r>
      <w:proofErr w:type="gramStart"/>
      <w:r w:rsidRPr="00C61465">
        <w:rPr>
          <w:rStyle w:val="enlighter-c0"/>
          <w:rFonts w:ascii="Maiandra GD" w:hAnsi="Maiandra GD" w:cs="Consolas"/>
          <w:color w:val="6B7C8B"/>
          <w:sz w:val="24"/>
          <w:szCs w:val="24"/>
          <w:bdr w:val="none" w:sz="0" w:space="0" w:color="auto" w:frame="1"/>
        </w:rPr>
        <w:t>The</w:t>
      </w:r>
      <w:proofErr w:type="gramEnd"/>
      <w:r w:rsidRPr="00C61465">
        <w:rPr>
          <w:rStyle w:val="enlighter-c0"/>
          <w:rFonts w:ascii="Maiandra GD" w:hAnsi="Maiandra GD" w:cs="Consolas"/>
          <w:color w:val="6B7C8B"/>
          <w:sz w:val="24"/>
          <w:szCs w:val="24"/>
          <w:bdr w:val="none" w:sz="0" w:space="0" w:color="auto" w:frame="1"/>
        </w:rPr>
        <w:t xml:space="preserve"> method then can process the result in some way. </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5"/>
          <w:rFonts w:ascii="Maiandra GD" w:hAnsi="Maiandra GD" w:cs="Consolas"/>
          <w:b/>
          <w:bCs/>
          <w:color w:val="D171DD"/>
          <w:sz w:val="24"/>
          <w:szCs w:val="24"/>
          <w:bdr w:val="none" w:sz="0" w:space="0" w:color="auto" w:frame="1"/>
        </w:rPr>
        <w:t>int</w:t>
      </w:r>
      <w:proofErr w:type="gramEnd"/>
      <w:r w:rsidRPr="00C61465">
        <w:rPr>
          <w:rStyle w:val="enlighter-text"/>
          <w:rFonts w:ascii="Maiandra GD" w:hAnsi="Maiandra GD" w:cs="Consolas"/>
          <w:color w:val="CFD5E0"/>
          <w:sz w:val="24"/>
          <w:szCs w:val="24"/>
          <w:bdr w:val="none" w:sz="0" w:space="0" w:color="auto" w:frame="1"/>
        </w:rPr>
        <w:t xml:space="preserve"> leisureHours;</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1"/>
          <w:rFonts w:ascii="Maiandra GD" w:hAnsi="Maiandra GD" w:cs="Consolas"/>
          <w:b/>
          <w:bCs/>
          <w:color w:val="D171DD"/>
          <w:sz w:val="24"/>
          <w:szCs w:val="24"/>
          <w:bdr w:val="none" w:sz="0" w:space="0" w:color="auto" w:frame="1"/>
        </w:rPr>
        <w:t>if</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today.</w:t>
      </w:r>
      <w:r w:rsidRPr="00C61465">
        <w:rPr>
          <w:rStyle w:val="enlighter-m3"/>
          <w:rFonts w:ascii="Maiandra GD" w:hAnsi="Maiandra GD" w:cs="Consolas"/>
          <w:color w:val="4284AE"/>
          <w:sz w:val="24"/>
          <w:szCs w:val="24"/>
          <w:bdr w:val="none" w:sz="0" w:space="0" w:color="auto" w:frame="1"/>
        </w:rPr>
        <w:t>First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 </w:t>
      </w:r>
      <w:r w:rsidRPr="00C61465">
        <w:rPr>
          <w:rStyle w:val="enlighter-s1"/>
          <w:rFonts w:ascii="Maiandra GD" w:hAnsi="Maiandra GD" w:cs="Consolas"/>
          <w:color w:val="7CC379"/>
          <w:sz w:val="24"/>
          <w:szCs w:val="24"/>
          <w:bdr w:val="none" w:sz="0" w:space="0" w:color="auto" w:frame="1"/>
        </w:rPr>
        <w:t>'S'</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leisureHours</w:t>
      </w:r>
      <w:proofErr w:type="gramEnd"/>
      <w:r w:rsidRPr="00C61465">
        <w:rPr>
          <w:rStyle w:val="enlighter-text"/>
          <w:rFonts w:ascii="Maiandra GD" w:hAnsi="Maiandra GD" w:cs="Consolas"/>
          <w:color w:val="CFD5E0"/>
          <w:sz w:val="24"/>
          <w:szCs w:val="24"/>
          <w:bdr w:val="none" w:sz="0" w:space="0" w:color="auto" w:frame="1"/>
        </w:rPr>
        <w:t xml:space="preserve"> = </w:t>
      </w:r>
      <w:r w:rsidRPr="00C61465">
        <w:rPr>
          <w:rStyle w:val="enlighter-n1"/>
          <w:rFonts w:ascii="Maiandra GD" w:hAnsi="Maiandra GD" w:cs="Consolas"/>
          <w:color w:val="D19A66"/>
          <w:sz w:val="24"/>
          <w:szCs w:val="24"/>
          <w:bdr w:val="none" w:sz="0" w:space="0" w:color="auto" w:frame="1"/>
        </w:rPr>
        <w:t>16</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1"/>
          <w:rFonts w:ascii="Maiandra GD" w:hAnsi="Maiandra GD" w:cs="Consolas"/>
          <w:b/>
          <w:bCs/>
          <w:color w:val="D171DD"/>
          <w:sz w:val="24"/>
          <w:szCs w:val="24"/>
          <w:bdr w:val="none" w:sz="0" w:space="0" w:color="auto" w:frame="1"/>
        </w:rPr>
        <w:t>else</w:t>
      </w:r>
      <w:proofErr w:type="gramEnd"/>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leisureHours</w:t>
      </w:r>
      <w:proofErr w:type="gramEnd"/>
      <w:r w:rsidRPr="00C61465">
        <w:rPr>
          <w:rStyle w:val="enlighter-text"/>
          <w:rFonts w:ascii="Maiandra GD" w:hAnsi="Maiandra GD" w:cs="Consolas"/>
          <w:color w:val="CFD5E0"/>
          <w:sz w:val="24"/>
          <w:szCs w:val="24"/>
          <w:bdr w:val="none" w:sz="0" w:space="0" w:color="auto" w:frame="1"/>
        </w:rPr>
        <w:t xml:space="preserve"> = </w:t>
      </w:r>
      <w:r w:rsidRPr="00C61465">
        <w:rPr>
          <w:rStyle w:val="enlighter-n1"/>
          <w:rFonts w:ascii="Maiandra GD" w:hAnsi="Maiandra GD" w:cs="Consolas"/>
          <w:color w:val="D19A66"/>
          <w:sz w:val="24"/>
          <w:szCs w:val="24"/>
          <w:bdr w:val="none" w:sz="0" w:space="0" w:color="auto" w:frame="1"/>
        </w:rPr>
        <w:t>5</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lastRenderedPageBreak/>
        <w:t>return</w:t>
      </w:r>
      <w:proofErr w:type="gramEnd"/>
      <w:r w:rsidRPr="00C61465">
        <w:rPr>
          <w:rStyle w:val="enlighter-text"/>
          <w:rFonts w:ascii="Maiandra GD" w:hAnsi="Maiandra GD" w:cs="Consolas"/>
          <w:color w:val="CFD5E0"/>
          <w:sz w:val="24"/>
          <w:szCs w:val="24"/>
          <w:bdr w:val="none" w:sz="0" w:space="0" w:color="auto" w:frame="1"/>
        </w:rPr>
        <w:t xml:space="preserve"> leisureHours;</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Heading6"/>
        <w:shd w:val="clear" w:color="auto" w:fill="FFFFFF"/>
        <w:spacing w:before="0"/>
        <w:jc w:val="both"/>
        <w:textAlignment w:val="baseline"/>
        <w:rPr>
          <w:rFonts w:ascii="Maiandra GD" w:hAnsi="Maiandra GD" w:cs="Segoe UI"/>
          <w:color w:val="3A3A3A"/>
          <w:sz w:val="24"/>
          <w:szCs w:val="24"/>
        </w:rPr>
      </w:pPr>
      <w:r w:rsidRPr="00C61465">
        <w:rPr>
          <w:rStyle w:val="Strong"/>
          <w:rFonts w:ascii="Maiandra GD" w:hAnsi="Maiandra GD" w:cs="Arial"/>
          <w:b w:val="0"/>
          <w:bCs w:val="0"/>
          <w:color w:val="000000"/>
          <w:sz w:val="24"/>
          <w:szCs w:val="24"/>
          <w:bdr w:val="none" w:sz="0" w:space="0" w:color="auto" w:frame="1"/>
        </w:rPr>
        <w:t>Output: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noProof/>
          <w:color w:val="212529"/>
          <w:bdr w:val="none" w:sz="0" w:space="0" w:color="auto" w:frame="1"/>
        </w:rPr>
        <w:drawing>
          <wp:inline distT="0" distB="0" distL="0" distR="0">
            <wp:extent cx="2211705" cy="553085"/>
            <wp:effectExtent l="19050" t="0" r="0" b="0"/>
            <wp:docPr id="41" name="Picture 41" descr="Generalized Async Return Typ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eneralized Async Return Types in C#"/>
                    <pic:cNvPicPr>
                      <a:picLocks noChangeAspect="1" noChangeArrowheads="1"/>
                    </pic:cNvPicPr>
                  </pic:nvPicPr>
                  <pic:blipFill>
                    <a:blip r:embed="rId44"/>
                    <a:srcRect/>
                    <a:stretch>
                      <a:fillRect/>
                    </a:stretch>
                  </pic:blipFill>
                  <pic:spPr bwMode="auto">
                    <a:xfrm>
                      <a:off x="0" y="0"/>
                      <a:ext cx="2211705" cy="553085"/>
                    </a:xfrm>
                    <a:prstGeom prst="rect">
                      <a:avLst/>
                    </a:prstGeom>
                    <a:noFill/>
                    <a:ln w="9525">
                      <a:noFill/>
                      <a:miter lim="800000"/>
                      <a:headEnd/>
                      <a:tailEnd/>
                    </a:ln>
                  </pic:spPr>
                </pic:pic>
              </a:graphicData>
            </a:graphic>
          </wp:inline>
        </w:drawing>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 xml:space="preserve">For a better understanding of how this happens let’s separate the call to </w:t>
      </w:r>
      <w:proofErr w:type="gramStart"/>
      <w:r w:rsidRPr="00C61465">
        <w:rPr>
          <w:rFonts w:ascii="Maiandra GD" w:hAnsi="Maiandra GD" w:cs="Arial"/>
          <w:color w:val="000000"/>
          <w:bdr w:val="none" w:sz="0" w:space="0" w:color="auto" w:frame="1"/>
        </w:rPr>
        <w:t>GetLeisureHours(</w:t>
      </w:r>
      <w:proofErr w:type="gramEnd"/>
      <w:r w:rsidRPr="00C61465">
        <w:rPr>
          <w:rFonts w:ascii="Maiandra GD" w:hAnsi="Maiandra GD" w:cs="Arial"/>
          <w:color w:val="000000"/>
          <w:bdr w:val="none" w:sz="0" w:space="0" w:color="auto" w:frame="1"/>
        </w:rPr>
        <w:t>) async method from the application of await as the following code shows.</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class</w:t>
      </w:r>
      <w:r w:rsidRPr="00C61465">
        <w:rPr>
          <w:rStyle w:val="enlighter-text"/>
          <w:rFonts w:ascii="Maiandra GD" w:hAnsi="Maiandra GD" w:cs="Consolas"/>
          <w:color w:val="CFD5E0"/>
          <w:sz w:val="24"/>
          <w:szCs w:val="24"/>
          <w:bdr w:val="none" w:sz="0" w:space="0" w:color="auto" w:frame="1"/>
        </w:rPr>
        <w:t xml:space="preserve"> Example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static</w:t>
      </w:r>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m0"/>
          <w:rFonts w:ascii="Maiandra GD" w:hAnsi="Maiandra GD" w:cs="Consolas"/>
          <w:color w:val="4284AE"/>
          <w:sz w:val="24"/>
          <w:szCs w:val="24"/>
          <w:bdr w:val="none" w:sz="0" w:space="0" w:color="auto" w:frame="1"/>
        </w:rPr>
        <w:t>ShowTodaysInfo</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r w:rsidRPr="00C61465">
        <w:rPr>
          <w:rStyle w:val="enlighter-m3"/>
          <w:rFonts w:ascii="Maiandra GD" w:hAnsi="Maiandra GD" w:cs="Consolas"/>
          <w:color w:val="4284AE"/>
          <w:sz w:val="24"/>
          <w:szCs w:val="24"/>
          <w:bdr w:val="none" w:sz="0" w:space="0" w:color="auto" w:frame="1"/>
        </w:rPr>
        <w:t>Result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exist."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private</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static</w:t>
      </w:r>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async</w:t>
      </w:r>
      <w:r w:rsidRPr="00C61465">
        <w:rPr>
          <w:rStyle w:val="enlighter-text"/>
          <w:rFonts w:ascii="Maiandra GD" w:hAnsi="Maiandra GD" w:cs="Consolas"/>
          <w:color w:val="CFD5E0"/>
          <w:sz w:val="24"/>
          <w:szCs w:val="24"/>
          <w:bdr w:val="none" w:sz="0" w:space="0" w:color="auto" w:frame="1"/>
        </w:rPr>
        <w:t xml:space="preserve"> Task</w:t>
      </w:r>
      <w:r w:rsidRPr="00C61465">
        <w:rPr>
          <w:rStyle w:val="enlighter-g1"/>
          <w:rFonts w:ascii="Maiandra GD" w:hAnsi="Maiandra GD" w:cs="Consolas"/>
          <w:b/>
          <w:bCs/>
          <w:color w:val="6B7C8B"/>
          <w:sz w:val="24"/>
          <w:szCs w:val="24"/>
          <w:bdr w:val="none" w:sz="0" w:space="0" w:color="auto" w:frame="1"/>
        </w:rPr>
        <w:t>&lt;</w:t>
      </w:r>
      <w:r w:rsidRPr="00C61465">
        <w:rPr>
          <w:rStyle w:val="enlighter-text"/>
          <w:rFonts w:ascii="Maiandra GD" w:hAnsi="Maiandra GD" w:cs="Consolas"/>
          <w:color w:val="CFD5E0"/>
          <w:sz w:val="24"/>
          <w:szCs w:val="24"/>
          <w:bdr w:val="none" w:sz="0" w:space="0" w:color="auto" w:frame="1"/>
        </w:rPr>
        <w:t>string</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ShowTodaysInfo</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2"/>
          <w:rFonts w:ascii="Maiandra GD" w:hAnsi="Maiandra GD" w:cs="Consolas"/>
          <w:color w:val="D19252"/>
          <w:sz w:val="24"/>
          <w:szCs w:val="24"/>
          <w:bdr w:val="none" w:sz="0" w:space="0" w:color="auto" w:frame="1"/>
        </w:rPr>
        <w:t>var</w:t>
      </w:r>
      <w:proofErr w:type="gramEnd"/>
      <w:r w:rsidRPr="00C61465">
        <w:rPr>
          <w:rStyle w:val="enlighter-text"/>
          <w:rFonts w:ascii="Maiandra GD" w:hAnsi="Maiandra GD" w:cs="Consolas"/>
          <w:color w:val="CFD5E0"/>
          <w:sz w:val="24"/>
          <w:szCs w:val="24"/>
          <w:bdr w:val="none" w:sz="0" w:space="0" w:color="auto" w:frame="1"/>
        </w:rPr>
        <w:t xml:space="preserve"> infoTask = </w:t>
      </w:r>
      <w:r w:rsidRPr="00C61465">
        <w:rPr>
          <w:rStyle w:val="enlighter-m0"/>
          <w:rFonts w:ascii="Maiandra GD" w:hAnsi="Maiandra GD" w:cs="Consolas"/>
          <w:color w:val="4284AE"/>
          <w:sz w:val="24"/>
          <w:szCs w:val="24"/>
          <w:bdr w:val="none" w:sz="0" w:space="0" w:color="auto" w:frame="1"/>
        </w:rPr>
        <w:t>GetLeisureHours</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 xml:space="preserve">// </w:t>
      </w:r>
      <w:proofErr w:type="gramStart"/>
      <w:r w:rsidRPr="00C61465">
        <w:rPr>
          <w:rStyle w:val="enlighter-c0"/>
          <w:rFonts w:ascii="Maiandra GD" w:hAnsi="Maiandra GD" w:cs="Consolas"/>
          <w:color w:val="6B7C8B"/>
          <w:sz w:val="24"/>
          <w:szCs w:val="24"/>
          <w:bdr w:val="none" w:sz="0" w:space="0" w:color="auto" w:frame="1"/>
        </w:rPr>
        <w:t>You</w:t>
      </w:r>
      <w:proofErr w:type="gramEnd"/>
      <w:r w:rsidRPr="00C61465">
        <w:rPr>
          <w:rStyle w:val="enlighter-c0"/>
          <w:rFonts w:ascii="Maiandra GD" w:hAnsi="Maiandra GD" w:cs="Consolas"/>
          <w:color w:val="6B7C8B"/>
          <w:sz w:val="24"/>
          <w:szCs w:val="24"/>
          <w:bdr w:val="none" w:sz="0" w:space="0" w:color="auto" w:frame="1"/>
        </w:rPr>
        <w:t xml:space="preserve"> can do other work that does not rely on integerTask before awaiting.</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string</w:t>
      </w:r>
      <w:proofErr w:type="gramEnd"/>
      <w:r w:rsidRPr="00C61465">
        <w:rPr>
          <w:rStyle w:val="enlighter-text"/>
          <w:rFonts w:ascii="Maiandra GD" w:hAnsi="Maiandra GD" w:cs="Consolas"/>
          <w:color w:val="CFD5E0"/>
          <w:sz w:val="24"/>
          <w:szCs w:val="24"/>
          <w:bdr w:val="none" w:sz="0" w:space="0" w:color="auto" w:frame="1"/>
        </w:rPr>
        <w:t xml:space="preserve"> ret = $</w:t>
      </w:r>
      <w:r w:rsidRPr="00C61465">
        <w:rPr>
          <w:rStyle w:val="enlighter-s0"/>
          <w:rFonts w:ascii="Maiandra GD" w:hAnsi="Maiandra GD" w:cs="Consolas"/>
          <w:color w:val="7CC379"/>
          <w:sz w:val="24"/>
          <w:szCs w:val="24"/>
          <w:bdr w:val="none" w:sz="0" w:space="0" w:color="auto" w:frame="1"/>
        </w:rPr>
        <w:t xml:space="preserve">"Today is </w:t>
      </w:r>
      <w:r w:rsidRPr="00C61465">
        <w:rPr>
          <w:rStyle w:val="enlighter-s3"/>
          <w:rFonts w:ascii="Maiandra GD" w:hAnsi="Maiandra GD" w:cs="Consolas"/>
          <w:color w:val="7CC379"/>
          <w:sz w:val="24"/>
          <w:szCs w:val="24"/>
          <w:bdr w:val="none" w:sz="0" w:space="0" w:color="auto" w:frame="1"/>
        </w:rPr>
        <w:t>{DateTime.Today:D}</w:t>
      </w:r>
      <w:r w:rsidRPr="00C61465">
        <w:rPr>
          <w:rStyle w:val="enlighter-s0"/>
          <w:rFonts w:ascii="Maiandra GD" w:hAnsi="Maiandra GD" w:cs="Consolas"/>
          <w:color w:val="7CC379"/>
          <w:sz w:val="24"/>
          <w:szCs w:val="24"/>
          <w:bdr w:val="none" w:sz="0" w:space="0" w:color="auto" w:frame="1"/>
        </w:rPr>
        <w:t>\n"</w:t>
      </w:r>
      <w:r w:rsidRPr="00C61465">
        <w:rPr>
          <w:rStyle w:val="enlighter-text"/>
          <w:rFonts w:ascii="Maiandra GD" w:hAnsi="Maiandra GD" w:cs="Consolas"/>
          <w:color w:val="CFD5E0"/>
          <w:sz w:val="24"/>
          <w:szCs w:val="24"/>
          <w:bdr w:val="none" w:sz="0" w:space="0" w:color="auto" w:frame="1"/>
        </w:rPr>
        <w:t xml:space="preserve"> +</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s0"/>
          <w:rFonts w:ascii="Maiandra GD" w:hAnsi="Maiandra GD" w:cs="Consolas"/>
          <w:color w:val="7CC379"/>
          <w:sz w:val="24"/>
          <w:szCs w:val="24"/>
          <w:bdr w:val="none" w:sz="0" w:space="0" w:color="auto" w:frame="1"/>
        </w:rPr>
        <w:t>"Today's hours of leisure</w:t>
      </w:r>
      <w:proofErr w:type="gramStart"/>
      <w:r w:rsidRPr="00C61465">
        <w:rPr>
          <w:rStyle w:val="enlighter-s0"/>
          <w:rFonts w:ascii="Maiandra GD" w:hAnsi="Maiandra GD" w:cs="Consolas"/>
          <w:color w:val="7CC379"/>
          <w:sz w:val="24"/>
          <w:szCs w:val="24"/>
          <w:bdr w:val="none" w:sz="0" w:space="0" w:color="auto" w:frame="1"/>
        </w:rPr>
        <w:t>: "</w:t>
      </w:r>
      <w:proofErr w:type="gramEnd"/>
      <w:r w:rsidRPr="00C61465">
        <w:rPr>
          <w:rStyle w:val="enlighter-text"/>
          <w:rFonts w:ascii="Maiandra GD" w:hAnsi="Maiandra GD" w:cs="Consolas"/>
          <w:color w:val="CFD5E0"/>
          <w:sz w:val="24"/>
          <w:szCs w:val="24"/>
          <w:bdr w:val="none" w:sz="0" w:space="0" w:color="auto" w:frame="1"/>
        </w:rPr>
        <w:t xml:space="preserve"> +</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w:t>
      </w:r>
      <w:r w:rsidRPr="00C61465">
        <w:rPr>
          <w:rStyle w:val="enlighter-s3"/>
          <w:rFonts w:ascii="Maiandra GD" w:hAnsi="Maiandra GD" w:cs="Consolas"/>
          <w:color w:val="7CC379"/>
          <w:sz w:val="24"/>
          <w:szCs w:val="24"/>
          <w:bdr w:val="none" w:sz="0" w:space="0" w:color="auto" w:frame="1"/>
        </w:rPr>
        <w:t>{await infoTask}</w:t>
      </w:r>
      <w:r w:rsidRPr="00C61465">
        <w:rPr>
          <w:rStyle w:val="enlighter-s0"/>
          <w:rFonts w:ascii="Maiandra GD" w:hAnsi="Maiandra GD" w:cs="Consolas"/>
          <w:color w:val="7CC379"/>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lastRenderedPageBreak/>
        <w:t>return</w:t>
      </w:r>
      <w:proofErr w:type="gramEnd"/>
      <w:r w:rsidRPr="00C61465">
        <w:rPr>
          <w:rStyle w:val="enlighter-text"/>
          <w:rFonts w:ascii="Maiandra GD" w:hAnsi="Maiandra GD" w:cs="Consolas"/>
          <w:color w:val="CFD5E0"/>
          <w:sz w:val="24"/>
          <w:szCs w:val="24"/>
          <w:bdr w:val="none" w:sz="0" w:space="0" w:color="auto" w:frame="1"/>
        </w:rPr>
        <w:t xml:space="preserve"> ret;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async</w:t>
      </w:r>
      <w:r w:rsidRPr="00C61465">
        <w:rPr>
          <w:rStyle w:val="enlighter-text"/>
          <w:rFonts w:ascii="Maiandra GD" w:hAnsi="Maiandra GD" w:cs="Consolas"/>
          <w:color w:val="CFD5E0"/>
          <w:sz w:val="24"/>
          <w:szCs w:val="24"/>
          <w:bdr w:val="none" w:sz="0" w:space="0" w:color="auto" w:frame="1"/>
        </w:rPr>
        <w:t xml:space="preserve"> Task</w:t>
      </w:r>
      <w:r w:rsidRPr="00C61465">
        <w:rPr>
          <w:rStyle w:val="enlighter-g1"/>
          <w:rFonts w:ascii="Maiandra GD" w:hAnsi="Maiandra GD" w:cs="Consolas"/>
          <w:b/>
          <w:bCs/>
          <w:color w:val="6B7C8B"/>
          <w:sz w:val="24"/>
          <w:szCs w:val="24"/>
          <w:bdr w:val="none" w:sz="0" w:space="0" w:color="auto" w:frame="1"/>
        </w:rPr>
        <w:t>&lt;</w:t>
      </w:r>
      <w:r w:rsidRPr="00C61465">
        <w:rPr>
          <w:rStyle w:val="enlighter-k5"/>
          <w:rFonts w:ascii="Maiandra GD" w:hAnsi="Maiandra GD" w:cs="Consolas"/>
          <w:b/>
          <w:bCs/>
          <w:color w:val="D171DD"/>
          <w:sz w:val="24"/>
          <w:szCs w:val="24"/>
          <w:bdr w:val="none" w:sz="0" w:space="0" w:color="auto" w:frame="1"/>
        </w:rPr>
        <w:t>int</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GetLeisureHours</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 xml:space="preserve">// Task.FromResult is a placeholder for actual work that returns a string. </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2"/>
          <w:rFonts w:ascii="Maiandra GD" w:hAnsi="Maiandra GD" w:cs="Consolas"/>
          <w:color w:val="D19252"/>
          <w:sz w:val="24"/>
          <w:szCs w:val="24"/>
          <w:bdr w:val="none" w:sz="0" w:space="0" w:color="auto" w:frame="1"/>
        </w:rPr>
        <w:t>var</w:t>
      </w:r>
      <w:proofErr w:type="gramEnd"/>
      <w:r w:rsidRPr="00C61465">
        <w:rPr>
          <w:rStyle w:val="enlighter-text"/>
          <w:rFonts w:ascii="Maiandra GD" w:hAnsi="Maiandra GD" w:cs="Consolas"/>
          <w:color w:val="CFD5E0"/>
          <w:sz w:val="24"/>
          <w:szCs w:val="24"/>
          <w:bdr w:val="none" w:sz="0" w:space="0" w:color="auto" w:frame="1"/>
        </w:rPr>
        <w:t xml:space="preserve"> today = </w:t>
      </w:r>
      <w:r w:rsidRPr="00C61465">
        <w:rPr>
          <w:rStyle w:val="enlighter-k0"/>
          <w:rFonts w:ascii="Maiandra GD" w:hAnsi="Maiandra GD" w:cs="Consolas"/>
          <w:b/>
          <w:bCs/>
          <w:color w:val="D171DD"/>
          <w:sz w:val="24"/>
          <w:szCs w:val="24"/>
          <w:bdr w:val="none" w:sz="0" w:space="0" w:color="auto" w:frame="1"/>
        </w:rPr>
        <w:t>await</w:t>
      </w:r>
      <w:r w:rsidRPr="00C61465">
        <w:rPr>
          <w:rStyle w:val="enlighter-text"/>
          <w:rFonts w:ascii="Maiandra GD" w:hAnsi="Maiandra GD" w:cs="Consolas"/>
          <w:color w:val="CFD5E0"/>
          <w:sz w:val="24"/>
          <w:szCs w:val="24"/>
          <w:bdr w:val="none" w:sz="0" w:space="0" w:color="auto" w:frame="1"/>
        </w:rPr>
        <w:t xml:space="preserve"> Task.</w:t>
      </w:r>
      <w:r w:rsidRPr="00C61465">
        <w:rPr>
          <w:rStyle w:val="enlighter-m3"/>
          <w:rFonts w:ascii="Maiandra GD" w:hAnsi="Maiandra GD" w:cs="Consolas"/>
          <w:color w:val="4284AE"/>
          <w:sz w:val="24"/>
          <w:szCs w:val="24"/>
          <w:bdr w:val="none" w:sz="0" w:space="0" w:color="auto" w:frame="1"/>
        </w:rPr>
        <w:t>FromResult</w:t>
      </w:r>
      <w:r w:rsidRPr="00C61465">
        <w:rPr>
          <w:rStyle w:val="enlighter-g1"/>
          <w:rFonts w:ascii="Maiandra GD" w:hAnsi="Maiandra GD" w:cs="Consolas"/>
          <w:b/>
          <w:bCs/>
          <w:color w:val="6B7C8B"/>
          <w:sz w:val="24"/>
          <w:szCs w:val="24"/>
          <w:bdr w:val="none" w:sz="0" w:space="0" w:color="auto" w:frame="1"/>
        </w:rPr>
        <w:t>&lt;</w:t>
      </w:r>
      <w:r w:rsidRPr="00C61465">
        <w:rPr>
          <w:rStyle w:val="enlighter-text"/>
          <w:rFonts w:ascii="Maiandra GD" w:hAnsi="Maiandra GD" w:cs="Consolas"/>
          <w:color w:val="CFD5E0"/>
          <w:sz w:val="24"/>
          <w:szCs w:val="24"/>
          <w:bdr w:val="none" w:sz="0" w:space="0" w:color="auto" w:frame="1"/>
        </w:rPr>
        <w:t>string</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DateTime.</w:t>
      </w:r>
      <w:r w:rsidRPr="00C61465">
        <w:rPr>
          <w:rStyle w:val="enlighter-m3"/>
          <w:rFonts w:ascii="Maiandra GD" w:hAnsi="Maiandra GD" w:cs="Consolas"/>
          <w:color w:val="4284AE"/>
          <w:sz w:val="24"/>
          <w:szCs w:val="24"/>
          <w:bdr w:val="none" w:sz="0" w:space="0" w:color="auto" w:frame="1"/>
        </w:rPr>
        <w:t>Now</w:t>
      </w:r>
      <w:r w:rsidRPr="00C61465">
        <w:rPr>
          <w:rStyle w:val="enlighter-text"/>
          <w:rFonts w:ascii="Maiandra GD" w:hAnsi="Maiandra GD" w:cs="Consolas"/>
          <w:color w:val="CFD5E0"/>
          <w:sz w:val="24"/>
          <w:szCs w:val="24"/>
          <w:bdr w:val="none" w:sz="0" w:space="0" w:color="auto" w:frame="1"/>
        </w:rPr>
        <w:t>.</w:t>
      </w:r>
      <w:r w:rsidRPr="00C61465">
        <w:rPr>
          <w:rStyle w:val="enlighter-m3"/>
          <w:rFonts w:ascii="Maiandra GD" w:hAnsi="Maiandra GD" w:cs="Consolas"/>
          <w:color w:val="4284AE"/>
          <w:sz w:val="24"/>
          <w:szCs w:val="24"/>
          <w:bdr w:val="none" w:sz="0" w:space="0" w:color="auto" w:frame="1"/>
        </w:rPr>
        <w:t>DayOfWeek</w:t>
      </w:r>
      <w:r w:rsidRPr="00C61465">
        <w:rPr>
          <w:rStyle w:val="enlighter-text"/>
          <w:rFonts w:ascii="Maiandra GD" w:hAnsi="Maiandra GD" w:cs="Consolas"/>
          <w:color w:val="CFD5E0"/>
          <w:sz w:val="24"/>
          <w:szCs w:val="24"/>
          <w:bdr w:val="none" w:sz="0" w:space="0" w:color="auto" w:frame="1"/>
        </w:rPr>
        <w:t>.</w:t>
      </w:r>
      <w:r w:rsidRPr="00C61465">
        <w:rPr>
          <w:rStyle w:val="enlighter-m3"/>
          <w:rFonts w:ascii="Maiandra GD" w:hAnsi="Maiandra GD" w:cs="Consolas"/>
          <w:color w:val="4284AE"/>
          <w:sz w:val="24"/>
          <w:szCs w:val="24"/>
          <w:bdr w:val="none" w:sz="0" w:space="0" w:color="auto" w:frame="1"/>
        </w:rPr>
        <w:t>ToString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 xml:space="preserve">// </w:t>
      </w:r>
      <w:proofErr w:type="gramStart"/>
      <w:r w:rsidRPr="00C61465">
        <w:rPr>
          <w:rStyle w:val="enlighter-c0"/>
          <w:rFonts w:ascii="Maiandra GD" w:hAnsi="Maiandra GD" w:cs="Consolas"/>
          <w:color w:val="6B7C8B"/>
          <w:sz w:val="24"/>
          <w:szCs w:val="24"/>
          <w:bdr w:val="none" w:sz="0" w:space="0" w:color="auto" w:frame="1"/>
        </w:rPr>
        <w:t>The</w:t>
      </w:r>
      <w:proofErr w:type="gramEnd"/>
      <w:r w:rsidRPr="00C61465">
        <w:rPr>
          <w:rStyle w:val="enlighter-c0"/>
          <w:rFonts w:ascii="Maiandra GD" w:hAnsi="Maiandra GD" w:cs="Consolas"/>
          <w:color w:val="6B7C8B"/>
          <w:sz w:val="24"/>
          <w:szCs w:val="24"/>
          <w:bdr w:val="none" w:sz="0" w:space="0" w:color="auto" w:frame="1"/>
        </w:rPr>
        <w:t xml:space="preserve"> method then can process the result in some way. </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5"/>
          <w:rFonts w:ascii="Maiandra GD" w:hAnsi="Maiandra GD" w:cs="Consolas"/>
          <w:b/>
          <w:bCs/>
          <w:color w:val="D171DD"/>
          <w:sz w:val="24"/>
          <w:szCs w:val="24"/>
          <w:bdr w:val="none" w:sz="0" w:space="0" w:color="auto" w:frame="1"/>
        </w:rPr>
        <w:t>int</w:t>
      </w:r>
      <w:proofErr w:type="gramEnd"/>
      <w:r w:rsidRPr="00C61465">
        <w:rPr>
          <w:rStyle w:val="enlighter-text"/>
          <w:rFonts w:ascii="Maiandra GD" w:hAnsi="Maiandra GD" w:cs="Consolas"/>
          <w:color w:val="CFD5E0"/>
          <w:sz w:val="24"/>
          <w:szCs w:val="24"/>
          <w:bdr w:val="none" w:sz="0" w:space="0" w:color="auto" w:frame="1"/>
        </w:rPr>
        <w:t xml:space="preserve"> leisureHours;</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1"/>
          <w:rFonts w:ascii="Maiandra GD" w:hAnsi="Maiandra GD" w:cs="Consolas"/>
          <w:b/>
          <w:bCs/>
          <w:color w:val="D171DD"/>
          <w:sz w:val="24"/>
          <w:szCs w:val="24"/>
          <w:bdr w:val="none" w:sz="0" w:space="0" w:color="auto" w:frame="1"/>
        </w:rPr>
        <w:t>if</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today.</w:t>
      </w:r>
      <w:r w:rsidRPr="00C61465">
        <w:rPr>
          <w:rStyle w:val="enlighter-m3"/>
          <w:rFonts w:ascii="Maiandra GD" w:hAnsi="Maiandra GD" w:cs="Consolas"/>
          <w:color w:val="4284AE"/>
          <w:sz w:val="24"/>
          <w:szCs w:val="24"/>
          <w:bdr w:val="none" w:sz="0" w:space="0" w:color="auto" w:frame="1"/>
        </w:rPr>
        <w:t>First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 </w:t>
      </w:r>
      <w:r w:rsidRPr="00C61465">
        <w:rPr>
          <w:rStyle w:val="enlighter-s1"/>
          <w:rFonts w:ascii="Maiandra GD" w:hAnsi="Maiandra GD" w:cs="Consolas"/>
          <w:color w:val="7CC379"/>
          <w:sz w:val="24"/>
          <w:szCs w:val="24"/>
          <w:bdr w:val="none" w:sz="0" w:space="0" w:color="auto" w:frame="1"/>
        </w:rPr>
        <w:t>'S'</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leisureHours</w:t>
      </w:r>
      <w:proofErr w:type="gramEnd"/>
      <w:r w:rsidRPr="00C61465">
        <w:rPr>
          <w:rStyle w:val="enlighter-text"/>
          <w:rFonts w:ascii="Maiandra GD" w:hAnsi="Maiandra GD" w:cs="Consolas"/>
          <w:color w:val="CFD5E0"/>
          <w:sz w:val="24"/>
          <w:szCs w:val="24"/>
          <w:bdr w:val="none" w:sz="0" w:space="0" w:color="auto" w:frame="1"/>
        </w:rPr>
        <w:t xml:space="preserve"> = </w:t>
      </w:r>
      <w:r w:rsidRPr="00C61465">
        <w:rPr>
          <w:rStyle w:val="enlighter-n1"/>
          <w:rFonts w:ascii="Maiandra GD" w:hAnsi="Maiandra GD" w:cs="Consolas"/>
          <w:color w:val="D19A66"/>
          <w:sz w:val="24"/>
          <w:szCs w:val="24"/>
          <w:bdr w:val="none" w:sz="0" w:space="0" w:color="auto" w:frame="1"/>
        </w:rPr>
        <w:t>16</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1"/>
          <w:rFonts w:ascii="Maiandra GD" w:hAnsi="Maiandra GD" w:cs="Consolas"/>
          <w:b/>
          <w:bCs/>
          <w:color w:val="D171DD"/>
          <w:sz w:val="24"/>
          <w:szCs w:val="24"/>
          <w:bdr w:val="none" w:sz="0" w:space="0" w:color="auto" w:frame="1"/>
        </w:rPr>
        <w:t>else</w:t>
      </w:r>
      <w:proofErr w:type="gramEnd"/>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leisureHours</w:t>
      </w:r>
      <w:proofErr w:type="gramEnd"/>
      <w:r w:rsidRPr="00C61465">
        <w:rPr>
          <w:rStyle w:val="enlighter-text"/>
          <w:rFonts w:ascii="Maiandra GD" w:hAnsi="Maiandra GD" w:cs="Consolas"/>
          <w:color w:val="CFD5E0"/>
          <w:sz w:val="24"/>
          <w:szCs w:val="24"/>
          <w:bdr w:val="none" w:sz="0" w:space="0" w:color="auto" w:frame="1"/>
        </w:rPr>
        <w:t xml:space="preserve"> = </w:t>
      </w:r>
      <w:r w:rsidRPr="00C61465">
        <w:rPr>
          <w:rStyle w:val="enlighter-n1"/>
          <w:rFonts w:ascii="Maiandra GD" w:hAnsi="Maiandra GD" w:cs="Consolas"/>
          <w:color w:val="D19A66"/>
          <w:sz w:val="24"/>
          <w:szCs w:val="24"/>
          <w:bdr w:val="none" w:sz="0" w:space="0" w:color="auto" w:frame="1"/>
        </w:rPr>
        <w:t>5</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return</w:t>
      </w:r>
      <w:proofErr w:type="gramEnd"/>
      <w:r w:rsidRPr="00C61465">
        <w:rPr>
          <w:rStyle w:val="enlighter-text"/>
          <w:rFonts w:ascii="Maiandra GD" w:hAnsi="Maiandra GD" w:cs="Consolas"/>
          <w:color w:val="CFD5E0"/>
          <w:sz w:val="24"/>
          <w:szCs w:val="24"/>
          <w:bdr w:val="none" w:sz="0" w:space="0" w:color="auto" w:frame="1"/>
        </w:rPr>
        <w:t xml:space="preserve"> leisureHours;</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Heading6"/>
        <w:shd w:val="clear" w:color="auto" w:fill="FFFFFF"/>
        <w:spacing w:before="0"/>
        <w:jc w:val="both"/>
        <w:textAlignment w:val="baseline"/>
        <w:rPr>
          <w:rFonts w:ascii="Maiandra GD" w:hAnsi="Maiandra GD" w:cs="Segoe UI"/>
          <w:color w:val="3A3A3A"/>
          <w:sz w:val="24"/>
          <w:szCs w:val="24"/>
        </w:rPr>
      </w:pPr>
      <w:r w:rsidRPr="00C61465">
        <w:rPr>
          <w:rStyle w:val="Strong"/>
          <w:rFonts w:ascii="Maiandra GD" w:hAnsi="Maiandra GD" w:cs="Arial"/>
          <w:b w:val="0"/>
          <w:bCs w:val="0"/>
          <w:color w:val="000000"/>
          <w:sz w:val="24"/>
          <w:szCs w:val="24"/>
          <w:bdr w:val="none" w:sz="0" w:space="0" w:color="auto" w:frame="1"/>
        </w:rPr>
        <w:t>Output: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noProof/>
          <w:color w:val="212529"/>
          <w:bdr w:val="none" w:sz="0" w:space="0" w:color="auto" w:frame="1"/>
        </w:rPr>
        <w:drawing>
          <wp:inline distT="0" distB="0" distL="0" distR="0">
            <wp:extent cx="2158365" cy="574040"/>
            <wp:effectExtent l="19050" t="0" r="0" b="0"/>
            <wp:docPr id="42" name="Picture 42" descr="Generalized Async Return Typ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eneralized Async Return Types in C#"/>
                    <pic:cNvPicPr>
                      <a:picLocks noChangeAspect="1" noChangeArrowheads="1"/>
                    </pic:cNvPicPr>
                  </pic:nvPicPr>
                  <pic:blipFill>
                    <a:blip r:embed="rId45"/>
                    <a:srcRect/>
                    <a:stretch>
                      <a:fillRect/>
                    </a:stretch>
                  </pic:blipFill>
                  <pic:spPr bwMode="auto">
                    <a:xfrm>
                      <a:off x="0" y="0"/>
                      <a:ext cx="2158365" cy="574040"/>
                    </a:xfrm>
                    <a:prstGeom prst="rect">
                      <a:avLst/>
                    </a:prstGeom>
                    <a:noFill/>
                    <a:ln w="9525">
                      <a:noFill/>
                      <a:miter lim="800000"/>
                      <a:headEnd/>
                      <a:tailEnd/>
                    </a:ln>
                  </pic:spPr>
                </pic:pic>
              </a:graphicData>
            </a:graphic>
          </wp:inline>
        </w:drawing>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Style w:val="Strong"/>
          <w:rFonts w:ascii="Maiandra GD" w:hAnsi="Maiandra GD" w:cs="Arial"/>
          <w:color w:val="000000"/>
          <w:bdr w:val="none" w:sz="0" w:space="0" w:color="auto" w:frame="1"/>
        </w:rPr>
        <w:t>Note: </w:t>
      </w:r>
      <w:r w:rsidRPr="00C61465">
        <w:rPr>
          <w:rFonts w:ascii="Maiandra GD" w:hAnsi="Maiandra GD" w:cs="Arial"/>
          <w:color w:val="000000"/>
          <w:bdr w:val="none" w:sz="0" w:space="0" w:color="auto" w:frame="1"/>
        </w:rPr>
        <w:t>The Result property that we used to retrieve the value is a blocking property. It means if we try to access the value before the async method completes its task, then the thread which is currently active is blocked until the task completes and the value is available. In most real-time applications, we need to access the value by using the “</w:t>
      </w:r>
      <w:r w:rsidRPr="00C61465">
        <w:rPr>
          <w:rStyle w:val="Strong"/>
          <w:rFonts w:ascii="Maiandra GD" w:hAnsi="Maiandra GD" w:cs="Arial"/>
          <w:color w:val="000000"/>
          <w:bdr w:val="none" w:sz="0" w:space="0" w:color="auto" w:frame="1"/>
        </w:rPr>
        <w:t>await</w:t>
      </w:r>
      <w:r w:rsidRPr="00C61465">
        <w:rPr>
          <w:rFonts w:ascii="Maiandra GD" w:hAnsi="Maiandra GD" w:cs="Arial"/>
          <w:color w:val="000000"/>
          <w:bdr w:val="none" w:sz="0" w:space="0" w:color="auto" w:frame="1"/>
        </w:rPr>
        <w:t>” keyword instead of accessing the property directly. But the point that you need to keep in mind is that you can only use the await property from within an async method. </w:t>
      </w:r>
    </w:p>
    <w:p w:rsidR="00C61465" w:rsidRPr="00C61465" w:rsidRDefault="00C61465" w:rsidP="00C6146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The async method returning Task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 xml:space="preserve">We need to use the Task return type when the async method is not returning any value after the execution of the method. It means the async method either does not have a </w:t>
      </w:r>
      <w:r w:rsidRPr="00C61465">
        <w:rPr>
          <w:rFonts w:ascii="Maiandra GD" w:hAnsi="Maiandra GD" w:cs="Arial"/>
          <w:color w:val="000000"/>
          <w:bdr w:val="none" w:sz="0" w:space="0" w:color="auto" w:frame="1"/>
        </w:rPr>
        <w:lastRenderedPageBreak/>
        <w:t>return statement in it or it may contain a return statement that doesn’t return any value. Such type of async methods returns void if they run synchronously.</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If we have an async method with Task return type and if we want our caller method to wait until the async method completes its execution then we need to use the await operator while calling the async method.</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In the following example, the </w:t>
      </w:r>
      <w:proofErr w:type="gramStart"/>
      <w:r w:rsidRPr="00C61465">
        <w:rPr>
          <w:rStyle w:val="Strong"/>
          <w:rFonts w:ascii="Maiandra GD" w:hAnsi="Maiandra GD" w:cs="Arial"/>
          <w:color w:val="000000"/>
          <w:bdr w:val="none" w:sz="0" w:space="0" w:color="auto" w:frame="1"/>
        </w:rPr>
        <w:t>WaitAndApologize(</w:t>
      </w:r>
      <w:proofErr w:type="gramEnd"/>
      <w:r w:rsidRPr="00C61465">
        <w:rPr>
          <w:rStyle w:val="Strong"/>
          <w:rFonts w:ascii="Maiandra GD" w:hAnsi="Maiandra GD" w:cs="Arial"/>
          <w:color w:val="000000"/>
          <w:bdr w:val="none" w:sz="0" w:space="0" w:color="auto" w:frame="1"/>
        </w:rPr>
        <w:t>)</w:t>
      </w:r>
      <w:r w:rsidRPr="00C61465">
        <w:rPr>
          <w:rFonts w:ascii="Maiandra GD" w:hAnsi="Maiandra GD" w:cs="Arial"/>
          <w:color w:val="000000"/>
          <w:bdr w:val="none" w:sz="0" w:space="0" w:color="auto" w:frame="1"/>
        </w:rPr>
        <w:t> async method return type is Task as it doesn’t have a return statement. We are calling this </w:t>
      </w:r>
      <w:proofErr w:type="gramStart"/>
      <w:r w:rsidRPr="00C61465">
        <w:rPr>
          <w:rStyle w:val="Strong"/>
          <w:rFonts w:ascii="Maiandra GD" w:hAnsi="Maiandra GD" w:cs="Arial"/>
          <w:color w:val="000000"/>
          <w:bdr w:val="none" w:sz="0" w:space="0" w:color="auto" w:frame="1"/>
        </w:rPr>
        <w:t>WaitAndApologize(</w:t>
      </w:r>
      <w:proofErr w:type="gramEnd"/>
      <w:r w:rsidRPr="00C61465">
        <w:rPr>
          <w:rStyle w:val="Strong"/>
          <w:rFonts w:ascii="Maiandra GD" w:hAnsi="Maiandra GD" w:cs="Arial"/>
          <w:color w:val="000000"/>
          <w:bdr w:val="none" w:sz="0" w:space="0" w:color="auto" w:frame="1"/>
        </w:rPr>
        <w:t>)</w:t>
      </w:r>
      <w:r w:rsidRPr="00C61465">
        <w:rPr>
          <w:rFonts w:ascii="Maiandra GD" w:hAnsi="Maiandra GD" w:cs="Arial"/>
          <w:color w:val="000000"/>
          <w:bdr w:val="none" w:sz="0" w:space="0" w:color="auto" w:frame="1"/>
        </w:rPr>
        <w:t> async method from the </w:t>
      </w:r>
      <w:r w:rsidRPr="00C61465">
        <w:rPr>
          <w:rStyle w:val="Strong"/>
          <w:rFonts w:ascii="Maiandra GD" w:hAnsi="Maiandra GD" w:cs="Arial"/>
          <w:color w:val="000000"/>
          <w:bdr w:val="none" w:sz="0" w:space="0" w:color="auto" w:frame="1"/>
        </w:rPr>
        <w:t>DisplayCurrentInfo()</w:t>
      </w:r>
      <w:r w:rsidRPr="00C61465">
        <w:rPr>
          <w:rFonts w:ascii="Maiandra GD" w:hAnsi="Maiandra GD" w:cs="Arial"/>
          <w:color w:val="000000"/>
          <w:bdr w:val="none" w:sz="0" w:space="0" w:color="auto" w:frame="1"/>
        </w:rPr>
        <w:t> async method. As we want to wait until the </w:t>
      </w:r>
      <w:proofErr w:type="gramStart"/>
      <w:r w:rsidRPr="00C61465">
        <w:rPr>
          <w:rStyle w:val="Strong"/>
          <w:rFonts w:ascii="Maiandra GD" w:hAnsi="Maiandra GD" w:cs="Arial"/>
          <w:color w:val="000000"/>
          <w:bdr w:val="none" w:sz="0" w:space="0" w:color="auto" w:frame="1"/>
        </w:rPr>
        <w:t>WaitAndApologize(</w:t>
      </w:r>
      <w:proofErr w:type="gramEnd"/>
      <w:r w:rsidRPr="00C61465">
        <w:rPr>
          <w:rStyle w:val="Strong"/>
          <w:rFonts w:ascii="Maiandra GD" w:hAnsi="Maiandra GD" w:cs="Arial"/>
          <w:color w:val="000000"/>
          <w:bdr w:val="none" w:sz="0" w:space="0" w:color="auto" w:frame="1"/>
        </w:rPr>
        <w:t>)</w:t>
      </w:r>
      <w:r w:rsidRPr="00C61465">
        <w:rPr>
          <w:rFonts w:ascii="Maiandra GD" w:hAnsi="Maiandra GD" w:cs="Arial"/>
          <w:color w:val="000000"/>
          <w:bdr w:val="none" w:sz="0" w:space="0" w:color="auto" w:frame="1"/>
        </w:rPr>
        <w:t> method completes its execution so when calling this method from within the </w:t>
      </w:r>
      <w:r w:rsidRPr="00C61465">
        <w:rPr>
          <w:rStyle w:val="Strong"/>
          <w:rFonts w:ascii="Maiandra GD" w:hAnsi="Maiandra GD" w:cs="Arial"/>
          <w:color w:val="000000"/>
          <w:bdr w:val="none" w:sz="0" w:space="0" w:color="auto" w:frame="1"/>
        </w:rPr>
        <w:t>DisplayCurrentInfo() </w:t>
      </w:r>
      <w:r w:rsidRPr="00C61465">
        <w:rPr>
          <w:rFonts w:ascii="Maiandra GD" w:hAnsi="Maiandra GD" w:cs="Arial"/>
          <w:color w:val="000000"/>
          <w:bdr w:val="none" w:sz="0" w:space="0" w:color="auto" w:frame="1"/>
        </w:rPr>
        <w:t>method we use the await operator.</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 xml:space="preserve">Again from our </w:t>
      </w:r>
      <w:proofErr w:type="gramStart"/>
      <w:r w:rsidRPr="00C61465">
        <w:rPr>
          <w:rFonts w:ascii="Maiandra GD" w:hAnsi="Maiandra GD" w:cs="Arial"/>
          <w:color w:val="000000"/>
          <w:bdr w:val="none" w:sz="0" w:space="0" w:color="auto" w:frame="1"/>
        </w:rPr>
        <w:t>Main(</w:t>
      </w:r>
      <w:proofErr w:type="gramEnd"/>
      <w:r w:rsidRPr="00C61465">
        <w:rPr>
          <w:rFonts w:ascii="Maiandra GD" w:hAnsi="Maiandra GD" w:cs="Arial"/>
          <w:color w:val="000000"/>
          <w:bdr w:val="none" w:sz="0" w:space="0" w:color="auto" w:frame="1"/>
        </w:rPr>
        <w:t>) method, we are calling the </w:t>
      </w:r>
      <w:r w:rsidRPr="00C61465">
        <w:rPr>
          <w:rStyle w:val="Strong"/>
          <w:rFonts w:ascii="Maiandra GD" w:hAnsi="Maiandra GD" w:cs="Arial"/>
          <w:color w:val="000000"/>
          <w:bdr w:val="none" w:sz="0" w:space="0" w:color="auto" w:frame="1"/>
        </w:rPr>
        <w:t>DisplayCurrentInfo()</w:t>
      </w:r>
      <w:r w:rsidRPr="00C61465">
        <w:rPr>
          <w:rFonts w:ascii="Maiandra GD" w:hAnsi="Maiandra GD" w:cs="Arial"/>
          <w:color w:val="000000"/>
          <w:bdr w:val="none" w:sz="0" w:space="0" w:color="auto" w:frame="1"/>
        </w:rPr>
        <w:t> async method and our requirement is to wait until the </w:t>
      </w:r>
      <w:r w:rsidRPr="00C61465">
        <w:rPr>
          <w:rStyle w:val="Strong"/>
          <w:rFonts w:ascii="Maiandra GD" w:hAnsi="Maiandra GD" w:cs="Arial"/>
          <w:color w:val="000000"/>
          <w:bdr w:val="none" w:sz="0" w:space="0" w:color="auto" w:frame="1"/>
        </w:rPr>
        <w:t>DisplayCurrentInfo()</w:t>
      </w:r>
      <w:r w:rsidRPr="00C61465">
        <w:rPr>
          <w:rFonts w:ascii="Maiandra GD" w:hAnsi="Maiandra GD" w:cs="Arial"/>
          <w:color w:val="000000"/>
          <w:bdr w:val="none" w:sz="0" w:space="0" w:color="auto" w:frame="1"/>
        </w:rPr>
        <w:t> method complete its execution, so here we using the Wait() method while calling the </w:t>
      </w:r>
      <w:r w:rsidRPr="00C61465">
        <w:rPr>
          <w:rStyle w:val="Strong"/>
          <w:rFonts w:ascii="Maiandra GD" w:hAnsi="Maiandra GD" w:cs="Arial"/>
          <w:color w:val="000000"/>
          <w:bdr w:val="none" w:sz="0" w:space="0" w:color="auto" w:frame="1"/>
        </w:rPr>
        <w:t>DisplayCurrentInfo() </w:t>
      </w:r>
      <w:r w:rsidRPr="00C61465">
        <w:rPr>
          <w:rFonts w:ascii="Maiandra GD" w:hAnsi="Maiandra GD" w:cs="Arial"/>
          <w:color w:val="000000"/>
          <w:bdr w:val="none" w:sz="0" w:space="0" w:color="auto" w:frame="1"/>
        </w:rPr>
        <w:t>method. We can not use the await operator here because the Main method is not an async method. As we know we can use the await operator only within an async method.</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class</w:t>
      </w:r>
      <w:r w:rsidRPr="00C61465">
        <w:rPr>
          <w:rStyle w:val="enlighter-text"/>
          <w:rFonts w:ascii="Maiandra GD" w:hAnsi="Maiandra GD" w:cs="Consolas"/>
          <w:color w:val="CFD5E0"/>
          <w:sz w:val="24"/>
          <w:szCs w:val="24"/>
          <w:bdr w:val="none" w:sz="0" w:space="0" w:color="auto" w:frame="1"/>
        </w:rPr>
        <w:t xml:space="preserve"> Example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static</w:t>
      </w:r>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m0"/>
          <w:rFonts w:ascii="Maiandra GD" w:hAnsi="Maiandra GD" w:cs="Consolas"/>
          <w:color w:val="4284AE"/>
          <w:sz w:val="24"/>
          <w:szCs w:val="24"/>
          <w:bdr w:val="none" w:sz="0" w:space="0" w:color="auto" w:frame="1"/>
        </w:rPr>
        <w:t>DisplayCurrentInfo</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r w:rsidRPr="00C61465">
        <w:rPr>
          <w:rStyle w:val="enlighter-m3"/>
          <w:rFonts w:ascii="Maiandra GD" w:hAnsi="Maiandra GD" w:cs="Consolas"/>
          <w:color w:val="4284AE"/>
          <w:sz w:val="24"/>
          <w:szCs w:val="24"/>
          <w:bdr w:val="none" w:sz="0" w:space="0" w:color="auto" w:frame="1"/>
        </w:rPr>
        <w:t>Wait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exist."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async</w:t>
      </w:r>
      <w:r w:rsidRPr="00C61465">
        <w:rPr>
          <w:rStyle w:val="enlighter-text"/>
          <w:rFonts w:ascii="Maiandra GD" w:hAnsi="Maiandra GD" w:cs="Consolas"/>
          <w:color w:val="CFD5E0"/>
          <w:sz w:val="24"/>
          <w:szCs w:val="24"/>
          <w:bdr w:val="none" w:sz="0" w:space="0" w:color="auto" w:frame="1"/>
        </w:rPr>
        <w:t xml:space="preserve"> Task </w:t>
      </w:r>
      <w:r w:rsidRPr="00C61465">
        <w:rPr>
          <w:rStyle w:val="enlighter-m0"/>
          <w:rFonts w:ascii="Maiandra GD" w:hAnsi="Maiandra GD" w:cs="Consolas"/>
          <w:color w:val="4284AE"/>
          <w:sz w:val="24"/>
          <w:szCs w:val="24"/>
          <w:bdr w:val="none" w:sz="0" w:space="0" w:color="auto" w:frame="1"/>
        </w:rPr>
        <w:t>DisplayCurrentInfo</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await</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WaitAndApologize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 xml:space="preserve">"Today is </w:t>
      </w:r>
      <w:r w:rsidRPr="00C61465">
        <w:rPr>
          <w:rStyle w:val="enlighter-s3"/>
          <w:rFonts w:ascii="Maiandra GD" w:hAnsi="Maiandra GD" w:cs="Consolas"/>
          <w:color w:val="7CC379"/>
          <w:sz w:val="24"/>
          <w:szCs w:val="24"/>
          <w:bdr w:val="none" w:sz="0" w:space="0" w:color="auto" w:frame="1"/>
        </w:rPr>
        <w:t>{DateTime.Now:D}</w:t>
      </w:r>
      <w:r w:rsidRPr="00C61465">
        <w:rPr>
          <w:rStyle w:val="enlighter-s0"/>
          <w:rFonts w:ascii="Maiandra GD" w:hAnsi="Maiandra GD" w:cs="Consolas"/>
          <w:color w:val="7CC379"/>
          <w:sz w:val="24"/>
          <w:szCs w:val="24"/>
          <w:bdr w:val="none" w:sz="0" w:space="0" w:color="auto" w:frame="1"/>
        </w:rPr>
        <w: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 xml:space="preserve">"The current time is </w:t>
      </w:r>
      <w:r w:rsidRPr="00C61465">
        <w:rPr>
          <w:rStyle w:val="enlighter-s3"/>
          <w:rFonts w:ascii="Maiandra GD" w:hAnsi="Maiandra GD" w:cs="Consolas"/>
          <w:color w:val="7CC379"/>
          <w:sz w:val="24"/>
          <w:szCs w:val="24"/>
          <w:bdr w:val="none" w:sz="0" w:space="0" w:color="auto" w:frame="1"/>
        </w:rPr>
        <w:t>{DateTime.Now.TimeOfDay:t}</w:t>
      </w:r>
      <w:r w:rsidRPr="00C61465">
        <w:rPr>
          <w:rStyle w:val="enlighter-s0"/>
          <w:rFonts w:ascii="Maiandra GD" w:hAnsi="Maiandra GD" w:cs="Consolas"/>
          <w:color w:val="7CC379"/>
          <w:sz w:val="24"/>
          <w:szCs w:val="24"/>
          <w:bdr w:val="none" w:sz="0" w:space="0" w:color="auto" w:frame="1"/>
        </w:rPr>
        <w: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"The current temperature is 76 degrees."</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lastRenderedPageBreak/>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async</w:t>
      </w:r>
      <w:r w:rsidRPr="00C61465">
        <w:rPr>
          <w:rStyle w:val="enlighter-text"/>
          <w:rFonts w:ascii="Maiandra GD" w:hAnsi="Maiandra GD" w:cs="Consolas"/>
          <w:color w:val="CFD5E0"/>
          <w:sz w:val="24"/>
          <w:szCs w:val="24"/>
          <w:bdr w:val="none" w:sz="0" w:space="0" w:color="auto" w:frame="1"/>
        </w:rPr>
        <w:t xml:space="preserve"> Task </w:t>
      </w:r>
      <w:r w:rsidRPr="00C61465">
        <w:rPr>
          <w:rStyle w:val="enlighter-m0"/>
          <w:rFonts w:ascii="Maiandra GD" w:hAnsi="Maiandra GD" w:cs="Consolas"/>
          <w:color w:val="4284AE"/>
          <w:sz w:val="24"/>
          <w:szCs w:val="24"/>
          <w:bdr w:val="none" w:sz="0" w:space="0" w:color="auto" w:frame="1"/>
        </w:rPr>
        <w:t>WaitAndApologize</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 xml:space="preserve">// Task.Delay is a placeholder for actual work. </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await</w:t>
      </w:r>
      <w:proofErr w:type="gramEnd"/>
      <w:r w:rsidRPr="00C61465">
        <w:rPr>
          <w:rStyle w:val="enlighter-text"/>
          <w:rFonts w:ascii="Maiandra GD" w:hAnsi="Maiandra GD" w:cs="Consolas"/>
          <w:color w:val="CFD5E0"/>
          <w:sz w:val="24"/>
          <w:szCs w:val="24"/>
          <w:bdr w:val="none" w:sz="0" w:space="0" w:color="auto" w:frame="1"/>
        </w:rPr>
        <w:t xml:space="preserve"> Task.</w:t>
      </w:r>
      <w:r w:rsidRPr="00C61465">
        <w:rPr>
          <w:rStyle w:val="enlighter-m3"/>
          <w:rFonts w:ascii="Maiandra GD" w:hAnsi="Maiandra GD" w:cs="Consolas"/>
          <w:color w:val="4284AE"/>
          <w:sz w:val="24"/>
          <w:szCs w:val="24"/>
          <w:bdr w:val="none" w:sz="0" w:space="0" w:color="auto" w:frame="1"/>
        </w:rPr>
        <w:t>Delay</w:t>
      </w:r>
      <w:r w:rsidRPr="00C61465">
        <w:rPr>
          <w:rStyle w:val="enlighter-g1"/>
          <w:rFonts w:ascii="Maiandra GD" w:hAnsi="Maiandra GD" w:cs="Consolas"/>
          <w:b/>
          <w:bCs/>
          <w:color w:val="6B7C8B"/>
          <w:sz w:val="24"/>
          <w:szCs w:val="24"/>
          <w:bdr w:val="none" w:sz="0" w:space="0" w:color="auto" w:frame="1"/>
        </w:rPr>
        <w:t>(</w:t>
      </w:r>
      <w:r w:rsidRPr="00C61465">
        <w:rPr>
          <w:rStyle w:val="enlighter-n1"/>
          <w:rFonts w:ascii="Maiandra GD" w:hAnsi="Maiandra GD" w:cs="Consolas"/>
          <w:color w:val="D19A66"/>
          <w:sz w:val="24"/>
          <w:szCs w:val="24"/>
          <w:bdr w:val="none" w:sz="0" w:space="0" w:color="auto" w:frame="1"/>
        </w:rPr>
        <w:t>2000</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 xml:space="preserve">// Task.Delay delays the following line by two seconds. </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"\nSorry for the delay. . . .\n"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Heading6"/>
        <w:shd w:val="clear" w:color="auto" w:fill="FFFFFF"/>
        <w:spacing w:before="0"/>
        <w:jc w:val="both"/>
        <w:textAlignment w:val="baseline"/>
        <w:rPr>
          <w:rFonts w:ascii="Maiandra GD" w:hAnsi="Maiandra GD" w:cs="Segoe UI"/>
          <w:color w:val="3A3A3A"/>
          <w:sz w:val="24"/>
          <w:szCs w:val="24"/>
        </w:rPr>
      </w:pPr>
      <w:r w:rsidRPr="00C61465">
        <w:rPr>
          <w:rStyle w:val="Strong"/>
          <w:rFonts w:ascii="Maiandra GD" w:hAnsi="Maiandra GD" w:cs="Arial"/>
          <w:b w:val="0"/>
          <w:bCs w:val="0"/>
          <w:color w:val="000000"/>
          <w:sz w:val="24"/>
          <w:szCs w:val="24"/>
          <w:bdr w:val="none" w:sz="0" w:space="0" w:color="auto" w:frame="1"/>
        </w:rPr>
        <w:t>Output: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noProof/>
          <w:color w:val="212529"/>
          <w:bdr w:val="none" w:sz="0" w:space="0" w:color="auto" w:frame="1"/>
        </w:rPr>
        <w:drawing>
          <wp:inline distT="0" distB="0" distL="0" distR="0">
            <wp:extent cx="3041015" cy="1073785"/>
            <wp:effectExtent l="19050" t="0" r="6985" b="0"/>
            <wp:docPr id="43" name="Picture 43" descr="Generalized Async Return Typ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eneralized Async Return Types in C#"/>
                    <pic:cNvPicPr>
                      <a:picLocks noChangeAspect="1" noChangeArrowheads="1"/>
                    </pic:cNvPicPr>
                  </pic:nvPicPr>
                  <pic:blipFill>
                    <a:blip r:embed="rId46"/>
                    <a:srcRect/>
                    <a:stretch>
                      <a:fillRect/>
                    </a:stretch>
                  </pic:blipFill>
                  <pic:spPr bwMode="auto">
                    <a:xfrm>
                      <a:off x="0" y="0"/>
                      <a:ext cx="3041015" cy="1073785"/>
                    </a:xfrm>
                    <a:prstGeom prst="rect">
                      <a:avLst/>
                    </a:prstGeom>
                    <a:noFill/>
                    <a:ln w="9525">
                      <a:noFill/>
                      <a:miter lim="800000"/>
                      <a:headEnd/>
                      <a:tailEnd/>
                    </a:ln>
                  </pic:spPr>
                </pic:pic>
              </a:graphicData>
            </a:graphic>
          </wp:inline>
        </w:drawing>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Style w:val="Strong"/>
          <w:rFonts w:ascii="Maiandra GD" w:hAnsi="Maiandra GD" w:cs="Arial"/>
          <w:color w:val="000000"/>
          <w:bdr w:val="none" w:sz="0" w:space="0" w:color="auto" w:frame="1"/>
        </w:rPr>
        <w:t>The following code separates calling the WaitAndApologize method from awaiting the task that the method returns.</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class</w:t>
      </w:r>
      <w:r w:rsidRPr="00C61465">
        <w:rPr>
          <w:rStyle w:val="enlighter-text"/>
          <w:rFonts w:ascii="Maiandra GD" w:hAnsi="Maiandra GD" w:cs="Consolas"/>
          <w:color w:val="CFD5E0"/>
          <w:sz w:val="24"/>
          <w:szCs w:val="24"/>
          <w:bdr w:val="none" w:sz="0" w:space="0" w:color="auto" w:frame="1"/>
        </w:rPr>
        <w:t xml:space="preserve"> Example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static</w:t>
      </w:r>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m0"/>
          <w:rFonts w:ascii="Maiandra GD" w:hAnsi="Maiandra GD" w:cs="Consolas"/>
          <w:color w:val="4284AE"/>
          <w:sz w:val="24"/>
          <w:szCs w:val="24"/>
          <w:bdr w:val="none" w:sz="0" w:space="0" w:color="auto" w:frame="1"/>
        </w:rPr>
        <w:t>DisplayCurrentInfo</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r w:rsidRPr="00C61465">
        <w:rPr>
          <w:rStyle w:val="enlighter-m3"/>
          <w:rFonts w:ascii="Maiandra GD" w:hAnsi="Maiandra GD" w:cs="Consolas"/>
          <w:color w:val="4284AE"/>
          <w:sz w:val="24"/>
          <w:szCs w:val="24"/>
          <w:bdr w:val="none" w:sz="0" w:space="0" w:color="auto" w:frame="1"/>
        </w:rPr>
        <w:t>Wait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exist."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async</w:t>
      </w:r>
      <w:r w:rsidRPr="00C61465">
        <w:rPr>
          <w:rStyle w:val="enlighter-text"/>
          <w:rFonts w:ascii="Maiandra GD" w:hAnsi="Maiandra GD" w:cs="Consolas"/>
          <w:color w:val="CFD5E0"/>
          <w:sz w:val="24"/>
          <w:szCs w:val="24"/>
          <w:bdr w:val="none" w:sz="0" w:space="0" w:color="auto" w:frame="1"/>
        </w:rPr>
        <w:t xml:space="preserve"> Task </w:t>
      </w:r>
      <w:r w:rsidRPr="00C61465">
        <w:rPr>
          <w:rStyle w:val="enlighter-m0"/>
          <w:rFonts w:ascii="Maiandra GD" w:hAnsi="Maiandra GD" w:cs="Consolas"/>
          <w:color w:val="4284AE"/>
          <w:sz w:val="24"/>
          <w:szCs w:val="24"/>
          <w:bdr w:val="none" w:sz="0" w:space="0" w:color="auto" w:frame="1"/>
        </w:rPr>
        <w:t>DisplayCurrentInfo</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lastRenderedPageBreak/>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 xml:space="preserve">Task wait = </w:t>
      </w:r>
      <w:proofErr w:type="gramStart"/>
      <w:r w:rsidRPr="00C61465">
        <w:rPr>
          <w:rStyle w:val="enlighter-m0"/>
          <w:rFonts w:ascii="Maiandra GD" w:hAnsi="Maiandra GD" w:cs="Consolas"/>
          <w:color w:val="4284AE"/>
          <w:sz w:val="24"/>
          <w:szCs w:val="24"/>
          <w:bdr w:val="none" w:sz="0" w:space="0" w:color="auto" w:frame="1"/>
        </w:rPr>
        <w:t>WaitAndApologize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string</w:t>
      </w:r>
      <w:proofErr w:type="gramEnd"/>
      <w:r w:rsidRPr="00C61465">
        <w:rPr>
          <w:rStyle w:val="enlighter-text"/>
          <w:rFonts w:ascii="Maiandra GD" w:hAnsi="Maiandra GD" w:cs="Consolas"/>
          <w:color w:val="CFD5E0"/>
          <w:sz w:val="24"/>
          <w:szCs w:val="24"/>
          <w:bdr w:val="none" w:sz="0" w:space="0" w:color="auto" w:frame="1"/>
        </w:rPr>
        <w:t xml:space="preserve"> output = $</w:t>
      </w:r>
      <w:r w:rsidRPr="00C61465">
        <w:rPr>
          <w:rStyle w:val="enlighter-s0"/>
          <w:rFonts w:ascii="Maiandra GD" w:hAnsi="Maiandra GD" w:cs="Consolas"/>
          <w:color w:val="7CC379"/>
          <w:sz w:val="24"/>
          <w:szCs w:val="24"/>
          <w:bdr w:val="none" w:sz="0" w:space="0" w:color="auto" w:frame="1"/>
        </w:rPr>
        <w:t xml:space="preserve">"Today is </w:t>
      </w:r>
      <w:r w:rsidRPr="00C61465">
        <w:rPr>
          <w:rStyle w:val="enlighter-s3"/>
          <w:rFonts w:ascii="Maiandra GD" w:hAnsi="Maiandra GD" w:cs="Consolas"/>
          <w:color w:val="7CC379"/>
          <w:sz w:val="24"/>
          <w:szCs w:val="24"/>
          <w:bdr w:val="none" w:sz="0" w:space="0" w:color="auto" w:frame="1"/>
        </w:rPr>
        <w:t>{DateTime.Now:D}</w:t>
      </w:r>
      <w:r w:rsidRPr="00C61465">
        <w:rPr>
          <w:rStyle w:val="enlighter-s0"/>
          <w:rFonts w:ascii="Maiandra GD" w:hAnsi="Maiandra GD" w:cs="Consolas"/>
          <w:color w:val="7CC379"/>
          <w:sz w:val="24"/>
          <w:szCs w:val="24"/>
          <w:bdr w:val="none" w:sz="0" w:space="0" w:color="auto" w:frame="1"/>
        </w:rPr>
        <w:t>\n"</w:t>
      </w:r>
      <w:r w:rsidRPr="00C61465">
        <w:rPr>
          <w:rStyle w:val="enlighter-text"/>
          <w:rFonts w:ascii="Maiandra GD" w:hAnsi="Maiandra GD" w:cs="Consolas"/>
          <w:color w:val="CFD5E0"/>
          <w:sz w:val="24"/>
          <w:szCs w:val="24"/>
          <w:bdr w:val="none" w:sz="0" w:space="0" w:color="auto" w:frame="1"/>
        </w:rPr>
        <w:t xml:space="preserve"> +</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 xml:space="preserve">"The current time is </w:t>
      </w:r>
      <w:r w:rsidRPr="00C61465">
        <w:rPr>
          <w:rStyle w:val="enlighter-s3"/>
          <w:rFonts w:ascii="Maiandra GD" w:hAnsi="Maiandra GD" w:cs="Consolas"/>
          <w:color w:val="7CC379"/>
          <w:sz w:val="24"/>
          <w:szCs w:val="24"/>
          <w:bdr w:val="none" w:sz="0" w:space="0" w:color="auto" w:frame="1"/>
        </w:rPr>
        <w:t>{DateTime.Now.TimeOfDay</w:t>
      </w:r>
      <w:proofErr w:type="gramStart"/>
      <w:r w:rsidRPr="00C61465">
        <w:rPr>
          <w:rStyle w:val="enlighter-s3"/>
          <w:rFonts w:ascii="Maiandra GD" w:hAnsi="Maiandra GD" w:cs="Consolas"/>
          <w:color w:val="7CC379"/>
          <w:sz w:val="24"/>
          <w:szCs w:val="24"/>
          <w:bdr w:val="none" w:sz="0" w:space="0" w:color="auto" w:frame="1"/>
        </w:rPr>
        <w:t>:t</w:t>
      </w:r>
      <w:proofErr w:type="gramEnd"/>
      <w:r w:rsidRPr="00C61465">
        <w:rPr>
          <w:rStyle w:val="enlighter-s3"/>
          <w:rFonts w:ascii="Maiandra GD" w:hAnsi="Maiandra GD" w:cs="Consolas"/>
          <w:color w:val="7CC379"/>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\n"</w:t>
      </w:r>
      <w:r w:rsidRPr="00C61465">
        <w:rPr>
          <w:rStyle w:val="enlighter-text"/>
          <w:rFonts w:ascii="Maiandra GD" w:hAnsi="Maiandra GD" w:cs="Consolas"/>
          <w:color w:val="CFD5E0"/>
          <w:sz w:val="24"/>
          <w:szCs w:val="24"/>
          <w:bdr w:val="none" w:sz="0" w:space="0" w:color="auto" w:frame="1"/>
        </w:rPr>
        <w:t xml:space="preserve"> +</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"The current temperature is 76 degrees.\n"</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await</w:t>
      </w:r>
      <w:proofErr w:type="gramEnd"/>
      <w:r w:rsidRPr="00C61465">
        <w:rPr>
          <w:rStyle w:val="enlighter-text"/>
          <w:rFonts w:ascii="Maiandra GD" w:hAnsi="Maiandra GD" w:cs="Consolas"/>
          <w:color w:val="CFD5E0"/>
          <w:sz w:val="24"/>
          <w:szCs w:val="24"/>
          <w:bdr w:val="none" w:sz="0" w:space="0" w:color="auto" w:frame="1"/>
        </w:rPr>
        <w:t xml:space="preserve"> wait;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output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async</w:t>
      </w:r>
      <w:r w:rsidRPr="00C61465">
        <w:rPr>
          <w:rStyle w:val="enlighter-text"/>
          <w:rFonts w:ascii="Maiandra GD" w:hAnsi="Maiandra GD" w:cs="Consolas"/>
          <w:color w:val="CFD5E0"/>
          <w:sz w:val="24"/>
          <w:szCs w:val="24"/>
          <w:bdr w:val="none" w:sz="0" w:space="0" w:color="auto" w:frame="1"/>
        </w:rPr>
        <w:t xml:space="preserve"> Task </w:t>
      </w:r>
      <w:r w:rsidRPr="00C61465">
        <w:rPr>
          <w:rStyle w:val="enlighter-m0"/>
          <w:rFonts w:ascii="Maiandra GD" w:hAnsi="Maiandra GD" w:cs="Consolas"/>
          <w:color w:val="4284AE"/>
          <w:sz w:val="24"/>
          <w:szCs w:val="24"/>
          <w:bdr w:val="none" w:sz="0" w:space="0" w:color="auto" w:frame="1"/>
        </w:rPr>
        <w:t>WaitAndApologize</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 xml:space="preserve">// Task.Delay is a placeholder for actual work. </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await</w:t>
      </w:r>
      <w:proofErr w:type="gramEnd"/>
      <w:r w:rsidRPr="00C61465">
        <w:rPr>
          <w:rStyle w:val="enlighter-text"/>
          <w:rFonts w:ascii="Maiandra GD" w:hAnsi="Maiandra GD" w:cs="Consolas"/>
          <w:color w:val="CFD5E0"/>
          <w:sz w:val="24"/>
          <w:szCs w:val="24"/>
          <w:bdr w:val="none" w:sz="0" w:space="0" w:color="auto" w:frame="1"/>
        </w:rPr>
        <w:t xml:space="preserve"> Task.</w:t>
      </w:r>
      <w:r w:rsidRPr="00C61465">
        <w:rPr>
          <w:rStyle w:val="enlighter-m3"/>
          <w:rFonts w:ascii="Maiandra GD" w:hAnsi="Maiandra GD" w:cs="Consolas"/>
          <w:color w:val="4284AE"/>
          <w:sz w:val="24"/>
          <w:szCs w:val="24"/>
          <w:bdr w:val="none" w:sz="0" w:space="0" w:color="auto" w:frame="1"/>
        </w:rPr>
        <w:t>Delay</w:t>
      </w:r>
      <w:r w:rsidRPr="00C61465">
        <w:rPr>
          <w:rStyle w:val="enlighter-g1"/>
          <w:rFonts w:ascii="Maiandra GD" w:hAnsi="Maiandra GD" w:cs="Consolas"/>
          <w:b/>
          <w:bCs/>
          <w:color w:val="6B7C8B"/>
          <w:sz w:val="24"/>
          <w:szCs w:val="24"/>
          <w:bdr w:val="none" w:sz="0" w:space="0" w:color="auto" w:frame="1"/>
        </w:rPr>
        <w:t>(</w:t>
      </w:r>
      <w:r w:rsidRPr="00C61465">
        <w:rPr>
          <w:rStyle w:val="enlighter-n1"/>
          <w:rFonts w:ascii="Maiandra GD" w:hAnsi="Maiandra GD" w:cs="Consolas"/>
          <w:color w:val="D19A66"/>
          <w:sz w:val="24"/>
          <w:szCs w:val="24"/>
          <w:bdr w:val="none" w:sz="0" w:space="0" w:color="auto" w:frame="1"/>
        </w:rPr>
        <w:t>2000</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 xml:space="preserve">// Task.Delay delays the following line by two seconds. </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"\nSorry for the delay. . . .\n"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Heading6"/>
        <w:shd w:val="clear" w:color="auto" w:fill="FFFFFF"/>
        <w:spacing w:before="0"/>
        <w:jc w:val="both"/>
        <w:textAlignment w:val="baseline"/>
        <w:rPr>
          <w:rFonts w:ascii="Maiandra GD" w:hAnsi="Maiandra GD" w:cs="Segoe UI"/>
          <w:color w:val="3A3A3A"/>
          <w:sz w:val="24"/>
          <w:szCs w:val="24"/>
        </w:rPr>
      </w:pPr>
      <w:r w:rsidRPr="00C61465">
        <w:rPr>
          <w:rStyle w:val="Strong"/>
          <w:rFonts w:ascii="Maiandra GD" w:hAnsi="Maiandra GD" w:cs="Arial"/>
          <w:b w:val="0"/>
          <w:bCs w:val="0"/>
          <w:color w:val="000000"/>
          <w:sz w:val="24"/>
          <w:szCs w:val="24"/>
          <w:bdr w:val="none" w:sz="0" w:space="0" w:color="auto" w:frame="1"/>
        </w:rPr>
        <w:t>Output: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noProof/>
          <w:color w:val="212529"/>
          <w:bdr w:val="none" w:sz="0" w:space="0" w:color="auto" w:frame="1"/>
        </w:rPr>
        <w:drawing>
          <wp:inline distT="0" distB="0" distL="0" distR="0">
            <wp:extent cx="2987675" cy="1169670"/>
            <wp:effectExtent l="19050" t="0" r="3175" b="0"/>
            <wp:docPr id="44" name="Picture 44" descr="Generalized Async Return Typ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eneralized Async Return Types in C#"/>
                    <pic:cNvPicPr>
                      <a:picLocks noChangeAspect="1" noChangeArrowheads="1"/>
                    </pic:cNvPicPr>
                  </pic:nvPicPr>
                  <pic:blipFill>
                    <a:blip r:embed="rId47"/>
                    <a:srcRect/>
                    <a:stretch>
                      <a:fillRect/>
                    </a:stretch>
                  </pic:blipFill>
                  <pic:spPr bwMode="auto">
                    <a:xfrm>
                      <a:off x="0" y="0"/>
                      <a:ext cx="2987675" cy="1169670"/>
                    </a:xfrm>
                    <a:prstGeom prst="rect">
                      <a:avLst/>
                    </a:prstGeom>
                    <a:noFill/>
                    <a:ln w="9525">
                      <a:noFill/>
                      <a:miter lim="800000"/>
                      <a:headEnd/>
                      <a:tailEnd/>
                    </a:ln>
                  </pic:spPr>
                </pic:pic>
              </a:graphicData>
            </a:graphic>
          </wp:inline>
        </w:drawing>
      </w:r>
    </w:p>
    <w:p w:rsidR="00C61465" w:rsidRPr="00C61465" w:rsidRDefault="00C61465" w:rsidP="00C6146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Async method returning void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We need to use the void return type in C# when the async method does not return any value. Then you may have one question in your mind </w:t>
      </w:r>
      <w:r w:rsidRPr="00C61465">
        <w:rPr>
          <w:rStyle w:val="Strong"/>
          <w:rFonts w:ascii="Maiandra GD" w:hAnsi="Maiandra GD" w:cs="Arial"/>
          <w:color w:val="000000"/>
          <w:bdr w:val="none" w:sz="0" w:space="0" w:color="auto" w:frame="1"/>
        </w:rPr>
        <w:t>what is the difference between Task and void return types</w:t>
      </w:r>
      <w:r w:rsidRPr="00C61465">
        <w:rPr>
          <w:rFonts w:ascii="Maiandra GD" w:hAnsi="Maiandra GD" w:cs="Arial"/>
          <w:color w:val="000000"/>
          <w:bdr w:val="none" w:sz="0" w:space="0" w:color="auto" w:frame="1"/>
        </w:rPr>
        <w:t> as both are going to be used when the async method does not return any value.</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lastRenderedPageBreak/>
        <w:t>The difference is that if you use the void return type then the async method cannot be awaited. That means the caller of such method (void return async method) do not have any option to wait for the async method to complete its work. They simply call the async method and continue their work. So if you have methods other than event handlers that don’t return any value, it’s always advisable to use Task return type instead of void. </w:t>
      </w:r>
    </w:p>
    <w:p w:rsidR="00C61465" w:rsidRPr="00C61465" w:rsidRDefault="00C61465" w:rsidP="00C6146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Example: Async method returning void in C#</w:t>
      </w:r>
    </w:p>
    <w:p w:rsidR="00C61465" w:rsidRPr="00C61465" w:rsidRDefault="00C61465" w:rsidP="00C61465">
      <w:pPr>
        <w:pStyle w:val="NormalWeb"/>
        <w:shd w:val="clear" w:color="auto" w:fill="FFFFFF"/>
        <w:spacing w:before="0" w:beforeAutospacing="0" w:after="0" w:afterAutospacing="0"/>
        <w:textAlignment w:val="baseline"/>
        <w:rPr>
          <w:rFonts w:ascii="Maiandra GD" w:hAnsi="Maiandra GD" w:cs="Segoe UI"/>
          <w:color w:val="212529"/>
        </w:rPr>
      </w:pPr>
      <w:r w:rsidRPr="00C61465">
        <w:rPr>
          <w:rFonts w:ascii="Maiandra GD" w:hAnsi="Maiandra GD" w:cs="Arial"/>
          <w:color w:val="000000"/>
          <w:bdr w:val="none" w:sz="0" w:space="0" w:color="auto" w:frame="1"/>
        </w:rPr>
        <w:t>Please have a look at the below example. </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class</w:t>
      </w:r>
      <w:r w:rsidRPr="00C61465">
        <w:rPr>
          <w:rStyle w:val="enlighter-text"/>
          <w:rFonts w:ascii="Maiandra GD" w:hAnsi="Maiandra GD" w:cs="Consolas"/>
          <w:color w:val="CFD5E0"/>
          <w:sz w:val="24"/>
          <w:szCs w:val="24"/>
          <w:bdr w:val="none" w:sz="0" w:space="0" w:color="auto" w:frame="1"/>
        </w:rPr>
        <w:t xml:space="preserve"> Example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static</w:t>
      </w:r>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m0"/>
          <w:rFonts w:ascii="Maiandra GD" w:hAnsi="Maiandra GD" w:cs="Consolas"/>
          <w:color w:val="4284AE"/>
          <w:sz w:val="24"/>
          <w:szCs w:val="24"/>
          <w:bdr w:val="none" w:sz="0" w:space="0" w:color="auto" w:frame="1"/>
        </w:rPr>
        <w:t>RunCounter</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r w:rsidRPr="00C61465">
        <w:rPr>
          <w:rStyle w:val="enlighter-m3"/>
          <w:rFonts w:ascii="Maiandra GD" w:hAnsi="Maiandra GD" w:cs="Consolas"/>
          <w:color w:val="4284AE"/>
          <w:sz w:val="24"/>
          <w:szCs w:val="24"/>
          <w:bdr w:val="none" w:sz="0" w:space="0" w:color="auto" w:frame="1"/>
        </w:rPr>
        <w:t>Wait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exist."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private</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static</w:t>
      </w:r>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async</w:t>
      </w:r>
      <w:r w:rsidRPr="00C61465">
        <w:rPr>
          <w:rStyle w:val="enlighter-text"/>
          <w:rFonts w:ascii="Maiandra GD" w:hAnsi="Maiandra GD" w:cs="Consolas"/>
          <w:color w:val="CFD5E0"/>
          <w:sz w:val="24"/>
          <w:szCs w:val="24"/>
          <w:bdr w:val="none" w:sz="0" w:space="0" w:color="auto" w:frame="1"/>
        </w:rPr>
        <w:t xml:space="preserve"> Task </w:t>
      </w:r>
      <w:r w:rsidRPr="00C61465">
        <w:rPr>
          <w:rStyle w:val="enlighter-m0"/>
          <w:rFonts w:ascii="Maiandra GD" w:hAnsi="Maiandra GD" w:cs="Consolas"/>
          <w:color w:val="4284AE"/>
          <w:sz w:val="24"/>
          <w:szCs w:val="24"/>
          <w:bdr w:val="none" w:sz="0" w:space="0" w:color="auto" w:frame="1"/>
        </w:rPr>
        <w:t>RunCounter</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2"/>
          <w:rFonts w:ascii="Maiandra GD" w:hAnsi="Maiandra GD" w:cs="Consolas"/>
          <w:color w:val="D19252"/>
          <w:sz w:val="24"/>
          <w:szCs w:val="24"/>
          <w:bdr w:val="none" w:sz="0" w:space="0" w:color="auto" w:frame="1"/>
        </w:rPr>
        <w:t>var</w:t>
      </w:r>
      <w:proofErr w:type="gramEnd"/>
      <w:r w:rsidRPr="00C61465">
        <w:rPr>
          <w:rStyle w:val="enlighter-text"/>
          <w:rFonts w:ascii="Maiandra GD" w:hAnsi="Maiandra GD" w:cs="Consolas"/>
          <w:color w:val="CFD5E0"/>
          <w:sz w:val="24"/>
          <w:szCs w:val="24"/>
          <w:bdr w:val="none" w:sz="0" w:space="0" w:color="auto" w:frame="1"/>
        </w:rPr>
        <w:t xml:space="preserve"> count = </w:t>
      </w:r>
      <w:r w:rsidRPr="00C61465">
        <w:rPr>
          <w:rStyle w:val="enlighter-k3"/>
          <w:rFonts w:ascii="Maiandra GD" w:hAnsi="Maiandra GD" w:cs="Consolas"/>
          <w:color w:val="4284AE"/>
          <w:sz w:val="24"/>
          <w:szCs w:val="24"/>
          <w:bdr w:val="none" w:sz="0" w:space="0" w:color="auto" w:frame="1"/>
        </w:rPr>
        <w:t>new</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Counter</w:t>
      </w:r>
      <w:r w:rsidRPr="00C61465">
        <w:rPr>
          <w:rStyle w:val="enlighter-g1"/>
          <w:rFonts w:ascii="Maiandra GD" w:hAnsi="Maiandra GD" w:cs="Consolas"/>
          <w:b/>
          <w:bCs/>
          <w:color w:val="6B7C8B"/>
          <w:sz w:val="24"/>
          <w:szCs w:val="24"/>
          <w:bdr w:val="none" w:sz="0" w:space="0" w:color="auto" w:frame="1"/>
        </w:rPr>
        <w:t>(</w:t>
      </w:r>
      <w:r w:rsidRPr="00C61465">
        <w:rPr>
          <w:rStyle w:val="enlighter-n1"/>
          <w:rFonts w:ascii="Maiandra GD" w:hAnsi="Maiandra GD" w:cs="Consolas"/>
          <w:color w:val="D19A66"/>
          <w:sz w:val="24"/>
          <w:szCs w:val="24"/>
          <w:bdr w:val="none" w:sz="0" w:space="0" w:color="auto" w:frame="1"/>
        </w:rPr>
        <w:t>5</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await</w:t>
      </w:r>
      <w:proofErr w:type="gramEnd"/>
      <w:r w:rsidRPr="00C61465">
        <w:rPr>
          <w:rStyle w:val="enlighter-text"/>
          <w:rFonts w:ascii="Maiandra GD" w:hAnsi="Maiandra GD" w:cs="Consolas"/>
          <w:color w:val="CFD5E0"/>
          <w:sz w:val="24"/>
          <w:szCs w:val="24"/>
          <w:bdr w:val="none" w:sz="0" w:space="0" w:color="auto" w:frame="1"/>
        </w:rPr>
        <w:t xml:space="preserve"> count.</w:t>
      </w:r>
      <w:r w:rsidRPr="00C61465">
        <w:rPr>
          <w:rStyle w:val="enlighter-m3"/>
          <w:rFonts w:ascii="Maiandra GD" w:hAnsi="Maiandra GD" w:cs="Consolas"/>
          <w:color w:val="4284AE"/>
          <w:sz w:val="24"/>
          <w:szCs w:val="24"/>
          <w:bdr w:val="none" w:sz="0" w:space="0" w:color="auto" w:frame="1"/>
        </w:rPr>
        <w:t>StartCounting</w:t>
      </w:r>
      <w:r w:rsidRPr="00C61465">
        <w:rPr>
          <w:rStyle w:val="enlighter-g1"/>
          <w:rFonts w:ascii="Maiandra GD" w:hAnsi="Maiandra GD" w:cs="Consolas"/>
          <w:b/>
          <w:bCs/>
          <w:color w:val="6B7C8B"/>
          <w:sz w:val="24"/>
          <w:szCs w:val="24"/>
          <w:bdr w:val="none" w:sz="0" w:space="0" w:color="auto" w:frame="1"/>
        </w:rPr>
        <w:t>(</w:t>
      </w:r>
      <w:r w:rsidRPr="00C61465">
        <w:rPr>
          <w:rStyle w:val="enlighter-n1"/>
          <w:rFonts w:ascii="Maiandra GD" w:hAnsi="Maiandra GD" w:cs="Consolas"/>
          <w:color w:val="D19A66"/>
          <w:sz w:val="24"/>
          <w:szCs w:val="24"/>
          <w:bdr w:val="none" w:sz="0" w:space="0" w:color="auto" w:frame="1"/>
        </w:rPr>
        <w:t>8</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class</w:t>
      </w:r>
      <w:r w:rsidRPr="00C61465">
        <w:rPr>
          <w:rStyle w:val="enlighter-text"/>
          <w:rFonts w:ascii="Maiandra GD" w:hAnsi="Maiandra GD" w:cs="Consolas"/>
          <w:color w:val="CFD5E0"/>
          <w:sz w:val="24"/>
          <w:szCs w:val="24"/>
          <w:bdr w:val="none" w:sz="0" w:space="0" w:color="auto" w:frame="1"/>
        </w:rPr>
        <w:t xml:space="preserve"> Counter</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private</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threshold = </w:t>
      </w:r>
      <w:r w:rsidRPr="00C61465">
        <w:rPr>
          <w:rStyle w:val="enlighter-n1"/>
          <w:rFonts w:ascii="Maiandra GD" w:hAnsi="Maiandra GD" w:cs="Consolas"/>
          <w:color w:val="D19A66"/>
          <w:sz w:val="24"/>
          <w:szCs w:val="24"/>
          <w:bdr w:val="none" w:sz="0" w:space="0" w:color="auto" w:frame="1"/>
        </w:rPr>
        <w:t>0</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private</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iterations = </w:t>
      </w:r>
      <w:r w:rsidRPr="00C61465">
        <w:rPr>
          <w:rStyle w:val="enlighter-n1"/>
          <w:rFonts w:ascii="Maiandra GD" w:hAnsi="Maiandra GD" w:cs="Consolas"/>
          <w:color w:val="D19A66"/>
          <w:sz w:val="24"/>
          <w:szCs w:val="24"/>
          <w:bdr w:val="none" w:sz="0" w:space="0" w:color="auto" w:frame="1"/>
        </w:rPr>
        <w:t>0</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lastRenderedPageBreak/>
        <w:t>private</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ctr = </w:t>
      </w:r>
      <w:r w:rsidRPr="00C61465">
        <w:rPr>
          <w:rStyle w:val="enlighter-n1"/>
          <w:rFonts w:ascii="Maiandra GD" w:hAnsi="Maiandra GD" w:cs="Consolas"/>
          <w:color w:val="D19A66"/>
          <w:sz w:val="24"/>
          <w:szCs w:val="24"/>
          <w:bdr w:val="none" w:sz="0" w:space="0" w:color="auto" w:frame="1"/>
        </w:rPr>
        <w:t>0</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event</w:t>
      </w:r>
      <w:proofErr w:type="gramEnd"/>
      <w:r w:rsidRPr="00C61465">
        <w:rPr>
          <w:rStyle w:val="enlighter-text"/>
          <w:rFonts w:ascii="Maiandra GD" w:hAnsi="Maiandra GD" w:cs="Consolas"/>
          <w:color w:val="CFD5E0"/>
          <w:sz w:val="24"/>
          <w:szCs w:val="24"/>
          <w:bdr w:val="none" w:sz="0" w:space="0" w:color="auto" w:frame="1"/>
        </w:rPr>
        <w:t xml:space="preserve"> EventHandler</w:t>
      </w:r>
      <w:r w:rsidRPr="00C61465">
        <w:rPr>
          <w:rStyle w:val="enlighter-g1"/>
          <w:rFonts w:ascii="Maiandra GD" w:hAnsi="Maiandra GD" w:cs="Consolas"/>
          <w:b/>
          <w:bCs/>
          <w:color w:val="6B7C8B"/>
          <w:sz w:val="24"/>
          <w:szCs w:val="24"/>
          <w:bdr w:val="none" w:sz="0" w:space="0" w:color="auto" w:frame="1"/>
        </w:rPr>
        <w:t>&lt;</w:t>
      </w:r>
      <w:r w:rsidRPr="00C61465">
        <w:rPr>
          <w:rStyle w:val="enlighter-text"/>
          <w:rFonts w:ascii="Maiandra GD" w:hAnsi="Maiandra GD" w:cs="Consolas"/>
          <w:color w:val="CFD5E0"/>
          <w:sz w:val="24"/>
          <w:szCs w:val="24"/>
          <w:bdr w:val="none" w:sz="0" w:space="0" w:color="auto" w:frame="1"/>
        </w:rPr>
        <w:t>EventArgs</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ThresholdReached;</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Counter</w:t>
      </w:r>
      <w:r w:rsidRPr="00C61465">
        <w:rPr>
          <w:rStyle w:val="enlighter-g1"/>
          <w:rFonts w:ascii="Maiandra GD" w:hAnsi="Maiandra GD" w:cs="Consolas"/>
          <w:b/>
          <w:bCs/>
          <w:color w:val="6B7C8B"/>
          <w:sz w:val="24"/>
          <w:szCs w:val="24"/>
          <w:bdr w:val="none" w:sz="0" w:space="0" w:color="auto" w:frame="1"/>
        </w:rPr>
        <w:t>(</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threshold</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k9"/>
          <w:rFonts w:ascii="Maiandra GD" w:hAnsi="Maiandra GD" w:cs="Consolas"/>
          <w:color w:val="FFFFFF"/>
          <w:sz w:val="24"/>
          <w:szCs w:val="24"/>
          <w:bdr w:val="none" w:sz="0" w:space="0" w:color="auto" w:frame="1"/>
        </w:rPr>
        <w:t>this</w:t>
      </w:r>
      <w:r w:rsidRPr="00C61465">
        <w:rPr>
          <w:rStyle w:val="enlighter-text"/>
          <w:rFonts w:ascii="Maiandra GD" w:hAnsi="Maiandra GD" w:cs="Consolas"/>
          <w:color w:val="CFD5E0"/>
          <w:sz w:val="24"/>
          <w:szCs w:val="24"/>
          <w:bdr w:val="none" w:sz="0" w:space="0" w:color="auto" w:frame="1"/>
        </w:rPr>
        <w:t>.</w:t>
      </w:r>
      <w:r w:rsidRPr="00C61465">
        <w:rPr>
          <w:rStyle w:val="enlighter-m3"/>
          <w:rFonts w:ascii="Maiandra GD" w:hAnsi="Maiandra GD" w:cs="Consolas"/>
          <w:color w:val="4284AE"/>
          <w:sz w:val="24"/>
          <w:szCs w:val="24"/>
          <w:bdr w:val="none" w:sz="0" w:space="0" w:color="auto" w:frame="1"/>
        </w:rPr>
        <w:t>threshold</w:t>
      </w:r>
      <w:r w:rsidRPr="00C61465">
        <w:rPr>
          <w:rStyle w:val="enlighter-text"/>
          <w:rFonts w:ascii="Maiandra GD" w:hAnsi="Maiandra GD" w:cs="Consolas"/>
          <w:color w:val="CFD5E0"/>
          <w:sz w:val="24"/>
          <w:szCs w:val="24"/>
          <w:bdr w:val="none" w:sz="0" w:space="0" w:color="auto" w:frame="1"/>
        </w:rPr>
        <w:t xml:space="preserve"> = threshold;</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ThresholdReached += thresholdReachedEvent;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async</w:t>
      </w:r>
      <w:r w:rsidRPr="00C61465">
        <w:rPr>
          <w:rStyle w:val="enlighter-text"/>
          <w:rFonts w:ascii="Maiandra GD" w:hAnsi="Maiandra GD" w:cs="Consolas"/>
          <w:color w:val="CFD5E0"/>
          <w:sz w:val="24"/>
          <w:szCs w:val="24"/>
          <w:bdr w:val="none" w:sz="0" w:space="0" w:color="auto" w:frame="1"/>
        </w:rPr>
        <w:t xml:space="preserve"> Task</w:t>
      </w:r>
      <w:r w:rsidRPr="00C61465">
        <w:rPr>
          <w:rStyle w:val="enlighter-g1"/>
          <w:rFonts w:ascii="Maiandra GD" w:hAnsi="Maiandra GD" w:cs="Consolas"/>
          <w:b/>
          <w:bCs/>
          <w:color w:val="6B7C8B"/>
          <w:sz w:val="24"/>
          <w:szCs w:val="24"/>
          <w:bdr w:val="none" w:sz="0" w:space="0" w:color="auto" w:frame="1"/>
        </w:rPr>
        <w:t>&lt;</w:t>
      </w:r>
      <w:r w:rsidRPr="00C61465">
        <w:rPr>
          <w:rStyle w:val="enlighter-k5"/>
          <w:rFonts w:ascii="Maiandra GD" w:hAnsi="Maiandra GD" w:cs="Consolas"/>
          <w:b/>
          <w:bCs/>
          <w:color w:val="D171DD"/>
          <w:sz w:val="24"/>
          <w:szCs w:val="24"/>
          <w:bdr w:val="none" w:sz="0" w:space="0" w:color="auto" w:frame="1"/>
        </w:rPr>
        <w:t>int</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StartCounting</w:t>
      </w:r>
      <w:r w:rsidRPr="00C61465">
        <w:rPr>
          <w:rStyle w:val="enlighter-g1"/>
          <w:rFonts w:ascii="Maiandra GD" w:hAnsi="Maiandra GD" w:cs="Consolas"/>
          <w:b/>
          <w:bCs/>
          <w:color w:val="6B7C8B"/>
          <w:sz w:val="24"/>
          <w:szCs w:val="24"/>
          <w:bdr w:val="none" w:sz="0" w:space="0" w:color="auto" w:frame="1"/>
        </w:rPr>
        <w:t>(</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limit</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iterations</w:t>
      </w:r>
      <w:proofErr w:type="gramEnd"/>
      <w:r w:rsidRPr="00C61465">
        <w:rPr>
          <w:rStyle w:val="enlighter-text"/>
          <w:rFonts w:ascii="Maiandra GD" w:hAnsi="Maiandra GD" w:cs="Consolas"/>
          <w:color w:val="CFD5E0"/>
          <w:sz w:val="24"/>
          <w:szCs w:val="24"/>
          <w:bdr w:val="none" w:sz="0" w:space="0" w:color="auto" w:frame="1"/>
        </w:rPr>
        <w:t xml:space="preserve"> = </w:t>
      </w:r>
      <w:r w:rsidRPr="00C61465">
        <w:rPr>
          <w:rStyle w:val="enlighter-n1"/>
          <w:rFonts w:ascii="Maiandra GD" w:hAnsi="Maiandra GD" w:cs="Consolas"/>
          <w:color w:val="D19A66"/>
          <w:sz w:val="24"/>
          <w:szCs w:val="24"/>
          <w:bdr w:val="none" w:sz="0" w:space="0" w:color="auto" w:frame="1"/>
        </w:rPr>
        <w:t>1</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1"/>
          <w:rFonts w:ascii="Maiandra GD" w:hAnsi="Maiandra GD" w:cs="Consolas"/>
          <w:b/>
          <w:bCs/>
          <w:color w:val="D171DD"/>
          <w:sz w:val="24"/>
          <w:szCs w:val="24"/>
          <w:bdr w:val="none" w:sz="0" w:space="0" w:color="auto" w:frame="1"/>
        </w:rPr>
        <w:t>for</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index = </w:t>
      </w:r>
      <w:r w:rsidRPr="00C61465">
        <w:rPr>
          <w:rStyle w:val="enlighter-n1"/>
          <w:rFonts w:ascii="Maiandra GD" w:hAnsi="Maiandra GD" w:cs="Consolas"/>
          <w:color w:val="D19A66"/>
          <w:sz w:val="24"/>
          <w:szCs w:val="24"/>
          <w:bdr w:val="none" w:sz="0" w:space="0" w:color="auto" w:frame="1"/>
        </w:rPr>
        <w:t>0</w:t>
      </w:r>
      <w:r w:rsidRPr="00C61465">
        <w:rPr>
          <w:rStyle w:val="enlighter-text"/>
          <w:rFonts w:ascii="Maiandra GD" w:hAnsi="Maiandra GD" w:cs="Consolas"/>
          <w:color w:val="CFD5E0"/>
          <w:sz w:val="24"/>
          <w:szCs w:val="24"/>
          <w:bdr w:val="none" w:sz="0" w:space="0" w:color="auto" w:frame="1"/>
        </w:rPr>
        <w:t xml:space="preserve">; index </w:t>
      </w:r>
      <w:r w:rsidRPr="00C61465">
        <w:rPr>
          <w:rStyle w:val="enlighter-g1"/>
          <w:rFonts w:ascii="Maiandra GD" w:hAnsi="Maiandra GD" w:cs="Consolas"/>
          <w:b/>
          <w:bCs/>
          <w:color w:val="6B7C8B"/>
          <w:sz w:val="24"/>
          <w:szCs w:val="24"/>
          <w:bdr w:val="none" w:sz="0" w:space="0" w:color="auto" w:frame="1"/>
        </w:rPr>
        <w:t>&lt;</w:t>
      </w:r>
      <w:r w:rsidRPr="00C61465">
        <w:rPr>
          <w:rStyle w:val="enlighter-text"/>
          <w:rFonts w:ascii="Maiandra GD" w:hAnsi="Maiandra GD" w:cs="Consolas"/>
          <w:color w:val="CFD5E0"/>
          <w:sz w:val="24"/>
          <w:szCs w:val="24"/>
          <w:bdr w:val="none" w:sz="0" w:space="0" w:color="auto" w:frame="1"/>
        </w:rPr>
        <w:t>= limit; index++</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1"/>
          <w:rFonts w:ascii="Maiandra GD" w:hAnsi="Maiandra GD" w:cs="Consolas"/>
          <w:b/>
          <w:bCs/>
          <w:color w:val="D171DD"/>
          <w:sz w:val="24"/>
          <w:szCs w:val="24"/>
          <w:bdr w:val="none" w:sz="0" w:space="0" w:color="auto" w:frame="1"/>
        </w:rPr>
        <w:t>if</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ctr == threshold</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m0"/>
          <w:rFonts w:ascii="Maiandra GD" w:hAnsi="Maiandra GD" w:cs="Consolas"/>
          <w:color w:val="4284AE"/>
          <w:sz w:val="24"/>
          <w:szCs w:val="24"/>
          <w:bdr w:val="none" w:sz="0" w:space="0" w:color="auto" w:frame="1"/>
        </w:rPr>
        <w:t>thresholdReachedEvent</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k9"/>
          <w:rFonts w:ascii="Maiandra GD" w:hAnsi="Maiandra GD" w:cs="Consolas"/>
          <w:color w:val="FFFFFF"/>
          <w:sz w:val="24"/>
          <w:szCs w:val="24"/>
          <w:bdr w:val="none" w:sz="0" w:space="0" w:color="auto" w:frame="1"/>
        </w:rPr>
        <w:t>this</w:t>
      </w:r>
      <w:r w:rsidRPr="00C61465">
        <w:rPr>
          <w:rStyle w:val="enlighter-text"/>
          <w:rFonts w:ascii="Maiandra GD" w:hAnsi="Maiandra GD" w:cs="Consolas"/>
          <w:color w:val="CFD5E0"/>
          <w:sz w:val="24"/>
          <w:szCs w:val="24"/>
          <w:bdr w:val="none" w:sz="0" w:space="0" w:color="auto" w:frame="1"/>
        </w:rPr>
        <w:t>, EventArgs.</w:t>
      </w:r>
      <w:r w:rsidRPr="00C61465">
        <w:rPr>
          <w:rStyle w:val="enlighter-m3"/>
          <w:rFonts w:ascii="Maiandra GD" w:hAnsi="Maiandra GD" w:cs="Consolas"/>
          <w:color w:val="4284AE"/>
          <w:sz w:val="24"/>
          <w:szCs w:val="24"/>
          <w:bdr w:val="none" w:sz="0" w:space="0" w:color="auto" w:frame="1"/>
        </w:rPr>
        <w:t>Empty</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ctr</w:t>
      </w:r>
      <w:proofErr w:type="gramEnd"/>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await</w:t>
      </w:r>
      <w:proofErr w:type="gramEnd"/>
      <w:r w:rsidRPr="00C61465">
        <w:rPr>
          <w:rStyle w:val="enlighter-text"/>
          <w:rFonts w:ascii="Maiandra GD" w:hAnsi="Maiandra GD" w:cs="Consolas"/>
          <w:color w:val="CFD5E0"/>
          <w:sz w:val="24"/>
          <w:szCs w:val="24"/>
          <w:bdr w:val="none" w:sz="0" w:space="0" w:color="auto" w:frame="1"/>
        </w:rPr>
        <w:t xml:space="preserve"> Task.</w:t>
      </w:r>
      <w:r w:rsidRPr="00C61465">
        <w:rPr>
          <w:rStyle w:val="enlighter-m3"/>
          <w:rFonts w:ascii="Maiandra GD" w:hAnsi="Maiandra GD" w:cs="Consolas"/>
          <w:color w:val="4284AE"/>
          <w:sz w:val="24"/>
          <w:szCs w:val="24"/>
          <w:bdr w:val="none" w:sz="0" w:space="0" w:color="auto" w:frame="1"/>
        </w:rPr>
        <w:t>Delay</w:t>
      </w:r>
      <w:r w:rsidRPr="00C61465">
        <w:rPr>
          <w:rStyle w:val="enlighter-g1"/>
          <w:rFonts w:ascii="Maiandra GD" w:hAnsi="Maiandra GD" w:cs="Consolas"/>
          <w:b/>
          <w:bCs/>
          <w:color w:val="6B7C8B"/>
          <w:sz w:val="24"/>
          <w:szCs w:val="24"/>
          <w:bdr w:val="none" w:sz="0" w:space="0" w:color="auto" w:frame="1"/>
        </w:rPr>
        <w:t>(</w:t>
      </w:r>
      <w:r w:rsidRPr="00C61465">
        <w:rPr>
          <w:rStyle w:val="enlighter-n1"/>
          <w:rFonts w:ascii="Maiandra GD" w:hAnsi="Maiandra GD" w:cs="Consolas"/>
          <w:color w:val="D19A66"/>
          <w:sz w:val="24"/>
          <w:szCs w:val="24"/>
          <w:bdr w:val="none" w:sz="0" w:space="0" w:color="auto" w:frame="1"/>
        </w:rPr>
        <w:t>500</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5"/>
          <w:rFonts w:ascii="Maiandra GD" w:hAnsi="Maiandra GD" w:cs="Consolas"/>
          <w:b/>
          <w:bCs/>
          <w:color w:val="D171DD"/>
          <w:sz w:val="24"/>
          <w:szCs w:val="24"/>
          <w:bdr w:val="none" w:sz="0" w:space="0" w:color="auto" w:frame="1"/>
        </w:rPr>
        <w:t>int</w:t>
      </w:r>
      <w:proofErr w:type="gramEnd"/>
      <w:r w:rsidRPr="00C61465">
        <w:rPr>
          <w:rStyle w:val="enlighter-text"/>
          <w:rFonts w:ascii="Maiandra GD" w:hAnsi="Maiandra GD" w:cs="Consolas"/>
          <w:color w:val="CFD5E0"/>
          <w:sz w:val="24"/>
          <w:szCs w:val="24"/>
          <w:bdr w:val="none" w:sz="0" w:space="0" w:color="auto" w:frame="1"/>
        </w:rPr>
        <w:t xml:space="preserve"> retval = ctr +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iterations - </w:t>
      </w:r>
      <w:r w:rsidRPr="00C61465">
        <w:rPr>
          <w:rStyle w:val="enlighter-n1"/>
          <w:rFonts w:ascii="Maiandra GD" w:hAnsi="Maiandra GD" w:cs="Consolas"/>
          <w:color w:val="D19A66"/>
          <w:sz w:val="24"/>
          <w:szCs w:val="24"/>
          <w:bdr w:val="none" w:sz="0" w:space="0" w:color="auto" w:frame="1"/>
        </w:rPr>
        <w:t>1</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 threshold;</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 xml:space="preserve">"On iteration </w:t>
      </w:r>
      <w:r w:rsidRPr="00C61465">
        <w:rPr>
          <w:rStyle w:val="enlighter-s3"/>
          <w:rFonts w:ascii="Maiandra GD" w:hAnsi="Maiandra GD" w:cs="Consolas"/>
          <w:color w:val="7CC379"/>
          <w:sz w:val="24"/>
          <w:szCs w:val="24"/>
          <w:bdr w:val="none" w:sz="0" w:space="0" w:color="auto" w:frame="1"/>
        </w:rPr>
        <w:t>{iterations}</w:t>
      </w:r>
      <w:r w:rsidRPr="00C61465">
        <w:rPr>
          <w:rStyle w:val="enlighter-s0"/>
          <w:rFonts w:ascii="Maiandra GD" w:hAnsi="Maiandra GD" w:cs="Consolas"/>
          <w:color w:val="7CC379"/>
          <w:sz w:val="24"/>
          <w:szCs w:val="24"/>
          <w:bdr w:val="none" w:sz="0" w:space="0" w:color="auto" w:frame="1"/>
        </w:rPr>
        <w:t xml:space="preserve">, reached </w:t>
      </w:r>
      <w:r w:rsidRPr="00C61465">
        <w:rPr>
          <w:rStyle w:val="enlighter-s3"/>
          <w:rFonts w:ascii="Maiandra GD" w:hAnsi="Maiandra GD" w:cs="Consolas"/>
          <w:color w:val="7CC379"/>
          <w:sz w:val="24"/>
          <w:szCs w:val="24"/>
          <w:bdr w:val="none" w:sz="0" w:space="0" w:color="auto" w:frame="1"/>
        </w:rPr>
        <w:t>{limit}</w:t>
      </w:r>
      <w:r w:rsidRPr="00C61465">
        <w:rPr>
          <w:rStyle w:val="enlighter-s0"/>
          <w:rFonts w:ascii="Maiandra GD" w:hAnsi="Maiandra GD" w:cs="Consolas"/>
          <w:color w:val="7CC379"/>
          <w:sz w:val="24"/>
          <w:szCs w:val="24"/>
          <w:bdr w:val="none" w:sz="0" w:space="0" w:color="auto" w:frame="1"/>
        </w:rPr>
        <w: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return</w:t>
      </w:r>
      <w:proofErr w:type="gramEnd"/>
      <w:r w:rsidRPr="00C61465">
        <w:rPr>
          <w:rStyle w:val="enlighter-text"/>
          <w:rFonts w:ascii="Maiandra GD" w:hAnsi="Maiandra GD" w:cs="Consolas"/>
          <w:color w:val="CFD5E0"/>
          <w:sz w:val="24"/>
          <w:szCs w:val="24"/>
          <w:bdr w:val="none" w:sz="0" w:space="0" w:color="auto" w:frame="1"/>
        </w:rPr>
        <w:t xml:space="preserve"> retval;</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async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thresholdReachedEvent</w:t>
      </w:r>
      <w:r w:rsidRPr="00C61465">
        <w:rPr>
          <w:rStyle w:val="enlighter-g1"/>
          <w:rFonts w:ascii="Maiandra GD" w:hAnsi="Maiandra GD" w:cs="Consolas"/>
          <w:b/>
          <w:bCs/>
          <w:color w:val="6B7C8B"/>
          <w:sz w:val="24"/>
          <w:szCs w:val="24"/>
          <w:bdr w:val="none" w:sz="0" w:space="0" w:color="auto" w:frame="1"/>
        </w:rPr>
        <w:t>(</w:t>
      </w:r>
      <w:r w:rsidRPr="00C61465">
        <w:rPr>
          <w:rStyle w:val="enlighter-k0"/>
          <w:rFonts w:ascii="Maiandra GD" w:hAnsi="Maiandra GD" w:cs="Consolas"/>
          <w:b/>
          <w:bCs/>
          <w:color w:val="D171DD"/>
          <w:sz w:val="24"/>
          <w:szCs w:val="24"/>
          <w:bdr w:val="none" w:sz="0" w:space="0" w:color="auto" w:frame="1"/>
        </w:rPr>
        <w:t>object</w:t>
      </w:r>
      <w:r w:rsidRPr="00C61465">
        <w:rPr>
          <w:rStyle w:val="enlighter-text"/>
          <w:rFonts w:ascii="Maiandra GD" w:hAnsi="Maiandra GD" w:cs="Consolas"/>
          <w:color w:val="CFD5E0"/>
          <w:sz w:val="24"/>
          <w:szCs w:val="24"/>
          <w:bdr w:val="none" w:sz="0" w:space="0" w:color="auto" w:frame="1"/>
        </w:rPr>
        <w:t xml:space="preserve"> sender, EventArgs e</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lastRenderedPageBreak/>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 xml:space="preserve">"Reached </w:t>
      </w:r>
      <w:r w:rsidRPr="00C61465">
        <w:rPr>
          <w:rStyle w:val="enlighter-s3"/>
          <w:rFonts w:ascii="Maiandra GD" w:hAnsi="Maiandra GD" w:cs="Consolas"/>
          <w:color w:val="7CC379"/>
          <w:sz w:val="24"/>
          <w:szCs w:val="24"/>
          <w:bdr w:val="none" w:sz="0" w:space="0" w:color="auto" w:frame="1"/>
        </w:rPr>
        <w:t>{ctr}</w:t>
      </w:r>
      <w:r w:rsidRPr="00C61465">
        <w:rPr>
          <w:rStyle w:val="enlighter-s0"/>
          <w:rFonts w:ascii="Maiandra GD" w:hAnsi="Maiandra GD" w:cs="Consolas"/>
          <w:color w:val="7CC379"/>
          <w:sz w:val="24"/>
          <w:szCs w:val="24"/>
          <w:bdr w:val="none" w:sz="0" w:space="0" w:color="auto" w:frame="1"/>
        </w:rPr>
        <w:t>. Resetting..."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await</w:t>
      </w:r>
      <w:proofErr w:type="gramEnd"/>
      <w:r w:rsidRPr="00C61465">
        <w:rPr>
          <w:rStyle w:val="enlighter-text"/>
          <w:rFonts w:ascii="Maiandra GD" w:hAnsi="Maiandra GD" w:cs="Consolas"/>
          <w:color w:val="CFD5E0"/>
          <w:sz w:val="24"/>
          <w:szCs w:val="24"/>
          <w:bdr w:val="none" w:sz="0" w:space="0" w:color="auto" w:frame="1"/>
        </w:rPr>
        <w:t xml:space="preserve"> Task.</w:t>
      </w:r>
      <w:r w:rsidRPr="00C61465">
        <w:rPr>
          <w:rStyle w:val="enlighter-m3"/>
          <w:rFonts w:ascii="Maiandra GD" w:hAnsi="Maiandra GD" w:cs="Consolas"/>
          <w:color w:val="4284AE"/>
          <w:sz w:val="24"/>
          <w:szCs w:val="24"/>
          <w:bdr w:val="none" w:sz="0" w:space="0" w:color="auto" w:frame="1"/>
        </w:rPr>
        <w:t>Delay</w:t>
      </w:r>
      <w:r w:rsidRPr="00C61465">
        <w:rPr>
          <w:rStyle w:val="enlighter-g1"/>
          <w:rFonts w:ascii="Maiandra GD" w:hAnsi="Maiandra GD" w:cs="Consolas"/>
          <w:b/>
          <w:bCs/>
          <w:color w:val="6B7C8B"/>
          <w:sz w:val="24"/>
          <w:szCs w:val="24"/>
          <w:bdr w:val="none" w:sz="0" w:space="0" w:color="auto" w:frame="1"/>
        </w:rPr>
        <w:t>(</w:t>
      </w:r>
      <w:r w:rsidRPr="00C61465">
        <w:rPr>
          <w:rStyle w:val="enlighter-n1"/>
          <w:rFonts w:ascii="Maiandra GD" w:hAnsi="Maiandra GD" w:cs="Consolas"/>
          <w:color w:val="D19A66"/>
          <w:sz w:val="24"/>
          <w:szCs w:val="24"/>
          <w:bdr w:val="none" w:sz="0" w:space="0" w:color="auto" w:frame="1"/>
        </w:rPr>
        <w:t>1000</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ctr</w:t>
      </w:r>
      <w:proofErr w:type="gramEnd"/>
      <w:r w:rsidRPr="00C61465">
        <w:rPr>
          <w:rStyle w:val="enlighter-text"/>
          <w:rFonts w:ascii="Maiandra GD" w:hAnsi="Maiandra GD" w:cs="Consolas"/>
          <w:color w:val="CFD5E0"/>
          <w:sz w:val="24"/>
          <w:szCs w:val="24"/>
          <w:bdr w:val="none" w:sz="0" w:space="0" w:color="auto" w:frame="1"/>
        </w:rPr>
        <w:t xml:space="preserve"> = </w:t>
      </w:r>
      <w:r w:rsidRPr="00C61465">
        <w:rPr>
          <w:rStyle w:val="enlighter-n1"/>
          <w:rFonts w:ascii="Maiandra GD" w:hAnsi="Maiandra GD" w:cs="Consolas"/>
          <w:color w:val="D19A66"/>
          <w:sz w:val="24"/>
          <w:szCs w:val="24"/>
          <w:bdr w:val="none" w:sz="0" w:space="0" w:color="auto" w:frame="1"/>
        </w:rPr>
        <w:t>0</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iterations</w:t>
      </w:r>
      <w:proofErr w:type="gramEnd"/>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Heading6"/>
        <w:shd w:val="clear" w:color="auto" w:fill="FFFFFF"/>
        <w:spacing w:before="0"/>
        <w:jc w:val="both"/>
        <w:textAlignment w:val="baseline"/>
        <w:rPr>
          <w:rFonts w:ascii="Maiandra GD" w:hAnsi="Maiandra GD" w:cs="Segoe UI"/>
          <w:color w:val="3A3A3A"/>
          <w:sz w:val="24"/>
          <w:szCs w:val="24"/>
        </w:rPr>
      </w:pPr>
      <w:r w:rsidRPr="00C61465">
        <w:rPr>
          <w:rStyle w:val="Strong"/>
          <w:rFonts w:ascii="Maiandra GD" w:hAnsi="Maiandra GD" w:cs="Arial"/>
          <w:b w:val="0"/>
          <w:bCs w:val="0"/>
          <w:color w:val="000000"/>
          <w:sz w:val="24"/>
          <w:szCs w:val="24"/>
          <w:bdr w:val="none" w:sz="0" w:space="0" w:color="auto" w:frame="1"/>
        </w:rPr>
        <w:t>Output: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noProof/>
          <w:color w:val="212529"/>
          <w:bdr w:val="none" w:sz="0" w:space="0" w:color="auto" w:frame="1"/>
        </w:rPr>
        <w:drawing>
          <wp:inline distT="0" distB="0" distL="0" distR="0">
            <wp:extent cx="2019935" cy="520700"/>
            <wp:effectExtent l="19050" t="0" r="0" b="0"/>
            <wp:docPr id="45" name="Picture 45" descr="Generalized Async Return Typ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eneralized Async Return Types in C#"/>
                    <pic:cNvPicPr>
                      <a:picLocks noChangeAspect="1" noChangeArrowheads="1"/>
                    </pic:cNvPicPr>
                  </pic:nvPicPr>
                  <pic:blipFill>
                    <a:blip r:embed="rId48"/>
                    <a:srcRect/>
                    <a:stretch>
                      <a:fillRect/>
                    </a:stretch>
                  </pic:blipFill>
                  <pic:spPr bwMode="auto">
                    <a:xfrm>
                      <a:off x="0" y="0"/>
                      <a:ext cx="2019935" cy="520700"/>
                    </a:xfrm>
                    <a:prstGeom prst="rect">
                      <a:avLst/>
                    </a:prstGeom>
                    <a:noFill/>
                    <a:ln w="9525">
                      <a:noFill/>
                      <a:miter lim="800000"/>
                      <a:headEnd/>
                      <a:tailEnd/>
                    </a:ln>
                  </pic:spPr>
                </pic:pic>
              </a:graphicData>
            </a:graphic>
          </wp:inline>
        </w:drawing>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I hope now you have some idea regarding the async method in C#. So, let us move to our main topic of this article i.e.</w:t>
      </w:r>
      <w:r w:rsidRPr="00C61465">
        <w:rPr>
          <w:rStyle w:val="Strong"/>
          <w:rFonts w:ascii="Maiandra GD" w:hAnsi="Maiandra GD" w:cs="Arial"/>
          <w:color w:val="000000"/>
          <w:bdr w:val="none" w:sz="0" w:space="0" w:color="auto" w:frame="1"/>
        </w:rPr>
        <w:t>Generalized Async Return Types in C#</w:t>
      </w:r>
      <w:r w:rsidRPr="00C61465">
        <w:rPr>
          <w:rFonts w:ascii="Maiandra GD" w:hAnsi="Maiandra GD" w:cs="Arial"/>
          <w:color w:val="000000"/>
          <w:bdr w:val="none" w:sz="0" w:space="0" w:color="auto" w:frame="1"/>
        </w:rPr>
        <w:t>.</w:t>
      </w:r>
    </w:p>
    <w:p w:rsidR="00C61465" w:rsidRPr="00C61465" w:rsidRDefault="00C61465" w:rsidP="00C6146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Understanding Generalized Async Return Types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As of now, we have discussed the async method with return type Task, Task&lt;T&gt;, and void. The most important point that you need to keep in mind is that the Task is a class. We also know the reference types behave differently in C#.  In some situations, it is better to return anything rather than a Task.</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The generalized async returns types in C# mean you can return a lightweight value type instead of a reference type to avoid additional memory allocations. From C# 7, there is an inbuilt value type </w:t>
      </w:r>
      <w:r w:rsidRPr="00C61465">
        <w:rPr>
          <w:rStyle w:val="Strong"/>
          <w:rFonts w:ascii="Maiandra GD" w:hAnsi="Maiandra GD" w:cs="Arial"/>
          <w:color w:val="000000"/>
          <w:bdr w:val="none" w:sz="0" w:space="0" w:color="auto" w:frame="1"/>
        </w:rPr>
        <w:t>ValueTask &lt;T&gt;</w:t>
      </w:r>
      <w:r w:rsidRPr="00C61465">
        <w:rPr>
          <w:rFonts w:ascii="Maiandra GD" w:hAnsi="Maiandra GD" w:cs="Arial"/>
          <w:color w:val="000000"/>
          <w:bdr w:val="none" w:sz="0" w:space="0" w:color="auto" w:frame="1"/>
        </w:rPr>
        <w:t> which can be used instead of </w:t>
      </w:r>
      <w:r w:rsidRPr="00C61465">
        <w:rPr>
          <w:rStyle w:val="Strong"/>
          <w:rFonts w:ascii="Maiandra GD" w:hAnsi="Maiandra GD" w:cs="Arial"/>
          <w:color w:val="000000"/>
          <w:bdr w:val="none" w:sz="0" w:space="0" w:color="auto" w:frame="1"/>
        </w:rPr>
        <w:t>Task&lt;T&gt;</w:t>
      </w:r>
      <w:r w:rsidRPr="00C61465">
        <w:rPr>
          <w:rFonts w:ascii="Maiandra GD" w:hAnsi="Maiandra GD" w:cs="Arial"/>
          <w:color w:val="000000"/>
          <w:bdr w:val="none" w:sz="0" w:space="0" w:color="auto" w:frame="1"/>
        </w:rPr>
        <w: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.NET Framework provides the </w:t>
      </w:r>
      <w:r w:rsidRPr="00C61465">
        <w:rPr>
          <w:rStyle w:val="Strong"/>
          <w:rFonts w:ascii="Maiandra GD" w:hAnsi="Maiandra GD" w:cs="Arial"/>
          <w:color w:val="000000"/>
          <w:bdr w:val="none" w:sz="0" w:space="0" w:color="auto" w:frame="1"/>
        </w:rPr>
        <w:t>System.Threading.Tasks.ValueTask&lt;TResult&gt;</w:t>
      </w:r>
      <w:r w:rsidRPr="00C61465">
        <w:rPr>
          <w:rFonts w:ascii="Maiandra GD" w:hAnsi="Maiandra GD" w:cs="Arial"/>
          <w:color w:val="000000"/>
          <w:bdr w:val="none" w:sz="0" w:space="0" w:color="auto" w:frame="1"/>
        </w:rPr>
        <w:t> as a light-weight implementation of a generalized task-returning value. To use the System.Threading.Tasks.ValueTask&lt;TResult&gt; type, you must add the </w:t>
      </w:r>
      <w:r w:rsidRPr="00C61465">
        <w:rPr>
          <w:rStyle w:val="Strong"/>
          <w:rFonts w:ascii="Maiandra GD" w:hAnsi="Maiandra GD" w:cs="Arial"/>
          <w:color w:val="000000"/>
          <w:bdr w:val="none" w:sz="0" w:space="0" w:color="auto" w:frame="1"/>
        </w:rPr>
        <w:t>System.Threading.Tasks.Extensions</w:t>
      </w:r>
      <w:r w:rsidRPr="00C61465">
        <w:rPr>
          <w:rFonts w:ascii="Maiandra GD" w:hAnsi="Maiandra GD" w:cs="Arial"/>
          <w:color w:val="000000"/>
          <w:bdr w:val="none" w:sz="0" w:space="0" w:color="auto" w:frame="1"/>
        </w:rPr>
        <w:t> NuGet package to your project.</w:t>
      </w:r>
    </w:p>
    <w:p w:rsidR="00C61465" w:rsidRPr="00C61465" w:rsidRDefault="00C61465" w:rsidP="00C61465">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Example: Generalized Async Return Types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Let us understand Generalized Async Return Types in C# concept with an example. Please have a look at the below example. As you can see in the below example, instead of using Task&lt;T&gt;, now we are using ValueTask&lt;T&gt; which is a value type, not a reference type and because of this it will have less memory and provides better performance as compared to Task&lt;T&gt;.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using</w:t>
      </w:r>
      <w:proofErr w:type="gramEnd"/>
      <w:r w:rsidRPr="00C61465">
        <w:rPr>
          <w:rStyle w:val="enlighter-k0"/>
          <w:rFonts w:ascii="Maiandra GD" w:hAnsi="Maiandra GD" w:cs="Consolas"/>
          <w:b/>
          <w:bCs/>
          <w:color w:val="D171DD"/>
          <w:sz w:val="24"/>
          <w:szCs w:val="24"/>
          <w:bdr w:val="none" w:sz="0" w:space="0" w:color="auto" w:frame="1"/>
        </w:rPr>
        <w:t xml:space="preserve"> </w:t>
      </w:r>
      <w:r w:rsidRPr="00C61465">
        <w:rPr>
          <w:rStyle w:val="enlighter-k10"/>
          <w:rFonts w:ascii="Maiandra GD" w:hAnsi="Maiandra GD" w:cs="Consolas"/>
          <w:i/>
          <w:iCs/>
          <w:color w:val="4284AE"/>
          <w:sz w:val="24"/>
          <w:szCs w:val="24"/>
          <w:bdr w:val="none" w:sz="0" w:space="0" w:color="auto" w:frame="1"/>
        </w:rPr>
        <w:t>System;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using</w:t>
      </w:r>
      <w:proofErr w:type="gramEnd"/>
      <w:r w:rsidRPr="00C61465">
        <w:rPr>
          <w:rStyle w:val="enlighter-k0"/>
          <w:rFonts w:ascii="Maiandra GD" w:hAnsi="Maiandra GD" w:cs="Consolas"/>
          <w:b/>
          <w:bCs/>
          <w:color w:val="D171DD"/>
          <w:sz w:val="24"/>
          <w:szCs w:val="24"/>
          <w:bdr w:val="none" w:sz="0" w:space="0" w:color="auto" w:frame="1"/>
        </w:rPr>
        <w:t xml:space="preserve"> </w:t>
      </w:r>
      <w:r w:rsidRPr="00C61465">
        <w:rPr>
          <w:rStyle w:val="enlighter-k10"/>
          <w:rFonts w:ascii="Maiandra GD" w:hAnsi="Maiandra GD" w:cs="Consolas"/>
          <w:i/>
          <w:iCs/>
          <w:color w:val="4284AE"/>
          <w:sz w:val="24"/>
          <w:szCs w:val="24"/>
          <w:bdr w:val="none" w:sz="0" w:space="0" w:color="auto" w:frame="1"/>
        </w:rPr>
        <w:t>System.Linq;</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using</w:t>
      </w:r>
      <w:proofErr w:type="gramEnd"/>
      <w:r w:rsidRPr="00C61465">
        <w:rPr>
          <w:rStyle w:val="enlighter-k0"/>
          <w:rFonts w:ascii="Maiandra GD" w:hAnsi="Maiandra GD" w:cs="Consolas"/>
          <w:b/>
          <w:bCs/>
          <w:color w:val="D171DD"/>
          <w:sz w:val="24"/>
          <w:szCs w:val="24"/>
          <w:bdr w:val="none" w:sz="0" w:space="0" w:color="auto" w:frame="1"/>
        </w:rPr>
        <w:t xml:space="preserve"> </w:t>
      </w:r>
      <w:r w:rsidRPr="00C61465">
        <w:rPr>
          <w:rStyle w:val="enlighter-k10"/>
          <w:rFonts w:ascii="Maiandra GD" w:hAnsi="Maiandra GD" w:cs="Consolas"/>
          <w:i/>
          <w:iCs/>
          <w:color w:val="4284AE"/>
          <w:sz w:val="24"/>
          <w:szCs w:val="24"/>
          <w:bdr w:val="none" w:sz="0" w:space="0" w:color="auto" w:frame="1"/>
        </w:rPr>
        <w:t>System.Threading.Tasks;</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lastRenderedPageBreak/>
        <w:t>namespace</w:t>
      </w:r>
      <w:proofErr w:type="gramEnd"/>
      <w:r w:rsidRPr="00C61465">
        <w:rPr>
          <w:rStyle w:val="enlighter-k0"/>
          <w:rFonts w:ascii="Maiandra GD" w:hAnsi="Maiandra GD" w:cs="Consolas"/>
          <w:b/>
          <w:bCs/>
          <w:color w:val="D171DD"/>
          <w:sz w:val="24"/>
          <w:szCs w:val="24"/>
          <w:bdr w:val="none" w:sz="0" w:space="0" w:color="auto" w:frame="1"/>
        </w:rPr>
        <w:t xml:space="preserve"> </w:t>
      </w:r>
      <w:r w:rsidRPr="00C61465">
        <w:rPr>
          <w:rStyle w:val="enlighter-k10"/>
          <w:rFonts w:ascii="Maiandra GD" w:hAnsi="Maiandra GD" w:cs="Consolas"/>
          <w:i/>
          <w:iCs/>
          <w:color w:val="4284AE"/>
          <w:sz w:val="24"/>
          <w:szCs w:val="24"/>
          <w:bdr w:val="none" w:sz="0" w:space="0" w:color="auto" w:frame="1"/>
        </w:rPr>
        <w:t>GeneralizedAsyncReturnTypes</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class</w:t>
      </w:r>
      <w:r w:rsidRPr="00C61465">
        <w:rPr>
          <w:rStyle w:val="enlighter-text"/>
          <w:rFonts w:ascii="Maiandra GD" w:hAnsi="Maiandra GD" w:cs="Consolas"/>
          <w:color w:val="CFD5E0"/>
          <w:sz w:val="24"/>
          <w:szCs w:val="24"/>
          <w:bdr w:val="none" w:sz="0" w:space="0" w:color="auto" w:frame="1"/>
        </w:rPr>
        <w:t xml:space="preserve"> Example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static</w:t>
      </w:r>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m0"/>
          <w:rFonts w:ascii="Maiandra GD" w:hAnsi="Maiandra GD" w:cs="Consolas"/>
          <w:color w:val="4284AE"/>
          <w:sz w:val="24"/>
          <w:szCs w:val="24"/>
          <w:bdr w:val="none" w:sz="0" w:space="0" w:color="auto" w:frame="1"/>
        </w:rPr>
        <w:t>ShowTodaysInfo</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r w:rsidRPr="00C61465">
        <w:rPr>
          <w:rStyle w:val="enlighter-m3"/>
          <w:rFonts w:ascii="Maiandra GD" w:hAnsi="Maiandra GD" w:cs="Consolas"/>
          <w:color w:val="4284AE"/>
          <w:sz w:val="24"/>
          <w:szCs w:val="24"/>
          <w:bdr w:val="none" w:sz="0" w:space="0" w:color="auto" w:frame="1"/>
        </w:rPr>
        <w:t>Result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exist."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private</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static</w:t>
      </w:r>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async</w:t>
      </w:r>
      <w:r w:rsidRPr="00C61465">
        <w:rPr>
          <w:rStyle w:val="enlighter-text"/>
          <w:rFonts w:ascii="Maiandra GD" w:hAnsi="Maiandra GD" w:cs="Consolas"/>
          <w:color w:val="CFD5E0"/>
          <w:sz w:val="24"/>
          <w:szCs w:val="24"/>
          <w:bdr w:val="none" w:sz="0" w:space="0" w:color="auto" w:frame="1"/>
        </w:rPr>
        <w:t xml:space="preserve"> ValueTask</w:t>
      </w:r>
      <w:r w:rsidRPr="00C61465">
        <w:rPr>
          <w:rStyle w:val="enlighter-g1"/>
          <w:rFonts w:ascii="Maiandra GD" w:hAnsi="Maiandra GD" w:cs="Consolas"/>
          <w:b/>
          <w:bCs/>
          <w:color w:val="6B7C8B"/>
          <w:sz w:val="24"/>
          <w:szCs w:val="24"/>
          <w:bdr w:val="none" w:sz="0" w:space="0" w:color="auto" w:frame="1"/>
        </w:rPr>
        <w:t>&lt;</w:t>
      </w:r>
      <w:r w:rsidRPr="00C61465">
        <w:rPr>
          <w:rStyle w:val="enlighter-text"/>
          <w:rFonts w:ascii="Maiandra GD" w:hAnsi="Maiandra GD" w:cs="Consolas"/>
          <w:color w:val="CFD5E0"/>
          <w:sz w:val="24"/>
          <w:szCs w:val="24"/>
          <w:bdr w:val="none" w:sz="0" w:space="0" w:color="auto" w:frame="1"/>
        </w:rPr>
        <w:t>string</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ShowTodaysInfo</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2"/>
          <w:rFonts w:ascii="Maiandra GD" w:hAnsi="Maiandra GD" w:cs="Consolas"/>
          <w:color w:val="D19252"/>
          <w:sz w:val="24"/>
          <w:szCs w:val="24"/>
          <w:bdr w:val="none" w:sz="0" w:space="0" w:color="auto" w:frame="1"/>
        </w:rPr>
        <w:t>var</w:t>
      </w:r>
      <w:proofErr w:type="gramEnd"/>
      <w:r w:rsidRPr="00C61465">
        <w:rPr>
          <w:rStyle w:val="enlighter-text"/>
          <w:rFonts w:ascii="Maiandra GD" w:hAnsi="Maiandra GD" w:cs="Consolas"/>
          <w:color w:val="CFD5E0"/>
          <w:sz w:val="24"/>
          <w:szCs w:val="24"/>
          <w:bdr w:val="none" w:sz="0" w:space="0" w:color="auto" w:frame="1"/>
        </w:rPr>
        <w:t xml:space="preserve"> infoTask = </w:t>
      </w:r>
      <w:r w:rsidRPr="00C61465">
        <w:rPr>
          <w:rStyle w:val="enlighter-m0"/>
          <w:rFonts w:ascii="Maiandra GD" w:hAnsi="Maiandra GD" w:cs="Consolas"/>
          <w:color w:val="4284AE"/>
          <w:sz w:val="24"/>
          <w:szCs w:val="24"/>
          <w:bdr w:val="none" w:sz="0" w:space="0" w:color="auto" w:frame="1"/>
        </w:rPr>
        <w:t>GetLeisureHours</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 xml:space="preserve">// </w:t>
      </w:r>
      <w:proofErr w:type="gramStart"/>
      <w:r w:rsidRPr="00C61465">
        <w:rPr>
          <w:rStyle w:val="enlighter-c0"/>
          <w:rFonts w:ascii="Maiandra GD" w:hAnsi="Maiandra GD" w:cs="Consolas"/>
          <w:color w:val="6B7C8B"/>
          <w:sz w:val="24"/>
          <w:szCs w:val="24"/>
          <w:bdr w:val="none" w:sz="0" w:space="0" w:color="auto" w:frame="1"/>
        </w:rPr>
        <w:t>You</w:t>
      </w:r>
      <w:proofErr w:type="gramEnd"/>
      <w:r w:rsidRPr="00C61465">
        <w:rPr>
          <w:rStyle w:val="enlighter-c0"/>
          <w:rFonts w:ascii="Maiandra GD" w:hAnsi="Maiandra GD" w:cs="Consolas"/>
          <w:color w:val="6B7C8B"/>
          <w:sz w:val="24"/>
          <w:szCs w:val="24"/>
          <w:bdr w:val="none" w:sz="0" w:space="0" w:color="auto" w:frame="1"/>
        </w:rPr>
        <w:t xml:space="preserve"> can do other work that does not rely on integerTask before awaiting.</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string</w:t>
      </w:r>
      <w:proofErr w:type="gramEnd"/>
      <w:r w:rsidRPr="00C61465">
        <w:rPr>
          <w:rStyle w:val="enlighter-text"/>
          <w:rFonts w:ascii="Maiandra GD" w:hAnsi="Maiandra GD" w:cs="Consolas"/>
          <w:color w:val="CFD5E0"/>
          <w:sz w:val="24"/>
          <w:szCs w:val="24"/>
          <w:bdr w:val="none" w:sz="0" w:space="0" w:color="auto" w:frame="1"/>
        </w:rPr>
        <w:t xml:space="preserve"> ret = $</w:t>
      </w:r>
      <w:r w:rsidRPr="00C61465">
        <w:rPr>
          <w:rStyle w:val="enlighter-s0"/>
          <w:rFonts w:ascii="Maiandra GD" w:hAnsi="Maiandra GD" w:cs="Consolas"/>
          <w:color w:val="7CC379"/>
          <w:sz w:val="24"/>
          <w:szCs w:val="24"/>
          <w:bdr w:val="none" w:sz="0" w:space="0" w:color="auto" w:frame="1"/>
        </w:rPr>
        <w:t xml:space="preserve">"Today is </w:t>
      </w:r>
      <w:r w:rsidRPr="00C61465">
        <w:rPr>
          <w:rStyle w:val="enlighter-s3"/>
          <w:rFonts w:ascii="Maiandra GD" w:hAnsi="Maiandra GD" w:cs="Consolas"/>
          <w:color w:val="7CC379"/>
          <w:sz w:val="24"/>
          <w:szCs w:val="24"/>
          <w:bdr w:val="none" w:sz="0" w:space="0" w:color="auto" w:frame="1"/>
        </w:rPr>
        <w:t>{DateTime.Today:D}</w:t>
      </w:r>
      <w:r w:rsidRPr="00C61465">
        <w:rPr>
          <w:rStyle w:val="enlighter-s0"/>
          <w:rFonts w:ascii="Maiandra GD" w:hAnsi="Maiandra GD" w:cs="Consolas"/>
          <w:color w:val="7CC379"/>
          <w:sz w:val="24"/>
          <w:szCs w:val="24"/>
          <w:bdr w:val="none" w:sz="0" w:space="0" w:color="auto" w:frame="1"/>
        </w:rPr>
        <w:t>\n"</w:t>
      </w:r>
      <w:r w:rsidRPr="00C61465">
        <w:rPr>
          <w:rStyle w:val="enlighter-text"/>
          <w:rFonts w:ascii="Maiandra GD" w:hAnsi="Maiandra GD" w:cs="Consolas"/>
          <w:color w:val="CFD5E0"/>
          <w:sz w:val="24"/>
          <w:szCs w:val="24"/>
          <w:bdr w:val="none" w:sz="0" w:space="0" w:color="auto" w:frame="1"/>
        </w:rPr>
        <w:t xml:space="preserve"> +</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s0"/>
          <w:rFonts w:ascii="Maiandra GD" w:hAnsi="Maiandra GD" w:cs="Consolas"/>
          <w:color w:val="7CC379"/>
          <w:sz w:val="24"/>
          <w:szCs w:val="24"/>
          <w:bdr w:val="none" w:sz="0" w:space="0" w:color="auto" w:frame="1"/>
        </w:rPr>
        <w:t>"Today's hours of leisure</w:t>
      </w:r>
      <w:proofErr w:type="gramStart"/>
      <w:r w:rsidRPr="00C61465">
        <w:rPr>
          <w:rStyle w:val="enlighter-s0"/>
          <w:rFonts w:ascii="Maiandra GD" w:hAnsi="Maiandra GD" w:cs="Consolas"/>
          <w:color w:val="7CC379"/>
          <w:sz w:val="24"/>
          <w:szCs w:val="24"/>
          <w:bdr w:val="none" w:sz="0" w:space="0" w:color="auto" w:frame="1"/>
        </w:rPr>
        <w:t>: "</w:t>
      </w:r>
      <w:proofErr w:type="gramEnd"/>
      <w:r w:rsidRPr="00C61465">
        <w:rPr>
          <w:rStyle w:val="enlighter-text"/>
          <w:rFonts w:ascii="Maiandra GD" w:hAnsi="Maiandra GD" w:cs="Consolas"/>
          <w:color w:val="CFD5E0"/>
          <w:sz w:val="24"/>
          <w:szCs w:val="24"/>
          <w:bdr w:val="none" w:sz="0" w:space="0" w:color="auto" w:frame="1"/>
        </w:rPr>
        <w:t xml:space="preserve"> +</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w:t>
      </w:r>
      <w:r w:rsidRPr="00C61465">
        <w:rPr>
          <w:rStyle w:val="enlighter-s3"/>
          <w:rFonts w:ascii="Maiandra GD" w:hAnsi="Maiandra GD" w:cs="Consolas"/>
          <w:color w:val="7CC379"/>
          <w:sz w:val="24"/>
          <w:szCs w:val="24"/>
          <w:bdr w:val="none" w:sz="0" w:space="0" w:color="auto" w:frame="1"/>
        </w:rPr>
        <w:t>{await infoTask}</w:t>
      </w:r>
      <w:r w:rsidRPr="00C61465">
        <w:rPr>
          <w:rStyle w:val="enlighter-s0"/>
          <w:rFonts w:ascii="Maiandra GD" w:hAnsi="Maiandra GD" w:cs="Consolas"/>
          <w:color w:val="7CC379"/>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return</w:t>
      </w:r>
      <w:proofErr w:type="gramEnd"/>
      <w:r w:rsidRPr="00C61465">
        <w:rPr>
          <w:rStyle w:val="enlighter-text"/>
          <w:rFonts w:ascii="Maiandra GD" w:hAnsi="Maiandra GD" w:cs="Consolas"/>
          <w:color w:val="CFD5E0"/>
          <w:sz w:val="24"/>
          <w:szCs w:val="24"/>
          <w:bdr w:val="none" w:sz="0" w:space="0" w:color="auto" w:frame="1"/>
        </w:rPr>
        <w:t xml:space="preserve"> ret;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async</w:t>
      </w:r>
      <w:r w:rsidRPr="00C61465">
        <w:rPr>
          <w:rStyle w:val="enlighter-text"/>
          <w:rFonts w:ascii="Maiandra GD" w:hAnsi="Maiandra GD" w:cs="Consolas"/>
          <w:color w:val="CFD5E0"/>
          <w:sz w:val="24"/>
          <w:szCs w:val="24"/>
          <w:bdr w:val="none" w:sz="0" w:space="0" w:color="auto" w:frame="1"/>
        </w:rPr>
        <w:t xml:space="preserve"> ValueTask</w:t>
      </w:r>
      <w:r w:rsidRPr="00C61465">
        <w:rPr>
          <w:rStyle w:val="enlighter-g1"/>
          <w:rFonts w:ascii="Maiandra GD" w:hAnsi="Maiandra GD" w:cs="Consolas"/>
          <w:b/>
          <w:bCs/>
          <w:color w:val="6B7C8B"/>
          <w:sz w:val="24"/>
          <w:szCs w:val="24"/>
          <w:bdr w:val="none" w:sz="0" w:space="0" w:color="auto" w:frame="1"/>
        </w:rPr>
        <w:t>&lt;</w:t>
      </w:r>
      <w:r w:rsidRPr="00C61465">
        <w:rPr>
          <w:rStyle w:val="enlighter-k5"/>
          <w:rFonts w:ascii="Maiandra GD" w:hAnsi="Maiandra GD" w:cs="Consolas"/>
          <w:b/>
          <w:bCs/>
          <w:color w:val="D171DD"/>
          <w:sz w:val="24"/>
          <w:szCs w:val="24"/>
          <w:bdr w:val="none" w:sz="0" w:space="0" w:color="auto" w:frame="1"/>
        </w:rPr>
        <w:t>int</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GetLeisureHours</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 xml:space="preserve">// Task.FromResult is a placeholder for actual work that returns a string. </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2"/>
          <w:rFonts w:ascii="Maiandra GD" w:hAnsi="Maiandra GD" w:cs="Consolas"/>
          <w:color w:val="D19252"/>
          <w:sz w:val="24"/>
          <w:szCs w:val="24"/>
          <w:bdr w:val="none" w:sz="0" w:space="0" w:color="auto" w:frame="1"/>
        </w:rPr>
        <w:lastRenderedPageBreak/>
        <w:t>var</w:t>
      </w:r>
      <w:proofErr w:type="gramEnd"/>
      <w:r w:rsidRPr="00C61465">
        <w:rPr>
          <w:rStyle w:val="enlighter-text"/>
          <w:rFonts w:ascii="Maiandra GD" w:hAnsi="Maiandra GD" w:cs="Consolas"/>
          <w:color w:val="CFD5E0"/>
          <w:sz w:val="24"/>
          <w:szCs w:val="24"/>
          <w:bdr w:val="none" w:sz="0" w:space="0" w:color="auto" w:frame="1"/>
        </w:rPr>
        <w:t xml:space="preserve"> today = </w:t>
      </w:r>
      <w:r w:rsidRPr="00C61465">
        <w:rPr>
          <w:rStyle w:val="enlighter-k0"/>
          <w:rFonts w:ascii="Maiandra GD" w:hAnsi="Maiandra GD" w:cs="Consolas"/>
          <w:b/>
          <w:bCs/>
          <w:color w:val="D171DD"/>
          <w:sz w:val="24"/>
          <w:szCs w:val="24"/>
          <w:bdr w:val="none" w:sz="0" w:space="0" w:color="auto" w:frame="1"/>
        </w:rPr>
        <w:t>await</w:t>
      </w:r>
      <w:r w:rsidRPr="00C61465">
        <w:rPr>
          <w:rStyle w:val="enlighter-text"/>
          <w:rFonts w:ascii="Maiandra GD" w:hAnsi="Maiandra GD" w:cs="Consolas"/>
          <w:color w:val="CFD5E0"/>
          <w:sz w:val="24"/>
          <w:szCs w:val="24"/>
          <w:bdr w:val="none" w:sz="0" w:space="0" w:color="auto" w:frame="1"/>
        </w:rPr>
        <w:t xml:space="preserve"> Task.</w:t>
      </w:r>
      <w:r w:rsidRPr="00C61465">
        <w:rPr>
          <w:rStyle w:val="enlighter-m3"/>
          <w:rFonts w:ascii="Maiandra GD" w:hAnsi="Maiandra GD" w:cs="Consolas"/>
          <w:color w:val="4284AE"/>
          <w:sz w:val="24"/>
          <w:szCs w:val="24"/>
          <w:bdr w:val="none" w:sz="0" w:space="0" w:color="auto" w:frame="1"/>
        </w:rPr>
        <w:t>FromResult</w:t>
      </w:r>
      <w:r w:rsidRPr="00C61465">
        <w:rPr>
          <w:rStyle w:val="enlighter-g1"/>
          <w:rFonts w:ascii="Maiandra GD" w:hAnsi="Maiandra GD" w:cs="Consolas"/>
          <w:b/>
          <w:bCs/>
          <w:color w:val="6B7C8B"/>
          <w:sz w:val="24"/>
          <w:szCs w:val="24"/>
          <w:bdr w:val="none" w:sz="0" w:space="0" w:color="auto" w:frame="1"/>
        </w:rPr>
        <w:t>&lt;</w:t>
      </w:r>
      <w:r w:rsidRPr="00C61465">
        <w:rPr>
          <w:rStyle w:val="enlighter-text"/>
          <w:rFonts w:ascii="Maiandra GD" w:hAnsi="Maiandra GD" w:cs="Consolas"/>
          <w:color w:val="CFD5E0"/>
          <w:sz w:val="24"/>
          <w:szCs w:val="24"/>
          <w:bdr w:val="none" w:sz="0" w:space="0" w:color="auto" w:frame="1"/>
        </w:rPr>
        <w:t>string</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DateTime.</w:t>
      </w:r>
      <w:r w:rsidRPr="00C61465">
        <w:rPr>
          <w:rStyle w:val="enlighter-m3"/>
          <w:rFonts w:ascii="Maiandra GD" w:hAnsi="Maiandra GD" w:cs="Consolas"/>
          <w:color w:val="4284AE"/>
          <w:sz w:val="24"/>
          <w:szCs w:val="24"/>
          <w:bdr w:val="none" w:sz="0" w:space="0" w:color="auto" w:frame="1"/>
        </w:rPr>
        <w:t>Now</w:t>
      </w:r>
      <w:r w:rsidRPr="00C61465">
        <w:rPr>
          <w:rStyle w:val="enlighter-text"/>
          <w:rFonts w:ascii="Maiandra GD" w:hAnsi="Maiandra GD" w:cs="Consolas"/>
          <w:color w:val="CFD5E0"/>
          <w:sz w:val="24"/>
          <w:szCs w:val="24"/>
          <w:bdr w:val="none" w:sz="0" w:space="0" w:color="auto" w:frame="1"/>
        </w:rPr>
        <w:t>.</w:t>
      </w:r>
      <w:r w:rsidRPr="00C61465">
        <w:rPr>
          <w:rStyle w:val="enlighter-m3"/>
          <w:rFonts w:ascii="Maiandra GD" w:hAnsi="Maiandra GD" w:cs="Consolas"/>
          <w:color w:val="4284AE"/>
          <w:sz w:val="24"/>
          <w:szCs w:val="24"/>
          <w:bdr w:val="none" w:sz="0" w:space="0" w:color="auto" w:frame="1"/>
        </w:rPr>
        <w:t>DayOfWeek</w:t>
      </w:r>
      <w:r w:rsidRPr="00C61465">
        <w:rPr>
          <w:rStyle w:val="enlighter-text"/>
          <w:rFonts w:ascii="Maiandra GD" w:hAnsi="Maiandra GD" w:cs="Consolas"/>
          <w:color w:val="CFD5E0"/>
          <w:sz w:val="24"/>
          <w:szCs w:val="24"/>
          <w:bdr w:val="none" w:sz="0" w:space="0" w:color="auto" w:frame="1"/>
        </w:rPr>
        <w:t>.</w:t>
      </w:r>
      <w:r w:rsidRPr="00C61465">
        <w:rPr>
          <w:rStyle w:val="enlighter-m3"/>
          <w:rFonts w:ascii="Maiandra GD" w:hAnsi="Maiandra GD" w:cs="Consolas"/>
          <w:color w:val="4284AE"/>
          <w:sz w:val="24"/>
          <w:szCs w:val="24"/>
          <w:bdr w:val="none" w:sz="0" w:space="0" w:color="auto" w:frame="1"/>
        </w:rPr>
        <w:t>ToString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 xml:space="preserve">// </w:t>
      </w:r>
      <w:proofErr w:type="gramStart"/>
      <w:r w:rsidRPr="00C61465">
        <w:rPr>
          <w:rStyle w:val="enlighter-c0"/>
          <w:rFonts w:ascii="Maiandra GD" w:hAnsi="Maiandra GD" w:cs="Consolas"/>
          <w:color w:val="6B7C8B"/>
          <w:sz w:val="24"/>
          <w:szCs w:val="24"/>
          <w:bdr w:val="none" w:sz="0" w:space="0" w:color="auto" w:frame="1"/>
        </w:rPr>
        <w:t>The</w:t>
      </w:r>
      <w:proofErr w:type="gramEnd"/>
      <w:r w:rsidRPr="00C61465">
        <w:rPr>
          <w:rStyle w:val="enlighter-c0"/>
          <w:rFonts w:ascii="Maiandra GD" w:hAnsi="Maiandra GD" w:cs="Consolas"/>
          <w:color w:val="6B7C8B"/>
          <w:sz w:val="24"/>
          <w:szCs w:val="24"/>
          <w:bdr w:val="none" w:sz="0" w:space="0" w:color="auto" w:frame="1"/>
        </w:rPr>
        <w:t xml:space="preserve"> method then can process the result in some way. </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5"/>
          <w:rFonts w:ascii="Maiandra GD" w:hAnsi="Maiandra GD" w:cs="Consolas"/>
          <w:b/>
          <w:bCs/>
          <w:color w:val="D171DD"/>
          <w:sz w:val="24"/>
          <w:szCs w:val="24"/>
          <w:bdr w:val="none" w:sz="0" w:space="0" w:color="auto" w:frame="1"/>
        </w:rPr>
        <w:t>int</w:t>
      </w:r>
      <w:proofErr w:type="gramEnd"/>
      <w:r w:rsidRPr="00C61465">
        <w:rPr>
          <w:rStyle w:val="enlighter-text"/>
          <w:rFonts w:ascii="Maiandra GD" w:hAnsi="Maiandra GD" w:cs="Consolas"/>
          <w:color w:val="CFD5E0"/>
          <w:sz w:val="24"/>
          <w:szCs w:val="24"/>
          <w:bdr w:val="none" w:sz="0" w:space="0" w:color="auto" w:frame="1"/>
        </w:rPr>
        <w:t xml:space="preserve"> leisureHours;</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1"/>
          <w:rFonts w:ascii="Maiandra GD" w:hAnsi="Maiandra GD" w:cs="Consolas"/>
          <w:b/>
          <w:bCs/>
          <w:color w:val="D171DD"/>
          <w:sz w:val="24"/>
          <w:szCs w:val="24"/>
          <w:bdr w:val="none" w:sz="0" w:space="0" w:color="auto" w:frame="1"/>
        </w:rPr>
        <w:t>if</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today.</w:t>
      </w:r>
      <w:r w:rsidRPr="00C61465">
        <w:rPr>
          <w:rStyle w:val="enlighter-m3"/>
          <w:rFonts w:ascii="Maiandra GD" w:hAnsi="Maiandra GD" w:cs="Consolas"/>
          <w:color w:val="4284AE"/>
          <w:sz w:val="24"/>
          <w:szCs w:val="24"/>
          <w:bdr w:val="none" w:sz="0" w:space="0" w:color="auto" w:frame="1"/>
        </w:rPr>
        <w:t>First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 </w:t>
      </w:r>
      <w:r w:rsidRPr="00C61465">
        <w:rPr>
          <w:rStyle w:val="enlighter-s1"/>
          <w:rFonts w:ascii="Maiandra GD" w:hAnsi="Maiandra GD" w:cs="Consolas"/>
          <w:color w:val="7CC379"/>
          <w:sz w:val="24"/>
          <w:szCs w:val="24"/>
          <w:bdr w:val="none" w:sz="0" w:space="0" w:color="auto" w:frame="1"/>
        </w:rPr>
        <w:t>'S'</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leisureHours</w:t>
      </w:r>
      <w:proofErr w:type="gramEnd"/>
      <w:r w:rsidRPr="00C61465">
        <w:rPr>
          <w:rStyle w:val="enlighter-text"/>
          <w:rFonts w:ascii="Maiandra GD" w:hAnsi="Maiandra GD" w:cs="Consolas"/>
          <w:color w:val="CFD5E0"/>
          <w:sz w:val="24"/>
          <w:szCs w:val="24"/>
          <w:bdr w:val="none" w:sz="0" w:space="0" w:color="auto" w:frame="1"/>
        </w:rPr>
        <w:t xml:space="preserve"> = </w:t>
      </w:r>
      <w:r w:rsidRPr="00C61465">
        <w:rPr>
          <w:rStyle w:val="enlighter-n1"/>
          <w:rFonts w:ascii="Maiandra GD" w:hAnsi="Maiandra GD" w:cs="Consolas"/>
          <w:color w:val="D19A66"/>
          <w:sz w:val="24"/>
          <w:szCs w:val="24"/>
          <w:bdr w:val="none" w:sz="0" w:space="0" w:color="auto" w:frame="1"/>
        </w:rPr>
        <w:t>16</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1"/>
          <w:rFonts w:ascii="Maiandra GD" w:hAnsi="Maiandra GD" w:cs="Consolas"/>
          <w:b/>
          <w:bCs/>
          <w:color w:val="D171DD"/>
          <w:sz w:val="24"/>
          <w:szCs w:val="24"/>
          <w:bdr w:val="none" w:sz="0" w:space="0" w:color="auto" w:frame="1"/>
        </w:rPr>
        <w:t>else</w:t>
      </w:r>
      <w:proofErr w:type="gramEnd"/>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leisureHours</w:t>
      </w:r>
      <w:proofErr w:type="gramEnd"/>
      <w:r w:rsidRPr="00C61465">
        <w:rPr>
          <w:rStyle w:val="enlighter-text"/>
          <w:rFonts w:ascii="Maiandra GD" w:hAnsi="Maiandra GD" w:cs="Consolas"/>
          <w:color w:val="CFD5E0"/>
          <w:sz w:val="24"/>
          <w:szCs w:val="24"/>
          <w:bdr w:val="none" w:sz="0" w:space="0" w:color="auto" w:frame="1"/>
        </w:rPr>
        <w:t xml:space="preserve"> = </w:t>
      </w:r>
      <w:r w:rsidRPr="00C61465">
        <w:rPr>
          <w:rStyle w:val="enlighter-n1"/>
          <w:rFonts w:ascii="Maiandra GD" w:hAnsi="Maiandra GD" w:cs="Consolas"/>
          <w:color w:val="D19A66"/>
          <w:sz w:val="24"/>
          <w:szCs w:val="24"/>
          <w:bdr w:val="none" w:sz="0" w:space="0" w:color="auto" w:frame="1"/>
        </w:rPr>
        <w:t>5</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return</w:t>
      </w:r>
      <w:proofErr w:type="gramEnd"/>
      <w:r w:rsidRPr="00C61465">
        <w:rPr>
          <w:rStyle w:val="enlighter-text"/>
          <w:rFonts w:ascii="Maiandra GD" w:hAnsi="Maiandra GD" w:cs="Consolas"/>
          <w:color w:val="CFD5E0"/>
          <w:sz w:val="24"/>
          <w:szCs w:val="24"/>
          <w:bdr w:val="none" w:sz="0" w:space="0" w:color="auto" w:frame="1"/>
        </w:rPr>
        <w:t xml:space="preserve"> leisureHours;</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Heading6"/>
        <w:shd w:val="clear" w:color="auto" w:fill="FFFFFF"/>
        <w:spacing w:before="0"/>
        <w:jc w:val="both"/>
        <w:textAlignment w:val="baseline"/>
        <w:rPr>
          <w:rFonts w:ascii="Maiandra GD" w:hAnsi="Maiandra GD" w:cs="Segoe UI"/>
          <w:color w:val="3A3A3A"/>
          <w:sz w:val="24"/>
          <w:szCs w:val="24"/>
        </w:rPr>
      </w:pPr>
      <w:r w:rsidRPr="00C61465">
        <w:rPr>
          <w:rStyle w:val="Strong"/>
          <w:rFonts w:ascii="Maiandra GD" w:hAnsi="Maiandra GD" w:cs="Arial"/>
          <w:b w:val="0"/>
          <w:bCs w:val="0"/>
          <w:color w:val="000000"/>
          <w:sz w:val="24"/>
          <w:szCs w:val="24"/>
          <w:bdr w:val="none" w:sz="0" w:space="0" w:color="auto" w:frame="1"/>
        </w:rPr>
        <w:t>Output: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noProof/>
          <w:color w:val="212529"/>
          <w:bdr w:val="none" w:sz="0" w:space="0" w:color="auto" w:frame="1"/>
        </w:rPr>
        <w:drawing>
          <wp:inline distT="0" distB="0" distL="0" distR="0">
            <wp:extent cx="1871345" cy="531495"/>
            <wp:effectExtent l="19050" t="0" r="0" b="0"/>
            <wp:docPr id="46" name="Picture 46" descr="Generalized Async Return Typ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eneralized Async Return Types in C#"/>
                    <pic:cNvPicPr>
                      <a:picLocks noChangeAspect="1" noChangeArrowheads="1"/>
                    </pic:cNvPicPr>
                  </pic:nvPicPr>
                  <pic:blipFill>
                    <a:blip r:embed="rId49"/>
                    <a:srcRect/>
                    <a:stretch>
                      <a:fillRect/>
                    </a:stretch>
                  </pic:blipFill>
                  <pic:spPr bwMode="auto">
                    <a:xfrm>
                      <a:off x="0" y="0"/>
                      <a:ext cx="1871345" cy="531495"/>
                    </a:xfrm>
                    <a:prstGeom prst="rect">
                      <a:avLst/>
                    </a:prstGeom>
                    <a:noFill/>
                    <a:ln w="9525">
                      <a:noFill/>
                      <a:miter lim="800000"/>
                      <a:headEnd/>
                      <a:tailEnd/>
                    </a:ln>
                  </pic:spPr>
                </pic:pic>
              </a:graphicData>
            </a:graphic>
          </wp:inline>
        </w:drawing>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You may be thinking that we are talking about the term generalized async, but here we are using only </w:t>
      </w:r>
      <w:r w:rsidRPr="00C61465">
        <w:rPr>
          <w:rStyle w:val="Strong"/>
          <w:rFonts w:ascii="Maiandra GD" w:hAnsi="Maiandra GD" w:cs="Arial"/>
          <w:color w:val="000000"/>
          <w:bdr w:val="none" w:sz="0" w:space="0" w:color="auto" w:frame="1"/>
        </w:rPr>
        <w:t>ValueTask&lt;T&gt;.</w:t>
      </w:r>
      <w:r w:rsidRPr="00C61465">
        <w:rPr>
          <w:rFonts w:ascii="Maiandra GD" w:hAnsi="Maiandra GD" w:cs="Arial"/>
          <w:color w:val="000000"/>
          <w:bdr w:val="none" w:sz="0" w:space="0" w:color="auto" w:frame="1"/>
        </w:rPr>
        <w:t> So, I would like to clarify your doubt that you can also create your own type which can be the return type of your async method. However, if you do not want to create your own type, then you can use the </w:t>
      </w:r>
      <w:r w:rsidRPr="00C61465">
        <w:rPr>
          <w:rStyle w:val="Strong"/>
          <w:rFonts w:ascii="Maiandra GD" w:hAnsi="Maiandra GD" w:cs="Arial"/>
          <w:color w:val="000000"/>
          <w:bdr w:val="none" w:sz="0" w:space="0" w:color="auto" w:frame="1"/>
        </w:rPr>
        <w:t>ValueTask&lt;T&gt;</w:t>
      </w:r>
      <w:r w:rsidRPr="00C61465">
        <w:rPr>
          <w:rFonts w:ascii="Maiandra GD" w:hAnsi="Maiandra GD" w:cs="Arial"/>
          <w:color w:val="000000"/>
          <w:bdr w:val="none" w:sz="0" w:space="0" w:color="auto" w:frame="1"/>
        </w:rPr>
        <w:t> which is already available.</w:t>
      </w:r>
    </w:p>
    <w:p w:rsidR="00C61465" w:rsidRPr="00C61465" w:rsidRDefault="00C61465">
      <w:pPr>
        <w:pBdr>
          <w:bottom w:val="double" w:sz="6" w:space="1" w:color="auto"/>
        </w:pBdr>
        <w:rPr>
          <w:rFonts w:ascii="Maiandra GD" w:hAnsi="Maiandra GD"/>
          <w:sz w:val="24"/>
          <w:szCs w:val="24"/>
        </w:rPr>
      </w:pPr>
    </w:p>
    <w:p w:rsidR="00C61465" w:rsidRPr="00C61465" w:rsidRDefault="00C61465" w:rsidP="007E4DF6">
      <w:pPr>
        <w:pStyle w:val="Heading1"/>
        <w:spacing w:before="0" w:beforeAutospacing="0" w:after="48" w:afterAutospacing="0"/>
        <w:textAlignment w:val="baseline"/>
        <w:rPr>
          <w:rFonts w:ascii="Maiandra GD" w:hAnsi="Maiandra GD" w:cs="Segoe UI"/>
          <w:b w:val="0"/>
          <w:bCs w:val="0"/>
          <w:color w:val="212529"/>
          <w:sz w:val="24"/>
          <w:szCs w:val="24"/>
        </w:rPr>
      </w:pPr>
      <w:r w:rsidRPr="007E4DF6">
        <w:rPr>
          <w:rFonts w:ascii="Maiandra GD" w:hAnsi="Maiandra GD"/>
          <w:bCs w:val="0"/>
          <w:color w:val="3A3A3A"/>
          <w:sz w:val="24"/>
          <w:szCs w:val="24"/>
          <w:highlight w:val="yellow"/>
        </w:rPr>
        <w:t>Expression Bodied Members in C#</w:t>
      </w:r>
      <w:r w:rsidR="007E4DF6">
        <w:rPr>
          <w:rFonts w:ascii="Maiandra GD" w:hAnsi="Maiandra GD"/>
          <w:bCs w:val="0"/>
          <w:color w:val="3A3A3A"/>
          <w:sz w:val="24"/>
          <w:szCs w:val="24"/>
        </w:rPr>
        <w:t xml:space="preserve"> </w:t>
      </w:r>
    </w:p>
    <w:p w:rsidR="00C61465" w:rsidRPr="00C61465" w:rsidRDefault="00C61465" w:rsidP="00C61465">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Expression Bodied Members in C# with Examples</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In this article, I am going to discuss the </w:t>
      </w:r>
      <w:r w:rsidRPr="00C61465">
        <w:rPr>
          <w:rStyle w:val="Strong"/>
          <w:rFonts w:ascii="Maiandra GD" w:hAnsi="Maiandra GD" w:cs="Arial"/>
          <w:color w:val="000000"/>
          <w:bdr w:val="none" w:sz="0" w:space="0" w:color="auto" w:frame="1"/>
        </w:rPr>
        <w:t>Expression Bodied Members in C#</w:t>
      </w:r>
      <w:r w:rsidRPr="00C61465">
        <w:rPr>
          <w:rFonts w:ascii="Maiandra GD" w:hAnsi="Maiandra GD" w:cs="Arial"/>
          <w:color w:val="000000"/>
          <w:bdr w:val="none" w:sz="0" w:space="0" w:color="auto" w:frame="1"/>
        </w:rPr>
        <w:t> with Examples. Please read our previous article where we discussed the </w:t>
      </w:r>
      <w:hyperlink r:id="rId50" w:history="1">
        <w:r w:rsidRPr="00C61465">
          <w:rPr>
            <w:rStyle w:val="Strong"/>
            <w:rFonts w:ascii="Maiandra GD" w:hAnsi="Maiandra GD" w:cs="Arial"/>
            <w:color w:val="007BFF"/>
            <w:bdr w:val="none" w:sz="0" w:space="0" w:color="auto" w:frame="1"/>
          </w:rPr>
          <w:t>Generalized Async Return Types in C#</w:t>
        </w:r>
      </w:hyperlink>
      <w:r w:rsidRPr="00C61465">
        <w:rPr>
          <w:rFonts w:ascii="Maiandra GD" w:hAnsi="Maiandra GD" w:cs="Arial"/>
          <w:color w:val="000000"/>
          <w:bdr w:val="none" w:sz="0" w:space="0" w:color="auto" w:frame="1"/>
        </w:rPr>
        <w:t> with examples. At the end of this article, you will understand what exactly Expression Bodied Members in C# are and when and how to use this in C# with examples.</w:t>
      </w:r>
    </w:p>
    <w:p w:rsidR="00C61465" w:rsidRPr="00C61465" w:rsidRDefault="00C61465" w:rsidP="00C61465">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What are Expression Bodied Members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 xml:space="preserve">The Expression Bodied Members in C#, allows us to provide the implementation of a member in a better readable format. You can use expression-bodied members in C# </w:t>
      </w:r>
      <w:r w:rsidRPr="00C61465">
        <w:rPr>
          <w:rFonts w:ascii="Maiandra GD" w:hAnsi="Maiandra GD" w:cs="Arial"/>
          <w:color w:val="000000"/>
          <w:bdr w:val="none" w:sz="0" w:space="0" w:color="auto" w:frame="1"/>
        </w:rPr>
        <w:lastRenderedPageBreak/>
        <w:t>whenever the logic for any supported members such as a method or property consists of a single expression. An expression body definition has the following general syntax:</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proofErr w:type="gramStart"/>
      <w:r w:rsidRPr="00C61465">
        <w:rPr>
          <w:rStyle w:val="Strong"/>
          <w:rFonts w:ascii="Maiandra GD" w:hAnsi="Maiandra GD" w:cs="Arial"/>
          <w:color w:val="0000FF"/>
          <w:bdr w:val="none" w:sz="0" w:space="0" w:color="auto" w:frame="1"/>
        </w:rPr>
        <w:t>member</w:t>
      </w:r>
      <w:proofErr w:type="gramEnd"/>
      <w:r w:rsidRPr="00C61465">
        <w:rPr>
          <w:rStyle w:val="Strong"/>
          <w:rFonts w:ascii="Maiandra GD" w:hAnsi="Maiandra GD" w:cs="Arial"/>
          <w:color w:val="0000FF"/>
          <w:bdr w:val="none" w:sz="0" w:space="0" w:color="auto" w:frame="1"/>
        </w:rPr>
        <w:t xml:space="preserve"> =&gt; expression; </w:t>
      </w:r>
      <w:r w:rsidRPr="00C61465">
        <w:rPr>
          <w:rFonts w:ascii="Maiandra GD" w:hAnsi="Maiandra GD" w:cs="Arial"/>
          <w:color w:val="000000"/>
          <w:bdr w:val="none" w:sz="0" w:space="0" w:color="auto" w:frame="1"/>
        </w:rPr>
        <w:t>Where expression is a valid C# expression.</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The Expression Bodied Members in C# was first introduced in C# 6 with only methods and properties. But with C# 7, several new members have been included in the list. The complete list of members is as shown below.</w:t>
      </w:r>
    </w:p>
    <w:p w:rsidR="00C61465" w:rsidRPr="00C61465" w:rsidRDefault="00C61465" w:rsidP="00C61465">
      <w:pPr>
        <w:numPr>
          <w:ilvl w:val="0"/>
          <w:numId w:val="16"/>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t>Methods</w:t>
      </w:r>
    </w:p>
    <w:p w:rsidR="00C61465" w:rsidRPr="00C61465" w:rsidRDefault="00C61465" w:rsidP="00C61465">
      <w:pPr>
        <w:numPr>
          <w:ilvl w:val="0"/>
          <w:numId w:val="16"/>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t>Properties</w:t>
      </w:r>
    </w:p>
    <w:p w:rsidR="00C61465" w:rsidRPr="00C61465" w:rsidRDefault="00C61465" w:rsidP="00C61465">
      <w:pPr>
        <w:numPr>
          <w:ilvl w:val="0"/>
          <w:numId w:val="16"/>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t>Constructor</w:t>
      </w:r>
    </w:p>
    <w:p w:rsidR="00C61465" w:rsidRPr="00C61465" w:rsidRDefault="00C61465" w:rsidP="00C61465">
      <w:pPr>
        <w:numPr>
          <w:ilvl w:val="0"/>
          <w:numId w:val="16"/>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t>Destructor</w:t>
      </w:r>
    </w:p>
    <w:p w:rsidR="00C61465" w:rsidRPr="00C61465" w:rsidRDefault="00C61465" w:rsidP="00C61465">
      <w:pPr>
        <w:numPr>
          <w:ilvl w:val="0"/>
          <w:numId w:val="16"/>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t>Getters</w:t>
      </w:r>
    </w:p>
    <w:p w:rsidR="00C61465" w:rsidRPr="00C61465" w:rsidRDefault="00C61465" w:rsidP="00C61465">
      <w:pPr>
        <w:numPr>
          <w:ilvl w:val="0"/>
          <w:numId w:val="16"/>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t>Setters</w:t>
      </w:r>
    </w:p>
    <w:p w:rsidR="00C61465" w:rsidRPr="00C61465" w:rsidRDefault="00C61465" w:rsidP="00C61465">
      <w:pPr>
        <w:numPr>
          <w:ilvl w:val="0"/>
          <w:numId w:val="16"/>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t>Indexers</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Let’s discuss each of these members one by one with examples.</w:t>
      </w:r>
    </w:p>
    <w:p w:rsidR="00C61465" w:rsidRPr="00C61465" w:rsidRDefault="00C61465" w:rsidP="00C6146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Expression-Bodied Methods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An expression-bodied method consists of a single expression that returns a value whose type matches the method’s return type, or, for methods that return void, that performs some operation. For example, types that override the ToString method typically include a single expression that returns the string representation of the current object.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 xml:space="preserve">The below example defines an Employee class that overrides the ToString method with an expression body definition. It also defines a GetFullName method that returns the full name of the employee and again </w:t>
      </w:r>
      <w:proofErr w:type="gramStart"/>
      <w:r w:rsidRPr="00C61465">
        <w:rPr>
          <w:rFonts w:ascii="Maiandra GD" w:hAnsi="Maiandra GD" w:cs="Arial"/>
          <w:color w:val="000000"/>
          <w:bdr w:val="none" w:sz="0" w:space="0" w:color="auto" w:frame="1"/>
        </w:rPr>
        <w:t>It</w:t>
      </w:r>
      <w:proofErr w:type="gramEnd"/>
      <w:r w:rsidRPr="00C61465">
        <w:rPr>
          <w:rFonts w:ascii="Maiandra GD" w:hAnsi="Maiandra GD" w:cs="Arial"/>
          <w:color w:val="000000"/>
          <w:bdr w:val="none" w:sz="0" w:space="0" w:color="auto" w:frame="1"/>
        </w:rPr>
        <w:t xml:space="preserve"> also defines a DisplayName method that displays the name to the console. Note that the return keyword is not used in the ToString expression body definition.</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class</w:t>
      </w:r>
      <w:r w:rsidRPr="00C61465">
        <w:rPr>
          <w:rStyle w:val="enlighter-text"/>
          <w:rFonts w:ascii="Maiandra GD" w:hAnsi="Maiandra GD" w:cs="Consolas"/>
          <w:color w:val="CFD5E0"/>
          <w:sz w:val="24"/>
          <w:szCs w:val="24"/>
          <w:bdr w:val="none" w:sz="0" w:space="0" w:color="auto" w:frame="1"/>
        </w:rPr>
        <w:t xml:space="preserve"> Employee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private</w:t>
      </w:r>
      <w:proofErr w:type="gramEnd"/>
      <w:r w:rsidRPr="00C61465">
        <w:rPr>
          <w:rStyle w:val="enlighter-text"/>
          <w:rFonts w:ascii="Maiandra GD" w:hAnsi="Maiandra GD" w:cs="Consolas"/>
          <w:color w:val="CFD5E0"/>
          <w:sz w:val="24"/>
          <w:szCs w:val="24"/>
          <w:bdr w:val="none" w:sz="0" w:space="0" w:color="auto" w:frame="1"/>
        </w:rPr>
        <w:t xml:space="preserve"> string FirstName;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private</w:t>
      </w:r>
      <w:proofErr w:type="gramEnd"/>
      <w:r w:rsidRPr="00C61465">
        <w:rPr>
          <w:rStyle w:val="enlighter-text"/>
          <w:rFonts w:ascii="Maiandra GD" w:hAnsi="Maiandra GD" w:cs="Consolas"/>
          <w:color w:val="CFD5E0"/>
          <w:sz w:val="24"/>
          <w:szCs w:val="24"/>
          <w:bdr w:val="none" w:sz="0" w:space="0" w:color="auto" w:frame="1"/>
        </w:rPr>
        <w:t xml:space="preserve"> string LastName;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Employee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string firstName, string lastName</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FirstName = firstName;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LastName = lastName;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string </w:t>
      </w:r>
      <w:r w:rsidRPr="00C61465">
        <w:rPr>
          <w:rStyle w:val="enlighter-m0"/>
          <w:rFonts w:ascii="Maiandra GD" w:hAnsi="Maiandra GD" w:cs="Consolas"/>
          <w:color w:val="4284AE"/>
          <w:sz w:val="24"/>
          <w:szCs w:val="24"/>
          <w:bdr w:val="none" w:sz="0" w:space="0" w:color="auto" w:frame="1"/>
        </w:rPr>
        <w:t>GetFullName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w:t>
      </w:r>
      <w:r w:rsidRPr="00C61465">
        <w:rPr>
          <w:rStyle w:val="enlighter-s0"/>
          <w:rFonts w:ascii="Maiandra GD" w:hAnsi="Maiandra GD" w:cs="Consolas"/>
          <w:color w:val="7CC379"/>
          <w:sz w:val="24"/>
          <w:szCs w:val="24"/>
          <w:bdr w:val="none" w:sz="0" w:space="0" w:color="auto" w:frame="1"/>
        </w:rPr>
        <w:t>"</w:t>
      </w:r>
      <w:r w:rsidRPr="00C61465">
        <w:rPr>
          <w:rStyle w:val="enlighter-s3"/>
          <w:rFonts w:ascii="Maiandra GD" w:hAnsi="Maiandra GD" w:cs="Consolas"/>
          <w:color w:val="7CC379"/>
          <w:sz w:val="24"/>
          <w:szCs w:val="24"/>
          <w:bdr w:val="none" w:sz="0" w:space="0" w:color="auto" w:frame="1"/>
        </w:rPr>
        <w:t>{FirstName}</w:t>
      </w:r>
      <w:r w:rsidRPr="00C61465">
        <w:rPr>
          <w:rStyle w:val="enlighter-s0"/>
          <w:rFonts w:ascii="Maiandra GD" w:hAnsi="Maiandra GD" w:cs="Consolas"/>
          <w:color w:val="7CC379"/>
          <w:sz w:val="24"/>
          <w:szCs w:val="24"/>
          <w:bdr w:val="none" w:sz="0" w:space="0" w:color="auto" w:frame="1"/>
        </w:rPr>
        <w:t xml:space="preserve"> </w:t>
      </w:r>
      <w:r w:rsidRPr="00C61465">
        <w:rPr>
          <w:rStyle w:val="enlighter-s3"/>
          <w:rFonts w:ascii="Maiandra GD" w:hAnsi="Maiandra GD" w:cs="Consolas"/>
          <w:color w:val="7CC379"/>
          <w:sz w:val="24"/>
          <w:szCs w:val="24"/>
          <w:bdr w:val="none" w:sz="0" w:space="0" w:color="auto" w:frame="1"/>
        </w:rPr>
        <w:t>{LastName}</w:t>
      </w:r>
      <w:r w:rsidRPr="00C61465">
        <w:rPr>
          <w:rStyle w:val="enlighter-s0"/>
          <w:rFonts w:ascii="Maiandra GD" w:hAnsi="Maiandra GD" w:cs="Consolas"/>
          <w:color w:val="7CC379"/>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lastRenderedPageBreak/>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override</w:t>
      </w:r>
      <w:r w:rsidRPr="00C61465">
        <w:rPr>
          <w:rStyle w:val="enlighter-text"/>
          <w:rFonts w:ascii="Maiandra GD" w:hAnsi="Maiandra GD" w:cs="Consolas"/>
          <w:color w:val="CFD5E0"/>
          <w:sz w:val="24"/>
          <w:szCs w:val="24"/>
          <w:bdr w:val="none" w:sz="0" w:space="0" w:color="auto" w:frame="1"/>
        </w:rPr>
        <w:t xml:space="preserve"> string </w:t>
      </w:r>
      <w:r w:rsidRPr="00C61465">
        <w:rPr>
          <w:rStyle w:val="enlighter-m0"/>
          <w:rFonts w:ascii="Maiandra GD" w:hAnsi="Maiandra GD" w:cs="Consolas"/>
          <w:color w:val="4284AE"/>
          <w:sz w:val="24"/>
          <w:szCs w:val="24"/>
          <w:bdr w:val="none" w:sz="0" w:space="0" w:color="auto" w:frame="1"/>
        </w:rPr>
        <w:t>ToString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w:t>
      </w:r>
      <w:r w:rsidRPr="00C61465">
        <w:rPr>
          <w:rStyle w:val="enlighter-s0"/>
          <w:rFonts w:ascii="Maiandra GD" w:hAnsi="Maiandra GD" w:cs="Consolas"/>
          <w:color w:val="7CC379"/>
          <w:sz w:val="24"/>
          <w:szCs w:val="24"/>
          <w:bdr w:val="none" w:sz="0" w:space="0" w:color="auto" w:frame="1"/>
        </w:rPr>
        <w:t>"</w:t>
      </w:r>
      <w:r w:rsidRPr="00C61465">
        <w:rPr>
          <w:rStyle w:val="enlighter-s3"/>
          <w:rFonts w:ascii="Maiandra GD" w:hAnsi="Maiandra GD" w:cs="Consolas"/>
          <w:color w:val="7CC379"/>
          <w:sz w:val="24"/>
          <w:szCs w:val="24"/>
          <w:bdr w:val="none" w:sz="0" w:space="0" w:color="auto" w:frame="1"/>
        </w:rPr>
        <w:t>{FirstName}</w:t>
      </w:r>
      <w:r w:rsidRPr="00C61465">
        <w:rPr>
          <w:rStyle w:val="enlighter-s0"/>
          <w:rFonts w:ascii="Maiandra GD" w:hAnsi="Maiandra GD" w:cs="Consolas"/>
          <w:color w:val="7CC379"/>
          <w:sz w:val="24"/>
          <w:szCs w:val="24"/>
          <w:bdr w:val="none" w:sz="0" w:space="0" w:color="auto" w:frame="1"/>
        </w:rPr>
        <w:t xml:space="preserve"> </w:t>
      </w:r>
      <w:r w:rsidRPr="00C61465">
        <w:rPr>
          <w:rStyle w:val="enlighter-s3"/>
          <w:rFonts w:ascii="Maiandra GD" w:hAnsi="Maiandra GD" w:cs="Consolas"/>
          <w:color w:val="7CC379"/>
          <w:sz w:val="24"/>
          <w:szCs w:val="24"/>
          <w:bdr w:val="none" w:sz="0" w:space="0" w:color="auto" w:frame="1"/>
        </w:rPr>
        <w:t>{LastName}</w:t>
      </w:r>
      <w:r w:rsidRPr="00C61465">
        <w:rPr>
          <w:rStyle w:val="enlighter-s0"/>
          <w:rFonts w:ascii="Maiandra GD" w:hAnsi="Maiandra GD" w:cs="Consolas"/>
          <w:color w:val="7CC379"/>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DisplayName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r w:rsidRPr="00C61465">
        <w:rPr>
          <w:rStyle w:val="enlighter-m0"/>
          <w:rFonts w:ascii="Maiandra GD" w:hAnsi="Maiandra GD" w:cs="Consolas"/>
          <w:color w:val="4284AE"/>
          <w:sz w:val="24"/>
          <w:szCs w:val="24"/>
          <w:bdr w:val="none" w:sz="0" w:space="0" w:color="auto" w:frame="1"/>
        </w:rPr>
        <w:t>GetFullName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Program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 xml:space="preserve">Employee employee = </w:t>
      </w:r>
      <w:r w:rsidRPr="00C61465">
        <w:rPr>
          <w:rStyle w:val="enlighter-k3"/>
          <w:rFonts w:ascii="Maiandra GD" w:hAnsi="Maiandra GD" w:cs="Consolas"/>
          <w:color w:val="4284AE"/>
          <w:sz w:val="24"/>
          <w:szCs w:val="24"/>
          <w:bdr w:val="none" w:sz="0" w:space="0" w:color="auto" w:frame="1"/>
        </w:rPr>
        <w:t>new</w:t>
      </w:r>
      <w:r w:rsidRPr="00C61465">
        <w:rPr>
          <w:rStyle w:val="enlighter-text"/>
          <w:rFonts w:ascii="Maiandra GD" w:hAnsi="Maiandra GD" w:cs="Consolas"/>
          <w:color w:val="CFD5E0"/>
          <w:sz w:val="24"/>
          <w:szCs w:val="24"/>
          <w:bdr w:val="none" w:sz="0" w:space="0" w:color="auto" w:frame="1"/>
        </w:rPr>
        <w:t xml:space="preserve"> </w:t>
      </w:r>
      <w:proofErr w:type="gramStart"/>
      <w:r w:rsidRPr="00C61465">
        <w:rPr>
          <w:rStyle w:val="enlighter-m0"/>
          <w:rFonts w:ascii="Maiandra GD" w:hAnsi="Maiandra GD" w:cs="Consolas"/>
          <w:color w:val="4284AE"/>
          <w:sz w:val="24"/>
          <w:szCs w:val="24"/>
          <w:bdr w:val="none" w:sz="0" w:space="0" w:color="auto" w:frame="1"/>
        </w:rPr>
        <w:t>Employee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"Pranaya"</w:t>
      </w:r>
      <w:r w:rsidRPr="00C61465">
        <w:rPr>
          <w:rStyle w:val="enlighter-text"/>
          <w:rFonts w:ascii="Maiandra GD" w:hAnsi="Maiandra GD" w:cs="Consolas"/>
          <w:color w:val="CFD5E0"/>
          <w:sz w:val="24"/>
          <w:szCs w:val="24"/>
          <w:bdr w:val="none" w:sz="0" w:space="0" w:color="auto" w:frame="1"/>
        </w:rPr>
        <w:t xml:space="preserve">, </w:t>
      </w:r>
      <w:r w:rsidRPr="00C61465">
        <w:rPr>
          <w:rStyle w:val="enlighter-s0"/>
          <w:rFonts w:ascii="Maiandra GD" w:hAnsi="Maiandra GD" w:cs="Consolas"/>
          <w:color w:val="7CC379"/>
          <w:sz w:val="24"/>
          <w:szCs w:val="24"/>
          <w:bdr w:val="none" w:sz="0" w:space="0" w:color="auto" w:frame="1"/>
        </w:rPr>
        <w:t>"Rout"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employee.</w:t>
      </w:r>
      <w:r w:rsidRPr="00C61465">
        <w:rPr>
          <w:rStyle w:val="enlighter-m3"/>
          <w:rFonts w:ascii="Maiandra GD" w:hAnsi="Maiandra GD" w:cs="Consolas"/>
          <w:color w:val="4284AE"/>
          <w:sz w:val="24"/>
          <w:szCs w:val="24"/>
          <w:bdr w:val="none" w:sz="0" w:space="0" w:color="auto" w:frame="1"/>
        </w:rPr>
        <w:t>DisplayName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employee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exists"</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Heading6"/>
        <w:shd w:val="clear" w:color="auto" w:fill="FFFFFF"/>
        <w:spacing w:before="0"/>
        <w:jc w:val="both"/>
        <w:textAlignment w:val="baseline"/>
        <w:rPr>
          <w:rFonts w:ascii="Maiandra GD" w:hAnsi="Maiandra GD" w:cs="Segoe UI"/>
          <w:color w:val="3A3A3A"/>
          <w:sz w:val="24"/>
          <w:szCs w:val="24"/>
        </w:rPr>
      </w:pPr>
      <w:r w:rsidRPr="00C61465">
        <w:rPr>
          <w:rStyle w:val="Strong"/>
          <w:rFonts w:ascii="Maiandra GD" w:hAnsi="Maiandra GD" w:cs="Arial"/>
          <w:b w:val="0"/>
          <w:bCs w:val="0"/>
          <w:color w:val="000000"/>
          <w:sz w:val="24"/>
          <w:szCs w:val="24"/>
          <w:bdr w:val="none" w:sz="0" w:space="0" w:color="auto" w:frame="1"/>
        </w:rPr>
        <w:t>OUTPUT: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noProof/>
          <w:color w:val="212529"/>
          <w:bdr w:val="none" w:sz="0" w:space="0" w:color="auto" w:frame="1"/>
        </w:rPr>
        <w:drawing>
          <wp:inline distT="0" distB="0" distL="0" distR="0">
            <wp:extent cx="1860550" cy="553085"/>
            <wp:effectExtent l="19050" t="0" r="6350" b="0"/>
            <wp:docPr id="53" name="Picture 53" descr="Expression Bodied Memb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xpression Bodied Members in C#"/>
                    <pic:cNvPicPr>
                      <a:picLocks noChangeAspect="1" noChangeArrowheads="1"/>
                    </pic:cNvPicPr>
                  </pic:nvPicPr>
                  <pic:blipFill>
                    <a:blip r:embed="rId51"/>
                    <a:srcRect/>
                    <a:stretch>
                      <a:fillRect/>
                    </a:stretch>
                  </pic:blipFill>
                  <pic:spPr bwMode="auto">
                    <a:xfrm>
                      <a:off x="0" y="0"/>
                      <a:ext cx="1860550" cy="553085"/>
                    </a:xfrm>
                    <a:prstGeom prst="rect">
                      <a:avLst/>
                    </a:prstGeom>
                    <a:noFill/>
                    <a:ln w="9525">
                      <a:noFill/>
                      <a:miter lim="800000"/>
                      <a:headEnd/>
                      <a:tailEnd/>
                    </a:ln>
                  </pic:spPr>
                </pic:pic>
              </a:graphicData>
            </a:graphic>
          </wp:inline>
        </w:drawing>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Style w:val="Strong"/>
          <w:rFonts w:ascii="Maiandra GD" w:hAnsi="Maiandra GD" w:cs="Arial"/>
          <w:color w:val="000000"/>
          <w:bdr w:val="none" w:sz="0" w:space="0" w:color="auto" w:frame="1"/>
        </w:rPr>
        <w:t>Note:</w:t>
      </w:r>
      <w:r w:rsidRPr="00C61465">
        <w:rPr>
          <w:rFonts w:ascii="Maiandra GD" w:hAnsi="Maiandra GD" w:cs="Arial"/>
          <w:color w:val="000000"/>
          <w:bdr w:val="none" w:sz="0" w:space="0" w:color="auto" w:frame="1"/>
        </w:rPr>
        <w:t> This removes not only the curly brackets but also the return keyword. Return is implicit with a lambda expression.</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Generally, expression-bodied methods are more used than other members. They have the following characteristics.</w:t>
      </w:r>
    </w:p>
    <w:p w:rsidR="00C61465" w:rsidRPr="00C61465" w:rsidRDefault="00C61465" w:rsidP="00C61465">
      <w:pPr>
        <w:numPr>
          <w:ilvl w:val="0"/>
          <w:numId w:val="17"/>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t>Expression bodied methods can specify all the accessibility operators i.e. public, protected, internal, private, and protected internal.</w:t>
      </w:r>
    </w:p>
    <w:p w:rsidR="00C61465" w:rsidRPr="00C61465" w:rsidRDefault="00C61465" w:rsidP="00C61465">
      <w:pPr>
        <w:numPr>
          <w:ilvl w:val="0"/>
          <w:numId w:val="17"/>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t>These can be declared virtual or abstract or can even override a base class method.</w:t>
      </w:r>
    </w:p>
    <w:p w:rsidR="00C61465" w:rsidRPr="00C61465" w:rsidRDefault="00C61465" w:rsidP="00C61465">
      <w:pPr>
        <w:numPr>
          <w:ilvl w:val="0"/>
          <w:numId w:val="17"/>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t>Such methods can be static.</w:t>
      </w:r>
    </w:p>
    <w:p w:rsidR="00C61465" w:rsidRPr="00C61465" w:rsidRDefault="00C61465" w:rsidP="00C61465">
      <w:pPr>
        <w:numPr>
          <w:ilvl w:val="0"/>
          <w:numId w:val="17"/>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t>Methods can even exhibit asynchronous behavior, if they return void, Task or Task&lt;T&gt;.</w:t>
      </w:r>
    </w:p>
    <w:p w:rsidR="00C61465" w:rsidRPr="00C61465" w:rsidRDefault="00C61465" w:rsidP="00C6146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Expression-Bodied Constructors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lastRenderedPageBreak/>
        <w:t>An expression body definition for a constructor typically consists of a single assignment expression or a method call that handles the constructor’s arguments or initializes the instance state.</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The following example defines a Location class whose constructor has a single string parameter named name. The expression body definition assigns the argument to the Name property.</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class</w:t>
      </w:r>
      <w:r w:rsidRPr="00C61465">
        <w:rPr>
          <w:rStyle w:val="enlighter-text"/>
          <w:rFonts w:ascii="Maiandra GD" w:hAnsi="Maiandra GD" w:cs="Consolas"/>
          <w:color w:val="CFD5E0"/>
          <w:sz w:val="24"/>
          <w:szCs w:val="24"/>
          <w:bdr w:val="none" w:sz="0" w:space="0" w:color="auto" w:frame="1"/>
        </w:rPr>
        <w:t xml:space="preserve"> Location</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private</w:t>
      </w:r>
      <w:proofErr w:type="gramEnd"/>
      <w:r w:rsidRPr="00C61465">
        <w:rPr>
          <w:rStyle w:val="enlighter-text"/>
          <w:rFonts w:ascii="Maiandra GD" w:hAnsi="Maiandra GD" w:cs="Consolas"/>
          <w:color w:val="CFD5E0"/>
          <w:sz w:val="24"/>
          <w:szCs w:val="24"/>
          <w:bdr w:val="none" w:sz="0" w:space="0" w:color="auto" w:frame="1"/>
        </w:rPr>
        <w:t xml:space="preserve"> string locationName;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Location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string name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locationName = name;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string Name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get</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locationName;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set</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locationName = </w:t>
      </w:r>
      <w:r w:rsidRPr="00C61465">
        <w:rPr>
          <w:rStyle w:val="enlighter-k0"/>
          <w:rFonts w:ascii="Maiandra GD" w:hAnsi="Maiandra GD" w:cs="Consolas"/>
          <w:b/>
          <w:bCs/>
          <w:color w:val="D171DD"/>
          <w:sz w:val="24"/>
          <w:szCs w:val="24"/>
          <w:bdr w:val="none" w:sz="0" w:space="0" w:color="auto" w:frame="1"/>
        </w:rPr>
        <w:t>value</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Program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 xml:space="preserve">Location location = </w:t>
      </w:r>
      <w:r w:rsidRPr="00C61465">
        <w:rPr>
          <w:rStyle w:val="enlighter-k3"/>
          <w:rFonts w:ascii="Maiandra GD" w:hAnsi="Maiandra GD" w:cs="Consolas"/>
          <w:color w:val="4284AE"/>
          <w:sz w:val="24"/>
          <w:szCs w:val="24"/>
          <w:bdr w:val="none" w:sz="0" w:space="0" w:color="auto" w:frame="1"/>
        </w:rPr>
        <w:t>new</w:t>
      </w:r>
      <w:r w:rsidRPr="00C61465">
        <w:rPr>
          <w:rStyle w:val="enlighter-text"/>
          <w:rFonts w:ascii="Maiandra GD" w:hAnsi="Maiandra GD" w:cs="Consolas"/>
          <w:color w:val="CFD5E0"/>
          <w:sz w:val="24"/>
          <w:szCs w:val="24"/>
          <w:bdr w:val="none" w:sz="0" w:space="0" w:color="auto" w:frame="1"/>
        </w:rPr>
        <w:t xml:space="preserve"> </w:t>
      </w:r>
      <w:proofErr w:type="gramStart"/>
      <w:r w:rsidRPr="00C61465">
        <w:rPr>
          <w:rStyle w:val="enlighter-m0"/>
          <w:rFonts w:ascii="Maiandra GD" w:hAnsi="Maiandra GD" w:cs="Consolas"/>
          <w:color w:val="4284AE"/>
          <w:sz w:val="24"/>
          <w:szCs w:val="24"/>
          <w:bdr w:val="none" w:sz="0" w:space="0" w:color="auto" w:frame="1"/>
        </w:rPr>
        <w:t>Location</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"Mumbai"</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location.</w:t>
      </w:r>
      <w:r w:rsidRPr="00C61465">
        <w:rPr>
          <w:rStyle w:val="enlighter-m3"/>
          <w:rFonts w:ascii="Maiandra GD" w:hAnsi="Maiandra GD" w:cs="Consolas"/>
          <w:color w:val="4284AE"/>
          <w:sz w:val="24"/>
          <w:szCs w:val="24"/>
          <w:bdr w:val="none" w:sz="0" w:space="0" w:color="auto" w:frame="1"/>
        </w:rPr>
        <w:t>Name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exists"</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lastRenderedPageBreak/>
        <w:t>}</w:t>
      </w:r>
    </w:p>
    <w:p w:rsidR="00C61465" w:rsidRPr="00C61465" w:rsidRDefault="00C61465" w:rsidP="00C61465">
      <w:pPr>
        <w:pStyle w:val="Heading6"/>
        <w:shd w:val="clear" w:color="auto" w:fill="FFFFFF"/>
        <w:spacing w:before="0"/>
        <w:jc w:val="both"/>
        <w:textAlignment w:val="baseline"/>
        <w:rPr>
          <w:rFonts w:ascii="Maiandra GD" w:hAnsi="Maiandra GD" w:cs="Segoe UI"/>
          <w:color w:val="3A3A3A"/>
          <w:sz w:val="24"/>
          <w:szCs w:val="24"/>
        </w:rPr>
      </w:pPr>
      <w:r w:rsidRPr="00C61465">
        <w:rPr>
          <w:rStyle w:val="Strong"/>
          <w:rFonts w:ascii="Maiandra GD" w:hAnsi="Maiandra GD" w:cs="Arial"/>
          <w:b w:val="0"/>
          <w:bCs w:val="0"/>
          <w:color w:val="3A3A3A"/>
          <w:sz w:val="24"/>
          <w:szCs w:val="24"/>
          <w:bdr w:val="none" w:sz="0" w:space="0" w:color="auto" w:frame="1"/>
        </w:rPr>
        <w:t>OUTPUT: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noProof/>
          <w:color w:val="212529"/>
          <w:bdr w:val="none" w:sz="0" w:space="0" w:color="auto" w:frame="1"/>
        </w:rPr>
        <w:drawing>
          <wp:inline distT="0" distB="0" distL="0" distR="0">
            <wp:extent cx="1924685" cy="425450"/>
            <wp:effectExtent l="19050" t="0" r="0" b="0"/>
            <wp:docPr id="54" name="Picture 54" descr="Expression Bodied Memb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xpression Bodied Members in C#"/>
                    <pic:cNvPicPr>
                      <a:picLocks noChangeAspect="1" noChangeArrowheads="1"/>
                    </pic:cNvPicPr>
                  </pic:nvPicPr>
                  <pic:blipFill>
                    <a:blip r:embed="rId52"/>
                    <a:srcRect/>
                    <a:stretch>
                      <a:fillRect/>
                    </a:stretch>
                  </pic:blipFill>
                  <pic:spPr bwMode="auto">
                    <a:xfrm>
                      <a:off x="0" y="0"/>
                      <a:ext cx="1924685" cy="425450"/>
                    </a:xfrm>
                    <a:prstGeom prst="rect">
                      <a:avLst/>
                    </a:prstGeom>
                    <a:noFill/>
                    <a:ln w="9525">
                      <a:noFill/>
                      <a:miter lim="800000"/>
                      <a:headEnd/>
                      <a:tailEnd/>
                    </a:ln>
                  </pic:spPr>
                </pic:pic>
              </a:graphicData>
            </a:graphic>
          </wp:inline>
        </w:drawing>
      </w:r>
    </w:p>
    <w:p w:rsidR="00C61465" w:rsidRPr="00C61465" w:rsidRDefault="00C61465" w:rsidP="00C6146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Expression-Bodied Destructors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An expression body definition for a destructor typically contains cleanup statements, such as statements that release unmanaged resources.</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The following example defines a destructor that uses an expression body definition to indicate that the destructor has been called.</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class</w:t>
      </w:r>
      <w:r w:rsidRPr="00C61465">
        <w:rPr>
          <w:rStyle w:val="enlighter-text"/>
          <w:rFonts w:ascii="Maiandra GD" w:hAnsi="Maiandra GD" w:cs="Consolas"/>
          <w:color w:val="CFD5E0"/>
          <w:sz w:val="24"/>
          <w:szCs w:val="24"/>
          <w:bdr w:val="none" w:sz="0" w:space="0" w:color="auto" w:frame="1"/>
        </w:rPr>
        <w:t xml:space="preserve"> Destroyer</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override</w:t>
      </w:r>
      <w:r w:rsidRPr="00C61465">
        <w:rPr>
          <w:rStyle w:val="enlighter-text"/>
          <w:rFonts w:ascii="Maiandra GD" w:hAnsi="Maiandra GD" w:cs="Consolas"/>
          <w:color w:val="CFD5E0"/>
          <w:sz w:val="24"/>
          <w:szCs w:val="24"/>
          <w:bdr w:val="none" w:sz="0" w:space="0" w:color="auto" w:frame="1"/>
        </w:rPr>
        <w:t xml:space="preserve"> string </w:t>
      </w:r>
      <w:r w:rsidRPr="00C61465">
        <w:rPr>
          <w:rStyle w:val="enlighter-m0"/>
          <w:rFonts w:ascii="Maiandra GD" w:hAnsi="Maiandra GD" w:cs="Consolas"/>
          <w:color w:val="4284AE"/>
          <w:sz w:val="24"/>
          <w:szCs w:val="24"/>
          <w:bdr w:val="none" w:sz="0" w:space="0" w:color="auto" w:frame="1"/>
        </w:rPr>
        <w:t>ToString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GetType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r w:rsidRPr="00C61465">
        <w:rPr>
          <w:rStyle w:val="enlighter-m3"/>
          <w:rFonts w:ascii="Maiandra GD" w:hAnsi="Maiandra GD" w:cs="Consolas"/>
          <w:color w:val="4284AE"/>
          <w:sz w:val="24"/>
          <w:szCs w:val="24"/>
          <w:bdr w:val="none" w:sz="0" w:space="0" w:color="auto" w:frame="1"/>
        </w:rPr>
        <w:t>Name</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w:t>
      </w:r>
      <w:proofErr w:type="gramStart"/>
      <w:r w:rsidRPr="00C61465">
        <w:rPr>
          <w:rStyle w:val="enlighter-m0"/>
          <w:rFonts w:ascii="Maiandra GD" w:hAnsi="Maiandra GD" w:cs="Consolas"/>
          <w:color w:val="4284AE"/>
          <w:sz w:val="24"/>
          <w:szCs w:val="24"/>
          <w:bdr w:val="none" w:sz="0" w:space="0" w:color="auto" w:frame="1"/>
        </w:rPr>
        <w:t>Destroyer</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 xml:space="preserve">"The </w:t>
      </w:r>
      <w:r w:rsidRPr="00C61465">
        <w:rPr>
          <w:rStyle w:val="enlighter-s3"/>
          <w:rFonts w:ascii="Maiandra GD" w:hAnsi="Maiandra GD" w:cs="Consolas"/>
          <w:color w:val="7CC379"/>
          <w:sz w:val="24"/>
          <w:szCs w:val="24"/>
          <w:bdr w:val="none" w:sz="0" w:space="0" w:color="auto" w:frame="1"/>
        </w:rPr>
        <w:t>{ToString()}</w:t>
      </w:r>
      <w:r w:rsidRPr="00C61465">
        <w:rPr>
          <w:rStyle w:val="enlighter-s0"/>
          <w:rFonts w:ascii="Maiandra GD" w:hAnsi="Maiandra GD" w:cs="Consolas"/>
          <w:color w:val="7CC379"/>
          <w:sz w:val="24"/>
          <w:szCs w:val="24"/>
          <w:bdr w:val="none" w:sz="0" w:space="0" w:color="auto" w:frame="1"/>
        </w:rPr>
        <w:t xml:space="preserve"> destructor is executing."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Property get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If you choose to implement a property get accessor yourself, you can use an expression body definition for single expressions that simply return the property value. Note that the return statement isn’t used.</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The following example defines the Location.Name property whose property get accessor returns the value of the private locationName field that backs the property.</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class</w:t>
      </w:r>
      <w:r w:rsidRPr="00C61465">
        <w:rPr>
          <w:rStyle w:val="enlighter-text"/>
          <w:rFonts w:ascii="Maiandra GD" w:hAnsi="Maiandra GD" w:cs="Consolas"/>
          <w:color w:val="CFD5E0"/>
          <w:sz w:val="24"/>
          <w:szCs w:val="24"/>
          <w:bdr w:val="none" w:sz="0" w:space="0" w:color="auto" w:frame="1"/>
        </w:rPr>
        <w:t xml:space="preserve"> Location</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private</w:t>
      </w:r>
      <w:proofErr w:type="gramEnd"/>
      <w:r w:rsidRPr="00C61465">
        <w:rPr>
          <w:rStyle w:val="enlighter-text"/>
          <w:rFonts w:ascii="Maiandra GD" w:hAnsi="Maiandra GD" w:cs="Consolas"/>
          <w:color w:val="CFD5E0"/>
          <w:sz w:val="24"/>
          <w:szCs w:val="24"/>
          <w:bdr w:val="none" w:sz="0" w:space="0" w:color="auto" w:frame="1"/>
        </w:rPr>
        <w:t xml:space="preserve"> string locationName;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Location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string name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locationName = name;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string Name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get</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locationName;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set</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locationName = </w:t>
      </w:r>
      <w:r w:rsidRPr="00C61465">
        <w:rPr>
          <w:rStyle w:val="enlighter-k0"/>
          <w:rFonts w:ascii="Maiandra GD" w:hAnsi="Maiandra GD" w:cs="Consolas"/>
          <w:b/>
          <w:bCs/>
          <w:color w:val="D171DD"/>
          <w:sz w:val="24"/>
          <w:szCs w:val="24"/>
          <w:bdr w:val="none" w:sz="0" w:space="0" w:color="auto" w:frame="1"/>
        </w:rPr>
        <w:t>value</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lastRenderedPageBreak/>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Program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 xml:space="preserve">Location location = </w:t>
      </w:r>
      <w:r w:rsidRPr="00C61465">
        <w:rPr>
          <w:rStyle w:val="enlighter-k3"/>
          <w:rFonts w:ascii="Maiandra GD" w:hAnsi="Maiandra GD" w:cs="Consolas"/>
          <w:color w:val="4284AE"/>
          <w:sz w:val="24"/>
          <w:szCs w:val="24"/>
          <w:bdr w:val="none" w:sz="0" w:space="0" w:color="auto" w:frame="1"/>
        </w:rPr>
        <w:t>new</w:t>
      </w:r>
      <w:r w:rsidRPr="00C61465">
        <w:rPr>
          <w:rStyle w:val="enlighter-text"/>
          <w:rFonts w:ascii="Maiandra GD" w:hAnsi="Maiandra GD" w:cs="Consolas"/>
          <w:color w:val="CFD5E0"/>
          <w:sz w:val="24"/>
          <w:szCs w:val="24"/>
          <w:bdr w:val="none" w:sz="0" w:space="0" w:color="auto" w:frame="1"/>
        </w:rPr>
        <w:t xml:space="preserve"> </w:t>
      </w:r>
      <w:proofErr w:type="gramStart"/>
      <w:r w:rsidRPr="00C61465">
        <w:rPr>
          <w:rStyle w:val="enlighter-m0"/>
          <w:rFonts w:ascii="Maiandra GD" w:hAnsi="Maiandra GD" w:cs="Consolas"/>
          <w:color w:val="4284AE"/>
          <w:sz w:val="24"/>
          <w:szCs w:val="24"/>
          <w:bdr w:val="none" w:sz="0" w:space="0" w:color="auto" w:frame="1"/>
        </w:rPr>
        <w:t>Location</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"Mumbai"</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location.</w:t>
      </w:r>
      <w:r w:rsidRPr="00C61465">
        <w:rPr>
          <w:rStyle w:val="enlighter-m3"/>
          <w:rFonts w:ascii="Maiandra GD" w:hAnsi="Maiandra GD" w:cs="Consolas"/>
          <w:color w:val="4284AE"/>
          <w:sz w:val="24"/>
          <w:szCs w:val="24"/>
          <w:bdr w:val="none" w:sz="0" w:space="0" w:color="auto" w:frame="1"/>
        </w:rPr>
        <w:t>Name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exists"</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Read-only properties that use an expression body definition can be implemented without an explicit set statement. The following example defines a Location class whose read-only Name property is implemented as an expression body definition that returns the value of the private locationName field.</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class</w:t>
      </w:r>
      <w:r w:rsidRPr="00C61465">
        <w:rPr>
          <w:rStyle w:val="enlighter-text"/>
          <w:rFonts w:ascii="Maiandra GD" w:hAnsi="Maiandra GD" w:cs="Consolas"/>
          <w:color w:val="CFD5E0"/>
          <w:sz w:val="24"/>
          <w:szCs w:val="24"/>
          <w:bdr w:val="none" w:sz="0" w:space="0" w:color="auto" w:frame="1"/>
        </w:rPr>
        <w:t xml:space="preserve"> Location</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private</w:t>
      </w:r>
      <w:proofErr w:type="gramEnd"/>
      <w:r w:rsidRPr="00C61465">
        <w:rPr>
          <w:rStyle w:val="enlighter-text"/>
          <w:rFonts w:ascii="Maiandra GD" w:hAnsi="Maiandra GD" w:cs="Consolas"/>
          <w:color w:val="CFD5E0"/>
          <w:sz w:val="24"/>
          <w:szCs w:val="24"/>
          <w:bdr w:val="none" w:sz="0" w:space="0" w:color="auto" w:frame="1"/>
        </w:rPr>
        <w:t xml:space="preserve"> string locationName;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Location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string name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locationName = name;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string Name =</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locationName;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Program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lastRenderedPageBreak/>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 xml:space="preserve">Location location = </w:t>
      </w:r>
      <w:r w:rsidRPr="00C61465">
        <w:rPr>
          <w:rStyle w:val="enlighter-k3"/>
          <w:rFonts w:ascii="Maiandra GD" w:hAnsi="Maiandra GD" w:cs="Consolas"/>
          <w:color w:val="4284AE"/>
          <w:sz w:val="24"/>
          <w:szCs w:val="24"/>
          <w:bdr w:val="none" w:sz="0" w:space="0" w:color="auto" w:frame="1"/>
        </w:rPr>
        <w:t>new</w:t>
      </w:r>
      <w:r w:rsidRPr="00C61465">
        <w:rPr>
          <w:rStyle w:val="enlighter-text"/>
          <w:rFonts w:ascii="Maiandra GD" w:hAnsi="Maiandra GD" w:cs="Consolas"/>
          <w:color w:val="CFD5E0"/>
          <w:sz w:val="24"/>
          <w:szCs w:val="24"/>
          <w:bdr w:val="none" w:sz="0" w:space="0" w:color="auto" w:frame="1"/>
        </w:rPr>
        <w:t xml:space="preserve"> </w:t>
      </w:r>
      <w:proofErr w:type="gramStart"/>
      <w:r w:rsidRPr="00C61465">
        <w:rPr>
          <w:rStyle w:val="enlighter-m0"/>
          <w:rFonts w:ascii="Maiandra GD" w:hAnsi="Maiandra GD" w:cs="Consolas"/>
          <w:color w:val="4284AE"/>
          <w:sz w:val="24"/>
          <w:szCs w:val="24"/>
          <w:bdr w:val="none" w:sz="0" w:space="0" w:color="auto" w:frame="1"/>
        </w:rPr>
        <w:t>Location</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"Mumbai"</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location.</w:t>
      </w:r>
      <w:r w:rsidRPr="00C61465">
        <w:rPr>
          <w:rStyle w:val="enlighter-m3"/>
          <w:rFonts w:ascii="Maiandra GD" w:hAnsi="Maiandra GD" w:cs="Consolas"/>
          <w:color w:val="4284AE"/>
          <w:sz w:val="24"/>
          <w:szCs w:val="24"/>
          <w:bdr w:val="none" w:sz="0" w:space="0" w:color="auto" w:frame="1"/>
        </w:rPr>
        <w:t>Name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exists"</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The above code not only reduces the curly bracket but also writing the get accessor is not necessary. The code that’s generated from the compiler is the same.</w:t>
      </w:r>
    </w:p>
    <w:p w:rsidR="00C61465" w:rsidRPr="00C61465" w:rsidRDefault="00C61465" w:rsidP="00C6146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Property set Expression Bodied Member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If you choose to implement a property set accessor yourself, you can use an expression body definition for a single-line expression that assigns a value to the field that backs the property.</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The following example defines the Location.Name property whose property set statement assigns its input argument to the private locationName field that backs the property.</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class</w:t>
      </w:r>
      <w:r w:rsidRPr="00C61465">
        <w:rPr>
          <w:rStyle w:val="enlighter-text"/>
          <w:rFonts w:ascii="Maiandra GD" w:hAnsi="Maiandra GD" w:cs="Consolas"/>
          <w:color w:val="CFD5E0"/>
          <w:sz w:val="24"/>
          <w:szCs w:val="24"/>
          <w:bdr w:val="none" w:sz="0" w:space="0" w:color="auto" w:frame="1"/>
        </w:rPr>
        <w:t xml:space="preserve"> Location</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private</w:t>
      </w:r>
      <w:proofErr w:type="gramEnd"/>
      <w:r w:rsidRPr="00C61465">
        <w:rPr>
          <w:rStyle w:val="enlighter-text"/>
          <w:rFonts w:ascii="Maiandra GD" w:hAnsi="Maiandra GD" w:cs="Consolas"/>
          <w:color w:val="CFD5E0"/>
          <w:sz w:val="24"/>
          <w:szCs w:val="24"/>
          <w:bdr w:val="none" w:sz="0" w:space="0" w:color="auto" w:frame="1"/>
        </w:rPr>
        <w:t xml:space="preserve"> string locationName;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Location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string name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locationName = name;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string Name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get</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locationName;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set</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locationName = </w:t>
      </w:r>
      <w:r w:rsidRPr="00C61465">
        <w:rPr>
          <w:rStyle w:val="enlighter-k0"/>
          <w:rFonts w:ascii="Maiandra GD" w:hAnsi="Maiandra GD" w:cs="Consolas"/>
          <w:b/>
          <w:bCs/>
          <w:color w:val="D171DD"/>
          <w:sz w:val="24"/>
          <w:szCs w:val="24"/>
          <w:bdr w:val="none" w:sz="0" w:space="0" w:color="auto" w:frame="1"/>
        </w:rPr>
        <w:t>value</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Program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lastRenderedPageBreak/>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 xml:space="preserve">Location location = </w:t>
      </w:r>
      <w:r w:rsidRPr="00C61465">
        <w:rPr>
          <w:rStyle w:val="enlighter-k3"/>
          <w:rFonts w:ascii="Maiandra GD" w:hAnsi="Maiandra GD" w:cs="Consolas"/>
          <w:color w:val="4284AE"/>
          <w:sz w:val="24"/>
          <w:szCs w:val="24"/>
          <w:bdr w:val="none" w:sz="0" w:space="0" w:color="auto" w:frame="1"/>
        </w:rPr>
        <w:t>new</w:t>
      </w:r>
      <w:r w:rsidRPr="00C61465">
        <w:rPr>
          <w:rStyle w:val="enlighter-text"/>
          <w:rFonts w:ascii="Maiandra GD" w:hAnsi="Maiandra GD" w:cs="Consolas"/>
          <w:color w:val="CFD5E0"/>
          <w:sz w:val="24"/>
          <w:szCs w:val="24"/>
          <w:bdr w:val="none" w:sz="0" w:space="0" w:color="auto" w:frame="1"/>
        </w:rPr>
        <w:t xml:space="preserve"> </w:t>
      </w:r>
      <w:proofErr w:type="gramStart"/>
      <w:r w:rsidRPr="00C61465">
        <w:rPr>
          <w:rStyle w:val="enlighter-m0"/>
          <w:rFonts w:ascii="Maiandra GD" w:hAnsi="Maiandra GD" w:cs="Consolas"/>
          <w:color w:val="4284AE"/>
          <w:sz w:val="24"/>
          <w:szCs w:val="24"/>
          <w:bdr w:val="none" w:sz="0" w:space="0" w:color="auto" w:frame="1"/>
        </w:rPr>
        <w:t>Location</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"Mumbai"</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location.</w:t>
      </w:r>
      <w:r w:rsidRPr="00C61465">
        <w:rPr>
          <w:rStyle w:val="enlighter-m3"/>
          <w:rFonts w:ascii="Maiandra GD" w:hAnsi="Maiandra GD" w:cs="Consolas"/>
          <w:color w:val="4284AE"/>
          <w:sz w:val="24"/>
          <w:szCs w:val="24"/>
          <w:bdr w:val="none" w:sz="0" w:space="0" w:color="auto" w:frame="1"/>
        </w:rPr>
        <w:t>Name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location.</w:t>
      </w:r>
      <w:r w:rsidRPr="00C61465">
        <w:rPr>
          <w:rStyle w:val="enlighter-m3"/>
          <w:rFonts w:ascii="Maiandra GD" w:hAnsi="Maiandra GD" w:cs="Consolas"/>
          <w:color w:val="4284AE"/>
          <w:sz w:val="24"/>
          <w:szCs w:val="24"/>
          <w:bdr w:val="none" w:sz="0" w:space="0" w:color="auto" w:frame="1"/>
        </w:rPr>
        <w:t>Name</w:t>
      </w:r>
      <w:r w:rsidRPr="00C61465">
        <w:rPr>
          <w:rStyle w:val="enlighter-text"/>
          <w:rFonts w:ascii="Maiandra GD" w:hAnsi="Maiandra GD" w:cs="Consolas"/>
          <w:color w:val="CFD5E0"/>
          <w:sz w:val="24"/>
          <w:szCs w:val="24"/>
          <w:bdr w:val="none" w:sz="0" w:space="0" w:color="auto" w:frame="1"/>
        </w:rPr>
        <w:t xml:space="preserve"> = </w:t>
      </w:r>
      <w:r w:rsidRPr="00C61465">
        <w:rPr>
          <w:rStyle w:val="enlighter-s0"/>
          <w:rFonts w:ascii="Maiandra GD" w:hAnsi="Maiandra GD" w:cs="Consolas"/>
          <w:color w:val="7CC379"/>
          <w:sz w:val="24"/>
          <w:szCs w:val="24"/>
          <w:bdr w:val="none" w:sz="0" w:space="0" w:color="auto" w:frame="1"/>
        </w:rPr>
        <w:t>"Hyderabad"</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location.</w:t>
      </w:r>
      <w:r w:rsidRPr="00C61465">
        <w:rPr>
          <w:rStyle w:val="enlighter-m3"/>
          <w:rFonts w:ascii="Maiandra GD" w:hAnsi="Maiandra GD" w:cs="Consolas"/>
          <w:color w:val="4284AE"/>
          <w:sz w:val="24"/>
          <w:szCs w:val="24"/>
          <w:bdr w:val="none" w:sz="0" w:space="0" w:color="auto" w:frame="1"/>
        </w:rPr>
        <w:t>Name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exists"</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Indexers</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Like properties, an indexer’s get and set accessors consist of expression body definitions if the get accessor consists of a single statement that returns a value or the set accessor performs a simple assignment.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The following example defines a class named Sports that includes an internal String array that contains the names of a number of sports. Both the indexer’s get and set accessors are implemented as expression body definitions.</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class</w:t>
      </w:r>
      <w:r w:rsidRPr="00C61465">
        <w:rPr>
          <w:rStyle w:val="enlighter-text"/>
          <w:rFonts w:ascii="Maiandra GD" w:hAnsi="Maiandra GD" w:cs="Consolas"/>
          <w:color w:val="CFD5E0"/>
          <w:sz w:val="24"/>
          <w:szCs w:val="24"/>
          <w:bdr w:val="none" w:sz="0" w:space="0" w:color="auto" w:frame="1"/>
        </w:rPr>
        <w:t xml:space="preserve"> Sports</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private</w:t>
      </w:r>
      <w:proofErr w:type="gramEnd"/>
      <w:r w:rsidRPr="00C61465">
        <w:rPr>
          <w:rStyle w:val="enlighter-text"/>
          <w:rFonts w:ascii="Maiandra GD" w:hAnsi="Maiandra GD" w:cs="Consolas"/>
          <w:color w:val="CFD5E0"/>
          <w:sz w:val="24"/>
          <w:szCs w:val="24"/>
          <w:bdr w:val="none" w:sz="0" w:space="0" w:color="auto" w:frame="1"/>
        </w:rPr>
        <w:t xml:space="preserve"> string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types = </w:t>
      </w:r>
      <w:r w:rsidRPr="00C61465">
        <w:rPr>
          <w:rStyle w:val="enlighter-g1"/>
          <w:rFonts w:ascii="Maiandra GD" w:hAnsi="Maiandra GD" w:cs="Consolas"/>
          <w:b/>
          <w:bCs/>
          <w:color w:val="6B7C8B"/>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"Cricket"</w:t>
      </w:r>
      <w:r w:rsidRPr="00C61465">
        <w:rPr>
          <w:rStyle w:val="enlighter-text"/>
          <w:rFonts w:ascii="Maiandra GD" w:hAnsi="Maiandra GD" w:cs="Consolas"/>
          <w:color w:val="CFD5E0"/>
          <w:sz w:val="24"/>
          <w:szCs w:val="24"/>
          <w:bdr w:val="none" w:sz="0" w:space="0" w:color="auto" w:frame="1"/>
        </w:rPr>
        <w:t xml:space="preserve">, </w:t>
      </w:r>
      <w:r w:rsidRPr="00C61465">
        <w:rPr>
          <w:rStyle w:val="enlighter-s0"/>
          <w:rFonts w:ascii="Maiandra GD" w:hAnsi="Maiandra GD" w:cs="Consolas"/>
          <w:color w:val="7CC379"/>
          <w:sz w:val="24"/>
          <w:szCs w:val="24"/>
          <w:bdr w:val="none" w:sz="0" w:space="0" w:color="auto" w:frame="1"/>
        </w:rPr>
        <w:t>"Baseball"</w:t>
      </w:r>
      <w:r w:rsidRPr="00C61465">
        <w:rPr>
          <w:rStyle w:val="enlighter-text"/>
          <w:rFonts w:ascii="Maiandra GD" w:hAnsi="Maiandra GD" w:cs="Consolas"/>
          <w:color w:val="CFD5E0"/>
          <w:sz w:val="24"/>
          <w:szCs w:val="24"/>
          <w:bdr w:val="none" w:sz="0" w:space="0" w:color="auto" w:frame="1"/>
        </w:rPr>
        <w:t xml:space="preserve">, </w:t>
      </w:r>
      <w:r w:rsidRPr="00C61465">
        <w:rPr>
          <w:rStyle w:val="enlighter-s0"/>
          <w:rFonts w:ascii="Maiandra GD" w:hAnsi="Maiandra GD" w:cs="Consolas"/>
          <w:color w:val="7CC379"/>
          <w:sz w:val="24"/>
          <w:szCs w:val="24"/>
          <w:bdr w:val="none" w:sz="0" w:space="0" w:color="auto" w:frame="1"/>
        </w:rPr>
        <w:t>"Basketball"</w:t>
      </w:r>
      <w:r w:rsidRPr="00C61465">
        <w:rPr>
          <w:rStyle w:val="enlighter-text"/>
          <w:rFonts w:ascii="Maiandra GD" w:hAnsi="Maiandra GD" w:cs="Consolas"/>
          <w:color w:val="CFD5E0"/>
          <w:sz w:val="24"/>
          <w:szCs w:val="24"/>
          <w:bdr w:val="none" w:sz="0" w:space="0" w:color="auto" w:frame="1"/>
        </w:rPr>
        <w:t xml:space="preserve">, </w:t>
      </w:r>
      <w:r w:rsidRPr="00C61465">
        <w:rPr>
          <w:rStyle w:val="enlighter-s0"/>
          <w:rFonts w:ascii="Maiandra GD" w:hAnsi="Maiandra GD" w:cs="Consolas"/>
          <w:color w:val="7CC379"/>
          <w:sz w:val="24"/>
          <w:szCs w:val="24"/>
          <w:bdr w:val="none" w:sz="0" w:space="0" w:color="auto" w:frame="1"/>
        </w:rPr>
        <w:t>"Football"</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s0"/>
          <w:rFonts w:ascii="Maiandra GD" w:hAnsi="Maiandra GD" w:cs="Consolas"/>
          <w:color w:val="7CC379"/>
          <w:sz w:val="24"/>
          <w:szCs w:val="24"/>
          <w:bdr w:val="none" w:sz="0" w:space="0" w:color="auto" w:frame="1"/>
        </w:rPr>
        <w:t>"Hockey"</w:t>
      </w:r>
      <w:r w:rsidRPr="00C61465">
        <w:rPr>
          <w:rStyle w:val="enlighter-text"/>
          <w:rFonts w:ascii="Maiandra GD" w:hAnsi="Maiandra GD" w:cs="Consolas"/>
          <w:color w:val="CFD5E0"/>
          <w:sz w:val="24"/>
          <w:szCs w:val="24"/>
          <w:bdr w:val="none" w:sz="0" w:space="0" w:color="auto" w:frame="1"/>
        </w:rPr>
        <w:t xml:space="preserve">, </w:t>
      </w:r>
      <w:r w:rsidRPr="00C61465">
        <w:rPr>
          <w:rStyle w:val="enlighter-s0"/>
          <w:rFonts w:ascii="Maiandra GD" w:hAnsi="Maiandra GD" w:cs="Consolas"/>
          <w:color w:val="7CC379"/>
          <w:sz w:val="24"/>
          <w:szCs w:val="24"/>
          <w:bdr w:val="none" w:sz="0" w:space="0" w:color="auto" w:frame="1"/>
        </w:rPr>
        <w:t>"Soccer"</w:t>
      </w:r>
      <w:r w:rsidRPr="00C61465">
        <w:rPr>
          <w:rStyle w:val="enlighter-text"/>
          <w:rFonts w:ascii="Maiandra GD" w:hAnsi="Maiandra GD" w:cs="Consolas"/>
          <w:color w:val="CFD5E0"/>
          <w:sz w:val="24"/>
          <w:szCs w:val="24"/>
          <w:bdr w:val="none" w:sz="0" w:space="0" w:color="auto" w:frame="1"/>
        </w:rPr>
        <w:t xml:space="preserve">, </w:t>
      </w:r>
      <w:r w:rsidRPr="00C61465">
        <w:rPr>
          <w:rStyle w:val="enlighter-s0"/>
          <w:rFonts w:ascii="Maiandra GD" w:hAnsi="Maiandra GD" w:cs="Consolas"/>
          <w:color w:val="7CC379"/>
          <w:sz w:val="24"/>
          <w:szCs w:val="24"/>
          <w:bdr w:val="none" w:sz="0" w:space="0" w:color="auto" w:frame="1"/>
        </w:rPr>
        <w:t>"Tennis"</w:t>
      </w:r>
      <w:r w:rsidRPr="00C61465">
        <w:rPr>
          <w:rStyle w:val="enlighter-text"/>
          <w:rFonts w:ascii="Maiandra GD" w:hAnsi="Maiandra GD" w:cs="Consolas"/>
          <w:color w:val="CFD5E0"/>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"Volleyball</w:t>
      </w:r>
      <w:proofErr w:type="gramStart"/>
      <w:r w:rsidRPr="00C61465">
        <w:rPr>
          <w:rStyle w:val="enlighter-s0"/>
          <w:rFonts w:ascii="Maiandra GD" w:hAnsi="Maiandra GD" w:cs="Consolas"/>
          <w:color w:val="7CC379"/>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string </w:t>
      </w:r>
      <w:r w:rsidRPr="00C61465">
        <w:rPr>
          <w:rStyle w:val="enlighter-k9"/>
          <w:rFonts w:ascii="Maiandra GD" w:hAnsi="Maiandra GD" w:cs="Consolas"/>
          <w:color w:val="FFFFFF"/>
          <w:sz w:val="24"/>
          <w:szCs w:val="24"/>
          <w:bdr w:val="none" w:sz="0" w:space="0" w:color="auto" w:frame="1"/>
        </w:rPr>
        <w:t>this</w:t>
      </w:r>
      <w:r w:rsidRPr="00C61465">
        <w:rPr>
          <w:rStyle w:val="enlighter-g1"/>
          <w:rFonts w:ascii="Maiandra GD" w:hAnsi="Maiandra GD" w:cs="Consolas"/>
          <w:b/>
          <w:bCs/>
          <w:color w:val="6B7C8B"/>
          <w:sz w:val="24"/>
          <w:szCs w:val="24"/>
          <w:bdr w:val="none" w:sz="0" w:space="0" w:color="auto" w:frame="1"/>
        </w:rPr>
        <w:t>[</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i</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get</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types</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i</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set</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types</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i</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 </w:t>
      </w:r>
      <w:r w:rsidRPr="00C61465">
        <w:rPr>
          <w:rStyle w:val="enlighter-k0"/>
          <w:rFonts w:ascii="Maiandra GD" w:hAnsi="Maiandra GD" w:cs="Consolas"/>
          <w:b/>
          <w:bCs/>
          <w:color w:val="D171DD"/>
          <w:sz w:val="24"/>
          <w:szCs w:val="24"/>
          <w:bdr w:val="none" w:sz="0" w:space="0" w:color="auto" w:frame="1"/>
        </w:rPr>
        <w:t>value</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lastRenderedPageBreak/>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Program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 xml:space="preserve">Sports sports = </w:t>
      </w:r>
      <w:r w:rsidRPr="00C61465">
        <w:rPr>
          <w:rStyle w:val="enlighter-k3"/>
          <w:rFonts w:ascii="Maiandra GD" w:hAnsi="Maiandra GD" w:cs="Consolas"/>
          <w:color w:val="4284AE"/>
          <w:sz w:val="24"/>
          <w:szCs w:val="24"/>
          <w:bdr w:val="none" w:sz="0" w:space="0" w:color="auto" w:frame="1"/>
        </w:rPr>
        <w:t>new</w:t>
      </w:r>
      <w:r w:rsidRPr="00C61465">
        <w:rPr>
          <w:rStyle w:val="enlighter-text"/>
          <w:rFonts w:ascii="Maiandra GD" w:hAnsi="Maiandra GD" w:cs="Consolas"/>
          <w:color w:val="CFD5E0"/>
          <w:sz w:val="24"/>
          <w:szCs w:val="24"/>
          <w:bdr w:val="none" w:sz="0" w:space="0" w:color="auto" w:frame="1"/>
        </w:rPr>
        <w:t xml:space="preserve"> </w:t>
      </w:r>
      <w:proofErr w:type="gramStart"/>
      <w:r w:rsidRPr="00C61465">
        <w:rPr>
          <w:rStyle w:val="enlighter-m0"/>
          <w:rFonts w:ascii="Maiandra GD" w:hAnsi="Maiandra GD" w:cs="Consolas"/>
          <w:color w:val="4284AE"/>
          <w:sz w:val="24"/>
          <w:szCs w:val="24"/>
          <w:bdr w:val="none" w:sz="0" w:space="0" w:color="auto" w:frame="1"/>
        </w:rPr>
        <w:t>Sports</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sports</w:t>
      </w:r>
      <w:r w:rsidRPr="00C61465">
        <w:rPr>
          <w:rStyle w:val="enlighter-g1"/>
          <w:rFonts w:ascii="Maiandra GD" w:hAnsi="Maiandra GD" w:cs="Consolas"/>
          <w:b/>
          <w:bCs/>
          <w:color w:val="6B7C8B"/>
          <w:sz w:val="24"/>
          <w:szCs w:val="24"/>
          <w:bdr w:val="none" w:sz="0" w:space="0" w:color="auto" w:frame="1"/>
        </w:rPr>
        <w:t>[</w:t>
      </w:r>
      <w:r w:rsidRPr="00C61465">
        <w:rPr>
          <w:rStyle w:val="enlighter-n1"/>
          <w:rFonts w:ascii="Maiandra GD" w:hAnsi="Maiandra GD" w:cs="Consolas"/>
          <w:color w:val="D19A66"/>
          <w:sz w:val="24"/>
          <w:szCs w:val="24"/>
          <w:bdr w:val="none" w:sz="0" w:space="0" w:color="auto" w:frame="1"/>
        </w:rPr>
        <w:t>0</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sports</w:t>
      </w:r>
      <w:r w:rsidRPr="00C61465">
        <w:rPr>
          <w:rStyle w:val="enlighter-g1"/>
          <w:rFonts w:ascii="Maiandra GD" w:hAnsi="Maiandra GD" w:cs="Consolas"/>
          <w:b/>
          <w:bCs/>
          <w:color w:val="6B7C8B"/>
          <w:sz w:val="24"/>
          <w:szCs w:val="24"/>
          <w:bdr w:val="none" w:sz="0" w:space="0" w:color="auto" w:frame="1"/>
        </w:rPr>
        <w:t>[</w:t>
      </w:r>
      <w:r w:rsidRPr="00C61465">
        <w:rPr>
          <w:rStyle w:val="enlighter-n1"/>
          <w:rFonts w:ascii="Maiandra GD" w:hAnsi="Maiandra GD" w:cs="Consolas"/>
          <w:color w:val="D19A66"/>
          <w:sz w:val="24"/>
          <w:szCs w:val="24"/>
          <w:bdr w:val="none" w:sz="0" w:space="0" w:color="auto" w:frame="1"/>
        </w:rPr>
        <w:t>2</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exists"</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Expression bodied Members in C#: getters</w:t>
      </w:r>
      <w:proofErr w:type="gramStart"/>
      <w:r w:rsidRPr="00C61465">
        <w:rPr>
          <w:rStyle w:val="Strong"/>
          <w:rFonts w:ascii="Maiandra GD" w:hAnsi="Maiandra GD" w:cs="Arial"/>
          <w:b/>
          <w:bCs/>
          <w:color w:val="000000"/>
          <w:sz w:val="24"/>
          <w:szCs w:val="24"/>
          <w:bdr w:val="none" w:sz="0" w:space="0" w:color="auto" w:frame="1"/>
        </w:rPr>
        <w:t>  and</w:t>
      </w:r>
      <w:proofErr w:type="gramEnd"/>
      <w:r w:rsidRPr="00C61465">
        <w:rPr>
          <w:rStyle w:val="Strong"/>
          <w:rFonts w:ascii="Maiandra GD" w:hAnsi="Maiandra GD" w:cs="Arial"/>
          <w:b/>
          <w:bCs/>
          <w:color w:val="000000"/>
          <w:sz w:val="24"/>
          <w:szCs w:val="24"/>
          <w:bdr w:val="none" w:sz="0" w:space="0" w:color="auto" w:frame="1"/>
        </w:rPr>
        <w:t xml:space="preserve"> setters</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Expression body getters and setters are also introduced in C# 7.0. They allow an expression to be used in the body of getters or setters. The example given below illustrates the same.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Program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string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args</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2"/>
          <w:rFonts w:ascii="Maiandra GD" w:hAnsi="Maiandra GD" w:cs="Consolas"/>
          <w:color w:val="D19252"/>
          <w:sz w:val="24"/>
          <w:szCs w:val="24"/>
          <w:bdr w:val="none" w:sz="0" w:space="0" w:color="auto" w:frame="1"/>
        </w:rPr>
        <w:t>var</w:t>
      </w:r>
      <w:proofErr w:type="gramEnd"/>
      <w:r w:rsidRPr="00C61465">
        <w:rPr>
          <w:rStyle w:val="enlighter-text"/>
          <w:rFonts w:ascii="Maiandra GD" w:hAnsi="Maiandra GD" w:cs="Consolas"/>
          <w:color w:val="CFD5E0"/>
          <w:sz w:val="24"/>
          <w:szCs w:val="24"/>
          <w:bdr w:val="none" w:sz="0" w:space="0" w:color="auto" w:frame="1"/>
        </w:rPr>
        <w:t xml:space="preserve"> obj = </w:t>
      </w:r>
      <w:r w:rsidRPr="00C61465">
        <w:rPr>
          <w:rStyle w:val="enlighter-k3"/>
          <w:rFonts w:ascii="Maiandra GD" w:hAnsi="Maiandra GD" w:cs="Consolas"/>
          <w:color w:val="4284AE"/>
          <w:sz w:val="24"/>
          <w:szCs w:val="24"/>
          <w:bdr w:val="none" w:sz="0" w:space="0" w:color="auto" w:frame="1"/>
        </w:rPr>
        <w:t>new</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ExprBodiedGettersnSetters</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obj.</w:t>
      </w:r>
      <w:r w:rsidRPr="00C61465">
        <w:rPr>
          <w:rStyle w:val="enlighter-m3"/>
          <w:rFonts w:ascii="Maiandra GD" w:hAnsi="Maiandra GD" w:cs="Consolas"/>
          <w:color w:val="4284AE"/>
          <w:sz w:val="24"/>
          <w:szCs w:val="24"/>
          <w:bdr w:val="none" w:sz="0" w:space="0" w:color="auto" w:frame="1"/>
        </w:rPr>
        <w:t>EmpBasicSalaryList</w:t>
      </w:r>
      <w:r w:rsidRPr="00C61465">
        <w:rPr>
          <w:rStyle w:val="enlighter-text"/>
          <w:rFonts w:ascii="Maiandra GD" w:hAnsi="Maiandra GD" w:cs="Consolas"/>
          <w:color w:val="CFD5E0"/>
          <w:sz w:val="24"/>
          <w:szCs w:val="24"/>
          <w:bdr w:val="none" w:sz="0" w:space="0" w:color="auto" w:frame="1"/>
        </w:rPr>
        <w:t>.</w:t>
      </w:r>
      <w:r w:rsidRPr="00C61465">
        <w:rPr>
          <w:rStyle w:val="enlighter-m3"/>
          <w:rFonts w:ascii="Maiandra GD" w:hAnsi="Maiandra GD" w:cs="Consolas"/>
          <w:color w:val="4284AE"/>
          <w:sz w:val="24"/>
          <w:szCs w:val="24"/>
          <w:bdr w:val="none" w:sz="0" w:space="0" w:color="auto" w:frame="1"/>
        </w:rPr>
        <w:t>Add</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n1"/>
          <w:rFonts w:ascii="Maiandra GD" w:hAnsi="Maiandra GD" w:cs="Consolas"/>
          <w:color w:val="D19A66"/>
          <w:sz w:val="24"/>
          <w:szCs w:val="24"/>
          <w:bdr w:val="none" w:sz="0" w:space="0" w:color="auto" w:frame="1"/>
        </w:rPr>
        <w:t>101</w:t>
      </w:r>
      <w:r w:rsidRPr="00C61465">
        <w:rPr>
          <w:rStyle w:val="enlighter-text"/>
          <w:rFonts w:ascii="Maiandra GD" w:hAnsi="Maiandra GD" w:cs="Consolas"/>
          <w:color w:val="CFD5E0"/>
          <w:sz w:val="24"/>
          <w:szCs w:val="24"/>
          <w:bdr w:val="none" w:sz="0" w:space="0" w:color="auto" w:frame="1"/>
        </w:rPr>
        <w:t xml:space="preserve">, </w:t>
      </w:r>
      <w:r w:rsidRPr="00C61465">
        <w:rPr>
          <w:rStyle w:val="enlighter-n1"/>
          <w:rFonts w:ascii="Maiandra GD" w:hAnsi="Maiandra GD" w:cs="Consolas"/>
          <w:color w:val="D19A66"/>
          <w:sz w:val="24"/>
          <w:szCs w:val="24"/>
          <w:bdr w:val="none" w:sz="0" w:space="0" w:color="auto" w:frame="1"/>
        </w:rPr>
        <w:t>1000</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obj.</w:t>
      </w:r>
      <w:r w:rsidRPr="00C61465">
        <w:rPr>
          <w:rStyle w:val="enlighter-m3"/>
          <w:rFonts w:ascii="Maiandra GD" w:hAnsi="Maiandra GD" w:cs="Consolas"/>
          <w:color w:val="4284AE"/>
          <w:sz w:val="24"/>
          <w:szCs w:val="24"/>
          <w:bdr w:val="none" w:sz="0" w:space="0" w:color="auto" w:frame="1"/>
        </w:rPr>
        <w:t>EmpBasicSalaryList</w:t>
      </w:r>
      <w:r w:rsidRPr="00C61465">
        <w:rPr>
          <w:rStyle w:val="enlighter-text"/>
          <w:rFonts w:ascii="Maiandra GD" w:hAnsi="Maiandra GD" w:cs="Consolas"/>
          <w:color w:val="CFD5E0"/>
          <w:sz w:val="24"/>
          <w:szCs w:val="24"/>
          <w:bdr w:val="none" w:sz="0" w:space="0" w:color="auto" w:frame="1"/>
        </w:rPr>
        <w:t>.</w:t>
      </w:r>
      <w:r w:rsidRPr="00C61465">
        <w:rPr>
          <w:rStyle w:val="enlighter-m3"/>
          <w:rFonts w:ascii="Maiandra GD" w:hAnsi="Maiandra GD" w:cs="Consolas"/>
          <w:color w:val="4284AE"/>
          <w:sz w:val="24"/>
          <w:szCs w:val="24"/>
          <w:bdr w:val="none" w:sz="0" w:space="0" w:color="auto" w:frame="1"/>
        </w:rPr>
        <w:t>Add</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n1"/>
          <w:rFonts w:ascii="Maiandra GD" w:hAnsi="Maiandra GD" w:cs="Consolas"/>
          <w:color w:val="D19A66"/>
          <w:sz w:val="24"/>
          <w:szCs w:val="24"/>
          <w:bdr w:val="none" w:sz="0" w:space="0" w:color="auto" w:frame="1"/>
        </w:rPr>
        <w:t>102</w:t>
      </w:r>
      <w:r w:rsidRPr="00C61465">
        <w:rPr>
          <w:rStyle w:val="enlighter-text"/>
          <w:rFonts w:ascii="Maiandra GD" w:hAnsi="Maiandra GD" w:cs="Consolas"/>
          <w:color w:val="CFD5E0"/>
          <w:sz w:val="24"/>
          <w:szCs w:val="24"/>
          <w:bdr w:val="none" w:sz="0" w:space="0" w:color="auto" w:frame="1"/>
        </w:rPr>
        <w:t xml:space="preserve">, </w:t>
      </w:r>
      <w:r w:rsidRPr="00C61465">
        <w:rPr>
          <w:rStyle w:val="enlighter-n1"/>
          <w:rFonts w:ascii="Maiandra GD" w:hAnsi="Maiandra GD" w:cs="Consolas"/>
          <w:color w:val="D19A66"/>
          <w:sz w:val="24"/>
          <w:szCs w:val="24"/>
          <w:bdr w:val="none" w:sz="0" w:space="0" w:color="auto" w:frame="1"/>
        </w:rPr>
        <w:t>1200</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lastRenderedPageBreak/>
        <w:t>obj.</w:t>
      </w:r>
      <w:r w:rsidRPr="00C61465">
        <w:rPr>
          <w:rStyle w:val="enlighter-m3"/>
          <w:rFonts w:ascii="Maiandra GD" w:hAnsi="Maiandra GD" w:cs="Consolas"/>
          <w:color w:val="4284AE"/>
          <w:sz w:val="24"/>
          <w:szCs w:val="24"/>
          <w:bdr w:val="none" w:sz="0" w:space="0" w:color="auto" w:frame="1"/>
        </w:rPr>
        <w:t>EmpId</w:t>
      </w:r>
      <w:r w:rsidRPr="00C61465">
        <w:rPr>
          <w:rStyle w:val="enlighter-text"/>
          <w:rFonts w:ascii="Maiandra GD" w:hAnsi="Maiandra GD" w:cs="Consolas"/>
          <w:color w:val="CFD5E0"/>
          <w:sz w:val="24"/>
          <w:szCs w:val="24"/>
          <w:bdr w:val="none" w:sz="0" w:space="0" w:color="auto" w:frame="1"/>
        </w:rPr>
        <w:t xml:space="preserve"> = </w:t>
      </w:r>
      <w:r w:rsidRPr="00C61465">
        <w:rPr>
          <w:rStyle w:val="enlighter-n1"/>
          <w:rFonts w:ascii="Maiandra GD" w:hAnsi="Maiandra GD" w:cs="Consolas"/>
          <w:color w:val="D19A66"/>
          <w:sz w:val="24"/>
          <w:szCs w:val="24"/>
          <w:bdr w:val="none" w:sz="0" w:space="0" w:color="auto" w:frame="1"/>
        </w:rPr>
        <w:t>101</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 xml:space="preserve">"The basic salary of EmpId </w:t>
      </w:r>
      <w:r w:rsidRPr="00C61465">
        <w:rPr>
          <w:rStyle w:val="enlighter-s3"/>
          <w:rFonts w:ascii="Maiandra GD" w:hAnsi="Maiandra GD" w:cs="Consolas"/>
          <w:color w:val="7CC379"/>
          <w:sz w:val="24"/>
          <w:szCs w:val="24"/>
          <w:bdr w:val="none" w:sz="0" w:space="0" w:color="auto" w:frame="1"/>
        </w:rPr>
        <w:t>{obj.EmpId}</w:t>
      </w:r>
      <w:r w:rsidRPr="00C61465">
        <w:rPr>
          <w:rStyle w:val="enlighter-s0"/>
          <w:rFonts w:ascii="Maiandra GD" w:hAnsi="Maiandra GD" w:cs="Consolas"/>
          <w:color w:val="7CC379"/>
          <w:sz w:val="24"/>
          <w:szCs w:val="24"/>
          <w:bdr w:val="none" w:sz="0" w:space="0" w:color="auto" w:frame="1"/>
        </w:rPr>
        <w:t xml:space="preserve"> is: </w:t>
      </w:r>
      <w:r w:rsidRPr="00C61465">
        <w:rPr>
          <w:rStyle w:val="enlighter-s3"/>
          <w:rFonts w:ascii="Maiandra GD" w:hAnsi="Maiandra GD" w:cs="Consolas"/>
          <w:color w:val="7CC379"/>
          <w:sz w:val="24"/>
          <w:szCs w:val="24"/>
          <w:bdr w:val="none" w:sz="0" w:space="0" w:color="auto" w:frame="1"/>
        </w:rPr>
        <w:t>{obj.EmpBasicSalary}</w:t>
      </w:r>
      <w:r w:rsidRPr="00C61465">
        <w:rPr>
          <w:rStyle w:val="enlighter-s0"/>
          <w:rFonts w:ascii="Maiandra GD" w:hAnsi="Maiandra GD" w:cs="Consolas"/>
          <w:color w:val="7CC379"/>
          <w:sz w:val="24"/>
          <w:szCs w:val="24"/>
          <w:bdr w:val="none" w:sz="0" w:space="0" w:color="auto" w:frame="1"/>
        </w:rPr>
        <w: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obj.</w:t>
      </w:r>
      <w:r w:rsidRPr="00C61465">
        <w:rPr>
          <w:rStyle w:val="enlighter-m3"/>
          <w:rFonts w:ascii="Maiandra GD" w:hAnsi="Maiandra GD" w:cs="Consolas"/>
          <w:color w:val="4284AE"/>
          <w:sz w:val="24"/>
          <w:szCs w:val="24"/>
          <w:bdr w:val="none" w:sz="0" w:space="0" w:color="auto" w:frame="1"/>
        </w:rPr>
        <w:t>EmpBasicSalary</w:t>
      </w:r>
      <w:r w:rsidRPr="00C61465">
        <w:rPr>
          <w:rStyle w:val="enlighter-text"/>
          <w:rFonts w:ascii="Maiandra GD" w:hAnsi="Maiandra GD" w:cs="Consolas"/>
          <w:color w:val="CFD5E0"/>
          <w:sz w:val="24"/>
          <w:szCs w:val="24"/>
          <w:bdr w:val="none" w:sz="0" w:space="0" w:color="auto" w:frame="1"/>
        </w:rPr>
        <w:t xml:space="preserve"> = </w:t>
      </w:r>
      <w:r w:rsidRPr="00C61465">
        <w:rPr>
          <w:rStyle w:val="enlighter-n1"/>
          <w:rFonts w:ascii="Maiandra GD" w:hAnsi="Maiandra GD" w:cs="Consolas"/>
          <w:color w:val="D19A66"/>
          <w:sz w:val="24"/>
          <w:szCs w:val="24"/>
          <w:bdr w:val="none" w:sz="0" w:space="0" w:color="auto" w:frame="1"/>
        </w:rPr>
        <w:t>1500</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 xml:space="preserve">"The updated basic salary of EmpId </w:t>
      </w:r>
      <w:r w:rsidRPr="00C61465">
        <w:rPr>
          <w:rStyle w:val="enlighter-s3"/>
          <w:rFonts w:ascii="Maiandra GD" w:hAnsi="Maiandra GD" w:cs="Consolas"/>
          <w:color w:val="7CC379"/>
          <w:sz w:val="24"/>
          <w:szCs w:val="24"/>
          <w:bdr w:val="none" w:sz="0" w:space="0" w:color="auto" w:frame="1"/>
        </w:rPr>
        <w:t>{obj.EmpId}</w:t>
      </w:r>
      <w:r w:rsidRPr="00C61465">
        <w:rPr>
          <w:rStyle w:val="enlighter-s0"/>
          <w:rFonts w:ascii="Maiandra GD" w:hAnsi="Maiandra GD" w:cs="Consolas"/>
          <w:color w:val="7CC379"/>
          <w:sz w:val="24"/>
          <w:szCs w:val="24"/>
          <w:bdr w:val="none" w:sz="0" w:space="0" w:color="auto" w:frame="1"/>
        </w:rPr>
        <w:t xml:space="preserve"> is: </w:t>
      </w:r>
      <w:r w:rsidRPr="00C61465">
        <w:rPr>
          <w:rStyle w:val="enlighter-s3"/>
          <w:rFonts w:ascii="Maiandra GD" w:hAnsi="Maiandra GD" w:cs="Consolas"/>
          <w:color w:val="7CC379"/>
          <w:sz w:val="24"/>
          <w:szCs w:val="24"/>
          <w:bdr w:val="none" w:sz="0" w:space="0" w:color="auto" w:frame="1"/>
        </w:rPr>
        <w:t>{obj.EmpBasicSalary}</w:t>
      </w:r>
      <w:r w:rsidRPr="00C61465">
        <w:rPr>
          <w:rStyle w:val="enlighter-s0"/>
          <w:rFonts w:ascii="Maiandra GD" w:hAnsi="Maiandra GD" w:cs="Consolas"/>
          <w:color w:val="7CC379"/>
          <w:sz w:val="24"/>
          <w:szCs w:val="24"/>
          <w:bdr w:val="none" w:sz="0" w:space="0" w:color="auto" w:frame="1"/>
        </w:rPr>
        <w: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exist."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ExprBodiedGettersnSetters</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Dictionary</w:t>
      </w:r>
      <w:r w:rsidRPr="00C61465">
        <w:rPr>
          <w:rStyle w:val="enlighter-g1"/>
          <w:rFonts w:ascii="Maiandra GD" w:hAnsi="Maiandra GD" w:cs="Consolas"/>
          <w:b/>
          <w:bCs/>
          <w:color w:val="6B7C8B"/>
          <w:sz w:val="24"/>
          <w:szCs w:val="24"/>
          <w:bdr w:val="none" w:sz="0" w:space="0" w:color="auto" w:frame="1"/>
        </w:rPr>
        <w:t>&lt;</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double</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EmpBasicSalaryList = </w:t>
      </w:r>
      <w:r w:rsidRPr="00C61465">
        <w:rPr>
          <w:rStyle w:val="enlighter-k3"/>
          <w:rFonts w:ascii="Maiandra GD" w:hAnsi="Maiandra GD" w:cs="Consolas"/>
          <w:color w:val="4284AE"/>
          <w:sz w:val="24"/>
          <w:szCs w:val="24"/>
          <w:bdr w:val="none" w:sz="0" w:space="0" w:color="auto" w:frame="1"/>
        </w:rPr>
        <w:t>new</w:t>
      </w:r>
      <w:r w:rsidRPr="00C61465">
        <w:rPr>
          <w:rStyle w:val="enlighter-text"/>
          <w:rFonts w:ascii="Maiandra GD" w:hAnsi="Maiandra GD" w:cs="Consolas"/>
          <w:color w:val="CFD5E0"/>
          <w:sz w:val="24"/>
          <w:szCs w:val="24"/>
          <w:bdr w:val="none" w:sz="0" w:space="0" w:color="auto" w:frame="1"/>
        </w:rPr>
        <w:t xml:space="preserve"> Dictionary</w:t>
      </w:r>
      <w:r w:rsidRPr="00C61465">
        <w:rPr>
          <w:rStyle w:val="enlighter-g1"/>
          <w:rFonts w:ascii="Maiandra GD" w:hAnsi="Maiandra GD" w:cs="Consolas"/>
          <w:b/>
          <w:bCs/>
          <w:color w:val="6B7C8B"/>
          <w:sz w:val="24"/>
          <w:szCs w:val="24"/>
          <w:bdr w:val="none" w:sz="0" w:space="0" w:color="auto" w:frame="1"/>
        </w:rPr>
        <w:t>&lt;</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double</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EmpId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get</w:t>
      </w:r>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set</w:t>
      </w:r>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double</w:t>
      </w:r>
      <w:r w:rsidRPr="00C61465">
        <w:rPr>
          <w:rStyle w:val="enlighter-text"/>
          <w:rFonts w:ascii="Maiandra GD" w:hAnsi="Maiandra GD" w:cs="Consolas"/>
          <w:color w:val="CFD5E0"/>
          <w:sz w:val="24"/>
          <w:szCs w:val="24"/>
          <w:bdr w:val="none" w:sz="0" w:space="0" w:color="auto" w:frame="1"/>
        </w:rPr>
        <w:t xml:space="preserve"> EmpBasicSalary</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 xml:space="preserve">///Expression Bodied Getter </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get</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EmpBasicSalaryList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EmpId</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 xml:space="preserve">///Expression Bodied Setter </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set</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EmpBasicSalaryList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EmpId</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 </w:t>
      </w:r>
      <w:r w:rsidRPr="00C61465">
        <w:rPr>
          <w:rStyle w:val="enlighter-k0"/>
          <w:rFonts w:ascii="Maiandra GD" w:hAnsi="Maiandra GD" w:cs="Consolas"/>
          <w:b/>
          <w:bCs/>
          <w:color w:val="D171DD"/>
          <w:sz w:val="24"/>
          <w:szCs w:val="24"/>
          <w:bdr w:val="none" w:sz="0" w:space="0" w:color="auto" w:frame="1"/>
        </w:rPr>
        <w:t>value</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Heading6"/>
        <w:shd w:val="clear" w:color="auto" w:fill="FFFFFF"/>
        <w:spacing w:before="0"/>
        <w:jc w:val="both"/>
        <w:textAlignment w:val="baseline"/>
        <w:rPr>
          <w:rFonts w:ascii="Maiandra GD" w:hAnsi="Maiandra GD" w:cs="Segoe UI"/>
          <w:color w:val="3A3A3A"/>
          <w:sz w:val="24"/>
          <w:szCs w:val="24"/>
        </w:rPr>
      </w:pPr>
      <w:r w:rsidRPr="00C61465">
        <w:rPr>
          <w:rStyle w:val="Strong"/>
          <w:rFonts w:ascii="Maiandra GD" w:hAnsi="Maiandra GD" w:cs="Arial"/>
          <w:b w:val="0"/>
          <w:bCs w:val="0"/>
          <w:color w:val="3A3A3A"/>
          <w:sz w:val="24"/>
          <w:szCs w:val="24"/>
          <w:bdr w:val="none" w:sz="0" w:space="0" w:color="auto" w:frame="1"/>
        </w:rPr>
        <w:lastRenderedPageBreak/>
        <w:t>OUTPUT: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noProof/>
          <w:color w:val="212529"/>
          <w:bdr w:val="none" w:sz="0" w:space="0" w:color="auto" w:frame="1"/>
        </w:rPr>
        <w:drawing>
          <wp:inline distT="0" distB="0" distL="0" distR="0">
            <wp:extent cx="3646805" cy="520700"/>
            <wp:effectExtent l="19050" t="0" r="0" b="0"/>
            <wp:docPr id="55" name="Picture 55" descr="Expression Bodied Memb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xpression Bodied Members in C#"/>
                    <pic:cNvPicPr>
                      <a:picLocks noChangeAspect="1" noChangeArrowheads="1"/>
                    </pic:cNvPicPr>
                  </pic:nvPicPr>
                  <pic:blipFill>
                    <a:blip r:embed="rId53"/>
                    <a:srcRect/>
                    <a:stretch>
                      <a:fillRect/>
                    </a:stretch>
                  </pic:blipFill>
                  <pic:spPr bwMode="auto">
                    <a:xfrm>
                      <a:off x="0" y="0"/>
                      <a:ext cx="3646805" cy="520700"/>
                    </a:xfrm>
                    <a:prstGeom prst="rect">
                      <a:avLst/>
                    </a:prstGeom>
                    <a:noFill/>
                    <a:ln w="9525">
                      <a:noFill/>
                      <a:miter lim="800000"/>
                      <a:headEnd/>
                      <a:tailEnd/>
                    </a:ln>
                  </pic:spPr>
                </pic:pic>
              </a:graphicData>
            </a:graphic>
          </wp:inline>
        </w:drawing>
      </w:r>
    </w:p>
    <w:p w:rsidR="00C61465" w:rsidRPr="00C61465" w:rsidRDefault="00C61465" w:rsidP="00C6146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Limitations of Expression Bodied Members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Although expression-bodied members in C# provide very clean syntax, they have some limitations. Let’s go through some of them and see how those can be addressed.</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The Expression-bodied members in C# don’t support a block of code. It supports only one statement with an expression, which is allowed. If you need to use more than one statement then you may use the regular methods or properties.</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Branching statements (if</w:t>
      </w:r>
      <w:proofErr w:type="gramStart"/>
      <w:r w:rsidRPr="00C61465">
        <w:rPr>
          <w:rFonts w:ascii="Maiandra GD" w:hAnsi="Maiandra GD" w:cs="Arial"/>
          <w:color w:val="000000"/>
          <w:bdr w:val="none" w:sz="0" w:space="0" w:color="auto" w:frame="1"/>
        </w:rPr>
        <w:t>..else</w:t>
      </w:r>
      <w:proofErr w:type="gramEnd"/>
      <w:r w:rsidRPr="00C61465">
        <w:rPr>
          <w:rFonts w:ascii="Maiandra GD" w:hAnsi="Maiandra GD" w:cs="Arial"/>
          <w:color w:val="000000"/>
          <w:bdr w:val="none" w:sz="0" w:space="0" w:color="auto" w:frame="1"/>
        </w:rPr>
        <w:t>, switch) are not allowed however if..</w:t>
      </w:r>
      <w:proofErr w:type="gramStart"/>
      <w:r w:rsidRPr="00C61465">
        <w:rPr>
          <w:rFonts w:ascii="Maiandra GD" w:hAnsi="Maiandra GD" w:cs="Arial"/>
          <w:color w:val="000000"/>
          <w:bdr w:val="none" w:sz="0" w:space="0" w:color="auto" w:frame="1"/>
        </w:rPr>
        <w:t>else</w:t>
      </w:r>
      <w:proofErr w:type="gramEnd"/>
      <w:r w:rsidRPr="00C61465">
        <w:rPr>
          <w:rFonts w:ascii="Maiandra GD" w:hAnsi="Maiandra GD" w:cs="Arial"/>
          <w:color w:val="000000"/>
          <w:bdr w:val="none" w:sz="0" w:space="0" w:color="auto" w:frame="1"/>
        </w:rPr>
        <w:t xml:space="preserve"> behavior can be achieved by the ternary operator. For example, the statement given below can work.</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proofErr w:type="gramStart"/>
      <w:r w:rsidRPr="00C61465">
        <w:rPr>
          <w:rStyle w:val="Strong"/>
          <w:rFonts w:ascii="Maiandra GD" w:hAnsi="Maiandra GD" w:cs="Arial"/>
          <w:color w:val="0000FF"/>
          <w:bdr w:val="none" w:sz="0" w:space="0" w:color="auto" w:frame="1"/>
        </w:rPr>
        <w:t>public</w:t>
      </w:r>
      <w:proofErr w:type="gramEnd"/>
      <w:r w:rsidRPr="00C61465">
        <w:rPr>
          <w:rStyle w:val="Strong"/>
          <w:rFonts w:ascii="Maiandra GD" w:hAnsi="Maiandra GD" w:cs="Arial"/>
          <w:color w:val="0000FF"/>
          <w:bdr w:val="none" w:sz="0" w:space="0" w:color="auto" w:frame="1"/>
        </w:rPr>
        <w:t xml:space="preserve"> string FullName() =&gt; (middleName != null) ? firstName </w:t>
      </w:r>
      <w:proofErr w:type="gramStart"/>
      <w:r w:rsidRPr="00C61465">
        <w:rPr>
          <w:rStyle w:val="Strong"/>
          <w:rFonts w:ascii="Maiandra GD" w:hAnsi="Maiandra GD" w:cs="Arial"/>
          <w:color w:val="0000FF"/>
          <w:bdr w:val="none" w:sz="0" w:space="0" w:color="auto" w:frame="1"/>
        </w:rPr>
        <w:t>+ ”</w:t>
      </w:r>
      <w:proofErr w:type="gramEnd"/>
      <w:r w:rsidRPr="00C61465">
        <w:rPr>
          <w:rStyle w:val="Strong"/>
          <w:rFonts w:ascii="Maiandra GD" w:hAnsi="Maiandra GD" w:cs="Arial"/>
          <w:color w:val="0000FF"/>
          <w:bdr w:val="none" w:sz="0" w:space="0" w:color="auto" w:frame="1"/>
        </w:rPr>
        <w:t xml:space="preserve"> ” + middleName + ” ” + lastName : firstName + ” ” + lastName;</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Loop statements (i.e. for, foreach, while, and do</w:t>
      </w:r>
      <w:proofErr w:type="gramStart"/>
      <w:r w:rsidRPr="00C61465">
        <w:rPr>
          <w:rFonts w:ascii="Maiandra GD" w:hAnsi="Maiandra GD" w:cs="Arial"/>
          <w:color w:val="000000"/>
          <w:bdr w:val="none" w:sz="0" w:space="0" w:color="auto" w:frame="1"/>
        </w:rPr>
        <w:t>..while</w:t>
      </w:r>
      <w:proofErr w:type="gramEnd"/>
      <w:r w:rsidRPr="00C61465">
        <w:rPr>
          <w:rFonts w:ascii="Maiandra GD" w:hAnsi="Maiandra GD" w:cs="Arial"/>
          <w:color w:val="000000"/>
          <w:bdr w:val="none" w:sz="0" w:space="0" w:color="auto" w:frame="1"/>
        </w:rPr>
        <w:t xml:space="preserve"> are not allowed) however in some cases, it can be replaced with LINQ queries. For example, both of the following methods (HundredNumbersList and HundredNumbersListWithExprBody) return the same result.</w:t>
      </w:r>
    </w:p>
    <w:p w:rsidR="00C61465" w:rsidRPr="00C61465" w:rsidRDefault="00C61465" w:rsidP="00C61465">
      <w:pPr>
        <w:pStyle w:val="NormalWeb"/>
        <w:shd w:val="clear" w:color="auto" w:fill="FFFFFF"/>
        <w:spacing w:before="0" w:beforeAutospacing="0" w:after="0" w:afterAutospacing="0"/>
        <w:textAlignment w:val="baseline"/>
        <w:rPr>
          <w:rFonts w:ascii="Maiandra GD" w:hAnsi="Maiandra GD" w:cs="Segoe UI"/>
          <w:color w:val="212529"/>
        </w:rPr>
      </w:pPr>
      <w:proofErr w:type="gramStart"/>
      <w:r w:rsidRPr="00C61465">
        <w:rPr>
          <w:rStyle w:val="Strong"/>
          <w:rFonts w:ascii="Maiandra GD" w:hAnsi="Maiandra GD" w:cs="Arial"/>
          <w:color w:val="0000FF"/>
          <w:bdr w:val="none" w:sz="0" w:space="0" w:color="auto" w:frame="1"/>
        </w:rPr>
        <w:t>public</w:t>
      </w:r>
      <w:proofErr w:type="gramEnd"/>
      <w:r w:rsidRPr="00C61465">
        <w:rPr>
          <w:rStyle w:val="Strong"/>
          <w:rFonts w:ascii="Maiandra GD" w:hAnsi="Maiandra GD" w:cs="Arial"/>
          <w:color w:val="0000FF"/>
          <w:bdr w:val="none" w:sz="0" w:space="0" w:color="auto" w:frame="1"/>
        </w:rPr>
        <w:t xml:space="preserve"> IEnumerable&lt;int&gt; HundredNumbersList()</w:t>
      </w:r>
      <w:r w:rsidRPr="00C61465">
        <w:rPr>
          <w:rFonts w:ascii="Maiandra GD" w:hAnsi="Maiandra GD" w:cs="Segoe UI"/>
          <w:color w:val="212529"/>
        </w:rPr>
        <w:br/>
      </w:r>
      <w:r w:rsidRPr="00C61465">
        <w:rPr>
          <w:rStyle w:val="Strong"/>
          <w:rFonts w:ascii="Maiandra GD" w:hAnsi="Maiandra GD" w:cs="Arial"/>
          <w:color w:val="0000FF"/>
          <w:bdr w:val="none" w:sz="0" w:space="0" w:color="auto" w:frame="1"/>
        </w:rPr>
        <w:t>{</w:t>
      </w:r>
      <w:r w:rsidRPr="00C61465">
        <w:rPr>
          <w:rFonts w:ascii="Maiandra GD" w:hAnsi="Maiandra GD" w:cs="Segoe UI"/>
          <w:color w:val="212529"/>
        </w:rPr>
        <w:br/>
      </w:r>
      <w:r w:rsidRPr="00C61465">
        <w:rPr>
          <w:rStyle w:val="Strong"/>
          <w:rFonts w:ascii="Maiandra GD" w:hAnsi="Maiandra GD" w:cs="Arial"/>
          <w:color w:val="0000FF"/>
          <w:bdr w:val="none" w:sz="0" w:space="0" w:color="auto" w:frame="1"/>
        </w:rPr>
        <w:t>        for (int i = 0; i &lt; 100; i++)</w:t>
      </w:r>
      <w:r w:rsidRPr="00C61465">
        <w:rPr>
          <w:rFonts w:ascii="Maiandra GD" w:hAnsi="Maiandra GD" w:cs="Segoe UI"/>
          <w:color w:val="212529"/>
        </w:rPr>
        <w:br/>
      </w:r>
      <w:r w:rsidRPr="00C61465">
        <w:rPr>
          <w:rStyle w:val="Strong"/>
          <w:rFonts w:ascii="Maiandra GD" w:hAnsi="Maiandra GD" w:cs="Arial"/>
          <w:color w:val="0000FF"/>
          <w:bdr w:val="none" w:sz="0" w:space="0" w:color="auto" w:frame="1"/>
        </w:rPr>
        <w:t>        yield return i;</w:t>
      </w:r>
      <w:r w:rsidRPr="00C61465">
        <w:rPr>
          <w:rFonts w:ascii="Maiandra GD" w:hAnsi="Maiandra GD" w:cs="Segoe UI"/>
          <w:color w:val="212529"/>
        </w:rPr>
        <w:br/>
      </w:r>
      <w:r w:rsidRPr="00C61465">
        <w:rPr>
          <w:rStyle w:val="Strong"/>
          <w:rFonts w:ascii="Maiandra GD" w:hAnsi="Maiandra GD" w:cs="Arial"/>
          <w:color w:val="0000FF"/>
          <w:bdr w:val="none" w:sz="0" w:space="0" w:color="auto" w:frame="1"/>
        </w:rPr>
        <w:t>}</w:t>
      </w:r>
    </w:p>
    <w:p w:rsidR="00C61465" w:rsidRPr="00C61465" w:rsidRDefault="00C61465" w:rsidP="00C61465">
      <w:pPr>
        <w:pStyle w:val="NormalWeb"/>
        <w:shd w:val="clear" w:color="auto" w:fill="FFFFFF"/>
        <w:spacing w:before="0" w:beforeAutospacing="0" w:after="0" w:afterAutospacing="0"/>
        <w:textAlignment w:val="baseline"/>
        <w:rPr>
          <w:rFonts w:ascii="Maiandra GD" w:hAnsi="Maiandra GD" w:cs="Segoe UI"/>
          <w:color w:val="212529"/>
        </w:rPr>
      </w:pPr>
      <w:proofErr w:type="gramStart"/>
      <w:r w:rsidRPr="00C61465">
        <w:rPr>
          <w:rStyle w:val="Strong"/>
          <w:rFonts w:ascii="Maiandra GD" w:hAnsi="Maiandra GD" w:cs="Arial"/>
          <w:color w:val="0000FF"/>
          <w:bdr w:val="none" w:sz="0" w:space="0" w:color="auto" w:frame="1"/>
        </w:rPr>
        <w:t>public</w:t>
      </w:r>
      <w:proofErr w:type="gramEnd"/>
      <w:r w:rsidRPr="00C61465">
        <w:rPr>
          <w:rStyle w:val="Strong"/>
          <w:rFonts w:ascii="Maiandra GD" w:hAnsi="Maiandra GD" w:cs="Arial"/>
          <w:color w:val="0000FF"/>
          <w:bdr w:val="none" w:sz="0" w:space="0" w:color="auto" w:frame="1"/>
        </w:rPr>
        <w:t xml:space="preserve"> IEnumerable&lt;int&gt; HundredNumbersListWithExprBody() =&gt; from n in Enumerable.Range(0, 100)</w:t>
      </w:r>
      <w:r w:rsidRPr="00C61465">
        <w:rPr>
          <w:rFonts w:ascii="Maiandra GD" w:hAnsi="Maiandra GD" w:cs="Segoe UI"/>
          <w:color w:val="212529"/>
        </w:rPr>
        <w:br/>
      </w:r>
      <w:r w:rsidRPr="00C61465">
        <w:rPr>
          <w:rStyle w:val="Strong"/>
          <w:rFonts w:ascii="Maiandra GD" w:hAnsi="Maiandra GD" w:cs="Arial"/>
          <w:color w:val="0000FF"/>
          <w:bdr w:val="none" w:sz="0" w:space="0" w:color="auto" w:frame="1"/>
        </w:rPr>
        <w:t>select n;</w:t>
      </w:r>
    </w:p>
    <w:p w:rsidR="00C61465" w:rsidRPr="00C61465" w:rsidRDefault="00C61465" w:rsidP="00C6146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Note</w:t>
      </w:r>
      <w:r w:rsidRPr="00C61465">
        <w:rPr>
          <w:rFonts w:ascii="Maiandra GD" w:hAnsi="Maiandra GD" w:cs="Arial"/>
          <w:b w:val="0"/>
          <w:bCs w:val="0"/>
          <w:color w:val="000000"/>
          <w:sz w:val="24"/>
          <w:szCs w:val="24"/>
          <w:bdr w:val="none" w:sz="0" w:space="0" w:color="auto" w:frame="1"/>
        </w:rPr>
        <w: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Lambda expressions can be written in short form without curly brackets when the statement consists of a single line. Lambda expressions can also be written in the long-form where curly brackets and the return statement are needed. This longer syntax is not possible with expression-bodied members in C#. If one code line is not enough, you can use the normal syntax with curly brackets, as is available since C# 1.0.</w:t>
      </w:r>
    </w:p>
    <w:p w:rsidR="00C61465" w:rsidRPr="007E4DF6" w:rsidRDefault="00C61465">
      <w:pPr>
        <w:pBdr>
          <w:bottom w:val="double" w:sz="6" w:space="1" w:color="auto"/>
        </w:pBdr>
        <w:rPr>
          <w:rFonts w:ascii="Maiandra GD" w:hAnsi="Maiandra GD"/>
          <w:b/>
          <w:sz w:val="24"/>
          <w:szCs w:val="24"/>
        </w:rPr>
      </w:pPr>
    </w:p>
    <w:p w:rsidR="00C61465" w:rsidRPr="00C61465" w:rsidRDefault="00C61465" w:rsidP="007E4DF6">
      <w:pPr>
        <w:pStyle w:val="Heading1"/>
        <w:spacing w:before="0" w:beforeAutospacing="0" w:after="48" w:afterAutospacing="0"/>
        <w:textAlignment w:val="baseline"/>
        <w:rPr>
          <w:rFonts w:ascii="Maiandra GD" w:hAnsi="Maiandra GD" w:cs="Segoe UI"/>
          <w:b w:val="0"/>
          <w:bCs w:val="0"/>
          <w:color w:val="212529"/>
          <w:sz w:val="24"/>
          <w:szCs w:val="24"/>
        </w:rPr>
      </w:pPr>
      <w:r w:rsidRPr="007E4DF6">
        <w:rPr>
          <w:rFonts w:ascii="Maiandra GD" w:hAnsi="Maiandra GD"/>
          <w:bCs w:val="0"/>
          <w:color w:val="3A3A3A"/>
          <w:sz w:val="24"/>
          <w:szCs w:val="24"/>
          <w:highlight w:val="yellow"/>
        </w:rPr>
        <w:t>Thrown Expression in C#</w:t>
      </w:r>
      <w:r w:rsidR="007E4DF6">
        <w:rPr>
          <w:rFonts w:ascii="Maiandra GD" w:hAnsi="Maiandra GD"/>
          <w:bCs w:val="0"/>
          <w:color w:val="3A3A3A"/>
          <w:sz w:val="24"/>
          <w:szCs w:val="24"/>
        </w:rPr>
        <w:t xml:space="preserve"> </w:t>
      </w:r>
    </w:p>
    <w:p w:rsidR="00C61465" w:rsidRPr="00C61465" w:rsidRDefault="00C61465" w:rsidP="00C61465">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Thrown Expression in C# 7 with examples</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In this article, I am going to discuss the </w:t>
      </w:r>
      <w:r w:rsidRPr="00C61465">
        <w:rPr>
          <w:rStyle w:val="Strong"/>
          <w:rFonts w:ascii="Maiandra GD" w:hAnsi="Maiandra GD" w:cs="Arial"/>
          <w:color w:val="000000"/>
          <w:bdr w:val="none" w:sz="0" w:space="0" w:color="auto" w:frame="1"/>
        </w:rPr>
        <w:t>Thrown Expression in C#</w:t>
      </w:r>
      <w:r w:rsidRPr="00C61465">
        <w:rPr>
          <w:rFonts w:ascii="Maiandra GD" w:hAnsi="Maiandra GD" w:cs="Arial"/>
          <w:color w:val="000000"/>
          <w:bdr w:val="none" w:sz="0" w:space="0" w:color="auto" w:frame="1"/>
        </w:rPr>
        <w:t> with examples</w:t>
      </w:r>
      <w:r w:rsidRPr="00C61465">
        <w:rPr>
          <w:rStyle w:val="Strong"/>
          <w:rFonts w:ascii="Maiandra GD" w:hAnsi="Maiandra GD" w:cs="Arial"/>
          <w:color w:val="000000"/>
          <w:bdr w:val="none" w:sz="0" w:space="0" w:color="auto" w:frame="1"/>
        </w:rPr>
        <w:t>.</w:t>
      </w:r>
      <w:r w:rsidRPr="00C61465">
        <w:rPr>
          <w:rFonts w:ascii="Maiandra GD" w:hAnsi="Maiandra GD" w:cs="Arial"/>
          <w:color w:val="000000"/>
          <w:bdr w:val="none" w:sz="0" w:space="0" w:color="auto" w:frame="1"/>
        </w:rPr>
        <w:t> Please read our previous article before proceeding to this article where we discussed the </w:t>
      </w:r>
      <w:hyperlink r:id="rId54" w:history="1">
        <w:r w:rsidRPr="00C61465">
          <w:rPr>
            <w:rStyle w:val="Strong"/>
            <w:rFonts w:ascii="Maiandra GD" w:hAnsi="Maiandra GD" w:cs="Arial"/>
            <w:color w:val="007BFF"/>
            <w:bdr w:val="none" w:sz="0" w:space="0" w:color="auto" w:frame="1"/>
          </w:rPr>
          <w:t>Expression Bodied Members in C#</w:t>
        </w:r>
      </w:hyperlink>
      <w:r w:rsidRPr="00C61465">
        <w:rPr>
          <w:rFonts w:ascii="Maiandra GD" w:hAnsi="Maiandra GD" w:cs="Arial"/>
          <w:color w:val="000000"/>
          <w:bdr w:val="none" w:sz="0" w:space="0" w:color="auto" w:frame="1"/>
        </w:rPr>
        <w:t> with examples. In C#, it is very easy to throw an exception in the middle of an expression.</w:t>
      </w:r>
    </w:p>
    <w:p w:rsidR="00C61465" w:rsidRPr="00C61465" w:rsidRDefault="00C61465" w:rsidP="00C61465">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Example: Thrown Expression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Let us understand Thrown Expression in C# with an example. Please have a look at the below example.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Program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lastRenderedPageBreak/>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string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args</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2"/>
          <w:rFonts w:ascii="Maiandra GD" w:hAnsi="Maiandra GD" w:cs="Consolas"/>
          <w:color w:val="D19252"/>
          <w:sz w:val="24"/>
          <w:szCs w:val="24"/>
          <w:bdr w:val="none" w:sz="0" w:space="0" w:color="auto" w:frame="1"/>
        </w:rPr>
        <w:t>var</w:t>
      </w:r>
      <w:proofErr w:type="gramEnd"/>
      <w:r w:rsidRPr="00C61465">
        <w:rPr>
          <w:rStyle w:val="enlighter-text"/>
          <w:rFonts w:ascii="Maiandra GD" w:hAnsi="Maiandra GD" w:cs="Consolas"/>
          <w:color w:val="CFD5E0"/>
          <w:sz w:val="24"/>
          <w:szCs w:val="24"/>
          <w:bdr w:val="none" w:sz="0" w:space="0" w:color="auto" w:frame="1"/>
        </w:rPr>
        <w:t xml:space="preserve"> a = </w:t>
      </w:r>
      <w:r w:rsidRPr="00C61465">
        <w:rPr>
          <w:rStyle w:val="enlighter-m0"/>
          <w:rFonts w:ascii="Maiandra GD" w:hAnsi="Maiandra GD" w:cs="Consolas"/>
          <w:color w:val="4284AE"/>
          <w:sz w:val="24"/>
          <w:szCs w:val="24"/>
          <w:bdr w:val="none" w:sz="0" w:space="0" w:color="auto" w:frame="1"/>
        </w:rPr>
        <w:t>Divide</w:t>
      </w:r>
      <w:r w:rsidRPr="00C61465">
        <w:rPr>
          <w:rStyle w:val="enlighter-g1"/>
          <w:rFonts w:ascii="Maiandra GD" w:hAnsi="Maiandra GD" w:cs="Consolas"/>
          <w:b/>
          <w:bCs/>
          <w:color w:val="6B7C8B"/>
          <w:sz w:val="24"/>
          <w:szCs w:val="24"/>
          <w:bdr w:val="none" w:sz="0" w:space="0" w:color="auto" w:frame="1"/>
        </w:rPr>
        <w:t>(</w:t>
      </w:r>
      <w:r w:rsidRPr="00C61465">
        <w:rPr>
          <w:rStyle w:val="enlighter-n1"/>
          <w:rFonts w:ascii="Maiandra GD" w:hAnsi="Maiandra GD" w:cs="Consolas"/>
          <w:color w:val="D19A66"/>
          <w:sz w:val="24"/>
          <w:szCs w:val="24"/>
          <w:bdr w:val="none" w:sz="0" w:space="0" w:color="auto" w:frame="1"/>
        </w:rPr>
        <w:t>10</w:t>
      </w:r>
      <w:r w:rsidRPr="00C61465">
        <w:rPr>
          <w:rStyle w:val="enlighter-text"/>
          <w:rFonts w:ascii="Maiandra GD" w:hAnsi="Maiandra GD" w:cs="Consolas"/>
          <w:color w:val="CFD5E0"/>
          <w:sz w:val="24"/>
          <w:szCs w:val="24"/>
          <w:bdr w:val="none" w:sz="0" w:space="0" w:color="auto" w:frame="1"/>
        </w:rPr>
        <w:t xml:space="preserve">, </w:t>
      </w:r>
      <w:r w:rsidRPr="00C61465">
        <w:rPr>
          <w:rStyle w:val="enlighter-n1"/>
          <w:rFonts w:ascii="Maiandra GD" w:hAnsi="Maiandra GD" w:cs="Consolas"/>
          <w:color w:val="D19A66"/>
          <w:sz w:val="24"/>
          <w:szCs w:val="24"/>
          <w:bdr w:val="none" w:sz="0" w:space="0" w:color="auto" w:frame="1"/>
        </w:rPr>
        <w:t>0</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exist."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static</w:t>
      </w:r>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double</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Divide</w:t>
      </w:r>
      <w:r w:rsidRPr="00C61465">
        <w:rPr>
          <w:rStyle w:val="enlighter-g1"/>
          <w:rFonts w:ascii="Maiandra GD" w:hAnsi="Maiandra GD" w:cs="Consolas"/>
          <w:b/>
          <w:bCs/>
          <w:color w:val="6B7C8B"/>
          <w:sz w:val="24"/>
          <w:szCs w:val="24"/>
          <w:bdr w:val="none" w:sz="0" w:space="0" w:color="auto" w:frame="1"/>
        </w:rPr>
        <w:t>(</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x, </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y</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1"/>
          <w:rFonts w:ascii="Maiandra GD" w:hAnsi="Maiandra GD" w:cs="Consolas"/>
          <w:b/>
          <w:bCs/>
          <w:color w:val="D171DD"/>
          <w:sz w:val="24"/>
          <w:szCs w:val="24"/>
          <w:bdr w:val="none" w:sz="0" w:space="0" w:color="auto" w:frame="1"/>
        </w:rPr>
        <w:t>if</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y == </w:t>
      </w:r>
      <w:r w:rsidRPr="00C61465">
        <w:rPr>
          <w:rStyle w:val="enlighter-n1"/>
          <w:rFonts w:ascii="Maiandra GD" w:hAnsi="Maiandra GD" w:cs="Consolas"/>
          <w:color w:val="D19A66"/>
          <w:sz w:val="24"/>
          <w:szCs w:val="24"/>
          <w:bdr w:val="none" w:sz="0" w:space="0" w:color="auto" w:frame="1"/>
        </w:rPr>
        <w:t>0</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1"/>
          <w:rFonts w:ascii="Maiandra GD" w:hAnsi="Maiandra GD" w:cs="Consolas"/>
          <w:b/>
          <w:bCs/>
          <w:color w:val="D171DD"/>
          <w:sz w:val="24"/>
          <w:szCs w:val="24"/>
          <w:bdr w:val="none" w:sz="0" w:space="0" w:color="auto" w:frame="1"/>
        </w:rPr>
        <w:t>throw</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3"/>
          <w:rFonts w:ascii="Maiandra GD" w:hAnsi="Maiandra GD" w:cs="Consolas"/>
          <w:color w:val="4284AE"/>
          <w:sz w:val="24"/>
          <w:szCs w:val="24"/>
          <w:bdr w:val="none" w:sz="0" w:space="0" w:color="auto" w:frame="1"/>
        </w:rPr>
        <w:t>new</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DivideByZeroException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1"/>
          <w:rFonts w:ascii="Maiandra GD" w:hAnsi="Maiandra GD" w:cs="Consolas"/>
          <w:b/>
          <w:bCs/>
          <w:color w:val="D171DD"/>
          <w:sz w:val="24"/>
          <w:szCs w:val="24"/>
          <w:bdr w:val="none" w:sz="0" w:space="0" w:color="auto" w:frame="1"/>
        </w:rPr>
        <w:t>else</w:t>
      </w:r>
      <w:proofErr w:type="gramEnd"/>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return</w:t>
      </w:r>
      <w:proofErr w:type="gramEnd"/>
      <w:r w:rsidRPr="00C61465">
        <w:rPr>
          <w:rStyle w:val="enlighter-text"/>
          <w:rFonts w:ascii="Maiandra GD" w:hAnsi="Maiandra GD" w:cs="Consolas"/>
          <w:color w:val="CFD5E0"/>
          <w:sz w:val="24"/>
          <w:szCs w:val="24"/>
          <w:bdr w:val="none" w:sz="0" w:space="0" w:color="auto" w:frame="1"/>
        </w:rPr>
        <w:t xml:space="preserve"> x % y;</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In the above example, we are throwing an expression in the middle of the method by checking the condition. But with C# 7.0 now it is possible to throw an exception in the middle of an expression. Let’s rewrite the above program to throw an exception in the middle of the expression as shown below.</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Program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lastRenderedPageBreak/>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string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args</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2"/>
          <w:rFonts w:ascii="Maiandra GD" w:hAnsi="Maiandra GD" w:cs="Consolas"/>
          <w:color w:val="D19252"/>
          <w:sz w:val="24"/>
          <w:szCs w:val="24"/>
          <w:bdr w:val="none" w:sz="0" w:space="0" w:color="auto" w:frame="1"/>
        </w:rPr>
        <w:t>var</w:t>
      </w:r>
      <w:proofErr w:type="gramEnd"/>
      <w:r w:rsidRPr="00C61465">
        <w:rPr>
          <w:rStyle w:val="enlighter-text"/>
          <w:rFonts w:ascii="Maiandra GD" w:hAnsi="Maiandra GD" w:cs="Consolas"/>
          <w:color w:val="CFD5E0"/>
          <w:sz w:val="24"/>
          <w:szCs w:val="24"/>
          <w:bdr w:val="none" w:sz="0" w:space="0" w:color="auto" w:frame="1"/>
        </w:rPr>
        <w:t xml:space="preserve"> a = </w:t>
      </w:r>
      <w:r w:rsidRPr="00C61465">
        <w:rPr>
          <w:rStyle w:val="enlighter-m0"/>
          <w:rFonts w:ascii="Maiandra GD" w:hAnsi="Maiandra GD" w:cs="Consolas"/>
          <w:color w:val="4284AE"/>
          <w:sz w:val="24"/>
          <w:szCs w:val="24"/>
          <w:bdr w:val="none" w:sz="0" w:space="0" w:color="auto" w:frame="1"/>
        </w:rPr>
        <w:t>Divide</w:t>
      </w:r>
      <w:r w:rsidRPr="00C61465">
        <w:rPr>
          <w:rStyle w:val="enlighter-g1"/>
          <w:rFonts w:ascii="Maiandra GD" w:hAnsi="Maiandra GD" w:cs="Consolas"/>
          <w:b/>
          <w:bCs/>
          <w:color w:val="6B7C8B"/>
          <w:sz w:val="24"/>
          <w:szCs w:val="24"/>
          <w:bdr w:val="none" w:sz="0" w:space="0" w:color="auto" w:frame="1"/>
        </w:rPr>
        <w:t>(</w:t>
      </w:r>
      <w:r w:rsidRPr="00C61465">
        <w:rPr>
          <w:rStyle w:val="enlighter-n1"/>
          <w:rFonts w:ascii="Maiandra GD" w:hAnsi="Maiandra GD" w:cs="Consolas"/>
          <w:color w:val="D19A66"/>
          <w:sz w:val="24"/>
          <w:szCs w:val="24"/>
          <w:bdr w:val="none" w:sz="0" w:space="0" w:color="auto" w:frame="1"/>
        </w:rPr>
        <w:t>10</w:t>
      </w:r>
      <w:r w:rsidRPr="00C61465">
        <w:rPr>
          <w:rStyle w:val="enlighter-text"/>
          <w:rFonts w:ascii="Maiandra GD" w:hAnsi="Maiandra GD" w:cs="Consolas"/>
          <w:color w:val="CFD5E0"/>
          <w:sz w:val="24"/>
          <w:szCs w:val="24"/>
          <w:bdr w:val="none" w:sz="0" w:space="0" w:color="auto" w:frame="1"/>
        </w:rPr>
        <w:t xml:space="preserve">, </w:t>
      </w:r>
      <w:r w:rsidRPr="00C61465">
        <w:rPr>
          <w:rStyle w:val="enlighter-n1"/>
          <w:rFonts w:ascii="Maiandra GD" w:hAnsi="Maiandra GD" w:cs="Consolas"/>
          <w:color w:val="D19A66"/>
          <w:sz w:val="24"/>
          <w:szCs w:val="24"/>
          <w:bdr w:val="none" w:sz="0" w:space="0" w:color="auto" w:frame="1"/>
        </w:rPr>
        <w:t>0</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exist."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static</w:t>
      </w:r>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double</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Divide</w:t>
      </w:r>
      <w:r w:rsidRPr="00C61465">
        <w:rPr>
          <w:rStyle w:val="enlighter-g1"/>
          <w:rFonts w:ascii="Maiandra GD" w:hAnsi="Maiandra GD" w:cs="Consolas"/>
          <w:b/>
          <w:bCs/>
          <w:color w:val="6B7C8B"/>
          <w:sz w:val="24"/>
          <w:szCs w:val="24"/>
          <w:bdr w:val="none" w:sz="0" w:space="0" w:color="auto" w:frame="1"/>
        </w:rPr>
        <w:t>(</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x, </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y</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return</w:t>
      </w:r>
      <w:proofErr w:type="gramEnd"/>
      <w:r w:rsidRPr="00C61465">
        <w:rPr>
          <w:rStyle w:val="enlighter-text"/>
          <w:rFonts w:ascii="Maiandra GD" w:hAnsi="Maiandra GD" w:cs="Consolas"/>
          <w:color w:val="CFD5E0"/>
          <w:sz w:val="24"/>
          <w:szCs w:val="24"/>
          <w:bdr w:val="none" w:sz="0" w:space="0" w:color="auto" w:frame="1"/>
        </w:rPr>
        <w:t xml:space="preserve"> y != </w:t>
      </w:r>
      <w:r w:rsidRPr="00C61465">
        <w:rPr>
          <w:rStyle w:val="enlighter-n1"/>
          <w:rFonts w:ascii="Maiandra GD" w:hAnsi="Maiandra GD" w:cs="Consolas"/>
          <w:color w:val="D19A66"/>
          <w:sz w:val="24"/>
          <w:szCs w:val="24"/>
          <w:bdr w:val="none" w:sz="0" w:space="0" w:color="auto" w:frame="1"/>
        </w:rPr>
        <w:t>0</w:t>
      </w:r>
      <w:r w:rsidRPr="00C61465">
        <w:rPr>
          <w:rStyle w:val="enlighter-text"/>
          <w:rFonts w:ascii="Maiandra GD" w:hAnsi="Maiandra GD" w:cs="Consolas"/>
          <w:color w:val="CFD5E0"/>
          <w:sz w:val="24"/>
          <w:szCs w:val="24"/>
          <w:bdr w:val="none" w:sz="0" w:space="0" w:color="auto" w:frame="1"/>
        </w:rPr>
        <w:t xml:space="preserve"> ? </w:t>
      </w:r>
      <w:proofErr w:type="gramStart"/>
      <w:r w:rsidRPr="00C61465">
        <w:rPr>
          <w:rStyle w:val="enlighter-text"/>
          <w:rFonts w:ascii="Maiandra GD" w:hAnsi="Maiandra GD" w:cs="Consolas"/>
          <w:color w:val="CFD5E0"/>
          <w:sz w:val="24"/>
          <w:szCs w:val="24"/>
          <w:bdr w:val="none" w:sz="0" w:space="0" w:color="auto" w:frame="1"/>
        </w:rPr>
        <w:t>x</w:t>
      </w:r>
      <w:proofErr w:type="gramEnd"/>
      <w:r w:rsidRPr="00C61465">
        <w:rPr>
          <w:rStyle w:val="enlighter-text"/>
          <w:rFonts w:ascii="Maiandra GD" w:hAnsi="Maiandra GD" w:cs="Consolas"/>
          <w:color w:val="CFD5E0"/>
          <w:sz w:val="24"/>
          <w:szCs w:val="24"/>
          <w:bdr w:val="none" w:sz="0" w:space="0" w:color="auto" w:frame="1"/>
        </w:rPr>
        <w:t xml:space="preserve"> % y : </w:t>
      </w:r>
      <w:r w:rsidRPr="00C61465">
        <w:rPr>
          <w:rStyle w:val="enlighter-k1"/>
          <w:rFonts w:ascii="Maiandra GD" w:hAnsi="Maiandra GD" w:cs="Consolas"/>
          <w:b/>
          <w:bCs/>
          <w:color w:val="D171DD"/>
          <w:sz w:val="24"/>
          <w:szCs w:val="24"/>
          <w:bdr w:val="none" w:sz="0" w:space="0" w:color="auto" w:frame="1"/>
        </w:rPr>
        <w:t>throw</w:t>
      </w:r>
      <w:r w:rsidRPr="00C61465">
        <w:rPr>
          <w:rStyle w:val="enlighter-text"/>
          <w:rFonts w:ascii="Maiandra GD" w:hAnsi="Maiandra GD" w:cs="Consolas"/>
          <w:color w:val="CFD5E0"/>
          <w:sz w:val="24"/>
          <w:szCs w:val="24"/>
          <w:bdr w:val="none" w:sz="0" w:space="0" w:color="auto" w:frame="1"/>
        </w:rPr>
        <w:t xml:space="preserve"> </w:t>
      </w:r>
      <w:r w:rsidRPr="00C61465">
        <w:rPr>
          <w:rStyle w:val="enlighter-k3"/>
          <w:rFonts w:ascii="Maiandra GD" w:hAnsi="Maiandra GD" w:cs="Consolas"/>
          <w:color w:val="4284AE"/>
          <w:sz w:val="24"/>
          <w:szCs w:val="24"/>
          <w:bdr w:val="none" w:sz="0" w:space="0" w:color="auto" w:frame="1"/>
        </w:rPr>
        <w:t>new</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DivideByZeroException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Heading6"/>
        <w:shd w:val="clear" w:color="auto" w:fill="FFFFFF"/>
        <w:spacing w:before="0"/>
        <w:jc w:val="both"/>
        <w:textAlignment w:val="baseline"/>
        <w:rPr>
          <w:rFonts w:ascii="Maiandra GD" w:hAnsi="Maiandra GD" w:cs="Segoe UI"/>
          <w:color w:val="3A3A3A"/>
          <w:sz w:val="24"/>
          <w:szCs w:val="24"/>
        </w:rPr>
      </w:pPr>
      <w:r w:rsidRPr="00C61465">
        <w:rPr>
          <w:rStyle w:val="Strong"/>
          <w:rFonts w:ascii="Maiandra GD" w:hAnsi="Maiandra GD" w:cs="Arial"/>
          <w:b w:val="0"/>
          <w:bCs w:val="0"/>
          <w:color w:val="3A3A3A"/>
          <w:sz w:val="24"/>
          <w:szCs w:val="24"/>
          <w:bdr w:val="none" w:sz="0" w:space="0" w:color="auto" w:frame="1"/>
        </w:rPr>
        <w:t>OUTPUT: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noProof/>
          <w:color w:val="212529"/>
          <w:bdr w:val="none" w:sz="0" w:space="0" w:color="auto" w:frame="1"/>
        </w:rPr>
        <w:drawing>
          <wp:inline distT="0" distB="0" distL="0" distR="0">
            <wp:extent cx="4954905" cy="2275205"/>
            <wp:effectExtent l="19050" t="0" r="0" b="0"/>
            <wp:docPr id="59" name="Picture 59" descr="Thrown Express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hrown Expression in C#"/>
                    <pic:cNvPicPr>
                      <a:picLocks noChangeAspect="1" noChangeArrowheads="1"/>
                    </pic:cNvPicPr>
                  </pic:nvPicPr>
                  <pic:blipFill>
                    <a:blip r:embed="rId55"/>
                    <a:srcRect/>
                    <a:stretch>
                      <a:fillRect/>
                    </a:stretch>
                  </pic:blipFill>
                  <pic:spPr bwMode="auto">
                    <a:xfrm>
                      <a:off x="0" y="0"/>
                      <a:ext cx="4954905" cy="2275205"/>
                    </a:xfrm>
                    <a:prstGeom prst="rect">
                      <a:avLst/>
                    </a:prstGeom>
                    <a:noFill/>
                    <a:ln w="9525">
                      <a:noFill/>
                      <a:miter lim="800000"/>
                      <a:headEnd/>
                      <a:tailEnd/>
                    </a:ln>
                  </pic:spPr>
                </pic:pic>
              </a:graphicData>
            </a:graphic>
          </wp:inline>
        </w:drawing>
      </w:r>
    </w:p>
    <w:p w:rsidR="00C61465" w:rsidRPr="00C61465" w:rsidRDefault="00C61465" w:rsidP="007E4DF6">
      <w:pPr>
        <w:pStyle w:val="NormalWeb"/>
        <w:shd w:val="clear" w:color="auto" w:fill="FFFFFF"/>
        <w:spacing w:before="0" w:beforeAutospacing="0" w:after="0" w:afterAutospacing="0"/>
        <w:textAlignment w:val="baseline"/>
        <w:rPr>
          <w:rFonts w:ascii="Maiandra GD" w:hAnsi="Maiandra GD" w:cs="Segoe UI"/>
          <w:color w:val="212529"/>
        </w:rPr>
      </w:pPr>
      <w:r w:rsidRPr="00C61465">
        <w:rPr>
          <w:rFonts w:ascii="Maiandra GD" w:hAnsi="Maiandra GD" w:cs="Arial"/>
          <w:color w:val="000000"/>
          <w:bdr w:val="none" w:sz="0" w:space="0" w:color="auto" w:frame="1"/>
        </w:rPr>
        <w:t>You can throw any type of exceptions in the middle of an expression like</w:t>
      </w:r>
      <w:r w:rsidRPr="00C61465">
        <w:rPr>
          <w:rFonts w:ascii="Maiandra GD" w:hAnsi="Maiandra GD" w:cs="Arial"/>
          <w:color w:val="212529"/>
          <w:bdr w:val="none" w:sz="0" w:space="0" w:color="auto" w:frame="1"/>
        </w:rPr>
        <w:t> </w:t>
      </w:r>
      <w:r w:rsidRPr="00C61465">
        <w:rPr>
          <w:rStyle w:val="Strong"/>
          <w:rFonts w:ascii="Maiandra GD" w:hAnsi="Maiandra GD" w:cs="Arial"/>
          <w:color w:val="FF0000"/>
          <w:bdr w:val="none" w:sz="0" w:space="0" w:color="auto" w:frame="1"/>
        </w:rPr>
        <w:t>“IndexOutOfRangeException”, “NullReferenceException”, “OutOfMemoryException”, “StackOverflowException”</w:t>
      </w:r>
      <w:r w:rsidRPr="00C61465">
        <w:rPr>
          <w:rStyle w:val="Strong"/>
          <w:rFonts w:ascii="Maiandra GD" w:hAnsi="Maiandra GD" w:cs="Arial"/>
          <w:color w:val="212529"/>
          <w:bdr w:val="none" w:sz="0" w:space="0" w:color="auto" w:frame="1"/>
        </w:rPr>
        <w:t> </w:t>
      </w:r>
      <w:r w:rsidRPr="00C61465">
        <w:rPr>
          <w:rFonts w:ascii="Maiandra GD" w:hAnsi="Maiandra GD" w:cs="Arial"/>
          <w:color w:val="000000"/>
          <w:bdr w:val="none" w:sz="0" w:space="0" w:color="auto" w:frame="1"/>
        </w:rPr>
        <w:t>and many other types of exceptions.</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 xml:space="preserve">You can add exception throwing to expression-bodied members, null-coalescing expressions, and conditional expressions. Throw expressions are the way to tell the </w:t>
      </w:r>
      <w:r w:rsidRPr="00C61465">
        <w:rPr>
          <w:rFonts w:ascii="Maiandra GD" w:hAnsi="Maiandra GD" w:cs="Arial"/>
          <w:color w:val="000000"/>
          <w:bdr w:val="none" w:sz="0" w:space="0" w:color="auto" w:frame="1"/>
        </w:rPr>
        <w:lastRenderedPageBreak/>
        <w:t>compiler to throw the exception under specific conditions like in expression-bodied members or inline comparisons.</w:t>
      </w:r>
    </w:p>
    <w:p w:rsidR="00C61465" w:rsidRPr="00C61465" w:rsidRDefault="00C61465" w:rsidP="00C61465">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Thrown Expression in C# real-time example:</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The below example uses a simple Employee class to demonstrate different situations where throw expression in C# can be used:</w:t>
      </w:r>
    </w:p>
    <w:p w:rsidR="00C61465" w:rsidRPr="00C61465" w:rsidRDefault="00C61465" w:rsidP="00C61465">
      <w:pPr>
        <w:numPr>
          <w:ilvl w:val="0"/>
          <w:numId w:val="18"/>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t>auto-property initializer statement</w:t>
      </w:r>
    </w:p>
    <w:p w:rsidR="00C61465" w:rsidRPr="00C61465" w:rsidRDefault="00C61465" w:rsidP="00C61465">
      <w:pPr>
        <w:numPr>
          <w:ilvl w:val="0"/>
          <w:numId w:val="18"/>
        </w:numPr>
        <w:shd w:val="clear" w:color="auto" w:fill="FFFFFF"/>
        <w:spacing w:after="0" w:line="240" w:lineRule="auto"/>
        <w:jc w:val="both"/>
        <w:textAlignment w:val="baseline"/>
        <w:rPr>
          <w:rFonts w:ascii="Maiandra GD" w:hAnsi="Maiandra GD" w:cs="Segoe UI"/>
          <w:color w:val="212529"/>
          <w:sz w:val="24"/>
          <w:szCs w:val="24"/>
        </w:rPr>
      </w:pPr>
      <w:proofErr w:type="gramStart"/>
      <w:r w:rsidRPr="00C61465">
        <w:rPr>
          <w:rFonts w:ascii="Maiandra GD" w:hAnsi="Maiandra GD" w:cs="Arial"/>
          <w:color w:val="000000"/>
          <w:sz w:val="24"/>
          <w:szCs w:val="24"/>
          <w:bdr w:val="none" w:sz="0" w:space="0" w:color="auto" w:frame="1"/>
        </w:rPr>
        <w:t>inline</w:t>
      </w:r>
      <w:proofErr w:type="gramEnd"/>
      <w:r w:rsidRPr="00C61465">
        <w:rPr>
          <w:rFonts w:ascii="Maiandra GD" w:hAnsi="Maiandra GD" w:cs="Arial"/>
          <w:color w:val="000000"/>
          <w:sz w:val="24"/>
          <w:szCs w:val="24"/>
          <w:bdr w:val="none" w:sz="0" w:space="0" w:color="auto" w:frame="1"/>
        </w:rPr>
        <w:t xml:space="preserve"> comparison using the operator “?”</w:t>
      </w:r>
    </w:p>
    <w:p w:rsidR="00C61465" w:rsidRPr="00C61465" w:rsidRDefault="00C61465" w:rsidP="00C61465">
      <w:pPr>
        <w:numPr>
          <w:ilvl w:val="0"/>
          <w:numId w:val="18"/>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t>expression-bodied member</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Employee</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string FullName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get</w:t>
      </w:r>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Employee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string name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FullName = name ?? </w:t>
      </w:r>
      <w:proofErr w:type="gramStart"/>
      <w:r w:rsidRPr="00C61465">
        <w:rPr>
          <w:rStyle w:val="enlighter-k1"/>
          <w:rFonts w:ascii="Maiandra GD" w:hAnsi="Maiandra GD" w:cs="Consolas"/>
          <w:b/>
          <w:bCs/>
          <w:color w:val="D171DD"/>
          <w:sz w:val="24"/>
          <w:szCs w:val="24"/>
          <w:bdr w:val="none" w:sz="0" w:space="0" w:color="auto" w:frame="1"/>
        </w:rPr>
        <w:t>throw</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3"/>
          <w:rFonts w:ascii="Maiandra GD" w:hAnsi="Maiandra GD" w:cs="Consolas"/>
          <w:color w:val="4284AE"/>
          <w:sz w:val="24"/>
          <w:szCs w:val="24"/>
          <w:bdr w:val="none" w:sz="0" w:space="0" w:color="auto" w:frame="1"/>
        </w:rPr>
        <w:t>new</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ArgumentNullException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name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string </w:t>
      </w:r>
      <w:r w:rsidRPr="00C61465">
        <w:rPr>
          <w:rStyle w:val="enlighter-m0"/>
          <w:rFonts w:ascii="Maiandra GD" w:hAnsi="Maiandra GD" w:cs="Consolas"/>
          <w:color w:val="4284AE"/>
          <w:sz w:val="24"/>
          <w:szCs w:val="24"/>
          <w:bdr w:val="none" w:sz="0" w:space="0" w:color="auto" w:frame="1"/>
        </w:rPr>
        <w:t>GetFirstName</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2"/>
          <w:rFonts w:ascii="Maiandra GD" w:hAnsi="Maiandra GD" w:cs="Consolas"/>
          <w:color w:val="D19252"/>
          <w:sz w:val="24"/>
          <w:szCs w:val="24"/>
          <w:bdr w:val="none" w:sz="0" w:space="0" w:color="auto" w:frame="1"/>
        </w:rPr>
        <w:t>var</w:t>
      </w:r>
      <w:proofErr w:type="gramEnd"/>
      <w:r w:rsidRPr="00C61465">
        <w:rPr>
          <w:rStyle w:val="enlighter-text"/>
          <w:rFonts w:ascii="Maiandra GD" w:hAnsi="Maiandra GD" w:cs="Consolas"/>
          <w:color w:val="CFD5E0"/>
          <w:sz w:val="24"/>
          <w:szCs w:val="24"/>
          <w:bdr w:val="none" w:sz="0" w:space="0" w:color="auto" w:frame="1"/>
        </w:rPr>
        <w:t xml:space="preserve"> parts = FullName.</w:t>
      </w:r>
      <w:r w:rsidRPr="00C61465">
        <w:rPr>
          <w:rStyle w:val="enlighter-m3"/>
          <w:rFonts w:ascii="Maiandra GD" w:hAnsi="Maiandra GD" w:cs="Consolas"/>
          <w:color w:val="4284AE"/>
          <w:sz w:val="24"/>
          <w:szCs w:val="24"/>
          <w:bdr w:val="none" w:sz="0" w:space="0" w:color="auto" w:frame="1"/>
        </w:rPr>
        <w:t>Split</w:t>
      </w:r>
      <w:r w:rsidRPr="00C61465">
        <w:rPr>
          <w:rStyle w:val="enlighter-g1"/>
          <w:rFonts w:ascii="Maiandra GD" w:hAnsi="Maiandra GD" w:cs="Consolas"/>
          <w:b/>
          <w:bCs/>
          <w:color w:val="6B7C8B"/>
          <w:sz w:val="24"/>
          <w:szCs w:val="24"/>
          <w:bdr w:val="none" w:sz="0" w:space="0" w:color="auto" w:frame="1"/>
        </w:rPr>
        <w:t>(</w:t>
      </w:r>
      <w:r w:rsidRPr="00C61465">
        <w:rPr>
          <w:rStyle w:val="enlighter-s1"/>
          <w:rFonts w:ascii="Maiandra GD" w:hAnsi="Maiandra GD" w:cs="Consolas"/>
          <w:color w:val="7CC379"/>
          <w:sz w:val="24"/>
          <w:szCs w:val="24"/>
          <w:bdr w:val="none" w:sz="0" w:space="0" w:color="auto" w:frame="1"/>
        </w:rPr>
        <w:t>'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return</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parts.</w:t>
      </w:r>
      <w:r w:rsidRPr="00C61465">
        <w:rPr>
          <w:rStyle w:val="enlighter-m3"/>
          <w:rFonts w:ascii="Maiandra GD" w:hAnsi="Maiandra GD" w:cs="Consolas"/>
          <w:color w:val="4284AE"/>
          <w:sz w:val="24"/>
          <w:szCs w:val="24"/>
          <w:bdr w:val="none" w:sz="0" w:space="0" w:color="auto" w:frame="1"/>
        </w:rPr>
        <w:t>Length</w:t>
      </w:r>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w:t>
      </w:r>
      <w:r w:rsidRPr="00C61465">
        <w:rPr>
          <w:rStyle w:val="enlighter-n1"/>
          <w:rFonts w:ascii="Maiandra GD" w:hAnsi="Maiandra GD" w:cs="Consolas"/>
          <w:color w:val="D19A66"/>
          <w:sz w:val="24"/>
          <w:szCs w:val="24"/>
          <w:bdr w:val="none" w:sz="0" w:space="0" w:color="auto" w:frame="1"/>
        </w:rPr>
        <w:t>1</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 </w:t>
      </w:r>
      <w:proofErr w:type="gramStart"/>
      <w:r w:rsidRPr="00C61465">
        <w:rPr>
          <w:rStyle w:val="enlighter-text"/>
          <w:rFonts w:ascii="Maiandra GD" w:hAnsi="Maiandra GD" w:cs="Consolas"/>
          <w:color w:val="CFD5E0"/>
          <w:sz w:val="24"/>
          <w:szCs w:val="24"/>
          <w:bdr w:val="none" w:sz="0" w:space="0" w:color="auto" w:frame="1"/>
        </w:rPr>
        <w:t>parts</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n1"/>
          <w:rFonts w:ascii="Maiandra GD" w:hAnsi="Maiandra GD" w:cs="Consolas"/>
          <w:color w:val="D19A66"/>
          <w:sz w:val="24"/>
          <w:szCs w:val="24"/>
          <w:bdr w:val="none" w:sz="0" w:space="0" w:color="auto" w:frame="1"/>
        </w:rPr>
        <w:t>0</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 </w:t>
      </w:r>
      <w:r w:rsidRPr="00C61465">
        <w:rPr>
          <w:rStyle w:val="enlighter-k1"/>
          <w:rFonts w:ascii="Maiandra GD" w:hAnsi="Maiandra GD" w:cs="Consolas"/>
          <w:b/>
          <w:bCs/>
          <w:color w:val="D171DD"/>
          <w:sz w:val="24"/>
          <w:szCs w:val="24"/>
          <w:bdr w:val="none" w:sz="0" w:space="0" w:color="auto" w:frame="1"/>
        </w:rPr>
        <w:t>throw</w:t>
      </w:r>
      <w:r w:rsidRPr="00C61465">
        <w:rPr>
          <w:rStyle w:val="enlighter-text"/>
          <w:rFonts w:ascii="Maiandra GD" w:hAnsi="Maiandra GD" w:cs="Consolas"/>
          <w:color w:val="CFD5E0"/>
          <w:sz w:val="24"/>
          <w:szCs w:val="24"/>
          <w:bdr w:val="none" w:sz="0" w:space="0" w:color="auto" w:frame="1"/>
        </w:rPr>
        <w:t xml:space="preserve"> </w:t>
      </w:r>
      <w:r w:rsidRPr="00C61465">
        <w:rPr>
          <w:rStyle w:val="enlighter-k3"/>
          <w:rFonts w:ascii="Maiandra GD" w:hAnsi="Maiandra GD" w:cs="Consolas"/>
          <w:color w:val="4284AE"/>
          <w:sz w:val="24"/>
          <w:szCs w:val="24"/>
          <w:bdr w:val="none" w:sz="0" w:space="0" w:color="auto" w:frame="1"/>
        </w:rPr>
        <w:t>new</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InvalidOperationException</w:t>
      </w:r>
      <w:r w:rsidRPr="00C61465">
        <w:rPr>
          <w:rStyle w:val="enlighter-g1"/>
          <w:rFonts w:ascii="Maiandra GD" w:hAnsi="Maiandra GD" w:cs="Consolas"/>
          <w:b/>
          <w:bCs/>
          <w:color w:val="6B7C8B"/>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"Method:GetFirstName, Full Name is not available"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string </w:t>
      </w:r>
      <w:r w:rsidRPr="00C61465">
        <w:rPr>
          <w:rStyle w:val="enlighter-m0"/>
          <w:rFonts w:ascii="Maiandra GD" w:hAnsi="Maiandra GD" w:cs="Consolas"/>
          <w:color w:val="4284AE"/>
          <w:sz w:val="24"/>
          <w:szCs w:val="24"/>
          <w:bdr w:val="none" w:sz="0" w:space="0" w:color="auto" w:frame="1"/>
        </w:rPr>
        <w:t>GetLastName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w:t>
      </w:r>
      <w:r w:rsidRPr="00C61465">
        <w:rPr>
          <w:rStyle w:val="enlighter-k1"/>
          <w:rFonts w:ascii="Maiandra GD" w:hAnsi="Maiandra GD" w:cs="Consolas"/>
          <w:b/>
          <w:bCs/>
          <w:color w:val="D171DD"/>
          <w:sz w:val="24"/>
          <w:szCs w:val="24"/>
          <w:bdr w:val="none" w:sz="0" w:space="0" w:color="auto" w:frame="1"/>
        </w:rPr>
        <w:t>throw</w:t>
      </w:r>
      <w:r w:rsidRPr="00C61465">
        <w:rPr>
          <w:rStyle w:val="enlighter-text"/>
          <w:rFonts w:ascii="Maiandra GD" w:hAnsi="Maiandra GD" w:cs="Consolas"/>
          <w:color w:val="CFD5E0"/>
          <w:sz w:val="24"/>
          <w:szCs w:val="24"/>
          <w:bdr w:val="none" w:sz="0" w:space="0" w:color="auto" w:frame="1"/>
        </w:rPr>
        <w:t xml:space="preserve"> </w:t>
      </w:r>
      <w:r w:rsidRPr="00C61465">
        <w:rPr>
          <w:rStyle w:val="enlighter-k3"/>
          <w:rFonts w:ascii="Maiandra GD" w:hAnsi="Maiandra GD" w:cs="Consolas"/>
          <w:color w:val="4284AE"/>
          <w:sz w:val="24"/>
          <w:szCs w:val="24"/>
          <w:bdr w:val="none" w:sz="0" w:space="0" w:color="auto" w:frame="1"/>
        </w:rPr>
        <w:t>new</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NotImplementedException</w:t>
      </w:r>
      <w:r w:rsidRPr="00C61465">
        <w:rPr>
          <w:rStyle w:val="enlighter-g1"/>
          <w:rFonts w:ascii="Maiandra GD" w:hAnsi="Maiandra GD" w:cs="Consolas"/>
          <w:b/>
          <w:bCs/>
          <w:color w:val="6B7C8B"/>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"Method GetLastName is not Implemented"</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Program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string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args</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m0"/>
          <w:rFonts w:ascii="Maiandra GD" w:hAnsi="Maiandra GD" w:cs="Consolas"/>
          <w:color w:val="4284AE"/>
          <w:sz w:val="24"/>
          <w:szCs w:val="24"/>
          <w:bdr w:val="none" w:sz="0" w:space="0" w:color="auto" w:frame="1"/>
        </w:rPr>
        <w:t>TryWithNameNull</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m0"/>
          <w:rFonts w:ascii="Maiandra GD" w:hAnsi="Maiandra GD" w:cs="Consolas"/>
          <w:color w:val="4284AE"/>
          <w:sz w:val="24"/>
          <w:szCs w:val="24"/>
          <w:bdr w:val="none" w:sz="0" w:space="0" w:color="auto" w:frame="1"/>
        </w:rPr>
        <w:lastRenderedPageBreak/>
        <w:t>TryGetFirstName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m0"/>
          <w:rFonts w:ascii="Maiandra GD" w:hAnsi="Maiandra GD" w:cs="Consolas"/>
          <w:color w:val="4284AE"/>
          <w:sz w:val="24"/>
          <w:szCs w:val="24"/>
          <w:bdr w:val="none" w:sz="0" w:space="0" w:color="auto" w:frame="1"/>
        </w:rPr>
        <w:t>TryGetLastName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exist."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TryWithNameNull</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1"/>
          <w:rFonts w:ascii="Maiandra GD" w:hAnsi="Maiandra GD" w:cs="Consolas"/>
          <w:b/>
          <w:bCs/>
          <w:color w:val="D171DD"/>
          <w:sz w:val="24"/>
          <w:szCs w:val="24"/>
          <w:bdr w:val="none" w:sz="0" w:space="0" w:color="auto" w:frame="1"/>
        </w:rPr>
        <w:t>try</w:t>
      </w:r>
      <w:proofErr w:type="gramEnd"/>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3"/>
          <w:rFonts w:ascii="Maiandra GD" w:hAnsi="Maiandra GD" w:cs="Consolas"/>
          <w:color w:val="4284AE"/>
          <w:sz w:val="24"/>
          <w:szCs w:val="24"/>
          <w:bdr w:val="none" w:sz="0" w:space="0" w:color="auto" w:frame="1"/>
        </w:rPr>
        <w:t>new</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Employee</w:t>
      </w:r>
      <w:r w:rsidRPr="00C61465">
        <w:rPr>
          <w:rStyle w:val="enlighter-g1"/>
          <w:rFonts w:ascii="Maiandra GD" w:hAnsi="Maiandra GD" w:cs="Consolas"/>
          <w:b/>
          <w:bCs/>
          <w:color w:val="6B7C8B"/>
          <w:sz w:val="24"/>
          <w:szCs w:val="24"/>
          <w:bdr w:val="none" w:sz="0" w:space="0" w:color="auto" w:frame="1"/>
        </w:rPr>
        <w:t>(</w:t>
      </w:r>
      <w:r w:rsidRPr="00C61465">
        <w:rPr>
          <w:rStyle w:val="enlighter-e1"/>
          <w:rFonts w:ascii="Maiandra GD" w:hAnsi="Maiandra GD" w:cs="Consolas"/>
          <w:b/>
          <w:bCs/>
          <w:color w:val="D171DD"/>
          <w:sz w:val="24"/>
          <w:szCs w:val="24"/>
          <w:bdr w:val="none" w:sz="0" w:space="0" w:color="auto" w:frame="1"/>
        </w:rPr>
        <w:t>null</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1"/>
          <w:rFonts w:ascii="Maiandra GD" w:hAnsi="Maiandra GD" w:cs="Consolas"/>
          <w:b/>
          <w:bCs/>
          <w:color w:val="D171DD"/>
          <w:sz w:val="24"/>
          <w:szCs w:val="24"/>
          <w:bdr w:val="none" w:sz="0" w:space="0" w:color="auto" w:frame="1"/>
        </w:rPr>
        <w:t>catch</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Exception ex</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ex.</w:t>
      </w:r>
      <w:r w:rsidRPr="00C61465">
        <w:rPr>
          <w:rStyle w:val="enlighter-m3"/>
          <w:rFonts w:ascii="Maiandra GD" w:hAnsi="Maiandra GD" w:cs="Consolas"/>
          <w:color w:val="4284AE"/>
          <w:sz w:val="24"/>
          <w:szCs w:val="24"/>
          <w:bdr w:val="none" w:sz="0" w:space="0" w:color="auto" w:frame="1"/>
        </w:rPr>
        <w:t>GetType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 </w:t>
      </w:r>
      <w:r w:rsidRPr="00C61465">
        <w:rPr>
          <w:rStyle w:val="enlighter-s0"/>
          <w:rFonts w:ascii="Maiandra GD" w:hAnsi="Maiandra GD" w:cs="Consolas"/>
          <w:color w:val="7CC379"/>
          <w:sz w:val="24"/>
          <w:szCs w:val="24"/>
          <w:bdr w:val="none" w:sz="0" w:space="0" w:color="auto" w:frame="1"/>
        </w:rPr>
        <w:t>": "</w:t>
      </w:r>
      <w:r w:rsidRPr="00C61465">
        <w:rPr>
          <w:rStyle w:val="enlighter-text"/>
          <w:rFonts w:ascii="Maiandra GD" w:hAnsi="Maiandra GD" w:cs="Consolas"/>
          <w:color w:val="CFD5E0"/>
          <w:sz w:val="24"/>
          <w:szCs w:val="24"/>
          <w:bdr w:val="none" w:sz="0" w:space="0" w:color="auto" w:frame="1"/>
        </w:rPr>
        <w:t xml:space="preserve"> + ex.</w:t>
      </w:r>
      <w:r w:rsidRPr="00C61465">
        <w:rPr>
          <w:rStyle w:val="enlighter-m3"/>
          <w:rFonts w:ascii="Maiandra GD" w:hAnsi="Maiandra GD" w:cs="Consolas"/>
          <w:color w:val="4284AE"/>
          <w:sz w:val="24"/>
          <w:szCs w:val="24"/>
          <w:bdr w:val="none" w:sz="0" w:space="0" w:color="auto" w:frame="1"/>
        </w:rPr>
        <w:t>Message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TryGetFirstName</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1"/>
          <w:rFonts w:ascii="Maiandra GD" w:hAnsi="Maiandra GD" w:cs="Consolas"/>
          <w:b/>
          <w:bCs/>
          <w:color w:val="D171DD"/>
          <w:sz w:val="24"/>
          <w:szCs w:val="24"/>
          <w:bdr w:val="none" w:sz="0" w:space="0" w:color="auto" w:frame="1"/>
        </w:rPr>
        <w:t>try</w:t>
      </w:r>
      <w:proofErr w:type="gramEnd"/>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3"/>
          <w:rFonts w:ascii="Maiandra GD" w:hAnsi="Maiandra GD" w:cs="Consolas"/>
          <w:color w:val="4284AE"/>
          <w:sz w:val="24"/>
          <w:szCs w:val="24"/>
          <w:bdr w:val="none" w:sz="0" w:space="0" w:color="auto" w:frame="1"/>
        </w:rPr>
        <w:t>new</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Employee</w:t>
      </w:r>
      <w:r w:rsidRPr="00C61465">
        <w:rPr>
          <w:rStyle w:val="enlighter-g1"/>
          <w:rFonts w:ascii="Maiandra GD" w:hAnsi="Maiandra GD" w:cs="Consolas"/>
          <w:b/>
          <w:bCs/>
          <w:color w:val="6B7C8B"/>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"Pranaya"</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r w:rsidRPr="00C61465">
        <w:rPr>
          <w:rStyle w:val="enlighter-m3"/>
          <w:rFonts w:ascii="Maiandra GD" w:hAnsi="Maiandra GD" w:cs="Consolas"/>
          <w:color w:val="4284AE"/>
          <w:sz w:val="24"/>
          <w:szCs w:val="24"/>
          <w:bdr w:val="none" w:sz="0" w:space="0" w:color="auto" w:frame="1"/>
        </w:rPr>
        <w:t>GetFirstName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1"/>
          <w:rFonts w:ascii="Maiandra GD" w:hAnsi="Maiandra GD" w:cs="Consolas"/>
          <w:b/>
          <w:bCs/>
          <w:color w:val="D171DD"/>
          <w:sz w:val="24"/>
          <w:szCs w:val="24"/>
          <w:bdr w:val="none" w:sz="0" w:space="0" w:color="auto" w:frame="1"/>
        </w:rPr>
        <w:lastRenderedPageBreak/>
        <w:t>catch</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Exception ex</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ex.</w:t>
      </w:r>
      <w:r w:rsidRPr="00C61465">
        <w:rPr>
          <w:rStyle w:val="enlighter-m3"/>
          <w:rFonts w:ascii="Maiandra GD" w:hAnsi="Maiandra GD" w:cs="Consolas"/>
          <w:color w:val="4284AE"/>
          <w:sz w:val="24"/>
          <w:szCs w:val="24"/>
          <w:bdr w:val="none" w:sz="0" w:space="0" w:color="auto" w:frame="1"/>
        </w:rPr>
        <w:t>GetType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 </w:t>
      </w:r>
      <w:r w:rsidRPr="00C61465">
        <w:rPr>
          <w:rStyle w:val="enlighter-s0"/>
          <w:rFonts w:ascii="Maiandra GD" w:hAnsi="Maiandra GD" w:cs="Consolas"/>
          <w:color w:val="7CC379"/>
          <w:sz w:val="24"/>
          <w:szCs w:val="24"/>
          <w:bdr w:val="none" w:sz="0" w:space="0" w:color="auto" w:frame="1"/>
        </w:rPr>
        <w:t>": "</w:t>
      </w:r>
      <w:r w:rsidRPr="00C61465">
        <w:rPr>
          <w:rStyle w:val="enlighter-text"/>
          <w:rFonts w:ascii="Maiandra GD" w:hAnsi="Maiandra GD" w:cs="Consolas"/>
          <w:color w:val="CFD5E0"/>
          <w:sz w:val="24"/>
          <w:szCs w:val="24"/>
          <w:bdr w:val="none" w:sz="0" w:space="0" w:color="auto" w:frame="1"/>
        </w:rPr>
        <w:t xml:space="preserve"> + ex.</w:t>
      </w:r>
      <w:r w:rsidRPr="00C61465">
        <w:rPr>
          <w:rStyle w:val="enlighter-m3"/>
          <w:rFonts w:ascii="Maiandra GD" w:hAnsi="Maiandra GD" w:cs="Consolas"/>
          <w:color w:val="4284AE"/>
          <w:sz w:val="24"/>
          <w:szCs w:val="24"/>
          <w:bdr w:val="none" w:sz="0" w:space="0" w:color="auto" w:frame="1"/>
        </w:rPr>
        <w:t>Message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TryGetLastName</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1"/>
          <w:rFonts w:ascii="Maiandra GD" w:hAnsi="Maiandra GD" w:cs="Consolas"/>
          <w:b/>
          <w:bCs/>
          <w:color w:val="D171DD"/>
          <w:sz w:val="24"/>
          <w:szCs w:val="24"/>
          <w:bdr w:val="none" w:sz="0" w:space="0" w:color="auto" w:frame="1"/>
        </w:rPr>
        <w:t>try</w:t>
      </w:r>
      <w:proofErr w:type="gramEnd"/>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3"/>
          <w:rFonts w:ascii="Maiandra GD" w:hAnsi="Maiandra GD" w:cs="Consolas"/>
          <w:color w:val="4284AE"/>
          <w:sz w:val="24"/>
          <w:szCs w:val="24"/>
          <w:bdr w:val="none" w:sz="0" w:space="0" w:color="auto" w:frame="1"/>
        </w:rPr>
        <w:t>new</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Employee</w:t>
      </w:r>
      <w:r w:rsidRPr="00C61465">
        <w:rPr>
          <w:rStyle w:val="enlighter-g1"/>
          <w:rFonts w:ascii="Maiandra GD" w:hAnsi="Maiandra GD" w:cs="Consolas"/>
          <w:b/>
          <w:bCs/>
          <w:color w:val="6B7C8B"/>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"Pranaya"</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r w:rsidRPr="00C61465">
        <w:rPr>
          <w:rStyle w:val="enlighter-m3"/>
          <w:rFonts w:ascii="Maiandra GD" w:hAnsi="Maiandra GD" w:cs="Consolas"/>
          <w:color w:val="4284AE"/>
          <w:sz w:val="24"/>
          <w:szCs w:val="24"/>
          <w:bdr w:val="none" w:sz="0" w:space="0" w:color="auto" w:frame="1"/>
        </w:rPr>
        <w:t>GetLastName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1"/>
          <w:rFonts w:ascii="Maiandra GD" w:hAnsi="Maiandra GD" w:cs="Consolas"/>
          <w:b/>
          <w:bCs/>
          <w:color w:val="D171DD"/>
          <w:sz w:val="24"/>
          <w:szCs w:val="24"/>
          <w:bdr w:val="none" w:sz="0" w:space="0" w:color="auto" w:frame="1"/>
        </w:rPr>
        <w:t>catch</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Exception ex</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ex.</w:t>
      </w:r>
      <w:r w:rsidRPr="00C61465">
        <w:rPr>
          <w:rStyle w:val="enlighter-m3"/>
          <w:rFonts w:ascii="Maiandra GD" w:hAnsi="Maiandra GD" w:cs="Consolas"/>
          <w:color w:val="4284AE"/>
          <w:sz w:val="24"/>
          <w:szCs w:val="24"/>
          <w:bdr w:val="none" w:sz="0" w:space="0" w:color="auto" w:frame="1"/>
        </w:rPr>
        <w:t>GetType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 </w:t>
      </w:r>
      <w:r w:rsidRPr="00C61465">
        <w:rPr>
          <w:rStyle w:val="enlighter-s0"/>
          <w:rFonts w:ascii="Maiandra GD" w:hAnsi="Maiandra GD" w:cs="Consolas"/>
          <w:color w:val="7CC379"/>
          <w:sz w:val="24"/>
          <w:szCs w:val="24"/>
          <w:bdr w:val="none" w:sz="0" w:space="0" w:color="auto" w:frame="1"/>
        </w:rPr>
        <w:t>": "</w:t>
      </w:r>
      <w:r w:rsidRPr="00C61465">
        <w:rPr>
          <w:rStyle w:val="enlighter-text"/>
          <w:rFonts w:ascii="Maiandra GD" w:hAnsi="Maiandra GD" w:cs="Consolas"/>
          <w:color w:val="CFD5E0"/>
          <w:sz w:val="24"/>
          <w:szCs w:val="24"/>
          <w:bdr w:val="none" w:sz="0" w:space="0" w:color="auto" w:frame="1"/>
        </w:rPr>
        <w:t xml:space="preserve"> + ex.</w:t>
      </w:r>
      <w:r w:rsidRPr="00C61465">
        <w:rPr>
          <w:rStyle w:val="enlighter-m3"/>
          <w:rFonts w:ascii="Maiandra GD" w:hAnsi="Maiandra GD" w:cs="Consolas"/>
          <w:color w:val="4284AE"/>
          <w:sz w:val="24"/>
          <w:szCs w:val="24"/>
          <w:bdr w:val="none" w:sz="0" w:space="0" w:color="auto" w:frame="1"/>
        </w:rPr>
        <w:t>Message</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Heading6"/>
        <w:shd w:val="clear" w:color="auto" w:fill="FFFFFF"/>
        <w:spacing w:before="0"/>
        <w:jc w:val="both"/>
        <w:textAlignment w:val="baseline"/>
        <w:rPr>
          <w:rFonts w:ascii="Maiandra GD" w:hAnsi="Maiandra GD" w:cs="Segoe UI"/>
          <w:color w:val="3A3A3A"/>
          <w:sz w:val="24"/>
          <w:szCs w:val="24"/>
        </w:rPr>
      </w:pPr>
      <w:r w:rsidRPr="00C61465">
        <w:rPr>
          <w:rStyle w:val="Strong"/>
          <w:rFonts w:ascii="Maiandra GD" w:hAnsi="Maiandra GD" w:cs="Arial"/>
          <w:b w:val="0"/>
          <w:bCs w:val="0"/>
          <w:color w:val="3A3A3A"/>
          <w:sz w:val="24"/>
          <w:szCs w:val="24"/>
          <w:bdr w:val="none" w:sz="0" w:space="0" w:color="auto" w:frame="1"/>
        </w:rPr>
        <w:t>Output:</w:t>
      </w:r>
    </w:p>
    <w:p w:rsidR="00C61465" w:rsidRPr="00C61465" w:rsidRDefault="00C61465" w:rsidP="00C61465">
      <w:pPr>
        <w:pStyle w:val="NormalWeb"/>
        <w:shd w:val="clear" w:color="auto" w:fill="FFFFFF"/>
        <w:spacing w:before="0" w:beforeAutospacing="0" w:after="0" w:afterAutospacing="0"/>
        <w:jc w:val="both"/>
        <w:textAlignment w:val="baseline"/>
        <w:rPr>
          <w:ins w:id="0" w:author="Unknown"/>
          <w:rFonts w:ascii="Maiandra GD" w:hAnsi="Maiandra GD" w:cs="Segoe UI"/>
          <w:color w:val="212529"/>
        </w:rPr>
      </w:pPr>
      <w:r w:rsidRPr="00C61465">
        <w:rPr>
          <w:rFonts w:ascii="Maiandra GD" w:hAnsi="Maiandra GD" w:cs="Arial"/>
          <w:noProof/>
          <w:color w:val="212529"/>
          <w:bdr w:val="none" w:sz="0" w:space="0" w:color="auto" w:frame="1"/>
        </w:rPr>
        <w:drawing>
          <wp:inline distT="0" distB="0" distL="0" distR="0">
            <wp:extent cx="6283960" cy="680720"/>
            <wp:effectExtent l="19050" t="0" r="2540" b="0"/>
            <wp:docPr id="60" name="Picture 60" descr="Thrown Expression in C# real-tim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hrown Expression in C# real-time example"/>
                    <pic:cNvPicPr>
                      <a:picLocks noChangeAspect="1" noChangeArrowheads="1"/>
                    </pic:cNvPicPr>
                  </pic:nvPicPr>
                  <pic:blipFill>
                    <a:blip r:embed="rId56"/>
                    <a:srcRect/>
                    <a:stretch>
                      <a:fillRect/>
                    </a:stretch>
                  </pic:blipFill>
                  <pic:spPr bwMode="auto">
                    <a:xfrm>
                      <a:off x="0" y="0"/>
                      <a:ext cx="6283960" cy="680720"/>
                    </a:xfrm>
                    <a:prstGeom prst="rect">
                      <a:avLst/>
                    </a:prstGeom>
                    <a:noFill/>
                    <a:ln w="9525">
                      <a:noFill/>
                      <a:miter lim="800000"/>
                      <a:headEnd/>
                      <a:tailEnd/>
                    </a:ln>
                  </pic:spPr>
                </pic:pic>
              </a:graphicData>
            </a:graphic>
          </wp:inline>
        </w:drawing>
      </w:r>
    </w:p>
    <w:p w:rsidR="00C61465" w:rsidRPr="00C61465" w:rsidRDefault="00C61465">
      <w:pPr>
        <w:pBdr>
          <w:bottom w:val="double" w:sz="6" w:space="1" w:color="auto"/>
        </w:pBdr>
        <w:rPr>
          <w:rFonts w:ascii="Maiandra GD" w:hAnsi="Maiandra GD"/>
          <w:sz w:val="24"/>
          <w:szCs w:val="24"/>
        </w:rPr>
      </w:pPr>
    </w:p>
    <w:p w:rsidR="00C61465" w:rsidRPr="00C61465" w:rsidRDefault="00C61465" w:rsidP="007E4DF6">
      <w:pPr>
        <w:pStyle w:val="Heading1"/>
        <w:spacing w:before="0" w:beforeAutospacing="0" w:after="48" w:afterAutospacing="0"/>
        <w:textAlignment w:val="baseline"/>
        <w:rPr>
          <w:rFonts w:ascii="Maiandra GD" w:hAnsi="Maiandra GD" w:cs="Segoe UI"/>
          <w:b w:val="0"/>
          <w:bCs w:val="0"/>
          <w:color w:val="3A3A3A"/>
          <w:sz w:val="24"/>
          <w:szCs w:val="24"/>
        </w:rPr>
      </w:pPr>
      <w:r w:rsidRPr="007E4DF6">
        <w:rPr>
          <w:rFonts w:ascii="Maiandra GD" w:hAnsi="Maiandra GD"/>
          <w:bCs w:val="0"/>
          <w:color w:val="3A3A3A"/>
          <w:sz w:val="24"/>
          <w:szCs w:val="24"/>
          <w:highlight w:val="yellow"/>
        </w:rPr>
        <w:t>Async Main in C#</w:t>
      </w:r>
      <w:r w:rsidR="007E4DF6">
        <w:rPr>
          <w:rFonts w:ascii="Maiandra GD" w:hAnsi="Maiandra GD"/>
          <w:bCs w:val="0"/>
          <w:color w:val="3A3A3A"/>
          <w:sz w:val="24"/>
          <w:szCs w:val="24"/>
        </w:rPr>
        <w:t xml:space="preserve"> </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In this article, I am going to discuss the </w:t>
      </w:r>
      <w:r w:rsidRPr="00C61465">
        <w:rPr>
          <w:rStyle w:val="Strong"/>
          <w:rFonts w:ascii="Maiandra GD" w:hAnsi="Maiandra GD" w:cs="Arial"/>
          <w:color w:val="000000"/>
          <w:bdr w:val="none" w:sz="0" w:space="0" w:color="auto" w:frame="1"/>
        </w:rPr>
        <w:t>Async Main in C#</w:t>
      </w:r>
      <w:r w:rsidRPr="00C61465">
        <w:rPr>
          <w:rFonts w:ascii="Maiandra GD" w:hAnsi="Maiandra GD" w:cs="Arial"/>
          <w:color w:val="000000"/>
          <w:bdr w:val="none" w:sz="0" w:space="0" w:color="auto" w:frame="1"/>
        </w:rPr>
        <w:t> with Examples. Please read our previous article where we discussed the </w:t>
      </w:r>
      <w:hyperlink r:id="rId57" w:history="1">
        <w:r w:rsidRPr="00C61465">
          <w:rPr>
            <w:rStyle w:val="Strong"/>
            <w:rFonts w:ascii="Maiandra GD" w:hAnsi="Maiandra GD" w:cs="Arial"/>
            <w:color w:val="007BFF"/>
            <w:bdr w:val="none" w:sz="0" w:space="0" w:color="auto" w:frame="1"/>
          </w:rPr>
          <w:t>Thrown Expression in C#</w:t>
        </w:r>
      </w:hyperlink>
      <w:r w:rsidRPr="00C61465">
        <w:rPr>
          <w:rFonts w:ascii="Maiandra GD" w:hAnsi="Maiandra GD" w:cs="Arial"/>
          <w:color w:val="000000"/>
          <w:bdr w:val="none" w:sz="0" w:space="0" w:color="auto" w:frame="1"/>
        </w:rPr>
        <w:t xml:space="preserve"> with some </w:t>
      </w:r>
      <w:r w:rsidRPr="00C61465">
        <w:rPr>
          <w:rFonts w:ascii="Maiandra GD" w:hAnsi="Maiandra GD" w:cs="Arial"/>
          <w:color w:val="000000"/>
          <w:bdr w:val="none" w:sz="0" w:space="0" w:color="auto" w:frame="1"/>
        </w:rPr>
        <w:lastRenderedPageBreak/>
        <w:t>examples. From C# 7.1 now it is possible to define the Main method as Async. At the end of this article, you will understand </w:t>
      </w:r>
      <w:r w:rsidRPr="00C61465">
        <w:rPr>
          <w:rStyle w:val="Strong"/>
          <w:rFonts w:ascii="Maiandra GD" w:hAnsi="Maiandra GD" w:cs="Arial"/>
          <w:color w:val="000000"/>
          <w:bdr w:val="none" w:sz="0" w:space="0" w:color="auto" w:frame="1"/>
        </w:rPr>
        <w:t>what exactly Async Main is in C#</w:t>
      </w:r>
      <w:r w:rsidRPr="00C61465">
        <w:rPr>
          <w:rFonts w:ascii="Maiandra GD" w:hAnsi="Maiandra GD" w:cs="Arial"/>
          <w:color w:val="000000"/>
          <w:bdr w:val="none" w:sz="0" w:space="0" w:color="auto" w:frame="1"/>
        </w:rPr>
        <w:t> and </w:t>
      </w:r>
      <w:r w:rsidRPr="00C61465">
        <w:rPr>
          <w:rStyle w:val="Strong"/>
          <w:rFonts w:ascii="Maiandra GD" w:hAnsi="Maiandra GD" w:cs="Arial"/>
          <w:color w:val="000000"/>
          <w:bdr w:val="none" w:sz="0" w:space="0" w:color="auto" w:frame="1"/>
        </w:rPr>
        <w:t>when and how to use Async Main</w:t>
      </w:r>
      <w:r w:rsidRPr="00C61465">
        <w:rPr>
          <w:rFonts w:ascii="Maiandra GD" w:hAnsi="Maiandra GD" w:cs="Arial"/>
          <w:color w:val="000000"/>
          <w:bdr w:val="none" w:sz="0" w:space="0" w:color="auto" w:frame="1"/>
        </w:rPr>
        <w:t> with examples.</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There are two types of programs that the C# language compiler can build. One is a program with an entry point so that the Operating System can load the program and execute it from the entry point. The other is the program without an entry point. Operating System cannot directly execute such types of programs. Such type of programs needs to be referenced by other programs which have an entry point.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The Application which must have an entry point includes Windows Forms App, Console App, WPF App, ASP.NET and ASP.NET Core App, and Xamarian App. On the other hand, the Applications which do not have an entry point include the Class Library.</w:t>
      </w:r>
    </w:p>
    <w:p w:rsidR="00C61465" w:rsidRPr="00C61465" w:rsidRDefault="00C61465" w:rsidP="00C61465">
      <w:pPr>
        <w:pStyle w:val="Heading6"/>
        <w:shd w:val="clear" w:color="auto" w:fill="FFFFFF"/>
        <w:spacing w:before="0"/>
        <w:jc w:val="both"/>
        <w:textAlignment w:val="baseline"/>
        <w:rPr>
          <w:rFonts w:ascii="Maiandra GD" w:hAnsi="Maiandra GD" w:cs="Segoe UI"/>
          <w:color w:val="3A3A3A"/>
          <w:sz w:val="24"/>
          <w:szCs w:val="24"/>
        </w:rPr>
      </w:pPr>
      <w:r w:rsidRPr="00C61465">
        <w:rPr>
          <w:rStyle w:val="Strong"/>
          <w:rFonts w:ascii="Maiandra GD" w:hAnsi="Maiandra GD" w:cs="Arial"/>
          <w:b w:val="0"/>
          <w:bCs w:val="0"/>
          <w:color w:val="000000"/>
          <w:sz w:val="24"/>
          <w:szCs w:val="24"/>
          <w:bdr w:val="none" w:sz="0" w:space="0" w:color="auto" w:frame="1"/>
        </w:rPr>
        <w:t>Activating C# 7.1 features</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To make Visual Studio 2017 use some other versions of C# follow the steps shown in the below image.</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noProof/>
          <w:color w:val="212529"/>
          <w:bdr w:val="none" w:sz="0" w:space="0" w:color="auto" w:frame="1"/>
        </w:rPr>
        <w:drawing>
          <wp:inline distT="0" distB="0" distL="0" distR="0">
            <wp:extent cx="6037975" cy="3104707"/>
            <wp:effectExtent l="19050" t="0" r="875" b="0"/>
            <wp:docPr id="63" name="Picture 63" descr="Async Mai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sync Main in C#"/>
                    <pic:cNvPicPr>
                      <a:picLocks noChangeAspect="1" noChangeArrowheads="1"/>
                    </pic:cNvPicPr>
                  </pic:nvPicPr>
                  <pic:blipFill>
                    <a:blip r:embed="rId58"/>
                    <a:srcRect/>
                    <a:stretch>
                      <a:fillRect/>
                    </a:stretch>
                  </pic:blipFill>
                  <pic:spPr bwMode="auto">
                    <a:xfrm>
                      <a:off x="0" y="0"/>
                      <a:ext cx="6038243" cy="3104845"/>
                    </a:xfrm>
                    <a:prstGeom prst="rect">
                      <a:avLst/>
                    </a:prstGeom>
                    <a:noFill/>
                    <a:ln w="9525">
                      <a:noFill/>
                      <a:miter lim="800000"/>
                      <a:headEnd/>
                      <a:tailEnd/>
                    </a:ln>
                  </pic:spPr>
                </pic:pic>
              </a:graphicData>
            </a:graphic>
          </wp:inline>
        </w:drawing>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For those who need some more help the steps are described here:</w:t>
      </w:r>
    </w:p>
    <w:p w:rsidR="00C61465" w:rsidRPr="00C61465" w:rsidRDefault="00C61465" w:rsidP="00C61465">
      <w:pPr>
        <w:numPr>
          <w:ilvl w:val="0"/>
          <w:numId w:val="19"/>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t>Right-click on the project name and select Properties from the context menu</w:t>
      </w:r>
    </w:p>
    <w:p w:rsidR="00C61465" w:rsidRPr="00C61465" w:rsidRDefault="00C61465" w:rsidP="00C61465">
      <w:pPr>
        <w:numPr>
          <w:ilvl w:val="0"/>
          <w:numId w:val="19"/>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t>Select the Build tab from left</w:t>
      </w:r>
    </w:p>
    <w:p w:rsidR="00C61465" w:rsidRPr="00C61465" w:rsidRDefault="00C61465" w:rsidP="00C61465">
      <w:pPr>
        <w:numPr>
          <w:ilvl w:val="0"/>
          <w:numId w:val="19"/>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t>Scroll down and click the Advanced button to open advanced build settings</w:t>
      </w:r>
    </w:p>
    <w:p w:rsidR="00C61465" w:rsidRPr="00C61465" w:rsidRDefault="00C61465" w:rsidP="00C61465">
      <w:pPr>
        <w:numPr>
          <w:ilvl w:val="0"/>
          <w:numId w:val="19"/>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t>From the Language version drop-down select the C# version you are interested in</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C# latest minor version (latest) is the option to select if you want the latest version of C#.</w:t>
      </w:r>
    </w:p>
    <w:p w:rsidR="00C61465" w:rsidRPr="00C61465" w:rsidRDefault="00C61465" w:rsidP="00C6146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The Main Method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Like other programming languages, the C# program also starts from the </w:t>
      </w:r>
      <w:r w:rsidRPr="00C61465">
        <w:rPr>
          <w:rStyle w:val="Strong"/>
          <w:rFonts w:ascii="Maiandra GD" w:hAnsi="Maiandra GD" w:cs="Arial"/>
          <w:color w:val="000000"/>
          <w:bdr w:val="none" w:sz="0" w:space="0" w:color="auto" w:frame="1"/>
        </w:rPr>
        <w:t>Main</w:t>
      </w:r>
      <w:r w:rsidRPr="00C61465">
        <w:rPr>
          <w:rFonts w:ascii="Maiandra GD" w:hAnsi="Maiandra GD" w:cs="Arial"/>
          <w:color w:val="000000"/>
          <w:bdr w:val="none" w:sz="0" w:space="0" w:color="auto" w:frame="1"/>
        </w:rPr>
        <w:t> method with the following properties. </w:t>
      </w:r>
    </w:p>
    <w:p w:rsidR="00C61465" w:rsidRPr="00C61465" w:rsidRDefault="00C61465" w:rsidP="00C61465">
      <w:pPr>
        <w:numPr>
          <w:ilvl w:val="0"/>
          <w:numId w:val="20"/>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t>The C# entry point method must be static,</w:t>
      </w:r>
    </w:p>
    <w:p w:rsidR="00C61465" w:rsidRPr="00C61465" w:rsidRDefault="00C61465" w:rsidP="00C61465">
      <w:pPr>
        <w:numPr>
          <w:ilvl w:val="0"/>
          <w:numId w:val="20"/>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t>The name of the method must be Main</w:t>
      </w:r>
    </w:p>
    <w:p w:rsidR="00C61465" w:rsidRPr="00C61465" w:rsidRDefault="00C61465" w:rsidP="00C61465">
      <w:pPr>
        <w:numPr>
          <w:ilvl w:val="0"/>
          <w:numId w:val="20"/>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t>The return type of this method can be either void or int.</w:t>
      </w:r>
    </w:p>
    <w:p w:rsidR="00C61465" w:rsidRPr="00C61465" w:rsidRDefault="00C61465" w:rsidP="00C61465">
      <w:pPr>
        <w:numPr>
          <w:ilvl w:val="0"/>
          <w:numId w:val="20"/>
        </w:numPr>
        <w:shd w:val="clear" w:color="auto" w:fill="FFFFFF"/>
        <w:spacing w:after="0" w:line="240" w:lineRule="auto"/>
        <w:jc w:val="both"/>
        <w:textAlignment w:val="baseline"/>
        <w:rPr>
          <w:rFonts w:ascii="Maiandra GD" w:hAnsi="Maiandra GD" w:cs="Segoe UI"/>
          <w:color w:val="212529"/>
          <w:sz w:val="24"/>
          <w:szCs w:val="24"/>
        </w:rPr>
      </w:pPr>
      <w:r w:rsidRPr="00C61465">
        <w:rPr>
          <w:rFonts w:ascii="Maiandra GD" w:hAnsi="Maiandra GD" w:cs="Arial"/>
          <w:color w:val="000000"/>
          <w:sz w:val="24"/>
          <w:szCs w:val="24"/>
          <w:bdr w:val="none" w:sz="0" w:space="0" w:color="auto" w:frame="1"/>
        </w:rPr>
        <w:lastRenderedPageBreak/>
        <w:t>It can have one parameter of a string array, containing any command-line arguments.</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There are four overloaded versions that are considered as the valid signatures for the </w:t>
      </w:r>
      <w:r w:rsidRPr="00C61465">
        <w:rPr>
          <w:rStyle w:val="Strong"/>
          <w:rFonts w:ascii="Maiandra GD" w:hAnsi="Maiandra GD" w:cs="Arial"/>
          <w:color w:val="000000"/>
          <w:bdr w:val="none" w:sz="0" w:space="0" w:color="auto" w:frame="1"/>
        </w:rPr>
        <w:t>Main</w:t>
      </w:r>
      <w:r w:rsidRPr="00C61465">
        <w:rPr>
          <w:rFonts w:ascii="Maiandra GD" w:hAnsi="Maiandra GD" w:cs="Arial"/>
          <w:color w:val="000000"/>
          <w:bdr w:val="none" w:sz="0" w:space="0" w:color="auto" w:frame="1"/>
        </w:rPr>
        <w:t> method in C# as shown below.</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static</w:t>
      </w:r>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static</w:t>
      </w:r>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static</w:t>
      </w:r>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string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args</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static</w:t>
      </w:r>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string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args</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 xml:space="preserve">Before C# 7.1, when we wanted to call the async method from within the </w:t>
      </w:r>
      <w:proofErr w:type="gramStart"/>
      <w:r w:rsidRPr="00C61465">
        <w:rPr>
          <w:rFonts w:ascii="Maiandra GD" w:hAnsi="Maiandra GD" w:cs="Arial"/>
          <w:color w:val="000000"/>
          <w:bdr w:val="none" w:sz="0" w:space="0" w:color="auto" w:frame="1"/>
        </w:rPr>
        <w:t>Main(</w:t>
      </w:r>
      <w:proofErr w:type="gramEnd"/>
      <w:r w:rsidRPr="00C61465">
        <w:rPr>
          <w:rFonts w:ascii="Maiandra GD" w:hAnsi="Maiandra GD" w:cs="Arial"/>
          <w:color w:val="000000"/>
          <w:bdr w:val="none" w:sz="0" w:space="0" w:color="auto" w:frame="1"/>
        </w:rPr>
        <w:t>) method, then we need to add some code but now, C# compiler does it for us. Let’s try to understand how to call the async method from Main in C# before C# 7.1 with an example as shown below.</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Program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string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args</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"Before C# 7.1, To use async method"</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 xml:space="preserve">"Main Method execution started at </w:t>
      </w:r>
      <w:r w:rsidRPr="00C61465">
        <w:rPr>
          <w:rStyle w:val="enlighter-s3"/>
          <w:rFonts w:ascii="Maiandra GD" w:hAnsi="Maiandra GD" w:cs="Consolas"/>
          <w:color w:val="7CC379"/>
          <w:sz w:val="24"/>
          <w:szCs w:val="24"/>
          <w:bdr w:val="none" w:sz="0" w:space="0" w:color="auto" w:frame="1"/>
        </w:rPr>
        <w:t>{System.DateTime.Now}</w:t>
      </w:r>
      <w:r w:rsidRPr="00C61465">
        <w:rPr>
          <w:rStyle w:val="enlighter-s0"/>
          <w:rFonts w:ascii="Maiandra GD" w:hAnsi="Maiandra GD" w:cs="Consolas"/>
          <w:color w:val="7CC379"/>
          <w:sz w:val="24"/>
          <w:szCs w:val="24"/>
          <w:bdr w:val="none" w:sz="0" w:space="0" w:color="auto" w:frame="1"/>
        </w:rPr>
        <w: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Task.</w:t>
      </w:r>
      <w:r w:rsidRPr="00C61465">
        <w:rPr>
          <w:rStyle w:val="enlighter-m3"/>
          <w:rFonts w:ascii="Maiandra GD" w:hAnsi="Maiandra GD" w:cs="Consolas"/>
          <w:color w:val="4284AE"/>
          <w:sz w:val="24"/>
          <w:szCs w:val="24"/>
          <w:bdr w:val="none" w:sz="0" w:space="0" w:color="auto" w:frame="1"/>
        </w:rPr>
        <w:t>Delay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n1"/>
          <w:rFonts w:ascii="Maiandra GD" w:hAnsi="Maiandra GD" w:cs="Consolas"/>
          <w:color w:val="D19A66"/>
          <w:sz w:val="24"/>
          <w:szCs w:val="24"/>
          <w:bdr w:val="none" w:sz="0" w:space="0" w:color="auto" w:frame="1"/>
        </w:rPr>
        <w:t>2000</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r w:rsidRPr="00C61465">
        <w:rPr>
          <w:rStyle w:val="enlighter-m3"/>
          <w:rFonts w:ascii="Maiandra GD" w:hAnsi="Maiandra GD" w:cs="Consolas"/>
          <w:color w:val="4284AE"/>
          <w:sz w:val="24"/>
          <w:szCs w:val="24"/>
          <w:bdr w:val="none" w:sz="0" w:space="0" w:color="auto" w:frame="1"/>
        </w:rPr>
        <w:t>GetAwaiter</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r w:rsidRPr="00C61465">
        <w:rPr>
          <w:rStyle w:val="enlighter-m3"/>
          <w:rFonts w:ascii="Maiandra GD" w:hAnsi="Maiandra GD" w:cs="Consolas"/>
          <w:color w:val="4284AE"/>
          <w:sz w:val="24"/>
          <w:szCs w:val="24"/>
          <w:bdr w:val="none" w:sz="0" w:space="0" w:color="auto" w:frame="1"/>
        </w:rPr>
        <w:t>GetResult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 xml:space="preserve">"Main Method execution ended at </w:t>
      </w:r>
      <w:r w:rsidRPr="00C61465">
        <w:rPr>
          <w:rStyle w:val="enlighter-s3"/>
          <w:rFonts w:ascii="Maiandra GD" w:hAnsi="Maiandra GD" w:cs="Consolas"/>
          <w:color w:val="7CC379"/>
          <w:sz w:val="24"/>
          <w:szCs w:val="24"/>
          <w:bdr w:val="none" w:sz="0" w:space="0" w:color="auto" w:frame="1"/>
        </w:rPr>
        <w:t>{System.DateTime.Now}</w:t>
      </w:r>
      <w:r w:rsidRPr="00C61465">
        <w:rPr>
          <w:rStyle w:val="enlighter-s0"/>
          <w:rFonts w:ascii="Maiandra GD" w:hAnsi="Maiandra GD" w:cs="Consolas"/>
          <w:color w:val="7CC379"/>
          <w:sz w:val="24"/>
          <w:szCs w:val="24"/>
          <w:bdr w:val="none" w:sz="0" w:space="0" w:color="auto" w:frame="1"/>
        </w:rPr>
        <w: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exist."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Heading6"/>
        <w:shd w:val="clear" w:color="auto" w:fill="FFFFFF"/>
        <w:spacing w:before="0"/>
        <w:jc w:val="both"/>
        <w:textAlignment w:val="baseline"/>
        <w:rPr>
          <w:rFonts w:ascii="Maiandra GD" w:hAnsi="Maiandra GD" w:cs="Segoe UI"/>
          <w:color w:val="3A3A3A"/>
          <w:sz w:val="24"/>
          <w:szCs w:val="24"/>
        </w:rPr>
      </w:pPr>
      <w:r w:rsidRPr="00C61465">
        <w:rPr>
          <w:rStyle w:val="Strong"/>
          <w:rFonts w:ascii="Maiandra GD" w:hAnsi="Maiandra GD" w:cs="Arial"/>
          <w:b w:val="0"/>
          <w:bCs w:val="0"/>
          <w:color w:val="000000"/>
          <w:sz w:val="24"/>
          <w:szCs w:val="24"/>
          <w:bdr w:val="none" w:sz="0" w:space="0" w:color="auto" w:frame="1"/>
        </w:rPr>
        <w:lastRenderedPageBreak/>
        <w:t>Output: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noProof/>
          <w:color w:val="212529"/>
          <w:bdr w:val="none" w:sz="0" w:space="0" w:color="auto" w:frame="1"/>
        </w:rPr>
        <w:drawing>
          <wp:inline distT="0" distB="0" distL="0" distR="0">
            <wp:extent cx="4125595" cy="701675"/>
            <wp:effectExtent l="19050" t="0" r="8255" b="0"/>
            <wp:docPr id="64" name="Picture 64" descr="Why we need Async Mai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Why we need Async Main in C#?"/>
                    <pic:cNvPicPr>
                      <a:picLocks noChangeAspect="1" noChangeArrowheads="1"/>
                    </pic:cNvPicPr>
                  </pic:nvPicPr>
                  <pic:blipFill>
                    <a:blip r:embed="rId59"/>
                    <a:srcRect/>
                    <a:stretch>
                      <a:fillRect/>
                    </a:stretch>
                  </pic:blipFill>
                  <pic:spPr bwMode="auto">
                    <a:xfrm>
                      <a:off x="0" y="0"/>
                      <a:ext cx="4125595" cy="701675"/>
                    </a:xfrm>
                    <a:prstGeom prst="rect">
                      <a:avLst/>
                    </a:prstGeom>
                    <a:noFill/>
                    <a:ln w="9525">
                      <a:noFill/>
                      <a:miter lim="800000"/>
                      <a:headEnd/>
                      <a:tailEnd/>
                    </a:ln>
                  </pic:spPr>
                </pic:pic>
              </a:graphicData>
            </a:graphic>
          </wp:inline>
        </w:drawing>
      </w:r>
    </w:p>
    <w:p w:rsidR="00C61465" w:rsidRPr="00C61465" w:rsidRDefault="00C61465" w:rsidP="00C6146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Async Main in C#:</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 xml:space="preserve">From C# 7.1, the </w:t>
      </w:r>
      <w:proofErr w:type="gramStart"/>
      <w:r w:rsidRPr="00C61465">
        <w:rPr>
          <w:rFonts w:ascii="Maiandra GD" w:hAnsi="Maiandra GD" w:cs="Arial"/>
          <w:color w:val="000000"/>
          <w:bdr w:val="none" w:sz="0" w:space="0" w:color="auto" w:frame="1"/>
        </w:rPr>
        <w:t>Main(</w:t>
      </w:r>
      <w:proofErr w:type="gramEnd"/>
      <w:r w:rsidRPr="00C61465">
        <w:rPr>
          <w:rFonts w:ascii="Maiandra GD" w:hAnsi="Maiandra GD" w:cs="Arial"/>
          <w:color w:val="000000"/>
          <w:bdr w:val="none" w:sz="0" w:space="0" w:color="auto" w:frame="1"/>
        </w:rPr>
        <w:t xml:space="preserve">) method which is the entry point of the application can be declared as async. Before C# 7.1, the </w:t>
      </w:r>
      <w:proofErr w:type="gramStart"/>
      <w:r w:rsidRPr="00C61465">
        <w:rPr>
          <w:rFonts w:ascii="Maiandra GD" w:hAnsi="Maiandra GD" w:cs="Arial"/>
          <w:color w:val="000000"/>
          <w:bdr w:val="none" w:sz="0" w:space="0" w:color="auto" w:frame="1"/>
        </w:rPr>
        <w:t>Main(</w:t>
      </w:r>
      <w:proofErr w:type="gramEnd"/>
      <w:r w:rsidRPr="00C61465">
        <w:rPr>
          <w:rFonts w:ascii="Maiandra GD" w:hAnsi="Maiandra GD" w:cs="Arial"/>
          <w:color w:val="000000"/>
          <w:bdr w:val="none" w:sz="0" w:space="0" w:color="auto" w:frame="1"/>
        </w:rPr>
        <w:t>) method can have a return type as either void or int; however, now, it also supports </w:t>
      </w:r>
      <w:r w:rsidRPr="00C61465">
        <w:rPr>
          <w:rStyle w:val="Strong"/>
          <w:rFonts w:ascii="Maiandra GD" w:hAnsi="Maiandra GD" w:cs="Arial"/>
          <w:color w:val="000000"/>
          <w:bdr w:val="none" w:sz="0" w:space="0" w:color="auto" w:frame="1"/>
        </w:rPr>
        <w:t>Task</w:t>
      </w:r>
      <w:r w:rsidRPr="00C61465">
        <w:rPr>
          <w:rFonts w:ascii="Maiandra GD" w:hAnsi="Maiandra GD" w:cs="Arial"/>
          <w:color w:val="000000"/>
          <w:bdr w:val="none" w:sz="0" w:space="0" w:color="auto" w:frame="1"/>
        </w:rPr>
        <w:t> and </w:t>
      </w:r>
      <w:r w:rsidRPr="00C61465">
        <w:rPr>
          <w:rStyle w:val="Strong"/>
          <w:rFonts w:ascii="Maiandra GD" w:hAnsi="Maiandra GD" w:cs="Arial"/>
          <w:color w:val="000000"/>
          <w:bdr w:val="none" w:sz="0" w:space="0" w:color="auto" w:frame="1"/>
        </w:rPr>
        <w:t>Task&lt;int&gt;</w:t>
      </w:r>
      <w:r w:rsidRPr="00C61465">
        <w:rPr>
          <w:rFonts w:ascii="Maiandra GD" w:hAnsi="Maiandra GD" w:cs="Arial"/>
          <w:color w:val="000000"/>
          <w:bdr w:val="none" w:sz="0" w:space="0" w:color="auto" w:frame="1"/>
        </w:rPr>
        <w:t>. So From C# 7.1, now we have eight overload versions that are considered as the valid signatures for the </w:t>
      </w:r>
      <w:proofErr w:type="gramStart"/>
      <w:r w:rsidRPr="00C61465">
        <w:rPr>
          <w:rStyle w:val="Strong"/>
          <w:rFonts w:ascii="Maiandra GD" w:hAnsi="Maiandra GD" w:cs="Arial"/>
          <w:color w:val="000000"/>
          <w:bdr w:val="none" w:sz="0" w:space="0" w:color="auto" w:frame="1"/>
        </w:rPr>
        <w:t>Main(</w:t>
      </w:r>
      <w:proofErr w:type="gramEnd"/>
      <w:r w:rsidRPr="00C61465">
        <w:rPr>
          <w:rStyle w:val="Strong"/>
          <w:rFonts w:ascii="Maiandra GD" w:hAnsi="Maiandra GD" w:cs="Arial"/>
          <w:color w:val="000000"/>
          <w:bdr w:val="none" w:sz="0" w:space="0" w:color="auto" w:frame="1"/>
        </w:rPr>
        <w:t>)</w:t>
      </w:r>
      <w:r w:rsidRPr="00C61465">
        <w:rPr>
          <w:rFonts w:ascii="Maiandra GD" w:hAnsi="Maiandra GD" w:cs="Arial"/>
          <w:color w:val="000000"/>
          <w:bdr w:val="none" w:sz="0" w:space="0" w:color="auto" w:frame="1"/>
        </w:rPr>
        <w:t> method as shown below.</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static</w:t>
      </w:r>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static</w:t>
      </w:r>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static</w:t>
      </w:r>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void</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string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args</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static</w:t>
      </w:r>
      <w:r w:rsidRPr="00C61465">
        <w:rPr>
          <w:rStyle w:val="enlighter-text"/>
          <w:rFonts w:ascii="Maiandra GD" w:hAnsi="Maiandra GD" w:cs="Consolas"/>
          <w:color w:val="CFD5E0"/>
          <w:sz w:val="24"/>
          <w:szCs w:val="24"/>
          <w:bdr w:val="none" w:sz="0" w:space="0" w:color="auto" w:frame="1"/>
        </w:rPr>
        <w:t xml:space="preserve"> </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string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args</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static</w:t>
      </w:r>
      <w:r w:rsidRPr="00C61465">
        <w:rPr>
          <w:rStyle w:val="enlighter-text"/>
          <w:rFonts w:ascii="Maiandra GD" w:hAnsi="Maiandra GD" w:cs="Consolas"/>
          <w:color w:val="CFD5E0"/>
          <w:sz w:val="24"/>
          <w:szCs w:val="24"/>
          <w:bdr w:val="none" w:sz="0" w:space="0" w:color="auto" w:frame="1"/>
        </w:rPr>
        <w:t xml:space="preserve"> Task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static</w:t>
      </w:r>
      <w:r w:rsidRPr="00C61465">
        <w:rPr>
          <w:rStyle w:val="enlighter-text"/>
          <w:rFonts w:ascii="Maiandra GD" w:hAnsi="Maiandra GD" w:cs="Consolas"/>
          <w:color w:val="CFD5E0"/>
          <w:sz w:val="24"/>
          <w:szCs w:val="24"/>
          <w:bdr w:val="none" w:sz="0" w:space="0" w:color="auto" w:frame="1"/>
        </w:rPr>
        <w:t xml:space="preserve"> Task</w:t>
      </w:r>
      <w:r w:rsidRPr="00C61465">
        <w:rPr>
          <w:rStyle w:val="enlighter-g1"/>
          <w:rFonts w:ascii="Maiandra GD" w:hAnsi="Maiandra GD" w:cs="Consolas"/>
          <w:b/>
          <w:bCs/>
          <w:color w:val="6B7C8B"/>
          <w:sz w:val="24"/>
          <w:szCs w:val="24"/>
          <w:bdr w:val="none" w:sz="0" w:space="0" w:color="auto" w:frame="1"/>
        </w:rPr>
        <w:t>&lt;</w:t>
      </w:r>
      <w:r w:rsidRPr="00C61465">
        <w:rPr>
          <w:rStyle w:val="enlighter-k5"/>
          <w:rFonts w:ascii="Maiandra GD" w:hAnsi="Maiandra GD" w:cs="Consolas"/>
          <w:b/>
          <w:bCs/>
          <w:color w:val="D171DD"/>
          <w:sz w:val="24"/>
          <w:szCs w:val="24"/>
          <w:bdr w:val="none" w:sz="0" w:space="0" w:color="auto" w:frame="1"/>
        </w:rPr>
        <w:t>int</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static</w:t>
      </w:r>
      <w:r w:rsidRPr="00C61465">
        <w:rPr>
          <w:rStyle w:val="enlighter-text"/>
          <w:rFonts w:ascii="Maiandra GD" w:hAnsi="Maiandra GD" w:cs="Consolas"/>
          <w:color w:val="CFD5E0"/>
          <w:sz w:val="24"/>
          <w:szCs w:val="24"/>
          <w:bdr w:val="none" w:sz="0" w:space="0" w:color="auto" w:frame="1"/>
        </w:rPr>
        <w:t xml:space="preserve"> Task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string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args</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static</w:t>
      </w:r>
      <w:r w:rsidRPr="00C61465">
        <w:rPr>
          <w:rStyle w:val="enlighter-text"/>
          <w:rFonts w:ascii="Maiandra GD" w:hAnsi="Maiandra GD" w:cs="Consolas"/>
          <w:color w:val="CFD5E0"/>
          <w:sz w:val="24"/>
          <w:szCs w:val="24"/>
          <w:bdr w:val="none" w:sz="0" w:space="0" w:color="auto" w:frame="1"/>
        </w:rPr>
        <w:t xml:space="preserve"> Task</w:t>
      </w:r>
      <w:r w:rsidRPr="00C61465">
        <w:rPr>
          <w:rStyle w:val="enlighter-g1"/>
          <w:rFonts w:ascii="Maiandra GD" w:hAnsi="Maiandra GD" w:cs="Consolas"/>
          <w:b/>
          <w:bCs/>
          <w:color w:val="6B7C8B"/>
          <w:sz w:val="24"/>
          <w:szCs w:val="24"/>
          <w:bdr w:val="none" w:sz="0" w:space="0" w:color="auto" w:frame="1"/>
        </w:rPr>
        <w:t>&lt;</w:t>
      </w:r>
      <w:r w:rsidRPr="00C61465">
        <w:rPr>
          <w:rStyle w:val="enlighter-k5"/>
          <w:rFonts w:ascii="Maiandra GD" w:hAnsi="Maiandra GD" w:cs="Consolas"/>
          <w:b/>
          <w:bCs/>
          <w:color w:val="D171DD"/>
          <w:sz w:val="24"/>
          <w:szCs w:val="24"/>
          <w:bdr w:val="none" w:sz="0" w:space="0" w:color="auto" w:frame="1"/>
        </w:rPr>
        <w:t>int</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string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args</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61465">
        <w:rPr>
          <w:rStyle w:val="Strong"/>
          <w:rFonts w:ascii="Maiandra GD" w:hAnsi="Maiandra GD" w:cs="Arial"/>
          <w:b/>
          <w:bCs/>
          <w:color w:val="000000"/>
          <w:sz w:val="24"/>
          <w:szCs w:val="24"/>
          <w:bdr w:val="none" w:sz="0" w:space="0" w:color="auto" w:frame="1"/>
        </w:rPr>
        <w:t>Let us understand async main in C# with an example as shown below.</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Program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static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async</w:t>
      </w:r>
      <w:r w:rsidRPr="00C61465">
        <w:rPr>
          <w:rStyle w:val="enlighter-text"/>
          <w:rFonts w:ascii="Maiandra GD" w:hAnsi="Maiandra GD" w:cs="Consolas"/>
          <w:color w:val="CFD5E0"/>
          <w:sz w:val="24"/>
          <w:szCs w:val="24"/>
          <w:bdr w:val="none" w:sz="0" w:space="0" w:color="auto" w:frame="1"/>
        </w:rPr>
        <w:t xml:space="preserve"> Task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string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args</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"In C# 7.1, To use async method"</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 xml:space="preserve">"Main Method execution started at </w:t>
      </w:r>
      <w:r w:rsidRPr="00C61465">
        <w:rPr>
          <w:rStyle w:val="enlighter-s3"/>
          <w:rFonts w:ascii="Maiandra GD" w:hAnsi="Maiandra GD" w:cs="Consolas"/>
          <w:color w:val="7CC379"/>
          <w:sz w:val="24"/>
          <w:szCs w:val="24"/>
          <w:bdr w:val="none" w:sz="0" w:space="0" w:color="auto" w:frame="1"/>
        </w:rPr>
        <w:t>{System.DateTime.Now}</w:t>
      </w:r>
      <w:r w:rsidRPr="00C61465">
        <w:rPr>
          <w:rStyle w:val="enlighter-s0"/>
          <w:rFonts w:ascii="Maiandra GD" w:hAnsi="Maiandra GD" w:cs="Consolas"/>
          <w:color w:val="7CC379"/>
          <w:sz w:val="24"/>
          <w:szCs w:val="24"/>
          <w:bdr w:val="none" w:sz="0" w:space="0" w:color="auto" w:frame="1"/>
        </w:rPr>
        <w: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await</w:t>
      </w:r>
      <w:proofErr w:type="gramEnd"/>
      <w:r w:rsidRPr="00C61465">
        <w:rPr>
          <w:rStyle w:val="enlighter-text"/>
          <w:rFonts w:ascii="Maiandra GD" w:hAnsi="Maiandra GD" w:cs="Consolas"/>
          <w:color w:val="CFD5E0"/>
          <w:sz w:val="24"/>
          <w:szCs w:val="24"/>
          <w:bdr w:val="none" w:sz="0" w:space="0" w:color="auto" w:frame="1"/>
        </w:rPr>
        <w:t xml:space="preserve"> Task.</w:t>
      </w:r>
      <w:r w:rsidRPr="00C61465">
        <w:rPr>
          <w:rStyle w:val="enlighter-m3"/>
          <w:rFonts w:ascii="Maiandra GD" w:hAnsi="Maiandra GD" w:cs="Consolas"/>
          <w:color w:val="4284AE"/>
          <w:sz w:val="24"/>
          <w:szCs w:val="24"/>
          <w:bdr w:val="none" w:sz="0" w:space="0" w:color="auto" w:frame="1"/>
        </w:rPr>
        <w:t>Delay</w:t>
      </w:r>
      <w:r w:rsidRPr="00C61465">
        <w:rPr>
          <w:rStyle w:val="enlighter-g1"/>
          <w:rFonts w:ascii="Maiandra GD" w:hAnsi="Maiandra GD" w:cs="Consolas"/>
          <w:b/>
          <w:bCs/>
          <w:color w:val="6B7C8B"/>
          <w:sz w:val="24"/>
          <w:szCs w:val="24"/>
          <w:bdr w:val="none" w:sz="0" w:space="0" w:color="auto" w:frame="1"/>
        </w:rPr>
        <w:t>(</w:t>
      </w:r>
      <w:r w:rsidRPr="00C61465">
        <w:rPr>
          <w:rStyle w:val="enlighter-n1"/>
          <w:rFonts w:ascii="Maiandra GD" w:hAnsi="Maiandra GD" w:cs="Consolas"/>
          <w:color w:val="D19A66"/>
          <w:sz w:val="24"/>
          <w:szCs w:val="24"/>
          <w:bdr w:val="none" w:sz="0" w:space="0" w:color="auto" w:frame="1"/>
        </w:rPr>
        <w:t>2000</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 xml:space="preserve">"Main Method execution ended at </w:t>
      </w:r>
      <w:r w:rsidRPr="00C61465">
        <w:rPr>
          <w:rStyle w:val="enlighter-s3"/>
          <w:rFonts w:ascii="Maiandra GD" w:hAnsi="Maiandra GD" w:cs="Consolas"/>
          <w:color w:val="7CC379"/>
          <w:sz w:val="24"/>
          <w:szCs w:val="24"/>
          <w:bdr w:val="none" w:sz="0" w:space="0" w:color="auto" w:frame="1"/>
        </w:rPr>
        <w:t>{System.DateTime.Now}</w:t>
      </w:r>
      <w:r w:rsidRPr="00C61465">
        <w:rPr>
          <w:rStyle w:val="enlighter-s0"/>
          <w:rFonts w:ascii="Maiandra GD" w:hAnsi="Maiandra GD" w:cs="Consolas"/>
          <w:color w:val="7CC379"/>
          <w:sz w:val="24"/>
          <w:szCs w:val="24"/>
          <w:bdr w:val="none" w:sz="0" w:space="0" w:color="auto" w:frame="1"/>
        </w:rPr>
        <w: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lastRenderedPageBreak/>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exist."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Heading6"/>
        <w:shd w:val="clear" w:color="auto" w:fill="FFFFFF"/>
        <w:spacing w:before="0"/>
        <w:jc w:val="both"/>
        <w:textAlignment w:val="baseline"/>
        <w:rPr>
          <w:rFonts w:ascii="Maiandra GD" w:hAnsi="Maiandra GD" w:cs="Segoe UI"/>
          <w:color w:val="3A3A3A"/>
          <w:sz w:val="24"/>
          <w:szCs w:val="24"/>
        </w:rPr>
      </w:pPr>
      <w:r w:rsidRPr="00C61465">
        <w:rPr>
          <w:rStyle w:val="Strong"/>
          <w:rFonts w:ascii="Maiandra GD" w:hAnsi="Maiandra GD" w:cs="Arial"/>
          <w:b w:val="0"/>
          <w:bCs w:val="0"/>
          <w:color w:val="000000"/>
          <w:sz w:val="24"/>
          <w:szCs w:val="24"/>
          <w:bdr w:val="none" w:sz="0" w:space="0" w:color="auto" w:frame="1"/>
        </w:rPr>
        <w:t>Output: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noProof/>
          <w:color w:val="212529"/>
          <w:bdr w:val="none" w:sz="0" w:space="0" w:color="auto" w:frame="1"/>
        </w:rPr>
        <w:drawing>
          <wp:inline distT="0" distB="0" distL="0" distR="0">
            <wp:extent cx="4135755" cy="701675"/>
            <wp:effectExtent l="19050" t="0" r="0" b="0"/>
            <wp:docPr id="65" name="Picture 65" descr="Async Mai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sync Main in C#"/>
                    <pic:cNvPicPr>
                      <a:picLocks noChangeAspect="1" noChangeArrowheads="1"/>
                    </pic:cNvPicPr>
                  </pic:nvPicPr>
                  <pic:blipFill>
                    <a:blip r:embed="rId60"/>
                    <a:srcRect/>
                    <a:stretch>
                      <a:fillRect/>
                    </a:stretch>
                  </pic:blipFill>
                  <pic:spPr bwMode="auto">
                    <a:xfrm>
                      <a:off x="0" y="0"/>
                      <a:ext cx="4135755" cy="701675"/>
                    </a:xfrm>
                    <a:prstGeom prst="rect">
                      <a:avLst/>
                    </a:prstGeom>
                    <a:noFill/>
                    <a:ln w="9525">
                      <a:noFill/>
                      <a:miter lim="800000"/>
                      <a:headEnd/>
                      <a:tailEnd/>
                    </a:ln>
                  </pic:spPr>
                </pic:pic>
              </a:graphicData>
            </a:graphic>
          </wp:inline>
        </w:drawing>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 xml:space="preserve">As you can see in the above example, the Task.Delay is adding 2 seconds delay in the program execution. Now, </w:t>
      </w:r>
      <w:proofErr w:type="gramStart"/>
      <w:r w:rsidRPr="00C61465">
        <w:rPr>
          <w:rFonts w:ascii="Maiandra GD" w:hAnsi="Maiandra GD" w:cs="Arial"/>
          <w:color w:val="000000"/>
          <w:bdr w:val="none" w:sz="0" w:space="0" w:color="auto" w:frame="1"/>
        </w:rPr>
        <w:t>C# 7.1 syntax</w:t>
      </w:r>
      <w:proofErr w:type="gramEnd"/>
      <w:r w:rsidRPr="00C61465">
        <w:rPr>
          <w:rFonts w:ascii="Maiandra GD" w:hAnsi="Maiandra GD" w:cs="Arial"/>
          <w:color w:val="000000"/>
          <w:bdr w:val="none" w:sz="0" w:space="0" w:color="auto" w:frame="1"/>
        </w:rPr>
        <w:t xml:space="preserve"> is simpler and easy to use. In the above example, we see how we could use the Task with Main. Now, let’s take another example where we will see the use of Task&lt;int&gt;.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Here, we will call another async method AdditionAsync from Main.</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class</w:t>
      </w:r>
      <w:proofErr w:type="gramEnd"/>
      <w:r w:rsidRPr="00C61465">
        <w:rPr>
          <w:rStyle w:val="enlighter-text"/>
          <w:rFonts w:ascii="Maiandra GD" w:hAnsi="Maiandra GD" w:cs="Consolas"/>
          <w:color w:val="CFD5E0"/>
          <w:sz w:val="24"/>
          <w:szCs w:val="24"/>
          <w:bdr w:val="none" w:sz="0" w:space="0" w:color="auto" w:frame="1"/>
        </w:rPr>
        <w:t xml:space="preserve"> Program</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public</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static</w:t>
      </w:r>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async</w:t>
      </w:r>
      <w:r w:rsidRPr="00C61465">
        <w:rPr>
          <w:rStyle w:val="enlighter-text"/>
          <w:rFonts w:ascii="Maiandra GD" w:hAnsi="Maiandra GD" w:cs="Consolas"/>
          <w:color w:val="CFD5E0"/>
          <w:sz w:val="24"/>
          <w:szCs w:val="24"/>
          <w:bdr w:val="none" w:sz="0" w:space="0" w:color="auto" w:frame="1"/>
        </w:rPr>
        <w:t xml:space="preserve"> Task</w:t>
      </w:r>
      <w:r w:rsidRPr="00C61465">
        <w:rPr>
          <w:rStyle w:val="enlighter-g1"/>
          <w:rFonts w:ascii="Maiandra GD" w:hAnsi="Maiandra GD" w:cs="Consolas"/>
          <w:b/>
          <w:bCs/>
          <w:color w:val="6B7C8B"/>
          <w:sz w:val="24"/>
          <w:szCs w:val="24"/>
          <w:bdr w:val="none" w:sz="0" w:space="0" w:color="auto" w:frame="1"/>
        </w:rPr>
        <w:t>&lt;</w:t>
      </w:r>
      <w:r w:rsidRPr="00C61465">
        <w:rPr>
          <w:rStyle w:val="enlighter-k5"/>
          <w:rFonts w:ascii="Maiandra GD" w:hAnsi="Maiandra GD" w:cs="Consolas"/>
          <w:b/>
          <w:bCs/>
          <w:color w:val="D171DD"/>
          <w:sz w:val="24"/>
          <w:szCs w:val="24"/>
          <w:bdr w:val="none" w:sz="0" w:space="0" w:color="auto" w:frame="1"/>
        </w:rPr>
        <w:t>int</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Main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string</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args</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Title</w:t>
      </w:r>
      <w:r w:rsidRPr="00C61465">
        <w:rPr>
          <w:rStyle w:val="enlighter-text"/>
          <w:rFonts w:ascii="Maiandra GD" w:hAnsi="Maiandra GD" w:cs="Consolas"/>
          <w:color w:val="CFD5E0"/>
          <w:sz w:val="24"/>
          <w:szCs w:val="24"/>
          <w:bdr w:val="none" w:sz="0" w:space="0" w:color="auto" w:frame="1"/>
        </w:rPr>
        <w:t xml:space="preserve"> = </w:t>
      </w:r>
      <w:r w:rsidRPr="00C61465">
        <w:rPr>
          <w:rStyle w:val="enlighter-s0"/>
          <w:rFonts w:ascii="Maiandra GD" w:hAnsi="Maiandra GD" w:cs="Consolas"/>
          <w:color w:val="7CC379"/>
          <w:sz w:val="24"/>
          <w:szCs w:val="24"/>
          <w:bdr w:val="none" w:sz="0" w:space="0" w:color="auto" w:frame="1"/>
        </w:rPr>
        <w:t>"async Task&lt;int&gt; Main"</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5"/>
          <w:rFonts w:ascii="Maiandra GD" w:hAnsi="Maiandra GD" w:cs="Consolas"/>
          <w:b/>
          <w:bCs/>
          <w:color w:val="D171DD"/>
          <w:sz w:val="24"/>
          <w:szCs w:val="24"/>
          <w:bdr w:val="none" w:sz="0" w:space="0" w:color="auto" w:frame="1"/>
        </w:rPr>
        <w:t>int</w:t>
      </w:r>
      <w:proofErr w:type="gramEnd"/>
      <w:r w:rsidRPr="00C61465">
        <w:rPr>
          <w:rStyle w:val="enlighter-text"/>
          <w:rFonts w:ascii="Maiandra GD" w:hAnsi="Maiandra GD" w:cs="Consolas"/>
          <w:color w:val="CFD5E0"/>
          <w:sz w:val="24"/>
          <w:szCs w:val="24"/>
          <w:bdr w:val="none" w:sz="0" w:space="0" w:color="auto" w:frame="1"/>
        </w:rPr>
        <w:t xml:space="preserve"> number1 = </w:t>
      </w:r>
      <w:r w:rsidRPr="00C61465">
        <w:rPr>
          <w:rStyle w:val="enlighter-n1"/>
          <w:rFonts w:ascii="Maiandra GD" w:hAnsi="Maiandra GD" w:cs="Consolas"/>
          <w:color w:val="D19A66"/>
          <w:sz w:val="24"/>
          <w:szCs w:val="24"/>
          <w:bdr w:val="none" w:sz="0" w:space="0" w:color="auto" w:frame="1"/>
        </w:rPr>
        <w:t>5</w:t>
      </w:r>
      <w:r w:rsidRPr="00C61465">
        <w:rPr>
          <w:rStyle w:val="enlighter-text"/>
          <w:rFonts w:ascii="Maiandra GD" w:hAnsi="Maiandra GD" w:cs="Consolas"/>
          <w:color w:val="CFD5E0"/>
          <w:sz w:val="24"/>
          <w:szCs w:val="24"/>
          <w:bdr w:val="none" w:sz="0" w:space="0" w:color="auto" w:frame="1"/>
        </w:rPr>
        <w:t xml:space="preserve">, number2 = </w:t>
      </w:r>
      <w:r w:rsidRPr="00C61465">
        <w:rPr>
          <w:rStyle w:val="enlighter-n1"/>
          <w:rFonts w:ascii="Maiandra GD" w:hAnsi="Maiandra GD" w:cs="Consolas"/>
          <w:color w:val="D19A66"/>
          <w:sz w:val="24"/>
          <w:szCs w:val="24"/>
          <w:bdr w:val="none" w:sz="0" w:space="0" w:color="auto" w:frame="1"/>
        </w:rPr>
        <w:t>10</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text"/>
          <w:rFonts w:ascii="Maiandra GD" w:hAnsi="Maiandra GD" w:cs="Consolas"/>
          <w:color w:val="CFD5E0"/>
          <w:sz w:val="24"/>
          <w:szCs w:val="24"/>
          <w:bdr w:val="none" w:sz="0" w:space="0" w:color="auto" w:frame="1"/>
        </w:rPr>
        <w:t>$</w:t>
      </w:r>
      <w:r w:rsidRPr="00C61465">
        <w:rPr>
          <w:rStyle w:val="enlighter-s0"/>
          <w:rFonts w:ascii="Maiandra GD" w:hAnsi="Maiandra GD" w:cs="Consolas"/>
          <w:color w:val="7CC379"/>
          <w:sz w:val="24"/>
          <w:szCs w:val="24"/>
          <w:bdr w:val="none" w:sz="0" w:space="0" w:color="auto" w:frame="1"/>
        </w:rPr>
        <w:t xml:space="preserve">"Sum of </w:t>
      </w:r>
      <w:r w:rsidRPr="00C61465">
        <w:rPr>
          <w:rStyle w:val="enlighter-s3"/>
          <w:rFonts w:ascii="Maiandra GD" w:hAnsi="Maiandra GD" w:cs="Consolas"/>
          <w:color w:val="7CC379"/>
          <w:sz w:val="24"/>
          <w:szCs w:val="24"/>
          <w:bdr w:val="none" w:sz="0" w:space="0" w:color="auto" w:frame="1"/>
        </w:rPr>
        <w:t>{number1}</w:t>
      </w:r>
      <w:r w:rsidRPr="00C61465">
        <w:rPr>
          <w:rStyle w:val="enlighter-s0"/>
          <w:rFonts w:ascii="Maiandra GD" w:hAnsi="Maiandra GD" w:cs="Consolas"/>
          <w:color w:val="7CC379"/>
          <w:sz w:val="24"/>
          <w:szCs w:val="24"/>
          <w:bdr w:val="none" w:sz="0" w:space="0" w:color="auto" w:frame="1"/>
        </w:rPr>
        <w:t xml:space="preserve"> and </w:t>
      </w:r>
      <w:r w:rsidRPr="00C61465">
        <w:rPr>
          <w:rStyle w:val="enlighter-s3"/>
          <w:rFonts w:ascii="Maiandra GD" w:hAnsi="Maiandra GD" w:cs="Consolas"/>
          <w:color w:val="7CC379"/>
          <w:sz w:val="24"/>
          <w:szCs w:val="24"/>
          <w:bdr w:val="none" w:sz="0" w:space="0" w:color="auto" w:frame="1"/>
        </w:rPr>
        <w:t>{number2}</w:t>
      </w:r>
      <w:r w:rsidRPr="00C61465">
        <w:rPr>
          <w:rStyle w:val="enlighter-s0"/>
          <w:rFonts w:ascii="Maiandra GD" w:hAnsi="Maiandra GD" w:cs="Consolas"/>
          <w:color w:val="7CC379"/>
          <w:sz w:val="24"/>
          <w:szCs w:val="24"/>
          <w:bdr w:val="none" w:sz="0" w:space="0" w:color="auto" w:frame="1"/>
        </w:rPr>
        <w:t xml:space="preserve"> is: </w:t>
      </w:r>
      <w:r w:rsidRPr="00C61465">
        <w:rPr>
          <w:rStyle w:val="enlighter-s3"/>
          <w:rFonts w:ascii="Maiandra GD" w:hAnsi="Maiandra GD" w:cs="Consolas"/>
          <w:color w:val="7CC379"/>
          <w:sz w:val="24"/>
          <w:szCs w:val="24"/>
          <w:bdr w:val="none" w:sz="0" w:space="0" w:color="auto" w:frame="1"/>
        </w:rPr>
        <w:t>{await AdditionAsync(number1, number2)}</w:t>
      </w:r>
      <w:r w:rsidRPr="00C61465">
        <w:rPr>
          <w:rStyle w:val="enlighter-s0"/>
          <w:rFonts w:ascii="Maiandra GD" w:hAnsi="Maiandra GD" w:cs="Consolas"/>
          <w:color w:val="7CC379"/>
          <w:sz w:val="24"/>
          <w:szCs w:val="24"/>
          <w:bdr w:val="none" w:sz="0" w:space="0" w:color="auto" w:frame="1"/>
        </w:rPr>
        <w: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WriteLine</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s0"/>
          <w:rFonts w:ascii="Maiandra GD" w:hAnsi="Maiandra GD" w:cs="Consolas"/>
          <w:color w:val="7CC379"/>
          <w:sz w:val="24"/>
          <w:szCs w:val="24"/>
          <w:bdr w:val="none" w:sz="0" w:space="0" w:color="auto" w:frame="1"/>
        </w:rPr>
        <w:t>"Press any key to exist."</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text"/>
          <w:rFonts w:ascii="Maiandra GD" w:hAnsi="Maiandra GD" w:cs="Consolas"/>
          <w:color w:val="CFD5E0"/>
          <w:sz w:val="24"/>
          <w:szCs w:val="24"/>
          <w:bdr w:val="none" w:sz="0" w:space="0" w:color="auto" w:frame="1"/>
        </w:rPr>
        <w:t>Console.</w:t>
      </w:r>
      <w:r w:rsidRPr="00C61465">
        <w:rPr>
          <w:rStyle w:val="enlighter-m3"/>
          <w:rFonts w:ascii="Maiandra GD" w:hAnsi="Maiandra GD" w:cs="Consolas"/>
          <w:color w:val="4284AE"/>
          <w:sz w:val="24"/>
          <w:szCs w:val="24"/>
          <w:bdr w:val="none" w:sz="0" w:space="0" w:color="auto" w:frame="1"/>
        </w:rPr>
        <w:t>ReadKey</w:t>
      </w:r>
      <w:r w:rsidRPr="00C61465">
        <w:rPr>
          <w:rStyle w:val="enlighter-g1"/>
          <w:rFonts w:ascii="Maiandra GD" w:hAnsi="Maiandra GD" w:cs="Consolas"/>
          <w:b/>
          <w:bCs/>
          <w:color w:val="6B7C8B"/>
          <w:sz w:val="24"/>
          <w:szCs w:val="24"/>
          <w:bdr w:val="none" w:sz="0" w:space="0" w:color="auto" w:frame="1"/>
        </w:rPr>
        <w:t>(</w:t>
      </w:r>
      <w:proofErr w:type="gramEnd"/>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return</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n1"/>
          <w:rFonts w:ascii="Maiandra GD" w:hAnsi="Maiandra GD" w:cs="Consolas"/>
          <w:color w:val="D19A66"/>
          <w:sz w:val="24"/>
          <w:szCs w:val="24"/>
          <w:bdr w:val="none" w:sz="0" w:space="0" w:color="auto" w:frame="1"/>
        </w:rPr>
        <w:t>0</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private</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k0"/>
          <w:rFonts w:ascii="Maiandra GD" w:hAnsi="Maiandra GD" w:cs="Consolas"/>
          <w:b/>
          <w:bCs/>
          <w:color w:val="D171DD"/>
          <w:sz w:val="24"/>
          <w:szCs w:val="24"/>
          <w:bdr w:val="none" w:sz="0" w:space="0" w:color="auto" w:frame="1"/>
        </w:rPr>
        <w:t>static</w:t>
      </w:r>
      <w:r w:rsidRPr="00C61465">
        <w:rPr>
          <w:rStyle w:val="enlighter-text"/>
          <w:rFonts w:ascii="Maiandra GD" w:hAnsi="Maiandra GD" w:cs="Consolas"/>
          <w:color w:val="CFD5E0"/>
          <w:sz w:val="24"/>
          <w:szCs w:val="24"/>
          <w:bdr w:val="none" w:sz="0" w:space="0" w:color="auto" w:frame="1"/>
        </w:rPr>
        <w:t xml:space="preserve"> Task</w:t>
      </w:r>
      <w:r w:rsidRPr="00C61465">
        <w:rPr>
          <w:rStyle w:val="enlighter-g1"/>
          <w:rFonts w:ascii="Maiandra GD" w:hAnsi="Maiandra GD" w:cs="Consolas"/>
          <w:b/>
          <w:bCs/>
          <w:color w:val="6B7C8B"/>
          <w:sz w:val="24"/>
          <w:szCs w:val="24"/>
          <w:bdr w:val="none" w:sz="0" w:space="0" w:color="auto" w:frame="1"/>
        </w:rPr>
        <w:t>&lt;</w:t>
      </w:r>
      <w:r w:rsidRPr="00C61465">
        <w:rPr>
          <w:rStyle w:val="enlighter-k5"/>
          <w:rFonts w:ascii="Maiandra GD" w:hAnsi="Maiandra GD" w:cs="Consolas"/>
          <w:b/>
          <w:bCs/>
          <w:color w:val="D171DD"/>
          <w:sz w:val="24"/>
          <w:szCs w:val="24"/>
          <w:bdr w:val="none" w:sz="0" w:space="0" w:color="auto" w:frame="1"/>
        </w:rPr>
        <w:t>int</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AdditionAsync</w:t>
      </w:r>
      <w:r w:rsidRPr="00C61465">
        <w:rPr>
          <w:rStyle w:val="enlighter-g1"/>
          <w:rFonts w:ascii="Maiandra GD" w:hAnsi="Maiandra GD" w:cs="Consolas"/>
          <w:b/>
          <w:bCs/>
          <w:color w:val="6B7C8B"/>
          <w:sz w:val="24"/>
          <w:szCs w:val="24"/>
          <w:bdr w:val="none" w:sz="0" w:space="0" w:color="auto" w:frame="1"/>
        </w:rPr>
        <w:t>(</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no1, </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no2</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lastRenderedPageBreak/>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return</w:t>
      </w:r>
      <w:proofErr w:type="gramEnd"/>
      <w:r w:rsidRPr="00C61465">
        <w:rPr>
          <w:rStyle w:val="enlighter-text"/>
          <w:rFonts w:ascii="Maiandra GD" w:hAnsi="Maiandra GD" w:cs="Consolas"/>
          <w:color w:val="CFD5E0"/>
          <w:sz w:val="24"/>
          <w:szCs w:val="24"/>
          <w:bdr w:val="none" w:sz="0" w:space="0" w:color="auto" w:frame="1"/>
        </w:rPr>
        <w:t xml:space="preserve"> Task.</w:t>
      </w:r>
      <w:r w:rsidRPr="00C61465">
        <w:rPr>
          <w:rStyle w:val="enlighter-m3"/>
          <w:rFonts w:ascii="Maiandra GD" w:hAnsi="Maiandra GD" w:cs="Consolas"/>
          <w:color w:val="4284AE"/>
          <w:sz w:val="24"/>
          <w:szCs w:val="24"/>
          <w:bdr w:val="none" w:sz="0" w:space="0" w:color="auto" w:frame="1"/>
        </w:rPr>
        <w:t>Run</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 xml:space="preserve"> =</w:t>
      </w:r>
      <w:r w:rsidRPr="00C61465">
        <w:rPr>
          <w:rStyle w:val="enlighter-g1"/>
          <w:rFonts w:ascii="Maiandra GD" w:hAnsi="Maiandra GD" w:cs="Consolas"/>
          <w:b/>
          <w:bCs/>
          <w:color w:val="6B7C8B"/>
          <w:sz w:val="24"/>
          <w:szCs w:val="24"/>
          <w:bdr w:val="none" w:sz="0" w:space="0" w:color="auto" w:frame="1"/>
        </w:rPr>
        <w:t>&gt;</w:t>
      </w:r>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SUM</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no1, no2</w:t>
      </w:r>
      <w:r w:rsidRPr="00C61465">
        <w:rPr>
          <w:rStyle w:val="enlighter-g1"/>
          <w:rFonts w:ascii="Maiandra GD" w:hAnsi="Maiandra GD" w:cs="Consolas"/>
          <w:b/>
          <w:bCs/>
          <w:color w:val="6B7C8B"/>
          <w:sz w:val="24"/>
          <w:szCs w:val="24"/>
          <w:bdr w:val="none" w:sz="0" w:space="0" w:color="auto" w:frame="1"/>
        </w:rPr>
        <w:t>))</w:t>
      </w:r>
      <w:r w:rsidRPr="00C61465">
        <w:rPr>
          <w:rStyle w:val="enlighter-text"/>
          <w:rFonts w:ascii="Maiandra GD" w:hAnsi="Maiandra GD" w:cs="Consolas"/>
          <w:color w:val="CFD5E0"/>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c0"/>
          <w:rFonts w:ascii="Maiandra GD" w:hAnsi="Maiandra GD" w:cs="Consolas"/>
          <w:color w:val="6B7C8B"/>
          <w:sz w:val="24"/>
          <w:szCs w:val="24"/>
          <w:bdr w:val="none" w:sz="0" w:space="0" w:color="auto" w:frame="1"/>
        </w:rPr>
        <w:t xml:space="preserve">//Local function </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5"/>
          <w:rFonts w:ascii="Maiandra GD" w:hAnsi="Maiandra GD" w:cs="Consolas"/>
          <w:b/>
          <w:bCs/>
          <w:color w:val="D171DD"/>
          <w:sz w:val="24"/>
          <w:szCs w:val="24"/>
          <w:bdr w:val="none" w:sz="0" w:space="0" w:color="auto" w:frame="1"/>
        </w:rPr>
        <w:t>int</w:t>
      </w:r>
      <w:proofErr w:type="gramEnd"/>
      <w:r w:rsidRPr="00C61465">
        <w:rPr>
          <w:rStyle w:val="enlighter-text"/>
          <w:rFonts w:ascii="Maiandra GD" w:hAnsi="Maiandra GD" w:cs="Consolas"/>
          <w:color w:val="CFD5E0"/>
          <w:sz w:val="24"/>
          <w:szCs w:val="24"/>
          <w:bdr w:val="none" w:sz="0" w:space="0" w:color="auto" w:frame="1"/>
        </w:rPr>
        <w:t xml:space="preserve"> </w:t>
      </w:r>
      <w:r w:rsidRPr="00C61465">
        <w:rPr>
          <w:rStyle w:val="enlighter-m0"/>
          <w:rFonts w:ascii="Maiandra GD" w:hAnsi="Maiandra GD" w:cs="Consolas"/>
          <w:color w:val="4284AE"/>
          <w:sz w:val="24"/>
          <w:szCs w:val="24"/>
          <w:bdr w:val="none" w:sz="0" w:space="0" w:color="auto" w:frame="1"/>
        </w:rPr>
        <w:t>SUM</w:t>
      </w:r>
      <w:r w:rsidRPr="00C61465">
        <w:rPr>
          <w:rStyle w:val="enlighter-g1"/>
          <w:rFonts w:ascii="Maiandra GD" w:hAnsi="Maiandra GD" w:cs="Consolas"/>
          <w:b/>
          <w:bCs/>
          <w:color w:val="6B7C8B"/>
          <w:sz w:val="24"/>
          <w:szCs w:val="24"/>
          <w:bdr w:val="none" w:sz="0" w:space="0" w:color="auto" w:frame="1"/>
        </w:rPr>
        <w:t>(</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x, </w:t>
      </w:r>
      <w:r w:rsidRPr="00C61465">
        <w:rPr>
          <w:rStyle w:val="enlighter-k5"/>
          <w:rFonts w:ascii="Maiandra GD" w:hAnsi="Maiandra GD" w:cs="Consolas"/>
          <w:b/>
          <w:bCs/>
          <w:color w:val="D171DD"/>
          <w:sz w:val="24"/>
          <w:szCs w:val="24"/>
          <w:bdr w:val="none" w:sz="0" w:space="0" w:color="auto" w:frame="1"/>
        </w:rPr>
        <w:t>int</w:t>
      </w:r>
      <w:r w:rsidRPr="00C61465">
        <w:rPr>
          <w:rStyle w:val="enlighter-text"/>
          <w:rFonts w:ascii="Maiandra GD" w:hAnsi="Maiandra GD" w:cs="Consolas"/>
          <w:color w:val="CFD5E0"/>
          <w:sz w:val="24"/>
          <w:szCs w:val="24"/>
          <w:bdr w:val="none" w:sz="0" w:space="0" w:color="auto" w:frame="1"/>
        </w:rPr>
        <w:t xml:space="preserve"> y</w:t>
      </w: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proofErr w:type="gramStart"/>
      <w:r w:rsidRPr="00C61465">
        <w:rPr>
          <w:rStyle w:val="enlighter-k0"/>
          <w:rFonts w:ascii="Maiandra GD" w:hAnsi="Maiandra GD" w:cs="Consolas"/>
          <w:b/>
          <w:bCs/>
          <w:color w:val="D171DD"/>
          <w:sz w:val="24"/>
          <w:szCs w:val="24"/>
          <w:bdr w:val="none" w:sz="0" w:space="0" w:color="auto" w:frame="1"/>
        </w:rPr>
        <w:t>return</w:t>
      </w:r>
      <w:proofErr w:type="gramEnd"/>
      <w:r w:rsidRPr="00C61465">
        <w:rPr>
          <w:rStyle w:val="enlighter-text"/>
          <w:rFonts w:ascii="Maiandra GD" w:hAnsi="Maiandra GD" w:cs="Consolas"/>
          <w:color w:val="CFD5E0"/>
          <w:sz w:val="24"/>
          <w:szCs w:val="24"/>
          <w:bdr w:val="none" w:sz="0" w:space="0" w:color="auto" w:frame="1"/>
        </w:rPr>
        <w:t xml:space="preserve"> x + y;</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shd w:val="clear" w:color="auto" w:fill="272B33"/>
        <w:spacing w:line="384" w:lineRule="atLeast"/>
        <w:textAlignment w:val="baseline"/>
        <w:rPr>
          <w:rFonts w:ascii="Maiandra GD" w:hAnsi="Maiandra GD" w:cs="Consolas"/>
          <w:color w:val="596174"/>
          <w:sz w:val="24"/>
          <w:szCs w:val="24"/>
        </w:rPr>
      </w:pPr>
      <w:r w:rsidRPr="00C61465">
        <w:rPr>
          <w:rStyle w:val="enlighter-g1"/>
          <w:rFonts w:ascii="Maiandra GD" w:hAnsi="Maiandra GD" w:cs="Consolas"/>
          <w:b/>
          <w:bCs/>
          <w:color w:val="6B7C8B"/>
          <w:sz w:val="24"/>
          <w:szCs w:val="24"/>
          <w:bdr w:val="none" w:sz="0" w:space="0" w:color="auto" w:frame="1"/>
        </w:rPr>
        <w:t>}</w:t>
      </w:r>
    </w:p>
    <w:p w:rsidR="00C61465" w:rsidRPr="00C61465" w:rsidRDefault="00C61465" w:rsidP="00C61465">
      <w:pPr>
        <w:pStyle w:val="Heading6"/>
        <w:shd w:val="clear" w:color="auto" w:fill="FFFFFF"/>
        <w:spacing w:before="0"/>
        <w:jc w:val="both"/>
        <w:textAlignment w:val="baseline"/>
        <w:rPr>
          <w:rFonts w:ascii="Maiandra GD" w:hAnsi="Maiandra GD" w:cs="Segoe UI"/>
          <w:color w:val="3A3A3A"/>
          <w:sz w:val="24"/>
          <w:szCs w:val="24"/>
        </w:rPr>
      </w:pPr>
      <w:r w:rsidRPr="00C61465">
        <w:rPr>
          <w:rStyle w:val="Strong"/>
          <w:rFonts w:ascii="Maiandra GD" w:hAnsi="Maiandra GD" w:cs="Arial"/>
          <w:b w:val="0"/>
          <w:bCs w:val="0"/>
          <w:color w:val="000000"/>
          <w:sz w:val="24"/>
          <w:szCs w:val="24"/>
          <w:bdr w:val="none" w:sz="0" w:space="0" w:color="auto" w:frame="1"/>
        </w:rPr>
        <w:t>Output:</w:t>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noProof/>
          <w:color w:val="212529"/>
          <w:bdr w:val="none" w:sz="0" w:space="0" w:color="auto" w:frame="1"/>
        </w:rPr>
        <w:drawing>
          <wp:inline distT="0" distB="0" distL="0" distR="0">
            <wp:extent cx="1956435" cy="765810"/>
            <wp:effectExtent l="19050" t="0" r="5715" b="0"/>
            <wp:docPr id="66" name="Picture 66" descr="Async Mai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sync Main in C#"/>
                    <pic:cNvPicPr>
                      <a:picLocks noChangeAspect="1" noChangeArrowheads="1"/>
                    </pic:cNvPicPr>
                  </pic:nvPicPr>
                  <pic:blipFill>
                    <a:blip r:embed="rId61"/>
                    <a:srcRect/>
                    <a:stretch>
                      <a:fillRect/>
                    </a:stretch>
                  </pic:blipFill>
                  <pic:spPr bwMode="auto">
                    <a:xfrm>
                      <a:off x="0" y="0"/>
                      <a:ext cx="1956435" cy="765810"/>
                    </a:xfrm>
                    <a:prstGeom prst="rect">
                      <a:avLst/>
                    </a:prstGeom>
                    <a:noFill/>
                    <a:ln w="9525">
                      <a:noFill/>
                      <a:miter lim="800000"/>
                      <a:headEnd/>
                      <a:tailEnd/>
                    </a:ln>
                  </pic:spPr>
                </pic:pic>
              </a:graphicData>
            </a:graphic>
          </wp:inline>
        </w:drawing>
      </w:r>
    </w:p>
    <w:p w:rsidR="00C61465" w:rsidRPr="00C61465" w:rsidRDefault="00C61465" w:rsidP="00C61465">
      <w:pPr>
        <w:pStyle w:val="NormalWeb"/>
        <w:shd w:val="clear" w:color="auto" w:fill="FFFFFF"/>
        <w:spacing w:before="0" w:beforeAutospacing="0" w:after="0" w:afterAutospacing="0"/>
        <w:jc w:val="both"/>
        <w:textAlignment w:val="baseline"/>
        <w:rPr>
          <w:rFonts w:ascii="Maiandra GD" w:hAnsi="Maiandra GD" w:cs="Segoe UI"/>
          <w:color w:val="212529"/>
        </w:rPr>
      </w:pPr>
      <w:r w:rsidRPr="00C61465">
        <w:rPr>
          <w:rFonts w:ascii="Maiandra GD" w:hAnsi="Maiandra GD" w:cs="Arial"/>
          <w:color w:val="000000"/>
          <w:bdr w:val="none" w:sz="0" w:space="0" w:color="auto" w:frame="1"/>
        </w:rPr>
        <w:t>You can also see that in the above example, we have used a Local function SUM that is one of the new features of C# 7.0. </w:t>
      </w:r>
    </w:p>
    <w:p w:rsidR="00C61465" w:rsidRPr="00C61465" w:rsidRDefault="00C61465">
      <w:pPr>
        <w:rPr>
          <w:rFonts w:ascii="Maiandra GD" w:hAnsi="Maiandra GD"/>
          <w:sz w:val="24"/>
          <w:szCs w:val="24"/>
        </w:rPr>
      </w:pPr>
    </w:p>
    <w:sectPr w:rsidR="00C61465" w:rsidRPr="00C614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239DF"/>
    <w:multiLevelType w:val="multilevel"/>
    <w:tmpl w:val="ADC00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023F4D"/>
    <w:multiLevelType w:val="multilevel"/>
    <w:tmpl w:val="547E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C27C5B"/>
    <w:multiLevelType w:val="multilevel"/>
    <w:tmpl w:val="115AE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3A6A0B"/>
    <w:multiLevelType w:val="multilevel"/>
    <w:tmpl w:val="E15AF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B26DD4"/>
    <w:multiLevelType w:val="multilevel"/>
    <w:tmpl w:val="77DCD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FA0215"/>
    <w:multiLevelType w:val="multilevel"/>
    <w:tmpl w:val="3BF21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D3402B"/>
    <w:multiLevelType w:val="multilevel"/>
    <w:tmpl w:val="D2B0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EE2509"/>
    <w:multiLevelType w:val="multilevel"/>
    <w:tmpl w:val="E6087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4B2D61"/>
    <w:multiLevelType w:val="multilevel"/>
    <w:tmpl w:val="277AC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CA1F5A"/>
    <w:multiLevelType w:val="multilevel"/>
    <w:tmpl w:val="CE728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814497"/>
    <w:multiLevelType w:val="multilevel"/>
    <w:tmpl w:val="316C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E87FEA"/>
    <w:multiLevelType w:val="multilevel"/>
    <w:tmpl w:val="177EB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050A4C"/>
    <w:multiLevelType w:val="multilevel"/>
    <w:tmpl w:val="5524E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F467A8"/>
    <w:multiLevelType w:val="multilevel"/>
    <w:tmpl w:val="E4B0B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91D458C"/>
    <w:multiLevelType w:val="multilevel"/>
    <w:tmpl w:val="A0EAD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BBB3AD2"/>
    <w:multiLevelType w:val="multilevel"/>
    <w:tmpl w:val="0AF48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0E00C5A"/>
    <w:multiLevelType w:val="multilevel"/>
    <w:tmpl w:val="F2BC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05324A"/>
    <w:multiLevelType w:val="multilevel"/>
    <w:tmpl w:val="1A20B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787477A"/>
    <w:multiLevelType w:val="multilevel"/>
    <w:tmpl w:val="C9F43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EBE1805"/>
    <w:multiLevelType w:val="multilevel"/>
    <w:tmpl w:val="6C240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7"/>
  </w:num>
  <w:num w:numId="3">
    <w:abstractNumId w:val="9"/>
  </w:num>
  <w:num w:numId="4">
    <w:abstractNumId w:val="13"/>
  </w:num>
  <w:num w:numId="5">
    <w:abstractNumId w:val="12"/>
  </w:num>
  <w:num w:numId="6">
    <w:abstractNumId w:val="0"/>
  </w:num>
  <w:num w:numId="7">
    <w:abstractNumId w:val="2"/>
  </w:num>
  <w:num w:numId="8">
    <w:abstractNumId w:val="1"/>
  </w:num>
  <w:num w:numId="9">
    <w:abstractNumId w:val="8"/>
  </w:num>
  <w:num w:numId="10">
    <w:abstractNumId w:val="5"/>
  </w:num>
  <w:num w:numId="11">
    <w:abstractNumId w:val="18"/>
  </w:num>
  <w:num w:numId="12">
    <w:abstractNumId w:val="11"/>
  </w:num>
  <w:num w:numId="13">
    <w:abstractNumId w:val="4"/>
  </w:num>
  <w:num w:numId="14">
    <w:abstractNumId w:val="16"/>
  </w:num>
  <w:num w:numId="15">
    <w:abstractNumId w:val="14"/>
  </w:num>
  <w:num w:numId="16">
    <w:abstractNumId w:val="6"/>
  </w:num>
  <w:num w:numId="17">
    <w:abstractNumId w:val="10"/>
  </w:num>
  <w:num w:numId="18">
    <w:abstractNumId w:val="3"/>
  </w:num>
  <w:num w:numId="19">
    <w:abstractNumId w:val="17"/>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useFELayout/>
  </w:compat>
  <w:rsids>
    <w:rsidRoot w:val="00C61465"/>
    <w:rsid w:val="00192633"/>
    <w:rsid w:val="001A60FB"/>
    <w:rsid w:val="007E4DF6"/>
    <w:rsid w:val="00C614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14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14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6146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C6146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unhideWhenUsed/>
    <w:qFormat/>
    <w:rsid w:val="00C6146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4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1465"/>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C61465"/>
    <w:rPr>
      <w:rFonts w:ascii="Times New Roman" w:eastAsia="Times New Roman" w:hAnsi="Times New Roman" w:cs="Times New Roman"/>
      <w:b/>
      <w:bCs/>
      <w:sz w:val="20"/>
      <w:szCs w:val="20"/>
    </w:rPr>
  </w:style>
  <w:style w:type="paragraph" w:customStyle="1" w:styleId="llms-parent-course-link">
    <w:name w:val="llms-parent-course-link"/>
    <w:basedOn w:val="Normal"/>
    <w:rsid w:val="00C614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1465"/>
    <w:rPr>
      <w:color w:val="0000FF"/>
      <w:u w:val="single"/>
    </w:rPr>
  </w:style>
  <w:style w:type="character" w:styleId="Strong">
    <w:name w:val="Strong"/>
    <w:basedOn w:val="DefaultParagraphFont"/>
    <w:uiPriority w:val="22"/>
    <w:qFormat/>
    <w:rsid w:val="00C61465"/>
    <w:rPr>
      <w:b/>
      <w:bCs/>
    </w:rPr>
  </w:style>
  <w:style w:type="paragraph" w:styleId="NormalWeb">
    <w:name w:val="Normal (Web)"/>
    <w:basedOn w:val="Normal"/>
    <w:uiPriority w:val="99"/>
    <w:semiHidden/>
    <w:unhideWhenUsed/>
    <w:rsid w:val="00C6146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61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465"/>
    <w:rPr>
      <w:rFonts w:ascii="Tahoma" w:hAnsi="Tahoma" w:cs="Tahoma"/>
      <w:sz w:val="16"/>
      <w:szCs w:val="16"/>
    </w:rPr>
  </w:style>
  <w:style w:type="character" w:customStyle="1" w:styleId="Heading6Char">
    <w:name w:val="Heading 6 Char"/>
    <w:basedOn w:val="DefaultParagraphFont"/>
    <w:link w:val="Heading6"/>
    <w:uiPriority w:val="9"/>
    <w:rsid w:val="00C61465"/>
    <w:rPr>
      <w:rFonts w:asciiTheme="majorHAnsi" w:eastAsiaTheme="majorEastAsia" w:hAnsiTheme="majorHAnsi" w:cstheme="majorBidi"/>
      <w:i/>
      <w:iCs/>
      <w:color w:val="243F60" w:themeColor="accent1" w:themeShade="7F"/>
    </w:rPr>
  </w:style>
  <w:style w:type="character" w:customStyle="1" w:styleId="enlighter-k0">
    <w:name w:val="enlighter-k0"/>
    <w:basedOn w:val="DefaultParagraphFont"/>
    <w:rsid w:val="00C61465"/>
  </w:style>
  <w:style w:type="character" w:customStyle="1" w:styleId="enlighter-text">
    <w:name w:val="enlighter-text"/>
    <w:basedOn w:val="DefaultParagraphFont"/>
    <w:rsid w:val="00C61465"/>
  </w:style>
  <w:style w:type="character" w:customStyle="1" w:styleId="enlighter-g1">
    <w:name w:val="enlighter-g1"/>
    <w:basedOn w:val="DefaultParagraphFont"/>
    <w:rsid w:val="00C61465"/>
  </w:style>
  <w:style w:type="character" w:customStyle="1" w:styleId="enlighter-k5">
    <w:name w:val="enlighter-k5"/>
    <w:basedOn w:val="DefaultParagraphFont"/>
    <w:rsid w:val="00C61465"/>
  </w:style>
  <w:style w:type="character" w:customStyle="1" w:styleId="enlighter-m0">
    <w:name w:val="enlighter-m0"/>
    <w:basedOn w:val="DefaultParagraphFont"/>
    <w:rsid w:val="00C61465"/>
  </w:style>
  <w:style w:type="character" w:customStyle="1" w:styleId="enlighter-k8">
    <w:name w:val="enlighter-k8"/>
    <w:basedOn w:val="DefaultParagraphFont"/>
    <w:rsid w:val="00C61465"/>
  </w:style>
  <w:style w:type="character" w:customStyle="1" w:styleId="enlighter-m3">
    <w:name w:val="enlighter-m3"/>
    <w:basedOn w:val="DefaultParagraphFont"/>
    <w:rsid w:val="00C61465"/>
  </w:style>
  <w:style w:type="character" w:customStyle="1" w:styleId="enlighter-s0">
    <w:name w:val="enlighter-s0"/>
    <w:basedOn w:val="DefaultParagraphFont"/>
    <w:rsid w:val="00C61465"/>
  </w:style>
  <w:style w:type="character" w:customStyle="1" w:styleId="enlighter-n1">
    <w:name w:val="enlighter-n1"/>
    <w:basedOn w:val="DefaultParagraphFont"/>
    <w:rsid w:val="00C61465"/>
  </w:style>
  <w:style w:type="character" w:customStyle="1" w:styleId="enlighter-k2">
    <w:name w:val="enlighter-k2"/>
    <w:basedOn w:val="DefaultParagraphFont"/>
    <w:rsid w:val="00C61465"/>
  </w:style>
  <w:style w:type="character" w:customStyle="1" w:styleId="enlighter-k1">
    <w:name w:val="enlighter-k1"/>
    <w:basedOn w:val="DefaultParagraphFont"/>
    <w:rsid w:val="00C61465"/>
  </w:style>
  <w:style w:type="character" w:customStyle="1" w:styleId="enlighter-k10">
    <w:name w:val="enlighter-k10"/>
    <w:basedOn w:val="DefaultParagraphFont"/>
    <w:rsid w:val="00C61465"/>
  </w:style>
  <w:style w:type="character" w:customStyle="1" w:styleId="enlighter-n0">
    <w:name w:val="enlighter-n0"/>
    <w:basedOn w:val="DefaultParagraphFont"/>
    <w:rsid w:val="00C61465"/>
  </w:style>
  <w:style w:type="character" w:customStyle="1" w:styleId="enlighter-k3">
    <w:name w:val="enlighter-k3"/>
    <w:basedOn w:val="DefaultParagraphFont"/>
    <w:rsid w:val="00C61465"/>
  </w:style>
  <w:style w:type="character" w:customStyle="1" w:styleId="enlighter-e1">
    <w:name w:val="enlighter-e1"/>
    <w:basedOn w:val="DefaultParagraphFont"/>
    <w:rsid w:val="00C61465"/>
  </w:style>
  <w:style w:type="character" w:customStyle="1" w:styleId="enlighter-c0">
    <w:name w:val="enlighter-c0"/>
    <w:basedOn w:val="DefaultParagraphFont"/>
    <w:rsid w:val="00C61465"/>
  </w:style>
  <w:style w:type="character" w:customStyle="1" w:styleId="enlighter-s3">
    <w:name w:val="enlighter-s3"/>
    <w:basedOn w:val="DefaultParagraphFont"/>
    <w:rsid w:val="00C61465"/>
  </w:style>
  <w:style w:type="character" w:customStyle="1" w:styleId="enlighter-e0">
    <w:name w:val="enlighter-e0"/>
    <w:basedOn w:val="DefaultParagraphFont"/>
    <w:rsid w:val="00C61465"/>
  </w:style>
  <w:style w:type="character" w:customStyle="1" w:styleId="Heading4Char">
    <w:name w:val="Heading 4 Char"/>
    <w:basedOn w:val="DefaultParagraphFont"/>
    <w:link w:val="Heading4"/>
    <w:uiPriority w:val="9"/>
    <w:semiHidden/>
    <w:rsid w:val="00C61465"/>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C61465"/>
    <w:rPr>
      <w:color w:val="800080"/>
      <w:u w:val="single"/>
    </w:rPr>
  </w:style>
  <w:style w:type="character" w:customStyle="1" w:styleId="enlighter-s1">
    <w:name w:val="enlighter-s1"/>
    <w:basedOn w:val="DefaultParagraphFont"/>
    <w:rsid w:val="00C61465"/>
  </w:style>
  <w:style w:type="character" w:customStyle="1" w:styleId="enlighter-k9">
    <w:name w:val="enlighter-k9"/>
    <w:basedOn w:val="DefaultParagraphFont"/>
    <w:rsid w:val="00C61465"/>
  </w:style>
</w:styles>
</file>

<file path=word/webSettings.xml><?xml version="1.0" encoding="utf-8"?>
<w:webSettings xmlns:r="http://schemas.openxmlformats.org/officeDocument/2006/relationships" xmlns:w="http://schemas.openxmlformats.org/wordprocessingml/2006/main">
  <w:divs>
    <w:div w:id="50739757">
      <w:bodyDiv w:val="1"/>
      <w:marLeft w:val="0"/>
      <w:marRight w:val="0"/>
      <w:marTop w:val="0"/>
      <w:marBottom w:val="0"/>
      <w:divBdr>
        <w:top w:val="none" w:sz="0" w:space="0" w:color="auto"/>
        <w:left w:val="none" w:sz="0" w:space="0" w:color="auto"/>
        <w:bottom w:val="none" w:sz="0" w:space="0" w:color="auto"/>
        <w:right w:val="none" w:sz="0" w:space="0" w:color="auto"/>
      </w:divBdr>
      <w:divsChild>
        <w:div w:id="1546873719">
          <w:marLeft w:val="0"/>
          <w:marRight w:val="0"/>
          <w:marTop w:val="0"/>
          <w:marBottom w:val="0"/>
          <w:divBdr>
            <w:top w:val="none" w:sz="0" w:space="0" w:color="auto"/>
            <w:left w:val="none" w:sz="0" w:space="0" w:color="auto"/>
            <w:bottom w:val="none" w:sz="0" w:space="0" w:color="auto"/>
            <w:right w:val="none" w:sz="0" w:space="0" w:color="auto"/>
          </w:divBdr>
        </w:div>
        <w:div w:id="1233809052">
          <w:marLeft w:val="0"/>
          <w:marRight w:val="0"/>
          <w:marTop w:val="0"/>
          <w:marBottom w:val="335"/>
          <w:divBdr>
            <w:top w:val="none" w:sz="0" w:space="0" w:color="auto"/>
            <w:left w:val="none" w:sz="0" w:space="0" w:color="auto"/>
            <w:bottom w:val="none" w:sz="0" w:space="0" w:color="auto"/>
            <w:right w:val="none" w:sz="0" w:space="0" w:color="auto"/>
          </w:divBdr>
          <w:divsChild>
            <w:div w:id="1081678511">
              <w:marLeft w:val="0"/>
              <w:marRight w:val="0"/>
              <w:marTop w:val="0"/>
              <w:marBottom w:val="0"/>
              <w:divBdr>
                <w:top w:val="none" w:sz="0" w:space="0" w:color="auto"/>
                <w:left w:val="none" w:sz="0" w:space="0" w:color="auto"/>
                <w:bottom w:val="none" w:sz="0" w:space="0" w:color="auto"/>
                <w:right w:val="none" w:sz="0" w:space="0" w:color="auto"/>
              </w:divBdr>
              <w:divsChild>
                <w:div w:id="518397787">
                  <w:marLeft w:val="0"/>
                  <w:marRight w:val="0"/>
                  <w:marTop w:val="0"/>
                  <w:marBottom w:val="0"/>
                  <w:divBdr>
                    <w:top w:val="single" w:sz="2" w:space="4" w:color="FFFFFF"/>
                    <w:left w:val="single" w:sz="2" w:space="12" w:color="FFFFFF"/>
                    <w:bottom w:val="single" w:sz="2" w:space="1" w:color="FFFFFF"/>
                    <w:right w:val="single" w:sz="2" w:space="4" w:color="FFFFFF"/>
                  </w:divBdr>
                  <w:divsChild>
                    <w:div w:id="1854761555">
                      <w:marLeft w:val="0"/>
                      <w:marRight w:val="0"/>
                      <w:marTop w:val="0"/>
                      <w:marBottom w:val="0"/>
                      <w:divBdr>
                        <w:top w:val="none" w:sz="0" w:space="0" w:color="auto"/>
                        <w:left w:val="none" w:sz="0" w:space="0" w:color="auto"/>
                        <w:bottom w:val="none" w:sz="0" w:space="0" w:color="auto"/>
                        <w:right w:val="none" w:sz="0" w:space="0" w:color="auto"/>
                      </w:divBdr>
                    </w:div>
                  </w:divsChild>
                </w:div>
                <w:div w:id="1257447693">
                  <w:marLeft w:val="0"/>
                  <w:marRight w:val="0"/>
                  <w:marTop w:val="0"/>
                  <w:marBottom w:val="0"/>
                  <w:divBdr>
                    <w:top w:val="single" w:sz="2" w:space="1" w:color="FFFFFF"/>
                    <w:left w:val="single" w:sz="2" w:space="12" w:color="FFFFFF"/>
                    <w:bottom w:val="single" w:sz="2" w:space="1" w:color="FFFFFF"/>
                    <w:right w:val="single" w:sz="2" w:space="4" w:color="FFFFFF"/>
                  </w:divBdr>
                  <w:divsChild>
                    <w:div w:id="89855426">
                      <w:marLeft w:val="0"/>
                      <w:marRight w:val="0"/>
                      <w:marTop w:val="0"/>
                      <w:marBottom w:val="0"/>
                      <w:divBdr>
                        <w:top w:val="none" w:sz="0" w:space="0" w:color="auto"/>
                        <w:left w:val="none" w:sz="0" w:space="0" w:color="auto"/>
                        <w:bottom w:val="none" w:sz="0" w:space="0" w:color="auto"/>
                        <w:right w:val="none" w:sz="0" w:space="0" w:color="auto"/>
                      </w:divBdr>
                    </w:div>
                  </w:divsChild>
                </w:div>
                <w:div w:id="566693072">
                  <w:marLeft w:val="0"/>
                  <w:marRight w:val="0"/>
                  <w:marTop w:val="0"/>
                  <w:marBottom w:val="0"/>
                  <w:divBdr>
                    <w:top w:val="single" w:sz="2" w:space="1" w:color="FFFFFF"/>
                    <w:left w:val="single" w:sz="2" w:space="12" w:color="FFFFFF"/>
                    <w:bottom w:val="single" w:sz="2" w:space="1" w:color="FFFFFF"/>
                    <w:right w:val="single" w:sz="2" w:space="4" w:color="FFFFFF"/>
                  </w:divBdr>
                  <w:divsChild>
                    <w:div w:id="2024164782">
                      <w:marLeft w:val="0"/>
                      <w:marRight w:val="0"/>
                      <w:marTop w:val="0"/>
                      <w:marBottom w:val="0"/>
                      <w:divBdr>
                        <w:top w:val="none" w:sz="0" w:space="0" w:color="auto"/>
                        <w:left w:val="none" w:sz="0" w:space="0" w:color="auto"/>
                        <w:bottom w:val="none" w:sz="0" w:space="0" w:color="auto"/>
                        <w:right w:val="none" w:sz="0" w:space="0" w:color="auto"/>
                      </w:divBdr>
                    </w:div>
                  </w:divsChild>
                </w:div>
                <w:div w:id="1136723500">
                  <w:marLeft w:val="0"/>
                  <w:marRight w:val="0"/>
                  <w:marTop w:val="0"/>
                  <w:marBottom w:val="0"/>
                  <w:divBdr>
                    <w:top w:val="single" w:sz="2" w:space="1" w:color="FFFFFF"/>
                    <w:left w:val="single" w:sz="2" w:space="12" w:color="FFFFFF"/>
                    <w:bottom w:val="single" w:sz="2" w:space="1" w:color="FFFFFF"/>
                    <w:right w:val="single" w:sz="2" w:space="4" w:color="FFFFFF"/>
                  </w:divBdr>
                  <w:divsChild>
                    <w:div w:id="168562577">
                      <w:marLeft w:val="0"/>
                      <w:marRight w:val="0"/>
                      <w:marTop w:val="0"/>
                      <w:marBottom w:val="0"/>
                      <w:divBdr>
                        <w:top w:val="none" w:sz="0" w:space="0" w:color="auto"/>
                        <w:left w:val="none" w:sz="0" w:space="0" w:color="auto"/>
                        <w:bottom w:val="none" w:sz="0" w:space="0" w:color="auto"/>
                        <w:right w:val="none" w:sz="0" w:space="0" w:color="auto"/>
                      </w:divBdr>
                    </w:div>
                  </w:divsChild>
                </w:div>
                <w:div w:id="971058655">
                  <w:marLeft w:val="0"/>
                  <w:marRight w:val="0"/>
                  <w:marTop w:val="0"/>
                  <w:marBottom w:val="0"/>
                  <w:divBdr>
                    <w:top w:val="single" w:sz="2" w:space="1" w:color="FFFFFF"/>
                    <w:left w:val="single" w:sz="2" w:space="12" w:color="FFFFFF"/>
                    <w:bottom w:val="single" w:sz="2" w:space="1" w:color="FFFFFF"/>
                    <w:right w:val="single" w:sz="2" w:space="4" w:color="FFFFFF"/>
                  </w:divBdr>
                  <w:divsChild>
                    <w:div w:id="1309358956">
                      <w:marLeft w:val="0"/>
                      <w:marRight w:val="0"/>
                      <w:marTop w:val="0"/>
                      <w:marBottom w:val="0"/>
                      <w:divBdr>
                        <w:top w:val="none" w:sz="0" w:space="0" w:color="auto"/>
                        <w:left w:val="none" w:sz="0" w:space="0" w:color="auto"/>
                        <w:bottom w:val="none" w:sz="0" w:space="0" w:color="auto"/>
                        <w:right w:val="none" w:sz="0" w:space="0" w:color="auto"/>
                      </w:divBdr>
                    </w:div>
                  </w:divsChild>
                </w:div>
                <w:div w:id="826751780">
                  <w:marLeft w:val="0"/>
                  <w:marRight w:val="0"/>
                  <w:marTop w:val="0"/>
                  <w:marBottom w:val="0"/>
                  <w:divBdr>
                    <w:top w:val="single" w:sz="2" w:space="1" w:color="FFFFFF"/>
                    <w:left w:val="single" w:sz="2" w:space="12" w:color="FFFFFF"/>
                    <w:bottom w:val="single" w:sz="2" w:space="1" w:color="FFFFFF"/>
                    <w:right w:val="single" w:sz="2" w:space="4" w:color="FFFFFF"/>
                  </w:divBdr>
                  <w:divsChild>
                    <w:div w:id="1304120176">
                      <w:marLeft w:val="0"/>
                      <w:marRight w:val="0"/>
                      <w:marTop w:val="0"/>
                      <w:marBottom w:val="0"/>
                      <w:divBdr>
                        <w:top w:val="none" w:sz="0" w:space="0" w:color="auto"/>
                        <w:left w:val="none" w:sz="0" w:space="0" w:color="auto"/>
                        <w:bottom w:val="none" w:sz="0" w:space="0" w:color="auto"/>
                        <w:right w:val="none" w:sz="0" w:space="0" w:color="auto"/>
                      </w:divBdr>
                    </w:div>
                  </w:divsChild>
                </w:div>
                <w:div w:id="497966793">
                  <w:marLeft w:val="0"/>
                  <w:marRight w:val="0"/>
                  <w:marTop w:val="0"/>
                  <w:marBottom w:val="0"/>
                  <w:divBdr>
                    <w:top w:val="single" w:sz="2" w:space="1" w:color="FFFFFF"/>
                    <w:left w:val="single" w:sz="2" w:space="12" w:color="FFFFFF"/>
                    <w:bottom w:val="single" w:sz="2" w:space="1" w:color="FFFFFF"/>
                    <w:right w:val="single" w:sz="2" w:space="4" w:color="FFFFFF"/>
                  </w:divBdr>
                  <w:divsChild>
                    <w:div w:id="1755205855">
                      <w:marLeft w:val="0"/>
                      <w:marRight w:val="0"/>
                      <w:marTop w:val="0"/>
                      <w:marBottom w:val="0"/>
                      <w:divBdr>
                        <w:top w:val="none" w:sz="0" w:space="0" w:color="auto"/>
                        <w:left w:val="none" w:sz="0" w:space="0" w:color="auto"/>
                        <w:bottom w:val="none" w:sz="0" w:space="0" w:color="auto"/>
                        <w:right w:val="none" w:sz="0" w:space="0" w:color="auto"/>
                      </w:divBdr>
                    </w:div>
                  </w:divsChild>
                </w:div>
                <w:div w:id="165755570">
                  <w:marLeft w:val="0"/>
                  <w:marRight w:val="0"/>
                  <w:marTop w:val="0"/>
                  <w:marBottom w:val="0"/>
                  <w:divBdr>
                    <w:top w:val="single" w:sz="2" w:space="1" w:color="FFFFFF"/>
                    <w:left w:val="single" w:sz="2" w:space="12" w:color="FFFFFF"/>
                    <w:bottom w:val="single" w:sz="2" w:space="1" w:color="FFFFFF"/>
                    <w:right w:val="single" w:sz="2" w:space="4" w:color="FFFFFF"/>
                  </w:divBdr>
                  <w:divsChild>
                    <w:div w:id="1704285363">
                      <w:marLeft w:val="0"/>
                      <w:marRight w:val="0"/>
                      <w:marTop w:val="0"/>
                      <w:marBottom w:val="0"/>
                      <w:divBdr>
                        <w:top w:val="none" w:sz="0" w:space="0" w:color="auto"/>
                        <w:left w:val="none" w:sz="0" w:space="0" w:color="auto"/>
                        <w:bottom w:val="none" w:sz="0" w:space="0" w:color="auto"/>
                        <w:right w:val="none" w:sz="0" w:space="0" w:color="auto"/>
                      </w:divBdr>
                    </w:div>
                  </w:divsChild>
                </w:div>
                <w:div w:id="459147788">
                  <w:marLeft w:val="0"/>
                  <w:marRight w:val="0"/>
                  <w:marTop w:val="0"/>
                  <w:marBottom w:val="0"/>
                  <w:divBdr>
                    <w:top w:val="single" w:sz="2" w:space="1" w:color="FFFFFF"/>
                    <w:left w:val="single" w:sz="2" w:space="12" w:color="FFFFFF"/>
                    <w:bottom w:val="single" w:sz="2" w:space="1" w:color="FFFFFF"/>
                    <w:right w:val="single" w:sz="2" w:space="4" w:color="FFFFFF"/>
                  </w:divBdr>
                  <w:divsChild>
                    <w:div w:id="1539198792">
                      <w:marLeft w:val="0"/>
                      <w:marRight w:val="0"/>
                      <w:marTop w:val="0"/>
                      <w:marBottom w:val="0"/>
                      <w:divBdr>
                        <w:top w:val="none" w:sz="0" w:space="0" w:color="auto"/>
                        <w:left w:val="none" w:sz="0" w:space="0" w:color="auto"/>
                        <w:bottom w:val="none" w:sz="0" w:space="0" w:color="auto"/>
                        <w:right w:val="none" w:sz="0" w:space="0" w:color="auto"/>
                      </w:divBdr>
                    </w:div>
                  </w:divsChild>
                </w:div>
                <w:div w:id="1717967380">
                  <w:marLeft w:val="0"/>
                  <w:marRight w:val="0"/>
                  <w:marTop w:val="0"/>
                  <w:marBottom w:val="0"/>
                  <w:divBdr>
                    <w:top w:val="single" w:sz="2" w:space="1" w:color="FFFFFF"/>
                    <w:left w:val="single" w:sz="2" w:space="12" w:color="FFFFFF"/>
                    <w:bottom w:val="single" w:sz="2" w:space="1" w:color="FFFFFF"/>
                    <w:right w:val="single" w:sz="2" w:space="4" w:color="FFFFFF"/>
                  </w:divBdr>
                  <w:divsChild>
                    <w:div w:id="54665418">
                      <w:marLeft w:val="0"/>
                      <w:marRight w:val="0"/>
                      <w:marTop w:val="0"/>
                      <w:marBottom w:val="0"/>
                      <w:divBdr>
                        <w:top w:val="none" w:sz="0" w:space="0" w:color="auto"/>
                        <w:left w:val="none" w:sz="0" w:space="0" w:color="auto"/>
                        <w:bottom w:val="none" w:sz="0" w:space="0" w:color="auto"/>
                        <w:right w:val="none" w:sz="0" w:space="0" w:color="auto"/>
                      </w:divBdr>
                    </w:div>
                  </w:divsChild>
                </w:div>
                <w:div w:id="913931222">
                  <w:marLeft w:val="0"/>
                  <w:marRight w:val="0"/>
                  <w:marTop w:val="0"/>
                  <w:marBottom w:val="0"/>
                  <w:divBdr>
                    <w:top w:val="single" w:sz="2" w:space="1" w:color="FFFFFF"/>
                    <w:left w:val="single" w:sz="2" w:space="12" w:color="FFFFFF"/>
                    <w:bottom w:val="single" w:sz="2" w:space="1" w:color="FFFFFF"/>
                    <w:right w:val="single" w:sz="2" w:space="4" w:color="FFFFFF"/>
                  </w:divBdr>
                  <w:divsChild>
                    <w:div w:id="311569242">
                      <w:marLeft w:val="0"/>
                      <w:marRight w:val="0"/>
                      <w:marTop w:val="0"/>
                      <w:marBottom w:val="0"/>
                      <w:divBdr>
                        <w:top w:val="none" w:sz="0" w:space="0" w:color="auto"/>
                        <w:left w:val="none" w:sz="0" w:space="0" w:color="auto"/>
                        <w:bottom w:val="none" w:sz="0" w:space="0" w:color="auto"/>
                        <w:right w:val="none" w:sz="0" w:space="0" w:color="auto"/>
                      </w:divBdr>
                    </w:div>
                  </w:divsChild>
                </w:div>
                <w:div w:id="2061319993">
                  <w:marLeft w:val="0"/>
                  <w:marRight w:val="0"/>
                  <w:marTop w:val="0"/>
                  <w:marBottom w:val="0"/>
                  <w:divBdr>
                    <w:top w:val="single" w:sz="2" w:space="1" w:color="FFFFFF"/>
                    <w:left w:val="single" w:sz="2" w:space="12" w:color="FFFFFF"/>
                    <w:bottom w:val="single" w:sz="2" w:space="1" w:color="FFFFFF"/>
                    <w:right w:val="single" w:sz="2" w:space="4" w:color="FFFFFF"/>
                  </w:divBdr>
                  <w:divsChild>
                    <w:div w:id="1591816389">
                      <w:marLeft w:val="0"/>
                      <w:marRight w:val="0"/>
                      <w:marTop w:val="0"/>
                      <w:marBottom w:val="0"/>
                      <w:divBdr>
                        <w:top w:val="none" w:sz="0" w:space="0" w:color="auto"/>
                        <w:left w:val="none" w:sz="0" w:space="0" w:color="auto"/>
                        <w:bottom w:val="none" w:sz="0" w:space="0" w:color="auto"/>
                        <w:right w:val="none" w:sz="0" w:space="0" w:color="auto"/>
                      </w:divBdr>
                    </w:div>
                  </w:divsChild>
                </w:div>
                <w:div w:id="1496722729">
                  <w:marLeft w:val="0"/>
                  <w:marRight w:val="0"/>
                  <w:marTop w:val="0"/>
                  <w:marBottom w:val="0"/>
                  <w:divBdr>
                    <w:top w:val="single" w:sz="2" w:space="1" w:color="FFFFFF"/>
                    <w:left w:val="single" w:sz="2" w:space="12" w:color="FFFFFF"/>
                    <w:bottom w:val="single" w:sz="2" w:space="1" w:color="FFFFFF"/>
                    <w:right w:val="single" w:sz="2" w:space="4" w:color="FFFFFF"/>
                  </w:divBdr>
                  <w:divsChild>
                    <w:div w:id="128481814">
                      <w:marLeft w:val="0"/>
                      <w:marRight w:val="0"/>
                      <w:marTop w:val="0"/>
                      <w:marBottom w:val="0"/>
                      <w:divBdr>
                        <w:top w:val="none" w:sz="0" w:space="0" w:color="auto"/>
                        <w:left w:val="none" w:sz="0" w:space="0" w:color="auto"/>
                        <w:bottom w:val="none" w:sz="0" w:space="0" w:color="auto"/>
                        <w:right w:val="none" w:sz="0" w:space="0" w:color="auto"/>
                      </w:divBdr>
                    </w:div>
                  </w:divsChild>
                </w:div>
                <w:div w:id="1873565409">
                  <w:marLeft w:val="0"/>
                  <w:marRight w:val="0"/>
                  <w:marTop w:val="0"/>
                  <w:marBottom w:val="0"/>
                  <w:divBdr>
                    <w:top w:val="single" w:sz="2" w:space="1" w:color="FFFFFF"/>
                    <w:left w:val="single" w:sz="2" w:space="12" w:color="FFFFFF"/>
                    <w:bottom w:val="single" w:sz="2" w:space="1" w:color="FFFFFF"/>
                    <w:right w:val="single" w:sz="2" w:space="4" w:color="FFFFFF"/>
                  </w:divBdr>
                  <w:divsChild>
                    <w:div w:id="3435177">
                      <w:marLeft w:val="0"/>
                      <w:marRight w:val="0"/>
                      <w:marTop w:val="0"/>
                      <w:marBottom w:val="0"/>
                      <w:divBdr>
                        <w:top w:val="none" w:sz="0" w:space="0" w:color="auto"/>
                        <w:left w:val="none" w:sz="0" w:space="0" w:color="auto"/>
                        <w:bottom w:val="none" w:sz="0" w:space="0" w:color="auto"/>
                        <w:right w:val="none" w:sz="0" w:space="0" w:color="auto"/>
                      </w:divBdr>
                    </w:div>
                  </w:divsChild>
                </w:div>
                <w:div w:id="1711880869">
                  <w:marLeft w:val="0"/>
                  <w:marRight w:val="0"/>
                  <w:marTop w:val="0"/>
                  <w:marBottom w:val="0"/>
                  <w:divBdr>
                    <w:top w:val="single" w:sz="2" w:space="1" w:color="FFFFFF"/>
                    <w:left w:val="single" w:sz="2" w:space="12" w:color="FFFFFF"/>
                    <w:bottom w:val="single" w:sz="2" w:space="1" w:color="FFFFFF"/>
                    <w:right w:val="single" w:sz="2" w:space="4" w:color="FFFFFF"/>
                  </w:divBdr>
                  <w:divsChild>
                    <w:div w:id="118257221">
                      <w:marLeft w:val="0"/>
                      <w:marRight w:val="0"/>
                      <w:marTop w:val="0"/>
                      <w:marBottom w:val="0"/>
                      <w:divBdr>
                        <w:top w:val="none" w:sz="0" w:space="0" w:color="auto"/>
                        <w:left w:val="none" w:sz="0" w:space="0" w:color="auto"/>
                        <w:bottom w:val="none" w:sz="0" w:space="0" w:color="auto"/>
                        <w:right w:val="none" w:sz="0" w:space="0" w:color="auto"/>
                      </w:divBdr>
                    </w:div>
                  </w:divsChild>
                </w:div>
                <w:div w:id="1048796464">
                  <w:marLeft w:val="0"/>
                  <w:marRight w:val="0"/>
                  <w:marTop w:val="0"/>
                  <w:marBottom w:val="0"/>
                  <w:divBdr>
                    <w:top w:val="single" w:sz="2" w:space="1" w:color="FFFFFF"/>
                    <w:left w:val="single" w:sz="2" w:space="12" w:color="FFFFFF"/>
                    <w:bottom w:val="single" w:sz="2" w:space="1" w:color="FFFFFF"/>
                    <w:right w:val="single" w:sz="2" w:space="4" w:color="FFFFFF"/>
                  </w:divBdr>
                  <w:divsChild>
                    <w:div w:id="1579443412">
                      <w:marLeft w:val="0"/>
                      <w:marRight w:val="0"/>
                      <w:marTop w:val="0"/>
                      <w:marBottom w:val="0"/>
                      <w:divBdr>
                        <w:top w:val="none" w:sz="0" w:space="0" w:color="auto"/>
                        <w:left w:val="none" w:sz="0" w:space="0" w:color="auto"/>
                        <w:bottom w:val="none" w:sz="0" w:space="0" w:color="auto"/>
                        <w:right w:val="none" w:sz="0" w:space="0" w:color="auto"/>
                      </w:divBdr>
                    </w:div>
                  </w:divsChild>
                </w:div>
                <w:div w:id="1346401219">
                  <w:marLeft w:val="0"/>
                  <w:marRight w:val="0"/>
                  <w:marTop w:val="0"/>
                  <w:marBottom w:val="0"/>
                  <w:divBdr>
                    <w:top w:val="single" w:sz="2" w:space="1" w:color="FFFFFF"/>
                    <w:left w:val="single" w:sz="2" w:space="12" w:color="FFFFFF"/>
                    <w:bottom w:val="single" w:sz="2" w:space="1" w:color="FFFFFF"/>
                    <w:right w:val="single" w:sz="2" w:space="4" w:color="FFFFFF"/>
                  </w:divBdr>
                  <w:divsChild>
                    <w:div w:id="509832695">
                      <w:marLeft w:val="0"/>
                      <w:marRight w:val="0"/>
                      <w:marTop w:val="0"/>
                      <w:marBottom w:val="0"/>
                      <w:divBdr>
                        <w:top w:val="none" w:sz="0" w:space="0" w:color="auto"/>
                        <w:left w:val="none" w:sz="0" w:space="0" w:color="auto"/>
                        <w:bottom w:val="none" w:sz="0" w:space="0" w:color="auto"/>
                        <w:right w:val="none" w:sz="0" w:space="0" w:color="auto"/>
                      </w:divBdr>
                    </w:div>
                  </w:divsChild>
                </w:div>
                <w:div w:id="2072579168">
                  <w:marLeft w:val="0"/>
                  <w:marRight w:val="0"/>
                  <w:marTop w:val="0"/>
                  <w:marBottom w:val="0"/>
                  <w:divBdr>
                    <w:top w:val="single" w:sz="2" w:space="1" w:color="FFFFFF"/>
                    <w:left w:val="single" w:sz="2" w:space="12" w:color="FFFFFF"/>
                    <w:bottom w:val="single" w:sz="2" w:space="1" w:color="FFFFFF"/>
                    <w:right w:val="single" w:sz="2" w:space="4" w:color="FFFFFF"/>
                  </w:divBdr>
                  <w:divsChild>
                    <w:div w:id="694696096">
                      <w:marLeft w:val="0"/>
                      <w:marRight w:val="0"/>
                      <w:marTop w:val="0"/>
                      <w:marBottom w:val="0"/>
                      <w:divBdr>
                        <w:top w:val="none" w:sz="0" w:space="0" w:color="auto"/>
                        <w:left w:val="none" w:sz="0" w:space="0" w:color="auto"/>
                        <w:bottom w:val="none" w:sz="0" w:space="0" w:color="auto"/>
                        <w:right w:val="none" w:sz="0" w:space="0" w:color="auto"/>
                      </w:divBdr>
                    </w:div>
                  </w:divsChild>
                </w:div>
                <w:div w:id="429201395">
                  <w:marLeft w:val="0"/>
                  <w:marRight w:val="0"/>
                  <w:marTop w:val="0"/>
                  <w:marBottom w:val="0"/>
                  <w:divBdr>
                    <w:top w:val="single" w:sz="2" w:space="1" w:color="FFFFFF"/>
                    <w:left w:val="single" w:sz="2" w:space="12" w:color="FFFFFF"/>
                    <w:bottom w:val="single" w:sz="2" w:space="1" w:color="FFFFFF"/>
                    <w:right w:val="single" w:sz="2" w:space="4" w:color="FFFFFF"/>
                  </w:divBdr>
                  <w:divsChild>
                    <w:div w:id="1408723626">
                      <w:marLeft w:val="0"/>
                      <w:marRight w:val="0"/>
                      <w:marTop w:val="0"/>
                      <w:marBottom w:val="0"/>
                      <w:divBdr>
                        <w:top w:val="none" w:sz="0" w:space="0" w:color="auto"/>
                        <w:left w:val="none" w:sz="0" w:space="0" w:color="auto"/>
                        <w:bottom w:val="none" w:sz="0" w:space="0" w:color="auto"/>
                        <w:right w:val="none" w:sz="0" w:space="0" w:color="auto"/>
                      </w:divBdr>
                    </w:div>
                  </w:divsChild>
                </w:div>
                <w:div w:id="1635286363">
                  <w:marLeft w:val="0"/>
                  <w:marRight w:val="0"/>
                  <w:marTop w:val="0"/>
                  <w:marBottom w:val="0"/>
                  <w:divBdr>
                    <w:top w:val="single" w:sz="2" w:space="1" w:color="FFFFFF"/>
                    <w:left w:val="single" w:sz="2" w:space="12" w:color="FFFFFF"/>
                    <w:bottom w:val="single" w:sz="2" w:space="1" w:color="FFFFFF"/>
                    <w:right w:val="single" w:sz="2" w:space="4" w:color="FFFFFF"/>
                  </w:divBdr>
                  <w:divsChild>
                    <w:div w:id="1144202031">
                      <w:marLeft w:val="0"/>
                      <w:marRight w:val="0"/>
                      <w:marTop w:val="0"/>
                      <w:marBottom w:val="0"/>
                      <w:divBdr>
                        <w:top w:val="none" w:sz="0" w:space="0" w:color="auto"/>
                        <w:left w:val="none" w:sz="0" w:space="0" w:color="auto"/>
                        <w:bottom w:val="none" w:sz="0" w:space="0" w:color="auto"/>
                        <w:right w:val="none" w:sz="0" w:space="0" w:color="auto"/>
                      </w:divBdr>
                    </w:div>
                  </w:divsChild>
                </w:div>
                <w:div w:id="455299816">
                  <w:marLeft w:val="0"/>
                  <w:marRight w:val="0"/>
                  <w:marTop w:val="0"/>
                  <w:marBottom w:val="0"/>
                  <w:divBdr>
                    <w:top w:val="single" w:sz="2" w:space="1" w:color="FFFFFF"/>
                    <w:left w:val="single" w:sz="2" w:space="12" w:color="FFFFFF"/>
                    <w:bottom w:val="single" w:sz="2" w:space="1" w:color="FFFFFF"/>
                    <w:right w:val="single" w:sz="2" w:space="4" w:color="FFFFFF"/>
                  </w:divBdr>
                  <w:divsChild>
                    <w:div w:id="1254241331">
                      <w:marLeft w:val="0"/>
                      <w:marRight w:val="0"/>
                      <w:marTop w:val="0"/>
                      <w:marBottom w:val="0"/>
                      <w:divBdr>
                        <w:top w:val="none" w:sz="0" w:space="0" w:color="auto"/>
                        <w:left w:val="none" w:sz="0" w:space="0" w:color="auto"/>
                        <w:bottom w:val="none" w:sz="0" w:space="0" w:color="auto"/>
                        <w:right w:val="none" w:sz="0" w:space="0" w:color="auto"/>
                      </w:divBdr>
                    </w:div>
                  </w:divsChild>
                </w:div>
                <w:div w:id="29497430">
                  <w:marLeft w:val="0"/>
                  <w:marRight w:val="0"/>
                  <w:marTop w:val="0"/>
                  <w:marBottom w:val="0"/>
                  <w:divBdr>
                    <w:top w:val="single" w:sz="2" w:space="1" w:color="FFFFFF"/>
                    <w:left w:val="single" w:sz="2" w:space="12" w:color="FFFFFF"/>
                    <w:bottom w:val="single" w:sz="2" w:space="1" w:color="FFFFFF"/>
                    <w:right w:val="single" w:sz="2" w:space="4" w:color="FFFFFF"/>
                  </w:divBdr>
                  <w:divsChild>
                    <w:div w:id="672687912">
                      <w:marLeft w:val="0"/>
                      <w:marRight w:val="0"/>
                      <w:marTop w:val="0"/>
                      <w:marBottom w:val="0"/>
                      <w:divBdr>
                        <w:top w:val="none" w:sz="0" w:space="0" w:color="auto"/>
                        <w:left w:val="none" w:sz="0" w:space="0" w:color="auto"/>
                        <w:bottom w:val="none" w:sz="0" w:space="0" w:color="auto"/>
                        <w:right w:val="none" w:sz="0" w:space="0" w:color="auto"/>
                      </w:divBdr>
                    </w:div>
                  </w:divsChild>
                </w:div>
                <w:div w:id="1139300455">
                  <w:marLeft w:val="0"/>
                  <w:marRight w:val="0"/>
                  <w:marTop w:val="0"/>
                  <w:marBottom w:val="0"/>
                  <w:divBdr>
                    <w:top w:val="single" w:sz="2" w:space="1" w:color="FFFFFF"/>
                    <w:left w:val="single" w:sz="2" w:space="12" w:color="FFFFFF"/>
                    <w:bottom w:val="single" w:sz="2" w:space="1" w:color="FFFFFF"/>
                    <w:right w:val="single" w:sz="2" w:space="4" w:color="FFFFFF"/>
                  </w:divBdr>
                  <w:divsChild>
                    <w:div w:id="757212321">
                      <w:marLeft w:val="0"/>
                      <w:marRight w:val="0"/>
                      <w:marTop w:val="0"/>
                      <w:marBottom w:val="0"/>
                      <w:divBdr>
                        <w:top w:val="none" w:sz="0" w:space="0" w:color="auto"/>
                        <w:left w:val="none" w:sz="0" w:space="0" w:color="auto"/>
                        <w:bottom w:val="none" w:sz="0" w:space="0" w:color="auto"/>
                        <w:right w:val="none" w:sz="0" w:space="0" w:color="auto"/>
                      </w:divBdr>
                    </w:div>
                  </w:divsChild>
                </w:div>
                <w:div w:id="124809942">
                  <w:marLeft w:val="0"/>
                  <w:marRight w:val="0"/>
                  <w:marTop w:val="0"/>
                  <w:marBottom w:val="0"/>
                  <w:divBdr>
                    <w:top w:val="single" w:sz="2" w:space="1" w:color="FFFFFF"/>
                    <w:left w:val="single" w:sz="2" w:space="12" w:color="FFFFFF"/>
                    <w:bottom w:val="single" w:sz="2" w:space="1" w:color="FFFFFF"/>
                    <w:right w:val="single" w:sz="2" w:space="4" w:color="FFFFFF"/>
                  </w:divBdr>
                  <w:divsChild>
                    <w:div w:id="423691258">
                      <w:marLeft w:val="0"/>
                      <w:marRight w:val="0"/>
                      <w:marTop w:val="0"/>
                      <w:marBottom w:val="0"/>
                      <w:divBdr>
                        <w:top w:val="none" w:sz="0" w:space="0" w:color="auto"/>
                        <w:left w:val="none" w:sz="0" w:space="0" w:color="auto"/>
                        <w:bottom w:val="none" w:sz="0" w:space="0" w:color="auto"/>
                        <w:right w:val="none" w:sz="0" w:space="0" w:color="auto"/>
                      </w:divBdr>
                    </w:div>
                  </w:divsChild>
                </w:div>
                <w:div w:id="332495587">
                  <w:marLeft w:val="0"/>
                  <w:marRight w:val="0"/>
                  <w:marTop w:val="0"/>
                  <w:marBottom w:val="0"/>
                  <w:divBdr>
                    <w:top w:val="single" w:sz="2" w:space="1" w:color="FFFFFF"/>
                    <w:left w:val="single" w:sz="2" w:space="12" w:color="FFFFFF"/>
                    <w:bottom w:val="single" w:sz="2" w:space="1" w:color="FFFFFF"/>
                    <w:right w:val="single" w:sz="2" w:space="4" w:color="FFFFFF"/>
                  </w:divBdr>
                  <w:divsChild>
                    <w:div w:id="525556002">
                      <w:marLeft w:val="0"/>
                      <w:marRight w:val="0"/>
                      <w:marTop w:val="0"/>
                      <w:marBottom w:val="0"/>
                      <w:divBdr>
                        <w:top w:val="none" w:sz="0" w:space="0" w:color="auto"/>
                        <w:left w:val="none" w:sz="0" w:space="0" w:color="auto"/>
                        <w:bottom w:val="none" w:sz="0" w:space="0" w:color="auto"/>
                        <w:right w:val="none" w:sz="0" w:space="0" w:color="auto"/>
                      </w:divBdr>
                    </w:div>
                  </w:divsChild>
                </w:div>
                <w:div w:id="1239250851">
                  <w:marLeft w:val="0"/>
                  <w:marRight w:val="0"/>
                  <w:marTop w:val="0"/>
                  <w:marBottom w:val="0"/>
                  <w:divBdr>
                    <w:top w:val="single" w:sz="2" w:space="1" w:color="FFFFFF"/>
                    <w:left w:val="single" w:sz="2" w:space="12" w:color="FFFFFF"/>
                    <w:bottom w:val="single" w:sz="2" w:space="1" w:color="FFFFFF"/>
                    <w:right w:val="single" w:sz="2" w:space="4" w:color="FFFFFF"/>
                  </w:divBdr>
                  <w:divsChild>
                    <w:div w:id="858633">
                      <w:marLeft w:val="0"/>
                      <w:marRight w:val="0"/>
                      <w:marTop w:val="0"/>
                      <w:marBottom w:val="0"/>
                      <w:divBdr>
                        <w:top w:val="none" w:sz="0" w:space="0" w:color="auto"/>
                        <w:left w:val="none" w:sz="0" w:space="0" w:color="auto"/>
                        <w:bottom w:val="none" w:sz="0" w:space="0" w:color="auto"/>
                        <w:right w:val="none" w:sz="0" w:space="0" w:color="auto"/>
                      </w:divBdr>
                    </w:div>
                  </w:divsChild>
                </w:div>
                <w:div w:id="1349991518">
                  <w:marLeft w:val="0"/>
                  <w:marRight w:val="0"/>
                  <w:marTop w:val="0"/>
                  <w:marBottom w:val="0"/>
                  <w:divBdr>
                    <w:top w:val="single" w:sz="2" w:space="1" w:color="FFFFFF"/>
                    <w:left w:val="single" w:sz="2" w:space="12" w:color="FFFFFF"/>
                    <w:bottom w:val="single" w:sz="2" w:space="1" w:color="FFFFFF"/>
                    <w:right w:val="single" w:sz="2" w:space="4" w:color="FFFFFF"/>
                  </w:divBdr>
                  <w:divsChild>
                    <w:div w:id="1185825955">
                      <w:marLeft w:val="0"/>
                      <w:marRight w:val="0"/>
                      <w:marTop w:val="0"/>
                      <w:marBottom w:val="0"/>
                      <w:divBdr>
                        <w:top w:val="none" w:sz="0" w:space="0" w:color="auto"/>
                        <w:left w:val="none" w:sz="0" w:space="0" w:color="auto"/>
                        <w:bottom w:val="none" w:sz="0" w:space="0" w:color="auto"/>
                        <w:right w:val="none" w:sz="0" w:space="0" w:color="auto"/>
                      </w:divBdr>
                    </w:div>
                  </w:divsChild>
                </w:div>
                <w:div w:id="1400053794">
                  <w:marLeft w:val="0"/>
                  <w:marRight w:val="0"/>
                  <w:marTop w:val="0"/>
                  <w:marBottom w:val="0"/>
                  <w:divBdr>
                    <w:top w:val="single" w:sz="2" w:space="1" w:color="FFFFFF"/>
                    <w:left w:val="single" w:sz="2" w:space="12" w:color="FFFFFF"/>
                    <w:bottom w:val="single" w:sz="2" w:space="4" w:color="FFFFFF"/>
                    <w:right w:val="single" w:sz="2" w:space="4" w:color="FFFFFF"/>
                  </w:divBdr>
                  <w:divsChild>
                    <w:div w:id="577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835410">
          <w:marLeft w:val="0"/>
          <w:marRight w:val="0"/>
          <w:marTop w:val="0"/>
          <w:marBottom w:val="335"/>
          <w:divBdr>
            <w:top w:val="none" w:sz="0" w:space="0" w:color="auto"/>
            <w:left w:val="none" w:sz="0" w:space="0" w:color="auto"/>
            <w:bottom w:val="none" w:sz="0" w:space="0" w:color="auto"/>
            <w:right w:val="none" w:sz="0" w:space="0" w:color="auto"/>
          </w:divBdr>
          <w:divsChild>
            <w:div w:id="172183670">
              <w:marLeft w:val="0"/>
              <w:marRight w:val="0"/>
              <w:marTop w:val="0"/>
              <w:marBottom w:val="0"/>
              <w:divBdr>
                <w:top w:val="none" w:sz="0" w:space="0" w:color="auto"/>
                <w:left w:val="none" w:sz="0" w:space="0" w:color="auto"/>
                <w:bottom w:val="none" w:sz="0" w:space="0" w:color="auto"/>
                <w:right w:val="none" w:sz="0" w:space="0" w:color="auto"/>
              </w:divBdr>
              <w:divsChild>
                <w:div w:id="1378316591">
                  <w:marLeft w:val="0"/>
                  <w:marRight w:val="0"/>
                  <w:marTop w:val="0"/>
                  <w:marBottom w:val="0"/>
                  <w:divBdr>
                    <w:top w:val="single" w:sz="2" w:space="4" w:color="FFFFFF"/>
                    <w:left w:val="single" w:sz="2" w:space="12" w:color="FFFFFF"/>
                    <w:bottom w:val="single" w:sz="2" w:space="1" w:color="FFFFFF"/>
                    <w:right w:val="single" w:sz="2" w:space="4" w:color="FFFFFF"/>
                  </w:divBdr>
                  <w:divsChild>
                    <w:div w:id="1867020999">
                      <w:marLeft w:val="0"/>
                      <w:marRight w:val="0"/>
                      <w:marTop w:val="0"/>
                      <w:marBottom w:val="0"/>
                      <w:divBdr>
                        <w:top w:val="none" w:sz="0" w:space="0" w:color="auto"/>
                        <w:left w:val="none" w:sz="0" w:space="0" w:color="auto"/>
                        <w:bottom w:val="none" w:sz="0" w:space="0" w:color="auto"/>
                        <w:right w:val="none" w:sz="0" w:space="0" w:color="auto"/>
                      </w:divBdr>
                    </w:div>
                  </w:divsChild>
                </w:div>
                <w:div w:id="1257863873">
                  <w:marLeft w:val="0"/>
                  <w:marRight w:val="0"/>
                  <w:marTop w:val="0"/>
                  <w:marBottom w:val="0"/>
                  <w:divBdr>
                    <w:top w:val="single" w:sz="2" w:space="1" w:color="FFFFFF"/>
                    <w:left w:val="single" w:sz="2" w:space="12" w:color="FFFFFF"/>
                    <w:bottom w:val="single" w:sz="2" w:space="1" w:color="FFFFFF"/>
                    <w:right w:val="single" w:sz="2" w:space="4" w:color="FFFFFF"/>
                  </w:divBdr>
                  <w:divsChild>
                    <w:div w:id="927075748">
                      <w:marLeft w:val="0"/>
                      <w:marRight w:val="0"/>
                      <w:marTop w:val="0"/>
                      <w:marBottom w:val="0"/>
                      <w:divBdr>
                        <w:top w:val="none" w:sz="0" w:space="0" w:color="auto"/>
                        <w:left w:val="none" w:sz="0" w:space="0" w:color="auto"/>
                        <w:bottom w:val="none" w:sz="0" w:space="0" w:color="auto"/>
                        <w:right w:val="none" w:sz="0" w:space="0" w:color="auto"/>
                      </w:divBdr>
                    </w:div>
                  </w:divsChild>
                </w:div>
                <w:div w:id="1984651267">
                  <w:marLeft w:val="0"/>
                  <w:marRight w:val="0"/>
                  <w:marTop w:val="0"/>
                  <w:marBottom w:val="0"/>
                  <w:divBdr>
                    <w:top w:val="single" w:sz="2" w:space="1" w:color="FFFFFF"/>
                    <w:left w:val="single" w:sz="2" w:space="12" w:color="FFFFFF"/>
                    <w:bottom w:val="single" w:sz="2" w:space="1" w:color="FFFFFF"/>
                    <w:right w:val="single" w:sz="2" w:space="4" w:color="FFFFFF"/>
                  </w:divBdr>
                  <w:divsChild>
                    <w:div w:id="1884443360">
                      <w:marLeft w:val="0"/>
                      <w:marRight w:val="0"/>
                      <w:marTop w:val="0"/>
                      <w:marBottom w:val="0"/>
                      <w:divBdr>
                        <w:top w:val="none" w:sz="0" w:space="0" w:color="auto"/>
                        <w:left w:val="none" w:sz="0" w:space="0" w:color="auto"/>
                        <w:bottom w:val="none" w:sz="0" w:space="0" w:color="auto"/>
                        <w:right w:val="none" w:sz="0" w:space="0" w:color="auto"/>
                      </w:divBdr>
                    </w:div>
                  </w:divsChild>
                </w:div>
                <w:div w:id="1936085628">
                  <w:marLeft w:val="0"/>
                  <w:marRight w:val="0"/>
                  <w:marTop w:val="0"/>
                  <w:marBottom w:val="0"/>
                  <w:divBdr>
                    <w:top w:val="single" w:sz="2" w:space="1" w:color="FFFFFF"/>
                    <w:left w:val="single" w:sz="2" w:space="12" w:color="FFFFFF"/>
                    <w:bottom w:val="single" w:sz="2" w:space="1" w:color="FFFFFF"/>
                    <w:right w:val="single" w:sz="2" w:space="4" w:color="FFFFFF"/>
                  </w:divBdr>
                  <w:divsChild>
                    <w:div w:id="1796287370">
                      <w:marLeft w:val="0"/>
                      <w:marRight w:val="0"/>
                      <w:marTop w:val="0"/>
                      <w:marBottom w:val="0"/>
                      <w:divBdr>
                        <w:top w:val="none" w:sz="0" w:space="0" w:color="auto"/>
                        <w:left w:val="none" w:sz="0" w:space="0" w:color="auto"/>
                        <w:bottom w:val="none" w:sz="0" w:space="0" w:color="auto"/>
                        <w:right w:val="none" w:sz="0" w:space="0" w:color="auto"/>
                      </w:divBdr>
                    </w:div>
                  </w:divsChild>
                </w:div>
                <w:div w:id="1477456438">
                  <w:marLeft w:val="0"/>
                  <w:marRight w:val="0"/>
                  <w:marTop w:val="0"/>
                  <w:marBottom w:val="0"/>
                  <w:divBdr>
                    <w:top w:val="single" w:sz="2" w:space="1" w:color="FFFFFF"/>
                    <w:left w:val="single" w:sz="2" w:space="12" w:color="FFFFFF"/>
                    <w:bottom w:val="single" w:sz="2" w:space="1" w:color="FFFFFF"/>
                    <w:right w:val="single" w:sz="2" w:space="4" w:color="FFFFFF"/>
                  </w:divBdr>
                  <w:divsChild>
                    <w:div w:id="2053990313">
                      <w:marLeft w:val="0"/>
                      <w:marRight w:val="0"/>
                      <w:marTop w:val="0"/>
                      <w:marBottom w:val="0"/>
                      <w:divBdr>
                        <w:top w:val="none" w:sz="0" w:space="0" w:color="auto"/>
                        <w:left w:val="none" w:sz="0" w:space="0" w:color="auto"/>
                        <w:bottom w:val="none" w:sz="0" w:space="0" w:color="auto"/>
                        <w:right w:val="none" w:sz="0" w:space="0" w:color="auto"/>
                      </w:divBdr>
                    </w:div>
                  </w:divsChild>
                </w:div>
                <w:div w:id="982930142">
                  <w:marLeft w:val="0"/>
                  <w:marRight w:val="0"/>
                  <w:marTop w:val="0"/>
                  <w:marBottom w:val="0"/>
                  <w:divBdr>
                    <w:top w:val="single" w:sz="2" w:space="1" w:color="FFFFFF"/>
                    <w:left w:val="single" w:sz="2" w:space="12" w:color="FFFFFF"/>
                    <w:bottom w:val="single" w:sz="2" w:space="1" w:color="FFFFFF"/>
                    <w:right w:val="single" w:sz="2" w:space="4" w:color="FFFFFF"/>
                  </w:divBdr>
                  <w:divsChild>
                    <w:div w:id="1255478932">
                      <w:marLeft w:val="0"/>
                      <w:marRight w:val="0"/>
                      <w:marTop w:val="0"/>
                      <w:marBottom w:val="0"/>
                      <w:divBdr>
                        <w:top w:val="none" w:sz="0" w:space="0" w:color="auto"/>
                        <w:left w:val="none" w:sz="0" w:space="0" w:color="auto"/>
                        <w:bottom w:val="none" w:sz="0" w:space="0" w:color="auto"/>
                        <w:right w:val="none" w:sz="0" w:space="0" w:color="auto"/>
                      </w:divBdr>
                    </w:div>
                  </w:divsChild>
                </w:div>
                <w:div w:id="683556821">
                  <w:marLeft w:val="0"/>
                  <w:marRight w:val="0"/>
                  <w:marTop w:val="0"/>
                  <w:marBottom w:val="0"/>
                  <w:divBdr>
                    <w:top w:val="single" w:sz="2" w:space="1" w:color="FFFFFF"/>
                    <w:left w:val="single" w:sz="2" w:space="12" w:color="FFFFFF"/>
                    <w:bottom w:val="single" w:sz="2" w:space="1" w:color="FFFFFF"/>
                    <w:right w:val="single" w:sz="2" w:space="4" w:color="FFFFFF"/>
                  </w:divBdr>
                  <w:divsChild>
                    <w:div w:id="541941204">
                      <w:marLeft w:val="0"/>
                      <w:marRight w:val="0"/>
                      <w:marTop w:val="0"/>
                      <w:marBottom w:val="0"/>
                      <w:divBdr>
                        <w:top w:val="none" w:sz="0" w:space="0" w:color="auto"/>
                        <w:left w:val="none" w:sz="0" w:space="0" w:color="auto"/>
                        <w:bottom w:val="none" w:sz="0" w:space="0" w:color="auto"/>
                        <w:right w:val="none" w:sz="0" w:space="0" w:color="auto"/>
                      </w:divBdr>
                    </w:div>
                  </w:divsChild>
                </w:div>
                <w:div w:id="232083213">
                  <w:marLeft w:val="0"/>
                  <w:marRight w:val="0"/>
                  <w:marTop w:val="0"/>
                  <w:marBottom w:val="0"/>
                  <w:divBdr>
                    <w:top w:val="single" w:sz="2" w:space="1" w:color="FFFFFF"/>
                    <w:left w:val="single" w:sz="2" w:space="12" w:color="FFFFFF"/>
                    <w:bottom w:val="single" w:sz="2" w:space="1" w:color="FFFFFF"/>
                    <w:right w:val="single" w:sz="2" w:space="4" w:color="FFFFFF"/>
                  </w:divBdr>
                  <w:divsChild>
                    <w:div w:id="1615405265">
                      <w:marLeft w:val="0"/>
                      <w:marRight w:val="0"/>
                      <w:marTop w:val="0"/>
                      <w:marBottom w:val="0"/>
                      <w:divBdr>
                        <w:top w:val="none" w:sz="0" w:space="0" w:color="auto"/>
                        <w:left w:val="none" w:sz="0" w:space="0" w:color="auto"/>
                        <w:bottom w:val="none" w:sz="0" w:space="0" w:color="auto"/>
                        <w:right w:val="none" w:sz="0" w:space="0" w:color="auto"/>
                      </w:divBdr>
                    </w:div>
                  </w:divsChild>
                </w:div>
                <w:div w:id="1635402729">
                  <w:marLeft w:val="0"/>
                  <w:marRight w:val="0"/>
                  <w:marTop w:val="0"/>
                  <w:marBottom w:val="0"/>
                  <w:divBdr>
                    <w:top w:val="single" w:sz="2" w:space="1" w:color="FFFFFF"/>
                    <w:left w:val="single" w:sz="2" w:space="12" w:color="FFFFFF"/>
                    <w:bottom w:val="single" w:sz="2" w:space="1" w:color="FFFFFF"/>
                    <w:right w:val="single" w:sz="2" w:space="4" w:color="FFFFFF"/>
                  </w:divBdr>
                  <w:divsChild>
                    <w:div w:id="1033310231">
                      <w:marLeft w:val="0"/>
                      <w:marRight w:val="0"/>
                      <w:marTop w:val="0"/>
                      <w:marBottom w:val="0"/>
                      <w:divBdr>
                        <w:top w:val="none" w:sz="0" w:space="0" w:color="auto"/>
                        <w:left w:val="none" w:sz="0" w:space="0" w:color="auto"/>
                        <w:bottom w:val="none" w:sz="0" w:space="0" w:color="auto"/>
                        <w:right w:val="none" w:sz="0" w:space="0" w:color="auto"/>
                      </w:divBdr>
                    </w:div>
                  </w:divsChild>
                </w:div>
                <w:div w:id="1042709584">
                  <w:marLeft w:val="0"/>
                  <w:marRight w:val="0"/>
                  <w:marTop w:val="0"/>
                  <w:marBottom w:val="0"/>
                  <w:divBdr>
                    <w:top w:val="single" w:sz="2" w:space="1" w:color="FFFFFF"/>
                    <w:left w:val="single" w:sz="2" w:space="12" w:color="FFFFFF"/>
                    <w:bottom w:val="single" w:sz="2" w:space="1" w:color="FFFFFF"/>
                    <w:right w:val="single" w:sz="2" w:space="4" w:color="FFFFFF"/>
                  </w:divBdr>
                  <w:divsChild>
                    <w:div w:id="1572352959">
                      <w:marLeft w:val="0"/>
                      <w:marRight w:val="0"/>
                      <w:marTop w:val="0"/>
                      <w:marBottom w:val="0"/>
                      <w:divBdr>
                        <w:top w:val="none" w:sz="0" w:space="0" w:color="auto"/>
                        <w:left w:val="none" w:sz="0" w:space="0" w:color="auto"/>
                        <w:bottom w:val="none" w:sz="0" w:space="0" w:color="auto"/>
                        <w:right w:val="none" w:sz="0" w:space="0" w:color="auto"/>
                      </w:divBdr>
                    </w:div>
                  </w:divsChild>
                </w:div>
                <w:div w:id="1537038502">
                  <w:marLeft w:val="0"/>
                  <w:marRight w:val="0"/>
                  <w:marTop w:val="0"/>
                  <w:marBottom w:val="0"/>
                  <w:divBdr>
                    <w:top w:val="single" w:sz="2" w:space="1" w:color="FFFFFF"/>
                    <w:left w:val="single" w:sz="2" w:space="12" w:color="FFFFFF"/>
                    <w:bottom w:val="single" w:sz="2" w:space="1" w:color="FFFFFF"/>
                    <w:right w:val="single" w:sz="2" w:space="4" w:color="FFFFFF"/>
                  </w:divBdr>
                  <w:divsChild>
                    <w:div w:id="628828238">
                      <w:marLeft w:val="0"/>
                      <w:marRight w:val="0"/>
                      <w:marTop w:val="0"/>
                      <w:marBottom w:val="0"/>
                      <w:divBdr>
                        <w:top w:val="none" w:sz="0" w:space="0" w:color="auto"/>
                        <w:left w:val="none" w:sz="0" w:space="0" w:color="auto"/>
                        <w:bottom w:val="none" w:sz="0" w:space="0" w:color="auto"/>
                        <w:right w:val="none" w:sz="0" w:space="0" w:color="auto"/>
                      </w:divBdr>
                    </w:div>
                  </w:divsChild>
                </w:div>
                <w:div w:id="500394258">
                  <w:marLeft w:val="0"/>
                  <w:marRight w:val="0"/>
                  <w:marTop w:val="0"/>
                  <w:marBottom w:val="0"/>
                  <w:divBdr>
                    <w:top w:val="single" w:sz="2" w:space="1" w:color="FFFFFF"/>
                    <w:left w:val="single" w:sz="2" w:space="12" w:color="FFFFFF"/>
                    <w:bottom w:val="single" w:sz="2" w:space="1" w:color="FFFFFF"/>
                    <w:right w:val="single" w:sz="2" w:space="4" w:color="FFFFFF"/>
                  </w:divBdr>
                  <w:divsChild>
                    <w:div w:id="1781991142">
                      <w:marLeft w:val="0"/>
                      <w:marRight w:val="0"/>
                      <w:marTop w:val="0"/>
                      <w:marBottom w:val="0"/>
                      <w:divBdr>
                        <w:top w:val="none" w:sz="0" w:space="0" w:color="auto"/>
                        <w:left w:val="none" w:sz="0" w:space="0" w:color="auto"/>
                        <w:bottom w:val="none" w:sz="0" w:space="0" w:color="auto"/>
                        <w:right w:val="none" w:sz="0" w:space="0" w:color="auto"/>
                      </w:divBdr>
                    </w:div>
                  </w:divsChild>
                </w:div>
                <w:div w:id="1372879972">
                  <w:marLeft w:val="0"/>
                  <w:marRight w:val="0"/>
                  <w:marTop w:val="0"/>
                  <w:marBottom w:val="0"/>
                  <w:divBdr>
                    <w:top w:val="single" w:sz="2" w:space="1" w:color="FFFFFF"/>
                    <w:left w:val="single" w:sz="2" w:space="12" w:color="FFFFFF"/>
                    <w:bottom w:val="single" w:sz="2" w:space="1" w:color="FFFFFF"/>
                    <w:right w:val="single" w:sz="2" w:space="4" w:color="FFFFFF"/>
                  </w:divBdr>
                  <w:divsChild>
                    <w:div w:id="112212865">
                      <w:marLeft w:val="0"/>
                      <w:marRight w:val="0"/>
                      <w:marTop w:val="0"/>
                      <w:marBottom w:val="0"/>
                      <w:divBdr>
                        <w:top w:val="none" w:sz="0" w:space="0" w:color="auto"/>
                        <w:left w:val="none" w:sz="0" w:space="0" w:color="auto"/>
                        <w:bottom w:val="none" w:sz="0" w:space="0" w:color="auto"/>
                        <w:right w:val="none" w:sz="0" w:space="0" w:color="auto"/>
                      </w:divBdr>
                    </w:div>
                  </w:divsChild>
                </w:div>
                <w:div w:id="1201400">
                  <w:marLeft w:val="0"/>
                  <w:marRight w:val="0"/>
                  <w:marTop w:val="0"/>
                  <w:marBottom w:val="0"/>
                  <w:divBdr>
                    <w:top w:val="single" w:sz="2" w:space="1" w:color="FFFFFF"/>
                    <w:left w:val="single" w:sz="2" w:space="12" w:color="FFFFFF"/>
                    <w:bottom w:val="single" w:sz="2" w:space="1" w:color="FFFFFF"/>
                    <w:right w:val="single" w:sz="2" w:space="4" w:color="FFFFFF"/>
                  </w:divBdr>
                  <w:divsChild>
                    <w:div w:id="878660476">
                      <w:marLeft w:val="0"/>
                      <w:marRight w:val="0"/>
                      <w:marTop w:val="0"/>
                      <w:marBottom w:val="0"/>
                      <w:divBdr>
                        <w:top w:val="none" w:sz="0" w:space="0" w:color="auto"/>
                        <w:left w:val="none" w:sz="0" w:space="0" w:color="auto"/>
                        <w:bottom w:val="none" w:sz="0" w:space="0" w:color="auto"/>
                        <w:right w:val="none" w:sz="0" w:space="0" w:color="auto"/>
                      </w:divBdr>
                    </w:div>
                  </w:divsChild>
                </w:div>
                <w:div w:id="419260914">
                  <w:marLeft w:val="0"/>
                  <w:marRight w:val="0"/>
                  <w:marTop w:val="0"/>
                  <w:marBottom w:val="0"/>
                  <w:divBdr>
                    <w:top w:val="single" w:sz="2" w:space="1" w:color="FFFFFF"/>
                    <w:left w:val="single" w:sz="2" w:space="12" w:color="FFFFFF"/>
                    <w:bottom w:val="single" w:sz="2" w:space="1" w:color="FFFFFF"/>
                    <w:right w:val="single" w:sz="2" w:space="4" w:color="FFFFFF"/>
                  </w:divBdr>
                  <w:divsChild>
                    <w:div w:id="1198935997">
                      <w:marLeft w:val="0"/>
                      <w:marRight w:val="0"/>
                      <w:marTop w:val="0"/>
                      <w:marBottom w:val="0"/>
                      <w:divBdr>
                        <w:top w:val="none" w:sz="0" w:space="0" w:color="auto"/>
                        <w:left w:val="none" w:sz="0" w:space="0" w:color="auto"/>
                        <w:bottom w:val="none" w:sz="0" w:space="0" w:color="auto"/>
                        <w:right w:val="none" w:sz="0" w:space="0" w:color="auto"/>
                      </w:divBdr>
                    </w:div>
                  </w:divsChild>
                </w:div>
                <w:div w:id="1590042471">
                  <w:marLeft w:val="0"/>
                  <w:marRight w:val="0"/>
                  <w:marTop w:val="0"/>
                  <w:marBottom w:val="0"/>
                  <w:divBdr>
                    <w:top w:val="single" w:sz="2" w:space="1" w:color="FFFFFF"/>
                    <w:left w:val="single" w:sz="2" w:space="12" w:color="FFFFFF"/>
                    <w:bottom w:val="single" w:sz="2" w:space="1" w:color="FFFFFF"/>
                    <w:right w:val="single" w:sz="2" w:space="4" w:color="FFFFFF"/>
                  </w:divBdr>
                  <w:divsChild>
                    <w:div w:id="553468298">
                      <w:marLeft w:val="0"/>
                      <w:marRight w:val="0"/>
                      <w:marTop w:val="0"/>
                      <w:marBottom w:val="0"/>
                      <w:divBdr>
                        <w:top w:val="none" w:sz="0" w:space="0" w:color="auto"/>
                        <w:left w:val="none" w:sz="0" w:space="0" w:color="auto"/>
                        <w:bottom w:val="none" w:sz="0" w:space="0" w:color="auto"/>
                        <w:right w:val="none" w:sz="0" w:space="0" w:color="auto"/>
                      </w:divBdr>
                    </w:div>
                  </w:divsChild>
                </w:div>
                <w:div w:id="1038167278">
                  <w:marLeft w:val="0"/>
                  <w:marRight w:val="0"/>
                  <w:marTop w:val="0"/>
                  <w:marBottom w:val="0"/>
                  <w:divBdr>
                    <w:top w:val="single" w:sz="2" w:space="1" w:color="FFFFFF"/>
                    <w:left w:val="single" w:sz="2" w:space="12" w:color="FFFFFF"/>
                    <w:bottom w:val="single" w:sz="2" w:space="1" w:color="FFFFFF"/>
                    <w:right w:val="single" w:sz="2" w:space="4" w:color="FFFFFF"/>
                  </w:divBdr>
                  <w:divsChild>
                    <w:div w:id="1256208366">
                      <w:marLeft w:val="0"/>
                      <w:marRight w:val="0"/>
                      <w:marTop w:val="0"/>
                      <w:marBottom w:val="0"/>
                      <w:divBdr>
                        <w:top w:val="none" w:sz="0" w:space="0" w:color="auto"/>
                        <w:left w:val="none" w:sz="0" w:space="0" w:color="auto"/>
                        <w:bottom w:val="none" w:sz="0" w:space="0" w:color="auto"/>
                        <w:right w:val="none" w:sz="0" w:space="0" w:color="auto"/>
                      </w:divBdr>
                    </w:div>
                  </w:divsChild>
                </w:div>
                <w:div w:id="138739950">
                  <w:marLeft w:val="0"/>
                  <w:marRight w:val="0"/>
                  <w:marTop w:val="0"/>
                  <w:marBottom w:val="0"/>
                  <w:divBdr>
                    <w:top w:val="single" w:sz="2" w:space="1" w:color="FFFFFF"/>
                    <w:left w:val="single" w:sz="2" w:space="12" w:color="FFFFFF"/>
                    <w:bottom w:val="single" w:sz="2" w:space="1" w:color="FFFFFF"/>
                    <w:right w:val="single" w:sz="2" w:space="4" w:color="FFFFFF"/>
                  </w:divBdr>
                  <w:divsChild>
                    <w:div w:id="840244226">
                      <w:marLeft w:val="0"/>
                      <w:marRight w:val="0"/>
                      <w:marTop w:val="0"/>
                      <w:marBottom w:val="0"/>
                      <w:divBdr>
                        <w:top w:val="none" w:sz="0" w:space="0" w:color="auto"/>
                        <w:left w:val="none" w:sz="0" w:space="0" w:color="auto"/>
                        <w:bottom w:val="none" w:sz="0" w:space="0" w:color="auto"/>
                        <w:right w:val="none" w:sz="0" w:space="0" w:color="auto"/>
                      </w:divBdr>
                    </w:div>
                  </w:divsChild>
                </w:div>
                <w:div w:id="2055812811">
                  <w:marLeft w:val="0"/>
                  <w:marRight w:val="0"/>
                  <w:marTop w:val="0"/>
                  <w:marBottom w:val="0"/>
                  <w:divBdr>
                    <w:top w:val="single" w:sz="2" w:space="1" w:color="FFFFFF"/>
                    <w:left w:val="single" w:sz="2" w:space="12" w:color="FFFFFF"/>
                    <w:bottom w:val="single" w:sz="2" w:space="1" w:color="FFFFFF"/>
                    <w:right w:val="single" w:sz="2" w:space="4" w:color="FFFFFF"/>
                  </w:divBdr>
                  <w:divsChild>
                    <w:div w:id="538081638">
                      <w:marLeft w:val="0"/>
                      <w:marRight w:val="0"/>
                      <w:marTop w:val="0"/>
                      <w:marBottom w:val="0"/>
                      <w:divBdr>
                        <w:top w:val="none" w:sz="0" w:space="0" w:color="auto"/>
                        <w:left w:val="none" w:sz="0" w:space="0" w:color="auto"/>
                        <w:bottom w:val="none" w:sz="0" w:space="0" w:color="auto"/>
                        <w:right w:val="none" w:sz="0" w:space="0" w:color="auto"/>
                      </w:divBdr>
                    </w:div>
                  </w:divsChild>
                </w:div>
                <w:div w:id="182282758">
                  <w:marLeft w:val="0"/>
                  <w:marRight w:val="0"/>
                  <w:marTop w:val="0"/>
                  <w:marBottom w:val="0"/>
                  <w:divBdr>
                    <w:top w:val="single" w:sz="2" w:space="1" w:color="FFFFFF"/>
                    <w:left w:val="single" w:sz="2" w:space="12" w:color="FFFFFF"/>
                    <w:bottom w:val="single" w:sz="2" w:space="1" w:color="FFFFFF"/>
                    <w:right w:val="single" w:sz="2" w:space="4" w:color="FFFFFF"/>
                  </w:divBdr>
                  <w:divsChild>
                    <w:div w:id="465709563">
                      <w:marLeft w:val="0"/>
                      <w:marRight w:val="0"/>
                      <w:marTop w:val="0"/>
                      <w:marBottom w:val="0"/>
                      <w:divBdr>
                        <w:top w:val="none" w:sz="0" w:space="0" w:color="auto"/>
                        <w:left w:val="none" w:sz="0" w:space="0" w:color="auto"/>
                        <w:bottom w:val="none" w:sz="0" w:space="0" w:color="auto"/>
                        <w:right w:val="none" w:sz="0" w:space="0" w:color="auto"/>
                      </w:divBdr>
                    </w:div>
                  </w:divsChild>
                </w:div>
                <w:div w:id="1623195824">
                  <w:marLeft w:val="0"/>
                  <w:marRight w:val="0"/>
                  <w:marTop w:val="0"/>
                  <w:marBottom w:val="0"/>
                  <w:divBdr>
                    <w:top w:val="single" w:sz="2" w:space="1" w:color="FFFFFF"/>
                    <w:left w:val="single" w:sz="2" w:space="12" w:color="FFFFFF"/>
                    <w:bottom w:val="single" w:sz="2" w:space="1" w:color="FFFFFF"/>
                    <w:right w:val="single" w:sz="2" w:space="4" w:color="FFFFFF"/>
                  </w:divBdr>
                  <w:divsChild>
                    <w:div w:id="91585057">
                      <w:marLeft w:val="0"/>
                      <w:marRight w:val="0"/>
                      <w:marTop w:val="0"/>
                      <w:marBottom w:val="0"/>
                      <w:divBdr>
                        <w:top w:val="none" w:sz="0" w:space="0" w:color="auto"/>
                        <w:left w:val="none" w:sz="0" w:space="0" w:color="auto"/>
                        <w:bottom w:val="none" w:sz="0" w:space="0" w:color="auto"/>
                        <w:right w:val="none" w:sz="0" w:space="0" w:color="auto"/>
                      </w:divBdr>
                    </w:div>
                  </w:divsChild>
                </w:div>
                <w:div w:id="1050571552">
                  <w:marLeft w:val="0"/>
                  <w:marRight w:val="0"/>
                  <w:marTop w:val="0"/>
                  <w:marBottom w:val="0"/>
                  <w:divBdr>
                    <w:top w:val="single" w:sz="2" w:space="1" w:color="FFFFFF"/>
                    <w:left w:val="single" w:sz="2" w:space="12" w:color="FFFFFF"/>
                    <w:bottom w:val="single" w:sz="2" w:space="1" w:color="FFFFFF"/>
                    <w:right w:val="single" w:sz="2" w:space="4" w:color="FFFFFF"/>
                  </w:divBdr>
                  <w:divsChild>
                    <w:div w:id="2065179689">
                      <w:marLeft w:val="0"/>
                      <w:marRight w:val="0"/>
                      <w:marTop w:val="0"/>
                      <w:marBottom w:val="0"/>
                      <w:divBdr>
                        <w:top w:val="none" w:sz="0" w:space="0" w:color="auto"/>
                        <w:left w:val="none" w:sz="0" w:space="0" w:color="auto"/>
                        <w:bottom w:val="none" w:sz="0" w:space="0" w:color="auto"/>
                        <w:right w:val="none" w:sz="0" w:space="0" w:color="auto"/>
                      </w:divBdr>
                    </w:div>
                  </w:divsChild>
                </w:div>
                <w:div w:id="1900630513">
                  <w:marLeft w:val="0"/>
                  <w:marRight w:val="0"/>
                  <w:marTop w:val="0"/>
                  <w:marBottom w:val="0"/>
                  <w:divBdr>
                    <w:top w:val="single" w:sz="2" w:space="1" w:color="FFFFFF"/>
                    <w:left w:val="single" w:sz="2" w:space="12" w:color="FFFFFF"/>
                    <w:bottom w:val="single" w:sz="2" w:space="1" w:color="FFFFFF"/>
                    <w:right w:val="single" w:sz="2" w:space="4" w:color="FFFFFF"/>
                  </w:divBdr>
                  <w:divsChild>
                    <w:div w:id="1182747332">
                      <w:marLeft w:val="0"/>
                      <w:marRight w:val="0"/>
                      <w:marTop w:val="0"/>
                      <w:marBottom w:val="0"/>
                      <w:divBdr>
                        <w:top w:val="none" w:sz="0" w:space="0" w:color="auto"/>
                        <w:left w:val="none" w:sz="0" w:space="0" w:color="auto"/>
                        <w:bottom w:val="none" w:sz="0" w:space="0" w:color="auto"/>
                        <w:right w:val="none" w:sz="0" w:space="0" w:color="auto"/>
                      </w:divBdr>
                    </w:div>
                  </w:divsChild>
                </w:div>
                <w:div w:id="1086613567">
                  <w:marLeft w:val="0"/>
                  <w:marRight w:val="0"/>
                  <w:marTop w:val="0"/>
                  <w:marBottom w:val="0"/>
                  <w:divBdr>
                    <w:top w:val="single" w:sz="2" w:space="1" w:color="FFFFFF"/>
                    <w:left w:val="single" w:sz="2" w:space="12" w:color="FFFFFF"/>
                    <w:bottom w:val="single" w:sz="2" w:space="1" w:color="FFFFFF"/>
                    <w:right w:val="single" w:sz="2" w:space="4" w:color="FFFFFF"/>
                  </w:divBdr>
                  <w:divsChild>
                    <w:div w:id="565146133">
                      <w:marLeft w:val="0"/>
                      <w:marRight w:val="0"/>
                      <w:marTop w:val="0"/>
                      <w:marBottom w:val="0"/>
                      <w:divBdr>
                        <w:top w:val="none" w:sz="0" w:space="0" w:color="auto"/>
                        <w:left w:val="none" w:sz="0" w:space="0" w:color="auto"/>
                        <w:bottom w:val="none" w:sz="0" w:space="0" w:color="auto"/>
                        <w:right w:val="none" w:sz="0" w:space="0" w:color="auto"/>
                      </w:divBdr>
                    </w:div>
                  </w:divsChild>
                </w:div>
                <w:div w:id="672731915">
                  <w:marLeft w:val="0"/>
                  <w:marRight w:val="0"/>
                  <w:marTop w:val="0"/>
                  <w:marBottom w:val="0"/>
                  <w:divBdr>
                    <w:top w:val="single" w:sz="2" w:space="1" w:color="FFFFFF"/>
                    <w:left w:val="single" w:sz="2" w:space="12" w:color="FFFFFF"/>
                    <w:bottom w:val="single" w:sz="2" w:space="1" w:color="FFFFFF"/>
                    <w:right w:val="single" w:sz="2" w:space="4" w:color="FFFFFF"/>
                  </w:divBdr>
                  <w:divsChild>
                    <w:div w:id="1901398087">
                      <w:marLeft w:val="0"/>
                      <w:marRight w:val="0"/>
                      <w:marTop w:val="0"/>
                      <w:marBottom w:val="0"/>
                      <w:divBdr>
                        <w:top w:val="none" w:sz="0" w:space="0" w:color="auto"/>
                        <w:left w:val="none" w:sz="0" w:space="0" w:color="auto"/>
                        <w:bottom w:val="none" w:sz="0" w:space="0" w:color="auto"/>
                        <w:right w:val="none" w:sz="0" w:space="0" w:color="auto"/>
                      </w:divBdr>
                    </w:div>
                  </w:divsChild>
                </w:div>
                <w:div w:id="770979658">
                  <w:marLeft w:val="0"/>
                  <w:marRight w:val="0"/>
                  <w:marTop w:val="0"/>
                  <w:marBottom w:val="0"/>
                  <w:divBdr>
                    <w:top w:val="single" w:sz="2" w:space="1" w:color="FFFFFF"/>
                    <w:left w:val="single" w:sz="2" w:space="12" w:color="FFFFFF"/>
                    <w:bottom w:val="single" w:sz="2" w:space="1" w:color="FFFFFF"/>
                    <w:right w:val="single" w:sz="2" w:space="4" w:color="FFFFFF"/>
                  </w:divBdr>
                  <w:divsChild>
                    <w:div w:id="747727010">
                      <w:marLeft w:val="0"/>
                      <w:marRight w:val="0"/>
                      <w:marTop w:val="0"/>
                      <w:marBottom w:val="0"/>
                      <w:divBdr>
                        <w:top w:val="none" w:sz="0" w:space="0" w:color="auto"/>
                        <w:left w:val="none" w:sz="0" w:space="0" w:color="auto"/>
                        <w:bottom w:val="none" w:sz="0" w:space="0" w:color="auto"/>
                        <w:right w:val="none" w:sz="0" w:space="0" w:color="auto"/>
                      </w:divBdr>
                    </w:div>
                  </w:divsChild>
                </w:div>
                <w:div w:id="878317981">
                  <w:marLeft w:val="0"/>
                  <w:marRight w:val="0"/>
                  <w:marTop w:val="0"/>
                  <w:marBottom w:val="0"/>
                  <w:divBdr>
                    <w:top w:val="single" w:sz="2" w:space="1" w:color="FFFFFF"/>
                    <w:left w:val="single" w:sz="2" w:space="12" w:color="FFFFFF"/>
                    <w:bottom w:val="single" w:sz="2" w:space="1" w:color="FFFFFF"/>
                    <w:right w:val="single" w:sz="2" w:space="4" w:color="FFFFFF"/>
                  </w:divBdr>
                  <w:divsChild>
                    <w:div w:id="579607438">
                      <w:marLeft w:val="0"/>
                      <w:marRight w:val="0"/>
                      <w:marTop w:val="0"/>
                      <w:marBottom w:val="0"/>
                      <w:divBdr>
                        <w:top w:val="none" w:sz="0" w:space="0" w:color="auto"/>
                        <w:left w:val="none" w:sz="0" w:space="0" w:color="auto"/>
                        <w:bottom w:val="none" w:sz="0" w:space="0" w:color="auto"/>
                        <w:right w:val="none" w:sz="0" w:space="0" w:color="auto"/>
                      </w:divBdr>
                    </w:div>
                  </w:divsChild>
                </w:div>
                <w:div w:id="2130585211">
                  <w:marLeft w:val="0"/>
                  <w:marRight w:val="0"/>
                  <w:marTop w:val="0"/>
                  <w:marBottom w:val="0"/>
                  <w:divBdr>
                    <w:top w:val="single" w:sz="2" w:space="1" w:color="FFFFFF"/>
                    <w:left w:val="single" w:sz="2" w:space="12" w:color="FFFFFF"/>
                    <w:bottom w:val="single" w:sz="2" w:space="1" w:color="FFFFFF"/>
                    <w:right w:val="single" w:sz="2" w:space="4" w:color="FFFFFF"/>
                  </w:divBdr>
                  <w:divsChild>
                    <w:div w:id="1206022605">
                      <w:marLeft w:val="0"/>
                      <w:marRight w:val="0"/>
                      <w:marTop w:val="0"/>
                      <w:marBottom w:val="0"/>
                      <w:divBdr>
                        <w:top w:val="none" w:sz="0" w:space="0" w:color="auto"/>
                        <w:left w:val="none" w:sz="0" w:space="0" w:color="auto"/>
                        <w:bottom w:val="none" w:sz="0" w:space="0" w:color="auto"/>
                        <w:right w:val="none" w:sz="0" w:space="0" w:color="auto"/>
                      </w:divBdr>
                    </w:div>
                  </w:divsChild>
                </w:div>
                <w:div w:id="1519584464">
                  <w:marLeft w:val="0"/>
                  <w:marRight w:val="0"/>
                  <w:marTop w:val="0"/>
                  <w:marBottom w:val="0"/>
                  <w:divBdr>
                    <w:top w:val="single" w:sz="2" w:space="1" w:color="FFFFFF"/>
                    <w:left w:val="single" w:sz="2" w:space="12" w:color="FFFFFF"/>
                    <w:bottom w:val="single" w:sz="2" w:space="1" w:color="FFFFFF"/>
                    <w:right w:val="single" w:sz="2" w:space="4" w:color="FFFFFF"/>
                  </w:divBdr>
                  <w:divsChild>
                    <w:div w:id="1284077882">
                      <w:marLeft w:val="0"/>
                      <w:marRight w:val="0"/>
                      <w:marTop w:val="0"/>
                      <w:marBottom w:val="0"/>
                      <w:divBdr>
                        <w:top w:val="none" w:sz="0" w:space="0" w:color="auto"/>
                        <w:left w:val="none" w:sz="0" w:space="0" w:color="auto"/>
                        <w:bottom w:val="none" w:sz="0" w:space="0" w:color="auto"/>
                        <w:right w:val="none" w:sz="0" w:space="0" w:color="auto"/>
                      </w:divBdr>
                    </w:div>
                  </w:divsChild>
                </w:div>
                <w:div w:id="1769499262">
                  <w:marLeft w:val="0"/>
                  <w:marRight w:val="0"/>
                  <w:marTop w:val="0"/>
                  <w:marBottom w:val="0"/>
                  <w:divBdr>
                    <w:top w:val="single" w:sz="2" w:space="1" w:color="FFFFFF"/>
                    <w:left w:val="single" w:sz="2" w:space="12" w:color="FFFFFF"/>
                    <w:bottom w:val="single" w:sz="2" w:space="4" w:color="FFFFFF"/>
                    <w:right w:val="single" w:sz="2" w:space="4" w:color="FFFFFF"/>
                  </w:divBdr>
                  <w:divsChild>
                    <w:div w:id="88810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14930">
          <w:marLeft w:val="0"/>
          <w:marRight w:val="0"/>
          <w:marTop w:val="0"/>
          <w:marBottom w:val="335"/>
          <w:divBdr>
            <w:top w:val="none" w:sz="0" w:space="0" w:color="auto"/>
            <w:left w:val="none" w:sz="0" w:space="0" w:color="auto"/>
            <w:bottom w:val="none" w:sz="0" w:space="0" w:color="auto"/>
            <w:right w:val="none" w:sz="0" w:space="0" w:color="auto"/>
          </w:divBdr>
          <w:divsChild>
            <w:div w:id="1865627571">
              <w:marLeft w:val="0"/>
              <w:marRight w:val="0"/>
              <w:marTop w:val="0"/>
              <w:marBottom w:val="0"/>
              <w:divBdr>
                <w:top w:val="none" w:sz="0" w:space="0" w:color="auto"/>
                <w:left w:val="none" w:sz="0" w:space="0" w:color="auto"/>
                <w:bottom w:val="none" w:sz="0" w:space="0" w:color="auto"/>
                <w:right w:val="none" w:sz="0" w:space="0" w:color="auto"/>
              </w:divBdr>
              <w:divsChild>
                <w:div w:id="986589984">
                  <w:marLeft w:val="0"/>
                  <w:marRight w:val="0"/>
                  <w:marTop w:val="0"/>
                  <w:marBottom w:val="0"/>
                  <w:divBdr>
                    <w:top w:val="single" w:sz="2" w:space="4" w:color="FFFFFF"/>
                    <w:left w:val="single" w:sz="2" w:space="12" w:color="FFFFFF"/>
                    <w:bottom w:val="single" w:sz="2" w:space="1" w:color="FFFFFF"/>
                    <w:right w:val="single" w:sz="2" w:space="4" w:color="FFFFFF"/>
                  </w:divBdr>
                  <w:divsChild>
                    <w:div w:id="1642492981">
                      <w:marLeft w:val="0"/>
                      <w:marRight w:val="0"/>
                      <w:marTop w:val="0"/>
                      <w:marBottom w:val="0"/>
                      <w:divBdr>
                        <w:top w:val="none" w:sz="0" w:space="0" w:color="auto"/>
                        <w:left w:val="none" w:sz="0" w:space="0" w:color="auto"/>
                        <w:bottom w:val="none" w:sz="0" w:space="0" w:color="auto"/>
                        <w:right w:val="none" w:sz="0" w:space="0" w:color="auto"/>
                      </w:divBdr>
                    </w:div>
                  </w:divsChild>
                </w:div>
                <w:div w:id="266231325">
                  <w:marLeft w:val="0"/>
                  <w:marRight w:val="0"/>
                  <w:marTop w:val="0"/>
                  <w:marBottom w:val="0"/>
                  <w:divBdr>
                    <w:top w:val="single" w:sz="2" w:space="1" w:color="FFFFFF"/>
                    <w:left w:val="single" w:sz="2" w:space="12" w:color="FFFFFF"/>
                    <w:bottom w:val="single" w:sz="2" w:space="1" w:color="FFFFFF"/>
                    <w:right w:val="single" w:sz="2" w:space="4" w:color="FFFFFF"/>
                  </w:divBdr>
                  <w:divsChild>
                    <w:div w:id="1989746797">
                      <w:marLeft w:val="0"/>
                      <w:marRight w:val="0"/>
                      <w:marTop w:val="0"/>
                      <w:marBottom w:val="0"/>
                      <w:divBdr>
                        <w:top w:val="none" w:sz="0" w:space="0" w:color="auto"/>
                        <w:left w:val="none" w:sz="0" w:space="0" w:color="auto"/>
                        <w:bottom w:val="none" w:sz="0" w:space="0" w:color="auto"/>
                        <w:right w:val="none" w:sz="0" w:space="0" w:color="auto"/>
                      </w:divBdr>
                    </w:div>
                  </w:divsChild>
                </w:div>
                <w:div w:id="1794133417">
                  <w:marLeft w:val="0"/>
                  <w:marRight w:val="0"/>
                  <w:marTop w:val="0"/>
                  <w:marBottom w:val="0"/>
                  <w:divBdr>
                    <w:top w:val="single" w:sz="2" w:space="1" w:color="FFFFFF"/>
                    <w:left w:val="single" w:sz="2" w:space="12" w:color="FFFFFF"/>
                    <w:bottom w:val="single" w:sz="2" w:space="1" w:color="FFFFFF"/>
                    <w:right w:val="single" w:sz="2" w:space="4" w:color="FFFFFF"/>
                  </w:divBdr>
                  <w:divsChild>
                    <w:div w:id="782117847">
                      <w:marLeft w:val="0"/>
                      <w:marRight w:val="0"/>
                      <w:marTop w:val="0"/>
                      <w:marBottom w:val="0"/>
                      <w:divBdr>
                        <w:top w:val="none" w:sz="0" w:space="0" w:color="auto"/>
                        <w:left w:val="none" w:sz="0" w:space="0" w:color="auto"/>
                        <w:bottom w:val="none" w:sz="0" w:space="0" w:color="auto"/>
                        <w:right w:val="none" w:sz="0" w:space="0" w:color="auto"/>
                      </w:divBdr>
                    </w:div>
                  </w:divsChild>
                </w:div>
                <w:div w:id="2021734979">
                  <w:marLeft w:val="0"/>
                  <w:marRight w:val="0"/>
                  <w:marTop w:val="0"/>
                  <w:marBottom w:val="0"/>
                  <w:divBdr>
                    <w:top w:val="single" w:sz="2" w:space="1" w:color="FFFFFF"/>
                    <w:left w:val="single" w:sz="2" w:space="12" w:color="FFFFFF"/>
                    <w:bottom w:val="single" w:sz="2" w:space="1" w:color="FFFFFF"/>
                    <w:right w:val="single" w:sz="2" w:space="4" w:color="FFFFFF"/>
                  </w:divBdr>
                  <w:divsChild>
                    <w:div w:id="2004964971">
                      <w:marLeft w:val="0"/>
                      <w:marRight w:val="0"/>
                      <w:marTop w:val="0"/>
                      <w:marBottom w:val="0"/>
                      <w:divBdr>
                        <w:top w:val="none" w:sz="0" w:space="0" w:color="auto"/>
                        <w:left w:val="none" w:sz="0" w:space="0" w:color="auto"/>
                        <w:bottom w:val="none" w:sz="0" w:space="0" w:color="auto"/>
                        <w:right w:val="none" w:sz="0" w:space="0" w:color="auto"/>
                      </w:divBdr>
                    </w:div>
                  </w:divsChild>
                </w:div>
                <w:div w:id="992946839">
                  <w:marLeft w:val="0"/>
                  <w:marRight w:val="0"/>
                  <w:marTop w:val="0"/>
                  <w:marBottom w:val="0"/>
                  <w:divBdr>
                    <w:top w:val="single" w:sz="2" w:space="1" w:color="FFFFFF"/>
                    <w:left w:val="single" w:sz="2" w:space="12" w:color="FFFFFF"/>
                    <w:bottom w:val="single" w:sz="2" w:space="1" w:color="FFFFFF"/>
                    <w:right w:val="single" w:sz="2" w:space="4" w:color="FFFFFF"/>
                  </w:divBdr>
                  <w:divsChild>
                    <w:div w:id="1166556506">
                      <w:marLeft w:val="0"/>
                      <w:marRight w:val="0"/>
                      <w:marTop w:val="0"/>
                      <w:marBottom w:val="0"/>
                      <w:divBdr>
                        <w:top w:val="none" w:sz="0" w:space="0" w:color="auto"/>
                        <w:left w:val="none" w:sz="0" w:space="0" w:color="auto"/>
                        <w:bottom w:val="none" w:sz="0" w:space="0" w:color="auto"/>
                        <w:right w:val="none" w:sz="0" w:space="0" w:color="auto"/>
                      </w:divBdr>
                    </w:div>
                  </w:divsChild>
                </w:div>
                <w:div w:id="1046491040">
                  <w:marLeft w:val="0"/>
                  <w:marRight w:val="0"/>
                  <w:marTop w:val="0"/>
                  <w:marBottom w:val="0"/>
                  <w:divBdr>
                    <w:top w:val="single" w:sz="2" w:space="1" w:color="FFFFFF"/>
                    <w:left w:val="single" w:sz="2" w:space="12" w:color="FFFFFF"/>
                    <w:bottom w:val="single" w:sz="2" w:space="1" w:color="FFFFFF"/>
                    <w:right w:val="single" w:sz="2" w:space="4" w:color="FFFFFF"/>
                  </w:divBdr>
                  <w:divsChild>
                    <w:div w:id="1928539674">
                      <w:marLeft w:val="0"/>
                      <w:marRight w:val="0"/>
                      <w:marTop w:val="0"/>
                      <w:marBottom w:val="0"/>
                      <w:divBdr>
                        <w:top w:val="none" w:sz="0" w:space="0" w:color="auto"/>
                        <w:left w:val="none" w:sz="0" w:space="0" w:color="auto"/>
                        <w:bottom w:val="none" w:sz="0" w:space="0" w:color="auto"/>
                        <w:right w:val="none" w:sz="0" w:space="0" w:color="auto"/>
                      </w:divBdr>
                    </w:div>
                  </w:divsChild>
                </w:div>
                <w:div w:id="1031613153">
                  <w:marLeft w:val="0"/>
                  <w:marRight w:val="0"/>
                  <w:marTop w:val="0"/>
                  <w:marBottom w:val="0"/>
                  <w:divBdr>
                    <w:top w:val="single" w:sz="2" w:space="1" w:color="FFFFFF"/>
                    <w:left w:val="single" w:sz="2" w:space="12" w:color="FFFFFF"/>
                    <w:bottom w:val="single" w:sz="2" w:space="1" w:color="FFFFFF"/>
                    <w:right w:val="single" w:sz="2" w:space="4" w:color="FFFFFF"/>
                  </w:divBdr>
                  <w:divsChild>
                    <w:div w:id="554506280">
                      <w:marLeft w:val="0"/>
                      <w:marRight w:val="0"/>
                      <w:marTop w:val="0"/>
                      <w:marBottom w:val="0"/>
                      <w:divBdr>
                        <w:top w:val="none" w:sz="0" w:space="0" w:color="auto"/>
                        <w:left w:val="none" w:sz="0" w:space="0" w:color="auto"/>
                        <w:bottom w:val="none" w:sz="0" w:space="0" w:color="auto"/>
                        <w:right w:val="none" w:sz="0" w:space="0" w:color="auto"/>
                      </w:divBdr>
                    </w:div>
                  </w:divsChild>
                </w:div>
                <w:div w:id="202715371">
                  <w:marLeft w:val="0"/>
                  <w:marRight w:val="0"/>
                  <w:marTop w:val="0"/>
                  <w:marBottom w:val="0"/>
                  <w:divBdr>
                    <w:top w:val="single" w:sz="2" w:space="1" w:color="FFFFFF"/>
                    <w:left w:val="single" w:sz="2" w:space="12" w:color="FFFFFF"/>
                    <w:bottom w:val="single" w:sz="2" w:space="1" w:color="FFFFFF"/>
                    <w:right w:val="single" w:sz="2" w:space="4" w:color="FFFFFF"/>
                  </w:divBdr>
                  <w:divsChild>
                    <w:div w:id="464198908">
                      <w:marLeft w:val="0"/>
                      <w:marRight w:val="0"/>
                      <w:marTop w:val="0"/>
                      <w:marBottom w:val="0"/>
                      <w:divBdr>
                        <w:top w:val="none" w:sz="0" w:space="0" w:color="auto"/>
                        <w:left w:val="none" w:sz="0" w:space="0" w:color="auto"/>
                        <w:bottom w:val="none" w:sz="0" w:space="0" w:color="auto"/>
                        <w:right w:val="none" w:sz="0" w:space="0" w:color="auto"/>
                      </w:divBdr>
                    </w:div>
                  </w:divsChild>
                </w:div>
                <w:div w:id="1725131666">
                  <w:marLeft w:val="0"/>
                  <w:marRight w:val="0"/>
                  <w:marTop w:val="0"/>
                  <w:marBottom w:val="0"/>
                  <w:divBdr>
                    <w:top w:val="single" w:sz="2" w:space="1" w:color="FFFFFF"/>
                    <w:left w:val="single" w:sz="2" w:space="12" w:color="FFFFFF"/>
                    <w:bottom w:val="single" w:sz="2" w:space="1" w:color="FFFFFF"/>
                    <w:right w:val="single" w:sz="2" w:space="4" w:color="FFFFFF"/>
                  </w:divBdr>
                  <w:divsChild>
                    <w:div w:id="1322924752">
                      <w:marLeft w:val="0"/>
                      <w:marRight w:val="0"/>
                      <w:marTop w:val="0"/>
                      <w:marBottom w:val="0"/>
                      <w:divBdr>
                        <w:top w:val="none" w:sz="0" w:space="0" w:color="auto"/>
                        <w:left w:val="none" w:sz="0" w:space="0" w:color="auto"/>
                        <w:bottom w:val="none" w:sz="0" w:space="0" w:color="auto"/>
                        <w:right w:val="none" w:sz="0" w:space="0" w:color="auto"/>
                      </w:divBdr>
                    </w:div>
                  </w:divsChild>
                </w:div>
                <w:div w:id="395666593">
                  <w:marLeft w:val="0"/>
                  <w:marRight w:val="0"/>
                  <w:marTop w:val="0"/>
                  <w:marBottom w:val="0"/>
                  <w:divBdr>
                    <w:top w:val="single" w:sz="2" w:space="1" w:color="FFFFFF"/>
                    <w:left w:val="single" w:sz="2" w:space="12" w:color="FFFFFF"/>
                    <w:bottom w:val="single" w:sz="2" w:space="1" w:color="FFFFFF"/>
                    <w:right w:val="single" w:sz="2" w:space="4" w:color="FFFFFF"/>
                  </w:divBdr>
                  <w:divsChild>
                    <w:div w:id="2061130295">
                      <w:marLeft w:val="0"/>
                      <w:marRight w:val="0"/>
                      <w:marTop w:val="0"/>
                      <w:marBottom w:val="0"/>
                      <w:divBdr>
                        <w:top w:val="none" w:sz="0" w:space="0" w:color="auto"/>
                        <w:left w:val="none" w:sz="0" w:space="0" w:color="auto"/>
                        <w:bottom w:val="none" w:sz="0" w:space="0" w:color="auto"/>
                        <w:right w:val="none" w:sz="0" w:space="0" w:color="auto"/>
                      </w:divBdr>
                    </w:div>
                  </w:divsChild>
                </w:div>
                <w:div w:id="1485976749">
                  <w:marLeft w:val="0"/>
                  <w:marRight w:val="0"/>
                  <w:marTop w:val="0"/>
                  <w:marBottom w:val="0"/>
                  <w:divBdr>
                    <w:top w:val="single" w:sz="2" w:space="1" w:color="FFFFFF"/>
                    <w:left w:val="single" w:sz="2" w:space="12" w:color="FFFFFF"/>
                    <w:bottom w:val="single" w:sz="2" w:space="1" w:color="FFFFFF"/>
                    <w:right w:val="single" w:sz="2" w:space="4" w:color="FFFFFF"/>
                  </w:divBdr>
                  <w:divsChild>
                    <w:div w:id="614597211">
                      <w:marLeft w:val="0"/>
                      <w:marRight w:val="0"/>
                      <w:marTop w:val="0"/>
                      <w:marBottom w:val="0"/>
                      <w:divBdr>
                        <w:top w:val="none" w:sz="0" w:space="0" w:color="auto"/>
                        <w:left w:val="none" w:sz="0" w:space="0" w:color="auto"/>
                        <w:bottom w:val="none" w:sz="0" w:space="0" w:color="auto"/>
                        <w:right w:val="none" w:sz="0" w:space="0" w:color="auto"/>
                      </w:divBdr>
                    </w:div>
                  </w:divsChild>
                </w:div>
                <w:div w:id="2030330738">
                  <w:marLeft w:val="0"/>
                  <w:marRight w:val="0"/>
                  <w:marTop w:val="0"/>
                  <w:marBottom w:val="0"/>
                  <w:divBdr>
                    <w:top w:val="single" w:sz="2" w:space="1" w:color="FFFFFF"/>
                    <w:left w:val="single" w:sz="2" w:space="12" w:color="FFFFFF"/>
                    <w:bottom w:val="single" w:sz="2" w:space="1" w:color="FFFFFF"/>
                    <w:right w:val="single" w:sz="2" w:space="4" w:color="FFFFFF"/>
                  </w:divBdr>
                  <w:divsChild>
                    <w:div w:id="1580602763">
                      <w:marLeft w:val="0"/>
                      <w:marRight w:val="0"/>
                      <w:marTop w:val="0"/>
                      <w:marBottom w:val="0"/>
                      <w:divBdr>
                        <w:top w:val="none" w:sz="0" w:space="0" w:color="auto"/>
                        <w:left w:val="none" w:sz="0" w:space="0" w:color="auto"/>
                        <w:bottom w:val="none" w:sz="0" w:space="0" w:color="auto"/>
                        <w:right w:val="none" w:sz="0" w:space="0" w:color="auto"/>
                      </w:divBdr>
                    </w:div>
                  </w:divsChild>
                </w:div>
                <w:div w:id="1792743560">
                  <w:marLeft w:val="0"/>
                  <w:marRight w:val="0"/>
                  <w:marTop w:val="0"/>
                  <w:marBottom w:val="0"/>
                  <w:divBdr>
                    <w:top w:val="single" w:sz="2" w:space="1" w:color="FFFFFF"/>
                    <w:left w:val="single" w:sz="2" w:space="12" w:color="FFFFFF"/>
                    <w:bottom w:val="single" w:sz="2" w:space="1" w:color="FFFFFF"/>
                    <w:right w:val="single" w:sz="2" w:space="4" w:color="FFFFFF"/>
                  </w:divBdr>
                  <w:divsChild>
                    <w:div w:id="518471177">
                      <w:marLeft w:val="0"/>
                      <w:marRight w:val="0"/>
                      <w:marTop w:val="0"/>
                      <w:marBottom w:val="0"/>
                      <w:divBdr>
                        <w:top w:val="none" w:sz="0" w:space="0" w:color="auto"/>
                        <w:left w:val="none" w:sz="0" w:space="0" w:color="auto"/>
                        <w:bottom w:val="none" w:sz="0" w:space="0" w:color="auto"/>
                        <w:right w:val="none" w:sz="0" w:space="0" w:color="auto"/>
                      </w:divBdr>
                    </w:div>
                  </w:divsChild>
                </w:div>
                <w:div w:id="238635635">
                  <w:marLeft w:val="0"/>
                  <w:marRight w:val="0"/>
                  <w:marTop w:val="0"/>
                  <w:marBottom w:val="0"/>
                  <w:divBdr>
                    <w:top w:val="single" w:sz="2" w:space="1" w:color="FFFFFF"/>
                    <w:left w:val="single" w:sz="2" w:space="12" w:color="FFFFFF"/>
                    <w:bottom w:val="single" w:sz="2" w:space="1" w:color="FFFFFF"/>
                    <w:right w:val="single" w:sz="2" w:space="4" w:color="FFFFFF"/>
                  </w:divBdr>
                  <w:divsChild>
                    <w:div w:id="681979644">
                      <w:marLeft w:val="0"/>
                      <w:marRight w:val="0"/>
                      <w:marTop w:val="0"/>
                      <w:marBottom w:val="0"/>
                      <w:divBdr>
                        <w:top w:val="none" w:sz="0" w:space="0" w:color="auto"/>
                        <w:left w:val="none" w:sz="0" w:space="0" w:color="auto"/>
                        <w:bottom w:val="none" w:sz="0" w:space="0" w:color="auto"/>
                        <w:right w:val="none" w:sz="0" w:space="0" w:color="auto"/>
                      </w:divBdr>
                    </w:div>
                  </w:divsChild>
                </w:div>
                <w:div w:id="1090081595">
                  <w:marLeft w:val="0"/>
                  <w:marRight w:val="0"/>
                  <w:marTop w:val="0"/>
                  <w:marBottom w:val="0"/>
                  <w:divBdr>
                    <w:top w:val="single" w:sz="2" w:space="1" w:color="FFFFFF"/>
                    <w:left w:val="single" w:sz="2" w:space="12" w:color="FFFFFF"/>
                    <w:bottom w:val="single" w:sz="2" w:space="1" w:color="FFFFFF"/>
                    <w:right w:val="single" w:sz="2" w:space="4" w:color="FFFFFF"/>
                  </w:divBdr>
                  <w:divsChild>
                    <w:div w:id="970285261">
                      <w:marLeft w:val="0"/>
                      <w:marRight w:val="0"/>
                      <w:marTop w:val="0"/>
                      <w:marBottom w:val="0"/>
                      <w:divBdr>
                        <w:top w:val="none" w:sz="0" w:space="0" w:color="auto"/>
                        <w:left w:val="none" w:sz="0" w:space="0" w:color="auto"/>
                        <w:bottom w:val="none" w:sz="0" w:space="0" w:color="auto"/>
                        <w:right w:val="none" w:sz="0" w:space="0" w:color="auto"/>
                      </w:divBdr>
                    </w:div>
                  </w:divsChild>
                </w:div>
                <w:div w:id="1723629335">
                  <w:marLeft w:val="0"/>
                  <w:marRight w:val="0"/>
                  <w:marTop w:val="0"/>
                  <w:marBottom w:val="0"/>
                  <w:divBdr>
                    <w:top w:val="single" w:sz="2" w:space="1" w:color="FFFFFF"/>
                    <w:left w:val="single" w:sz="2" w:space="12" w:color="FFFFFF"/>
                    <w:bottom w:val="single" w:sz="2" w:space="1" w:color="FFFFFF"/>
                    <w:right w:val="single" w:sz="2" w:space="4" w:color="FFFFFF"/>
                  </w:divBdr>
                  <w:divsChild>
                    <w:div w:id="410734737">
                      <w:marLeft w:val="0"/>
                      <w:marRight w:val="0"/>
                      <w:marTop w:val="0"/>
                      <w:marBottom w:val="0"/>
                      <w:divBdr>
                        <w:top w:val="none" w:sz="0" w:space="0" w:color="auto"/>
                        <w:left w:val="none" w:sz="0" w:space="0" w:color="auto"/>
                        <w:bottom w:val="none" w:sz="0" w:space="0" w:color="auto"/>
                        <w:right w:val="none" w:sz="0" w:space="0" w:color="auto"/>
                      </w:divBdr>
                    </w:div>
                  </w:divsChild>
                </w:div>
                <w:div w:id="1434785820">
                  <w:marLeft w:val="0"/>
                  <w:marRight w:val="0"/>
                  <w:marTop w:val="0"/>
                  <w:marBottom w:val="0"/>
                  <w:divBdr>
                    <w:top w:val="single" w:sz="2" w:space="1" w:color="FFFFFF"/>
                    <w:left w:val="single" w:sz="2" w:space="12" w:color="FFFFFF"/>
                    <w:bottom w:val="single" w:sz="2" w:space="1" w:color="FFFFFF"/>
                    <w:right w:val="single" w:sz="2" w:space="4" w:color="FFFFFF"/>
                  </w:divBdr>
                  <w:divsChild>
                    <w:div w:id="1248422985">
                      <w:marLeft w:val="0"/>
                      <w:marRight w:val="0"/>
                      <w:marTop w:val="0"/>
                      <w:marBottom w:val="0"/>
                      <w:divBdr>
                        <w:top w:val="none" w:sz="0" w:space="0" w:color="auto"/>
                        <w:left w:val="none" w:sz="0" w:space="0" w:color="auto"/>
                        <w:bottom w:val="none" w:sz="0" w:space="0" w:color="auto"/>
                        <w:right w:val="none" w:sz="0" w:space="0" w:color="auto"/>
                      </w:divBdr>
                    </w:div>
                  </w:divsChild>
                </w:div>
                <w:div w:id="456068792">
                  <w:marLeft w:val="0"/>
                  <w:marRight w:val="0"/>
                  <w:marTop w:val="0"/>
                  <w:marBottom w:val="0"/>
                  <w:divBdr>
                    <w:top w:val="single" w:sz="2" w:space="1" w:color="FFFFFF"/>
                    <w:left w:val="single" w:sz="2" w:space="12" w:color="FFFFFF"/>
                    <w:bottom w:val="single" w:sz="2" w:space="1" w:color="FFFFFF"/>
                    <w:right w:val="single" w:sz="2" w:space="4" w:color="FFFFFF"/>
                  </w:divBdr>
                  <w:divsChild>
                    <w:div w:id="184909360">
                      <w:marLeft w:val="0"/>
                      <w:marRight w:val="0"/>
                      <w:marTop w:val="0"/>
                      <w:marBottom w:val="0"/>
                      <w:divBdr>
                        <w:top w:val="none" w:sz="0" w:space="0" w:color="auto"/>
                        <w:left w:val="none" w:sz="0" w:space="0" w:color="auto"/>
                        <w:bottom w:val="none" w:sz="0" w:space="0" w:color="auto"/>
                        <w:right w:val="none" w:sz="0" w:space="0" w:color="auto"/>
                      </w:divBdr>
                    </w:div>
                  </w:divsChild>
                </w:div>
                <w:div w:id="1255086584">
                  <w:marLeft w:val="0"/>
                  <w:marRight w:val="0"/>
                  <w:marTop w:val="0"/>
                  <w:marBottom w:val="0"/>
                  <w:divBdr>
                    <w:top w:val="single" w:sz="2" w:space="1" w:color="FFFFFF"/>
                    <w:left w:val="single" w:sz="2" w:space="12" w:color="FFFFFF"/>
                    <w:bottom w:val="single" w:sz="2" w:space="1" w:color="FFFFFF"/>
                    <w:right w:val="single" w:sz="2" w:space="4" w:color="FFFFFF"/>
                  </w:divBdr>
                  <w:divsChild>
                    <w:div w:id="991563185">
                      <w:marLeft w:val="0"/>
                      <w:marRight w:val="0"/>
                      <w:marTop w:val="0"/>
                      <w:marBottom w:val="0"/>
                      <w:divBdr>
                        <w:top w:val="none" w:sz="0" w:space="0" w:color="auto"/>
                        <w:left w:val="none" w:sz="0" w:space="0" w:color="auto"/>
                        <w:bottom w:val="none" w:sz="0" w:space="0" w:color="auto"/>
                        <w:right w:val="none" w:sz="0" w:space="0" w:color="auto"/>
                      </w:divBdr>
                    </w:div>
                  </w:divsChild>
                </w:div>
                <w:div w:id="2017337995">
                  <w:marLeft w:val="0"/>
                  <w:marRight w:val="0"/>
                  <w:marTop w:val="0"/>
                  <w:marBottom w:val="0"/>
                  <w:divBdr>
                    <w:top w:val="single" w:sz="2" w:space="1" w:color="FFFFFF"/>
                    <w:left w:val="single" w:sz="2" w:space="12" w:color="FFFFFF"/>
                    <w:bottom w:val="single" w:sz="2" w:space="1" w:color="FFFFFF"/>
                    <w:right w:val="single" w:sz="2" w:space="4" w:color="FFFFFF"/>
                  </w:divBdr>
                  <w:divsChild>
                    <w:div w:id="1612781372">
                      <w:marLeft w:val="0"/>
                      <w:marRight w:val="0"/>
                      <w:marTop w:val="0"/>
                      <w:marBottom w:val="0"/>
                      <w:divBdr>
                        <w:top w:val="none" w:sz="0" w:space="0" w:color="auto"/>
                        <w:left w:val="none" w:sz="0" w:space="0" w:color="auto"/>
                        <w:bottom w:val="none" w:sz="0" w:space="0" w:color="auto"/>
                        <w:right w:val="none" w:sz="0" w:space="0" w:color="auto"/>
                      </w:divBdr>
                    </w:div>
                  </w:divsChild>
                </w:div>
                <w:div w:id="329480850">
                  <w:marLeft w:val="0"/>
                  <w:marRight w:val="0"/>
                  <w:marTop w:val="0"/>
                  <w:marBottom w:val="0"/>
                  <w:divBdr>
                    <w:top w:val="single" w:sz="2" w:space="1" w:color="FFFFFF"/>
                    <w:left w:val="single" w:sz="2" w:space="12" w:color="FFFFFF"/>
                    <w:bottom w:val="single" w:sz="2" w:space="1" w:color="FFFFFF"/>
                    <w:right w:val="single" w:sz="2" w:space="4" w:color="FFFFFF"/>
                  </w:divBdr>
                  <w:divsChild>
                    <w:div w:id="963539733">
                      <w:marLeft w:val="0"/>
                      <w:marRight w:val="0"/>
                      <w:marTop w:val="0"/>
                      <w:marBottom w:val="0"/>
                      <w:divBdr>
                        <w:top w:val="none" w:sz="0" w:space="0" w:color="auto"/>
                        <w:left w:val="none" w:sz="0" w:space="0" w:color="auto"/>
                        <w:bottom w:val="none" w:sz="0" w:space="0" w:color="auto"/>
                        <w:right w:val="none" w:sz="0" w:space="0" w:color="auto"/>
                      </w:divBdr>
                    </w:div>
                  </w:divsChild>
                </w:div>
                <w:div w:id="1314068012">
                  <w:marLeft w:val="0"/>
                  <w:marRight w:val="0"/>
                  <w:marTop w:val="0"/>
                  <w:marBottom w:val="0"/>
                  <w:divBdr>
                    <w:top w:val="single" w:sz="2" w:space="1" w:color="FFFFFF"/>
                    <w:left w:val="single" w:sz="2" w:space="12" w:color="FFFFFF"/>
                    <w:bottom w:val="single" w:sz="2" w:space="1" w:color="FFFFFF"/>
                    <w:right w:val="single" w:sz="2" w:space="4" w:color="FFFFFF"/>
                  </w:divBdr>
                  <w:divsChild>
                    <w:div w:id="1685201964">
                      <w:marLeft w:val="0"/>
                      <w:marRight w:val="0"/>
                      <w:marTop w:val="0"/>
                      <w:marBottom w:val="0"/>
                      <w:divBdr>
                        <w:top w:val="none" w:sz="0" w:space="0" w:color="auto"/>
                        <w:left w:val="none" w:sz="0" w:space="0" w:color="auto"/>
                        <w:bottom w:val="none" w:sz="0" w:space="0" w:color="auto"/>
                        <w:right w:val="none" w:sz="0" w:space="0" w:color="auto"/>
                      </w:divBdr>
                    </w:div>
                  </w:divsChild>
                </w:div>
                <w:div w:id="1809125683">
                  <w:marLeft w:val="0"/>
                  <w:marRight w:val="0"/>
                  <w:marTop w:val="0"/>
                  <w:marBottom w:val="0"/>
                  <w:divBdr>
                    <w:top w:val="single" w:sz="2" w:space="1" w:color="FFFFFF"/>
                    <w:left w:val="single" w:sz="2" w:space="12" w:color="FFFFFF"/>
                    <w:bottom w:val="single" w:sz="2" w:space="4" w:color="FFFFFF"/>
                    <w:right w:val="single" w:sz="2" w:space="4" w:color="FFFFFF"/>
                  </w:divBdr>
                  <w:divsChild>
                    <w:div w:id="9175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27440">
          <w:marLeft w:val="0"/>
          <w:marRight w:val="0"/>
          <w:marTop w:val="0"/>
          <w:marBottom w:val="335"/>
          <w:divBdr>
            <w:top w:val="none" w:sz="0" w:space="0" w:color="auto"/>
            <w:left w:val="none" w:sz="0" w:space="0" w:color="auto"/>
            <w:bottom w:val="none" w:sz="0" w:space="0" w:color="auto"/>
            <w:right w:val="none" w:sz="0" w:space="0" w:color="auto"/>
          </w:divBdr>
          <w:divsChild>
            <w:div w:id="801658589">
              <w:marLeft w:val="0"/>
              <w:marRight w:val="0"/>
              <w:marTop w:val="0"/>
              <w:marBottom w:val="0"/>
              <w:divBdr>
                <w:top w:val="none" w:sz="0" w:space="0" w:color="auto"/>
                <w:left w:val="none" w:sz="0" w:space="0" w:color="auto"/>
                <w:bottom w:val="none" w:sz="0" w:space="0" w:color="auto"/>
                <w:right w:val="none" w:sz="0" w:space="0" w:color="auto"/>
              </w:divBdr>
              <w:divsChild>
                <w:div w:id="1436705846">
                  <w:marLeft w:val="0"/>
                  <w:marRight w:val="0"/>
                  <w:marTop w:val="0"/>
                  <w:marBottom w:val="0"/>
                  <w:divBdr>
                    <w:top w:val="single" w:sz="2" w:space="4" w:color="FFFFFF"/>
                    <w:left w:val="single" w:sz="2" w:space="12" w:color="FFFFFF"/>
                    <w:bottom w:val="single" w:sz="2" w:space="1" w:color="FFFFFF"/>
                    <w:right w:val="single" w:sz="2" w:space="4" w:color="FFFFFF"/>
                  </w:divBdr>
                  <w:divsChild>
                    <w:div w:id="733896516">
                      <w:marLeft w:val="0"/>
                      <w:marRight w:val="0"/>
                      <w:marTop w:val="0"/>
                      <w:marBottom w:val="0"/>
                      <w:divBdr>
                        <w:top w:val="none" w:sz="0" w:space="0" w:color="auto"/>
                        <w:left w:val="none" w:sz="0" w:space="0" w:color="auto"/>
                        <w:bottom w:val="none" w:sz="0" w:space="0" w:color="auto"/>
                        <w:right w:val="none" w:sz="0" w:space="0" w:color="auto"/>
                      </w:divBdr>
                    </w:div>
                  </w:divsChild>
                </w:div>
                <w:div w:id="1872716846">
                  <w:marLeft w:val="0"/>
                  <w:marRight w:val="0"/>
                  <w:marTop w:val="0"/>
                  <w:marBottom w:val="0"/>
                  <w:divBdr>
                    <w:top w:val="single" w:sz="2" w:space="1" w:color="FFFFFF"/>
                    <w:left w:val="single" w:sz="2" w:space="12" w:color="FFFFFF"/>
                    <w:bottom w:val="single" w:sz="2" w:space="1" w:color="FFFFFF"/>
                    <w:right w:val="single" w:sz="2" w:space="4" w:color="FFFFFF"/>
                  </w:divBdr>
                  <w:divsChild>
                    <w:div w:id="119303318">
                      <w:marLeft w:val="0"/>
                      <w:marRight w:val="0"/>
                      <w:marTop w:val="0"/>
                      <w:marBottom w:val="0"/>
                      <w:divBdr>
                        <w:top w:val="none" w:sz="0" w:space="0" w:color="auto"/>
                        <w:left w:val="none" w:sz="0" w:space="0" w:color="auto"/>
                        <w:bottom w:val="none" w:sz="0" w:space="0" w:color="auto"/>
                        <w:right w:val="none" w:sz="0" w:space="0" w:color="auto"/>
                      </w:divBdr>
                    </w:div>
                  </w:divsChild>
                </w:div>
                <w:div w:id="569583765">
                  <w:marLeft w:val="0"/>
                  <w:marRight w:val="0"/>
                  <w:marTop w:val="0"/>
                  <w:marBottom w:val="0"/>
                  <w:divBdr>
                    <w:top w:val="single" w:sz="2" w:space="1" w:color="FFFFFF"/>
                    <w:left w:val="single" w:sz="2" w:space="12" w:color="FFFFFF"/>
                    <w:bottom w:val="single" w:sz="2" w:space="1" w:color="FFFFFF"/>
                    <w:right w:val="single" w:sz="2" w:space="4" w:color="FFFFFF"/>
                  </w:divBdr>
                  <w:divsChild>
                    <w:div w:id="1905749477">
                      <w:marLeft w:val="0"/>
                      <w:marRight w:val="0"/>
                      <w:marTop w:val="0"/>
                      <w:marBottom w:val="0"/>
                      <w:divBdr>
                        <w:top w:val="none" w:sz="0" w:space="0" w:color="auto"/>
                        <w:left w:val="none" w:sz="0" w:space="0" w:color="auto"/>
                        <w:bottom w:val="none" w:sz="0" w:space="0" w:color="auto"/>
                        <w:right w:val="none" w:sz="0" w:space="0" w:color="auto"/>
                      </w:divBdr>
                    </w:div>
                  </w:divsChild>
                </w:div>
                <w:div w:id="1386446208">
                  <w:marLeft w:val="0"/>
                  <w:marRight w:val="0"/>
                  <w:marTop w:val="0"/>
                  <w:marBottom w:val="0"/>
                  <w:divBdr>
                    <w:top w:val="single" w:sz="2" w:space="1" w:color="FFFFFF"/>
                    <w:left w:val="single" w:sz="2" w:space="12" w:color="FFFFFF"/>
                    <w:bottom w:val="single" w:sz="2" w:space="1" w:color="FFFFFF"/>
                    <w:right w:val="single" w:sz="2" w:space="4" w:color="FFFFFF"/>
                  </w:divBdr>
                  <w:divsChild>
                    <w:div w:id="1711491756">
                      <w:marLeft w:val="0"/>
                      <w:marRight w:val="0"/>
                      <w:marTop w:val="0"/>
                      <w:marBottom w:val="0"/>
                      <w:divBdr>
                        <w:top w:val="none" w:sz="0" w:space="0" w:color="auto"/>
                        <w:left w:val="none" w:sz="0" w:space="0" w:color="auto"/>
                        <w:bottom w:val="none" w:sz="0" w:space="0" w:color="auto"/>
                        <w:right w:val="none" w:sz="0" w:space="0" w:color="auto"/>
                      </w:divBdr>
                    </w:div>
                  </w:divsChild>
                </w:div>
                <w:div w:id="436220297">
                  <w:marLeft w:val="0"/>
                  <w:marRight w:val="0"/>
                  <w:marTop w:val="0"/>
                  <w:marBottom w:val="0"/>
                  <w:divBdr>
                    <w:top w:val="single" w:sz="2" w:space="1" w:color="FFFFFF"/>
                    <w:left w:val="single" w:sz="2" w:space="12" w:color="FFFFFF"/>
                    <w:bottom w:val="single" w:sz="2" w:space="1" w:color="FFFFFF"/>
                    <w:right w:val="single" w:sz="2" w:space="4" w:color="FFFFFF"/>
                  </w:divBdr>
                  <w:divsChild>
                    <w:div w:id="1391728095">
                      <w:marLeft w:val="0"/>
                      <w:marRight w:val="0"/>
                      <w:marTop w:val="0"/>
                      <w:marBottom w:val="0"/>
                      <w:divBdr>
                        <w:top w:val="none" w:sz="0" w:space="0" w:color="auto"/>
                        <w:left w:val="none" w:sz="0" w:space="0" w:color="auto"/>
                        <w:bottom w:val="none" w:sz="0" w:space="0" w:color="auto"/>
                        <w:right w:val="none" w:sz="0" w:space="0" w:color="auto"/>
                      </w:divBdr>
                    </w:div>
                  </w:divsChild>
                </w:div>
                <w:div w:id="1979913887">
                  <w:marLeft w:val="0"/>
                  <w:marRight w:val="0"/>
                  <w:marTop w:val="0"/>
                  <w:marBottom w:val="0"/>
                  <w:divBdr>
                    <w:top w:val="single" w:sz="2" w:space="1" w:color="FFFFFF"/>
                    <w:left w:val="single" w:sz="2" w:space="12" w:color="FFFFFF"/>
                    <w:bottom w:val="single" w:sz="2" w:space="1" w:color="FFFFFF"/>
                    <w:right w:val="single" w:sz="2" w:space="4" w:color="FFFFFF"/>
                  </w:divBdr>
                  <w:divsChild>
                    <w:div w:id="1763183947">
                      <w:marLeft w:val="0"/>
                      <w:marRight w:val="0"/>
                      <w:marTop w:val="0"/>
                      <w:marBottom w:val="0"/>
                      <w:divBdr>
                        <w:top w:val="none" w:sz="0" w:space="0" w:color="auto"/>
                        <w:left w:val="none" w:sz="0" w:space="0" w:color="auto"/>
                        <w:bottom w:val="none" w:sz="0" w:space="0" w:color="auto"/>
                        <w:right w:val="none" w:sz="0" w:space="0" w:color="auto"/>
                      </w:divBdr>
                    </w:div>
                  </w:divsChild>
                </w:div>
                <w:div w:id="1691879745">
                  <w:marLeft w:val="0"/>
                  <w:marRight w:val="0"/>
                  <w:marTop w:val="0"/>
                  <w:marBottom w:val="0"/>
                  <w:divBdr>
                    <w:top w:val="single" w:sz="2" w:space="1" w:color="FFFFFF"/>
                    <w:left w:val="single" w:sz="2" w:space="12" w:color="FFFFFF"/>
                    <w:bottom w:val="single" w:sz="2" w:space="1" w:color="FFFFFF"/>
                    <w:right w:val="single" w:sz="2" w:space="4" w:color="FFFFFF"/>
                  </w:divBdr>
                  <w:divsChild>
                    <w:div w:id="1441951160">
                      <w:marLeft w:val="0"/>
                      <w:marRight w:val="0"/>
                      <w:marTop w:val="0"/>
                      <w:marBottom w:val="0"/>
                      <w:divBdr>
                        <w:top w:val="none" w:sz="0" w:space="0" w:color="auto"/>
                        <w:left w:val="none" w:sz="0" w:space="0" w:color="auto"/>
                        <w:bottom w:val="none" w:sz="0" w:space="0" w:color="auto"/>
                        <w:right w:val="none" w:sz="0" w:space="0" w:color="auto"/>
                      </w:divBdr>
                    </w:div>
                  </w:divsChild>
                </w:div>
                <w:div w:id="2059040882">
                  <w:marLeft w:val="0"/>
                  <w:marRight w:val="0"/>
                  <w:marTop w:val="0"/>
                  <w:marBottom w:val="0"/>
                  <w:divBdr>
                    <w:top w:val="single" w:sz="2" w:space="1" w:color="FFFFFF"/>
                    <w:left w:val="single" w:sz="2" w:space="12" w:color="FFFFFF"/>
                    <w:bottom w:val="single" w:sz="2" w:space="1" w:color="FFFFFF"/>
                    <w:right w:val="single" w:sz="2" w:space="4" w:color="FFFFFF"/>
                  </w:divBdr>
                  <w:divsChild>
                    <w:div w:id="317195080">
                      <w:marLeft w:val="0"/>
                      <w:marRight w:val="0"/>
                      <w:marTop w:val="0"/>
                      <w:marBottom w:val="0"/>
                      <w:divBdr>
                        <w:top w:val="none" w:sz="0" w:space="0" w:color="auto"/>
                        <w:left w:val="none" w:sz="0" w:space="0" w:color="auto"/>
                        <w:bottom w:val="none" w:sz="0" w:space="0" w:color="auto"/>
                        <w:right w:val="none" w:sz="0" w:space="0" w:color="auto"/>
                      </w:divBdr>
                    </w:div>
                  </w:divsChild>
                </w:div>
                <w:div w:id="397825919">
                  <w:marLeft w:val="0"/>
                  <w:marRight w:val="0"/>
                  <w:marTop w:val="0"/>
                  <w:marBottom w:val="0"/>
                  <w:divBdr>
                    <w:top w:val="single" w:sz="2" w:space="1" w:color="FFFFFF"/>
                    <w:left w:val="single" w:sz="2" w:space="12" w:color="FFFFFF"/>
                    <w:bottom w:val="single" w:sz="2" w:space="1" w:color="FFFFFF"/>
                    <w:right w:val="single" w:sz="2" w:space="4" w:color="FFFFFF"/>
                  </w:divBdr>
                  <w:divsChild>
                    <w:div w:id="1645818320">
                      <w:marLeft w:val="0"/>
                      <w:marRight w:val="0"/>
                      <w:marTop w:val="0"/>
                      <w:marBottom w:val="0"/>
                      <w:divBdr>
                        <w:top w:val="none" w:sz="0" w:space="0" w:color="auto"/>
                        <w:left w:val="none" w:sz="0" w:space="0" w:color="auto"/>
                        <w:bottom w:val="none" w:sz="0" w:space="0" w:color="auto"/>
                        <w:right w:val="none" w:sz="0" w:space="0" w:color="auto"/>
                      </w:divBdr>
                    </w:div>
                  </w:divsChild>
                </w:div>
                <w:div w:id="524094675">
                  <w:marLeft w:val="0"/>
                  <w:marRight w:val="0"/>
                  <w:marTop w:val="0"/>
                  <w:marBottom w:val="0"/>
                  <w:divBdr>
                    <w:top w:val="single" w:sz="2" w:space="1" w:color="FFFFFF"/>
                    <w:left w:val="single" w:sz="2" w:space="12" w:color="FFFFFF"/>
                    <w:bottom w:val="single" w:sz="2" w:space="1" w:color="FFFFFF"/>
                    <w:right w:val="single" w:sz="2" w:space="4" w:color="FFFFFF"/>
                  </w:divBdr>
                  <w:divsChild>
                    <w:div w:id="1165122867">
                      <w:marLeft w:val="0"/>
                      <w:marRight w:val="0"/>
                      <w:marTop w:val="0"/>
                      <w:marBottom w:val="0"/>
                      <w:divBdr>
                        <w:top w:val="none" w:sz="0" w:space="0" w:color="auto"/>
                        <w:left w:val="none" w:sz="0" w:space="0" w:color="auto"/>
                        <w:bottom w:val="none" w:sz="0" w:space="0" w:color="auto"/>
                        <w:right w:val="none" w:sz="0" w:space="0" w:color="auto"/>
                      </w:divBdr>
                    </w:div>
                  </w:divsChild>
                </w:div>
                <w:div w:id="542601122">
                  <w:marLeft w:val="0"/>
                  <w:marRight w:val="0"/>
                  <w:marTop w:val="0"/>
                  <w:marBottom w:val="0"/>
                  <w:divBdr>
                    <w:top w:val="single" w:sz="2" w:space="1" w:color="FFFFFF"/>
                    <w:left w:val="single" w:sz="2" w:space="12" w:color="FFFFFF"/>
                    <w:bottom w:val="single" w:sz="2" w:space="1" w:color="FFFFFF"/>
                    <w:right w:val="single" w:sz="2" w:space="4" w:color="FFFFFF"/>
                  </w:divBdr>
                  <w:divsChild>
                    <w:div w:id="49773651">
                      <w:marLeft w:val="0"/>
                      <w:marRight w:val="0"/>
                      <w:marTop w:val="0"/>
                      <w:marBottom w:val="0"/>
                      <w:divBdr>
                        <w:top w:val="none" w:sz="0" w:space="0" w:color="auto"/>
                        <w:left w:val="none" w:sz="0" w:space="0" w:color="auto"/>
                        <w:bottom w:val="none" w:sz="0" w:space="0" w:color="auto"/>
                        <w:right w:val="none" w:sz="0" w:space="0" w:color="auto"/>
                      </w:divBdr>
                    </w:div>
                  </w:divsChild>
                </w:div>
                <w:div w:id="2145536286">
                  <w:marLeft w:val="0"/>
                  <w:marRight w:val="0"/>
                  <w:marTop w:val="0"/>
                  <w:marBottom w:val="0"/>
                  <w:divBdr>
                    <w:top w:val="single" w:sz="2" w:space="1" w:color="FFFFFF"/>
                    <w:left w:val="single" w:sz="2" w:space="12" w:color="FFFFFF"/>
                    <w:bottom w:val="single" w:sz="2" w:space="1" w:color="FFFFFF"/>
                    <w:right w:val="single" w:sz="2" w:space="4" w:color="FFFFFF"/>
                  </w:divBdr>
                  <w:divsChild>
                    <w:div w:id="914169915">
                      <w:marLeft w:val="0"/>
                      <w:marRight w:val="0"/>
                      <w:marTop w:val="0"/>
                      <w:marBottom w:val="0"/>
                      <w:divBdr>
                        <w:top w:val="none" w:sz="0" w:space="0" w:color="auto"/>
                        <w:left w:val="none" w:sz="0" w:space="0" w:color="auto"/>
                        <w:bottom w:val="none" w:sz="0" w:space="0" w:color="auto"/>
                        <w:right w:val="none" w:sz="0" w:space="0" w:color="auto"/>
                      </w:divBdr>
                    </w:div>
                  </w:divsChild>
                </w:div>
                <w:div w:id="1523737279">
                  <w:marLeft w:val="0"/>
                  <w:marRight w:val="0"/>
                  <w:marTop w:val="0"/>
                  <w:marBottom w:val="0"/>
                  <w:divBdr>
                    <w:top w:val="single" w:sz="2" w:space="1" w:color="FFFFFF"/>
                    <w:left w:val="single" w:sz="2" w:space="12" w:color="FFFFFF"/>
                    <w:bottom w:val="single" w:sz="2" w:space="1" w:color="FFFFFF"/>
                    <w:right w:val="single" w:sz="2" w:space="4" w:color="FFFFFF"/>
                  </w:divBdr>
                  <w:divsChild>
                    <w:div w:id="457770140">
                      <w:marLeft w:val="0"/>
                      <w:marRight w:val="0"/>
                      <w:marTop w:val="0"/>
                      <w:marBottom w:val="0"/>
                      <w:divBdr>
                        <w:top w:val="none" w:sz="0" w:space="0" w:color="auto"/>
                        <w:left w:val="none" w:sz="0" w:space="0" w:color="auto"/>
                        <w:bottom w:val="none" w:sz="0" w:space="0" w:color="auto"/>
                        <w:right w:val="none" w:sz="0" w:space="0" w:color="auto"/>
                      </w:divBdr>
                    </w:div>
                  </w:divsChild>
                </w:div>
                <w:div w:id="1085498970">
                  <w:marLeft w:val="0"/>
                  <w:marRight w:val="0"/>
                  <w:marTop w:val="0"/>
                  <w:marBottom w:val="0"/>
                  <w:divBdr>
                    <w:top w:val="single" w:sz="2" w:space="1" w:color="FFFFFF"/>
                    <w:left w:val="single" w:sz="2" w:space="12" w:color="FFFFFF"/>
                    <w:bottom w:val="single" w:sz="2" w:space="1" w:color="FFFFFF"/>
                    <w:right w:val="single" w:sz="2" w:space="4" w:color="FFFFFF"/>
                  </w:divBdr>
                  <w:divsChild>
                    <w:div w:id="1796753782">
                      <w:marLeft w:val="0"/>
                      <w:marRight w:val="0"/>
                      <w:marTop w:val="0"/>
                      <w:marBottom w:val="0"/>
                      <w:divBdr>
                        <w:top w:val="none" w:sz="0" w:space="0" w:color="auto"/>
                        <w:left w:val="none" w:sz="0" w:space="0" w:color="auto"/>
                        <w:bottom w:val="none" w:sz="0" w:space="0" w:color="auto"/>
                        <w:right w:val="none" w:sz="0" w:space="0" w:color="auto"/>
                      </w:divBdr>
                    </w:div>
                  </w:divsChild>
                </w:div>
                <w:div w:id="331763386">
                  <w:marLeft w:val="0"/>
                  <w:marRight w:val="0"/>
                  <w:marTop w:val="0"/>
                  <w:marBottom w:val="0"/>
                  <w:divBdr>
                    <w:top w:val="single" w:sz="2" w:space="1" w:color="FFFFFF"/>
                    <w:left w:val="single" w:sz="2" w:space="12" w:color="FFFFFF"/>
                    <w:bottom w:val="single" w:sz="2" w:space="1" w:color="FFFFFF"/>
                    <w:right w:val="single" w:sz="2" w:space="4" w:color="FFFFFF"/>
                  </w:divBdr>
                  <w:divsChild>
                    <w:div w:id="1086270881">
                      <w:marLeft w:val="0"/>
                      <w:marRight w:val="0"/>
                      <w:marTop w:val="0"/>
                      <w:marBottom w:val="0"/>
                      <w:divBdr>
                        <w:top w:val="none" w:sz="0" w:space="0" w:color="auto"/>
                        <w:left w:val="none" w:sz="0" w:space="0" w:color="auto"/>
                        <w:bottom w:val="none" w:sz="0" w:space="0" w:color="auto"/>
                        <w:right w:val="none" w:sz="0" w:space="0" w:color="auto"/>
                      </w:divBdr>
                    </w:div>
                  </w:divsChild>
                </w:div>
                <w:div w:id="1543246262">
                  <w:marLeft w:val="0"/>
                  <w:marRight w:val="0"/>
                  <w:marTop w:val="0"/>
                  <w:marBottom w:val="0"/>
                  <w:divBdr>
                    <w:top w:val="single" w:sz="2" w:space="1" w:color="FFFFFF"/>
                    <w:left w:val="single" w:sz="2" w:space="12" w:color="FFFFFF"/>
                    <w:bottom w:val="single" w:sz="2" w:space="1" w:color="FFFFFF"/>
                    <w:right w:val="single" w:sz="2" w:space="4" w:color="FFFFFF"/>
                  </w:divBdr>
                  <w:divsChild>
                    <w:div w:id="1310550399">
                      <w:marLeft w:val="0"/>
                      <w:marRight w:val="0"/>
                      <w:marTop w:val="0"/>
                      <w:marBottom w:val="0"/>
                      <w:divBdr>
                        <w:top w:val="none" w:sz="0" w:space="0" w:color="auto"/>
                        <w:left w:val="none" w:sz="0" w:space="0" w:color="auto"/>
                        <w:bottom w:val="none" w:sz="0" w:space="0" w:color="auto"/>
                        <w:right w:val="none" w:sz="0" w:space="0" w:color="auto"/>
                      </w:divBdr>
                    </w:div>
                  </w:divsChild>
                </w:div>
                <w:div w:id="729964380">
                  <w:marLeft w:val="0"/>
                  <w:marRight w:val="0"/>
                  <w:marTop w:val="0"/>
                  <w:marBottom w:val="0"/>
                  <w:divBdr>
                    <w:top w:val="single" w:sz="2" w:space="1" w:color="FFFFFF"/>
                    <w:left w:val="single" w:sz="2" w:space="12" w:color="FFFFFF"/>
                    <w:bottom w:val="single" w:sz="2" w:space="1" w:color="FFFFFF"/>
                    <w:right w:val="single" w:sz="2" w:space="4" w:color="FFFFFF"/>
                  </w:divBdr>
                  <w:divsChild>
                    <w:div w:id="8525636">
                      <w:marLeft w:val="0"/>
                      <w:marRight w:val="0"/>
                      <w:marTop w:val="0"/>
                      <w:marBottom w:val="0"/>
                      <w:divBdr>
                        <w:top w:val="none" w:sz="0" w:space="0" w:color="auto"/>
                        <w:left w:val="none" w:sz="0" w:space="0" w:color="auto"/>
                        <w:bottom w:val="none" w:sz="0" w:space="0" w:color="auto"/>
                        <w:right w:val="none" w:sz="0" w:space="0" w:color="auto"/>
                      </w:divBdr>
                    </w:div>
                  </w:divsChild>
                </w:div>
                <w:div w:id="249433947">
                  <w:marLeft w:val="0"/>
                  <w:marRight w:val="0"/>
                  <w:marTop w:val="0"/>
                  <w:marBottom w:val="0"/>
                  <w:divBdr>
                    <w:top w:val="single" w:sz="2" w:space="1" w:color="FFFFFF"/>
                    <w:left w:val="single" w:sz="2" w:space="12" w:color="FFFFFF"/>
                    <w:bottom w:val="single" w:sz="2" w:space="1" w:color="FFFFFF"/>
                    <w:right w:val="single" w:sz="2" w:space="4" w:color="FFFFFF"/>
                  </w:divBdr>
                  <w:divsChild>
                    <w:div w:id="57096770">
                      <w:marLeft w:val="0"/>
                      <w:marRight w:val="0"/>
                      <w:marTop w:val="0"/>
                      <w:marBottom w:val="0"/>
                      <w:divBdr>
                        <w:top w:val="none" w:sz="0" w:space="0" w:color="auto"/>
                        <w:left w:val="none" w:sz="0" w:space="0" w:color="auto"/>
                        <w:bottom w:val="none" w:sz="0" w:space="0" w:color="auto"/>
                        <w:right w:val="none" w:sz="0" w:space="0" w:color="auto"/>
                      </w:divBdr>
                    </w:div>
                  </w:divsChild>
                </w:div>
                <w:div w:id="383529770">
                  <w:marLeft w:val="0"/>
                  <w:marRight w:val="0"/>
                  <w:marTop w:val="0"/>
                  <w:marBottom w:val="0"/>
                  <w:divBdr>
                    <w:top w:val="single" w:sz="2" w:space="1" w:color="FFFFFF"/>
                    <w:left w:val="single" w:sz="2" w:space="12" w:color="FFFFFF"/>
                    <w:bottom w:val="single" w:sz="2" w:space="1" w:color="FFFFFF"/>
                    <w:right w:val="single" w:sz="2" w:space="4" w:color="FFFFFF"/>
                  </w:divBdr>
                  <w:divsChild>
                    <w:div w:id="298803888">
                      <w:marLeft w:val="0"/>
                      <w:marRight w:val="0"/>
                      <w:marTop w:val="0"/>
                      <w:marBottom w:val="0"/>
                      <w:divBdr>
                        <w:top w:val="none" w:sz="0" w:space="0" w:color="auto"/>
                        <w:left w:val="none" w:sz="0" w:space="0" w:color="auto"/>
                        <w:bottom w:val="none" w:sz="0" w:space="0" w:color="auto"/>
                        <w:right w:val="none" w:sz="0" w:space="0" w:color="auto"/>
                      </w:divBdr>
                    </w:div>
                  </w:divsChild>
                </w:div>
                <w:div w:id="14427319">
                  <w:marLeft w:val="0"/>
                  <w:marRight w:val="0"/>
                  <w:marTop w:val="0"/>
                  <w:marBottom w:val="0"/>
                  <w:divBdr>
                    <w:top w:val="single" w:sz="2" w:space="1" w:color="FFFFFF"/>
                    <w:left w:val="single" w:sz="2" w:space="12" w:color="FFFFFF"/>
                    <w:bottom w:val="single" w:sz="2" w:space="1" w:color="FFFFFF"/>
                    <w:right w:val="single" w:sz="2" w:space="4" w:color="FFFFFF"/>
                  </w:divBdr>
                  <w:divsChild>
                    <w:div w:id="1880701219">
                      <w:marLeft w:val="0"/>
                      <w:marRight w:val="0"/>
                      <w:marTop w:val="0"/>
                      <w:marBottom w:val="0"/>
                      <w:divBdr>
                        <w:top w:val="none" w:sz="0" w:space="0" w:color="auto"/>
                        <w:left w:val="none" w:sz="0" w:space="0" w:color="auto"/>
                        <w:bottom w:val="none" w:sz="0" w:space="0" w:color="auto"/>
                        <w:right w:val="none" w:sz="0" w:space="0" w:color="auto"/>
                      </w:divBdr>
                    </w:div>
                  </w:divsChild>
                </w:div>
                <w:div w:id="412895762">
                  <w:marLeft w:val="0"/>
                  <w:marRight w:val="0"/>
                  <w:marTop w:val="0"/>
                  <w:marBottom w:val="0"/>
                  <w:divBdr>
                    <w:top w:val="single" w:sz="2" w:space="1" w:color="FFFFFF"/>
                    <w:left w:val="single" w:sz="2" w:space="12" w:color="FFFFFF"/>
                    <w:bottom w:val="single" w:sz="2" w:space="1" w:color="FFFFFF"/>
                    <w:right w:val="single" w:sz="2" w:space="4" w:color="FFFFFF"/>
                  </w:divBdr>
                  <w:divsChild>
                    <w:div w:id="48698507">
                      <w:marLeft w:val="0"/>
                      <w:marRight w:val="0"/>
                      <w:marTop w:val="0"/>
                      <w:marBottom w:val="0"/>
                      <w:divBdr>
                        <w:top w:val="none" w:sz="0" w:space="0" w:color="auto"/>
                        <w:left w:val="none" w:sz="0" w:space="0" w:color="auto"/>
                        <w:bottom w:val="none" w:sz="0" w:space="0" w:color="auto"/>
                        <w:right w:val="none" w:sz="0" w:space="0" w:color="auto"/>
                      </w:divBdr>
                    </w:div>
                  </w:divsChild>
                </w:div>
                <w:div w:id="1300769034">
                  <w:marLeft w:val="0"/>
                  <w:marRight w:val="0"/>
                  <w:marTop w:val="0"/>
                  <w:marBottom w:val="0"/>
                  <w:divBdr>
                    <w:top w:val="single" w:sz="2" w:space="1" w:color="FFFFFF"/>
                    <w:left w:val="single" w:sz="2" w:space="12" w:color="FFFFFF"/>
                    <w:bottom w:val="single" w:sz="2" w:space="1" w:color="FFFFFF"/>
                    <w:right w:val="single" w:sz="2" w:space="4" w:color="FFFFFF"/>
                  </w:divBdr>
                  <w:divsChild>
                    <w:div w:id="620460940">
                      <w:marLeft w:val="0"/>
                      <w:marRight w:val="0"/>
                      <w:marTop w:val="0"/>
                      <w:marBottom w:val="0"/>
                      <w:divBdr>
                        <w:top w:val="none" w:sz="0" w:space="0" w:color="auto"/>
                        <w:left w:val="none" w:sz="0" w:space="0" w:color="auto"/>
                        <w:bottom w:val="none" w:sz="0" w:space="0" w:color="auto"/>
                        <w:right w:val="none" w:sz="0" w:space="0" w:color="auto"/>
                      </w:divBdr>
                    </w:div>
                  </w:divsChild>
                </w:div>
                <w:div w:id="317614105">
                  <w:marLeft w:val="0"/>
                  <w:marRight w:val="0"/>
                  <w:marTop w:val="0"/>
                  <w:marBottom w:val="0"/>
                  <w:divBdr>
                    <w:top w:val="single" w:sz="2" w:space="1" w:color="FFFFFF"/>
                    <w:left w:val="single" w:sz="2" w:space="12" w:color="FFFFFF"/>
                    <w:bottom w:val="single" w:sz="2" w:space="1" w:color="FFFFFF"/>
                    <w:right w:val="single" w:sz="2" w:space="4" w:color="FFFFFF"/>
                  </w:divBdr>
                  <w:divsChild>
                    <w:div w:id="1833719754">
                      <w:marLeft w:val="0"/>
                      <w:marRight w:val="0"/>
                      <w:marTop w:val="0"/>
                      <w:marBottom w:val="0"/>
                      <w:divBdr>
                        <w:top w:val="none" w:sz="0" w:space="0" w:color="auto"/>
                        <w:left w:val="none" w:sz="0" w:space="0" w:color="auto"/>
                        <w:bottom w:val="none" w:sz="0" w:space="0" w:color="auto"/>
                        <w:right w:val="none" w:sz="0" w:space="0" w:color="auto"/>
                      </w:divBdr>
                    </w:div>
                  </w:divsChild>
                </w:div>
                <w:div w:id="186454662">
                  <w:marLeft w:val="0"/>
                  <w:marRight w:val="0"/>
                  <w:marTop w:val="0"/>
                  <w:marBottom w:val="0"/>
                  <w:divBdr>
                    <w:top w:val="single" w:sz="2" w:space="1" w:color="FFFFFF"/>
                    <w:left w:val="single" w:sz="2" w:space="12" w:color="FFFFFF"/>
                    <w:bottom w:val="single" w:sz="2" w:space="1" w:color="FFFFFF"/>
                    <w:right w:val="single" w:sz="2" w:space="4" w:color="FFFFFF"/>
                  </w:divBdr>
                  <w:divsChild>
                    <w:div w:id="505049156">
                      <w:marLeft w:val="0"/>
                      <w:marRight w:val="0"/>
                      <w:marTop w:val="0"/>
                      <w:marBottom w:val="0"/>
                      <w:divBdr>
                        <w:top w:val="none" w:sz="0" w:space="0" w:color="auto"/>
                        <w:left w:val="none" w:sz="0" w:space="0" w:color="auto"/>
                        <w:bottom w:val="none" w:sz="0" w:space="0" w:color="auto"/>
                        <w:right w:val="none" w:sz="0" w:space="0" w:color="auto"/>
                      </w:divBdr>
                    </w:div>
                  </w:divsChild>
                </w:div>
                <w:div w:id="1952012666">
                  <w:marLeft w:val="0"/>
                  <w:marRight w:val="0"/>
                  <w:marTop w:val="0"/>
                  <w:marBottom w:val="0"/>
                  <w:divBdr>
                    <w:top w:val="single" w:sz="2" w:space="1" w:color="FFFFFF"/>
                    <w:left w:val="single" w:sz="2" w:space="12" w:color="FFFFFF"/>
                    <w:bottom w:val="single" w:sz="2" w:space="4" w:color="FFFFFF"/>
                    <w:right w:val="single" w:sz="2" w:space="4" w:color="FFFFFF"/>
                  </w:divBdr>
                  <w:divsChild>
                    <w:div w:id="5262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7411">
          <w:marLeft w:val="0"/>
          <w:marRight w:val="0"/>
          <w:marTop w:val="0"/>
          <w:marBottom w:val="335"/>
          <w:divBdr>
            <w:top w:val="none" w:sz="0" w:space="0" w:color="auto"/>
            <w:left w:val="none" w:sz="0" w:space="0" w:color="auto"/>
            <w:bottom w:val="none" w:sz="0" w:space="0" w:color="auto"/>
            <w:right w:val="none" w:sz="0" w:space="0" w:color="auto"/>
          </w:divBdr>
          <w:divsChild>
            <w:div w:id="1682126161">
              <w:marLeft w:val="0"/>
              <w:marRight w:val="0"/>
              <w:marTop w:val="0"/>
              <w:marBottom w:val="0"/>
              <w:divBdr>
                <w:top w:val="none" w:sz="0" w:space="0" w:color="auto"/>
                <w:left w:val="none" w:sz="0" w:space="0" w:color="auto"/>
                <w:bottom w:val="none" w:sz="0" w:space="0" w:color="auto"/>
                <w:right w:val="none" w:sz="0" w:space="0" w:color="auto"/>
              </w:divBdr>
              <w:divsChild>
                <w:div w:id="1547449053">
                  <w:marLeft w:val="0"/>
                  <w:marRight w:val="0"/>
                  <w:marTop w:val="0"/>
                  <w:marBottom w:val="0"/>
                  <w:divBdr>
                    <w:top w:val="single" w:sz="2" w:space="4" w:color="FFFFFF"/>
                    <w:left w:val="single" w:sz="2" w:space="12" w:color="FFFFFF"/>
                    <w:bottom w:val="single" w:sz="2" w:space="1" w:color="FFFFFF"/>
                    <w:right w:val="single" w:sz="2" w:space="4" w:color="FFFFFF"/>
                  </w:divBdr>
                  <w:divsChild>
                    <w:div w:id="2083943504">
                      <w:marLeft w:val="0"/>
                      <w:marRight w:val="0"/>
                      <w:marTop w:val="0"/>
                      <w:marBottom w:val="0"/>
                      <w:divBdr>
                        <w:top w:val="none" w:sz="0" w:space="0" w:color="auto"/>
                        <w:left w:val="none" w:sz="0" w:space="0" w:color="auto"/>
                        <w:bottom w:val="none" w:sz="0" w:space="0" w:color="auto"/>
                        <w:right w:val="none" w:sz="0" w:space="0" w:color="auto"/>
                      </w:divBdr>
                    </w:div>
                  </w:divsChild>
                </w:div>
                <w:div w:id="1293950038">
                  <w:marLeft w:val="0"/>
                  <w:marRight w:val="0"/>
                  <w:marTop w:val="0"/>
                  <w:marBottom w:val="0"/>
                  <w:divBdr>
                    <w:top w:val="single" w:sz="2" w:space="1" w:color="FFFFFF"/>
                    <w:left w:val="single" w:sz="2" w:space="12" w:color="FFFFFF"/>
                    <w:bottom w:val="single" w:sz="2" w:space="1" w:color="FFFFFF"/>
                    <w:right w:val="single" w:sz="2" w:space="4" w:color="FFFFFF"/>
                  </w:divBdr>
                  <w:divsChild>
                    <w:div w:id="1462771332">
                      <w:marLeft w:val="0"/>
                      <w:marRight w:val="0"/>
                      <w:marTop w:val="0"/>
                      <w:marBottom w:val="0"/>
                      <w:divBdr>
                        <w:top w:val="none" w:sz="0" w:space="0" w:color="auto"/>
                        <w:left w:val="none" w:sz="0" w:space="0" w:color="auto"/>
                        <w:bottom w:val="none" w:sz="0" w:space="0" w:color="auto"/>
                        <w:right w:val="none" w:sz="0" w:space="0" w:color="auto"/>
                      </w:divBdr>
                    </w:div>
                  </w:divsChild>
                </w:div>
                <w:div w:id="310405348">
                  <w:marLeft w:val="0"/>
                  <w:marRight w:val="0"/>
                  <w:marTop w:val="0"/>
                  <w:marBottom w:val="0"/>
                  <w:divBdr>
                    <w:top w:val="single" w:sz="2" w:space="1" w:color="FFFFFF"/>
                    <w:left w:val="single" w:sz="2" w:space="12" w:color="FFFFFF"/>
                    <w:bottom w:val="single" w:sz="2" w:space="1" w:color="FFFFFF"/>
                    <w:right w:val="single" w:sz="2" w:space="4" w:color="FFFFFF"/>
                  </w:divBdr>
                  <w:divsChild>
                    <w:div w:id="602497008">
                      <w:marLeft w:val="0"/>
                      <w:marRight w:val="0"/>
                      <w:marTop w:val="0"/>
                      <w:marBottom w:val="0"/>
                      <w:divBdr>
                        <w:top w:val="none" w:sz="0" w:space="0" w:color="auto"/>
                        <w:left w:val="none" w:sz="0" w:space="0" w:color="auto"/>
                        <w:bottom w:val="none" w:sz="0" w:space="0" w:color="auto"/>
                        <w:right w:val="none" w:sz="0" w:space="0" w:color="auto"/>
                      </w:divBdr>
                    </w:div>
                  </w:divsChild>
                </w:div>
                <w:div w:id="2018843347">
                  <w:marLeft w:val="0"/>
                  <w:marRight w:val="0"/>
                  <w:marTop w:val="0"/>
                  <w:marBottom w:val="0"/>
                  <w:divBdr>
                    <w:top w:val="single" w:sz="2" w:space="1" w:color="FFFFFF"/>
                    <w:left w:val="single" w:sz="2" w:space="12" w:color="FFFFFF"/>
                    <w:bottom w:val="single" w:sz="2" w:space="1" w:color="FFFFFF"/>
                    <w:right w:val="single" w:sz="2" w:space="4" w:color="FFFFFF"/>
                  </w:divBdr>
                  <w:divsChild>
                    <w:div w:id="200948359">
                      <w:marLeft w:val="0"/>
                      <w:marRight w:val="0"/>
                      <w:marTop w:val="0"/>
                      <w:marBottom w:val="0"/>
                      <w:divBdr>
                        <w:top w:val="none" w:sz="0" w:space="0" w:color="auto"/>
                        <w:left w:val="none" w:sz="0" w:space="0" w:color="auto"/>
                        <w:bottom w:val="none" w:sz="0" w:space="0" w:color="auto"/>
                        <w:right w:val="none" w:sz="0" w:space="0" w:color="auto"/>
                      </w:divBdr>
                    </w:div>
                  </w:divsChild>
                </w:div>
                <w:div w:id="2083867193">
                  <w:marLeft w:val="0"/>
                  <w:marRight w:val="0"/>
                  <w:marTop w:val="0"/>
                  <w:marBottom w:val="0"/>
                  <w:divBdr>
                    <w:top w:val="single" w:sz="2" w:space="1" w:color="FFFFFF"/>
                    <w:left w:val="single" w:sz="2" w:space="12" w:color="FFFFFF"/>
                    <w:bottom w:val="single" w:sz="2" w:space="1" w:color="FFFFFF"/>
                    <w:right w:val="single" w:sz="2" w:space="4" w:color="FFFFFF"/>
                  </w:divBdr>
                  <w:divsChild>
                    <w:div w:id="472874623">
                      <w:marLeft w:val="0"/>
                      <w:marRight w:val="0"/>
                      <w:marTop w:val="0"/>
                      <w:marBottom w:val="0"/>
                      <w:divBdr>
                        <w:top w:val="none" w:sz="0" w:space="0" w:color="auto"/>
                        <w:left w:val="none" w:sz="0" w:space="0" w:color="auto"/>
                        <w:bottom w:val="none" w:sz="0" w:space="0" w:color="auto"/>
                        <w:right w:val="none" w:sz="0" w:space="0" w:color="auto"/>
                      </w:divBdr>
                    </w:div>
                  </w:divsChild>
                </w:div>
                <w:div w:id="8874048">
                  <w:marLeft w:val="0"/>
                  <w:marRight w:val="0"/>
                  <w:marTop w:val="0"/>
                  <w:marBottom w:val="0"/>
                  <w:divBdr>
                    <w:top w:val="single" w:sz="2" w:space="1" w:color="FFFFFF"/>
                    <w:left w:val="single" w:sz="2" w:space="12" w:color="FFFFFF"/>
                    <w:bottom w:val="single" w:sz="2" w:space="1" w:color="FFFFFF"/>
                    <w:right w:val="single" w:sz="2" w:space="4" w:color="FFFFFF"/>
                  </w:divBdr>
                  <w:divsChild>
                    <w:div w:id="2114202790">
                      <w:marLeft w:val="0"/>
                      <w:marRight w:val="0"/>
                      <w:marTop w:val="0"/>
                      <w:marBottom w:val="0"/>
                      <w:divBdr>
                        <w:top w:val="none" w:sz="0" w:space="0" w:color="auto"/>
                        <w:left w:val="none" w:sz="0" w:space="0" w:color="auto"/>
                        <w:bottom w:val="none" w:sz="0" w:space="0" w:color="auto"/>
                        <w:right w:val="none" w:sz="0" w:space="0" w:color="auto"/>
                      </w:divBdr>
                    </w:div>
                  </w:divsChild>
                </w:div>
                <w:div w:id="658776931">
                  <w:marLeft w:val="0"/>
                  <w:marRight w:val="0"/>
                  <w:marTop w:val="0"/>
                  <w:marBottom w:val="0"/>
                  <w:divBdr>
                    <w:top w:val="single" w:sz="2" w:space="1" w:color="FFFFFF"/>
                    <w:left w:val="single" w:sz="2" w:space="12" w:color="FFFFFF"/>
                    <w:bottom w:val="single" w:sz="2" w:space="1" w:color="FFFFFF"/>
                    <w:right w:val="single" w:sz="2" w:space="4" w:color="FFFFFF"/>
                  </w:divBdr>
                  <w:divsChild>
                    <w:div w:id="6715575">
                      <w:marLeft w:val="0"/>
                      <w:marRight w:val="0"/>
                      <w:marTop w:val="0"/>
                      <w:marBottom w:val="0"/>
                      <w:divBdr>
                        <w:top w:val="none" w:sz="0" w:space="0" w:color="auto"/>
                        <w:left w:val="none" w:sz="0" w:space="0" w:color="auto"/>
                        <w:bottom w:val="none" w:sz="0" w:space="0" w:color="auto"/>
                        <w:right w:val="none" w:sz="0" w:space="0" w:color="auto"/>
                      </w:divBdr>
                    </w:div>
                  </w:divsChild>
                </w:div>
                <w:div w:id="671761629">
                  <w:marLeft w:val="0"/>
                  <w:marRight w:val="0"/>
                  <w:marTop w:val="0"/>
                  <w:marBottom w:val="0"/>
                  <w:divBdr>
                    <w:top w:val="single" w:sz="2" w:space="1" w:color="FFFFFF"/>
                    <w:left w:val="single" w:sz="2" w:space="12" w:color="FFFFFF"/>
                    <w:bottom w:val="single" w:sz="2" w:space="1" w:color="FFFFFF"/>
                    <w:right w:val="single" w:sz="2" w:space="4" w:color="FFFFFF"/>
                  </w:divBdr>
                  <w:divsChild>
                    <w:div w:id="713315845">
                      <w:marLeft w:val="0"/>
                      <w:marRight w:val="0"/>
                      <w:marTop w:val="0"/>
                      <w:marBottom w:val="0"/>
                      <w:divBdr>
                        <w:top w:val="none" w:sz="0" w:space="0" w:color="auto"/>
                        <w:left w:val="none" w:sz="0" w:space="0" w:color="auto"/>
                        <w:bottom w:val="none" w:sz="0" w:space="0" w:color="auto"/>
                        <w:right w:val="none" w:sz="0" w:space="0" w:color="auto"/>
                      </w:divBdr>
                    </w:div>
                  </w:divsChild>
                </w:div>
                <w:div w:id="1666323611">
                  <w:marLeft w:val="0"/>
                  <w:marRight w:val="0"/>
                  <w:marTop w:val="0"/>
                  <w:marBottom w:val="0"/>
                  <w:divBdr>
                    <w:top w:val="single" w:sz="2" w:space="1" w:color="FFFFFF"/>
                    <w:left w:val="single" w:sz="2" w:space="12" w:color="FFFFFF"/>
                    <w:bottom w:val="single" w:sz="2" w:space="1" w:color="FFFFFF"/>
                    <w:right w:val="single" w:sz="2" w:space="4" w:color="FFFFFF"/>
                  </w:divBdr>
                  <w:divsChild>
                    <w:div w:id="1631129790">
                      <w:marLeft w:val="0"/>
                      <w:marRight w:val="0"/>
                      <w:marTop w:val="0"/>
                      <w:marBottom w:val="0"/>
                      <w:divBdr>
                        <w:top w:val="none" w:sz="0" w:space="0" w:color="auto"/>
                        <w:left w:val="none" w:sz="0" w:space="0" w:color="auto"/>
                        <w:bottom w:val="none" w:sz="0" w:space="0" w:color="auto"/>
                        <w:right w:val="none" w:sz="0" w:space="0" w:color="auto"/>
                      </w:divBdr>
                    </w:div>
                  </w:divsChild>
                </w:div>
                <w:div w:id="799804527">
                  <w:marLeft w:val="0"/>
                  <w:marRight w:val="0"/>
                  <w:marTop w:val="0"/>
                  <w:marBottom w:val="0"/>
                  <w:divBdr>
                    <w:top w:val="single" w:sz="2" w:space="1" w:color="FFFFFF"/>
                    <w:left w:val="single" w:sz="2" w:space="12" w:color="FFFFFF"/>
                    <w:bottom w:val="single" w:sz="2" w:space="1" w:color="FFFFFF"/>
                    <w:right w:val="single" w:sz="2" w:space="4" w:color="FFFFFF"/>
                  </w:divBdr>
                  <w:divsChild>
                    <w:div w:id="458300242">
                      <w:marLeft w:val="0"/>
                      <w:marRight w:val="0"/>
                      <w:marTop w:val="0"/>
                      <w:marBottom w:val="0"/>
                      <w:divBdr>
                        <w:top w:val="none" w:sz="0" w:space="0" w:color="auto"/>
                        <w:left w:val="none" w:sz="0" w:space="0" w:color="auto"/>
                        <w:bottom w:val="none" w:sz="0" w:space="0" w:color="auto"/>
                        <w:right w:val="none" w:sz="0" w:space="0" w:color="auto"/>
                      </w:divBdr>
                    </w:div>
                  </w:divsChild>
                </w:div>
                <w:div w:id="1349019984">
                  <w:marLeft w:val="0"/>
                  <w:marRight w:val="0"/>
                  <w:marTop w:val="0"/>
                  <w:marBottom w:val="0"/>
                  <w:divBdr>
                    <w:top w:val="single" w:sz="2" w:space="1" w:color="FFFFFF"/>
                    <w:left w:val="single" w:sz="2" w:space="12" w:color="FFFFFF"/>
                    <w:bottom w:val="single" w:sz="2" w:space="1" w:color="FFFFFF"/>
                    <w:right w:val="single" w:sz="2" w:space="4" w:color="FFFFFF"/>
                  </w:divBdr>
                  <w:divsChild>
                    <w:div w:id="135950876">
                      <w:marLeft w:val="0"/>
                      <w:marRight w:val="0"/>
                      <w:marTop w:val="0"/>
                      <w:marBottom w:val="0"/>
                      <w:divBdr>
                        <w:top w:val="none" w:sz="0" w:space="0" w:color="auto"/>
                        <w:left w:val="none" w:sz="0" w:space="0" w:color="auto"/>
                        <w:bottom w:val="none" w:sz="0" w:space="0" w:color="auto"/>
                        <w:right w:val="none" w:sz="0" w:space="0" w:color="auto"/>
                      </w:divBdr>
                    </w:div>
                  </w:divsChild>
                </w:div>
                <w:div w:id="1090463537">
                  <w:marLeft w:val="0"/>
                  <w:marRight w:val="0"/>
                  <w:marTop w:val="0"/>
                  <w:marBottom w:val="0"/>
                  <w:divBdr>
                    <w:top w:val="single" w:sz="2" w:space="1" w:color="FFFFFF"/>
                    <w:left w:val="single" w:sz="2" w:space="12" w:color="FFFFFF"/>
                    <w:bottom w:val="single" w:sz="2" w:space="1" w:color="FFFFFF"/>
                    <w:right w:val="single" w:sz="2" w:space="4" w:color="FFFFFF"/>
                  </w:divBdr>
                  <w:divsChild>
                    <w:div w:id="1137795968">
                      <w:marLeft w:val="0"/>
                      <w:marRight w:val="0"/>
                      <w:marTop w:val="0"/>
                      <w:marBottom w:val="0"/>
                      <w:divBdr>
                        <w:top w:val="none" w:sz="0" w:space="0" w:color="auto"/>
                        <w:left w:val="none" w:sz="0" w:space="0" w:color="auto"/>
                        <w:bottom w:val="none" w:sz="0" w:space="0" w:color="auto"/>
                        <w:right w:val="none" w:sz="0" w:space="0" w:color="auto"/>
                      </w:divBdr>
                    </w:div>
                  </w:divsChild>
                </w:div>
                <w:div w:id="929655144">
                  <w:marLeft w:val="0"/>
                  <w:marRight w:val="0"/>
                  <w:marTop w:val="0"/>
                  <w:marBottom w:val="0"/>
                  <w:divBdr>
                    <w:top w:val="single" w:sz="2" w:space="1" w:color="FFFFFF"/>
                    <w:left w:val="single" w:sz="2" w:space="12" w:color="FFFFFF"/>
                    <w:bottom w:val="single" w:sz="2" w:space="1" w:color="FFFFFF"/>
                    <w:right w:val="single" w:sz="2" w:space="4" w:color="FFFFFF"/>
                  </w:divBdr>
                  <w:divsChild>
                    <w:div w:id="666134607">
                      <w:marLeft w:val="0"/>
                      <w:marRight w:val="0"/>
                      <w:marTop w:val="0"/>
                      <w:marBottom w:val="0"/>
                      <w:divBdr>
                        <w:top w:val="none" w:sz="0" w:space="0" w:color="auto"/>
                        <w:left w:val="none" w:sz="0" w:space="0" w:color="auto"/>
                        <w:bottom w:val="none" w:sz="0" w:space="0" w:color="auto"/>
                        <w:right w:val="none" w:sz="0" w:space="0" w:color="auto"/>
                      </w:divBdr>
                    </w:div>
                  </w:divsChild>
                </w:div>
                <w:div w:id="1720862533">
                  <w:marLeft w:val="0"/>
                  <w:marRight w:val="0"/>
                  <w:marTop w:val="0"/>
                  <w:marBottom w:val="0"/>
                  <w:divBdr>
                    <w:top w:val="single" w:sz="2" w:space="1" w:color="FFFFFF"/>
                    <w:left w:val="single" w:sz="2" w:space="12" w:color="FFFFFF"/>
                    <w:bottom w:val="single" w:sz="2" w:space="1" w:color="FFFFFF"/>
                    <w:right w:val="single" w:sz="2" w:space="4" w:color="FFFFFF"/>
                  </w:divBdr>
                  <w:divsChild>
                    <w:div w:id="1642538039">
                      <w:marLeft w:val="0"/>
                      <w:marRight w:val="0"/>
                      <w:marTop w:val="0"/>
                      <w:marBottom w:val="0"/>
                      <w:divBdr>
                        <w:top w:val="none" w:sz="0" w:space="0" w:color="auto"/>
                        <w:left w:val="none" w:sz="0" w:space="0" w:color="auto"/>
                        <w:bottom w:val="none" w:sz="0" w:space="0" w:color="auto"/>
                        <w:right w:val="none" w:sz="0" w:space="0" w:color="auto"/>
                      </w:divBdr>
                    </w:div>
                  </w:divsChild>
                </w:div>
                <w:div w:id="646978166">
                  <w:marLeft w:val="0"/>
                  <w:marRight w:val="0"/>
                  <w:marTop w:val="0"/>
                  <w:marBottom w:val="0"/>
                  <w:divBdr>
                    <w:top w:val="single" w:sz="2" w:space="1" w:color="FFFFFF"/>
                    <w:left w:val="single" w:sz="2" w:space="12" w:color="FFFFFF"/>
                    <w:bottom w:val="single" w:sz="2" w:space="1" w:color="FFFFFF"/>
                    <w:right w:val="single" w:sz="2" w:space="4" w:color="FFFFFF"/>
                  </w:divBdr>
                  <w:divsChild>
                    <w:div w:id="1045711745">
                      <w:marLeft w:val="0"/>
                      <w:marRight w:val="0"/>
                      <w:marTop w:val="0"/>
                      <w:marBottom w:val="0"/>
                      <w:divBdr>
                        <w:top w:val="none" w:sz="0" w:space="0" w:color="auto"/>
                        <w:left w:val="none" w:sz="0" w:space="0" w:color="auto"/>
                        <w:bottom w:val="none" w:sz="0" w:space="0" w:color="auto"/>
                        <w:right w:val="none" w:sz="0" w:space="0" w:color="auto"/>
                      </w:divBdr>
                    </w:div>
                  </w:divsChild>
                </w:div>
                <w:div w:id="1726180613">
                  <w:marLeft w:val="0"/>
                  <w:marRight w:val="0"/>
                  <w:marTop w:val="0"/>
                  <w:marBottom w:val="0"/>
                  <w:divBdr>
                    <w:top w:val="single" w:sz="2" w:space="1" w:color="FFFFFF"/>
                    <w:left w:val="single" w:sz="2" w:space="12" w:color="FFFFFF"/>
                    <w:bottom w:val="single" w:sz="2" w:space="1" w:color="FFFFFF"/>
                    <w:right w:val="single" w:sz="2" w:space="4" w:color="FFFFFF"/>
                  </w:divBdr>
                  <w:divsChild>
                    <w:div w:id="591280805">
                      <w:marLeft w:val="0"/>
                      <w:marRight w:val="0"/>
                      <w:marTop w:val="0"/>
                      <w:marBottom w:val="0"/>
                      <w:divBdr>
                        <w:top w:val="none" w:sz="0" w:space="0" w:color="auto"/>
                        <w:left w:val="none" w:sz="0" w:space="0" w:color="auto"/>
                        <w:bottom w:val="none" w:sz="0" w:space="0" w:color="auto"/>
                        <w:right w:val="none" w:sz="0" w:space="0" w:color="auto"/>
                      </w:divBdr>
                    </w:div>
                  </w:divsChild>
                </w:div>
                <w:div w:id="1339652979">
                  <w:marLeft w:val="0"/>
                  <w:marRight w:val="0"/>
                  <w:marTop w:val="0"/>
                  <w:marBottom w:val="0"/>
                  <w:divBdr>
                    <w:top w:val="single" w:sz="2" w:space="1" w:color="FFFFFF"/>
                    <w:left w:val="single" w:sz="2" w:space="12" w:color="FFFFFF"/>
                    <w:bottom w:val="single" w:sz="2" w:space="1" w:color="FFFFFF"/>
                    <w:right w:val="single" w:sz="2" w:space="4" w:color="FFFFFF"/>
                  </w:divBdr>
                  <w:divsChild>
                    <w:div w:id="267928906">
                      <w:marLeft w:val="0"/>
                      <w:marRight w:val="0"/>
                      <w:marTop w:val="0"/>
                      <w:marBottom w:val="0"/>
                      <w:divBdr>
                        <w:top w:val="none" w:sz="0" w:space="0" w:color="auto"/>
                        <w:left w:val="none" w:sz="0" w:space="0" w:color="auto"/>
                        <w:bottom w:val="none" w:sz="0" w:space="0" w:color="auto"/>
                        <w:right w:val="none" w:sz="0" w:space="0" w:color="auto"/>
                      </w:divBdr>
                    </w:div>
                  </w:divsChild>
                </w:div>
                <w:div w:id="1797023017">
                  <w:marLeft w:val="0"/>
                  <w:marRight w:val="0"/>
                  <w:marTop w:val="0"/>
                  <w:marBottom w:val="0"/>
                  <w:divBdr>
                    <w:top w:val="single" w:sz="2" w:space="1" w:color="FFFFFF"/>
                    <w:left w:val="single" w:sz="2" w:space="12" w:color="FFFFFF"/>
                    <w:bottom w:val="single" w:sz="2" w:space="1" w:color="FFFFFF"/>
                    <w:right w:val="single" w:sz="2" w:space="4" w:color="FFFFFF"/>
                  </w:divBdr>
                  <w:divsChild>
                    <w:div w:id="272978606">
                      <w:marLeft w:val="0"/>
                      <w:marRight w:val="0"/>
                      <w:marTop w:val="0"/>
                      <w:marBottom w:val="0"/>
                      <w:divBdr>
                        <w:top w:val="none" w:sz="0" w:space="0" w:color="auto"/>
                        <w:left w:val="none" w:sz="0" w:space="0" w:color="auto"/>
                        <w:bottom w:val="none" w:sz="0" w:space="0" w:color="auto"/>
                        <w:right w:val="none" w:sz="0" w:space="0" w:color="auto"/>
                      </w:divBdr>
                    </w:div>
                  </w:divsChild>
                </w:div>
                <w:div w:id="1084961716">
                  <w:marLeft w:val="0"/>
                  <w:marRight w:val="0"/>
                  <w:marTop w:val="0"/>
                  <w:marBottom w:val="0"/>
                  <w:divBdr>
                    <w:top w:val="single" w:sz="2" w:space="1" w:color="FFFFFF"/>
                    <w:left w:val="single" w:sz="2" w:space="12" w:color="FFFFFF"/>
                    <w:bottom w:val="single" w:sz="2" w:space="1" w:color="FFFFFF"/>
                    <w:right w:val="single" w:sz="2" w:space="4" w:color="FFFFFF"/>
                  </w:divBdr>
                  <w:divsChild>
                    <w:div w:id="135074108">
                      <w:marLeft w:val="0"/>
                      <w:marRight w:val="0"/>
                      <w:marTop w:val="0"/>
                      <w:marBottom w:val="0"/>
                      <w:divBdr>
                        <w:top w:val="none" w:sz="0" w:space="0" w:color="auto"/>
                        <w:left w:val="none" w:sz="0" w:space="0" w:color="auto"/>
                        <w:bottom w:val="none" w:sz="0" w:space="0" w:color="auto"/>
                        <w:right w:val="none" w:sz="0" w:space="0" w:color="auto"/>
                      </w:divBdr>
                    </w:div>
                  </w:divsChild>
                </w:div>
                <w:div w:id="2079475108">
                  <w:marLeft w:val="0"/>
                  <w:marRight w:val="0"/>
                  <w:marTop w:val="0"/>
                  <w:marBottom w:val="0"/>
                  <w:divBdr>
                    <w:top w:val="single" w:sz="2" w:space="1" w:color="FFFFFF"/>
                    <w:left w:val="single" w:sz="2" w:space="12" w:color="FFFFFF"/>
                    <w:bottom w:val="single" w:sz="2" w:space="1" w:color="FFFFFF"/>
                    <w:right w:val="single" w:sz="2" w:space="4" w:color="FFFFFF"/>
                  </w:divBdr>
                  <w:divsChild>
                    <w:div w:id="614365209">
                      <w:marLeft w:val="0"/>
                      <w:marRight w:val="0"/>
                      <w:marTop w:val="0"/>
                      <w:marBottom w:val="0"/>
                      <w:divBdr>
                        <w:top w:val="none" w:sz="0" w:space="0" w:color="auto"/>
                        <w:left w:val="none" w:sz="0" w:space="0" w:color="auto"/>
                        <w:bottom w:val="none" w:sz="0" w:space="0" w:color="auto"/>
                        <w:right w:val="none" w:sz="0" w:space="0" w:color="auto"/>
                      </w:divBdr>
                    </w:div>
                  </w:divsChild>
                </w:div>
                <w:div w:id="586161098">
                  <w:marLeft w:val="0"/>
                  <w:marRight w:val="0"/>
                  <w:marTop w:val="0"/>
                  <w:marBottom w:val="0"/>
                  <w:divBdr>
                    <w:top w:val="single" w:sz="2" w:space="1" w:color="FFFFFF"/>
                    <w:left w:val="single" w:sz="2" w:space="12" w:color="FFFFFF"/>
                    <w:bottom w:val="single" w:sz="2" w:space="1" w:color="FFFFFF"/>
                    <w:right w:val="single" w:sz="2" w:space="4" w:color="FFFFFF"/>
                  </w:divBdr>
                  <w:divsChild>
                    <w:div w:id="1330057331">
                      <w:marLeft w:val="0"/>
                      <w:marRight w:val="0"/>
                      <w:marTop w:val="0"/>
                      <w:marBottom w:val="0"/>
                      <w:divBdr>
                        <w:top w:val="none" w:sz="0" w:space="0" w:color="auto"/>
                        <w:left w:val="none" w:sz="0" w:space="0" w:color="auto"/>
                        <w:bottom w:val="none" w:sz="0" w:space="0" w:color="auto"/>
                        <w:right w:val="none" w:sz="0" w:space="0" w:color="auto"/>
                      </w:divBdr>
                    </w:div>
                  </w:divsChild>
                </w:div>
                <w:div w:id="1311710981">
                  <w:marLeft w:val="0"/>
                  <w:marRight w:val="0"/>
                  <w:marTop w:val="0"/>
                  <w:marBottom w:val="0"/>
                  <w:divBdr>
                    <w:top w:val="single" w:sz="2" w:space="1" w:color="FFFFFF"/>
                    <w:left w:val="single" w:sz="2" w:space="12" w:color="FFFFFF"/>
                    <w:bottom w:val="single" w:sz="2" w:space="1" w:color="FFFFFF"/>
                    <w:right w:val="single" w:sz="2" w:space="4" w:color="FFFFFF"/>
                  </w:divBdr>
                  <w:divsChild>
                    <w:div w:id="354888796">
                      <w:marLeft w:val="0"/>
                      <w:marRight w:val="0"/>
                      <w:marTop w:val="0"/>
                      <w:marBottom w:val="0"/>
                      <w:divBdr>
                        <w:top w:val="none" w:sz="0" w:space="0" w:color="auto"/>
                        <w:left w:val="none" w:sz="0" w:space="0" w:color="auto"/>
                        <w:bottom w:val="none" w:sz="0" w:space="0" w:color="auto"/>
                        <w:right w:val="none" w:sz="0" w:space="0" w:color="auto"/>
                      </w:divBdr>
                    </w:div>
                  </w:divsChild>
                </w:div>
                <w:div w:id="432091015">
                  <w:marLeft w:val="0"/>
                  <w:marRight w:val="0"/>
                  <w:marTop w:val="0"/>
                  <w:marBottom w:val="0"/>
                  <w:divBdr>
                    <w:top w:val="single" w:sz="2" w:space="1" w:color="FFFFFF"/>
                    <w:left w:val="single" w:sz="2" w:space="12" w:color="FFFFFF"/>
                    <w:bottom w:val="single" w:sz="2" w:space="1" w:color="FFFFFF"/>
                    <w:right w:val="single" w:sz="2" w:space="4" w:color="FFFFFF"/>
                  </w:divBdr>
                  <w:divsChild>
                    <w:div w:id="116947684">
                      <w:marLeft w:val="0"/>
                      <w:marRight w:val="0"/>
                      <w:marTop w:val="0"/>
                      <w:marBottom w:val="0"/>
                      <w:divBdr>
                        <w:top w:val="none" w:sz="0" w:space="0" w:color="auto"/>
                        <w:left w:val="none" w:sz="0" w:space="0" w:color="auto"/>
                        <w:bottom w:val="none" w:sz="0" w:space="0" w:color="auto"/>
                        <w:right w:val="none" w:sz="0" w:space="0" w:color="auto"/>
                      </w:divBdr>
                    </w:div>
                  </w:divsChild>
                </w:div>
                <w:div w:id="1630473642">
                  <w:marLeft w:val="0"/>
                  <w:marRight w:val="0"/>
                  <w:marTop w:val="0"/>
                  <w:marBottom w:val="0"/>
                  <w:divBdr>
                    <w:top w:val="single" w:sz="2" w:space="1" w:color="FFFFFF"/>
                    <w:left w:val="single" w:sz="2" w:space="12" w:color="FFFFFF"/>
                    <w:bottom w:val="single" w:sz="2" w:space="1" w:color="FFFFFF"/>
                    <w:right w:val="single" w:sz="2" w:space="4" w:color="FFFFFF"/>
                  </w:divBdr>
                  <w:divsChild>
                    <w:div w:id="1772312238">
                      <w:marLeft w:val="0"/>
                      <w:marRight w:val="0"/>
                      <w:marTop w:val="0"/>
                      <w:marBottom w:val="0"/>
                      <w:divBdr>
                        <w:top w:val="none" w:sz="0" w:space="0" w:color="auto"/>
                        <w:left w:val="none" w:sz="0" w:space="0" w:color="auto"/>
                        <w:bottom w:val="none" w:sz="0" w:space="0" w:color="auto"/>
                        <w:right w:val="none" w:sz="0" w:space="0" w:color="auto"/>
                      </w:divBdr>
                    </w:div>
                  </w:divsChild>
                </w:div>
                <w:div w:id="2125271896">
                  <w:marLeft w:val="0"/>
                  <w:marRight w:val="0"/>
                  <w:marTop w:val="0"/>
                  <w:marBottom w:val="0"/>
                  <w:divBdr>
                    <w:top w:val="single" w:sz="2" w:space="1" w:color="FFFFFF"/>
                    <w:left w:val="single" w:sz="2" w:space="12" w:color="FFFFFF"/>
                    <w:bottom w:val="single" w:sz="2" w:space="1" w:color="FFFFFF"/>
                    <w:right w:val="single" w:sz="2" w:space="4" w:color="FFFFFF"/>
                  </w:divBdr>
                  <w:divsChild>
                    <w:div w:id="820654610">
                      <w:marLeft w:val="0"/>
                      <w:marRight w:val="0"/>
                      <w:marTop w:val="0"/>
                      <w:marBottom w:val="0"/>
                      <w:divBdr>
                        <w:top w:val="none" w:sz="0" w:space="0" w:color="auto"/>
                        <w:left w:val="none" w:sz="0" w:space="0" w:color="auto"/>
                        <w:bottom w:val="none" w:sz="0" w:space="0" w:color="auto"/>
                        <w:right w:val="none" w:sz="0" w:space="0" w:color="auto"/>
                      </w:divBdr>
                    </w:div>
                  </w:divsChild>
                </w:div>
                <w:div w:id="444809468">
                  <w:marLeft w:val="0"/>
                  <w:marRight w:val="0"/>
                  <w:marTop w:val="0"/>
                  <w:marBottom w:val="0"/>
                  <w:divBdr>
                    <w:top w:val="single" w:sz="2" w:space="1" w:color="FFFFFF"/>
                    <w:left w:val="single" w:sz="2" w:space="12" w:color="FFFFFF"/>
                    <w:bottom w:val="single" w:sz="2" w:space="1" w:color="FFFFFF"/>
                    <w:right w:val="single" w:sz="2" w:space="4" w:color="FFFFFF"/>
                  </w:divBdr>
                  <w:divsChild>
                    <w:div w:id="619069899">
                      <w:marLeft w:val="0"/>
                      <w:marRight w:val="0"/>
                      <w:marTop w:val="0"/>
                      <w:marBottom w:val="0"/>
                      <w:divBdr>
                        <w:top w:val="none" w:sz="0" w:space="0" w:color="auto"/>
                        <w:left w:val="none" w:sz="0" w:space="0" w:color="auto"/>
                        <w:bottom w:val="none" w:sz="0" w:space="0" w:color="auto"/>
                        <w:right w:val="none" w:sz="0" w:space="0" w:color="auto"/>
                      </w:divBdr>
                    </w:div>
                  </w:divsChild>
                </w:div>
                <w:div w:id="464128771">
                  <w:marLeft w:val="0"/>
                  <w:marRight w:val="0"/>
                  <w:marTop w:val="0"/>
                  <w:marBottom w:val="0"/>
                  <w:divBdr>
                    <w:top w:val="single" w:sz="2" w:space="1" w:color="FFFFFF"/>
                    <w:left w:val="single" w:sz="2" w:space="12" w:color="FFFFFF"/>
                    <w:bottom w:val="single" w:sz="2" w:space="1" w:color="FFFFFF"/>
                    <w:right w:val="single" w:sz="2" w:space="4" w:color="FFFFFF"/>
                  </w:divBdr>
                  <w:divsChild>
                    <w:div w:id="499465431">
                      <w:marLeft w:val="0"/>
                      <w:marRight w:val="0"/>
                      <w:marTop w:val="0"/>
                      <w:marBottom w:val="0"/>
                      <w:divBdr>
                        <w:top w:val="none" w:sz="0" w:space="0" w:color="auto"/>
                        <w:left w:val="none" w:sz="0" w:space="0" w:color="auto"/>
                        <w:bottom w:val="none" w:sz="0" w:space="0" w:color="auto"/>
                        <w:right w:val="none" w:sz="0" w:space="0" w:color="auto"/>
                      </w:divBdr>
                    </w:div>
                  </w:divsChild>
                </w:div>
                <w:div w:id="827327602">
                  <w:marLeft w:val="0"/>
                  <w:marRight w:val="0"/>
                  <w:marTop w:val="0"/>
                  <w:marBottom w:val="0"/>
                  <w:divBdr>
                    <w:top w:val="single" w:sz="2" w:space="1" w:color="FFFFFF"/>
                    <w:left w:val="single" w:sz="2" w:space="12" w:color="FFFFFF"/>
                    <w:bottom w:val="single" w:sz="2" w:space="1" w:color="FFFFFF"/>
                    <w:right w:val="single" w:sz="2" w:space="4" w:color="FFFFFF"/>
                  </w:divBdr>
                  <w:divsChild>
                    <w:div w:id="148981723">
                      <w:marLeft w:val="0"/>
                      <w:marRight w:val="0"/>
                      <w:marTop w:val="0"/>
                      <w:marBottom w:val="0"/>
                      <w:divBdr>
                        <w:top w:val="none" w:sz="0" w:space="0" w:color="auto"/>
                        <w:left w:val="none" w:sz="0" w:space="0" w:color="auto"/>
                        <w:bottom w:val="none" w:sz="0" w:space="0" w:color="auto"/>
                        <w:right w:val="none" w:sz="0" w:space="0" w:color="auto"/>
                      </w:divBdr>
                    </w:div>
                  </w:divsChild>
                </w:div>
                <w:div w:id="647631052">
                  <w:marLeft w:val="0"/>
                  <w:marRight w:val="0"/>
                  <w:marTop w:val="0"/>
                  <w:marBottom w:val="0"/>
                  <w:divBdr>
                    <w:top w:val="single" w:sz="2" w:space="1" w:color="FFFFFF"/>
                    <w:left w:val="single" w:sz="2" w:space="12" w:color="FFFFFF"/>
                    <w:bottom w:val="single" w:sz="2" w:space="1" w:color="FFFFFF"/>
                    <w:right w:val="single" w:sz="2" w:space="4" w:color="FFFFFF"/>
                  </w:divBdr>
                  <w:divsChild>
                    <w:div w:id="616715604">
                      <w:marLeft w:val="0"/>
                      <w:marRight w:val="0"/>
                      <w:marTop w:val="0"/>
                      <w:marBottom w:val="0"/>
                      <w:divBdr>
                        <w:top w:val="none" w:sz="0" w:space="0" w:color="auto"/>
                        <w:left w:val="none" w:sz="0" w:space="0" w:color="auto"/>
                        <w:bottom w:val="none" w:sz="0" w:space="0" w:color="auto"/>
                        <w:right w:val="none" w:sz="0" w:space="0" w:color="auto"/>
                      </w:divBdr>
                    </w:div>
                  </w:divsChild>
                </w:div>
                <w:div w:id="2043897619">
                  <w:marLeft w:val="0"/>
                  <w:marRight w:val="0"/>
                  <w:marTop w:val="0"/>
                  <w:marBottom w:val="0"/>
                  <w:divBdr>
                    <w:top w:val="single" w:sz="2" w:space="1" w:color="FFFFFF"/>
                    <w:left w:val="single" w:sz="2" w:space="12" w:color="FFFFFF"/>
                    <w:bottom w:val="single" w:sz="2" w:space="1" w:color="FFFFFF"/>
                    <w:right w:val="single" w:sz="2" w:space="4" w:color="FFFFFF"/>
                  </w:divBdr>
                  <w:divsChild>
                    <w:div w:id="11608496">
                      <w:marLeft w:val="0"/>
                      <w:marRight w:val="0"/>
                      <w:marTop w:val="0"/>
                      <w:marBottom w:val="0"/>
                      <w:divBdr>
                        <w:top w:val="none" w:sz="0" w:space="0" w:color="auto"/>
                        <w:left w:val="none" w:sz="0" w:space="0" w:color="auto"/>
                        <w:bottom w:val="none" w:sz="0" w:space="0" w:color="auto"/>
                        <w:right w:val="none" w:sz="0" w:space="0" w:color="auto"/>
                      </w:divBdr>
                    </w:div>
                  </w:divsChild>
                </w:div>
                <w:div w:id="1123184835">
                  <w:marLeft w:val="0"/>
                  <w:marRight w:val="0"/>
                  <w:marTop w:val="0"/>
                  <w:marBottom w:val="0"/>
                  <w:divBdr>
                    <w:top w:val="single" w:sz="2" w:space="1" w:color="FFFFFF"/>
                    <w:left w:val="single" w:sz="2" w:space="12" w:color="FFFFFF"/>
                    <w:bottom w:val="single" w:sz="2" w:space="1" w:color="FFFFFF"/>
                    <w:right w:val="single" w:sz="2" w:space="4" w:color="FFFFFF"/>
                  </w:divBdr>
                  <w:divsChild>
                    <w:div w:id="1852838878">
                      <w:marLeft w:val="0"/>
                      <w:marRight w:val="0"/>
                      <w:marTop w:val="0"/>
                      <w:marBottom w:val="0"/>
                      <w:divBdr>
                        <w:top w:val="none" w:sz="0" w:space="0" w:color="auto"/>
                        <w:left w:val="none" w:sz="0" w:space="0" w:color="auto"/>
                        <w:bottom w:val="none" w:sz="0" w:space="0" w:color="auto"/>
                        <w:right w:val="none" w:sz="0" w:space="0" w:color="auto"/>
                      </w:divBdr>
                    </w:div>
                  </w:divsChild>
                </w:div>
                <w:div w:id="1921478022">
                  <w:marLeft w:val="0"/>
                  <w:marRight w:val="0"/>
                  <w:marTop w:val="0"/>
                  <w:marBottom w:val="0"/>
                  <w:divBdr>
                    <w:top w:val="single" w:sz="2" w:space="1" w:color="FFFFFF"/>
                    <w:left w:val="single" w:sz="2" w:space="12" w:color="FFFFFF"/>
                    <w:bottom w:val="single" w:sz="2" w:space="1" w:color="FFFFFF"/>
                    <w:right w:val="single" w:sz="2" w:space="4" w:color="FFFFFF"/>
                  </w:divBdr>
                  <w:divsChild>
                    <w:div w:id="530995759">
                      <w:marLeft w:val="0"/>
                      <w:marRight w:val="0"/>
                      <w:marTop w:val="0"/>
                      <w:marBottom w:val="0"/>
                      <w:divBdr>
                        <w:top w:val="none" w:sz="0" w:space="0" w:color="auto"/>
                        <w:left w:val="none" w:sz="0" w:space="0" w:color="auto"/>
                        <w:bottom w:val="none" w:sz="0" w:space="0" w:color="auto"/>
                        <w:right w:val="none" w:sz="0" w:space="0" w:color="auto"/>
                      </w:divBdr>
                    </w:div>
                  </w:divsChild>
                </w:div>
                <w:div w:id="1978292495">
                  <w:marLeft w:val="0"/>
                  <w:marRight w:val="0"/>
                  <w:marTop w:val="0"/>
                  <w:marBottom w:val="0"/>
                  <w:divBdr>
                    <w:top w:val="single" w:sz="2" w:space="1" w:color="FFFFFF"/>
                    <w:left w:val="single" w:sz="2" w:space="12" w:color="FFFFFF"/>
                    <w:bottom w:val="single" w:sz="2" w:space="1" w:color="FFFFFF"/>
                    <w:right w:val="single" w:sz="2" w:space="4" w:color="FFFFFF"/>
                  </w:divBdr>
                  <w:divsChild>
                    <w:div w:id="1182623371">
                      <w:marLeft w:val="0"/>
                      <w:marRight w:val="0"/>
                      <w:marTop w:val="0"/>
                      <w:marBottom w:val="0"/>
                      <w:divBdr>
                        <w:top w:val="none" w:sz="0" w:space="0" w:color="auto"/>
                        <w:left w:val="none" w:sz="0" w:space="0" w:color="auto"/>
                        <w:bottom w:val="none" w:sz="0" w:space="0" w:color="auto"/>
                        <w:right w:val="none" w:sz="0" w:space="0" w:color="auto"/>
                      </w:divBdr>
                    </w:div>
                  </w:divsChild>
                </w:div>
                <w:div w:id="175581160">
                  <w:marLeft w:val="0"/>
                  <w:marRight w:val="0"/>
                  <w:marTop w:val="0"/>
                  <w:marBottom w:val="0"/>
                  <w:divBdr>
                    <w:top w:val="single" w:sz="2" w:space="1" w:color="FFFFFF"/>
                    <w:left w:val="single" w:sz="2" w:space="12" w:color="FFFFFF"/>
                    <w:bottom w:val="single" w:sz="2" w:space="1" w:color="FFFFFF"/>
                    <w:right w:val="single" w:sz="2" w:space="4" w:color="FFFFFF"/>
                  </w:divBdr>
                  <w:divsChild>
                    <w:div w:id="1024131763">
                      <w:marLeft w:val="0"/>
                      <w:marRight w:val="0"/>
                      <w:marTop w:val="0"/>
                      <w:marBottom w:val="0"/>
                      <w:divBdr>
                        <w:top w:val="none" w:sz="0" w:space="0" w:color="auto"/>
                        <w:left w:val="none" w:sz="0" w:space="0" w:color="auto"/>
                        <w:bottom w:val="none" w:sz="0" w:space="0" w:color="auto"/>
                        <w:right w:val="none" w:sz="0" w:space="0" w:color="auto"/>
                      </w:divBdr>
                    </w:div>
                  </w:divsChild>
                </w:div>
                <w:div w:id="1882745456">
                  <w:marLeft w:val="0"/>
                  <w:marRight w:val="0"/>
                  <w:marTop w:val="0"/>
                  <w:marBottom w:val="0"/>
                  <w:divBdr>
                    <w:top w:val="single" w:sz="2" w:space="1" w:color="FFFFFF"/>
                    <w:left w:val="single" w:sz="2" w:space="12" w:color="FFFFFF"/>
                    <w:bottom w:val="single" w:sz="2" w:space="1" w:color="FFFFFF"/>
                    <w:right w:val="single" w:sz="2" w:space="4" w:color="FFFFFF"/>
                  </w:divBdr>
                  <w:divsChild>
                    <w:div w:id="115686324">
                      <w:marLeft w:val="0"/>
                      <w:marRight w:val="0"/>
                      <w:marTop w:val="0"/>
                      <w:marBottom w:val="0"/>
                      <w:divBdr>
                        <w:top w:val="none" w:sz="0" w:space="0" w:color="auto"/>
                        <w:left w:val="none" w:sz="0" w:space="0" w:color="auto"/>
                        <w:bottom w:val="none" w:sz="0" w:space="0" w:color="auto"/>
                        <w:right w:val="none" w:sz="0" w:space="0" w:color="auto"/>
                      </w:divBdr>
                    </w:div>
                  </w:divsChild>
                </w:div>
                <w:div w:id="1656178568">
                  <w:marLeft w:val="0"/>
                  <w:marRight w:val="0"/>
                  <w:marTop w:val="0"/>
                  <w:marBottom w:val="0"/>
                  <w:divBdr>
                    <w:top w:val="single" w:sz="2" w:space="1" w:color="FFFFFF"/>
                    <w:left w:val="single" w:sz="2" w:space="12" w:color="FFFFFF"/>
                    <w:bottom w:val="single" w:sz="2" w:space="1" w:color="FFFFFF"/>
                    <w:right w:val="single" w:sz="2" w:space="4" w:color="FFFFFF"/>
                  </w:divBdr>
                  <w:divsChild>
                    <w:div w:id="1959139025">
                      <w:marLeft w:val="0"/>
                      <w:marRight w:val="0"/>
                      <w:marTop w:val="0"/>
                      <w:marBottom w:val="0"/>
                      <w:divBdr>
                        <w:top w:val="none" w:sz="0" w:space="0" w:color="auto"/>
                        <w:left w:val="none" w:sz="0" w:space="0" w:color="auto"/>
                        <w:bottom w:val="none" w:sz="0" w:space="0" w:color="auto"/>
                        <w:right w:val="none" w:sz="0" w:space="0" w:color="auto"/>
                      </w:divBdr>
                    </w:div>
                  </w:divsChild>
                </w:div>
                <w:div w:id="137190104">
                  <w:marLeft w:val="0"/>
                  <w:marRight w:val="0"/>
                  <w:marTop w:val="0"/>
                  <w:marBottom w:val="0"/>
                  <w:divBdr>
                    <w:top w:val="single" w:sz="2" w:space="1" w:color="FFFFFF"/>
                    <w:left w:val="single" w:sz="2" w:space="12" w:color="FFFFFF"/>
                    <w:bottom w:val="single" w:sz="2" w:space="1" w:color="FFFFFF"/>
                    <w:right w:val="single" w:sz="2" w:space="4" w:color="FFFFFF"/>
                  </w:divBdr>
                  <w:divsChild>
                    <w:div w:id="1445462413">
                      <w:marLeft w:val="0"/>
                      <w:marRight w:val="0"/>
                      <w:marTop w:val="0"/>
                      <w:marBottom w:val="0"/>
                      <w:divBdr>
                        <w:top w:val="none" w:sz="0" w:space="0" w:color="auto"/>
                        <w:left w:val="none" w:sz="0" w:space="0" w:color="auto"/>
                        <w:bottom w:val="none" w:sz="0" w:space="0" w:color="auto"/>
                        <w:right w:val="none" w:sz="0" w:space="0" w:color="auto"/>
                      </w:divBdr>
                    </w:div>
                  </w:divsChild>
                </w:div>
                <w:div w:id="550774680">
                  <w:marLeft w:val="0"/>
                  <w:marRight w:val="0"/>
                  <w:marTop w:val="0"/>
                  <w:marBottom w:val="0"/>
                  <w:divBdr>
                    <w:top w:val="single" w:sz="2" w:space="1" w:color="FFFFFF"/>
                    <w:left w:val="single" w:sz="2" w:space="12" w:color="FFFFFF"/>
                    <w:bottom w:val="single" w:sz="2" w:space="1" w:color="FFFFFF"/>
                    <w:right w:val="single" w:sz="2" w:space="4" w:color="FFFFFF"/>
                  </w:divBdr>
                  <w:divsChild>
                    <w:div w:id="1148061093">
                      <w:marLeft w:val="0"/>
                      <w:marRight w:val="0"/>
                      <w:marTop w:val="0"/>
                      <w:marBottom w:val="0"/>
                      <w:divBdr>
                        <w:top w:val="none" w:sz="0" w:space="0" w:color="auto"/>
                        <w:left w:val="none" w:sz="0" w:space="0" w:color="auto"/>
                        <w:bottom w:val="none" w:sz="0" w:space="0" w:color="auto"/>
                        <w:right w:val="none" w:sz="0" w:space="0" w:color="auto"/>
                      </w:divBdr>
                    </w:div>
                  </w:divsChild>
                </w:div>
                <w:div w:id="1518110">
                  <w:marLeft w:val="0"/>
                  <w:marRight w:val="0"/>
                  <w:marTop w:val="0"/>
                  <w:marBottom w:val="0"/>
                  <w:divBdr>
                    <w:top w:val="single" w:sz="2" w:space="1" w:color="FFFFFF"/>
                    <w:left w:val="single" w:sz="2" w:space="12" w:color="FFFFFF"/>
                    <w:bottom w:val="single" w:sz="2" w:space="1" w:color="FFFFFF"/>
                    <w:right w:val="single" w:sz="2" w:space="4" w:color="FFFFFF"/>
                  </w:divBdr>
                  <w:divsChild>
                    <w:div w:id="287199057">
                      <w:marLeft w:val="0"/>
                      <w:marRight w:val="0"/>
                      <w:marTop w:val="0"/>
                      <w:marBottom w:val="0"/>
                      <w:divBdr>
                        <w:top w:val="none" w:sz="0" w:space="0" w:color="auto"/>
                        <w:left w:val="none" w:sz="0" w:space="0" w:color="auto"/>
                        <w:bottom w:val="none" w:sz="0" w:space="0" w:color="auto"/>
                        <w:right w:val="none" w:sz="0" w:space="0" w:color="auto"/>
                      </w:divBdr>
                    </w:div>
                  </w:divsChild>
                </w:div>
                <w:div w:id="1550453647">
                  <w:marLeft w:val="0"/>
                  <w:marRight w:val="0"/>
                  <w:marTop w:val="0"/>
                  <w:marBottom w:val="0"/>
                  <w:divBdr>
                    <w:top w:val="single" w:sz="2" w:space="1" w:color="FFFFFF"/>
                    <w:left w:val="single" w:sz="2" w:space="12" w:color="FFFFFF"/>
                    <w:bottom w:val="single" w:sz="2" w:space="1" w:color="FFFFFF"/>
                    <w:right w:val="single" w:sz="2" w:space="4" w:color="FFFFFF"/>
                  </w:divBdr>
                  <w:divsChild>
                    <w:div w:id="1138884684">
                      <w:marLeft w:val="0"/>
                      <w:marRight w:val="0"/>
                      <w:marTop w:val="0"/>
                      <w:marBottom w:val="0"/>
                      <w:divBdr>
                        <w:top w:val="none" w:sz="0" w:space="0" w:color="auto"/>
                        <w:left w:val="none" w:sz="0" w:space="0" w:color="auto"/>
                        <w:bottom w:val="none" w:sz="0" w:space="0" w:color="auto"/>
                        <w:right w:val="none" w:sz="0" w:space="0" w:color="auto"/>
                      </w:divBdr>
                    </w:div>
                  </w:divsChild>
                </w:div>
                <w:div w:id="2317649">
                  <w:marLeft w:val="0"/>
                  <w:marRight w:val="0"/>
                  <w:marTop w:val="0"/>
                  <w:marBottom w:val="0"/>
                  <w:divBdr>
                    <w:top w:val="single" w:sz="2" w:space="1" w:color="FFFFFF"/>
                    <w:left w:val="single" w:sz="2" w:space="12" w:color="FFFFFF"/>
                    <w:bottom w:val="single" w:sz="2" w:space="1" w:color="FFFFFF"/>
                    <w:right w:val="single" w:sz="2" w:space="4" w:color="FFFFFF"/>
                  </w:divBdr>
                  <w:divsChild>
                    <w:div w:id="2046176069">
                      <w:marLeft w:val="0"/>
                      <w:marRight w:val="0"/>
                      <w:marTop w:val="0"/>
                      <w:marBottom w:val="0"/>
                      <w:divBdr>
                        <w:top w:val="none" w:sz="0" w:space="0" w:color="auto"/>
                        <w:left w:val="none" w:sz="0" w:space="0" w:color="auto"/>
                        <w:bottom w:val="none" w:sz="0" w:space="0" w:color="auto"/>
                        <w:right w:val="none" w:sz="0" w:space="0" w:color="auto"/>
                      </w:divBdr>
                    </w:div>
                  </w:divsChild>
                </w:div>
                <w:div w:id="537395897">
                  <w:marLeft w:val="0"/>
                  <w:marRight w:val="0"/>
                  <w:marTop w:val="0"/>
                  <w:marBottom w:val="0"/>
                  <w:divBdr>
                    <w:top w:val="single" w:sz="2" w:space="1" w:color="FFFFFF"/>
                    <w:left w:val="single" w:sz="2" w:space="12" w:color="FFFFFF"/>
                    <w:bottom w:val="single" w:sz="2" w:space="1" w:color="FFFFFF"/>
                    <w:right w:val="single" w:sz="2" w:space="4" w:color="FFFFFF"/>
                  </w:divBdr>
                  <w:divsChild>
                    <w:div w:id="353729632">
                      <w:marLeft w:val="0"/>
                      <w:marRight w:val="0"/>
                      <w:marTop w:val="0"/>
                      <w:marBottom w:val="0"/>
                      <w:divBdr>
                        <w:top w:val="none" w:sz="0" w:space="0" w:color="auto"/>
                        <w:left w:val="none" w:sz="0" w:space="0" w:color="auto"/>
                        <w:bottom w:val="none" w:sz="0" w:space="0" w:color="auto"/>
                        <w:right w:val="none" w:sz="0" w:space="0" w:color="auto"/>
                      </w:divBdr>
                    </w:div>
                  </w:divsChild>
                </w:div>
                <w:div w:id="1690914347">
                  <w:marLeft w:val="0"/>
                  <w:marRight w:val="0"/>
                  <w:marTop w:val="0"/>
                  <w:marBottom w:val="0"/>
                  <w:divBdr>
                    <w:top w:val="single" w:sz="2" w:space="1" w:color="FFFFFF"/>
                    <w:left w:val="single" w:sz="2" w:space="12" w:color="FFFFFF"/>
                    <w:bottom w:val="single" w:sz="2" w:space="1" w:color="FFFFFF"/>
                    <w:right w:val="single" w:sz="2" w:space="4" w:color="FFFFFF"/>
                  </w:divBdr>
                  <w:divsChild>
                    <w:div w:id="92094234">
                      <w:marLeft w:val="0"/>
                      <w:marRight w:val="0"/>
                      <w:marTop w:val="0"/>
                      <w:marBottom w:val="0"/>
                      <w:divBdr>
                        <w:top w:val="none" w:sz="0" w:space="0" w:color="auto"/>
                        <w:left w:val="none" w:sz="0" w:space="0" w:color="auto"/>
                        <w:bottom w:val="none" w:sz="0" w:space="0" w:color="auto"/>
                        <w:right w:val="none" w:sz="0" w:space="0" w:color="auto"/>
                      </w:divBdr>
                    </w:div>
                  </w:divsChild>
                </w:div>
                <w:div w:id="1048214981">
                  <w:marLeft w:val="0"/>
                  <w:marRight w:val="0"/>
                  <w:marTop w:val="0"/>
                  <w:marBottom w:val="0"/>
                  <w:divBdr>
                    <w:top w:val="single" w:sz="2" w:space="1" w:color="FFFFFF"/>
                    <w:left w:val="single" w:sz="2" w:space="12" w:color="FFFFFF"/>
                    <w:bottom w:val="single" w:sz="2" w:space="1" w:color="FFFFFF"/>
                    <w:right w:val="single" w:sz="2" w:space="4" w:color="FFFFFF"/>
                  </w:divBdr>
                  <w:divsChild>
                    <w:div w:id="1520970163">
                      <w:marLeft w:val="0"/>
                      <w:marRight w:val="0"/>
                      <w:marTop w:val="0"/>
                      <w:marBottom w:val="0"/>
                      <w:divBdr>
                        <w:top w:val="none" w:sz="0" w:space="0" w:color="auto"/>
                        <w:left w:val="none" w:sz="0" w:space="0" w:color="auto"/>
                        <w:bottom w:val="none" w:sz="0" w:space="0" w:color="auto"/>
                        <w:right w:val="none" w:sz="0" w:space="0" w:color="auto"/>
                      </w:divBdr>
                    </w:div>
                  </w:divsChild>
                </w:div>
                <w:div w:id="1131021371">
                  <w:marLeft w:val="0"/>
                  <w:marRight w:val="0"/>
                  <w:marTop w:val="0"/>
                  <w:marBottom w:val="0"/>
                  <w:divBdr>
                    <w:top w:val="single" w:sz="2" w:space="1" w:color="FFFFFF"/>
                    <w:left w:val="single" w:sz="2" w:space="12" w:color="FFFFFF"/>
                    <w:bottom w:val="single" w:sz="2" w:space="1" w:color="FFFFFF"/>
                    <w:right w:val="single" w:sz="2" w:space="4" w:color="FFFFFF"/>
                  </w:divBdr>
                  <w:divsChild>
                    <w:div w:id="543835750">
                      <w:marLeft w:val="0"/>
                      <w:marRight w:val="0"/>
                      <w:marTop w:val="0"/>
                      <w:marBottom w:val="0"/>
                      <w:divBdr>
                        <w:top w:val="none" w:sz="0" w:space="0" w:color="auto"/>
                        <w:left w:val="none" w:sz="0" w:space="0" w:color="auto"/>
                        <w:bottom w:val="none" w:sz="0" w:space="0" w:color="auto"/>
                        <w:right w:val="none" w:sz="0" w:space="0" w:color="auto"/>
                      </w:divBdr>
                    </w:div>
                  </w:divsChild>
                </w:div>
                <w:div w:id="1199506554">
                  <w:marLeft w:val="0"/>
                  <w:marRight w:val="0"/>
                  <w:marTop w:val="0"/>
                  <w:marBottom w:val="0"/>
                  <w:divBdr>
                    <w:top w:val="single" w:sz="2" w:space="1" w:color="FFFFFF"/>
                    <w:left w:val="single" w:sz="2" w:space="12" w:color="FFFFFF"/>
                    <w:bottom w:val="single" w:sz="2" w:space="1" w:color="FFFFFF"/>
                    <w:right w:val="single" w:sz="2" w:space="4" w:color="FFFFFF"/>
                  </w:divBdr>
                  <w:divsChild>
                    <w:div w:id="1598052223">
                      <w:marLeft w:val="0"/>
                      <w:marRight w:val="0"/>
                      <w:marTop w:val="0"/>
                      <w:marBottom w:val="0"/>
                      <w:divBdr>
                        <w:top w:val="none" w:sz="0" w:space="0" w:color="auto"/>
                        <w:left w:val="none" w:sz="0" w:space="0" w:color="auto"/>
                        <w:bottom w:val="none" w:sz="0" w:space="0" w:color="auto"/>
                        <w:right w:val="none" w:sz="0" w:space="0" w:color="auto"/>
                      </w:divBdr>
                    </w:div>
                  </w:divsChild>
                </w:div>
                <w:div w:id="1556090146">
                  <w:marLeft w:val="0"/>
                  <w:marRight w:val="0"/>
                  <w:marTop w:val="0"/>
                  <w:marBottom w:val="0"/>
                  <w:divBdr>
                    <w:top w:val="single" w:sz="2" w:space="1" w:color="FFFFFF"/>
                    <w:left w:val="single" w:sz="2" w:space="12" w:color="FFFFFF"/>
                    <w:bottom w:val="single" w:sz="2" w:space="4" w:color="FFFFFF"/>
                    <w:right w:val="single" w:sz="2" w:space="4" w:color="FFFFFF"/>
                  </w:divBdr>
                  <w:divsChild>
                    <w:div w:id="14260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368704">
          <w:marLeft w:val="0"/>
          <w:marRight w:val="0"/>
          <w:marTop w:val="0"/>
          <w:marBottom w:val="335"/>
          <w:divBdr>
            <w:top w:val="none" w:sz="0" w:space="0" w:color="auto"/>
            <w:left w:val="none" w:sz="0" w:space="0" w:color="auto"/>
            <w:bottom w:val="none" w:sz="0" w:space="0" w:color="auto"/>
            <w:right w:val="none" w:sz="0" w:space="0" w:color="auto"/>
          </w:divBdr>
          <w:divsChild>
            <w:div w:id="583880547">
              <w:marLeft w:val="0"/>
              <w:marRight w:val="0"/>
              <w:marTop w:val="0"/>
              <w:marBottom w:val="0"/>
              <w:divBdr>
                <w:top w:val="none" w:sz="0" w:space="0" w:color="auto"/>
                <w:left w:val="none" w:sz="0" w:space="0" w:color="auto"/>
                <w:bottom w:val="none" w:sz="0" w:space="0" w:color="auto"/>
                <w:right w:val="none" w:sz="0" w:space="0" w:color="auto"/>
              </w:divBdr>
              <w:divsChild>
                <w:div w:id="1186676252">
                  <w:marLeft w:val="0"/>
                  <w:marRight w:val="0"/>
                  <w:marTop w:val="0"/>
                  <w:marBottom w:val="0"/>
                  <w:divBdr>
                    <w:top w:val="single" w:sz="2" w:space="4" w:color="FFFFFF"/>
                    <w:left w:val="single" w:sz="2" w:space="12" w:color="FFFFFF"/>
                    <w:bottom w:val="single" w:sz="2" w:space="1" w:color="FFFFFF"/>
                    <w:right w:val="single" w:sz="2" w:space="4" w:color="FFFFFF"/>
                  </w:divBdr>
                  <w:divsChild>
                    <w:div w:id="1787044134">
                      <w:marLeft w:val="0"/>
                      <w:marRight w:val="0"/>
                      <w:marTop w:val="0"/>
                      <w:marBottom w:val="0"/>
                      <w:divBdr>
                        <w:top w:val="none" w:sz="0" w:space="0" w:color="auto"/>
                        <w:left w:val="none" w:sz="0" w:space="0" w:color="auto"/>
                        <w:bottom w:val="none" w:sz="0" w:space="0" w:color="auto"/>
                        <w:right w:val="none" w:sz="0" w:space="0" w:color="auto"/>
                      </w:divBdr>
                    </w:div>
                  </w:divsChild>
                </w:div>
                <w:div w:id="1047530558">
                  <w:marLeft w:val="0"/>
                  <w:marRight w:val="0"/>
                  <w:marTop w:val="0"/>
                  <w:marBottom w:val="0"/>
                  <w:divBdr>
                    <w:top w:val="single" w:sz="2" w:space="1" w:color="FFFFFF"/>
                    <w:left w:val="single" w:sz="2" w:space="12" w:color="FFFFFF"/>
                    <w:bottom w:val="single" w:sz="2" w:space="1" w:color="FFFFFF"/>
                    <w:right w:val="single" w:sz="2" w:space="4" w:color="FFFFFF"/>
                  </w:divBdr>
                  <w:divsChild>
                    <w:div w:id="1421221688">
                      <w:marLeft w:val="0"/>
                      <w:marRight w:val="0"/>
                      <w:marTop w:val="0"/>
                      <w:marBottom w:val="0"/>
                      <w:divBdr>
                        <w:top w:val="none" w:sz="0" w:space="0" w:color="auto"/>
                        <w:left w:val="none" w:sz="0" w:space="0" w:color="auto"/>
                        <w:bottom w:val="none" w:sz="0" w:space="0" w:color="auto"/>
                        <w:right w:val="none" w:sz="0" w:space="0" w:color="auto"/>
                      </w:divBdr>
                    </w:div>
                  </w:divsChild>
                </w:div>
                <w:div w:id="945770174">
                  <w:marLeft w:val="0"/>
                  <w:marRight w:val="0"/>
                  <w:marTop w:val="0"/>
                  <w:marBottom w:val="0"/>
                  <w:divBdr>
                    <w:top w:val="single" w:sz="2" w:space="1" w:color="FFFFFF"/>
                    <w:left w:val="single" w:sz="2" w:space="12" w:color="FFFFFF"/>
                    <w:bottom w:val="single" w:sz="2" w:space="1" w:color="FFFFFF"/>
                    <w:right w:val="single" w:sz="2" w:space="4" w:color="FFFFFF"/>
                  </w:divBdr>
                  <w:divsChild>
                    <w:div w:id="935214496">
                      <w:marLeft w:val="0"/>
                      <w:marRight w:val="0"/>
                      <w:marTop w:val="0"/>
                      <w:marBottom w:val="0"/>
                      <w:divBdr>
                        <w:top w:val="none" w:sz="0" w:space="0" w:color="auto"/>
                        <w:left w:val="none" w:sz="0" w:space="0" w:color="auto"/>
                        <w:bottom w:val="none" w:sz="0" w:space="0" w:color="auto"/>
                        <w:right w:val="none" w:sz="0" w:space="0" w:color="auto"/>
                      </w:divBdr>
                    </w:div>
                  </w:divsChild>
                </w:div>
                <w:div w:id="761612056">
                  <w:marLeft w:val="0"/>
                  <w:marRight w:val="0"/>
                  <w:marTop w:val="0"/>
                  <w:marBottom w:val="0"/>
                  <w:divBdr>
                    <w:top w:val="single" w:sz="2" w:space="1" w:color="FFFFFF"/>
                    <w:left w:val="single" w:sz="2" w:space="12" w:color="FFFFFF"/>
                    <w:bottom w:val="single" w:sz="2" w:space="1" w:color="FFFFFF"/>
                    <w:right w:val="single" w:sz="2" w:space="4" w:color="FFFFFF"/>
                  </w:divBdr>
                  <w:divsChild>
                    <w:div w:id="1643851043">
                      <w:marLeft w:val="0"/>
                      <w:marRight w:val="0"/>
                      <w:marTop w:val="0"/>
                      <w:marBottom w:val="0"/>
                      <w:divBdr>
                        <w:top w:val="none" w:sz="0" w:space="0" w:color="auto"/>
                        <w:left w:val="none" w:sz="0" w:space="0" w:color="auto"/>
                        <w:bottom w:val="none" w:sz="0" w:space="0" w:color="auto"/>
                        <w:right w:val="none" w:sz="0" w:space="0" w:color="auto"/>
                      </w:divBdr>
                    </w:div>
                  </w:divsChild>
                </w:div>
                <w:div w:id="2004771196">
                  <w:marLeft w:val="0"/>
                  <w:marRight w:val="0"/>
                  <w:marTop w:val="0"/>
                  <w:marBottom w:val="0"/>
                  <w:divBdr>
                    <w:top w:val="single" w:sz="2" w:space="1" w:color="FFFFFF"/>
                    <w:left w:val="single" w:sz="2" w:space="12" w:color="FFFFFF"/>
                    <w:bottom w:val="single" w:sz="2" w:space="1" w:color="FFFFFF"/>
                    <w:right w:val="single" w:sz="2" w:space="4" w:color="FFFFFF"/>
                  </w:divBdr>
                  <w:divsChild>
                    <w:div w:id="2082438082">
                      <w:marLeft w:val="0"/>
                      <w:marRight w:val="0"/>
                      <w:marTop w:val="0"/>
                      <w:marBottom w:val="0"/>
                      <w:divBdr>
                        <w:top w:val="none" w:sz="0" w:space="0" w:color="auto"/>
                        <w:left w:val="none" w:sz="0" w:space="0" w:color="auto"/>
                        <w:bottom w:val="none" w:sz="0" w:space="0" w:color="auto"/>
                        <w:right w:val="none" w:sz="0" w:space="0" w:color="auto"/>
                      </w:divBdr>
                    </w:div>
                  </w:divsChild>
                </w:div>
                <w:div w:id="1348553854">
                  <w:marLeft w:val="0"/>
                  <w:marRight w:val="0"/>
                  <w:marTop w:val="0"/>
                  <w:marBottom w:val="0"/>
                  <w:divBdr>
                    <w:top w:val="single" w:sz="2" w:space="1" w:color="FFFFFF"/>
                    <w:left w:val="single" w:sz="2" w:space="12" w:color="FFFFFF"/>
                    <w:bottom w:val="single" w:sz="2" w:space="1" w:color="FFFFFF"/>
                    <w:right w:val="single" w:sz="2" w:space="4" w:color="FFFFFF"/>
                  </w:divBdr>
                  <w:divsChild>
                    <w:div w:id="128940439">
                      <w:marLeft w:val="0"/>
                      <w:marRight w:val="0"/>
                      <w:marTop w:val="0"/>
                      <w:marBottom w:val="0"/>
                      <w:divBdr>
                        <w:top w:val="none" w:sz="0" w:space="0" w:color="auto"/>
                        <w:left w:val="none" w:sz="0" w:space="0" w:color="auto"/>
                        <w:bottom w:val="none" w:sz="0" w:space="0" w:color="auto"/>
                        <w:right w:val="none" w:sz="0" w:space="0" w:color="auto"/>
                      </w:divBdr>
                    </w:div>
                  </w:divsChild>
                </w:div>
                <w:div w:id="1667661129">
                  <w:marLeft w:val="0"/>
                  <w:marRight w:val="0"/>
                  <w:marTop w:val="0"/>
                  <w:marBottom w:val="0"/>
                  <w:divBdr>
                    <w:top w:val="single" w:sz="2" w:space="1" w:color="FFFFFF"/>
                    <w:left w:val="single" w:sz="2" w:space="12" w:color="FFFFFF"/>
                    <w:bottom w:val="single" w:sz="2" w:space="1" w:color="FFFFFF"/>
                    <w:right w:val="single" w:sz="2" w:space="4" w:color="FFFFFF"/>
                  </w:divBdr>
                  <w:divsChild>
                    <w:div w:id="693186829">
                      <w:marLeft w:val="0"/>
                      <w:marRight w:val="0"/>
                      <w:marTop w:val="0"/>
                      <w:marBottom w:val="0"/>
                      <w:divBdr>
                        <w:top w:val="none" w:sz="0" w:space="0" w:color="auto"/>
                        <w:left w:val="none" w:sz="0" w:space="0" w:color="auto"/>
                        <w:bottom w:val="none" w:sz="0" w:space="0" w:color="auto"/>
                        <w:right w:val="none" w:sz="0" w:space="0" w:color="auto"/>
                      </w:divBdr>
                    </w:div>
                  </w:divsChild>
                </w:div>
                <w:div w:id="722562267">
                  <w:marLeft w:val="0"/>
                  <w:marRight w:val="0"/>
                  <w:marTop w:val="0"/>
                  <w:marBottom w:val="0"/>
                  <w:divBdr>
                    <w:top w:val="single" w:sz="2" w:space="1" w:color="FFFFFF"/>
                    <w:left w:val="single" w:sz="2" w:space="12" w:color="FFFFFF"/>
                    <w:bottom w:val="single" w:sz="2" w:space="1" w:color="FFFFFF"/>
                    <w:right w:val="single" w:sz="2" w:space="4" w:color="FFFFFF"/>
                  </w:divBdr>
                  <w:divsChild>
                    <w:div w:id="2085948515">
                      <w:marLeft w:val="0"/>
                      <w:marRight w:val="0"/>
                      <w:marTop w:val="0"/>
                      <w:marBottom w:val="0"/>
                      <w:divBdr>
                        <w:top w:val="none" w:sz="0" w:space="0" w:color="auto"/>
                        <w:left w:val="none" w:sz="0" w:space="0" w:color="auto"/>
                        <w:bottom w:val="none" w:sz="0" w:space="0" w:color="auto"/>
                        <w:right w:val="none" w:sz="0" w:space="0" w:color="auto"/>
                      </w:divBdr>
                    </w:div>
                  </w:divsChild>
                </w:div>
                <w:div w:id="630018388">
                  <w:marLeft w:val="0"/>
                  <w:marRight w:val="0"/>
                  <w:marTop w:val="0"/>
                  <w:marBottom w:val="0"/>
                  <w:divBdr>
                    <w:top w:val="single" w:sz="2" w:space="1" w:color="FFFFFF"/>
                    <w:left w:val="single" w:sz="2" w:space="12" w:color="FFFFFF"/>
                    <w:bottom w:val="single" w:sz="2" w:space="1" w:color="FFFFFF"/>
                    <w:right w:val="single" w:sz="2" w:space="4" w:color="FFFFFF"/>
                  </w:divBdr>
                  <w:divsChild>
                    <w:div w:id="681467555">
                      <w:marLeft w:val="0"/>
                      <w:marRight w:val="0"/>
                      <w:marTop w:val="0"/>
                      <w:marBottom w:val="0"/>
                      <w:divBdr>
                        <w:top w:val="none" w:sz="0" w:space="0" w:color="auto"/>
                        <w:left w:val="none" w:sz="0" w:space="0" w:color="auto"/>
                        <w:bottom w:val="none" w:sz="0" w:space="0" w:color="auto"/>
                        <w:right w:val="none" w:sz="0" w:space="0" w:color="auto"/>
                      </w:divBdr>
                    </w:div>
                  </w:divsChild>
                </w:div>
                <w:div w:id="817263998">
                  <w:marLeft w:val="0"/>
                  <w:marRight w:val="0"/>
                  <w:marTop w:val="0"/>
                  <w:marBottom w:val="0"/>
                  <w:divBdr>
                    <w:top w:val="single" w:sz="2" w:space="1" w:color="FFFFFF"/>
                    <w:left w:val="single" w:sz="2" w:space="12" w:color="FFFFFF"/>
                    <w:bottom w:val="single" w:sz="2" w:space="1" w:color="FFFFFF"/>
                    <w:right w:val="single" w:sz="2" w:space="4" w:color="FFFFFF"/>
                  </w:divBdr>
                  <w:divsChild>
                    <w:div w:id="552236318">
                      <w:marLeft w:val="0"/>
                      <w:marRight w:val="0"/>
                      <w:marTop w:val="0"/>
                      <w:marBottom w:val="0"/>
                      <w:divBdr>
                        <w:top w:val="none" w:sz="0" w:space="0" w:color="auto"/>
                        <w:left w:val="none" w:sz="0" w:space="0" w:color="auto"/>
                        <w:bottom w:val="none" w:sz="0" w:space="0" w:color="auto"/>
                        <w:right w:val="none" w:sz="0" w:space="0" w:color="auto"/>
                      </w:divBdr>
                    </w:div>
                  </w:divsChild>
                </w:div>
                <w:div w:id="1896429384">
                  <w:marLeft w:val="0"/>
                  <w:marRight w:val="0"/>
                  <w:marTop w:val="0"/>
                  <w:marBottom w:val="0"/>
                  <w:divBdr>
                    <w:top w:val="single" w:sz="2" w:space="1" w:color="FFFFFF"/>
                    <w:left w:val="single" w:sz="2" w:space="12" w:color="FFFFFF"/>
                    <w:bottom w:val="single" w:sz="2" w:space="1" w:color="FFFFFF"/>
                    <w:right w:val="single" w:sz="2" w:space="4" w:color="FFFFFF"/>
                  </w:divBdr>
                  <w:divsChild>
                    <w:div w:id="178206573">
                      <w:marLeft w:val="0"/>
                      <w:marRight w:val="0"/>
                      <w:marTop w:val="0"/>
                      <w:marBottom w:val="0"/>
                      <w:divBdr>
                        <w:top w:val="none" w:sz="0" w:space="0" w:color="auto"/>
                        <w:left w:val="none" w:sz="0" w:space="0" w:color="auto"/>
                        <w:bottom w:val="none" w:sz="0" w:space="0" w:color="auto"/>
                        <w:right w:val="none" w:sz="0" w:space="0" w:color="auto"/>
                      </w:divBdr>
                    </w:div>
                  </w:divsChild>
                </w:div>
                <w:div w:id="1427799177">
                  <w:marLeft w:val="0"/>
                  <w:marRight w:val="0"/>
                  <w:marTop w:val="0"/>
                  <w:marBottom w:val="0"/>
                  <w:divBdr>
                    <w:top w:val="single" w:sz="2" w:space="1" w:color="FFFFFF"/>
                    <w:left w:val="single" w:sz="2" w:space="12" w:color="FFFFFF"/>
                    <w:bottom w:val="single" w:sz="2" w:space="1" w:color="FFFFFF"/>
                    <w:right w:val="single" w:sz="2" w:space="4" w:color="FFFFFF"/>
                  </w:divBdr>
                  <w:divsChild>
                    <w:div w:id="1718628945">
                      <w:marLeft w:val="0"/>
                      <w:marRight w:val="0"/>
                      <w:marTop w:val="0"/>
                      <w:marBottom w:val="0"/>
                      <w:divBdr>
                        <w:top w:val="none" w:sz="0" w:space="0" w:color="auto"/>
                        <w:left w:val="none" w:sz="0" w:space="0" w:color="auto"/>
                        <w:bottom w:val="none" w:sz="0" w:space="0" w:color="auto"/>
                        <w:right w:val="none" w:sz="0" w:space="0" w:color="auto"/>
                      </w:divBdr>
                    </w:div>
                  </w:divsChild>
                </w:div>
                <w:div w:id="313460715">
                  <w:marLeft w:val="0"/>
                  <w:marRight w:val="0"/>
                  <w:marTop w:val="0"/>
                  <w:marBottom w:val="0"/>
                  <w:divBdr>
                    <w:top w:val="single" w:sz="2" w:space="1" w:color="FFFFFF"/>
                    <w:left w:val="single" w:sz="2" w:space="12" w:color="FFFFFF"/>
                    <w:bottom w:val="single" w:sz="2" w:space="1" w:color="FFFFFF"/>
                    <w:right w:val="single" w:sz="2" w:space="4" w:color="FFFFFF"/>
                  </w:divBdr>
                  <w:divsChild>
                    <w:div w:id="1321615829">
                      <w:marLeft w:val="0"/>
                      <w:marRight w:val="0"/>
                      <w:marTop w:val="0"/>
                      <w:marBottom w:val="0"/>
                      <w:divBdr>
                        <w:top w:val="none" w:sz="0" w:space="0" w:color="auto"/>
                        <w:left w:val="none" w:sz="0" w:space="0" w:color="auto"/>
                        <w:bottom w:val="none" w:sz="0" w:space="0" w:color="auto"/>
                        <w:right w:val="none" w:sz="0" w:space="0" w:color="auto"/>
                      </w:divBdr>
                    </w:div>
                  </w:divsChild>
                </w:div>
                <w:div w:id="2064058351">
                  <w:marLeft w:val="0"/>
                  <w:marRight w:val="0"/>
                  <w:marTop w:val="0"/>
                  <w:marBottom w:val="0"/>
                  <w:divBdr>
                    <w:top w:val="single" w:sz="2" w:space="1" w:color="FFFFFF"/>
                    <w:left w:val="single" w:sz="2" w:space="12" w:color="FFFFFF"/>
                    <w:bottom w:val="single" w:sz="2" w:space="1" w:color="FFFFFF"/>
                    <w:right w:val="single" w:sz="2" w:space="4" w:color="FFFFFF"/>
                  </w:divBdr>
                  <w:divsChild>
                    <w:div w:id="1227498985">
                      <w:marLeft w:val="0"/>
                      <w:marRight w:val="0"/>
                      <w:marTop w:val="0"/>
                      <w:marBottom w:val="0"/>
                      <w:divBdr>
                        <w:top w:val="none" w:sz="0" w:space="0" w:color="auto"/>
                        <w:left w:val="none" w:sz="0" w:space="0" w:color="auto"/>
                        <w:bottom w:val="none" w:sz="0" w:space="0" w:color="auto"/>
                        <w:right w:val="none" w:sz="0" w:space="0" w:color="auto"/>
                      </w:divBdr>
                    </w:div>
                  </w:divsChild>
                </w:div>
                <w:div w:id="1480918241">
                  <w:marLeft w:val="0"/>
                  <w:marRight w:val="0"/>
                  <w:marTop w:val="0"/>
                  <w:marBottom w:val="0"/>
                  <w:divBdr>
                    <w:top w:val="single" w:sz="2" w:space="1" w:color="FFFFFF"/>
                    <w:left w:val="single" w:sz="2" w:space="12" w:color="FFFFFF"/>
                    <w:bottom w:val="single" w:sz="2" w:space="1" w:color="FFFFFF"/>
                    <w:right w:val="single" w:sz="2" w:space="4" w:color="FFFFFF"/>
                  </w:divBdr>
                  <w:divsChild>
                    <w:div w:id="1440445941">
                      <w:marLeft w:val="0"/>
                      <w:marRight w:val="0"/>
                      <w:marTop w:val="0"/>
                      <w:marBottom w:val="0"/>
                      <w:divBdr>
                        <w:top w:val="none" w:sz="0" w:space="0" w:color="auto"/>
                        <w:left w:val="none" w:sz="0" w:space="0" w:color="auto"/>
                        <w:bottom w:val="none" w:sz="0" w:space="0" w:color="auto"/>
                        <w:right w:val="none" w:sz="0" w:space="0" w:color="auto"/>
                      </w:divBdr>
                    </w:div>
                  </w:divsChild>
                </w:div>
                <w:div w:id="594245805">
                  <w:marLeft w:val="0"/>
                  <w:marRight w:val="0"/>
                  <w:marTop w:val="0"/>
                  <w:marBottom w:val="0"/>
                  <w:divBdr>
                    <w:top w:val="single" w:sz="2" w:space="1" w:color="FFFFFF"/>
                    <w:left w:val="single" w:sz="2" w:space="12" w:color="FFFFFF"/>
                    <w:bottom w:val="single" w:sz="2" w:space="1" w:color="FFFFFF"/>
                    <w:right w:val="single" w:sz="2" w:space="4" w:color="FFFFFF"/>
                  </w:divBdr>
                  <w:divsChild>
                    <w:div w:id="837186335">
                      <w:marLeft w:val="0"/>
                      <w:marRight w:val="0"/>
                      <w:marTop w:val="0"/>
                      <w:marBottom w:val="0"/>
                      <w:divBdr>
                        <w:top w:val="none" w:sz="0" w:space="0" w:color="auto"/>
                        <w:left w:val="none" w:sz="0" w:space="0" w:color="auto"/>
                        <w:bottom w:val="none" w:sz="0" w:space="0" w:color="auto"/>
                        <w:right w:val="none" w:sz="0" w:space="0" w:color="auto"/>
                      </w:divBdr>
                    </w:div>
                  </w:divsChild>
                </w:div>
                <w:div w:id="309529476">
                  <w:marLeft w:val="0"/>
                  <w:marRight w:val="0"/>
                  <w:marTop w:val="0"/>
                  <w:marBottom w:val="0"/>
                  <w:divBdr>
                    <w:top w:val="single" w:sz="2" w:space="1" w:color="FFFFFF"/>
                    <w:left w:val="single" w:sz="2" w:space="12" w:color="FFFFFF"/>
                    <w:bottom w:val="single" w:sz="2" w:space="1" w:color="FFFFFF"/>
                    <w:right w:val="single" w:sz="2" w:space="4" w:color="FFFFFF"/>
                  </w:divBdr>
                  <w:divsChild>
                    <w:div w:id="1090781228">
                      <w:marLeft w:val="0"/>
                      <w:marRight w:val="0"/>
                      <w:marTop w:val="0"/>
                      <w:marBottom w:val="0"/>
                      <w:divBdr>
                        <w:top w:val="none" w:sz="0" w:space="0" w:color="auto"/>
                        <w:left w:val="none" w:sz="0" w:space="0" w:color="auto"/>
                        <w:bottom w:val="none" w:sz="0" w:space="0" w:color="auto"/>
                        <w:right w:val="none" w:sz="0" w:space="0" w:color="auto"/>
                      </w:divBdr>
                    </w:div>
                  </w:divsChild>
                </w:div>
                <w:div w:id="225729053">
                  <w:marLeft w:val="0"/>
                  <w:marRight w:val="0"/>
                  <w:marTop w:val="0"/>
                  <w:marBottom w:val="0"/>
                  <w:divBdr>
                    <w:top w:val="single" w:sz="2" w:space="1" w:color="FFFFFF"/>
                    <w:left w:val="single" w:sz="2" w:space="12" w:color="FFFFFF"/>
                    <w:bottom w:val="single" w:sz="2" w:space="1" w:color="FFFFFF"/>
                    <w:right w:val="single" w:sz="2" w:space="4" w:color="FFFFFF"/>
                  </w:divBdr>
                  <w:divsChild>
                    <w:div w:id="1689405112">
                      <w:marLeft w:val="0"/>
                      <w:marRight w:val="0"/>
                      <w:marTop w:val="0"/>
                      <w:marBottom w:val="0"/>
                      <w:divBdr>
                        <w:top w:val="none" w:sz="0" w:space="0" w:color="auto"/>
                        <w:left w:val="none" w:sz="0" w:space="0" w:color="auto"/>
                        <w:bottom w:val="none" w:sz="0" w:space="0" w:color="auto"/>
                        <w:right w:val="none" w:sz="0" w:space="0" w:color="auto"/>
                      </w:divBdr>
                    </w:div>
                  </w:divsChild>
                </w:div>
                <w:div w:id="1083063559">
                  <w:marLeft w:val="0"/>
                  <w:marRight w:val="0"/>
                  <w:marTop w:val="0"/>
                  <w:marBottom w:val="0"/>
                  <w:divBdr>
                    <w:top w:val="single" w:sz="2" w:space="1" w:color="FFFFFF"/>
                    <w:left w:val="single" w:sz="2" w:space="12" w:color="FFFFFF"/>
                    <w:bottom w:val="single" w:sz="2" w:space="1" w:color="FFFFFF"/>
                    <w:right w:val="single" w:sz="2" w:space="4" w:color="FFFFFF"/>
                  </w:divBdr>
                  <w:divsChild>
                    <w:div w:id="551038851">
                      <w:marLeft w:val="0"/>
                      <w:marRight w:val="0"/>
                      <w:marTop w:val="0"/>
                      <w:marBottom w:val="0"/>
                      <w:divBdr>
                        <w:top w:val="none" w:sz="0" w:space="0" w:color="auto"/>
                        <w:left w:val="none" w:sz="0" w:space="0" w:color="auto"/>
                        <w:bottom w:val="none" w:sz="0" w:space="0" w:color="auto"/>
                        <w:right w:val="none" w:sz="0" w:space="0" w:color="auto"/>
                      </w:divBdr>
                    </w:div>
                  </w:divsChild>
                </w:div>
                <w:div w:id="765005677">
                  <w:marLeft w:val="0"/>
                  <w:marRight w:val="0"/>
                  <w:marTop w:val="0"/>
                  <w:marBottom w:val="0"/>
                  <w:divBdr>
                    <w:top w:val="single" w:sz="2" w:space="1" w:color="FFFFFF"/>
                    <w:left w:val="single" w:sz="2" w:space="12" w:color="FFFFFF"/>
                    <w:bottom w:val="single" w:sz="2" w:space="1" w:color="FFFFFF"/>
                    <w:right w:val="single" w:sz="2" w:space="4" w:color="FFFFFF"/>
                  </w:divBdr>
                  <w:divsChild>
                    <w:div w:id="1091123005">
                      <w:marLeft w:val="0"/>
                      <w:marRight w:val="0"/>
                      <w:marTop w:val="0"/>
                      <w:marBottom w:val="0"/>
                      <w:divBdr>
                        <w:top w:val="none" w:sz="0" w:space="0" w:color="auto"/>
                        <w:left w:val="none" w:sz="0" w:space="0" w:color="auto"/>
                        <w:bottom w:val="none" w:sz="0" w:space="0" w:color="auto"/>
                        <w:right w:val="none" w:sz="0" w:space="0" w:color="auto"/>
                      </w:divBdr>
                    </w:div>
                  </w:divsChild>
                </w:div>
                <w:div w:id="1916234433">
                  <w:marLeft w:val="0"/>
                  <w:marRight w:val="0"/>
                  <w:marTop w:val="0"/>
                  <w:marBottom w:val="0"/>
                  <w:divBdr>
                    <w:top w:val="single" w:sz="2" w:space="1" w:color="FFFFFF"/>
                    <w:left w:val="single" w:sz="2" w:space="12" w:color="FFFFFF"/>
                    <w:bottom w:val="single" w:sz="2" w:space="1" w:color="FFFFFF"/>
                    <w:right w:val="single" w:sz="2" w:space="4" w:color="FFFFFF"/>
                  </w:divBdr>
                  <w:divsChild>
                    <w:div w:id="1457141723">
                      <w:marLeft w:val="0"/>
                      <w:marRight w:val="0"/>
                      <w:marTop w:val="0"/>
                      <w:marBottom w:val="0"/>
                      <w:divBdr>
                        <w:top w:val="none" w:sz="0" w:space="0" w:color="auto"/>
                        <w:left w:val="none" w:sz="0" w:space="0" w:color="auto"/>
                        <w:bottom w:val="none" w:sz="0" w:space="0" w:color="auto"/>
                        <w:right w:val="none" w:sz="0" w:space="0" w:color="auto"/>
                      </w:divBdr>
                    </w:div>
                  </w:divsChild>
                </w:div>
                <w:div w:id="267738072">
                  <w:marLeft w:val="0"/>
                  <w:marRight w:val="0"/>
                  <w:marTop w:val="0"/>
                  <w:marBottom w:val="0"/>
                  <w:divBdr>
                    <w:top w:val="single" w:sz="2" w:space="1" w:color="FFFFFF"/>
                    <w:left w:val="single" w:sz="2" w:space="12" w:color="FFFFFF"/>
                    <w:bottom w:val="single" w:sz="2" w:space="1" w:color="FFFFFF"/>
                    <w:right w:val="single" w:sz="2" w:space="4" w:color="FFFFFF"/>
                  </w:divBdr>
                  <w:divsChild>
                    <w:div w:id="233198935">
                      <w:marLeft w:val="0"/>
                      <w:marRight w:val="0"/>
                      <w:marTop w:val="0"/>
                      <w:marBottom w:val="0"/>
                      <w:divBdr>
                        <w:top w:val="none" w:sz="0" w:space="0" w:color="auto"/>
                        <w:left w:val="none" w:sz="0" w:space="0" w:color="auto"/>
                        <w:bottom w:val="none" w:sz="0" w:space="0" w:color="auto"/>
                        <w:right w:val="none" w:sz="0" w:space="0" w:color="auto"/>
                      </w:divBdr>
                    </w:div>
                  </w:divsChild>
                </w:div>
                <w:div w:id="1826582938">
                  <w:marLeft w:val="0"/>
                  <w:marRight w:val="0"/>
                  <w:marTop w:val="0"/>
                  <w:marBottom w:val="0"/>
                  <w:divBdr>
                    <w:top w:val="single" w:sz="2" w:space="1" w:color="FFFFFF"/>
                    <w:left w:val="single" w:sz="2" w:space="12" w:color="FFFFFF"/>
                    <w:bottom w:val="single" w:sz="2" w:space="1" w:color="FFFFFF"/>
                    <w:right w:val="single" w:sz="2" w:space="4" w:color="FFFFFF"/>
                  </w:divBdr>
                  <w:divsChild>
                    <w:div w:id="70782770">
                      <w:marLeft w:val="0"/>
                      <w:marRight w:val="0"/>
                      <w:marTop w:val="0"/>
                      <w:marBottom w:val="0"/>
                      <w:divBdr>
                        <w:top w:val="none" w:sz="0" w:space="0" w:color="auto"/>
                        <w:left w:val="none" w:sz="0" w:space="0" w:color="auto"/>
                        <w:bottom w:val="none" w:sz="0" w:space="0" w:color="auto"/>
                        <w:right w:val="none" w:sz="0" w:space="0" w:color="auto"/>
                      </w:divBdr>
                    </w:div>
                  </w:divsChild>
                </w:div>
                <w:div w:id="1242136397">
                  <w:marLeft w:val="0"/>
                  <w:marRight w:val="0"/>
                  <w:marTop w:val="0"/>
                  <w:marBottom w:val="0"/>
                  <w:divBdr>
                    <w:top w:val="single" w:sz="2" w:space="1" w:color="FFFFFF"/>
                    <w:left w:val="single" w:sz="2" w:space="12" w:color="FFFFFF"/>
                    <w:bottom w:val="single" w:sz="2" w:space="1" w:color="FFFFFF"/>
                    <w:right w:val="single" w:sz="2" w:space="4" w:color="FFFFFF"/>
                  </w:divBdr>
                  <w:divsChild>
                    <w:div w:id="1077630547">
                      <w:marLeft w:val="0"/>
                      <w:marRight w:val="0"/>
                      <w:marTop w:val="0"/>
                      <w:marBottom w:val="0"/>
                      <w:divBdr>
                        <w:top w:val="none" w:sz="0" w:space="0" w:color="auto"/>
                        <w:left w:val="none" w:sz="0" w:space="0" w:color="auto"/>
                        <w:bottom w:val="none" w:sz="0" w:space="0" w:color="auto"/>
                        <w:right w:val="none" w:sz="0" w:space="0" w:color="auto"/>
                      </w:divBdr>
                    </w:div>
                  </w:divsChild>
                </w:div>
                <w:div w:id="407002901">
                  <w:marLeft w:val="0"/>
                  <w:marRight w:val="0"/>
                  <w:marTop w:val="0"/>
                  <w:marBottom w:val="0"/>
                  <w:divBdr>
                    <w:top w:val="single" w:sz="2" w:space="1" w:color="FFFFFF"/>
                    <w:left w:val="single" w:sz="2" w:space="12" w:color="FFFFFF"/>
                    <w:bottom w:val="single" w:sz="2" w:space="1" w:color="FFFFFF"/>
                    <w:right w:val="single" w:sz="2" w:space="4" w:color="FFFFFF"/>
                  </w:divBdr>
                  <w:divsChild>
                    <w:div w:id="1373768859">
                      <w:marLeft w:val="0"/>
                      <w:marRight w:val="0"/>
                      <w:marTop w:val="0"/>
                      <w:marBottom w:val="0"/>
                      <w:divBdr>
                        <w:top w:val="none" w:sz="0" w:space="0" w:color="auto"/>
                        <w:left w:val="none" w:sz="0" w:space="0" w:color="auto"/>
                        <w:bottom w:val="none" w:sz="0" w:space="0" w:color="auto"/>
                        <w:right w:val="none" w:sz="0" w:space="0" w:color="auto"/>
                      </w:divBdr>
                    </w:div>
                  </w:divsChild>
                </w:div>
                <w:div w:id="458114077">
                  <w:marLeft w:val="0"/>
                  <w:marRight w:val="0"/>
                  <w:marTop w:val="0"/>
                  <w:marBottom w:val="0"/>
                  <w:divBdr>
                    <w:top w:val="single" w:sz="2" w:space="1" w:color="FFFFFF"/>
                    <w:left w:val="single" w:sz="2" w:space="12" w:color="FFFFFF"/>
                    <w:bottom w:val="single" w:sz="2" w:space="1" w:color="FFFFFF"/>
                    <w:right w:val="single" w:sz="2" w:space="4" w:color="FFFFFF"/>
                  </w:divBdr>
                  <w:divsChild>
                    <w:div w:id="1574118033">
                      <w:marLeft w:val="0"/>
                      <w:marRight w:val="0"/>
                      <w:marTop w:val="0"/>
                      <w:marBottom w:val="0"/>
                      <w:divBdr>
                        <w:top w:val="none" w:sz="0" w:space="0" w:color="auto"/>
                        <w:left w:val="none" w:sz="0" w:space="0" w:color="auto"/>
                        <w:bottom w:val="none" w:sz="0" w:space="0" w:color="auto"/>
                        <w:right w:val="none" w:sz="0" w:space="0" w:color="auto"/>
                      </w:divBdr>
                    </w:div>
                  </w:divsChild>
                </w:div>
                <w:div w:id="470249136">
                  <w:marLeft w:val="0"/>
                  <w:marRight w:val="0"/>
                  <w:marTop w:val="0"/>
                  <w:marBottom w:val="0"/>
                  <w:divBdr>
                    <w:top w:val="single" w:sz="2" w:space="1" w:color="FFFFFF"/>
                    <w:left w:val="single" w:sz="2" w:space="12" w:color="FFFFFF"/>
                    <w:bottom w:val="single" w:sz="2" w:space="1" w:color="FFFFFF"/>
                    <w:right w:val="single" w:sz="2" w:space="4" w:color="FFFFFF"/>
                  </w:divBdr>
                  <w:divsChild>
                    <w:div w:id="898368289">
                      <w:marLeft w:val="0"/>
                      <w:marRight w:val="0"/>
                      <w:marTop w:val="0"/>
                      <w:marBottom w:val="0"/>
                      <w:divBdr>
                        <w:top w:val="none" w:sz="0" w:space="0" w:color="auto"/>
                        <w:left w:val="none" w:sz="0" w:space="0" w:color="auto"/>
                        <w:bottom w:val="none" w:sz="0" w:space="0" w:color="auto"/>
                        <w:right w:val="none" w:sz="0" w:space="0" w:color="auto"/>
                      </w:divBdr>
                    </w:div>
                  </w:divsChild>
                </w:div>
                <w:div w:id="854923255">
                  <w:marLeft w:val="0"/>
                  <w:marRight w:val="0"/>
                  <w:marTop w:val="0"/>
                  <w:marBottom w:val="0"/>
                  <w:divBdr>
                    <w:top w:val="single" w:sz="2" w:space="1" w:color="FFFFFF"/>
                    <w:left w:val="single" w:sz="2" w:space="12" w:color="FFFFFF"/>
                    <w:bottom w:val="single" w:sz="2" w:space="1" w:color="FFFFFF"/>
                    <w:right w:val="single" w:sz="2" w:space="4" w:color="FFFFFF"/>
                  </w:divBdr>
                  <w:divsChild>
                    <w:div w:id="1918251196">
                      <w:marLeft w:val="0"/>
                      <w:marRight w:val="0"/>
                      <w:marTop w:val="0"/>
                      <w:marBottom w:val="0"/>
                      <w:divBdr>
                        <w:top w:val="none" w:sz="0" w:space="0" w:color="auto"/>
                        <w:left w:val="none" w:sz="0" w:space="0" w:color="auto"/>
                        <w:bottom w:val="none" w:sz="0" w:space="0" w:color="auto"/>
                        <w:right w:val="none" w:sz="0" w:space="0" w:color="auto"/>
                      </w:divBdr>
                    </w:div>
                  </w:divsChild>
                </w:div>
                <w:div w:id="1771660888">
                  <w:marLeft w:val="0"/>
                  <w:marRight w:val="0"/>
                  <w:marTop w:val="0"/>
                  <w:marBottom w:val="0"/>
                  <w:divBdr>
                    <w:top w:val="single" w:sz="2" w:space="1" w:color="FFFFFF"/>
                    <w:left w:val="single" w:sz="2" w:space="12" w:color="FFFFFF"/>
                    <w:bottom w:val="single" w:sz="2" w:space="1" w:color="FFFFFF"/>
                    <w:right w:val="single" w:sz="2" w:space="4" w:color="FFFFFF"/>
                  </w:divBdr>
                  <w:divsChild>
                    <w:div w:id="1641494918">
                      <w:marLeft w:val="0"/>
                      <w:marRight w:val="0"/>
                      <w:marTop w:val="0"/>
                      <w:marBottom w:val="0"/>
                      <w:divBdr>
                        <w:top w:val="none" w:sz="0" w:space="0" w:color="auto"/>
                        <w:left w:val="none" w:sz="0" w:space="0" w:color="auto"/>
                        <w:bottom w:val="none" w:sz="0" w:space="0" w:color="auto"/>
                        <w:right w:val="none" w:sz="0" w:space="0" w:color="auto"/>
                      </w:divBdr>
                    </w:div>
                  </w:divsChild>
                </w:div>
                <w:div w:id="563640947">
                  <w:marLeft w:val="0"/>
                  <w:marRight w:val="0"/>
                  <w:marTop w:val="0"/>
                  <w:marBottom w:val="0"/>
                  <w:divBdr>
                    <w:top w:val="single" w:sz="2" w:space="1" w:color="FFFFFF"/>
                    <w:left w:val="single" w:sz="2" w:space="12" w:color="FFFFFF"/>
                    <w:bottom w:val="single" w:sz="2" w:space="1" w:color="FFFFFF"/>
                    <w:right w:val="single" w:sz="2" w:space="4" w:color="FFFFFF"/>
                  </w:divBdr>
                  <w:divsChild>
                    <w:div w:id="1474979141">
                      <w:marLeft w:val="0"/>
                      <w:marRight w:val="0"/>
                      <w:marTop w:val="0"/>
                      <w:marBottom w:val="0"/>
                      <w:divBdr>
                        <w:top w:val="none" w:sz="0" w:space="0" w:color="auto"/>
                        <w:left w:val="none" w:sz="0" w:space="0" w:color="auto"/>
                        <w:bottom w:val="none" w:sz="0" w:space="0" w:color="auto"/>
                        <w:right w:val="none" w:sz="0" w:space="0" w:color="auto"/>
                      </w:divBdr>
                    </w:div>
                  </w:divsChild>
                </w:div>
                <w:div w:id="1719470041">
                  <w:marLeft w:val="0"/>
                  <w:marRight w:val="0"/>
                  <w:marTop w:val="0"/>
                  <w:marBottom w:val="0"/>
                  <w:divBdr>
                    <w:top w:val="single" w:sz="2" w:space="1" w:color="FFFFFF"/>
                    <w:left w:val="single" w:sz="2" w:space="12" w:color="FFFFFF"/>
                    <w:bottom w:val="single" w:sz="2" w:space="1" w:color="FFFFFF"/>
                    <w:right w:val="single" w:sz="2" w:space="4" w:color="FFFFFF"/>
                  </w:divBdr>
                  <w:divsChild>
                    <w:div w:id="1024864432">
                      <w:marLeft w:val="0"/>
                      <w:marRight w:val="0"/>
                      <w:marTop w:val="0"/>
                      <w:marBottom w:val="0"/>
                      <w:divBdr>
                        <w:top w:val="none" w:sz="0" w:space="0" w:color="auto"/>
                        <w:left w:val="none" w:sz="0" w:space="0" w:color="auto"/>
                        <w:bottom w:val="none" w:sz="0" w:space="0" w:color="auto"/>
                        <w:right w:val="none" w:sz="0" w:space="0" w:color="auto"/>
                      </w:divBdr>
                    </w:div>
                  </w:divsChild>
                </w:div>
                <w:div w:id="1575776517">
                  <w:marLeft w:val="0"/>
                  <w:marRight w:val="0"/>
                  <w:marTop w:val="0"/>
                  <w:marBottom w:val="0"/>
                  <w:divBdr>
                    <w:top w:val="single" w:sz="2" w:space="1" w:color="FFFFFF"/>
                    <w:left w:val="single" w:sz="2" w:space="12" w:color="FFFFFF"/>
                    <w:bottom w:val="single" w:sz="2" w:space="1" w:color="FFFFFF"/>
                    <w:right w:val="single" w:sz="2" w:space="4" w:color="FFFFFF"/>
                  </w:divBdr>
                  <w:divsChild>
                    <w:div w:id="231962531">
                      <w:marLeft w:val="0"/>
                      <w:marRight w:val="0"/>
                      <w:marTop w:val="0"/>
                      <w:marBottom w:val="0"/>
                      <w:divBdr>
                        <w:top w:val="none" w:sz="0" w:space="0" w:color="auto"/>
                        <w:left w:val="none" w:sz="0" w:space="0" w:color="auto"/>
                        <w:bottom w:val="none" w:sz="0" w:space="0" w:color="auto"/>
                        <w:right w:val="none" w:sz="0" w:space="0" w:color="auto"/>
                      </w:divBdr>
                    </w:div>
                  </w:divsChild>
                </w:div>
                <w:div w:id="711076865">
                  <w:marLeft w:val="0"/>
                  <w:marRight w:val="0"/>
                  <w:marTop w:val="0"/>
                  <w:marBottom w:val="0"/>
                  <w:divBdr>
                    <w:top w:val="single" w:sz="2" w:space="1" w:color="FFFFFF"/>
                    <w:left w:val="single" w:sz="2" w:space="12" w:color="FFFFFF"/>
                    <w:bottom w:val="single" w:sz="2" w:space="1" w:color="FFFFFF"/>
                    <w:right w:val="single" w:sz="2" w:space="4" w:color="FFFFFF"/>
                  </w:divBdr>
                  <w:divsChild>
                    <w:div w:id="26757046">
                      <w:marLeft w:val="0"/>
                      <w:marRight w:val="0"/>
                      <w:marTop w:val="0"/>
                      <w:marBottom w:val="0"/>
                      <w:divBdr>
                        <w:top w:val="none" w:sz="0" w:space="0" w:color="auto"/>
                        <w:left w:val="none" w:sz="0" w:space="0" w:color="auto"/>
                        <w:bottom w:val="none" w:sz="0" w:space="0" w:color="auto"/>
                        <w:right w:val="none" w:sz="0" w:space="0" w:color="auto"/>
                      </w:divBdr>
                    </w:div>
                  </w:divsChild>
                </w:div>
                <w:div w:id="713504796">
                  <w:marLeft w:val="0"/>
                  <w:marRight w:val="0"/>
                  <w:marTop w:val="0"/>
                  <w:marBottom w:val="0"/>
                  <w:divBdr>
                    <w:top w:val="single" w:sz="2" w:space="1" w:color="FFFFFF"/>
                    <w:left w:val="single" w:sz="2" w:space="12" w:color="FFFFFF"/>
                    <w:bottom w:val="single" w:sz="2" w:space="1" w:color="FFFFFF"/>
                    <w:right w:val="single" w:sz="2" w:space="4" w:color="FFFFFF"/>
                  </w:divBdr>
                  <w:divsChild>
                    <w:div w:id="806360890">
                      <w:marLeft w:val="0"/>
                      <w:marRight w:val="0"/>
                      <w:marTop w:val="0"/>
                      <w:marBottom w:val="0"/>
                      <w:divBdr>
                        <w:top w:val="none" w:sz="0" w:space="0" w:color="auto"/>
                        <w:left w:val="none" w:sz="0" w:space="0" w:color="auto"/>
                        <w:bottom w:val="none" w:sz="0" w:space="0" w:color="auto"/>
                        <w:right w:val="none" w:sz="0" w:space="0" w:color="auto"/>
                      </w:divBdr>
                    </w:div>
                  </w:divsChild>
                </w:div>
                <w:div w:id="1841845009">
                  <w:marLeft w:val="0"/>
                  <w:marRight w:val="0"/>
                  <w:marTop w:val="0"/>
                  <w:marBottom w:val="0"/>
                  <w:divBdr>
                    <w:top w:val="single" w:sz="2" w:space="1" w:color="FFFFFF"/>
                    <w:left w:val="single" w:sz="2" w:space="12" w:color="FFFFFF"/>
                    <w:bottom w:val="single" w:sz="2" w:space="1" w:color="FFFFFF"/>
                    <w:right w:val="single" w:sz="2" w:space="4" w:color="FFFFFF"/>
                  </w:divBdr>
                  <w:divsChild>
                    <w:div w:id="369965153">
                      <w:marLeft w:val="0"/>
                      <w:marRight w:val="0"/>
                      <w:marTop w:val="0"/>
                      <w:marBottom w:val="0"/>
                      <w:divBdr>
                        <w:top w:val="none" w:sz="0" w:space="0" w:color="auto"/>
                        <w:left w:val="none" w:sz="0" w:space="0" w:color="auto"/>
                        <w:bottom w:val="none" w:sz="0" w:space="0" w:color="auto"/>
                        <w:right w:val="none" w:sz="0" w:space="0" w:color="auto"/>
                      </w:divBdr>
                    </w:div>
                  </w:divsChild>
                </w:div>
                <w:div w:id="952588919">
                  <w:marLeft w:val="0"/>
                  <w:marRight w:val="0"/>
                  <w:marTop w:val="0"/>
                  <w:marBottom w:val="0"/>
                  <w:divBdr>
                    <w:top w:val="single" w:sz="2" w:space="1" w:color="FFFFFF"/>
                    <w:left w:val="single" w:sz="2" w:space="12" w:color="FFFFFF"/>
                    <w:bottom w:val="single" w:sz="2" w:space="4" w:color="FFFFFF"/>
                    <w:right w:val="single" w:sz="2" w:space="4" w:color="FFFFFF"/>
                  </w:divBdr>
                  <w:divsChild>
                    <w:div w:id="14627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47173">
      <w:bodyDiv w:val="1"/>
      <w:marLeft w:val="0"/>
      <w:marRight w:val="0"/>
      <w:marTop w:val="0"/>
      <w:marBottom w:val="0"/>
      <w:divBdr>
        <w:top w:val="none" w:sz="0" w:space="0" w:color="auto"/>
        <w:left w:val="none" w:sz="0" w:space="0" w:color="auto"/>
        <w:bottom w:val="none" w:sz="0" w:space="0" w:color="auto"/>
        <w:right w:val="none" w:sz="0" w:space="0" w:color="auto"/>
      </w:divBdr>
      <w:divsChild>
        <w:div w:id="1237281763">
          <w:marLeft w:val="0"/>
          <w:marRight w:val="0"/>
          <w:marTop w:val="0"/>
          <w:marBottom w:val="0"/>
          <w:divBdr>
            <w:top w:val="none" w:sz="0" w:space="0" w:color="auto"/>
            <w:left w:val="none" w:sz="0" w:space="0" w:color="auto"/>
            <w:bottom w:val="none" w:sz="0" w:space="0" w:color="auto"/>
            <w:right w:val="none" w:sz="0" w:space="0" w:color="auto"/>
          </w:divBdr>
        </w:div>
        <w:div w:id="1576086453">
          <w:marLeft w:val="0"/>
          <w:marRight w:val="0"/>
          <w:marTop w:val="0"/>
          <w:marBottom w:val="335"/>
          <w:divBdr>
            <w:top w:val="none" w:sz="0" w:space="0" w:color="auto"/>
            <w:left w:val="none" w:sz="0" w:space="0" w:color="auto"/>
            <w:bottom w:val="none" w:sz="0" w:space="0" w:color="auto"/>
            <w:right w:val="none" w:sz="0" w:space="0" w:color="auto"/>
          </w:divBdr>
          <w:divsChild>
            <w:div w:id="1516574217">
              <w:marLeft w:val="0"/>
              <w:marRight w:val="0"/>
              <w:marTop w:val="0"/>
              <w:marBottom w:val="0"/>
              <w:divBdr>
                <w:top w:val="none" w:sz="0" w:space="0" w:color="auto"/>
                <w:left w:val="none" w:sz="0" w:space="0" w:color="auto"/>
                <w:bottom w:val="none" w:sz="0" w:space="0" w:color="auto"/>
                <w:right w:val="none" w:sz="0" w:space="0" w:color="auto"/>
              </w:divBdr>
              <w:divsChild>
                <w:div w:id="1215963725">
                  <w:marLeft w:val="0"/>
                  <w:marRight w:val="0"/>
                  <w:marTop w:val="0"/>
                  <w:marBottom w:val="0"/>
                  <w:divBdr>
                    <w:top w:val="single" w:sz="2" w:space="4" w:color="FFFFFF"/>
                    <w:left w:val="single" w:sz="2" w:space="12" w:color="FFFFFF"/>
                    <w:bottom w:val="single" w:sz="2" w:space="1" w:color="FFFFFF"/>
                    <w:right w:val="single" w:sz="2" w:space="4" w:color="FFFFFF"/>
                  </w:divBdr>
                  <w:divsChild>
                    <w:div w:id="905183471">
                      <w:marLeft w:val="0"/>
                      <w:marRight w:val="0"/>
                      <w:marTop w:val="0"/>
                      <w:marBottom w:val="0"/>
                      <w:divBdr>
                        <w:top w:val="none" w:sz="0" w:space="0" w:color="auto"/>
                        <w:left w:val="none" w:sz="0" w:space="0" w:color="auto"/>
                        <w:bottom w:val="none" w:sz="0" w:space="0" w:color="auto"/>
                        <w:right w:val="none" w:sz="0" w:space="0" w:color="auto"/>
                      </w:divBdr>
                    </w:div>
                  </w:divsChild>
                </w:div>
                <w:div w:id="1090078153">
                  <w:marLeft w:val="0"/>
                  <w:marRight w:val="0"/>
                  <w:marTop w:val="0"/>
                  <w:marBottom w:val="0"/>
                  <w:divBdr>
                    <w:top w:val="single" w:sz="2" w:space="1" w:color="FFFFFF"/>
                    <w:left w:val="single" w:sz="2" w:space="12" w:color="FFFFFF"/>
                    <w:bottom w:val="single" w:sz="2" w:space="1" w:color="FFFFFF"/>
                    <w:right w:val="single" w:sz="2" w:space="4" w:color="FFFFFF"/>
                  </w:divBdr>
                  <w:divsChild>
                    <w:div w:id="1922375961">
                      <w:marLeft w:val="0"/>
                      <w:marRight w:val="0"/>
                      <w:marTop w:val="0"/>
                      <w:marBottom w:val="0"/>
                      <w:divBdr>
                        <w:top w:val="none" w:sz="0" w:space="0" w:color="auto"/>
                        <w:left w:val="none" w:sz="0" w:space="0" w:color="auto"/>
                        <w:bottom w:val="none" w:sz="0" w:space="0" w:color="auto"/>
                        <w:right w:val="none" w:sz="0" w:space="0" w:color="auto"/>
                      </w:divBdr>
                    </w:div>
                  </w:divsChild>
                </w:div>
                <w:div w:id="119761136">
                  <w:marLeft w:val="0"/>
                  <w:marRight w:val="0"/>
                  <w:marTop w:val="0"/>
                  <w:marBottom w:val="0"/>
                  <w:divBdr>
                    <w:top w:val="single" w:sz="2" w:space="1" w:color="FFFFFF"/>
                    <w:left w:val="single" w:sz="2" w:space="12" w:color="FFFFFF"/>
                    <w:bottom w:val="single" w:sz="2" w:space="1" w:color="FFFFFF"/>
                    <w:right w:val="single" w:sz="2" w:space="4" w:color="FFFFFF"/>
                  </w:divBdr>
                  <w:divsChild>
                    <w:div w:id="1582521200">
                      <w:marLeft w:val="0"/>
                      <w:marRight w:val="0"/>
                      <w:marTop w:val="0"/>
                      <w:marBottom w:val="0"/>
                      <w:divBdr>
                        <w:top w:val="none" w:sz="0" w:space="0" w:color="auto"/>
                        <w:left w:val="none" w:sz="0" w:space="0" w:color="auto"/>
                        <w:bottom w:val="none" w:sz="0" w:space="0" w:color="auto"/>
                        <w:right w:val="none" w:sz="0" w:space="0" w:color="auto"/>
                      </w:divBdr>
                    </w:div>
                  </w:divsChild>
                </w:div>
                <w:div w:id="425615687">
                  <w:marLeft w:val="0"/>
                  <w:marRight w:val="0"/>
                  <w:marTop w:val="0"/>
                  <w:marBottom w:val="0"/>
                  <w:divBdr>
                    <w:top w:val="single" w:sz="2" w:space="1" w:color="FFFFFF"/>
                    <w:left w:val="single" w:sz="2" w:space="12" w:color="FFFFFF"/>
                    <w:bottom w:val="single" w:sz="2" w:space="1" w:color="FFFFFF"/>
                    <w:right w:val="single" w:sz="2" w:space="4" w:color="FFFFFF"/>
                  </w:divBdr>
                  <w:divsChild>
                    <w:div w:id="1692533427">
                      <w:marLeft w:val="0"/>
                      <w:marRight w:val="0"/>
                      <w:marTop w:val="0"/>
                      <w:marBottom w:val="0"/>
                      <w:divBdr>
                        <w:top w:val="none" w:sz="0" w:space="0" w:color="auto"/>
                        <w:left w:val="none" w:sz="0" w:space="0" w:color="auto"/>
                        <w:bottom w:val="none" w:sz="0" w:space="0" w:color="auto"/>
                        <w:right w:val="none" w:sz="0" w:space="0" w:color="auto"/>
                      </w:divBdr>
                    </w:div>
                  </w:divsChild>
                </w:div>
                <w:div w:id="435060727">
                  <w:marLeft w:val="0"/>
                  <w:marRight w:val="0"/>
                  <w:marTop w:val="0"/>
                  <w:marBottom w:val="0"/>
                  <w:divBdr>
                    <w:top w:val="single" w:sz="2" w:space="1" w:color="FFFFFF"/>
                    <w:left w:val="single" w:sz="2" w:space="12" w:color="FFFFFF"/>
                    <w:bottom w:val="single" w:sz="2" w:space="1" w:color="FFFFFF"/>
                    <w:right w:val="single" w:sz="2" w:space="4" w:color="FFFFFF"/>
                  </w:divBdr>
                  <w:divsChild>
                    <w:div w:id="2073189036">
                      <w:marLeft w:val="0"/>
                      <w:marRight w:val="0"/>
                      <w:marTop w:val="0"/>
                      <w:marBottom w:val="0"/>
                      <w:divBdr>
                        <w:top w:val="none" w:sz="0" w:space="0" w:color="auto"/>
                        <w:left w:val="none" w:sz="0" w:space="0" w:color="auto"/>
                        <w:bottom w:val="none" w:sz="0" w:space="0" w:color="auto"/>
                        <w:right w:val="none" w:sz="0" w:space="0" w:color="auto"/>
                      </w:divBdr>
                    </w:div>
                  </w:divsChild>
                </w:div>
                <w:div w:id="1581209923">
                  <w:marLeft w:val="0"/>
                  <w:marRight w:val="0"/>
                  <w:marTop w:val="0"/>
                  <w:marBottom w:val="0"/>
                  <w:divBdr>
                    <w:top w:val="single" w:sz="2" w:space="1" w:color="FFFFFF"/>
                    <w:left w:val="single" w:sz="2" w:space="12" w:color="FFFFFF"/>
                    <w:bottom w:val="single" w:sz="2" w:space="1" w:color="FFFFFF"/>
                    <w:right w:val="single" w:sz="2" w:space="4" w:color="FFFFFF"/>
                  </w:divBdr>
                  <w:divsChild>
                    <w:div w:id="1730032526">
                      <w:marLeft w:val="0"/>
                      <w:marRight w:val="0"/>
                      <w:marTop w:val="0"/>
                      <w:marBottom w:val="0"/>
                      <w:divBdr>
                        <w:top w:val="none" w:sz="0" w:space="0" w:color="auto"/>
                        <w:left w:val="none" w:sz="0" w:space="0" w:color="auto"/>
                        <w:bottom w:val="none" w:sz="0" w:space="0" w:color="auto"/>
                        <w:right w:val="none" w:sz="0" w:space="0" w:color="auto"/>
                      </w:divBdr>
                    </w:div>
                  </w:divsChild>
                </w:div>
                <w:div w:id="572736462">
                  <w:marLeft w:val="0"/>
                  <w:marRight w:val="0"/>
                  <w:marTop w:val="0"/>
                  <w:marBottom w:val="0"/>
                  <w:divBdr>
                    <w:top w:val="single" w:sz="2" w:space="1" w:color="FFFFFF"/>
                    <w:left w:val="single" w:sz="2" w:space="12" w:color="FFFFFF"/>
                    <w:bottom w:val="single" w:sz="2" w:space="1" w:color="FFFFFF"/>
                    <w:right w:val="single" w:sz="2" w:space="4" w:color="FFFFFF"/>
                  </w:divBdr>
                  <w:divsChild>
                    <w:div w:id="48111345">
                      <w:marLeft w:val="0"/>
                      <w:marRight w:val="0"/>
                      <w:marTop w:val="0"/>
                      <w:marBottom w:val="0"/>
                      <w:divBdr>
                        <w:top w:val="none" w:sz="0" w:space="0" w:color="auto"/>
                        <w:left w:val="none" w:sz="0" w:space="0" w:color="auto"/>
                        <w:bottom w:val="none" w:sz="0" w:space="0" w:color="auto"/>
                        <w:right w:val="none" w:sz="0" w:space="0" w:color="auto"/>
                      </w:divBdr>
                    </w:div>
                  </w:divsChild>
                </w:div>
                <w:div w:id="1353651336">
                  <w:marLeft w:val="0"/>
                  <w:marRight w:val="0"/>
                  <w:marTop w:val="0"/>
                  <w:marBottom w:val="0"/>
                  <w:divBdr>
                    <w:top w:val="single" w:sz="2" w:space="1" w:color="FFFFFF"/>
                    <w:left w:val="single" w:sz="2" w:space="12" w:color="FFFFFF"/>
                    <w:bottom w:val="single" w:sz="2" w:space="1" w:color="FFFFFF"/>
                    <w:right w:val="single" w:sz="2" w:space="4" w:color="FFFFFF"/>
                  </w:divBdr>
                  <w:divsChild>
                    <w:div w:id="1247878418">
                      <w:marLeft w:val="0"/>
                      <w:marRight w:val="0"/>
                      <w:marTop w:val="0"/>
                      <w:marBottom w:val="0"/>
                      <w:divBdr>
                        <w:top w:val="none" w:sz="0" w:space="0" w:color="auto"/>
                        <w:left w:val="none" w:sz="0" w:space="0" w:color="auto"/>
                        <w:bottom w:val="none" w:sz="0" w:space="0" w:color="auto"/>
                        <w:right w:val="none" w:sz="0" w:space="0" w:color="auto"/>
                      </w:divBdr>
                    </w:div>
                  </w:divsChild>
                </w:div>
                <w:div w:id="1378385850">
                  <w:marLeft w:val="0"/>
                  <w:marRight w:val="0"/>
                  <w:marTop w:val="0"/>
                  <w:marBottom w:val="0"/>
                  <w:divBdr>
                    <w:top w:val="single" w:sz="2" w:space="1" w:color="FFFFFF"/>
                    <w:left w:val="single" w:sz="2" w:space="12" w:color="FFFFFF"/>
                    <w:bottom w:val="single" w:sz="2" w:space="1" w:color="FFFFFF"/>
                    <w:right w:val="single" w:sz="2" w:space="4" w:color="FFFFFF"/>
                  </w:divBdr>
                  <w:divsChild>
                    <w:div w:id="864172201">
                      <w:marLeft w:val="0"/>
                      <w:marRight w:val="0"/>
                      <w:marTop w:val="0"/>
                      <w:marBottom w:val="0"/>
                      <w:divBdr>
                        <w:top w:val="none" w:sz="0" w:space="0" w:color="auto"/>
                        <w:left w:val="none" w:sz="0" w:space="0" w:color="auto"/>
                        <w:bottom w:val="none" w:sz="0" w:space="0" w:color="auto"/>
                        <w:right w:val="none" w:sz="0" w:space="0" w:color="auto"/>
                      </w:divBdr>
                    </w:div>
                  </w:divsChild>
                </w:div>
                <w:div w:id="593588898">
                  <w:marLeft w:val="0"/>
                  <w:marRight w:val="0"/>
                  <w:marTop w:val="0"/>
                  <w:marBottom w:val="0"/>
                  <w:divBdr>
                    <w:top w:val="single" w:sz="2" w:space="1" w:color="FFFFFF"/>
                    <w:left w:val="single" w:sz="2" w:space="12" w:color="FFFFFF"/>
                    <w:bottom w:val="single" w:sz="2" w:space="1" w:color="FFFFFF"/>
                    <w:right w:val="single" w:sz="2" w:space="4" w:color="FFFFFF"/>
                  </w:divBdr>
                  <w:divsChild>
                    <w:div w:id="1019892813">
                      <w:marLeft w:val="0"/>
                      <w:marRight w:val="0"/>
                      <w:marTop w:val="0"/>
                      <w:marBottom w:val="0"/>
                      <w:divBdr>
                        <w:top w:val="none" w:sz="0" w:space="0" w:color="auto"/>
                        <w:left w:val="none" w:sz="0" w:space="0" w:color="auto"/>
                        <w:bottom w:val="none" w:sz="0" w:space="0" w:color="auto"/>
                        <w:right w:val="none" w:sz="0" w:space="0" w:color="auto"/>
                      </w:divBdr>
                    </w:div>
                  </w:divsChild>
                </w:div>
                <w:div w:id="369188928">
                  <w:marLeft w:val="0"/>
                  <w:marRight w:val="0"/>
                  <w:marTop w:val="0"/>
                  <w:marBottom w:val="0"/>
                  <w:divBdr>
                    <w:top w:val="single" w:sz="2" w:space="1" w:color="FFFFFF"/>
                    <w:left w:val="single" w:sz="2" w:space="12" w:color="FFFFFF"/>
                    <w:bottom w:val="single" w:sz="2" w:space="1" w:color="FFFFFF"/>
                    <w:right w:val="single" w:sz="2" w:space="4" w:color="FFFFFF"/>
                  </w:divBdr>
                  <w:divsChild>
                    <w:div w:id="1595702855">
                      <w:marLeft w:val="0"/>
                      <w:marRight w:val="0"/>
                      <w:marTop w:val="0"/>
                      <w:marBottom w:val="0"/>
                      <w:divBdr>
                        <w:top w:val="none" w:sz="0" w:space="0" w:color="auto"/>
                        <w:left w:val="none" w:sz="0" w:space="0" w:color="auto"/>
                        <w:bottom w:val="none" w:sz="0" w:space="0" w:color="auto"/>
                        <w:right w:val="none" w:sz="0" w:space="0" w:color="auto"/>
                      </w:divBdr>
                    </w:div>
                  </w:divsChild>
                </w:div>
                <w:div w:id="350037638">
                  <w:marLeft w:val="0"/>
                  <w:marRight w:val="0"/>
                  <w:marTop w:val="0"/>
                  <w:marBottom w:val="0"/>
                  <w:divBdr>
                    <w:top w:val="single" w:sz="2" w:space="1" w:color="FFFFFF"/>
                    <w:left w:val="single" w:sz="2" w:space="12" w:color="FFFFFF"/>
                    <w:bottom w:val="single" w:sz="2" w:space="1" w:color="FFFFFF"/>
                    <w:right w:val="single" w:sz="2" w:space="4" w:color="FFFFFF"/>
                  </w:divBdr>
                  <w:divsChild>
                    <w:div w:id="283661342">
                      <w:marLeft w:val="0"/>
                      <w:marRight w:val="0"/>
                      <w:marTop w:val="0"/>
                      <w:marBottom w:val="0"/>
                      <w:divBdr>
                        <w:top w:val="none" w:sz="0" w:space="0" w:color="auto"/>
                        <w:left w:val="none" w:sz="0" w:space="0" w:color="auto"/>
                        <w:bottom w:val="none" w:sz="0" w:space="0" w:color="auto"/>
                        <w:right w:val="none" w:sz="0" w:space="0" w:color="auto"/>
                      </w:divBdr>
                    </w:div>
                  </w:divsChild>
                </w:div>
                <w:div w:id="1064328718">
                  <w:marLeft w:val="0"/>
                  <w:marRight w:val="0"/>
                  <w:marTop w:val="0"/>
                  <w:marBottom w:val="0"/>
                  <w:divBdr>
                    <w:top w:val="single" w:sz="2" w:space="1" w:color="FFFFFF"/>
                    <w:left w:val="single" w:sz="2" w:space="12" w:color="FFFFFF"/>
                    <w:bottom w:val="single" w:sz="2" w:space="1" w:color="FFFFFF"/>
                    <w:right w:val="single" w:sz="2" w:space="4" w:color="FFFFFF"/>
                  </w:divBdr>
                  <w:divsChild>
                    <w:div w:id="1980573634">
                      <w:marLeft w:val="0"/>
                      <w:marRight w:val="0"/>
                      <w:marTop w:val="0"/>
                      <w:marBottom w:val="0"/>
                      <w:divBdr>
                        <w:top w:val="none" w:sz="0" w:space="0" w:color="auto"/>
                        <w:left w:val="none" w:sz="0" w:space="0" w:color="auto"/>
                        <w:bottom w:val="none" w:sz="0" w:space="0" w:color="auto"/>
                        <w:right w:val="none" w:sz="0" w:space="0" w:color="auto"/>
                      </w:divBdr>
                    </w:div>
                  </w:divsChild>
                </w:div>
                <w:div w:id="731004360">
                  <w:marLeft w:val="0"/>
                  <w:marRight w:val="0"/>
                  <w:marTop w:val="0"/>
                  <w:marBottom w:val="0"/>
                  <w:divBdr>
                    <w:top w:val="single" w:sz="2" w:space="1" w:color="FFFFFF"/>
                    <w:left w:val="single" w:sz="2" w:space="12" w:color="FFFFFF"/>
                    <w:bottom w:val="single" w:sz="2" w:space="1" w:color="FFFFFF"/>
                    <w:right w:val="single" w:sz="2" w:space="4" w:color="FFFFFF"/>
                  </w:divBdr>
                  <w:divsChild>
                    <w:div w:id="1757894259">
                      <w:marLeft w:val="0"/>
                      <w:marRight w:val="0"/>
                      <w:marTop w:val="0"/>
                      <w:marBottom w:val="0"/>
                      <w:divBdr>
                        <w:top w:val="none" w:sz="0" w:space="0" w:color="auto"/>
                        <w:left w:val="none" w:sz="0" w:space="0" w:color="auto"/>
                        <w:bottom w:val="none" w:sz="0" w:space="0" w:color="auto"/>
                        <w:right w:val="none" w:sz="0" w:space="0" w:color="auto"/>
                      </w:divBdr>
                    </w:div>
                  </w:divsChild>
                </w:div>
                <w:div w:id="411925520">
                  <w:marLeft w:val="0"/>
                  <w:marRight w:val="0"/>
                  <w:marTop w:val="0"/>
                  <w:marBottom w:val="0"/>
                  <w:divBdr>
                    <w:top w:val="single" w:sz="2" w:space="1" w:color="FFFFFF"/>
                    <w:left w:val="single" w:sz="2" w:space="12" w:color="FFFFFF"/>
                    <w:bottom w:val="single" w:sz="2" w:space="1" w:color="FFFFFF"/>
                    <w:right w:val="single" w:sz="2" w:space="4" w:color="FFFFFF"/>
                  </w:divBdr>
                  <w:divsChild>
                    <w:div w:id="733623293">
                      <w:marLeft w:val="0"/>
                      <w:marRight w:val="0"/>
                      <w:marTop w:val="0"/>
                      <w:marBottom w:val="0"/>
                      <w:divBdr>
                        <w:top w:val="none" w:sz="0" w:space="0" w:color="auto"/>
                        <w:left w:val="none" w:sz="0" w:space="0" w:color="auto"/>
                        <w:bottom w:val="none" w:sz="0" w:space="0" w:color="auto"/>
                        <w:right w:val="none" w:sz="0" w:space="0" w:color="auto"/>
                      </w:divBdr>
                    </w:div>
                  </w:divsChild>
                </w:div>
                <w:div w:id="1924415304">
                  <w:marLeft w:val="0"/>
                  <w:marRight w:val="0"/>
                  <w:marTop w:val="0"/>
                  <w:marBottom w:val="0"/>
                  <w:divBdr>
                    <w:top w:val="single" w:sz="2" w:space="1" w:color="FFFFFF"/>
                    <w:left w:val="single" w:sz="2" w:space="12" w:color="FFFFFF"/>
                    <w:bottom w:val="single" w:sz="2" w:space="1" w:color="FFFFFF"/>
                    <w:right w:val="single" w:sz="2" w:space="4" w:color="FFFFFF"/>
                  </w:divBdr>
                  <w:divsChild>
                    <w:div w:id="299120743">
                      <w:marLeft w:val="0"/>
                      <w:marRight w:val="0"/>
                      <w:marTop w:val="0"/>
                      <w:marBottom w:val="0"/>
                      <w:divBdr>
                        <w:top w:val="none" w:sz="0" w:space="0" w:color="auto"/>
                        <w:left w:val="none" w:sz="0" w:space="0" w:color="auto"/>
                        <w:bottom w:val="none" w:sz="0" w:space="0" w:color="auto"/>
                        <w:right w:val="none" w:sz="0" w:space="0" w:color="auto"/>
                      </w:divBdr>
                    </w:div>
                  </w:divsChild>
                </w:div>
                <w:div w:id="705174807">
                  <w:marLeft w:val="0"/>
                  <w:marRight w:val="0"/>
                  <w:marTop w:val="0"/>
                  <w:marBottom w:val="0"/>
                  <w:divBdr>
                    <w:top w:val="single" w:sz="2" w:space="1" w:color="FFFFFF"/>
                    <w:left w:val="single" w:sz="2" w:space="12" w:color="FFFFFF"/>
                    <w:bottom w:val="single" w:sz="2" w:space="1" w:color="FFFFFF"/>
                    <w:right w:val="single" w:sz="2" w:space="4" w:color="FFFFFF"/>
                  </w:divBdr>
                  <w:divsChild>
                    <w:div w:id="1265503374">
                      <w:marLeft w:val="0"/>
                      <w:marRight w:val="0"/>
                      <w:marTop w:val="0"/>
                      <w:marBottom w:val="0"/>
                      <w:divBdr>
                        <w:top w:val="none" w:sz="0" w:space="0" w:color="auto"/>
                        <w:left w:val="none" w:sz="0" w:space="0" w:color="auto"/>
                        <w:bottom w:val="none" w:sz="0" w:space="0" w:color="auto"/>
                        <w:right w:val="none" w:sz="0" w:space="0" w:color="auto"/>
                      </w:divBdr>
                    </w:div>
                  </w:divsChild>
                </w:div>
                <w:div w:id="1657492977">
                  <w:marLeft w:val="0"/>
                  <w:marRight w:val="0"/>
                  <w:marTop w:val="0"/>
                  <w:marBottom w:val="0"/>
                  <w:divBdr>
                    <w:top w:val="single" w:sz="2" w:space="1" w:color="FFFFFF"/>
                    <w:left w:val="single" w:sz="2" w:space="12" w:color="FFFFFF"/>
                    <w:bottom w:val="single" w:sz="2" w:space="1" w:color="FFFFFF"/>
                    <w:right w:val="single" w:sz="2" w:space="4" w:color="FFFFFF"/>
                  </w:divBdr>
                  <w:divsChild>
                    <w:div w:id="148913335">
                      <w:marLeft w:val="0"/>
                      <w:marRight w:val="0"/>
                      <w:marTop w:val="0"/>
                      <w:marBottom w:val="0"/>
                      <w:divBdr>
                        <w:top w:val="none" w:sz="0" w:space="0" w:color="auto"/>
                        <w:left w:val="none" w:sz="0" w:space="0" w:color="auto"/>
                        <w:bottom w:val="none" w:sz="0" w:space="0" w:color="auto"/>
                        <w:right w:val="none" w:sz="0" w:space="0" w:color="auto"/>
                      </w:divBdr>
                    </w:div>
                  </w:divsChild>
                </w:div>
                <w:div w:id="155727082">
                  <w:marLeft w:val="0"/>
                  <w:marRight w:val="0"/>
                  <w:marTop w:val="0"/>
                  <w:marBottom w:val="0"/>
                  <w:divBdr>
                    <w:top w:val="single" w:sz="2" w:space="1" w:color="FFFFFF"/>
                    <w:left w:val="single" w:sz="2" w:space="12" w:color="FFFFFF"/>
                    <w:bottom w:val="single" w:sz="2" w:space="1" w:color="FFFFFF"/>
                    <w:right w:val="single" w:sz="2" w:space="4" w:color="FFFFFF"/>
                  </w:divBdr>
                  <w:divsChild>
                    <w:div w:id="595602368">
                      <w:marLeft w:val="0"/>
                      <w:marRight w:val="0"/>
                      <w:marTop w:val="0"/>
                      <w:marBottom w:val="0"/>
                      <w:divBdr>
                        <w:top w:val="none" w:sz="0" w:space="0" w:color="auto"/>
                        <w:left w:val="none" w:sz="0" w:space="0" w:color="auto"/>
                        <w:bottom w:val="none" w:sz="0" w:space="0" w:color="auto"/>
                        <w:right w:val="none" w:sz="0" w:space="0" w:color="auto"/>
                      </w:divBdr>
                    </w:div>
                  </w:divsChild>
                </w:div>
                <w:div w:id="896624184">
                  <w:marLeft w:val="0"/>
                  <w:marRight w:val="0"/>
                  <w:marTop w:val="0"/>
                  <w:marBottom w:val="0"/>
                  <w:divBdr>
                    <w:top w:val="single" w:sz="2" w:space="1" w:color="FFFFFF"/>
                    <w:left w:val="single" w:sz="2" w:space="12" w:color="FFFFFF"/>
                    <w:bottom w:val="single" w:sz="2" w:space="1" w:color="FFFFFF"/>
                    <w:right w:val="single" w:sz="2" w:space="4" w:color="FFFFFF"/>
                  </w:divBdr>
                  <w:divsChild>
                    <w:div w:id="359823730">
                      <w:marLeft w:val="0"/>
                      <w:marRight w:val="0"/>
                      <w:marTop w:val="0"/>
                      <w:marBottom w:val="0"/>
                      <w:divBdr>
                        <w:top w:val="none" w:sz="0" w:space="0" w:color="auto"/>
                        <w:left w:val="none" w:sz="0" w:space="0" w:color="auto"/>
                        <w:bottom w:val="none" w:sz="0" w:space="0" w:color="auto"/>
                        <w:right w:val="none" w:sz="0" w:space="0" w:color="auto"/>
                      </w:divBdr>
                    </w:div>
                  </w:divsChild>
                </w:div>
                <w:div w:id="365451376">
                  <w:marLeft w:val="0"/>
                  <w:marRight w:val="0"/>
                  <w:marTop w:val="0"/>
                  <w:marBottom w:val="0"/>
                  <w:divBdr>
                    <w:top w:val="single" w:sz="2" w:space="1" w:color="FFFFFF"/>
                    <w:left w:val="single" w:sz="2" w:space="12" w:color="FFFFFF"/>
                    <w:bottom w:val="single" w:sz="2" w:space="1" w:color="FFFFFF"/>
                    <w:right w:val="single" w:sz="2" w:space="4" w:color="FFFFFF"/>
                  </w:divBdr>
                  <w:divsChild>
                    <w:div w:id="592977766">
                      <w:marLeft w:val="0"/>
                      <w:marRight w:val="0"/>
                      <w:marTop w:val="0"/>
                      <w:marBottom w:val="0"/>
                      <w:divBdr>
                        <w:top w:val="none" w:sz="0" w:space="0" w:color="auto"/>
                        <w:left w:val="none" w:sz="0" w:space="0" w:color="auto"/>
                        <w:bottom w:val="none" w:sz="0" w:space="0" w:color="auto"/>
                        <w:right w:val="none" w:sz="0" w:space="0" w:color="auto"/>
                      </w:divBdr>
                    </w:div>
                  </w:divsChild>
                </w:div>
                <w:div w:id="1844080746">
                  <w:marLeft w:val="0"/>
                  <w:marRight w:val="0"/>
                  <w:marTop w:val="0"/>
                  <w:marBottom w:val="0"/>
                  <w:divBdr>
                    <w:top w:val="single" w:sz="2" w:space="1" w:color="FFFFFF"/>
                    <w:left w:val="single" w:sz="2" w:space="12" w:color="FFFFFF"/>
                    <w:bottom w:val="single" w:sz="2" w:space="1" w:color="FFFFFF"/>
                    <w:right w:val="single" w:sz="2" w:space="4" w:color="FFFFFF"/>
                  </w:divBdr>
                  <w:divsChild>
                    <w:div w:id="1648166141">
                      <w:marLeft w:val="0"/>
                      <w:marRight w:val="0"/>
                      <w:marTop w:val="0"/>
                      <w:marBottom w:val="0"/>
                      <w:divBdr>
                        <w:top w:val="none" w:sz="0" w:space="0" w:color="auto"/>
                        <w:left w:val="none" w:sz="0" w:space="0" w:color="auto"/>
                        <w:bottom w:val="none" w:sz="0" w:space="0" w:color="auto"/>
                        <w:right w:val="none" w:sz="0" w:space="0" w:color="auto"/>
                      </w:divBdr>
                    </w:div>
                  </w:divsChild>
                </w:div>
                <w:div w:id="1726639664">
                  <w:marLeft w:val="0"/>
                  <w:marRight w:val="0"/>
                  <w:marTop w:val="0"/>
                  <w:marBottom w:val="0"/>
                  <w:divBdr>
                    <w:top w:val="single" w:sz="2" w:space="1" w:color="FFFFFF"/>
                    <w:left w:val="single" w:sz="2" w:space="12" w:color="FFFFFF"/>
                    <w:bottom w:val="single" w:sz="2" w:space="1" w:color="FFFFFF"/>
                    <w:right w:val="single" w:sz="2" w:space="4" w:color="FFFFFF"/>
                  </w:divBdr>
                  <w:divsChild>
                    <w:div w:id="1183931718">
                      <w:marLeft w:val="0"/>
                      <w:marRight w:val="0"/>
                      <w:marTop w:val="0"/>
                      <w:marBottom w:val="0"/>
                      <w:divBdr>
                        <w:top w:val="none" w:sz="0" w:space="0" w:color="auto"/>
                        <w:left w:val="none" w:sz="0" w:space="0" w:color="auto"/>
                        <w:bottom w:val="none" w:sz="0" w:space="0" w:color="auto"/>
                        <w:right w:val="none" w:sz="0" w:space="0" w:color="auto"/>
                      </w:divBdr>
                    </w:div>
                  </w:divsChild>
                </w:div>
                <w:div w:id="493573047">
                  <w:marLeft w:val="0"/>
                  <w:marRight w:val="0"/>
                  <w:marTop w:val="0"/>
                  <w:marBottom w:val="0"/>
                  <w:divBdr>
                    <w:top w:val="single" w:sz="2" w:space="1" w:color="FFFFFF"/>
                    <w:left w:val="single" w:sz="2" w:space="12" w:color="FFFFFF"/>
                    <w:bottom w:val="single" w:sz="2" w:space="1" w:color="FFFFFF"/>
                    <w:right w:val="single" w:sz="2" w:space="4" w:color="FFFFFF"/>
                  </w:divBdr>
                  <w:divsChild>
                    <w:div w:id="1136722081">
                      <w:marLeft w:val="0"/>
                      <w:marRight w:val="0"/>
                      <w:marTop w:val="0"/>
                      <w:marBottom w:val="0"/>
                      <w:divBdr>
                        <w:top w:val="none" w:sz="0" w:space="0" w:color="auto"/>
                        <w:left w:val="none" w:sz="0" w:space="0" w:color="auto"/>
                        <w:bottom w:val="none" w:sz="0" w:space="0" w:color="auto"/>
                        <w:right w:val="none" w:sz="0" w:space="0" w:color="auto"/>
                      </w:divBdr>
                    </w:div>
                  </w:divsChild>
                </w:div>
                <w:div w:id="1281643529">
                  <w:marLeft w:val="0"/>
                  <w:marRight w:val="0"/>
                  <w:marTop w:val="0"/>
                  <w:marBottom w:val="0"/>
                  <w:divBdr>
                    <w:top w:val="single" w:sz="2" w:space="1" w:color="FFFFFF"/>
                    <w:left w:val="single" w:sz="2" w:space="12" w:color="FFFFFF"/>
                    <w:bottom w:val="single" w:sz="2" w:space="1" w:color="FFFFFF"/>
                    <w:right w:val="single" w:sz="2" w:space="4" w:color="FFFFFF"/>
                  </w:divBdr>
                  <w:divsChild>
                    <w:div w:id="872304924">
                      <w:marLeft w:val="0"/>
                      <w:marRight w:val="0"/>
                      <w:marTop w:val="0"/>
                      <w:marBottom w:val="0"/>
                      <w:divBdr>
                        <w:top w:val="none" w:sz="0" w:space="0" w:color="auto"/>
                        <w:left w:val="none" w:sz="0" w:space="0" w:color="auto"/>
                        <w:bottom w:val="none" w:sz="0" w:space="0" w:color="auto"/>
                        <w:right w:val="none" w:sz="0" w:space="0" w:color="auto"/>
                      </w:divBdr>
                    </w:div>
                  </w:divsChild>
                </w:div>
                <w:div w:id="1628587385">
                  <w:marLeft w:val="0"/>
                  <w:marRight w:val="0"/>
                  <w:marTop w:val="0"/>
                  <w:marBottom w:val="0"/>
                  <w:divBdr>
                    <w:top w:val="single" w:sz="2" w:space="1" w:color="FFFFFF"/>
                    <w:left w:val="single" w:sz="2" w:space="12" w:color="FFFFFF"/>
                    <w:bottom w:val="single" w:sz="2" w:space="1" w:color="FFFFFF"/>
                    <w:right w:val="single" w:sz="2" w:space="4" w:color="FFFFFF"/>
                  </w:divBdr>
                  <w:divsChild>
                    <w:div w:id="57436086">
                      <w:marLeft w:val="0"/>
                      <w:marRight w:val="0"/>
                      <w:marTop w:val="0"/>
                      <w:marBottom w:val="0"/>
                      <w:divBdr>
                        <w:top w:val="none" w:sz="0" w:space="0" w:color="auto"/>
                        <w:left w:val="none" w:sz="0" w:space="0" w:color="auto"/>
                        <w:bottom w:val="none" w:sz="0" w:space="0" w:color="auto"/>
                        <w:right w:val="none" w:sz="0" w:space="0" w:color="auto"/>
                      </w:divBdr>
                    </w:div>
                  </w:divsChild>
                </w:div>
                <w:div w:id="391395424">
                  <w:marLeft w:val="0"/>
                  <w:marRight w:val="0"/>
                  <w:marTop w:val="0"/>
                  <w:marBottom w:val="0"/>
                  <w:divBdr>
                    <w:top w:val="single" w:sz="2" w:space="1" w:color="FFFFFF"/>
                    <w:left w:val="single" w:sz="2" w:space="12" w:color="FFFFFF"/>
                    <w:bottom w:val="single" w:sz="2" w:space="1" w:color="FFFFFF"/>
                    <w:right w:val="single" w:sz="2" w:space="4" w:color="FFFFFF"/>
                  </w:divBdr>
                  <w:divsChild>
                    <w:div w:id="1574314200">
                      <w:marLeft w:val="0"/>
                      <w:marRight w:val="0"/>
                      <w:marTop w:val="0"/>
                      <w:marBottom w:val="0"/>
                      <w:divBdr>
                        <w:top w:val="none" w:sz="0" w:space="0" w:color="auto"/>
                        <w:left w:val="none" w:sz="0" w:space="0" w:color="auto"/>
                        <w:bottom w:val="none" w:sz="0" w:space="0" w:color="auto"/>
                        <w:right w:val="none" w:sz="0" w:space="0" w:color="auto"/>
                      </w:divBdr>
                    </w:div>
                  </w:divsChild>
                </w:div>
                <w:div w:id="1656182615">
                  <w:marLeft w:val="0"/>
                  <w:marRight w:val="0"/>
                  <w:marTop w:val="0"/>
                  <w:marBottom w:val="0"/>
                  <w:divBdr>
                    <w:top w:val="single" w:sz="2" w:space="1" w:color="FFFFFF"/>
                    <w:left w:val="single" w:sz="2" w:space="12" w:color="FFFFFF"/>
                    <w:bottom w:val="single" w:sz="2" w:space="1" w:color="FFFFFF"/>
                    <w:right w:val="single" w:sz="2" w:space="4" w:color="FFFFFF"/>
                  </w:divBdr>
                  <w:divsChild>
                    <w:div w:id="1232547646">
                      <w:marLeft w:val="0"/>
                      <w:marRight w:val="0"/>
                      <w:marTop w:val="0"/>
                      <w:marBottom w:val="0"/>
                      <w:divBdr>
                        <w:top w:val="none" w:sz="0" w:space="0" w:color="auto"/>
                        <w:left w:val="none" w:sz="0" w:space="0" w:color="auto"/>
                        <w:bottom w:val="none" w:sz="0" w:space="0" w:color="auto"/>
                        <w:right w:val="none" w:sz="0" w:space="0" w:color="auto"/>
                      </w:divBdr>
                    </w:div>
                  </w:divsChild>
                </w:div>
                <w:div w:id="1413316286">
                  <w:marLeft w:val="0"/>
                  <w:marRight w:val="0"/>
                  <w:marTop w:val="0"/>
                  <w:marBottom w:val="0"/>
                  <w:divBdr>
                    <w:top w:val="single" w:sz="2" w:space="1" w:color="FFFFFF"/>
                    <w:left w:val="single" w:sz="2" w:space="12" w:color="FFFFFF"/>
                    <w:bottom w:val="single" w:sz="2" w:space="1" w:color="FFFFFF"/>
                    <w:right w:val="single" w:sz="2" w:space="4" w:color="FFFFFF"/>
                  </w:divBdr>
                  <w:divsChild>
                    <w:div w:id="1139878610">
                      <w:marLeft w:val="0"/>
                      <w:marRight w:val="0"/>
                      <w:marTop w:val="0"/>
                      <w:marBottom w:val="0"/>
                      <w:divBdr>
                        <w:top w:val="none" w:sz="0" w:space="0" w:color="auto"/>
                        <w:left w:val="none" w:sz="0" w:space="0" w:color="auto"/>
                        <w:bottom w:val="none" w:sz="0" w:space="0" w:color="auto"/>
                        <w:right w:val="none" w:sz="0" w:space="0" w:color="auto"/>
                      </w:divBdr>
                    </w:div>
                  </w:divsChild>
                </w:div>
                <w:div w:id="1297757904">
                  <w:marLeft w:val="0"/>
                  <w:marRight w:val="0"/>
                  <w:marTop w:val="0"/>
                  <w:marBottom w:val="0"/>
                  <w:divBdr>
                    <w:top w:val="single" w:sz="2" w:space="1" w:color="FFFFFF"/>
                    <w:left w:val="single" w:sz="2" w:space="12" w:color="FFFFFF"/>
                    <w:bottom w:val="single" w:sz="2" w:space="4" w:color="FFFFFF"/>
                    <w:right w:val="single" w:sz="2" w:space="4" w:color="FFFFFF"/>
                  </w:divBdr>
                  <w:divsChild>
                    <w:div w:id="17783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862172">
          <w:marLeft w:val="0"/>
          <w:marRight w:val="0"/>
          <w:marTop w:val="0"/>
          <w:marBottom w:val="335"/>
          <w:divBdr>
            <w:top w:val="none" w:sz="0" w:space="0" w:color="auto"/>
            <w:left w:val="none" w:sz="0" w:space="0" w:color="auto"/>
            <w:bottom w:val="none" w:sz="0" w:space="0" w:color="auto"/>
            <w:right w:val="none" w:sz="0" w:space="0" w:color="auto"/>
          </w:divBdr>
          <w:divsChild>
            <w:div w:id="757943147">
              <w:marLeft w:val="0"/>
              <w:marRight w:val="0"/>
              <w:marTop w:val="0"/>
              <w:marBottom w:val="0"/>
              <w:divBdr>
                <w:top w:val="none" w:sz="0" w:space="0" w:color="auto"/>
                <w:left w:val="none" w:sz="0" w:space="0" w:color="auto"/>
                <w:bottom w:val="none" w:sz="0" w:space="0" w:color="auto"/>
                <w:right w:val="none" w:sz="0" w:space="0" w:color="auto"/>
              </w:divBdr>
              <w:divsChild>
                <w:div w:id="1748922894">
                  <w:marLeft w:val="0"/>
                  <w:marRight w:val="0"/>
                  <w:marTop w:val="0"/>
                  <w:marBottom w:val="0"/>
                  <w:divBdr>
                    <w:top w:val="single" w:sz="2" w:space="4" w:color="FFFFFF"/>
                    <w:left w:val="single" w:sz="2" w:space="12" w:color="FFFFFF"/>
                    <w:bottom w:val="single" w:sz="2" w:space="1" w:color="FFFFFF"/>
                    <w:right w:val="single" w:sz="2" w:space="4" w:color="FFFFFF"/>
                  </w:divBdr>
                  <w:divsChild>
                    <w:div w:id="742021906">
                      <w:marLeft w:val="0"/>
                      <w:marRight w:val="0"/>
                      <w:marTop w:val="0"/>
                      <w:marBottom w:val="0"/>
                      <w:divBdr>
                        <w:top w:val="none" w:sz="0" w:space="0" w:color="auto"/>
                        <w:left w:val="none" w:sz="0" w:space="0" w:color="auto"/>
                        <w:bottom w:val="none" w:sz="0" w:space="0" w:color="auto"/>
                        <w:right w:val="none" w:sz="0" w:space="0" w:color="auto"/>
                      </w:divBdr>
                    </w:div>
                  </w:divsChild>
                </w:div>
                <w:div w:id="777407392">
                  <w:marLeft w:val="0"/>
                  <w:marRight w:val="0"/>
                  <w:marTop w:val="0"/>
                  <w:marBottom w:val="0"/>
                  <w:divBdr>
                    <w:top w:val="single" w:sz="2" w:space="1" w:color="FFFFFF"/>
                    <w:left w:val="single" w:sz="2" w:space="12" w:color="FFFFFF"/>
                    <w:bottom w:val="single" w:sz="2" w:space="1" w:color="FFFFFF"/>
                    <w:right w:val="single" w:sz="2" w:space="4" w:color="FFFFFF"/>
                  </w:divBdr>
                  <w:divsChild>
                    <w:div w:id="513880455">
                      <w:marLeft w:val="0"/>
                      <w:marRight w:val="0"/>
                      <w:marTop w:val="0"/>
                      <w:marBottom w:val="0"/>
                      <w:divBdr>
                        <w:top w:val="none" w:sz="0" w:space="0" w:color="auto"/>
                        <w:left w:val="none" w:sz="0" w:space="0" w:color="auto"/>
                        <w:bottom w:val="none" w:sz="0" w:space="0" w:color="auto"/>
                        <w:right w:val="none" w:sz="0" w:space="0" w:color="auto"/>
                      </w:divBdr>
                    </w:div>
                  </w:divsChild>
                </w:div>
                <w:div w:id="218324971">
                  <w:marLeft w:val="0"/>
                  <w:marRight w:val="0"/>
                  <w:marTop w:val="0"/>
                  <w:marBottom w:val="0"/>
                  <w:divBdr>
                    <w:top w:val="single" w:sz="2" w:space="1" w:color="FFFFFF"/>
                    <w:left w:val="single" w:sz="2" w:space="12" w:color="FFFFFF"/>
                    <w:bottom w:val="single" w:sz="2" w:space="1" w:color="FFFFFF"/>
                    <w:right w:val="single" w:sz="2" w:space="4" w:color="FFFFFF"/>
                  </w:divBdr>
                  <w:divsChild>
                    <w:div w:id="1266502281">
                      <w:marLeft w:val="0"/>
                      <w:marRight w:val="0"/>
                      <w:marTop w:val="0"/>
                      <w:marBottom w:val="0"/>
                      <w:divBdr>
                        <w:top w:val="none" w:sz="0" w:space="0" w:color="auto"/>
                        <w:left w:val="none" w:sz="0" w:space="0" w:color="auto"/>
                        <w:bottom w:val="none" w:sz="0" w:space="0" w:color="auto"/>
                        <w:right w:val="none" w:sz="0" w:space="0" w:color="auto"/>
                      </w:divBdr>
                    </w:div>
                  </w:divsChild>
                </w:div>
                <w:div w:id="1674647501">
                  <w:marLeft w:val="0"/>
                  <w:marRight w:val="0"/>
                  <w:marTop w:val="0"/>
                  <w:marBottom w:val="0"/>
                  <w:divBdr>
                    <w:top w:val="single" w:sz="2" w:space="1" w:color="FFFFFF"/>
                    <w:left w:val="single" w:sz="2" w:space="12" w:color="FFFFFF"/>
                    <w:bottom w:val="single" w:sz="2" w:space="1" w:color="FFFFFF"/>
                    <w:right w:val="single" w:sz="2" w:space="4" w:color="FFFFFF"/>
                  </w:divBdr>
                  <w:divsChild>
                    <w:div w:id="1568807226">
                      <w:marLeft w:val="0"/>
                      <w:marRight w:val="0"/>
                      <w:marTop w:val="0"/>
                      <w:marBottom w:val="0"/>
                      <w:divBdr>
                        <w:top w:val="none" w:sz="0" w:space="0" w:color="auto"/>
                        <w:left w:val="none" w:sz="0" w:space="0" w:color="auto"/>
                        <w:bottom w:val="none" w:sz="0" w:space="0" w:color="auto"/>
                        <w:right w:val="none" w:sz="0" w:space="0" w:color="auto"/>
                      </w:divBdr>
                    </w:div>
                  </w:divsChild>
                </w:div>
                <w:div w:id="1820030485">
                  <w:marLeft w:val="0"/>
                  <w:marRight w:val="0"/>
                  <w:marTop w:val="0"/>
                  <w:marBottom w:val="0"/>
                  <w:divBdr>
                    <w:top w:val="single" w:sz="2" w:space="1" w:color="FFFFFF"/>
                    <w:left w:val="single" w:sz="2" w:space="12" w:color="FFFFFF"/>
                    <w:bottom w:val="single" w:sz="2" w:space="1" w:color="FFFFFF"/>
                    <w:right w:val="single" w:sz="2" w:space="4" w:color="FFFFFF"/>
                  </w:divBdr>
                  <w:divsChild>
                    <w:div w:id="760875298">
                      <w:marLeft w:val="0"/>
                      <w:marRight w:val="0"/>
                      <w:marTop w:val="0"/>
                      <w:marBottom w:val="0"/>
                      <w:divBdr>
                        <w:top w:val="none" w:sz="0" w:space="0" w:color="auto"/>
                        <w:left w:val="none" w:sz="0" w:space="0" w:color="auto"/>
                        <w:bottom w:val="none" w:sz="0" w:space="0" w:color="auto"/>
                        <w:right w:val="none" w:sz="0" w:space="0" w:color="auto"/>
                      </w:divBdr>
                    </w:div>
                  </w:divsChild>
                </w:div>
                <w:div w:id="2102793843">
                  <w:marLeft w:val="0"/>
                  <w:marRight w:val="0"/>
                  <w:marTop w:val="0"/>
                  <w:marBottom w:val="0"/>
                  <w:divBdr>
                    <w:top w:val="single" w:sz="2" w:space="1" w:color="FFFFFF"/>
                    <w:left w:val="single" w:sz="2" w:space="12" w:color="FFFFFF"/>
                    <w:bottom w:val="single" w:sz="2" w:space="1" w:color="FFFFFF"/>
                    <w:right w:val="single" w:sz="2" w:space="4" w:color="FFFFFF"/>
                  </w:divBdr>
                  <w:divsChild>
                    <w:div w:id="707992694">
                      <w:marLeft w:val="0"/>
                      <w:marRight w:val="0"/>
                      <w:marTop w:val="0"/>
                      <w:marBottom w:val="0"/>
                      <w:divBdr>
                        <w:top w:val="none" w:sz="0" w:space="0" w:color="auto"/>
                        <w:left w:val="none" w:sz="0" w:space="0" w:color="auto"/>
                        <w:bottom w:val="none" w:sz="0" w:space="0" w:color="auto"/>
                        <w:right w:val="none" w:sz="0" w:space="0" w:color="auto"/>
                      </w:divBdr>
                    </w:div>
                  </w:divsChild>
                </w:div>
                <w:div w:id="1664041713">
                  <w:marLeft w:val="0"/>
                  <w:marRight w:val="0"/>
                  <w:marTop w:val="0"/>
                  <w:marBottom w:val="0"/>
                  <w:divBdr>
                    <w:top w:val="single" w:sz="2" w:space="1" w:color="FFFFFF"/>
                    <w:left w:val="single" w:sz="2" w:space="12" w:color="FFFFFF"/>
                    <w:bottom w:val="single" w:sz="2" w:space="1" w:color="FFFFFF"/>
                    <w:right w:val="single" w:sz="2" w:space="4" w:color="FFFFFF"/>
                  </w:divBdr>
                  <w:divsChild>
                    <w:div w:id="1230844640">
                      <w:marLeft w:val="0"/>
                      <w:marRight w:val="0"/>
                      <w:marTop w:val="0"/>
                      <w:marBottom w:val="0"/>
                      <w:divBdr>
                        <w:top w:val="none" w:sz="0" w:space="0" w:color="auto"/>
                        <w:left w:val="none" w:sz="0" w:space="0" w:color="auto"/>
                        <w:bottom w:val="none" w:sz="0" w:space="0" w:color="auto"/>
                        <w:right w:val="none" w:sz="0" w:space="0" w:color="auto"/>
                      </w:divBdr>
                    </w:div>
                  </w:divsChild>
                </w:div>
                <w:div w:id="921644892">
                  <w:marLeft w:val="0"/>
                  <w:marRight w:val="0"/>
                  <w:marTop w:val="0"/>
                  <w:marBottom w:val="0"/>
                  <w:divBdr>
                    <w:top w:val="single" w:sz="2" w:space="1" w:color="FFFFFF"/>
                    <w:left w:val="single" w:sz="2" w:space="12" w:color="FFFFFF"/>
                    <w:bottom w:val="single" w:sz="2" w:space="1" w:color="FFFFFF"/>
                    <w:right w:val="single" w:sz="2" w:space="4" w:color="FFFFFF"/>
                  </w:divBdr>
                  <w:divsChild>
                    <w:div w:id="888033467">
                      <w:marLeft w:val="0"/>
                      <w:marRight w:val="0"/>
                      <w:marTop w:val="0"/>
                      <w:marBottom w:val="0"/>
                      <w:divBdr>
                        <w:top w:val="none" w:sz="0" w:space="0" w:color="auto"/>
                        <w:left w:val="none" w:sz="0" w:space="0" w:color="auto"/>
                        <w:bottom w:val="none" w:sz="0" w:space="0" w:color="auto"/>
                        <w:right w:val="none" w:sz="0" w:space="0" w:color="auto"/>
                      </w:divBdr>
                    </w:div>
                  </w:divsChild>
                </w:div>
                <w:div w:id="451367275">
                  <w:marLeft w:val="0"/>
                  <w:marRight w:val="0"/>
                  <w:marTop w:val="0"/>
                  <w:marBottom w:val="0"/>
                  <w:divBdr>
                    <w:top w:val="single" w:sz="2" w:space="1" w:color="FFFFFF"/>
                    <w:left w:val="single" w:sz="2" w:space="12" w:color="FFFFFF"/>
                    <w:bottom w:val="single" w:sz="2" w:space="1" w:color="FFFFFF"/>
                    <w:right w:val="single" w:sz="2" w:space="4" w:color="FFFFFF"/>
                  </w:divBdr>
                  <w:divsChild>
                    <w:div w:id="1995062861">
                      <w:marLeft w:val="0"/>
                      <w:marRight w:val="0"/>
                      <w:marTop w:val="0"/>
                      <w:marBottom w:val="0"/>
                      <w:divBdr>
                        <w:top w:val="none" w:sz="0" w:space="0" w:color="auto"/>
                        <w:left w:val="none" w:sz="0" w:space="0" w:color="auto"/>
                        <w:bottom w:val="none" w:sz="0" w:space="0" w:color="auto"/>
                        <w:right w:val="none" w:sz="0" w:space="0" w:color="auto"/>
                      </w:divBdr>
                    </w:div>
                  </w:divsChild>
                </w:div>
                <w:div w:id="698360045">
                  <w:marLeft w:val="0"/>
                  <w:marRight w:val="0"/>
                  <w:marTop w:val="0"/>
                  <w:marBottom w:val="0"/>
                  <w:divBdr>
                    <w:top w:val="single" w:sz="2" w:space="1" w:color="FFFFFF"/>
                    <w:left w:val="single" w:sz="2" w:space="12" w:color="FFFFFF"/>
                    <w:bottom w:val="single" w:sz="2" w:space="1" w:color="FFFFFF"/>
                    <w:right w:val="single" w:sz="2" w:space="4" w:color="FFFFFF"/>
                  </w:divBdr>
                  <w:divsChild>
                    <w:div w:id="326203124">
                      <w:marLeft w:val="0"/>
                      <w:marRight w:val="0"/>
                      <w:marTop w:val="0"/>
                      <w:marBottom w:val="0"/>
                      <w:divBdr>
                        <w:top w:val="none" w:sz="0" w:space="0" w:color="auto"/>
                        <w:left w:val="none" w:sz="0" w:space="0" w:color="auto"/>
                        <w:bottom w:val="none" w:sz="0" w:space="0" w:color="auto"/>
                        <w:right w:val="none" w:sz="0" w:space="0" w:color="auto"/>
                      </w:divBdr>
                    </w:div>
                  </w:divsChild>
                </w:div>
                <w:div w:id="1130632684">
                  <w:marLeft w:val="0"/>
                  <w:marRight w:val="0"/>
                  <w:marTop w:val="0"/>
                  <w:marBottom w:val="0"/>
                  <w:divBdr>
                    <w:top w:val="single" w:sz="2" w:space="1" w:color="FFFFFF"/>
                    <w:left w:val="single" w:sz="2" w:space="12" w:color="FFFFFF"/>
                    <w:bottom w:val="single" w:sz="2" w:space="1" w:color="FFFFFF"/>
                    <w:right w:val="single" w:sz="2" w:space="4" w:color="FFFFFF"/>
                  </w:divBdr>
                  <w:divsChild>
                    <w:div w:id="646323771">
                      <w:marLeft w:val="0"/>
                      <w:marRight w:val="0"/>
                      <w:marTop w:val="0"/>
                      <w:marBottom w:val="0"/>
                      <w:divBdr>
                        <w:top w:val="none" w:sz="0" w:space="0" w:color="auto"/>
                        <w:left w:val="none" w:sz="0" w:space="0" w:color="auto"/>
                        <w:bottom w:val="none" w:sz="0" w:space="0" w:color="auto"/>
                        <w:right w:val="none" w:sz="0" w:space="0" w:color="auto"/>
                      </w:divBdr>
                    </w:div>
                  </w:divsChild>
                </w:div>
                <w:div w:id="2052263082">
                  <w:marLeft w:val="0"/>
                  <w:marRight w:val="0"/>
                  <w:marTop w:val="0"/>
                  <w:marBottom w:val="0"/>
                  <w:divBdr>
                    <w:top w:val="single" w:sz="2" w:space="1" w:color="FFFFFF"/>
                    <w:left w:val="single" w:sz="2" w:space="12" w:color="FFFFFF"/>
                    <w:bottom w:val="single" w:sz="2" w:space="1" w:color="FFFFFF"/>
                    <w:right w:val="single" w:sz="2" w:space="4" w:color="FFFFFF"/>
                  </w:divBdr>
                  <w:divsChild>
                    <w:div w:id="164592522">
                      <w:marLeft w:val="0"/>
                      <w:marRight w:val="0"/>
                      <w:marTop w:val="0"/>
                      <w:marBottom w:val="0"/>
                      <w:divBdr>
                        <w:top w:val="none" w:sz="0" w:space="0" w:color="auto"/>
                        <w:left w:val="none" w:sz="0" w:space="0" w:color="auto"/>
                        <w:bottom w:val="none" w:sz="0" w:space="0" w:color="auto"/>
                        <w:right w:val="none" w:sz="0" w:space="0" w:color="auto"/>
                      </w:divBdr>
                    </w:div>
                  </w:divsChild>
                </w:div>
                <w:div w:id="2096046019">
                  <w:marLeft w:val="0"/>
                  <w:marRight w:val="0"/>
                  <w:marTop w:val="0"/>
                  <w:marBottom w:val="0"/>
                  <w:divBdr>
                    <w:top w:val="single" w:sz="2" w:space="1" w:color="FFFFFF"/>
                    <w:left w:val="single" w:sz="2" w:space="12" w:color="FFFFFF"/>
                    <w:bottom w:val="single" w:sz="2" w:space="1" w:color="FFFFFF"/>
                    <w:right w:val="single" w:sz="2" w:space="4" w:color="FFFFFF"/>
                  </w:divBdr>
                  <w:divsChild>
                    <w:div w:id="1575360967">
                      <w:marLeft w:val="0"/>
                      <w:marRight w:val="0"/>
                      <w:marTop w:val="0"/>
                      <w:marBottom w:val="0"/>
                      <w:divBdr>
                        <w:top w:val="none" w:sz="0" w:space="0" w:color="auto"/>
                        <w:left w:val="none" w:sz="0" w:space="0" w:color="auto"/>
                        <w:bottom w:val="none" w:sz="0" w:space="0" w:color="auto"/>
                        <w:right w:val="none" w:sz="0" w:space="0" w:color="auto"/>
                      </w:divBdr>
                    </w:div>
                  </w:divsChild>
                </w:div>
                <w:div w:id="1469055077">
                  <w:marLeft w:val="0"/>
                  <w:marRight w:val="0"/>
                  <w:marTop w:val="0"/>
                  <w:marBottom w:val="0"/>
                  <w:divBdr>
                    <w:top w:val="single" w:sz="2" w:space="1" w:color="FFFFFF"/>
                    <w:left w:val="single" w:sz="2" w:space="12" w:color="FFFFFF"/>
                    <w:bottom w:val="single" w:sz="2" w:space="1" w:color="FFFFFF"/>
                    <w:right w:val="single" w:sz="2" w:space="4" w:color="FFFFFF"/>
                  </w:divBdr>
                  <w:divsChild>
                    <w:div w:id="108546058">
                      <w:marLeft w:val="0"/>
                      <w:marRight w:val="0"/>
                      <w:marTop w:val="0"/>
                      <w:marBottom w:val="0"/>
                      <w:divBdr>
                        <w:top w:val="none" w:sz="0" w:space="0" w:color="auto"/>
                        <w:left w:val="none" w:sz="0" w:space="0" w:color="auto"/>
                        <w:bottom w:val="none" w:sz="0" w:space="0" w:color="auto"/>
                        <w:right w:val="none" w:sz="0" w:space="0" w:color="auto"/>
                      </w:divBdr>
                    </w:div>
                  </w:divsChild>
                </w:div>
                <w:div w:id="2110658885">
                  <w:marLeft w:val="0"/>
                  <w:marRight w:val="0"/>
                  <w:marTop w:val="0"/>
                  <w:marBottom w:val="0"/>
                  <w:divBdr>
                    <w:top w:val="single" w:sz="2" w:space="1" w:color="FFFFFF"/>
                    <w:left w:val="single" w:sz="2" w:space="12" w:color="FFFFFF"/>
                    <w:bottom w:val="single" w:sz="2" w:space="1" w:color="FFFFFF"/>
                    <w:right w:val="single" w:sz="2" w:space="4" w:color="FFFFFF"/>
                  </w:divBdr>
                  <w:divsChild>
                    <w:div w:id="705717662">
                      <w:marLeft w:val="0"/>
                      <w:marRight w:val="0"/>
                      <w:marTop w:val="0"/>
                      <w:marBottom w:val="0"/>
                      <w:divBdr>
                        <w:top w:val="none" w:sz="0" w:space="0" w:color="auto"/>
                        <w:left w:val="none" w:sz="0" w:space="0" w:color="auto"/>
                        <w:bottom w:val="none" w:sz="0" w:space="0" w:color="auto"/>
                        <w:right w:val="none" w:sz="0" w:space="0" w:color="auto"/>
                      </w:divBdr>
                    </w:div>
                  </w:divsChild>
                </w:div>
                <w:div w:id="948396674">
                  <w:marLeft w:val="0"/>
                  <w:marRight w:val="0"/>
                  <w:marTop w:val="0"/>
                  <w:marBottom w:val="0"/>
                  <w:divBdr>
                    <w:top w:val="single" w:sz="2" w:space="1" w:color="FFFFFF"/>
                    <w:left w:val="single" w:sz="2" w:space="12" w:color="FFFFFF"/>
                    <w:bottom w:val="single" w:sz="2" w:space="1" w:color="FFFFFF"/>
                    <w:right w:val="single" w:sz="2" w:space="4" w:color="FFFFFF"/>
                  </w:divBdr>
                  <w:divsChild>
                    <w:div w:id="75247511">
                      <w:marLeft w:val="0"/>
                      <w:marRight w:val="0"/>
                      <w:marTop w:val="0"/>
                      <w:marBottom w:val="0"/>
                      <w:divBdr>
                        <w:top w:val="none" w:sz="0" w:space="0" w:color="auto"/>
                        <w:left w:val="none" w:sz="0" w:space="0" w:color="auto"/>
                        <w:bottom w:val="none" w:sz="0" w:space="0" w:color="auto"/>
                        <w:right w:val="none" w:sz="0" w:space="0" w:color="auto"/>
                      </w:divBdr>
                    </w:div>
                  </w:divsChild>
                </w:div>
                <w:div w:id="1651210446">
                  <w:marLeft w:val="0"/>
                  <w:marRight w:val="0"/>
                  <w:marTop w:val="0"/>
                  <w:marBottom w:val="0"/>
                  <w:divBdr>
                    <w:top w:val="single" w:sz="2" w:space="1" w:color="FFFFFF"/>
                    <w:left w:val="single" w:sz="2" w:space="12" w:color="FFFFFF"/>
                    <w:bottom w:val="single" w:sz="2" w:space="1" w:color="FFFFFF"/>
                    <w:right w:val="single" w:sz="2" w:space="4" w:color="FFFFFF"/>
                  </w:divBdr>
                  <w:divsChild>
                    <w:div w:id="959147785">
                      <w:marLeft w:val="0"/>
                      <w:marRight w:val="0"/>
                      <w:marTop w:val="0"/>
                      <w:marBottom w:val="0"/>
                      <w:divBdr>
                        <w:top w:val="none" w:sz="0" w:space="0" w:color="auto"/>
                        <w:left w:val="none" w:sz="0" w:space="0" w:color="auto"/>
                        <w:bottom w:val="none" w:sz="0" w:space="0" w:color="auto"/>
                        <w:right w:val="none" w:sz="0" w:space="0" w:color="auto"/>
                      </w:divBdr>
                    </w:div>
                  </w:divsChild>
                </w:div>
                <w:div w:id="652178069">
                  <w:marLeft w:val="0"/>
                  <w:marRight w:val="0"/>
                  <w:marTop w:val="0"/>
                  <w:marBottom w:val="0"/>
                  <w:divBdr>
                    <w:top w:val="single" w:sz="2" w:space="1" w:color="FFFFFF"/>
                    <w:left w:val="single" w:sz="2" w:space="12" w:color="FFFFFF"/>
                    <w:bottom w:val="single" w:sz="2" w:space="1" w:color="FFFFFF"/>
                    <w:right w:val="single" w:sz="2" w:space="4" w:color="FFFFFF"/>
                  </w:divBdr>
                  <w:divsChild>
                    <w:div w:id="290093869">
                      <w:marLeft w:val="0"/>
                      <w:marRight w:val="0"/>
                      <w:marTop w:val="0"/>
                      <w:marBottom w:val="0"/>
                      <w:divBdr>
                        <w:top w:val="none" w:sz="0" w:space="0" w:color="auto"/>
                        <w:left w:val="none" w:sz="0" w:space="0" w:color="auto"/>
                        <w:bottom w:val="none" w:sz="0" w:space="0" w:color="auto"/>
                        <w:right w:val="none" w:sz="0" w:space="0" w:color="auto"/>
                      </w:divBdr>
                    </w:div>
                  </w:divsChild>
                </w:div>
                <w:div w:id="1673070265">
                  <w:marLeft w:val="0"/>
                  <w:marRight w:val="0"/>
                  <w:marTop w:val="0"/>
                  <w:marBottom w:val="0"/>
                  <w:divBdr>
                    <w:top w:val="single" w:sz="2" w:space="1" w:color="FFFFFF"/>
                    <w:left w:val="single" w:sz="2" w:space="12" w:color="FFFFFF"/>
                    <w:bottom w:val="single" w:sz="2" w:space="1" w:color="FFFFFF"/>
                    <w:right w:val="single" w:sz="2" w:space="4" w:color="FFFFFF"/>
                  </w:divBdr>
                  <w:divsChild>
                    <w:div w:id="2059746177">
                      <w:marLeft w:val="0"/>
                      <w:marRight w:val="0"/>
                      <w:marTop w:val="0"/>
                      <w:marBottom w:val="0"/>
                      <w:divBdr>
                        <w:top w:val="none" w:sz="0" w:space="0" w:color="auto"/>
                        <w:left w:val="none" w:sz="0" w:space="0" w:color="auto"/>
                        <w:bottom w:val="none" w:sz="0" w:space="0" w:color="auto"/>
                        <w:right w:val="none" w:sz="0" w:space="0" w:color="auto"/>
                      </w:divBdr>
                    </w:div>
                  </w:divsChild>
                </w:div>
                <w:div w:id="903489021">
                  <w:marLeft w:val="0"/>
                  <w:marRight w:val="0"/>
                  <w:marTop w:val="0"/>
                  <w:marBottom w:val="0"/>
                  <w:divBdr>
                    <w:top w:val="single" w:sz="2" w:space="1" w:color="FFFFFF"/>
                    <w:left w:val="single" w:sz="2" w:space="12" w:color="FFFFFF"/>
                    <w:bottom w:val="single" w:sz="2" w:space="1" w:color="FFFFFF"/>
                    <w:right w:val="single" w:sz="2" w:space="4" w:color="FFFFFF"/>
                  </w:divBdr>
                  <w:divsChild>
                    <w:div w:id="1694459893">
                      <w:marLeft w:val="0"/>
                      <w:marRight w:val="0"/>
                      <w:marTop w:val="0"/>
                      <w:marBottom w:val="0"/>
                      <w:divBdr>
                        <w:top w:val="none" w:sz="0" w:space="0" w:color="auto"/>
                        <w:left w:val="none" w:sz="0" w:space="0" w:color="auto"/>
                        <w:bottom w:val="none" w:sz="0" w:space="0" w:color="auto"/>
                        <w:right w:val="none" w:sz="0" w:space="0" w:color="auto"/>
                      </w:divBdr>
                    </w:div>
                  </w:divsChild>
                </w:div>
                <w:div w:id="2040620814">
                  <w:marLeft w:val="0"/>
                  <w:marRight w:val="0"/>
                  <w:marTop w:val="0"/>
                  <w:marBottom w:val="0"/>
                  <w:divBdr>
                    <w:top w:val="single" w:sz="2" w:space="1" w:color="FFFFFF"/>
                    <w:left w:val="single" w:sz="2" w:space="12" w:color="FFFFFF"/>
                    <w:bottom w:val="single" w:sz="2" w:space="1" w:color="FFFFFF"/>
                    <w:right w:val="single" w:sz="2" w:space="4" w:color="FFFFFF"/>
                  </w:divBdr>
                  <w:divsChild>
                    <w:div w:id="1634824306">
                      <w:marLeft w:val="0"/>
                      <w:marRight w:val="0"/>
                      <w:marTop w:val="0"/>
                      <w:marBottom w:val="0"/>
                      <w:divBdr>
                        <w:top w:val="none" w:sz="0" w:space="0" w:color="auto"/>
                        <w:left w:val="none" w:sz="0" w:space="0" w:color="auto"/>
                        <w:bottom w:val="none" w:sz="0" w:space="0" w:color="auto"/>
                        <w:right w:val="none" w:sz="0" w:space="0" w:color="auto"/>
                      </w:divBdr>
                    </w:div>
                  </w:divsChild>
                </w:div>
                <w:div w:id="1585916645">
                  <w:marLeft w:val="0"/>
                  <w:marRight w:val="0"/>
                  <w:marTop w:val="0"/>
                  <w:marBottom w:val="0"/>
                  <w:divBdr>
                    <w:top w:val="single" w:sz="2" w:space="1" w:color="FFFFFF"/>
                    <w:left w:val="single" w:sz="2" w:space="12" w:color="FFFFFF"/>
                    <w:bottom w:val="single" w:sz="2" w:space="1" w:color="FFFFFF"/>
                    <w:right w:val="single" w:sz="2" w:space="4" w:color="FFFFFF"/>
                  </w:divBdr>
                  <w:divsChild>
                    <w:div w:id="714544435">
                      <w:marLeft w:val="0"/>
                      <w:marRight w:val="0"/>
                      <w:marTop w:val="0"/>
                      <w:marBottom w:val="0"/>
                      <w:divBdr>
                        <w:top w:val="none" w:sz="0" w:space="0" w:color="auto"/>
                        <w:left w:val="none" w:sz="0" w:space="0" w:color="auto"/>
                        <w:bottom w:val="none" w:sz="0" w:space="0" w:color="auto"/>
                        <w:right w:val="none" w:sz="0" w:space="0" w:color="auto"/>
                      </w:divBdr>
                    </w:div>
                  </w:divsChild>
                </w:div>
                <w:div w:id="1946843921">
                  <w:marLeft w:val="0"/>
                  <w:marRight w:val="0"/>
                  <w:marTop w:val="0"/>
                  <w:marBottom w:val="0"/>
                  <w:divBdr>
                    <w:top w:val="single" w:sz="2" w:space="1" w:color="FFFFFF"/>
                    <w:left w:val="single" w:sz="2" w:space="12" w:color="FFFFFF"/>
                    <w:bottom w:val="single" w:sz="2" w:space="1" w:color="FFFFFF"/>
                    <w:right w:val="single" w:sz="2" w:space="4" w:color="FFFFFF"/>
                  </w:divBdr>
                  <w:divsChild>
                    <w:div w:id="392778594">
                      <w:marLeft w:val="0"/>
                      <w:marRight w:val="0"/>
                      <w:marTop w:val="0"/>
                      <w:marBottom w:val="0"/>
                      <w:divBdr>
                        <w:top w:val="none" w:sz="0" w:space="0" w:color="auto"/>
                        <w:left w:val="none" w:sz="0" w:space="0" w:color="auto"/>
                        <w:bottom w:val="none" w:sz="0" w:space="0" w:color="auto"/>
                        <w:right w:val="none" w:sz="0" w:space="0" w:color="auto"/>
                      </w:divBdr>
                    </w:div>
                  </w:divsChild>
                </w:div>
                <w:div w:id="1726443633">
                  <w:marLeft w:val="0"/>
                  <w:marRight w:val="0"/>
                  <w:marTop w:val="0"/>
                  <w:marBottom w:val="0"/>
                  <w:divBdr>
                    <w:top w:val="single" w:sz="2" w:space="1" w:color="FFFFFF"/>
                    <w:left w:val="single" w:sz="2" w:space="12" w:color="FFFFFF"/>
                    <w:bottom w:val="single" w:sz="2" w:space="1" w:color="FFFFFF"/>
                    <w:right w:val="single" w:sz="2" w:space="4" w:color="FFFFFF"/>
                  </w:divBdr>
                  <w:divsChild>
                    <w:div w:id="1808931788">
                      <w:marLeft w:val="0"/>
                      <w:marRight w:val="0"/>
                      <w:marTop w:val="0"/>
                      <w:marBottom w:val="0"/>
                      <w:divBdr>
                        <w:top w:val="none" w:sz="0" w:space="0" w:color="auto"/>
                        <w:left w:val="none" w:sz="0" w:space="0" w:color="auto"/>
                        <w:bottom w:val="none" w:sz="0" w:space="0" w:color="auto"/>
                        <w:right w:val="none" w:sz="0" w:space="0" w:color="auto"/>
                      </w:divBdr>
                    </w:div>
                  </w:divsChild>
                </w:div>
                <w:div w:id="1181893048">
                  <w:marLeft w:val="0"/>
                  <w:marRight w:val="0"/>
                  <w:marTop w:val="0"/>
                  <w:marBottom w:val="0"/>
                  <w:divBdr>
                    <w:top w:val="single" w:sz="2" w:space="1" w:color="FFFFFF"/>
                    <w:left w:val="single" w:sz="2" w:space="12" w:color="FFFFFF"/>
                    <w:bottom w:val="single" w:sz="2" w:space="1" w:color="FFFFFF"/>
                    <w:right w:val="single" w:sz="2" w:space="4" w:color="FFFFFF"/>
                  </w:divBdr>
                  <w:divsChild>
                    <w:div w:id="1369528808">
                      <w:marLeft w:val="0"/>
                      <w:marRight w:val="0"/>
                      <w:marTop w:val="0"/>
                      <w:marBottom w:val="0"/>
                      <w:divBdr>
                        <w:top w:val="none" w:sz="0" w:space="0" w:color="auto"/>
                        <w:left w:val="none" w:sz="0" w:space="0" w:color="auto"/>
                        <w:bottom w:val="none" w:sz="0" w:space="0" w:color="auto"/>
                        <w:right w:val="none" w:sz="0" w:space="0" w:color="auto"/>
                      </w:divBdr>
                    </w:div>
                  </w:divsChild>
                </w:div>
                <w:div w:id="1558205127">
                  <w:marLeft w:val="0"/>
                  <w:marRight w:val="0"/>
                  <w:marTop w:val="0"/>
                  <w:marBottom w:val="0"/>
                  <w:divBdr>
                    <w:top w:val="single" w:sz="2" w:space="1" w:color="FFFFFF"/>
                    <w:left w:val="single" w:sz="2" w:space="12" w:color="FFFFFF"/>
                    <w:bottom w:val="single" w:sz="2" w:space="4" w:color="FFFFFF"/>
                    <w:right w:val="single" w:sz="2" w:space="4" w:color="FFFFFF"/>
                  </w:divBdr>
                  <w:divsChild>
                    <w:div w:id="15534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34523">
          <w:marLeft w:val="0"/>
          <w:marRight w:val="0"/>
          <w:marTop w:val="0"/>
          <w:marBottom w:val="335"/>
          <w:divBdr>
            <w:top w:val="none" w:sz="0" w:space="0" w:color="auto"/>
            <w:left w:val="none" w:sz="0" w:space="0" w:color="auto"/>
            <w:bottom w:val="none" w:sz="0" w:space="0" w:color="auto"/>
            <w:right w:val="none" w:sz="0" w:space="0" w:color="auto"/>
          </w:divBdr>
          <w:divsChild>
            <w:div w:id="1168979833">
              <w:marLeft w:val="0"/>
              <w:marRight w:val="0"/>
              <w:marTop w:val="0"/>
              <w:marBottom w:val="0"/>
              <w:divBdr>
                <w:top w:val="none" w:sz="0" w:space="0" w:color="auto"/>
                <w:left w:val="none" w:sz="0" w:space="0" w:color="auto"/>
                <w:bottom w:val="none" w:sz="0" w:space="0" w:color="auto"/>
                <w:right w:val="none" w:sz="0" w:space="0" w:color="auto"/>
              </w:divBdr>
              <w:divsChild>
                <w:div w:id="1286698601">
                  <w:marLeft w:val="0"/>
                  <w:marRight w:val="0"/>
                  <w:marTop w:val="0"/>
                  <w:marBottom w:val="0"/>
                  <w:divBdr>
                    <w:top w:val="single" w:sz="2" w:space="4" w:color="FFFFFF"/>
                    <w:left w:val="single" w:sz="2" w:space="12" w:color="FFFFFF"/>
                    <w:bottom w:val="single" w:sz="2" w:space="1" w:color="FFFFFF"/>
                    <w:right w:val="single" w:sz="2" w:space="4" w:color="FFFFFF"/>
                  </w:divBdr>
                  <w:divsChild>
                    <w:div w:id="1883905715">
                      <w:marLeft w:val="0"/>
                      <w:marRight w:val="0"/>
                      <w:marTop w:val="0"/>
                      <w:marBottom w:val="0"/>
                      <w:divBdr>
                        <w:top w:val="none" w:sz="0" w:space="0" w:color="auto"/>
                        <w:left w:val="none" w:sz="0" w:space="0" w:color="auto"/>
                        <w:bottom w:val="none" w:sz="0" w:space="0" w:color="auto"/>
                        <w:right w:val="none" w:sz="0" w:space="0" w:color="auto"/>
                      </w:divBdr>
                    </w:div>
                  </w:divsChild>
                </w:div>
                <w:div w:id="772359471">
                  <w:marLeft w:val="0"/>
                  <w:marRight w:val="0"/>
                  <w:marTop w:val="0"/>
                  <w:marBottom w:val="0"/>
                  <w:divBdr>
                    <w:top w:val="single" w:sz="2" w:space="1" w:color="FFFFFF"/>
                    <w:left w:val="single" w:sz="2" w:space="12" w:color="FFFFFF"/>
                    <w:bottom w:val="single" w:sz="2" w:space="1" w:color="FFFFFF"/>
                    <w:right w:val="single" w:sz="2" w:space="4" w:color="FFFFFF"/>
                  </w:divBdr>
                  <w:divsChild>
                    <w:div w:id="1473478042">
                      <w:marLeft w:val="0"/>
                      <w:marRight w:val="0"/>
                      <w:marTop w:val="0"/>
                      <w:marBottom w:val="0"/>
                      <w:divBdr>
                        <w:top w:val="none" w:sz="0" w:space="0" w:color="auto"/>
                        <w:left w:val="none" w:sz="0" w:space="0" w:color="auto"/>
                        <w:bottom w:val="none" w:sz="0" w:space="0" w:color="auto"/>
                        <w:right w:val="none" w:sz="0" w:space="0" w:color="auto"/>
                      </w:divBdr>
                    </w:div>
                  </w:divsChild>
                </w:div>
                <w:div w:id="1396204114">
                  <w:marLeft w:val="0"/>
                  <w:marRight w:val="0"/>
                  <w:marTop w:val="0"/>
                  <w:marBottom w:val="0"/>
                  <w:divBdr>
                    <w:top w:val="single" w:sz="2" w:space="1" w:color="FFFFFF"/>
                    <w:left w:val="single" w:sz="2" w:space="12" w:color="FFFFFF"/>
                    <w:bottom w:val="single" w:sz="2" w:space="1" w:color="FFFFFF"/>
                    <w:right w:val="single" w:sz="2" w:space="4" w:color="FFFFFF"/>
                  </w:divBdr>
                  <w:divsChild>
                    <w:div w:id="1062362591">
                      <w:marLeft w:val="0"/>
                      <w:marRight w:val="0"/>
                      <w:marTop w:val="0"/>
                      <w:marBottom w:val="0"/>
                      <w:divBdr>
                        <w:top w:val="none" w:sz="0" w:space="0" w:color="auto"/>
                        <w:left w:val="none" w:sz="0" w:space="0" w:color="auto"/>
                        <w:bottom w:val="none" w:sz="0" w:space="0" w:color="auto"/>
                        <w:right w:val="none" w:sz="0" w:space="0" w:color="auto"/>
                      </w:divBdr>
                    </w:div>
                  </w:divsChild>
                </w:div>
                <w:div w:id="68504005">
                  <w:marLeft w:val="0"/>
                  <w:marRight w:val="0"/>
                  <w:marTop w:val="0"/>
                  <w:marBottom w:val="0"/>
                  <w:divBdr>
                    <w:top w:val="single" w:sz="2" w:space="1" w:color="FFFFFF"/>
                    <w:left w:val="single" w:sz="2" w:space="12" w:color="FFFFFF"/>
                    <w:bottom w:val="single" w:sz="2" w:space="1" w:color="FFFFFF"/>
                    <w:right w:val="single" w:sz="2" w:space="4" w:color="FFFFFF"/>
                  </w:divBdr>
                  <w:divsChild>
                    <w:div w:id="2020279576">
                      <w:marLeft w:val="0"/>
                      <w:marRight w:val="0"/>
                      <w:marTop w:val="0"/>
                      <w:marBottom w:val="0"/>
                      <w:divBdr>
                        <w:top w:val="none" w:sz="0" w:space="0" w:color="auto"/>
                        <w:left w:val="none" w:sz="0" w:space="0" w:color="auto"/>
                        <w:bottom w:val="none" w:sz="0" w:space="0" w:color="auto"/>
                        <w:right w:val="none" w:sz="0" w:space="0" w:color="auto"/>
                      </w:divBdr>
                    </w:div>
                  </w:divsChild>
                </w:div>
                <w:div w:id="353189244">
                  <w:marLeft w:val="0"/>
                  <w:marRight w:val="0"/>
                  <w:marTop w:val="0"/>
                  <w:marBottom w:val="0"/>
                  <w:divBdr>
                    <w:top w:val="single" w:sz="2" w:space="1" w:color="FFFFFF"/>
                    <w:left w:val="single" w:sz="2" w:space="12" w:color="FFFFFF"/>
                    <w:bottom w:val="single" w:sz="2" w:space="1" w:color="FFFFFF"/>
                    <w:right w:val="single" w:sz="2" w:space="4" w:color="FFFFFF"/>
                  </w:divBdr>
                  <w:divsChild>
                    <w:div w:id="752822505">
                      <w:marLeft w:val="0"/>
                      <w:marRight w:val="0"/>
                      <w:marTop w:val="0"/>
                      <w:marBottom w:val="0"/>
                      <w:divBdr>
                        <w:top w:val="none" w:sz="0" w:space="0" w:color="auto"/>
                        <w:left w:val="none" w:sz="0" w:space="0" w:color="auto"/>
                        <w:bottom w:val="none" w:sz="0" w:space="0" w:color="auto"/>
                        <w:right w:val="none" w:sz="0" w:space="0" w:color="auto"/>
                      </w:divBdr>
                    </w:div>
                  </w:divsChild>
                </w:div>
                <w:div w:id="1012613132">
                  <w:marLeft w:val="0"/>
                  <w:marRight w:val="0"/>
                  <w:marTop w:val="0"/>
                  <w:marBottom w:val="0"/>
                  <w:divBdr>
                    <w:top w:val="single" w:sz="2" w:space="1" w:color="FFFFFF"/>
                    <w:left w:val="single" w:sz="2" w:space="12" w:color="FFFFFF"/>
                    <w:bottom w:val="single" w:sz="2" w:space="1" w:color="FFFFFF"/>
                    <w:right w:val="single" w:sz="2" w:space="4" w:color="FFFFFF"/>
                  </w:divBdr>
                  <w:divsChild>
                    <w:div w:id="1592468397">
                      <w:marLeft w:val="0"/>
                      <w:marRight w:val="0"/>
                      <w:marTop w:val="0"/>
                      <w:marBottom w:val="0"/>
                      <w:divBdr>
                        <w:top w:val="none" w:sz="0" w:space="0" w:color="auto"/>
                        <w:left w:val="none" w:sz="0" w:space="0" w:color="auto"/>
                        <w:bottom w:val="none" w:sz="0" w:space="0" w:color="auto"/>
                        <w:right w:val="none" w:sz="0" w:space="0" w:color="auto"/>
                      </w:divBdr>
                    </w:div>
                  </w:divsChild>
                </w:div>
                <w:div w:id="979191651">
                  <w:marLeft w:val="0"/>
                  <w:marRight w:val="0"/>
                  <w:marTop w:val="0"/>
                  <w:marBottom w:val="0"/>
                  <w:divBdr>
                    <w:top w:val="single" w:sz="2" w:space="1" w:color="FFFFFF"/>
                    <w:left w:val="single" w:sz="2" w:space="12" w:color="FFFFFF"/>
                    <w:bottom w:val="single" w:sz="2" w:space="1" w:color="FFFFFF"/>
                    <w:right w:val="single" w:sz="2" w:space="4" w:color="FFFFFF"/>
                  </w:divBdr>
                  <w:divsChild>
                    <w:div w:id="377507693">
                      <w:marLeft w:val="0"/>
                      <w:marRight w:val="0"/>
                      <w:marTop w:val="0"/>
                      <w:marBottom w:val="0"/>
                      <w:divBdr>
                        <w:top w:val="none" w:sz="0" w:space="0" w:color="auto"/>
                        <w:left w:val="none" w:sz="0" w:space="0" w:color="auto"/>
                        <w:bottom w:val="none" w:sz="0" w:space="0" w:color="auto"/>
                        <w:right w:val="none" w:sz="0" w:space="0" w:color="auto"/>
                      </w:divBdr>
                    </w:div>
                  </w:divsChild>
                </w:div>
                <w:div w:id="364065447">
                  <w:marLeft w:val="0"/>
                  <w:marRight w:val="0"/>
                  <w:marTop w:val="0"/>
                  <w:marBottom w:val="0"/>
                  <w:divBdr>
                    <w:top w:val="single" w:sz="2" w:space="1" w:color="FFFFFF"/>
                    <w:left w:val="single" w:sz="2" w:space="12" w:color="FFFFFF"/>
                    <w:bottom w:val="single" w:sz="2" w:space="1" w:color="FFFFFF"/>
                    <w:right w:val="single" w:sz="2" w:space="4" w:color="FFFFFF"/>
                  </w:divBdr>
                  <w:divsChild>
                    <w:div w:id="1190753646">
                      <w:marLeft w:val="0"/>
                      <w:marRight w:val="0"/>
                      <w:marTop w:val="0"/>
                      <w:marBottom w:val="0"/>
                      <w:divBdr>
                        <w:top w:val="none" w:sz="0" w:space="0" w:color="auto"/>
                        <w:left w:val="none" w:sz="0" w:space="0" w:color="auto"/>
                        <w:bottom w:val="none" w:sz="0" w:space="0" w:color="auto"/>
                        <w:right w:val="none" w:sz="0" w:space="0" w:color="auto"/>
                      </w:divBdr>
                    </w:div>
                  </w:divsChild>
                </w:div>
                <w:div w:id="258561837">
                  <w:marLeft w:val="0"/>
                  <w:marRight w:val="0"/>
                  <w:marTop w:val="0"/>
                  <w:marBottom w:val="0"/>
                  <w:divBdr>
                    <w:top w:val="single" w:sz="2" w:space="1" w:color="FFFFFF"/>
                    <w:left w:val="single" w:sz="2" w:space="12" w:color="FFFFFF"/>
                    <w:bottom w:val="single" w:sz="2" w:space="1" w:color="FFFFFF"/>
                    <w:right w:val="single" w:sz="2" w:space="4" w:color="FFFFFF"/>
                  </w:divBdr>
                  <w:divsChild>
                    <w:div w:id="981929558">
                      <w:marLeft w:val="0"/>
                      <w:marRight w:val="0"/>
                      <w:marTop w:val="0"/>
                      <w:marBottom w:val="0"/>
                      <w:divBdr>
                        <w:top w:val="none" w:sz="0" w:space="0" w:color="auto"/>
                        <w:left w:val="none" w:sz="0" w:space="0" w:color="auto"/>
                        <w:bottom w:val="none" w:sz="0" w:space="0" w:color="auto"/>
                        <w:right w:val="none" w:sz="0" w:space="0" w:color="auto"/>
                      </w:divBdr>
                    </w:div>
                  </w:divsChild>
                </w:div>
                <w:div w:id="267858909">
                  <w:marLeft w:val="0"/>
                  <w:marRight w:val="0"/>
                  <w:marTop w:val="0"/>
                  <w:marBottom w:val="0"/>
                  <w:divBdr>
                    <w:top w:val="single" w:sz="2" w:space="1" w:color="FFFFFF"/>
                    <w:left w:val="single" w:sz="2" w:space="12" w:color="FFFFFF"/>
                    <w:bottom w:val="single" w:sz="2" w:space="1" w:color="FFFFFF"/>
                    <w:right w:val="single" w:sz="2" w:space="4" w:color="FFFFFF"/>
                  </w:divBdr>
                  <w:divsChild>
                    <w:div w:id="2048024046">
                      <w:marLeft w:val="0"/>
                      <w:marRight w:val="0"/>
                      <w:marTop w:val="0"/>
                      <w:marBottom w:val="0"/>
                      <w:divBdr>
                        <w:top w:val="none" w:sz="0" w:space="0" w:color="auto"/>
                        <w:left w:val="none" w:sz="0" w:space="0" w:color="auto"/>
                        <w:bottom w:val="none" w:sz="0" w:space="0" w:color="auto"/>
                        <w:right w:val="none" w:sz="0" w:space="0" w:color="auto"/>
                      </w:divBdr>
                    </w:div>
                  </w:divsChild>
                </w:div>
                <w:div w:id="2023164248">
                  <w:marLeft w:val="0"/>
                  <w:marRight w:val="0"/>
                  <w:marTop w:val="0"/>
                  <w:marBottom w:val="0"/>
                  <w:divBdr>
                    <w:top w:val="single" w:sz="2" w:space="1" w:color="FFFFFF"/>
                    <w:left w:val="single" w:sz="2" w:space="12" w:color="FFFFFF"/>
                    <w:bottom w:val="single" w:sz="2" w:space="1" w:color="FFFFFF"/>
                    <w:right w:val="single" w:sz="2" w:space="4" w:color="FFFFFF"/>
                  </w:divBdr>
                  <w:divsChild>
                    <w:div w:id="1085300225">
                      <w:marLeft w:val="0"/>
                      <w:marRight w:val="0"/>
                      <w:marTop w:val="0"/>
                      <w:marBottom w:val="0"/>
                      <w:divBdr>
                        <w:top w:val="none" w:sz="0" w:space="0" w:color="auto"/>
                        <w:left w:val="none" w:sz="0" w:space="0" w:color="auto"/>
                        <w:bottom w:val="none" w:sz="0" w:space="0" w:color="auto"/>
                        <w:right w:val="none" w:sz="0" w:space="0" w:color="auto"/>
                      </w:divBdr>
                    </w:div>
                  </w:divsChild>
                </w:div>
                <w:div w:id="2064937229">
                  <w:marLeft w:val="0"/>
                  <w:marRight w:val="0"/>
                  <w:marTop w:val="0"/>
                  <w:marBottom w:val="0"/>
                  <w:divBdr>
                    <w:top w:val="single" w:sz="2" w:space="1" w:color="FFFFFF"/>
                    <w:left w:val="single" w:sz="2" w:space="12" w:color="FFFFFF"/>
                    <w:bottom w:val="single" w:sz="2" w:space="1" w:color="FFFFFF"/>
                    <w:right w:val="single" w:sz="2" w:space="4" w:color="FFFFFF"/>
                  </w:divBdr>
                  <w:divsChild>
                    <w:div w:id="2099062853">
                      <w:marLeft w:val="0"/>
                      <w:marRight w:val="0"/>
                      <w:marTop w:val="0"/>
                      <w:marBottom w:val="0"/>
                      <w:divBdr>
                        <w:top w:val="none" w:sz="0" w:space="0" w:color="auto"/>
                        <w:left w:val="none" w:sz="0" w:space="0" w:color="auto"/>
                        <w:bottom w:val="none" w:sz="0" w:space="0" w:color="auto"/>
                        <w:right w:val="none" w:sz="0" w:space="0" w:color="auto"/>
                      </w:divBdr>
                    </w:div>
                  </w:divsChild>
                </w:div>
                <w:div w:id="1747148387">
                  <w:marLeft w:val="0"/>
                  <w:marRight w:val="0"/>
                  <w:marTop w:val="0"/>
                  <w:marBottom w:val="0"/>
                  <w:divBdr>
                    <w:top w:val="single" w:sz="2" w:space="1" w:color="FFFFFF"/>
                    <w:left w:val="single" w:sz="2" w:space="12" w:color="FFFFFF"/>
                    <w:bottom w:val="single" w:sz="2" w:space="1" w:color="FFFFFF"/>
                    <w:right w:val="single" w:sz="2" w:space="4" w:color="FFFFFF"/>
                  </w:divBdr>
                  <w:divsChild>
                    <w:div w:id="919171366">
                      <w:marLeft w:val="0"/>
                      <w:marRight w:val="0"/>
                      <w:marTop w:val="0"/>
                      <w:marBottom w:val="0"/>
                      <w:divBdr>
                        <w:top w:val="none" w:sz="0" w:space="0" w:color="auto"/>
                        <w:left w:val="none" w:sz="0" w:space="0" w:color="auto"/>
                        <w:bottom w:val="none" w:sz="0" w:space="0" w:color="auto"/>
                        <w:right w:val="none" w:sz="0" w:space="0" w:color="auto"/>
                      </w:divBdr>
                    </w:div>
                  </w:divsChild>
                </w:div>
                <w:div w:id="1971327155">
                  <w:marLeft w:val="0"/>
                  <w:marRight w:val="0"/>
                  <w:marTop w:val="0"/>
                  <w:marBottom w:val="0"/>
                  <w:divBdr>
                    <w:top w:val="single" w:sz="2" w:space="1" w:color="FFFFFF"/>
                    <w:left w:val="single" w:sz="2" w:space="12" w:color="FFFFFF"/>
                    <w:bottom w:val="single" w:sz="2" w:space="1" w:color="FFFFFF"/>
                    <w:right w:val="single" w:sz="2" w:space="4" w:color="FFFFFF"/>
                  </w:divBdr>
                  <w:divsChild>
                    <w:div w:id="239558596">
                      <w:marLeft w:val="0"/>
                      <w:marRight w:val="0"/>
                      <w:marTop w:val="0"/>
                      <w:marBottom w:val="0"/>
                      <w:divBdr>
                        <w:top w:val="none" w:sz="0" w:space="0" w:color="auto"/>
                        <w:left w:val="none" w:sz="0" w:space="0" w:color="auto"/>
                        <w:bottom w:val="none" w:sz="0" w:space="0" w:color="auto"/>
                        <w:right w:val="none" w:sz="0" w:space="0" w:color="auto"/>
                      </w:divBdr>
                    </w:div>
                  </w:divsChild>
                </w:div>
                <w:div w:id="445783085">
                  <w:marLeft w:val="0"/>
                  <w:marRight w:val="0"/>
                  <w:marTop w:val="0"/>
                  <w:marBottom w:val="0"/>
                  <w:divBdr>
                    <w:top w:val="single" w:sz="2" w:space="1" w:color="FFFFFF"/>
                    <w:left w:val="single" w:sz="2" w:space="12" w:color="FFFFFF"/>
                    <w:bottom w:val="single" w:sz="2" w:space="1" w:color="FFFFFF"/>
                    <w:right w:val="single" w:sz="2" w:space="4" w:color="FFFFFF"/>
                  </w:divBdr>
                  <w:divsChild>
                    <w:div w:id="998073438">
                      <w:marLeft w:val="0"/>
                      <w:marRight w:val="0"/>
                      <w:marTop w:val="0"/>
                      <w:marBottom w:val="0"/>
                      <w:divBdr>
                        <w:top w:val="none" w:sz="0" w:space="0" w:color="auto"/>
                        <w:left w:val="none" w:sz="0" w:space="0" w:color="auto"/>
                        <w:bottom w:val="none" w:sz="0" w:space="0" w:color="auto"/>
                        <w:right w:val="none" w:sz="0" w:space="0" w:color="auto"/>
                      </w:divBdr>
                    </w:div>
                  </w:divsChild>
                </w:div>
                <w:div w:id="1123384364">
                  <w:marLeft w:val="0"/>
                  <w:marRight w:val="0"/>
                  <w:marTop w:val="0"/>
                  <w:marBottom w:val="0"/>
                  <w:divBdr>
                    <w:top w:val="single" w:sz="2" w:space="1" w:color="FFFFFF"/>
                    <w:left w:val="single" w:sz="2" w:space="12" w:color="FFFFFF"/>
                    <w:bottom w:val="single" w:sz="2" w:space="1" w:color="FFFFFF"/>
                    <w:right w:val="single" w:sz="2" w:space="4" w:color="FFFFFF"/>
                  </w:divBdr>
                  <w:divsChild>
                    <w:div w:id="1831948362">
                      <w:marLeft w:val="0"/>
                      <w:marRight w:val="0"/>
                      <w:marTop w:val="0"/>
                      <w:marBottom w:val="0"/>
                      <w:divBdr>
                        <w:top w:val="none" w:sz="0" w:space="0" w:color="auto"/>
                        <w:left w:val="none" w:sz="0" w:space="0" w:color="auto"/>
                        <w:bottom w:val="none" w:sz="0" w:space="0" w:color="auto"/>
                        <w:right w:val="none" w:sz="0" w:space="0" w:color="auto"/>
                      </w:divBdr>
                    </w:div>
                  </w:divsChild>
                </w:div>
                <w:div w:id="2060543761">
                  <w:marLeft w:val="0"/>
                  <w:marRight w:val="0"/>
                  <w:marTop w:val="0"/>
                  <w:marBottom w:val="0"/>
                  <w:divBdr>
                    <w:top w:val="single" w:sz="2" w:space="1" w:color="FFFFFF"/>
                    <w:left w:val="single" w:sz="2" w:space="12" w:color="FFFFFF"/>
                    <w:bottom w:val="single" w:sz="2" w:space="1" w:color="FFFFFF"/>
                    <w:right w:val="single" w:sz="2" w:space="4" w:color="FFFFFF"/>
                  </w:divBdr>
                  <w:divsChild>
                    <w:div w:id="1210188406">
                      <w:marLeft w:val="0"/>
                      <w:marRight w:val="0"/>
                      <w:marTop w:val="0"/>
                      <w:marBottom w:val="0"/>
                      <w:divBdr>
                        <w:top w:val="none" w:sz="0" w:space="0" w:color="auto"/>
                        <w:left w:val="none" w:sz="0" w:space="0" w:color="auto"/>
                        <w:bottom w:val="none" w:sz="0" w:space="0" w:color="auto"/>
                        <w:right w:val="none" w:sz="0" w:space="0" w:color="auto"/>
                      </w:divBdr>
                    </w:div>
                  </w:divsChild>
                </w:div>
                <w:div w:id="631062274">
                  <w:marLeft w:val="0"/>
                  <w:marRight w:val="0"/>
                  <w:marTop w:val="0"/>
                  <w:marBottom w:val="0"/>
                  <w:divBdr>
                    <w:top w:val="single" w:sz="2" w:space="1" w:color="FFFFFF"/>
                    <w:left w:val="single" w:sz="2" w:space="12" w:color="FFFFFF"/>
                    <w:bottom w:val="single" w:sz="2" w:space="1" w:color="FFFFFF"/>
                    <w:right w:val="single" w:sz="2" w:space="4" w:color="FFFFFF"/>
                  </w:divBdr>
                  <w:divsChild>
                    <w:div w:id="468784644">
                      <w:marLeft w:val="0"/>
                      <w:marRight w:val="0"/>
                      <w:marTop w:val="0"/>
                      <w:marBottom w:val="0"/>
                      <w:divBdr>
                        <w:top w:val="none" w:sz="0" w:space="0" w:color="auto"/>
                        <w:left w:val="none" w:sz="0" w:space="0" w:color="auto"/>
                        <w:bottom w:val="none" w:sz="0" w:space="0" w:color="auto"/>
                        <w:right w:val="none" w:sz="0" w:space="0" w:color="auto"/>
                      </w:divBdr>
                    </w:div>
                  </w:divsChild>
                </w:div>
                <w:div w:id="1024986536">
                  <w:marLeft w:val="0"/>
                  <w:marRight w:val="0"/>
                  <w:marTop w:val="0"/>
                  <w:marBottom w:val="0"/>
                  <w:divBdr>
                    <w:top w:val="single" w:sz="2" w:space="1" w:color="FFFFFF"/>
                    <w:left w:val="single" w:sz="2" w:space="12" w:color="FFFFFF"/>
                    <w:bottom w:val="single" w:sz="2" w:space="1" w:color="FFFFFF"/>
                    <w:right w:val="single" w:sz="2" w:space="4" w:color="FFFFFF"/>
                  </w:divBdr>
                  <w:divsChild>
                    <w:div w:id="1525634132">
                      <w:marLeft w:val="0"/>
                      <w:marRight w:val="0"/>
                      <w:marTop w:val="0"/>
                      <w:marBottom w:val="0"/>
                      <w:divBdr>
                        <w:top w:val="none" w:sz="0" w:space="0" w:color="auto"/>
                        <w:left w:val="none" w:sz="0" w:space="0" w:color="auto"/>
                        <w:bottom w:val="none" w:sz="0" w:space="0" w:color="auto"/>
                        <w:right w:val="none" w:sz="0" w:space="0" w:color="auto"/>
                      </w:divBdr>
                    </w:div>
                  </w:divsChild>
                </w:div>
                <w:div w:id="556937223">
                  <w:marLeft w:val="0"/>
                  <w:marRight w:val="0"/>
                  <w:marTop w:val="0"/>
                  <w:marBottom w:val="0"/>
                  <w:divBdr>
                    <w:top w:val="single" w:sz="2" w:space="1" w:color="FFFFFF"/>
                    <w:left w:val="single" w:sz="2" w:space="12" w:color="FFFFFF"/>
                    <w:bottom w:val="single" w:sz="2" w:space="1" w:color="FFFFFF"/>
                    <w:right w:val="single" w:sz="2" w:space="4" w:color="FFFFFF"/>
                  </w:divBdr>
                  <w:divsChild>
                    <w:div w:id="2114393507">
                      <w:marLeft w:val="0"/>
                      <w:marRight w:val="0"/>
                      <w:marTop w:val="0"/>
                      <w:marBottom w:val="0"/>
                      <w:divBdr>
                        <w:top w:val="none" w:sz="0" w:space="0" w:color="auto"/>
                        <w:left w:val="none" w:sz="0" w:space="0" w:color="auto"/>
                        <w:bottom w:val="none" w:sz="0" w:space="0" w:color="auto"/>
                        <w:right w:val="none" w:sz="0" w:space="0" w:color="auto"/>
                      </w:divBdr>
                    </w:div>
                  </w:divsChild>
                </w:div>
                <w:div w:id="774907513">
                  <w:marLeft w:val="0"/>
                  <w:marRight w:val="0"/>
                  <w:marTop w:val="0"/>
                  <w:marBottom w:val="0"/>
                  <w:divBdr>
                    <w:top w:val="single" w:sz="2" w:space="1" w:color="FFFFFF"/>
                    <w:left w:val="single" w:sz="2" w:space="12" w:color="FFFFFF"/>
                    <w:bottom w:val="single" w:sz="2" w:space="1" w:color="FFFFFF"/>
                    <w:right w:val="single" w:sz="2" w:space="4" w:color="FFFFFF"/>
                  </w:divBdr>
                  <w:divsChild>
                    <w:div w:id="626089772">
                      <w:marLeft w:val="0"/>
                      <w:marRight w:val="0"/>
                      <w:marTop w:val="0"/>
                      <w:marBottom w:val="0"/>
                      <w:divBdr>
                        <w:top w:val="none" w:sz="0" w:space="0" w:color="auto"/>
                        <w:left w:val="none" w:sz="0" w:space="0" w:color="auto"/>
                        <w:bottom w:val="none" w:sz="0" w:space="0" w:color="auto"/>
                        <w:right w:val="none" w:sz="0" w:space="0" w:color="auto"/>
                      </w:divBdr>
                    </w:div>
                  </w:divsChild>
                </w:div>
                <w:div w:id="595333041">
                  <w:marLeft w:val="0"/>
                  <w:marRight w:val="0"/>
                  <w:marTop w:val="0"/>
                  <w:marBottom w:val="0"/>
                  <w:divBdr>
                    <w:top w:val="single" w:sz="2" w:space="1" w:color="FFFFFF"/>
                    <w:left w:val="single" w:sz="2" w:space="12" w:color="FFFFFF"/>
                    <w:bottom w:val="single" w:sz="2" w:space="1" w:color="FFFFFF"/>
                    <w:right w:val="single" w:sz="2" w:space="4" w:color="FFFFFF"/>
                  </w:divBdr>
                  <w:divsChild>
                    <w:div w:id="196552357">
                      <w:marLeft w:val="0"/>
                      <w:marRight w:val="0"/>
                      <w:marTop w:val="0"/>
                      <w:marBottom w:val="0"/>
                      <w:divBdr>
                        <w:top w:val="none" w:sz="0" w:space="0" w:color="auto"/>
                        <w:left w:val="none" w:sz="0" w:space="0" w:color="auto"/>
                        <w:bottom w:val="none" w:sz="0" w:space="0" w:color="auto"/>
                        <w:right w:val="none" w:sz="0" w:space="0" w:color="auto"/>
                      </w:divBdr>
                    </w:div>
                  </w:divsChild>
                </w:div>
                <w:div w:id="433864831">
                  <w:marLeft w:val="0"/>
                  <w:marRight w:val="0"/>
                  <w:marTop w:val="0"/>
                  <w:marBottom w:val="0"/>
                  <w:divBdr>
                    <w:top w:val="single" w:sz="2" w:space="1" w:color="FFFFFF"/>
                    <w:left w:val="single" w:sz="2" w:space="12" w:color="FFFFFF"/>
                    <w:bottom w:val="single" w:sz="2" w:space="1" w:color="FFFFFF"/>
                    <w:right w:val="single" w:sz="2" w:space="4" w:color="FFFFFF"/>
                  </w:divBdr>
                  <w:divsChild>
                    <w:div w:id="2045523465">
                      <w:marLeft w:val="0"/>
                      <w:marRight w:val="0"/>
                      <w:marTop w:val="0"/>
                      <w:marBottom w:val="0"/>
                      <w:divBdr>
                        <w:top w:val="none" w:sz="0" w:space="0" w:color="auto"/>
                        <w:left w:val="none" w:sz="0" w:space="0" w:color="auto"/>
                        <w:bottom w:val="none" w:sz="0" w:space="0" w:color="auto"/>
                        <w:right w:val="none" w:sz="0" w:space="0" w:color="auto"/>
                      </w:divBdr>
                    </w:div>
                  </w:divsChild>
                </w:div>
                <w:div w:id="911238740">
                  <w:marLeft w:val="0"/>
                  <w:marRight w:val="0"/>
                  <w:marTop w:val="0"/>
                  <w:marBottom w:val="0"/>
                  <w:divBdr>
                    <w:top w:val="single" w:sz="2" w:space="1" w:color="FFFFFF"/>
                    <w:left w:val="single" w:sz="2" w:space="12" w:color="FFFFFF"/>
                    <w:bottom w:val="single" w:sz="2" w:space="1" w:color="FFFFFF"/>
                    <w:right w:val="single" w:sz="2" w:space="4" w:color="FFFFFF"/>
                  </w:divBdr>
                  <w:divsChild>
                    <w:div w:id="1560167947">
                      <w:marLeft w:val="0"/>
                      <w:marRight w:val="0"/>
                      <w:marTop w:val="0"/>
                      <w:marBottom w:val="0"/>
                      <w:divBdr>
                        <w:top w:val="none" w:sz="0" w:space="0" w:color="auto"/>
                        <w:left w:val="none" w:sz="0" w:space="0" w:color="auto"/>
                        <w:bottom w:val="none" w:sz="0" w:space="0" w:color="auto"/>
                        <w:right w:val="none" w:sz="0" w:space="0" w:color="auto"/>
                      </w:divBdr>
                    </w:div>
                  </w:divsChild>
                </w:div>
                <w:div w:id="1336300060">
                  <w:marLeft w:val="0"/>
                  <w:marRight w:val="0"/>
                  <w:marTop w:val="0"/>
                  <w:marBottom w:val="0"/>
                  <w:divBdr>
                    <w:top w:val="single" w:sz="2" w:space="1" w:color="FFFFFF"/>
                    <w:left w:val="single" w:sz="2" w:space="12" w:color="FFFFFF"/>
                    <w:bottom w:val="single" w:sz="2" w:space="1" w:color="FFFFFF"/>
                    <w:right w:val="single" w:sz="2" w:space="4" w:color="FFFFFF"/>
                  </w:divBdr>
                  <w:divsChild>
                    <w:div w:id="1125853379">
                      <w:marLeft w:val="0"/>
                      <w:marRight w:val="0"/>
                      <w:marTop w:val="0"/>
                      <w:marBottom w:val="0"/>
                      <w:divBdr>
                        <w:top w:val="none" w:sz="0" w:space="0" w:color="auto"/>
                        <w:left w:val="none" w:sz="0" w:space="0" w:color="auto"/>
                        <w:bottom w:val="none" w:sz="0" w:space="0" w:color="auto"/>
                        <w:right w:val="none" w:sz="0" w:space="0" w:color="auto"/>
                      </w:divBdr>
                    </w:div>
                  </w:divsChild>
                </w:div>
                <w:div w:id="719014589">
                  <w:marLeft w:val="0"/>
                  <w:marRight w:val="0"/>
                  <w:marTop w:val="0"/>
                  <w:marBottom w:val="0"/>
                  <w:divBdr>
                    <w:top w:val="single" w:sz="2" w:space="1" w:color="FFFFFF"/>
                    <w:left w:val="single" w:sz="2" w:space="12" w:color="FFFFFF"/>
                    <w:bottom w:val="single" w:sz="2" w:space="4" w:color="FFFFFF"/>
                    <w:right w:val="single" w:sz="2" w:space="4" w:color="FFFFFF"/>
                  </w:divBdr>
                  <w:divsChild>
                    <w:div w:id="2438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536599">
          <w:marLeft w:val="0"/>
          <w:marRight w:val="0"/>
          <w:marTop w:val="0"/>
          <w:marBottom w:val="335"/>
          <w:divBdr>
            <w:top w:val="none" w:sz="0" w:space="0" w:color="auto"/>
            <w:left w:val="none" w:sz="0" w:space="0" w:color="auto"/>
            <w:bottom w:val="none" w:sz="0" w:space="0" w:color="auto"/>
            <w:right w:val="none" w:sz="0" w:space="0" w:color="auto"/>
          </w:divBdr>
          <w:divsChild>
            <w:div w:id="1568418625">
              <w:marLeft w:val="0"/>
              <w:marRight w:val="0"/>
              <w:marTop w:val="0"/>
              <w:marBottom w:val="0"/>
              <w:divBdr>
                <w:top w:val="none" w:sz="0" w:space="0" w:color="auto"/>
                <w:left w:val="none" w:sz="0" w:space="0" w:color="auto"/>
                <w:bottom w:val="none" w:sz="0" w:space="0" w:color="auto"/>
                <w:right w:val="none" w:sz="0" w:space="0" w:color="auto"/>
              </w:divBdr>
              <w:divsChild>
                <w:div w:id="279072028">
                  <w:marLeft w:val="0"/>
                  <w:marRight w:val="0"/>
                  <w:marTop w:val="0"/>
                  <w:marBottom w:val="0"/>
                  <w:divBdr>
                    <w:top w:val="single" w:sz="2" w:space="4" w:color="FFFFFF"/>
                    <w:left w:val="single" w:sz="2" w:space="12" w:color="FFFFFF"/>
                    <w:bottom w:val="single" w:sz="2" w:space="1" w:color="FFFFFF"/>
                    <w:right w:val="single" w:sz="2" w:space="4" w:color="FFFFFF"/>
                  </w:divBdr>
                  <w:divsChild>
                    <w:div w:id="675812897">
                      <w:marLeft w:val="0"/>
                      <w:marRight w:val="0"/>
                      <w:marTop w:val="0"/>
                      <w:marBottom w:val="0"/>
                      <w:divBdr>
                        <w:top w:val="none" w:sz="0" w:space="0" w:color="auto"/>
                        <w:left w:val="none" w:sz="0" w:space="0" w:color="auto"/>
                        <w:bottom w:val="none" w:sz="0" w:space="0" w:color="auto"/>
                        <w:right w:val="none" w:sz="0" w:space="0" w:color="auto"/>
                      </w:divBdr>
                    </w:div>
                  </w:divsChild>
                </w:div>
                <w:div w:id="173496022">
                  <w:marLeft w:val="0"/>
                  <w:marRight w:val="0"/>
                  <w:marTop w:val="0"/>
                  <w:marBottom w:val="0"/>
                  <w:divBdr>
                    <w:top w:val="single" w:sz="2" w:space="1" w:color="FFFFFF"/>
                    <w:left w:val="single" w:sz="2" w:space="12" w:color="FFFFFF"/>
                    <w:bottom w:val="single" w:sz="2" w:space="1" w:color="FFFFFF"/>
                    <w:right w:val="single" w:sz="2" w:space="4" w:color="FFFFFF"/>
                  </w:divBdr>
                  <w:divsChild>
                    <w:div w:id="1025908638">
                      <w:marLeft w:val="0"/>
                      <w:marRight w:val="0"/>
                      <w:marTop w:val="0"/>
                      <w:marBottom w:val="0"/>
                      <w:divBdr>
                        <w:top w:val="none" w:sz="0" w:space="0" w:color="auto"/>
                        <w:left w:val="none" w:sz="0" w:space="0" w:color="auto"/>
                        <w:bottom w:val="none" w:sz="0" w:space="0" w:color="auto"/>
                        <w:right w:val="none" w:sz="0" w:space="0" w:color="auto"/>
                      </w:divBdr>
                    </w:div>
                  </w:divsChild>
                </w:div>
                <w:div w:id="1531842727">
                  <w:marLeft w:val="0"/>
                  <w:marRight w:val="0"/>
                  <w:marTop w:val="0"/>
                  <w:marBottom w:val="0"/>
                  <w:divBdr>
                    <w:top w:val="single" w:sz="2" w:space="1" w:color="FFFFFF"/>
                    <w:left w:val="single" w:sz="2" w:space="12" w:color="FFFFFF"/>
                    <w:bottom w:val="single" w:sz="2" w:space="1" w:color="FFFFFF"/>
                    <w:right w:val="single" w:sz="2" w:space="4" w:color="FFFFFF"/>
                  </w:divBdr>
                  <w:divsChild>
                    <w:div w:id="9456044">
                      <w:marLeft w:val="0"/>
                      <w:marRight w:val="0"/>
                      <w:marTop w:val="0"/>
                      <w:marBottom w:val="0"/>
                      <w:divBdr>
                        <w:top w:val="none" w:sz="0" w:space="0" w:color="auto"/>
                        <w:left w:val="none" w:sz="0" w:space="0" w:color="auto"/>
                        <w:bottom w:val="none" w:sz="0" w:space="0" w:color="auto"/>
                        <w:right w:val="none" w:sz="0" w:space="0" w:color="auto"/>
                      </w:divBdr>
                    </w:div>
                  </w:divsChild>
                </w:div>
                <w:div w:id="2098938541">
                  <w:marLeft w:val="0"/>
                  <w:marRight w:val="0"/>
                  <w:marTop w:val="0"/>
                  <w:marBottom w:val="0"/>
                  <w:divBdr>
                    <w:top w:val="single" w:sz="2" w:space="1" w:color="FFFFFF"/>
                    <w:left w:val="single" w:sz="2" w:space="12" w:color="FFFFFF"/>
                    <w:bottom w:val="single" w:sz="2" w:space="1" w:color="FFFFFF"/>
                    <w:right w:val="single" w:sz="2" w:space="4" w:color="FFFFFF"/>
                  </w:divBdr>
                  <w:divsChild>
                    <w:div w:id="1555659511">
                      <w:marLeft w:val="0"/>
                      <w:marRight w:val="0"/>
                      <w:marTop w:val="0"/>
                      <w:marBottom w:val="0"/>
                      <w:divBdr>
                        <w:top w:val="none" w:sz="0" w:space="0" w:color="auto"/>
                        <w:left w:val="none" w:sz="0" w:space="0" w:color="auto"/>
                        <w:bottom w:val="none" w:sz="0" w:space="0" w:color="auto"/>
                        <w:right w:val="none" w:sz="0" w:space="0" w:color="auto"/>
                      </w:divBdr>
                    </w:div>
                  </w:divsChild>
                </w:div>
                <w:div w:id="2128809906">
                  <w:marLeft w:val="0"/>
                  <w:marRight w:val="0"/>
                  <w:marTop w:val="0"/>
                  <w:marBottom w:val="0"/>
                  <w:divBdr>
                    <w:top w:val="single" w:sz="2" w:space="1" w:color="FFFFFF"/>
                    <w:left w:val="single" w:sz="2" w:space="12" w:color="FFFFFF"/>
                    <w:bottom w:val="single" w:sz="2" w:space="1" w:color="FFFFFF"/>
                    <w:right w:val="single" w:sz="2" w:space="4" w:color="FFFFFF"/>
                  </w:divBdr>
                  <w:divsChild>
                    <w:div w:id="1977449174">
                      <w:marLeft w:val="0"/>
                      <w:marRight w:val="0"/>
                      <w:marTop w:val="0"/>
                      <w:marBottom w:val="0"/>
                      <w:divBdr>
                        <w:top w:val="none" w:sz="0" w:space="0" w:color="auto"/>
                        <w:left w:val="none" w:sz="0" w:space="0" w:color="auto"/>
                        <w:bottom w:val="none" w:sz="0" w:space="0" w:color="auto"/>
                        <w:right w:val="none" w:sz="0" w:space="0" w:color="auto"/>
                      </w:divBdr>
                    </w:div>
                  </w:divsChild>
                </w:div>
                <w:div w:id="134497042">
                  <w:marLeft w:val="0"/>
                  <w:marRight w:val="0"/>
                  <w:marTop w:val="0"/>
                  <w:marBottom w:val="0"/>
                  <w:divBdr>
                    <w:top w:val="single" w:sz="2" w:space="1" w:color="FFFFFF"/>
                    <w:left w:val="single" w:sz="2" w:space="12" w:color="FFFFFF"/>
                    <w:bottom w:val="single" w:sz="2" w:space="1" w:color="FFFFFF"/>
                    <w:right w:val="single" w:sz="2" w:space="4" w:color="FFFFFF"/>
                  </w:divBdr>
                  <w:divsChild>
                    <w:div w:id="529150980">
                      <w:marLeft w:val="0"/>
                      <w:marRight w:val="0"/>
                      <w:marTop w:val="0"/>
                      <w:marBottom w:val="0"/>
                      <w:divBdr>
                        <w:top w:val="none" w:sz="0" w:space="0" w:color="auto"/>
                        <w:left w:val="none" w:sz="0" w:space="0" w:color="auto"/>
                        <w:bottom w:val="none" w:sz="0" w:space="0" w:color="auto"/>
                        <w:right w:val="none" w:sz="0" w:space="0" w:color="auto"/>
                      </w:divBdr>
                    </w:div>
                  </w:divsChild>
                </w:div>
                <w:div w:id="1709719994">
                  <w:marLeft w:val="0"/>
                  <w:marRight w:val="0"/>
                  <w:marTop w:val="0"/>
                  <w:marBottom w:val="0"/>
                  <w:divBdr>
                    <w:top w:val="single" w:sz="2" w:space="1" w:color="FFFFFF"/>
                    <w:left w:val="single" w:sz="2" w:space="12" w:color="FFFFFF"/>
                    <w:bottom w:val="single" w:sz="2" w:space="1" w:color="FFFFFF"/>
                    <w:right w:val="single" w:sz="2" w:space="4" w:color="FFFFFF"/>
                  </w:divBdr>
                  <w:divsChild>
                    <w:div w:id="648561134">
                      <w:marLeft w:val="0"/>
                      <w:marRight w:val="0"/>
                      <w:marTop w:val="0"/>
                      <w:marBottom w:val="0"/>
                      <w:divBdr>
                        <w:top w:val="none" w:sz="0" w:space="0" w:color="auto"/>
                        <w:left w:val="none" w:sz="0" w:space="0" w:color="auto"/>
                        <w:bottom w:val="none" w:sz="0" w:space="0" w:color="auto"/>
                        <w:right w:val="none" w:sz="0" w:space="0" w:color="auto"/>
                      </w:divBdr>
                    </w:div>
                  </w:divsChild>
                </w:div>
                <w:div w:id="1460877967">
                  <w:marLeft w:val="0"/>
                  <w:marRight w:val="0"/>
                  <w:marTop w:val="0"/>
                  <w:marBottom w:val="0"/>
                  <w:divBdr>
                    <w:top w:val="single" w:sz="2" w:space="1" w:color="FFFFFF"/>
                    <w:left w:val="single" w:sz="2" w:space="12" w:color="FFFFFF"/>
                    <w:bottom w:val="single" w:sz="2" w:space="1" w:color="FFFFFF"/>
                    <w:right w:val="single" w:sz="2" w:space="4" w:color="FFFFFF"/>
                  </w:divBdr>
                  <w:divsChild>
                    <w:div w:id="235824454">
                      <w:marLeft w:val="0"/>
                      <w:marRight w:val="0"/>
                      <w:marTop w:val="0"/>
                      <w:marBottom w:val="0"/>
                      <w:divBdr>
                        <w:top w:val="none" w:sz="0" w:space="0" w:color="auto"/>
                        <w:left w:val="none" w:sz="0" w:space="0" w:color="auto"/>
                        <w:bottom w:val="none" w:sz="0" w:space="0" w:color="auto"/>
                        <w:right w:val="none" w:sz="0" w:space="0" w:color="auto"/>
                      </w:divBdr>
                    </w:div>
                  </w:divsChild>
                </w:div>
                <w:div w:id="1884441154">
                  <w:marLeft w:val="0"/>
                  <w:marRight w:val="0"/>
                  <w:marTop w:val="0"/>
                  <w:marBottom w:val="0"/>
                  <w:divBdr>
                    <w:top w:val="single" w:sz="2" w:space="1" w:color="FFFFFF"/>
                    <w:left w:val="single" w:sz="2" w:space="12" w:color="FFFFFF"/>
                    <w:bottom w:val="single" w:sz="2" w:space="1" w:color="FFFFFF"/>
                    <w:right w:val="single" w:sz="2" w:space="4" w:color="FFFFFF"/>
                  </w:divBdr>
                  <w:divsChild>
                    <w:div w:id="412629339">
                      <w:marLeft w:val="0"/>
                      <w:marRight w:val="0"/>
                      <w:marTop w:val="0"/>
                      <w:marBottom w:val="0"/>
                      <w:divBdr>
                        <w:top w:val="none" w:sz="0" w:space="0" w:color="auto"/>
                        <w:left w:val="none" w:sz="0" w:space="0" w:color="auto"/>
                        <w:bottom w:val="none" w:sz="0" w:space="0" w:color="auto"/>
                        <w:right w:val="none" w:sz="0" w:space="0" w:color="auto"/>
                      </w:divBdr>
                    </w:div>
                  </w:divsChild>
                </w:div>
                <w:div w:id="1265726766">
                  <w:marLeft w:val="0"/>
                  <w:marRight w:val="0"/>
                  <w:marTop w:val="0"/>
                  <w:marBottom w:val="0"/>
                  <w:divBdr>
                    <w:top w:val="single" w:sz="2" w:space="1" w:color="FFFFFF"/>
                    <w:left w:val="single" w:sz="2" w:space="12" w:color="FFFFFF"/>
                    <w:bottom w:val="single" w:sz="2" w:space="1" w:color="FFFFFF"/>
                    <w:right w:val="single" w:sz="2" w:space="4" w:color="FFFFFF"/>
                  </w:divBdr>
                  <w:divsChild>
                    <w:div w:id="1512136242">
                      <w:marLeft w:val="0"/>
                      <w:marRight w:val="0"/>
                      <w:marTop w:val="0"/>
                      <w:marBottom w:val="0"/>
                      <w:divBdr>
                        <w:top w:val="none" w:sz="0" w:space="0" w:color="auto"/>
                        <w:left w:val="none" w:sz="0" w:space="0" w:color="auto"/>
                        <w:bottom w:val="none" w:sz="0" w:space="0" w:color="auto"/>
                        <w:right w:val="none" w:sz="0" w:space="0" w:color="auto"/>
                      </w:divBdr>
                    </w:div>
                  </w:divsChild>
                </w:div>
                <w:div w:id="775171071">
                  <w:marLeft w:val="0"/>
                  <w:marRight w:val="0"/>
                  <w:marTop w:val="0"/>
                  <w:marBottom w:val="0"/>
                  <w:divBdr>
                    <w:top w:val="single" w:sz="2" w:space="1" w:color="FFFFFF"/>
                    <w:left w:val="single" w:sz="2" w:space="12" w:color="FFFFFF"/>
                    <w:bottom w:val="single" w:sz="2" w:space="1" w:color="FFFFFF"/>
                    <w:right w:val="single" w:sz="2" w:space="4" w:color="FFFFFF"/>
                  </w:divBdr>
                  <w:divsChild>
                    <w:div w:id="22025479">
                      <w:marLeft w:val="0"/>
                      <w:marRight w:val="0"/>
                      <w:marTop w:val="0"/>
                      <w:marBottom w:val="0"/>
                      <w:divBdr>
                        <w:top w:val="none" w:sz="0" w:space="0" w:color="auto"/>
                        <w:left w:val="none" w:sz="0" w:space="0" w:color="auto"/>
                        <w:bottom w:val="none" w:sz="0" w:space="0" w:color="auto"/>
                        <w:right w:val="none" w:sz="0" w:space="0" w:color="auto"/>
                      </w:divBdr>
                    </w:div>
                  </w:divsChild>
                </w:div>
                <w:div w:id="928198015">
                  <w:marLeft w:val="0"/>
                  <w:marRight w:val="0"/>
                  <w:marTop w:val="0"/>
                  <w:marBottom w:val="0"/>
                  <w:divBdr>
                    <w:top w:val="single" w:sz="2" w:space="1" w:color="FFFFFF"/>
                    <w:left w:val="single" w:sz="2" w:space="12" w:color="FFFFFF"/>
                    <w:bottom w:val="single" w:sz="2" w:space="1" w:color="FFFFFF"/>
                    <w:right w:val="single" w:sz="2" w:space="4" w:color="FFFFFF"/>
                  </w:divBdr>
                  <w:divsChild>
                    <w:div w:id="1494680778">
                      <w:marLeft w:val="0"/>
                      <w:marRight w:val="0"/>
                      <w:marTop w:val="0"/>
                      <w:marBottom w:val="0"/>
                      <w:divBdr>
                        <w:top w:val="none" w:sz="0" w:space="0" w:color="auto"/>
                        <w:left w:val="none" w:sz="0" w:space="0" w:color="auto"/>
                        <w:bottom w:val="none" w:sz="0" w:space="0" w:color="auto"/>
                        <w:right w:val="none" w:sz="0" w:space="0" w:color="auto"/>
                      </w:divBdr>
                    </w:div>
                  </w:divsChild>
                </w:div>
                <w:div w:id="1632396097">
                  <w:marLeft w:val="0"/>
                  <w:marRight w:val="0"/>
                  <w:marTop w:val="0"/>
                  <w:marBottom w:val="0"/>
                  <w:divBdr>
                    <w:top w:val="single" w:sz="2" w:space="1" w:color="FFFFFF"/>
                    <w:left w:val="single" w:sz="2" w:space="12" w:color="FFFFFF"/>
                    <w:bottom w:val="single" w:sz="2" w:space="1" w:color="FFFFFF"/>
                    <w:right w:val="single" w:sz="2" w:space="4" w:color="FFFFFF"/>
                  </w:divBdr>
                  <w:divsChild>
                    <w:div w:id="2139495578">
                      <w:marLeft w:val="0"/>
                      <w:marRight w:val="0"/>
                      <w:marTop w:val="0"/>
                      <w:marBottom w:val="0"/>
                      <w:divBdr>
                        <w:top w:val="none" w:sz="0" w:space="0" w:color="auto"/>
                        <w:left w:val="none" w:sz="0" w:space="0" w:color="auto"/>
                        <w:bottom w:val="none" w:sz="0" w:space="0" w:color="auto"/>
                        <w:right w:val="none" w:sz="0" w:space="0" w:color="auto"/>
                      </w:divBdr>
                    </w:div>
                  </w:divsChild>
                </w:div>
                <w:div w:id="146478166">
                  <w:marLeft w:val="0"/>
                  <w:marRight w:val="0"/>
                  <w:marTop w:val="0"/>
                  <w:marBottom w:val="0"/>
                  <w:divBdr>
                    <w:top w:val="single" w:sz="2" w:space="1" w:color="FFFFFF"/>
                    <w:left w:val="single" w:sz="2" w:space="12" w:color="FFFFFF"/>
                    <w:bottom w:val="single" w:sz="2" w:space="1" w:color="FFFFFF"/>
                    <w:right w:val="single" w:sz="2" w:space="4" w:color="FFFFFF"/>
                  </w:divBdr>
                  <w:divsChild>
                    <w:div w:id="1530222078">
                      <w:marLeft w:val="0"/>
                      <w:marRight w:val="0"/>
                      <w:marTop w:val="0"/>
                      <w:marBottom w:val="0"/>
                      <w:divBdr>
                        <w:top w:val="none" w:sz="0" w:space="0" w:color="auto"/>
                        <w:left w:val="none" w:sz="0" w:space="0" w:color="auto"/>
                        <w:bottom w:val="none" w:sz="0" w:space="0" w:color="auto"/>
                        <w:right w:val="none" w:sz="0" w:space="0" w:color="auto"/>
                      </w:divBdr>
                    </w:div>
                  </w:divsChild>
                </w:div>
                <w:div w:id="1683434984">
                  <w:marLeft w:val="0"/>
                  <w:marRight w:val="0"/>
                  <w:marTop w:val="0"/>
                  <w:marBottom w:val="0"/>
                  <w:divBdr>
                    <w:top w:val="single" w:sz="2" w:space="1" w:color="FFFFFF"/>
                    <w:left w:val="single" w:sz="2" w:space="12" w:color="FFFFFF"/>
                    <w:bottom w:val="single" w:sz="2" w:space="1" w:color="FFFFFF"/>
                    <w:right w:val="single" w:sz="2" w:space="4" w:color="FFFFFF"/>
                  </w:divBdr>
                  <w:divsChild>
                    <w:div w:id="1123622323">
                      <w:marLeft w:val="0"/>
                      <w:marRight w:val="0"/>
                      <w:marTop w:val="0"/>
                      <w:marBottom w:val="0"/>
                      <w:divBdr>
                        <w:top w:val="none" w:sz="0" w:space="0" w:color="auto"/>
                        <w:left w:val="none" w:sz="0" w:space="0" w:color="auto"/>
                        <w:bottom w:val="none" w:sz="0" w:space="0" w:color="auto"/>
                        <w:right w:val="none" w:sz="0" w:space="0" w:color="auto"/>
                      </w:divBdr>
                    </w:div>
                  </w:divsChild>
                </w:div>
                <w:div w:id="657921878">
                  <w:marLeft w:val="0"/>
                  <w:marRight w:val="0"/>
                  <w:marTop w:val="0"/>
                  <w:marBottom w:val="0"/>
                  <w:divBdr>
                    <w:top w:val="single" w:sz="2" w:space="1" w:color="FFFFFF"/>
                    <w:left w:val="single" w:sz="2" w:space="12" w:color="FFFFFF"/>
                    <w:bottom w:val="single" w:sz="2" w:space="1" w:color="FFFFFF"/>
                    <w:right w:val="single" w:sz="2" w:space="4" w:color="FFFFFF"/>
                  </w:divBdr>
                  <w:divsChild>
                    <w:div w:id="1148790684">
                      <w:marLeft w:val="0"/>
                      <w:marRight w:val="0"/>
                      <w:marTop w:val="0"/>
                      <w:marBottom w:val="0"/>
                      <w:divBdr>
                        <w:top w:val="none" w:sz="0" w:space="0" w:color="auto"/>
                        <w:left w:val="none" w:sz="0" w:space="0" w:color="auto"/>
                        <w:bottom w:val="none" w:sz="0" w:space="0" w:color="auto"/>
                        <w:right w:val="none" w:sz="0" w:space="0" w:color="auto"/>
                      </w:divBdr>
                    </w:div>
                  </w:divsChild>
                </w:div>
                <w:div w:id="1263227710">
                  <w:marLeft w:val="0"/>
                  <w:marRight w:val="0"/>
                  <w:marTop w:val="0"/>
                  <w:marBottom w:val="0"/>
                  <w:divBdr>
                    <w:top w:val="single" w:sz="2" w:space="1" w:color="FFFFFF"/>
                    <w:left w:val="single" w:sz="2" w:space="12" w:color="FFFFFF"/>
                    <w:bottom w:val="single" w:sz="2" w:space="1" w:color="FFFFFF"/>
                    <w:right w:val="single" w:sz="2" w:space="4" w:color="FFFFFF"/>
                  </w:divBdr>
                  <w:divsChild>
                    <w:div w:id="1027634046">
                      <w:marLeft w:val="0"/>
                      <w:marRight w:val="0"/>
                      <w:marTop w:val="0"/>
                      <w:marBottom w:val="0"/>
                      <w:divBdr>
                        <w:top w:val="none" w:sz="0" w:space="0" w:color="auto"/>
                        <w:left w:val="none" w:sz="0" w:space="0" w:color="auto"/>
                        <w:bottom w:val="none" w:sz="0" w:space="0" w:color="auto"/>
                        <w:right w:val="none" w:sz="0" w:space="0" w:color="auto"/>
                      </w:divBdr>
                    </w:div>
                  </w:divsChild>
                </w:div>
                <w:div w:id="1781609314">
                  <w:marLeft w:val="0"/>
                  <w:marRight w:val="0"/>
                  <w:marTop w:val="0"/>
                  <w:marBottom w:val="0"/>
                  <w:divBdr>
                    <w:top w:val="single" w:sz="2" w:space="1" w:color="FFFFFF"/>
                    <w:left w:val="single" w:sz="2" w:space="12" w:color="FFFFFF"/>
                    <w:bottom w:val="single" w:sz="2" w:space="1" w:color="FFFFFF"/>
                    <w:right w:val="single" w:sz="2" w:space="4" w:color="FFFFFF"/>
                  </w:divBdr>
                  <w:divsChild>
                    <w:div w:id="412437392">
                      <w:marLeft w:val="0"/>
                      <w:marRight w:val="0"/>
                      <w:marTop w:val="0"/>
                      <w:marBottom w:val="0"/>
                      <w:divBdr>
                        <w:top w:val="none" w:sz="0" w:space="0" w:color="auto"/>
                        <w:left w:val="none" w:sz="0" w:space="0" w:color="auto"/>
                        <w:bottom w:val="none" w:sz="0" w:space="0" w:color="auto"/>
                        <w:right w:val="none" w:sz="0" w:space="0" w:color="auto"/>
                      </w:divBdr>
                    </w:div>
                  </w:divsChild>
                </w:div>
                <w:div w:id="551700724">
                  <w:marLeft w:val="0"/>
                  <w:marRight w:val="0"/>
                  <w:marTop w:val="0"/>
                  <w:marBottom w:val="0"/>
                  <w:divBdr>
                    <w:top w:val="single" w:sz="2" w:space="1" w:color="FFFFFF"/>
                    <w:left w:val="single" w:sz="2" w:space="12" w:color="FFFFFF"/>
                    <w:bottom w:val="single" w:sz="2" w:space="1" w:color="FFFFFF"/>
                    <w:right w:val="single" w:sz="2" w:space="4" w:color="FFFFFF"/>
                  </w:divBdr>
                  <w:divsChild>
                    <w:div w:id="1072240099">
                      <w:marLeft w:val="0"/>
                      <w:marRight w:val="0"/>
                      <w:marTop w:val="0"/>
                      <w:marBottom w:val="0"/>
                      <w:divBdr>
                        <w:top w:val="none" w:sz="0" w:space="0" w:color="auto"/>
                        <w:left w:val="none" w:sz="0" w:space="0" w:color="auto"/>
                        <w:bottom w:val="none" w:sz="0" w:space="0" w:color="auto"/>
                        <w:right w:val="none" w:sz="0" w:space="0" w:color="auto"/>
                      </w:divBdr>
                    </w:div>
                  </w:divsChild>
                </w:div>
                <w:div w:id="1744447291">
                  <w:marLeft w:val="0"/>
                  <w:marRight w:val="0"/>
                  <w:marTop w:val="0"/>
                  <w:marBottom w:val="0"/>
                  <w:divBdr>
                    <w:top w:val="single" w:sz="2" w:space="1" w:color="FFFFFF"/>
                    <w:left w:val="single" w:sz="2" w:space="12" w:color="FFFFFF"/>
                    <w:bottom w:val="single" w:sz="2" w:space="1" w:color="FFFFFF"/>
                    <w:right w:val="single" w:sz="2" w:space="4" w:color="FFFFFF"/>
                  </w:divBdr>
                  <w:divsChild>
                    <w:div w:id="1691948023">
                      <w:marLeft w:val="0"/>
                      <w:marRight w:val="0"/>
                      <w:marTop w:val="0"/>
                      <w:marBottom w:val="0"/>
                      <w:divBdr>
                        <w:top w:val="none" w:sz="0" w:space="0" w:color="auto"/>
                        <w:left w:val="none" w:sz="0" w:space="0" w:color="auto"/>
                        <w:bottom w:val="none" w:sz="0" w:space="0" w:color="auto"/>
                        <w:right w:val="none" w:sz="0" w:space="0" w:color="auto"/>
                      </w:divBdr>
                    </w:div>
                  </w:divsChild>
                </w:div>
                <w:div w:id="1510676240">
                  <w:marLeft w:val="0"/>
                  <w:marRight w:val="0"/>
                  <w:marTop w:val="0"/>
                  <w:marBottom w:val="0"/>
                  <w:divBdr>
                    <w:top w:val="single" w:sz="2" w:space="1" w:color="FFFFFF"/>
                    <w:left w:val="single" w:sz="2" w:space="12" w:color="FFFFFF"/>
                    <w:bottom w:val="single" w:sz="2" w:space="1" w:color="FFFFFF"/>
                    <w:right w:val="single" w:sz="2" w:space="4" w:color="FFFFFF"/>
                  </w:divBdr>
                  <w:divsChild>
                    <w:div w:id="125510771">
                      <w:marLeft w:val="0"/>
                      <w:marRight w:val="0"/>
                      <w:marTop w:val="0"/>
                      <w:marBottom w:val="0"/>
                      <w:divBdr>
                        <w:top w:val="none" w:sz="0" w:space="0" w:color="auto"/>
                        <w:left w:val="none" w:sz="0" w:space="0" w:color="auto"/>
                        <w:bottom w:val="none" w:sz="0" w:space="0" w:color="auto"/>
                        <w:right w:val="none" w:sz="0" w:space="0" w:color="auto"/>
                      </w:divBdr>
                    </w:div>
                  </w:divsChild>
                </w:div>
                <w:div w:id="100343224">
                  <w:marLeft w:val="0"/>
                  <w:marRight w:val="0"/>
                  <w:marTop w:val="0"/>
                  <w:marBottom w:val="0"/>
                  <w:divBdr>
                    <w:top w:val="single" w:sz="2" w:space="1" w:color="FFFFFF"/>
                    <w:left w:val="single" w:sz="2" w:space="12" w:color="FFFFFF"/>
                    <w:bottom w:val="single" w:sz="2" w:space="1" w:color="FFFFFF"/>
                    <w:right w:val="single" w:sz="2" w:space="4" w:color="FFFFFF"/>
                  </w:divBdr>
                  <w:divsChild>
                    <w:div w:id="1199702516">
                      <w:marLeft w:val="0"/>
                      <w:marRight w:val="0"/>
                      <w:marTop w:val="0"/>
                      <w:marBottom w:val="0"/>
                      <w:divBdr>
                        <w:top w:val="none" w:sz="0" w:space="0" w:color="auto"/>
                        <w:left w:val="none" w:sz="0" w:space="0" w:color="auto"/>
                        <w:bottom w:val="none" w:sz="0" w:space="0" w:color="auto"/>
                        <w:right w:val="none" w:sz="0" w:space="0" w:color="auto"/>
                      </w:divBdr>
                    </w:div>
                  </w:divsChild>
                </w:div>
                <w:div w:id="1493832241">
                  <w:marLeft w:val="0"/>
                  <w:marRight w:val="0"/>
                  <w:marTop w:val="0"/>
                  <w:marBottom w:val="0"/>
                  <w:divBdr>
                    <w:top w:val="single" w:sz="2" w:space="1" w:color="FFFFFF"/>
                    <w:left w:val="single" w:sz="2" w:space="12" w:color="FFFFFF"/>
                    <w:bottom w:val="single" w:sz="2" w:space="1" w:color="FFFFFF"/>
                    <w:right w:val="single" w:sz="2" w:space="4" w:color="FFFFFF"/>
                  </w:divBdr>
                  <w:divsChild>
                    <w:div w:id="861094378">
                      <w:marLeft w:val="0"/>
                      <w:marRight w:val="0"/>
                      <w:marTop w:val="0"/>
                      <w:marBottom w:val="0"/>
                      <w:divBdr>
                        <w:top w:val="none" w:sz="0" w:space="0" w:color="auto"/>
                        <w:left w:val="none" w:sz="0" w:space="0" w:color="auto"/>
                        <w:bottom w:val="none" w:sz="0" w:space="0" w:color="auto"/>
                        <w:right w:val="none" w:sz="0" w:space="0" w:color="auto"/>
                      </w:divBdr>
                    </w:div>
                  </w:divsChild>
                </w:div>
                <w:div w:id="115487183">
                  <w:marLeft w:val="0"/>
                  <w:marRight w:val="0"/>
                  <w:marTop w:val="0"/>
                  <w:marBottom w:val="0"/>
                  <w:divBdr>
                    <w:top w:val="single" w:sz="2" w:space="1" w:color="FFFFFF"/>
                    <w:left w:val="single" w:sz="2" w:space="12" w:color="FFFFFF"/>
                    <w:bottom w:val="single" w:sz="2" w:space="1" w:color="FFFFFF"/>
                    <w:right w:val="single" w:sz="2" w:space="4" w:color="FFFFFF"/>
                  </w:divBdr>
                  <w:divsChild>
                    <w:div w:id="1902062095">
                      <w:marLeft w:val="0"/>
                      <w:marRight w:val="0"/>
                      <w:marTop w:val="0"/>
                      <w:marBottom w:val="0"/>
                      <w:divBdr>
                        <w:top w:val="none" w:sz="0" w:space="0" w:color="auto"/>
                        <w:left w:val="none" w:sz="0" w:space="0" w:color="auto"/>
                        <w:bottom w:val="none" w:sz="0" w:space="0" w:color="auto"/>
                        <w:right w:val="none" w:sz="0" w:space="0" w:color="auto"/>
                      </w:divBdr>
                    </w:div>
                  </w:divsChild>
                </w:div>
                <w:div w:id="578447081">
                  <w:marLeft w:val="0"/>
                  <w:marRight w:val="0"/>
                  <w:marTop w:val="0"/>
                  <w:marBottom w:val="0"/>
                  <w:divBdr>
                    <w:top w:val="single" w:sz="2" w:space="1" w:color="FFFFFF"/>
                    <w:left w:val="single" w:sz="2" w:space="12" w:color="FFFFFF"/>
                    <w:bottom w:val="single" w:sz="2" w:space="1" w:color="FFFFFF"/>
                    <w:right w:val="single" w:sz="2" w:space="4" w:color="FFFFFF"/>
                  </w:divBdr>
                  <w:divsChild>
                    <w:div w:id="1698696404">
                      <w:marLeft w:val="0"/>
                      <w:marRight w:val="0"/>
                      <w:marTop w:val="0"/>
                      <w:marBottom w:val="0"/>
                      <w:divBdr>
                        <w:top w:val="none" w:sz="0" w:space="0" w:color="auto"/>
                        <w:left w:val="none" w:sz="0" w:space="0" w:color="auto"/>
                        <w:bottom w:val="none" w:sz="0" w:space="0" w:color="auto"/>
                        <w:right w:val="none" w:sz="0" w:space="0" w:color="auto"/>
                      </w:divBdr>
                    </w:div>
                  </w:divsChild>
                </w:div>
                <w:div w:id="1604726710">
                  <w:marLeft w:val="0"/>
                  <w:marRight w:val="0"/>
                  <w:marTop w:val="0"/>
                  <w:marBottom w:val="0"/>
                  <w:divBdr>
                    <w:top w:val="single" w:sz="2" w:space="1" w:color="FFFFFF"/>
                    <w:left w:val="single" w:sz="2" w:space="12" w:color="FFFFFF"/>
                    <w:bottom w:val="single" w:sz="2" w:space="4" w:color="FFFFFF"/>
                    <w:right w:val="single" w:sz="2" w:space="4" w:color="FFFFFF"/>
                  </w:divBdr>
                  <w:divsChild>
                    <w:div w:id="4844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91448">
      <w:bodyDiv w:val="1"/>
      <w:marLeft w:val="0"/>
      <w:marRight w:val="0"/>
      <w:marTop w:val="0"/>
      <w:marBottom w:val="0"/>
      <w:divBdr>
        <w:top w:val="none" w:sz="0" w:space="0" w:color="auto"/>
        <w:left w:val="none" w:sz="0" w:space="0" w:color="auto"/>
        <w:bottom w:val="none" w:sz="0" w:space="0" w:color="auto"/>
        <w:right w:val="none" w:sz="0" w:space="0" w:color="auto"/>
      </w:divBdr>
      <w:divsChild>
        <w:div w:id="1630356724">
          <w:marLeft w:val="0"/>
          <w:marRight w:val="0"/>
          <w:marTop w:val="0"/>
          <w:marBottom w:val="0"/>
          <w:divBdr>
            <w:top w:val="none" w:sz="0" w:space="0" w:color="auto"/>
            <w:left w:val="none" w:sz="0" w:space="0" w:color="auto"/>
            <w:bottom w:val="none" w:sz="0" w:space="0" w:color="auto"/>
            <w:right w:val="none" w:sz="0" w:space="0" w:color="auto"/>
          </w:divBdr>
        </w:div>
      </w:divsChild>
    </w:div>
    <w:div w:id="623074647">
      <w:bodyDiv w:val="1"/>
      <w:marLeft w:val="0"/>
      <w:marRight w:val="0"/>
      <w:marTop w:val="0"/>
      <w:marBottom w:val="0"/>
      <w:divBdr>
        <w:top w:val="none" w:sz="0" w:space="0" w:color="auto"/>
        <w:left w:val="none" w:sz="0" w:space="0" w:color="auto"/>
        <w:bottom w:val="none" w:sz="0" w:space="0" w:color="auto"/>
        <w:right w:val="none" w:sz="0" w:space="0" w:color="auto"/>
      </w:divBdr>
      <w:divsChild>
        <w:div w:id="578057377">
          <w:marLeft w:val="0"/>
          <w:marRight w:val="0"/>
          <w:marTop w:val="0"/>
          <w:marBottom w:val="0"/>
          <w:divBdr>
            <w:top w:val="none" w:sz="0" w:space="0" w:color="auto"/>
            <w:left w:val="none" w:sz="0" w:space="0" w:color="auto"/>
            <w:bottom w:val="none" w:sz="0" w:space="0" w:color="auto"/>
            <w:right w:val="none" w:sz="0" w:space="0" w:color="auto"/>
          </w:divBdr>
        </w:div>
        <w:div w:id="1909346030">
          <w:marLeft w:val="0"/>
          <w:marRight w:val="0"/>
          <w:marTop w:val="0"/>
          <w:marBottom w:val="335"/>
          <w:divBdr>
            <w:top w:val="none" w:sz="0" w:space="0" w:color="auto"/>
            <w:left w:val="none" w:sz="0" w:space="0" w:color="auto"/>
            <w:bottom w:val="none" w:sz="0" w:space="0" w:color="auto"/>
            <w:right w:val="none" w:sz="0" w:space="0" w:color="auto"/>
          </w:divBdr>
          <w:divsChild>
            <w:div w:id="1735859682">
              <w:marLeft w:val="0"/>
              <w:marRight w:val="0"/>
              <w:marTop w:val="0"/>
              <w:marBottom w:val="0"/>
              <w:divBdr>
                <w:top w:val="none" w:sz="0" w:space="0" w:color="auto"/>
                <w:left w:val="none" w:sz="0" w:space="0" w:color="auto"/>
                <w:bottom w:val="none" w:sz="0" w:space="0" w:color="auto"/>
                <w:right w:val="none" w:sz="0" w:space="0" w:color="auto"/>
              </w:divBdr>
              <w:divsChild>
                <w:div w:id="1805614209">
                  <w:marLeft w:val="0"/>
                  <w:marRight w:val="0"/>
                  <w:marTop w:val="0"/>
                  <w:marBottom w:val="0"/>
                  <w:divBdr>
                    <w:top w:val="single" w:sz="2" w:space="4" w:color="FFFFFF"/>
                    <w:left w:val="single" w:sz="2" w:space="12" w:color="FFFFFF"/>
                    <w:bottom w:val="single" w:sz="2" w:space="1" w:color="FFFFFF"/>
                    <w:right w:val="single" w:sz="2" w:space="4" w:color="FFFFFF"/>
                  </w:divBdr>
                  <w:divsChild>
                    <w:div w:id="1591815534">
                      <w:marLeft w:val="0"/>
                      <w:marRight w:val="0"/>
                      <w:marTop w:val="0"/>
                      <w:marBottom w:val="0"/>
                      <w:divBdr>
                        <w:top w:val="none" w:sz="0" w:space="0" w:color="auto"/>
                        <w:left w:val="none" w:sz="0" w:space="0" w:color="auto"/>
                        <w:bottom w:val="none" w:sz="0" w:space="0" w:color="auto"/>
                        <w:right w:val="none" w:sz="0" w:space="0" w:color="auto"/>
                      </w:divBdr>
                    </w:div>
                  </w:divsChild>
                </w:div>
                <w:div w:id="1372342680">
                  <w:marLeft w:val="0"/>
                  <w:marRight w:val="0"/>
                  <w:marTop w:val="0"/>
                  <w:marBottom w:val="0"/>
                  <w:divBdr>
                    <w:top w:val="single" w:sz="2" w:space="1" w:color="FFFFFF"/>
                    <w:left w:val="single" w:sz="2" w:space="12" w:color="FFFFFF"/>
                    <w:bottom w:val="single" w:sz="2" w:space="1" w:color="FFFFFF"/>
                    <w:right w:val="single" w:sz="2" w:space="4" w:color="FFFFFF"/>
                  </w:divBdr>
                  <w:divsChild>
                    <w:div w:id="192688787">
                      <w:marLeft w:val="0"/>
                      <w:marRight w:val="0"/>
                      <w:marTop w:val="0"/>
                      <w:marBottom w:val="0"/>
                      <w:divBdr>
                        <w:top w:val="none" w:sz="0" w:space="0" w:color="auto"/>
                        <w:left w:val="none" w:sz="0" w:space="0" w:color="auto"/>
                        <w:bottom w:val="none" w:sz="0" w:space="0" w:color="auto"/>
                        <w:right w:val="none" w:sz="0" w:space="0" w:color="auto"/>
                      </w:divBdr>
                    </w:div>
                  </w:divsChild>
                </w:div>
                <w:div w:id="790049541">
                  <w:marLeft w:val="0"/>
                  <w:marRight w:val="0"/>
                  <w:marTop w:val="0"/>
                  <w:marBottom w:val="0"/>
                  <w:divBdr>
                    <w:top w:val="single" w:sz="2" w:space="1" w:color="FFFFFF"/>
                    <w:left w:val="single" w:sz="2" w:space="12" w:color="FFFFFF"/>
                    <w:bottom w:val="single" w:sz="2" w:space="1" w:color="FFFFFF"/>
                    <w:right w:val="single" w:sz="2" w:space="4" w:color="FFFFFF"/>
                  </w:divBdr>
                  <w:divsChild>
                    <w:div w:id="1695308207">
                      <w:marLeft w:val="0"/>
                      <w:marRight w:val="0"/>
                      <w:marTop w:val="0"/>
                      <w:marBottom w:val="0"/>
                      <w:divBdr>
                        <w:top w:val="none" w:sz="0" w:space="0" w:color="auto"/>
                        <w:left w:val="none" w:sz="0" w:space="0" w:color="auto"/>
                        <w:bottom w:val="none" w:sz="0" w:space="0" w:color="auto"/>
                        <w:right w:val="none" w:sz="0" w:space="0" w:color="auto"/>
                      </w:divBdr>
                    </w:div>
                  </w:divsChild>
                </w:div>
                <w:div w:id="1344481279">
                  <w:marLeft w:val="0"/>
                  <w:marRight w:val="0"/>
                  <w:marTop w:val="0"/>
                  <w:marBottom w:val="0"/>
                  <w:divBdr>
                    <w:top w:val="single" w:sz="2" w:space="1" w:color="FFFFFF"/>
                    <w:left w:val="single" w:sz="2" w:space="12" w:color="FFFFFF"/>
                    <w:bottom w:val="single" w:sz="2" w:space="4" w:color="FFFFFF"/>
                    <w:right w:val="single" w:sz="2" w:space="4" w:color="FFFFFF"/>
                  </w:divBdr>
                  <w:divsChild>
                    <w:div w:id="17918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19122">
          <w:marLeft w:val="0"/>
          <w:marRight w:val="0"/>
          <w:marTop w:val="0"/>
          <w:marBottom w:val="335"/>
          <w:divBdr>
            <w:top w:val="none" w:sz="0" w:space="0" w:color="auto"/>
            <w:left w:val="none" w:sz="0" w:space="0" w:color="auto"/>
            <w:bottom w:val="none" w:sz="0" w:space="0" w:color="auto"/>
            <w:right w:val="none" w:sz="0" w:space="0" w:color="auto"/>
          </w:divBdr>
          <w:divsChild>
            <w:div w:id="603460977">
              <w:marLeft w:val="0"/>
              <w:marRight w:val="0"/>
              <w:marTop w:val="0"/>
              <w:marBottom w:val="0"/>
              <w:divBdr>
                <w:top w:val="none" w:sz="0" w:space="0" w:color="auto"/>
                <w:left w:val="none" w:sz="0" w:space="0" w:color="auto"/>
                <w:bottom w:val="none" w:sz="0" w:space="0" w:color="auto"/>
                <w:right w:val="none" w:sz="0" w:space="0" w:color="auto"/>
              </w:divBdr>
              <w:divsChild>
                <w:div w:id="798304019">
                  <w:marLeft w:val="0"/>
                  <w:marRight w:val="0"/>
                  <w:marTop w:val="0"/>
                  <w:marBottom w:val="0"/>
                  <w:divBdr>
                    <w:top w:val="single" w:sz="2" w:space="4" w:color="FFFFFF"/>
                    <w:left w:val="single" w:sz="2" w:space="12" w:color="FFFFFF"/>
                    <w:bottom w:val="single" w:sz="2" w:space="1" w:color="FFFFFF"/>
                    <w:right w:val="single" w:sz="2" w:space="4" w:color="FFFFFF"/>
                  </w:divBdr>
                  <w:divsChild>
                    <w:div w:id="485360992">
                      <w:marLeft w:val="0"/>
                      <w:marRight w:val="0"/>
                      <w:marTop w:val="0"/>
                      <w:marBottom w:val="0"/>
                      <w:divBdr>
                        <w:top w:val="none" w:sz="0" w:space="0" w:color="auto"/>
                        <w:left w:val="none" w:sz="0" w:space="0" w:color="auto"/>
                        <w:bottom w:val="none" w:sz="0" w:space="0" w:color="auto"/>
                        <w:right w:val="none" w:sz="0" w:space="0" w:color="auto"/>
                      </w:divBdr>
                    </w:div>
                  </w:divsChild>
                </w:div>
                <w:div w:id="1862164693">
                  <w:marLeft w:val="0"/>
                  <w:marRight w:val="0"/>
                  <w:marTop w:val="0"/>
                  <w:marBottom w:val="0"/>
                  <w:divBdr>
                    <w:top w:val="single" w:sz="2" w:space="1" w:color="FFFFFF"/>
                    <w:left w:val="single" w:sz="2" w:space="12" w:color="FFFFFF"/>
                    <w:bottom w:val="single" w:sz="2" w:space="1" w:color="FFFFFF"/>
                    <w:right w:val="single" w:sz="2" w:space="4" w:color="FFFFFF"/>
                  </w:divBdr>
                  <w:divsChild>
                    <w:div w:id="576789832">
                      <w:marLeft w:val="0"/>
                      <w:marRight w:val="0"/>
                      <w:marTop w:val="0"/>
                      <w:marBottom w:val="0"/>
                      <w:divBdr>
                        <w:top w:val="none" w:sz="0" w:space="0" w:color="auto"/>
                        <w:left w:val="none" w:sz="0" w:space="0" w:color="auto"/>
                        <w:bottom w:val="none" w:sz="0" w:space="0" w:color="auto"/>
                        <w:right w:val="none" w:sz="0" w:space="0" w:color="auto"/>
                      </w:divBdr>
                    </w:div>
                  </w:divsChild>
                </w:div>
                <w:div w:id="474954990">
                  <w:marLeft w:val="0"/>
                  <w:marRight w:val="0"/>
                  <w:marTop w:val="0"/>
                  <w:marBottom w:val="0"/>
                  <w:divBdr>
                    <w:top w:val="single" w:sz="2" w:space="1" w:color="FFFFFF"/>
                    <w:left w:val="single" w:sz="2" w:space="12" w:color="FFFFFF"/>
                    <w:bottom w:val="single" w:sz="2" w:space="1" w:color="FFFFFF"/>
                    <w:right w:val="single" w:sz="2" w:space="4" w:color="FFFFFF"/>
                  </w:divBdr>
                  <w:divsChild>
                    <w:div w:id="1770271451">
                      <w:marLeft w:val="0"/>
                      <w:marRight w:val="0"/>
                      <w:marTop w:val="0"/>
                      <w:marBottom w:val="0"/>
                      <w:divBdr>
                        <w:top w:val="none" w:sz="0" w:space="0" w:color="auto"/>
                        <w:left w:val="none" w:sz="0" w:space="0" w:color="auto"/>
                        <w:bottom w:val="none" w:sz="0" w:space="0" w:color="auto"/>
                        <w:right w:val="none" w:sz="0" w:space="0" w:color="auto"/>
                      </w:divBdr>
                    </w:div>
                  </w:divsChild>
                </w:div>
                <w:div w:id="1528370087">
                  <w:marLeft w:val="0"/>
                  <w:marRight w:val="0"/>
                  <w:marTop w:val="0"/>
                  <w:marBottom w:val="0"/>
                  <w:divBdr>
                    <w:top w:val="single" w:sz="2" w:space="1" w:color="FFFFFF"/>
                    <w:left w:val="single" w:sz="2" w:space="12" w:color="FFFFFF"/>
                    <w:bottom w:val="single" w:sz="2" w:space="1" w:color="FFFFFF"/>
                    <w:right w:val="single" w:sz="2" w:space="4" w:color="FFFFFF"/>
                  </w:divBdr>
                  <w:divsChild>
                    <w:div w:id="121924611">
                      <w:marLeft w:val="0"/>
                      <w:marRight w:val="0"/>
                      <w:marTop w:val="0"/>
                      <w:marBottom w:val="0"/>
                      <w:divBdr>
                        <w:top w:val="none" w:sz="0" w:space="0" w:color="auto"/>
                        <w:left w:val="none" w:sz="0" w:space="0" w:color="auto"/>
                        <w:bottom w:val="none" w:sz="0" w:space="0" w:color="auto"/>
                        <w:right w:val="none" w:sz="0" w:space="0" w:color="auto"/>
                      </w:divBdr>
                    </w:div>
                  </w:divsChild>
                </w:div>
                <w:div w:id="150564510">
                  <w:marLeft w:val="0"/>
                  <w:marRight w:val="0"/>
                  <w:marTop w:val="0"/>
                  <w:marBottom w:val="0"/>
                  <w:divBdr>
                    <w:top w:val="single" w:sz="2" w:space="1" w:color="FFFFFF"/>
                    <w:left w:val="single" w:sz="2" w:space="12" w:color="FFFFFF"/>
                    <w:bottom w:val="single" w:sz="2" w:space="1" w:color="FFFFFF"/>
                    <w:right w:val="single" w:sz="2" w:space="4" w:color="FFFFFF"/>
                  </w:divBdr>
                  <w:divsChild>
                    <w:div w:id="1910529321">
                      <w:marLeft w:val="0"/>
                      <w:marRight w:val="0"/>
                      <w:marTop w:val="0"/>
                      <w:marBottom w:val="0"/>
                      <w:divBdr>
                        <w:top w:val="none" w:sz="0" w:space="0" w:color="auto"/>
                        <w:left w:val="none" w:sz="0" w:space="0" w:color="auto"/>
                        <w:bottom w:val="none" w:sz="0" w:space="0" w:color="auto"/>
                        <w:right w:val="none" w:sz="0" w:space="0" w:color="auto"/>
                      </w:divBdr>
                    </w:div>
                  </w:divsChild>
                </w:div>
                <w:div w:id="2046982171">
                  <w:marLeft w:val="0"/>
                  <w:marRight w:val="0"/>
                  <w:marTop w:val="0"/>
                  <w:marBottom w:val="0"/>
                  <w:divBdr>
                    <w:top w:val="single" w:sz="2" w:space="1" w:color="FFFFFF"/>
                    <w:left w:val="single" w:sz="2" w:space="12" w:color="FFFFFF"/>
                    <w:bottom w:val="single" w:sz="2" w:space="1" w:color="FFFFFF"/>
                    <w:right w:val="single" w:sz="2" w:space="4" w:color="FFFFFF"/>
                  </w:divBdr>
                  <w:divsChild>
                    <w:div w:id="1247960644">
                      <w:marLeft w:val="0"/>
                      <w:marRight w:val="0"/>
                      <w:marTop w:val="0"/>
                      <w:marBottom w:val="0"/>
                      <w:divBdr>
                        <w:top w:val="none" w:sz="0" w:space="0" w:color="auto"/>
                        <w:left w:val="none" w:sz="0" w:space="0" w:color="auto"/>
                        <w:bottom w:val="none" w:sz="0" w:space="0" w:color="auto"/>
                        <w:right w:val="none" w:sz="0" w:space="0" w:color="auto"/>
                      </w:divBdr>
                    </w:div>
                  </w:divsChild>
                </w:div>
                <w:div w:id="1696348984">
                  <w:marLeft w:val="0"/>
                  <w:marRight w:val="0"/>
                  <w:marTop w:val="0"/>
                  <w:marBottom w:val="0"/>
                  <w:divBdr>
                    <w:top w:val="single" w:sz="2" w:space="1" w:color="FFFFFF"/>
                    <w:left w:val="single" w:sz="2" w:space="12" w:color="FFFFFF"/>
                    <w:bottom w:val="single" w:sz="2" w:space="1" w:color="FFFFFF"/>
                    <w:right w:val="single" w:sz="2" w:space="4" w:color="FFFFFF"/>
                  </w:divBdr>
                  <w:divsChild>
                    <w:div w:id="1476414622">
                      <w:marLeft w:val="0"/>
                      <w:marRight w:val="0"/>
                      <w:marTop w:val="0"/>
                      <w:marBottom w:val="0"/>
                      <w:divBdr>
                        <w:top w:val="none" w:sz="0" w:space="0" w:color="auto"/>
                        <w:left w:val="none" w:sz="0" w:space="0" w:color="auto"/>
                        <w:bottom w:val="none" w:sz="0" w:space="0" w:color="auto"/>
                        <w:right w:val="none" w:sz="0" w:space="0" w:color="auto"/>
                      </w:divBdr>
                    </w:div>
                  </w:divsChild>
                </w:div>
                <w:div w:id="84308393">
                  <w:marLeft w:val="0"/>
                  <w:marRight w:val="0"/>
                  <w:marTop w:val="0"/>
                  <w:marBottom w:val="0"/>
                  <w:divBdr>
                    <w:top w:val="single" w:sz="2" w:space="1" w:color="FFFFFF"/>
                    <w:left w:val="single" w:sz="2" w:space="12" w:color="FFFFFF"/>
                    <w:bottom w:val="single" w:sz="2" w:space="1" w:color="FFFFFF"/>
                    <w:right w:val="single" w:sz="2" w:space="4" w:color="FFFFFF"/>
                  </w:divBdr>
                  <w:divsChild>
                    <w:div w:id="1723598555">
                      <w:marLeft w:val="0"/>
                      <w:marRight w:val="0"/>
                      <w:marTop w:val="0"/>
                      <w:marBottom w:val="0"/>
                      <w:divBdr>
                        <w:top w:val="none" w:sz="0" w:space="0" w:color="auto"/>
                        <w:left w:val="none" w:sz="0" w:space="0" w:color="auto"/>
                        <w:bottom w:val="none" w:sz="0" w:space="0" w:color="auto"/>
                        <w:right w:val="none" w:sz="0" w:space="0" w:color="auto"/>
                      </w:divBdr>
                    </w:div>
                  </w:divsChild>
                </w:div>
                <w:div w:id="1956476986">
                  <w:marLeft w:val="0"/>
                  <w:marRight w:val="0"/>
                  <w:marTop w:val="0"/>
                  <w:marBottom w:val="0"/>
                  <w:divBdr>
                    <w:top w:val="single" w:sz="2" w:space="1" w:color="FFFFFF"/>
                    <w:left w:val="single" w:sz="2" w:space="12" w:color="FFFFFF"/>
                    <w:bottom w:val="single" w:sz="2" w:space="1" w:color="FFFFFF"/>
                    <w:right w:val="single" w:sz="2" w:space="4" w:color="FFFFFF"/>
                  </w:divBdr>
                  <w:divsChild>
                    <w:div w:id="35544010">
                      <w:marLeft w:val="0"/>
                      <w:marRight w:val="0"/>
                      <w:marTop w:val="0"/>
                      <w:marBottom w:val="0"/>
                      <w:divBdr>
                        <w:top w:val="none" w:sz="0" w:space="0" w:color="auto"/>
                        <w:left w:val="none" w:sz="0" w:space="0" w:color="auto"/>
                        <w:bottom w:val="none" w:sz="0" w:space="0" w:color="auto"/>
                        <w:right w:val="none" w:sz="0" w:space="0" w:color="auto"/>
                      </w:divBdr>
                    </w:div>
                  </w:divsChild>
                </w:div>
                <w:div w:id="163709376">
                  <w:marLeft w:val="0"/>
                  <w:marRight w:val="0"/>
                  <w:marTop w:val="0"/>
                  <w:marBottom w:val="0"/>
                  <w:divBdr>
                    <w:top w:val="single" w:sz="2" w:space="1" w:color="FFFFFF"/>
                    <w:left w:val="single" w:sz="2" w:space="12" w:color="FFFFFF"/>
                    <w:bottom w:val="single" w:sz="2" w:space="1" w:color="FFFFFF"/>
                    <w:right w:val="single" w:sz="2" w:space="4" w:color="FFFFFF"/>
                  </w:divBdr>
                  <w:divsChild>
                    <w:div w:id="1938441878">
                      <w:marLeft w:val="0"/>
                      <w:marRight w:val="0"/>
                      <w:marTop w:val="0"/>
                      <w:marBottom w:val="0"/>
                      <w:divBdr>
                        <w:top w:val="none" w:sz="0" w:space="0" w:color="auto"/>
                        <w:left w:val="none" w:sz="0" w:space="0" w:color="auto"/>
                        <w:bottom w:val="none" w:sz="0" w:space="0" w:color="auto"/>
                        <w:right w:val="none" w:sz="0" w:space="0" w:color="auto"/>
                      </w:divBdr>
                    </w:div>
                  </w:divsChild>
                </w:div>
                <w:div w:id="434177249">
                  <w:marLeft w:val="0"/>
                  <w:marRight w:val="0"/>
                  <w:marTop w:val="0"/>
                  <w:marBottom w:val="0"/>
                  <w:divBdr>
                    <w:top w:val="single" w:sz="2" w:space="1" w:color="FFFFFF"/>
                    <w:left w:val="single" w:sz="2" w:space="12" w:color="FFFFFF"/>
                    <w:bottom w:val="single" w:sz="2" w:space="1" w:color="FFFFFF"/>
                    <w:right w:val="single" w:sz="2" w:space="4" w:color="FFFFFF"/>
                  </w:divBdr>
                  <w:divsChild>
                    <w:div w:id="631057141">
                      <w:marLeft w:val="0"/>
                      <w:marRight w:val="0"/>
                      <w:marTop w:val="0"/>
                      <w:marBottom w:val="0"/>
                      <w:divBdr>
                        <w:top w:val="none" w:sz="0" w:space="0" w:color="auto"/>
                        <w:left w:val="none" w:sz="0" w:space="0" w:color="auto"/>
                        <w:bottom w:val="none" w:sz="0" w:space="0" w:color="auto"/>
                        <w:right w:val="none" w:sz="0" w:space="0" w:color="auto"/>
                      </w:divBdr>
                    </w:div>
                  </w:divsChild>
                </w:div>
                <w:div w:id="393823508">
                  <w:marLeft w:val="0"/>
                  <w:marRight w:val="0"/>
                  <w:marTop w:val="0"/>
                  <w:marBottom w:val="0"/>
                  <w:divBdr>
                    <w:top w:val="single" w:sz="2" w:space="1" w:color="FFFFFF"/>
                    <w:left w:val="single" w:sz="2" w:space="12" w:color="FFFFFF"/>
                    <w:bottom w:val="single" w:sz="2" w:space="4" w:color="FFFFFF"/>
                    <w:right w:val="single" w:sz="2" w:space="4" w:color="FFFFFF"/>
                  </w:divBdr>
                  <w:divsChild>
                    <w:div w:id="84659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86808">
          <w:marLeft w:val="0"/>
          <w:marRight w:val="0"/>
          <w:marTop w:val="0"/>
          <w:marBottom w:val="335"/>
          <w:divBdr>
            <w:top w:val="none" w:sz="0" w:space="0" w:color="auto"/>
            <w:left w:val="none" w:sz="0" w:space="0" w:color="auto"/>
            <w:bottom w:val="none" w:sz="0" w:space="0" w:color="auto"/>
            <w:right w:val="none" w:sz="0" w:space="0" w:color="auto"/>
          </w:divBdr>
          <w:divsChild>
            <w:div w:id="476071673">
              <w:marLeft w:val="0"/>
              <w:marRight w:val="0"/>
              <w:marTop w:val="0"/>
              <w:marBottom w:val="0"/>
              <w:divBdr>
                <w:top w:val="none" w:sz="0" w:space="0" w:color="auto"/>
                <w:left w:val="none" w:sz="0" w:space="0" w:color="auto"/>
                <w:bottom w:val="none" w:sz="0" w:space="0" w:color="auto"/>
                <w:right w:val="none" w:sz="0" w:space="0" w:color="auto"/>
              </w:divBdr>
              <w:divsChild>
                <w:div w:id="806360086">
                  <w:marLeft w:val="0"/>
                  <w:marRight w:val="0"/>
                  <w:marTop w:val="0"/>
                  <w:marBottom w:val="0"/>
                  <w:divBdr>
                    <w:top w:val="single" w:sz="2" w:space="4" w:color="FFFFFF"/>
                    <w:left w:val="single" w:sz="2" w:space="12" w:color="FFFFFF"/>
                    <w:bottom w:val="single" w:sz="2" w:space="1" w:color="FFFFFF"/>
                    <w:right w:val="single" w:sz="2" w:space="4" w:color="FFFFFF"/>
                  </w:divBdr>
                  <w:divsChild>
                    <w:div w:id="1349407798">
                      <w:marLeft w:val="0"/>
                      <w:marRight w:val="0"/>
                      <w:marTop w:val="0"/>
                      <w:marBottom w:val="0"/>
                      <w:divBdr>
                        <w:top w:val="none" w:sz="0" w:space="0" w:color="auto"/>
                        <w:left w:val="none" w:sz="0" w:space="0" w:color="auto"/>
                        <w:bottom w:val="none" w:sz="0" w:space="0" w:color="auto"/>
                        <w:right w:val="none" w:sz="0" w:space="0" w:color="auto"/>
                      </w:divBdr>
                    </w:div>
                  </w:divsChild>
                </w:div>
                <w:div w:id="1759210925">
                  <w:marLeft w:val="0"/>
                  <w:marRight w:val="0"/>
                  <w:marTop w:val="0"/>
                  <w:marBottom w:val="0"/>
                  <w:divBdr>
                    <w:top w:val="single" w:sz="2" w:space="1" w:color="FFFFFF"/>
                    <w:left w:val="single" w:sz="2" w:space="12" w:color="FFFFFF"/>
                    <w:bottom w:val="single" w:sz="2" w:space="1" w:color="FFFFFF"/>
                    <w:right w:val="single" w:sz="2" w:space="4" w:color="FFFFFF"/>
                  </w:divBdr>
                  <w:divsChild>
                    <w:div w:id="600648863">
                      <w:marLeft w:val="0"/>
                      <w:marRight w:val="0"/>
                      <w:marTop w:val="0"/>
                      <w:marBottom w:val="0"/>
                      <w:divBdr>
                        <w:top w:val="none" w:sz="0" w:space="0" w:color="auto"/>
                        <w:left w:val="none" w:sz="0" w:space="0" w:color="auto"/>
                        <w:bottom w:val="none" w:sz="0" w:space="0" w:color="auto"/>
                        <w:right w:val="none" w:sz="0" w:space="0" w:color="auto"/>
                      </w:divBdr>
                    </w:div>
                  </w:divsChild>
                </w:div>
                <w:div w:id="908078313">
                  <w:marLeft w:val="0"/>
                  <w:marRight w:val="0"/>
                  <w:marTop w:val="0"/>
                  <w:marBottom w:val="0"/>
                  <w:divBdr>
                    <w:top w:val="single" w:sz="2" w:space="1" w:color="FFFFFF"/>
                    <w:left w:val="single" w:sz="2" w:space="12" w:color="FFFFFF"/>
                    <w:bottom w:val="single" w:sz="2" w:space="1" w:color="FFFFFF"/>
                    <w:right w:val="single" w:sz="2" w:space="4" w:color="FFFFFF"/>
                  </w:divBdr>
                  <w:divsChild>
                    <w:div w:id="805508562">
                      <w:marLeft w:val="0"/>
                      <w:marRight w:val="0"/>
                      <w:marTop w:val="0"/>
                      <w:marBottom w:val="0"/>
                      <w:divBdr>
                        <w:top w:val="none" w:sz="0" w:space="0" w:color="auto"/>
                        <w:left w:val="none" w:sz="0" w:space="0" w:color="auto"/>
                        <w:bottom w:val="none" w:sz="0" w:space="0" w:color="auto"/>
                        <w:right w:val="none" w:sz="0" w:space="0" w:color="auto"/>
                      </w:divBdr>
                    </w:div>
                  </w:divsChild>
                </w:div>
                <w:div w:id="372734112">
                  <w:marLeft w:val="0"/>
                  <w:marRight w:val="0"/>
                  <w:marTop w:val="0"/>
                  <w:marBottom w:val="0"/>
                  <w:divBdr>
                    <w:top w:val="single" w:sz="2" w:space="1" w:color="FFFFFF"/>
                    <w:left w:val="single" w:sz="2" w:space="12" w:color="FFFFFF"/>
                    <w:bottom w:val="single" w:sz="2" w:space="1" w:color="FFFFFF"/>
                    <w:right w:val="single" w:sz="2" w:space="4" w:color="FFFFFF"/>
                  </w:divBdr>
                  <w:divsChild>
                    <w:div w:id="123549357">
                      <w:marLeft w:val="0"/>
                      <w:marRight w:val="0"/>
                      <w:marTop w:val="0"/>
                      <w:marBottom w:val="0"/>
                      <w:divBdr>
                        <w:top w:val="none" w:sz="0" w:space="0" w:color="auto"/>
                        <w:left w:val="none" w:sz="0" w:space="0" w:color="auto"/>
                        <w:bottom w:val="none" w:sz="0" w:space="0" w:color="auto"/>
                        <w:right w:val="none" w:sz="0" w:space="0" w:color="auto"/>
                      </w:divBdr>
                    </w:div>
                  </w:divsChild>
                </w:div>
                <w:div w:id="544876055">
                  <w:marLeft w:val="0"/>
                  <w:marRight w:val="0"/>
                  <w:marTop w:val="0"/>
                  <w:marBottom w:val="0"/>
                  <w:divBdr>
                    <w:top w:val="single" w:sz="2" w:space="1" w:color="FFFFFF"/>
                    <w:left w:val="single" w:sz="2" w:space="12" w:color="FFFFFF"/>
                    <w:bottom w:val="single" w:sz="2" w:space="1" w:color="FFFFFF"/>
                    <w:right w:val="single" w:sz="2" w:space="4" w:color="FFFFFF"/>
                  </w:divBdr>
                  <w:divsChild>
                    <w:div w:id="1142500286">
                      <w:marLeft w:val="0"/>
                      <w:marRight w:val="0"/>
                      <w:marTop w:val="0"/>
                      <w:marBottom w:val="0"/>
                      <w:divBdr>
                        <w:top w:val="none" w:sz="0" w:space="0" w:color="auto"/>
                        <w:left w:val="none" w:sz="0" w:space="0" w:color="auto"/>
                        <w:bottom w:val="none" w:sz="0" w:space="0" w:color="auto"/>
                        <w:right w:val="none" w:sz="0" w:space="0" w:color="auto"/>
                      </w:divBdr>
                    </w:div>
                  </w:divsChild>
                </w:div>
                <w:div w:id="504174461">
                  <w:marLeft w:val="0"/>
                  <w:marRight w:val="0"/>
                  <w:marTop w:val="0"/>
                  <w:marBottom w:val="0"/>
                  <w:divBdr>
                    <w:top w:val="single" w:sz="2" w:space="1" w:color="FFFFFF"/>
                    <w:left w:val="single" w:sz="2" w:space="12" w:color="FFFFFF"/>
                    <w:bottom w:val="single" w:sz="2" w:space="1" w:color="FFFFFF"/>
                    <w:right w:val="single" w:sz="2" w:space="4" w:color="FFFFFF"/>
                  </w:divBdr>
                  <w:divsChild>
                    <w:div w:id="1301570044">
                      <w:marLeft w:val="0"/>
                      <w:marRight w:val="0"/>
                      <w:marTop w:val="0"/>
                      <w:marBottom w:val="0"/>
                      <w:divBdr>
                        <w:top w:val="none" w:sz="0" w:space="0" w:color="auto"/>
                        <w:left w:val="none" w:sz="0" w:space="0" w:color="auto"/>
                        <w:bottom w:val="none" w:sz="0" w:space="0" w:color="auto"/>
                        <w:right w:val="none" w:sz="0" w:space="0" w:color="auto"/>
                      </w:divBdr>
                    </w:div>
                  </w:divsChild>
                </w:div>
                <w:div w:id="2034068206">
                  <w:marLeft w:val="0"/>
                  <w:marRight w:val="0"/>
                  <w:marTop w:val="0"/>
                  <w:marBottom w:val="0"/>
                  <w:divBdr>
                    <w:top w:val="single" w:sz="2" w:space="1" w:color="FFFFFF"/>
                    <w:left w:val="single" w:sz="2" w:space="12" w:color="FFFFFF"/>
                    <w:bottom w:val="single" w:sz="2" w:space="1" w:color="FFFFFF"/>
                    <w:right w:val="single" w:sz="2" w:space="4" w:color="FFFFFF"/>
                  </w:divBdr>
                  <w:divsChild>
                    <w:div w:id="640579525">
                      <w:marLeft w:val="0"/>
                      <w:marRight w:val="0"/>
                      <w:marTop w:val="0"/>
                      <w:marBottom w:val="0"/>
                      <w:divBdr>
                        <w:top w:val="none" w:sz="0" w:space="0" w:color="auto"/>
                        <w:left w:val="none" w:sz="0" w:space="0" w:color="auto"/>
                        <w:bottom w:val="none" w:sz="0" w:space="0" w:color="auto"/>
                        <w:right w:val="none" w:sz="0" w:space="0" w:color="auto"/>
                      </w:divBdr>
                    </w:div>
                  </w:divsChild>
                </w:div>
                <w:div w:id="1830629170">
                  <w:marLeft w:val="0"/>
                  <w:marRight w:val="0"/>
                  <w:marTop w:val="0"/>
                  <w:marBottom w:val="0"/>
                  <w:divBdr>
                    <w:top w:val="single" w:sz="2" w:space="1" w:color="FFFFFF"/>
                    <w:left w:val="single" w:sz="2" w:space="12" w:color="FFFFFF"/>
                    <w:bottom w:val="single" w:sz="2" w:space="4" w:color="FFFFFF"/>
                    <w:right w:val="single" w:sz="2" w:space="4" w:color="FFFFFF"/>
                  </w:divBdr>
                  <w:divsChild>
                    <w:div w:id="12345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34072">
          <w:marLeft w:val="0"/>
          <w:marRight w:val="0"/>
          <w:marTop w:val="0"/>
          <w:marBottom w:val="335"/>
          <w:divBdr>
            <w:top w:val="none" w:sz="0" w:space="0" w:color="auto"/>
            <w:left w:val="none" w:sz="0" w:space="0" w:color="auto"/>
            <w:bottom w:val="none" w:sz="0" w:space="0" w:color="auto"/>
            <w:right w:val="none" w:sz="0" w:space="0" w:color="auto"/>
          </w:divBdr>
          <w:divsChild>
            <w:div w:id="598223977">
              <w:marLeft w:val="0"/>
              <w:marRight w:val="0"/>
              <w:marTop w:val="0"/>
              <w:marBottom w:val="0"/>
              <w:divBdr>
                <w:top w:val="none" w:sz="0" w:space="0" w:color="auto"/>
                <w:left w:val="none" w:sz="0" w:space="0" w:color="auto"/>
                <w:bottom w:val="none" w:sz="0" w:space="0" w:color="auto"/>
                <w:right w:val="none" w:sz="0" w:space="0" w:color="auto"/>
              </w:divBdr>
              <w:divsChild>
                <w:div w:id="1386296369">
                  <w:marLeft w:val="0"/>
                  <w:marRight w:val="0"/>
                  <w:marTop w:val="0"/>
                  <w:marBottom w:val="0"/>
                  <w:divBdr>
                    <w:top w:val="single" w:sz="2" w:space="4" w:color="FFFFFF"/>
                    <w:left w:val="single" w:sz="2" w:space="12" w:color="FFFFFF"/>
                    <w:bottom w:val="single" w:sz="2" w:space="1" w:color="FFFFFF"/>
                    <w:right w:val="single" w:sz="2" w:space="4" w:color="FFFFFF"/>
                  </w:divBdr>
                  <w:divsChild>
                    <w:div w:id="1795715516">
                      <w:marLeft w:val="0"/>
                      <w:marRight w:val="0"/>
                      <w:marTop w:val="0"/>
                      <w:marBottom w:val="0"/>
                      <w:divBdr>
                        <w:top w:val="none" w:sz="0" w:space="0" w:color="auto"/>
                        <w:left w:val="none" w:sz="0" w:space="0" w:color="auto"/>
                        <w:bottom w:val="none" w:sz="0" w:space="0" w:color="auto"/>
                        <w:right w:val="none" w:sz="0" w:space="0" w:color="auto"/>
                      </w:divBdr>
                    </w:div>
                  </w:divsChild>
                </w:div>
                <w:div w:id="658533632">
                  <w:marLeft w:val="0"/>
                  <w:marRight w:val="0"/>
                  <w:marTop w:val="0"/>
                  <w:marBottom w:val="0"/>
                  <w:divBdr>
                    <w:top w:val="single" w:sz="2" w:space="1" w:color="FFFFFF"/>
                    <w:left w:val="single" w:sz="2" w:space="12" w:color="FFFFFF"/>
                    <w:bottom w:val="single" w:sz="2" w:space="1" w:color="FFFFFF"/>
                    <w:right w:val="single" w:sz="2" w:space="4" w:color="FFFFFF"/>
                  </w:divBdr>
                  <w:divsChild>
                    <w:div w:id="1426271693">
                      <w:marLeft w:val="0"/>
                      <w:marRight w:val="0"/>
                      <w:marTop w:val="0"/>
                      <w:marBottom w:val="0"/>
                      <w:divBdr>
                        <w:top w:val="none" w:sz="0" w:space="0" w:color="auto"/>
                        <w:left w:val="none" w:sz="0" w:space="0" w:color="auto"/>
                        <w:bottom w:val="none" w:sz="0" w:space="0" w:color="auto"/>
                        <w:right w:val="none" w:sz="0" w:space="0" w:color="auto"/>
                      </w:divBdr>
                    </w:div>
                  </w:divsChild>
                </w:div>
                <w:div w:id="753550523">
                  <w:marLeft w:val="0"/>
                  <w:marRight w:val="0"/>
                  <w:marTop w:val="0"/>
                  <w:marBottom w:val="0"/>
                  <w:divBdr>
                    <w:top w:val="single" w:sz="2" w:space="1" w:color="FFFFFF"/>
                    <w:left w:val="single" w:sz="2" w:space="12" w:color="FFFFFF"/>
                    <w:bottom w:val="single" w:sz="2" w:space="1" w:color="FFFFFF"/>
                    <w:right w:val="single" w:sz="2" w:space="4" w:color="FFFFFF"/>
                  </w:divBdr>
                  <w:divsChild>
                    <w:div w:id="792944841">
                      <w:marLeft w:val="0"/>
                      <w:marRight w:val="0"/>
                      <w:marTop w:val="0"/>
                      <w:marBottom w:val="0"/>
                      <w:divBdr>
                        <w:top w:val="none" w:sz="0" w:space="0" w:color="auto"/>
                        <w:left w:val="none" w:sz="0" w:space="0" w:color="auto"/>
                        <w:bottom w:val="none" w:sz="0" w:space="0" w:color="auto"/>
                        <w:right w:val="none" w:sz="0" w:space="0" w:color="auto"/>
                      </w:divBdr>
                    </w:div>
                  </w:divsChild>
                </w:div>
                <w:div w:id="563954750">
                  <w:marLeft w:val="0"/>
                  <w:marRight w:val="0"/>
                  <w:marTop w:val="0"/>
                  <w:marBottom w:val="0"/>
                  <w:divBdr>
                    <w:top w:val="single" w:sz="2" w:space="1" w:color="FFFFFF"/>
                    <w:left w:val="single" w:sz="2" w:space="12" w:color="FFFFFF"/>
                    <w:bottom w:val="single" w:sz="2" w:space="1" w:color="FFFFFF"/>
                    <w:right w:val="single" w:sz="2" w:space="4" w:color="FFFFFF"/>
                  </w:divBdr>
                  <w:divsChild>
                    <w:div w:id="1584341499">
                      <w:marLeft w:val="0"/>
                      <w:marRight w:val="0"/>
                      <w:marTop w:val="0"/>
                      <w:marBottom w:val="0"/>
                      <w:divBdr>
                        <w:top w:val="none" w:sz="0" w:space="0" w:color="auto"/>
                        <w:left w:val="none" w:sz="0" w:space="0" w:color="auto"/>
                        <w:bottom w:val="none" w:sz="0" w:space="0" w:color="auto"/>
                        <w:right w:val="none" w:sz="0" w:space="0" w:color="auto"/>
                      </w:divBdr>
                    </w:div>
                  </w:divsChild>
                </w:div>
                <w:div w:id="118039381">
                  <w:marLeft w:val="0"/>
                  <w:marRight w:val="0"/>
                  <w:marTop w:val="0"/>
                  <w:marBottom w:val="0"/>
                  <w:divBdr>
                    <w:top w:val="single" w:sz="2" w:space="1" w:color="FFFFFF"/>
                    <w:left w:val="single" w:sz="2" w:space="12" w:color="FFFFFF"/>
                    <w:bottom w:val="single" w:sz="2" w:space="1" w:color="FFFFFF"/>
                    <w:right w:val="single" w:sz="2" w:space="4" w:color="FFFFFF"/>
                  </w:divBdr>
                  <w:divsChild>
                    <w:div w:id="583949986">
                      <w:marLeft w:val="0"/>
                      <w:marRight w:val="0"/>
                      <w:marTop w:val="0"/>
                      <w:marBottom w:val="0"/>
                      <w:divBdr>
                        <w:top w:val="none" w:sz="0" w:space="0" w:color="auto"/>
                        <w:left w:val="none" w:sz="0" w:space="0" w:color="auto"/>
                        <w:bottom w:val="none" w:sz="0" w:space="0" w:color="auto"/>
                        <w:right w:val="none" w:sz="0" w:space="0" w:color="auto"/>
                      </w:divBdr>
                    </w:div>
                  </w:divsChild>
                </w:div>
                <w:div w:id="2060474975">
                  <w:marLeft w:val="0"/>
                  <w:marRight w:val="0"/>
                  <w:marTop w:val="0"/>
                  <w:marBottom w:val="0"/>
                  <w:divBdr>
                    <w:top w:val="single" w:sz="2" w:space="1" w:color="FFFFFF"/>
                    <w:left w:val="single" w:sz="2" w:space="12" w:color="FFFFFF"/>
                    <w:bottom w:val="single" w:sz="2" w:space="1" w:color="FFFFFF"/>
                    <w:right w:val="single" w:sz="2" w:space="4" w:color="FFFFFF"/>
                  </w:divBdr>
                  <w:divsChild>
                    <w:div w:id="1940136282">
                      <w:marLeft w:val="0"/>
                      <w:marRight w:val="0"/>
                      <w:marTop w:val="0"/>
                      <w:marBottom w:val="0"/>
                      <w:divBdr>
                        <w:top w:val="none" w:sz="0" w:space="0" w:color="auto"/>
                        <w:left w:val="none" w:sz="0" w:space="0" w:color="auto"/>
                        <w:bottom w:val="none" w:sz="0" w:space="0" w:color="auto"/>
                        <w:right w:val="none" w:sz="0" w:space="0" w:color="auto"/>
                      </w:divBdr>
                    </w:div>
                  </w:divsChild>
                </w:div>
                <w:div w:id="1514803061">
                  <w:marLeft w:val="0"/>
                  <w:marRight w:val="0"/>
                  <w:marTop w:val="0"/>
                  <w:marBottom w:val="0"/>
                  <w:divBdr>
                    <w:top w:val="single" w:sz="2" w:space="1" w:color="FFFFFF"/>
                    <w:left w:val="single" w:sz="2" w:space="12" w:color="FFFFFF"/>
                    <w:bottom w:val="single" w:sz="2" w:space="1" w:color="FFFFFF"/>
                    <w:right w:val="single" w:sz="2" w:space="4" w:color="FFFFFF"/>
                  </w:divBdr>
                  <w:divsChild>
                    <w:div w:id="184440740">
                      <w:marLeft w:val="0"/>
                      <w:marRight w:val="0"/>
                      <w:marTop w:val="0"/>
                      <w:marBottom w:val="0"/>
                      <w:divBdr>
                        <w:top w:val="none" w:sz="0" w:space="0" w:color="auto"/>
                        <w:left w:val="none" w:sz="0" w:space="0" w:color="auto"/>
                        <w:bottom w:val="none" w:sz="0" w:space="0" w:color="auto"/>
                        <w:right w:val="none" w:sz="0" w:space="0" w:color="auto"/>
                      </w:divBdr>
                    </w:div>
                  </w:divsChild>
                </w:div>
                <w:div w:id="540283516">
                  <w:marLeft w:val="0"/>
                  <w:marRight w:val="0"/>
                  <w:marTop w:val="0"/>
                  <w:marBottom w:val="0"/>
                  <w:divBdr>
                    <w:top w:val="single" w:sz="2" w:space="1" w:color="FFFFFF"/>
                    <w:left w:val="single" w:sz="2" w:space="12" w:color="FFFFFF"/>
                    <w:bottom w:val="single" w:sz="2" w:space="1" w:color="FFFFFF"/>
                    <w:right w:val="single" w:sz="2" w:space="4" w:color="FFFFFF"/>
                  </w:divBdr>
                  <w:divsChild>
                    <w:div w:id="400717369">
                      <w:marLeft w:val="0"/>
                      <w:marRight w:val="0"/>
                      <w:marTop w:val="0"/>
                      <w:marBottom w:val="0"/>
                      <w:divBdr>
                        <w:top w:val="none" w:sz="0" w:space="0" w:color="auto"/>
                        <w:left w:val="none" w:sz="0" w:space="0" w:color="auto"/>
                        <w:bottom w:val="none" w:sz="0" w:space="0" w:color="auto"/>
                        <w:right w:val="none" w:sz="0" w:space="0" w:color="auto"/>
                      </w:divBdr>
                    </w:div>
                  </w:divsChild>
                </w:div>
                <w:div w:id="2136750623">
                  <w:marLeft w:val="0"/>
                  <w:marRight w:val="0"/>
                  <w:marTop w:val="0"/>
                  <w:marBottom w:val="0"/>
                  <w:divBdr>
                    <w:top w:val="single" w:sz="2" w:space="1" w:color="FFFFFF"/>
                    <w:left w:val="single" w:sz="2" w:space="12" w:color="FFFFFF"/>
                    <w:bottom w:val="single" w:sz="2" w:space="1" w:color="FFFFFF"/>
                    <w:right w:val="single" w:sz="2" w:space="4" w:color="FFFFFF"/>
                  </w:divBdr>
                  <w:divsChild>
                    <w:div w:id="717898807">
                      <w:marLeft w:val="0"/>
                      <w:marRight w:val="0"/>
                      <w:marTop w:val="0"/>
                      <w:marBottom w:val="0"/>
                      <w:divBdr>
                        <w:top w:val="none" w:sz="0" w:space="0" w:color="auto"/>
                        <w:left w:val="none" w:sz="0" w:space="0" w:color="auto"/>
                        <w:bottom w:val="none" w:sz="0" w:space="0" w:color="auto"/>
                        <w:right w:val="none" w:sz="0" w:space="0" w:color="auto"/>
                      </w:divBdr>
                    </w:div>
                  </w:divsChild>
                </w:div>
                <w:div w:id="240872778">
                  <w:marLeft w:val="0"/>
                  <w:marRight w:val="0"/>
                  <w:marTop w:val="0"/>
                  <w:marBottom w:val="0"/>
                  <w:divBdr>
                    <w:top w:val="single" w:sz="2" w:space="1" w:color="FFFFFF"/>
                    <w:left w:val="single" w:sz="2" w:space="12" w:color="FFFFFF"/>
                    <w:bottom w:val="single" w:sz="2" w:space="1" w:color="FFFFFF"/>
                    <w:right w:val="single" w:sz="2" w:space="4" w:color="FFFFFF"/>
                  </w:divBdr>
                  <w:divsChild>
                    <w:div w:id="1665888171">
                      <w:marLeft w:val="0"/>
                      <w:marRight w:val="0"/>
                      <w:marTop w:val="0"/>
                      <w:marBottom w:val="0"/>
                      <w:divBdr>
                        <w:top w:val="none" w:sz="0" w:space="0" w:color="auto"/>
                        <w:left w:val="none" w:sz="0" w:space="0" w:color="auto"/>
                        <w:bottom w:val="none" w:sz="0" w:space="0" w:color="auto"/>
                        <w:right w:val="none" w:sz="0" w:space="0" w:color="auto"/>
                      </w:divBdr>
                    </w:div>
                  </w:divsChild>
                </w:div>
                <w:div w:id="465122966">
                  <w:marLeft w:val="0"/>
                  <w:marRight w:val="0"/>
                  <w:marTop w:val="0"/>
                  <w:marBottom w:val="0"/>
                  <w:divBdr>
                    <w:top w:val="single" w:sz="2" w:space="1" w:color="FFFFFF"/>
                    <w:left w:val="single" w:sz="2" w:space="12" w:color="FFFFFF"/>
                    <w:bottom w:val="single" w:sz="2" w:space="1" w:color="FFFFFF"/>
                    <w:right w:val="single" w:sz="2" w:space="4" w:color="FFFFFF"/>
                  </w:divBdr>
                  <w:divsChild>
                    <w:div w:id="1166092999">
                      <w:marLeft w:val="0"/>
                      <w:marRight w:val="0"/>
                      <w:marTop w:val="0"/>
                      <w:marBottom w:val="0"/>
                      <w:divBdr>
                        <w:top w:val="none" w:sz="0" w:space="0" w:color="auto"/>
                        <w:left w:val="none" w:sz="0" w:space="0" w:color="auto"/>
                        <w:bottom w:val="none" w:sz="0" w:space="0" w:color="auto"/>
                        <w:right w:val="none" w:sz="0" w:space="0" w:color="auto"/>
                      </w:divBdr>
                    </w:div>
                  </w:divsChild>
                </w:div>
                <w:div w:id="1580016873">
                  <w:marLeft w:val="0"/>
                  <w:marRight w:val="0"/>
                  <w:marTop w:val="0"/>
                  <w:marBottom w:val="0"/>
                  <w:divBdr>
                    <w:top w:val="single" w:sz="2" w:space="1" w:color="FFFFFF"/>
                    <w:left w:val="single" w:sz="2" w:space="12" w:color="FFFFFF"/>
                    <w:bottom w:val="single" w:sz="2" w:space="4" w:color="FFFFFF"/>
                    <w:right w:val="single" w:sz="2" w:space="4" w:color="FFFFFF"/>
                  </w:divBdr>
                  <w:divsChild>
                    <w:div w:id="5705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553615">
          <w:marLeft w:val="0"/>
          <w:marRight w:val="0"/>
          <w:marTop w:val="0"/>
          <w:marBottom w:val="335"/>
          <w:divBdr>
            <w:top w:val="none" w:sz="0" w:space="0" w:color="auto"/>
            <w:left w:val="none" w:sz="0" w:space="0" w:color="auto"/>
            <w:bottom w:val="none" w:sz="0" w:space="0" w:color="auto"/>
            <w:right w:val="none" w:sz="0" w:space="0" w:color="auto"/>
          </w:divBdr>
          <w:divsChild>
            <w:div w:id="693074954">
              <w:marLeft w:val="0"/>
              <w:marRight w:val="0"/>
              <w:marTop w:val="0"/>
              <w:marBottom w:val="0"/>
              <w:divBdr>
                <w:top w:val="none" w:sz="0" w:space="0" w:color="auto"/>
                <w:left w:val="none" w:sz="0" w:space="0" w:color="auto"/>
                <w:bottom w:val="none" w:sz="0" w:space="0" w:color="auto"/>
                <w:right w:val="none" w:sz="0" w:space="0" w:color="auto"/>
              </w:divBdr>
              <w:divsChild>
                <w:div w:id="858471447">
                  <w:marLeft w:val="0"/>
                  <w:marRight w:val="0"/>
                  <w:marTop w:val="0"/>
                  <w:marBottom w:val="0"/>
                  <w:divBdr>
                    <w:top w:val="single" w:sz="2" w:space="4" w:color="FFFFFF"/>
                    <w:left w:val="single" w:sz="2" w:space="12" w:color="FFFFFF"/>
                    <w:bottom w:val="single" w:sz="2" w:space="1" w:color="FFFFFF"/>
                    <w:right w:val="single" w:sz="2" w:space="4" w:color="FFFFFF"/>
                  </w:divBdr>
                  <w:divsChild>
                    <w:div w:id="464470005">
                      <w:marLeft w:val="0"/>
                      <w:marRight w:val="0"/>
                      <w:marTop w:val="0"/>
                      <w:marBottom w:val="0"/>
                      <w:divBdr>
                        <w:top w:val="none" w:sz="0" w:space="0" w:color="auto"/>
                        <w:left w:val="none" w:sz="0" w:space="0" w:color="auto"/>
                        <w:bottom w:val="none" w:sz="0" w:space="0" w:color="auto"/>
                        <w:right w:val="none" w:sz="0" w:space="0" w:color="auto"/>
                      </w:divBdr>
                    </w:div>
                  </w:divsChild>
                </w:div>
                <w:div w:id="804853301">
                  <w:marLeft w:val="0"/>
                  <w:marRight w:val="0"/>
                  <w:marTop w:val="0"/>
                  <w:marBottom w:val="0"/>
                  <w:divBdr>
                    <w:top w:val="single" w:sz="2" w:space="1" w:color="FFFFFF"/>
                    <w:left w:val="single" w:sz="2" w:space="12" w:color="FFFFFF"/>
                    <w:bottom w:val="single" w:sz="2" w:space="1" w:color="FFFFFF"/>
                    <w:right w:val="single" w:sz="2" w:space="4" w:color="FFFFFF"/>
                  </w:divBdr>
                  <w:divsChild>
                    <w:div w:id="1548299195">
                      <w:marLeft w:val="0"/>
                      <w:marRight w:val="0"/>
                      <w:marTop w:val="0"/>
                      <w:marBottom w:val="0"/>
                      <w:divBdr>
                        <w:top w:val="none" w:sz="0" w:space="0" w:color="auto"/>
                        <w:left w:val="none" w:sz="0" w:space="0" w:color="auto"/>
                        <w:bottom w:val="none" w:sz="0" w:space="0" w:color="auto"/>
                        <w:right w:val="none" w:sz="0" w:space="0" w:color="auto"/>
                      </w:divBdr>
                    </w:div>
                  </w:divsChild>
                </w:div>
                <w:div w:id="702947834">
                  <w:marLeft w:val="0"/>
                  <w:marRight w:val="0"/>
                  <w:marTop w:val="0"/>
                  <w:marBottom w:val="0"/>
                  <w:divBdr>
                    <w:top w:val="single" w:sz="2" w:space="1" w:color="FFFFFF"/>
                    <w:left w:val="single" w:sz="2" w:space="12" w:color="FFFFFF"/>
                    <w:bottom w:val="single" w:sz="2" w:space="1" w:color="FFFFFF"/>
                    <w:right w:val="single" w:sz="2" w:space="4" w:color="FFFFFF"/>
                  </w:divBdr>
                  <w:divsChild>
                    <w:div w:id="2015566511">
                      <w:marLeft w:val="0"/>
                      <w:marRight w:val="0"/>
                      <w:marTop w:val="0"/>
                      <w:marBottom w:val="0"/>
                      <w:divBdr>
                        <w:top w:val="none" w:sz="0" w:space="0" w:color="auto"/>
                        <w:left w:val="none" w:sz="0" w:space="0" w:color="auto"/>
                        <w:bottom w:val="none" w:sz="0" w:space="0" w:color="auto"/>
                        <w:right w:val="none" w:sz="0" w:space="0" w:color="auto"/>
                      </w:divBdr>
                    </w:div>
                  </w:divsChild>
                </w:div>
                <w:div w:id="732504453">
                  <w:marLeft w:val="0"/>
                  <w:marRight w:val="0"/>
                  <w:marTop w:val="0"/>
                  <w:marBottom w:val="0"/>
                  <w:divBdr>
                    <w:top w:val="single" w:sz="2" w:space="1" w:color="FFFFFF"/>
                    <w:left w:val="single" w:sz="2" w:space="12" w:color="FFFFFF"/>
                    <w:bottom w:val="single" w:sz="2" w:space="1" w:color="FFFFFF"/>
                    <w:right w:val="single" w:sz="2" w:space="4" w:color="FFFFFF"/>
                  </w:divBdr>
                  <w:divsChild>
                    <w:div w:id="362826692">
                      <w:marLeft w:val="0"/>
                      <w:marRight w:val="0"/>
                      <w:marTop w:val="0"/>
                      <w:marBottom w:val="0"/>
                      <w:divBdr>
                        <w:top w:val="none" w:sz="0" w:space="0" w:color="auto"/>
                        <w:left w:val="none" w:sz="0" w:space="0" w:color="auto"/>
                        <w:bottom w:val="none" w:sz="0" w:space="0" w:color="auto"/>
                        <w:right w:val="none" w:sz="0" w:space="0" w:color="auto"/>
                      </w:divBdr>
                    </w:div>
                  </w:divsChild>
                </w:div>
                <w:div w:id="1691950804">
                  <w:marLeft w:val="0"/>
                  <w:marRight w:val="0"/>
                  <w:marTop w:val="0"/>
                  <w:marBottom w:val="0"/>
                  <w:divBdr>
                    <w:top w:val="single" w:sz="2" w:space="1" w:color="FFFFFF"/>
                    <w:left w:val="single" w:sz="2" w:space="12" w:color="FFFFFF"/>
                    <w:bottom w:val="single" w:sz="2" w:space="1" w:color="FFFFFF"/>
                    <w:right w:val="single" w:sz="2" w:space="4" w:color="FFFFFF"/>
                  </w:divBdr>
                  <w:divsChild>
                    <w:div w:id="218371516">
                      <w:marLeft w:val="0"/>
                      <w:marRight w:val="0"/>
                      <w:marTop w:val="0"/>
                      <w:marBottom w:val="0"/>
                      <w:divBdr>
                        <w:top w:val="none" w:sz="0" w:space="0" w:color="auto"/>
                        <w:left w:val="none" w:sz="0" w:space="0" w:color="auto"/>
                        <w:bottom w:val="none" w:sz="0" w:space="0" w:color="auto"/>
                        <w:right w:val="none" w:sz="0" w:space="0" w:color="auto"/>
                      </w:divBdr>
                    </w:div>
                  </w:divsChild>
                </w:div>
                <w:div w:id="1567915604">
                  <w:marLeft w:val="0"/>
                  <w:marRight w:val="0"/>
                  <w:marTop w:val="0"/>
                  <w:marBottom w:val="0"/>
                  <w:divBdr>
                    <w:top w:val="single" w:sz="2" w:space="1" w:color="FFFFFF"/>
                    <w:left w:val="single" w:sz="2" w:space="12" w:color="FFFFFF"/>
                    <w:bottom w:val="single" w:sz="2" w:space="1" w:color="FFFFFF"/>
                    <w:right w:val="single" w:sz="2" w:space="4" w:color="FFFFFF"/>
                  </w:divBdr>
                  <w:divsChild>
                    <w:div w:id="964771883">
                      <w:marLeft w:val="0"/>
                      <w:marRight w:val="0"/>
                      <w:marTop w:val="0"/>
                      <w:marBottom w:val="0"/>
                      <w:divBdr>
                        <w:top w:val="none" w:sz="0" w:space="0" w:color="auto"/>
                        <w:left w:val="none" w:sz="0" w:space="0" w:color="auto"/>
                        <w:bottom w:val="none" w:sz="0" w:space="0" w:color="auto"/>
                        <w:right w:val="none" w:sz="0" w:space="0" w:color="auto"/>
                      </w:divBdr>
                    </w:div>
                  </w:divsChild>
                </w:div>
                <w:div w:id="1873959726">
                  <w:marLeft w:val="0"/>
                  <w:marRight w:val="0"/>
                  <w:marTop w:val="0"/>
                  <w:marBottom w:val="0"/>
                  <w:divBdr>
                    <w:top w:val="single" w:sz="2" w:space="1" w:color="FFFFFF"/>
                    <w:left w:val="single" w:sz="2" w:space="12" w:color="FFFFFF"/>
                    <w:bottom w:val="single" w:sz="2" w:space="1" w:color="FFFFFF"/>
                    <w:right w:val="single" w:sz="2" w:space="4" w:color="FFFFFF"/>
                  </w:divBdr>
                  <w:divsChild>
                    <w:div w:id="2141920087">
                      <w:marLeft w:val="0"/>
                      <w:marRight w:val="0"/>
                      <w:marTop w:val="0"/>
                      <w:marBottom w:val="0"/>
                      <w:divBdr>
                        <w:top w:val="none" w:sz="0" w:space="0" w:color="auto"/>
                        <w:left w:val="none" w:sz="0" w:space="0" w:color="auto"/>
                        <w:bottom w:val="none" w:sz="0" w:space="0" w:color="auto"/>
                        <w:right w:val="none" w:sz="0" w:space="0" w:color="auto"/>
                      </w:divBdr>
                    </w:div>
                  </w:divsChild>
                </w:div>
                <w:div w:id="119345914">
                  <w:marLeft w:val="0"/>
                  <w:marRight w:val="0"/>
                  <w:marTop w:val="0"/>
                  <w:marBottom w:val="0"/>
                  <w:divBdr>
                    <w:top w:val="single" w:sz="2" w:space="1" w:color="FFFFFF"/>
                    <w:left w:val="single" w:sz="2" w:space="12" w:color="FFFFFF"/>
                    <w:bottom w:val="single" w:sz="2" w:space="1" w:color="FFFFFF"/>
                    <w:right w:val="single" w:sz="2" w:space="4" w:color="FFFFFF"/>
                  </w:divBdr>
                  <w:divsChild>
                    <w:div w:id="647784692">
                      <w:marLeft w:val="0"/>
                      <w:marRight w:val="0"/>
                      <w:marTop w:val="0"/>
                      <w:marBottom w:val="0"/>
                      <w:divBdr>
                        <w:top w:val="none" w:sz="0" w:space="0" w:color="auto"/>
                        <w:left w:val="none" w:sz="0" w:space="0" w:color="auto"/>
                        <w:bottom w:val="none" w:sz="0" w:space="0" w:color="auto"/>
                        <w:right w:val="none" w:sz="0" w:space="0" w:color="auto"/>
                      </w:divBdr>
                    </w:div>
                  </w:divsChild>
                </w:div>
                <w:div w:id="18437781">
                  <w:marLeft w:val="0"/>
                  <w:marRight w:val="0"/>
                  <w:marTop w:val="0"/>
                  <w:marBottom w:val="0"/>
                  <w:divBdr>
                    <w:top w:val="single" w:sz="2" w:space="1" w:color="FFFFFF"/>
                    <w:left w:val="single" w:sz="2" w:space="12" w:color="FFFFFF"/>
                    <w:bottom w:val="single" w:sz="2" w:space="1" w:color="FFFFFF"/>
                    <w:right w:val="single" w:sz="2" w:space="4" w:color="FFFFFF"/>
                  </w:divBdr>
                  <w:divsChild>
                    <w:div w:id="15012565">
                      <w:marLeft w:val="0"/>
                      <w:marRight w:val="0"/>
                      <w:marTop w:val="0"/>
                      <w:marBottom w:val="0"/>
                      <w:divBdr>
                        <w:top w:val="none" w:sz="0" w:space="0" w:color="auto"/>
                        <w:left w:val="none" w:sz="0" w:space="0" w:color="auto"/>
                        <w:bottom w:val="none" w:sz="0" w:space="0" w:color="auto"/>
                        <w:right w:val="none" w:sz="0" w:space="0" w:color="auto"/>
                      </w:divBdr>
                    </w:div>
                  </w:divsChild>
                </w:div>
                <w:div w:id="700397933">
                  <w:marLeft w:val="0"/>
                  <w:marRight w:val="0"/>
                  <w:marTop w:val="0"/>
                  <w:marBottom w:val="0"/>
                  <w:divBdr>
                    <w:top w:val="single" w:sz="2" w:space="1" w:color="FFFFFF"/>
                    <w:left w:val="single" w:sz="2" w:space="12" w:color="FFFFFF"/>
                    <w:bottom w:val="single" w:sz="2" w:space="1" w:color="FFFFFF"/>
                    <w:right w:val="single" w:sz="2" w:space="4" w:color="FFFFFF"/>
                  </w:divBdr>
                  <w:divsChild>
                    <w:div w:id="1095445318">
                      <w:marLeft w:val="0"/>
                      <w:marRight w:val="0"/>
                      <w:marTop w:val="0"/>
                      <w:marBottom w:val="0"/>
                      <w:divBdr>
                        <w:top w:val="none" w:sz="0" w:space="0" w:color="auto"/>
                        <w:left w:val="none" w:sz="0" w:space="0" w:color="auto"/>
                        <w:bottom w:val="none" w:sz="0" w:space="0" w:color="auto"/>
                        <w:right w:val="none" w:sz="0" w:space="0" w:color="auto"/>
                      </w:divBdr>
                    </w:div>
                  </w:divsChild>
                </w:div>
                <w:div w:id="1264189556">
                  <w:marLeft w:val="0"/>
                  <w:marRight w:val="0"/>
                  <w:marTop w:val="0"/>
                  <w:marBottom w:val="0"/>
                  <w:divBdr>
                    <w:top w:val="single" w:sz="2" w:space="1" w:color="FFFFFF"/>
                    <w:left w:val="single" w:sz="2" w:space="12" w:color="FFFFFF"/>
                    <w:bottom w:val="single" w:sz="2" w:space="1" w:color="FFFFFF"/>
                    <w:right w:val="single" w:sz="2" w:space="4" w:color="FFFFFF"/>
                  </w:divBdr>
                  <w:divsChild>
                    <w:div w:id="578947945">
                      <w:marLeft w:val="0"/>
                      <w:marRight w:val="0"/>
                      <w:marTop w:val="0"/>
                      <w:marBottom w:val="0"/>
                      <w:divBdr>
                        <w:top w:val="none" w:sz="0" w:space="0" w:color="auto"/>
                        <w:left w:val="none" w:sz="0" w:space="0" w:color="auto"/>
                        <w:bottom w:val="none" w:sz="0" w:space="0" w:color="auto"/>
                        <w:right w:val="none" w:sz="0" w:space="0" w:color="auto"/>
                      </w:divBdr>
                    </w:div>
                  </w:divsChild>
                </w:div>
                <w:div w:id="1836727588">
                  <w:marLeft w:val="0"/>
                  <w:marRight w:val="0"/>
                  <w:marTop w:val="0"/>
                  <w:marBottom w:val="0"/>
                  <w:divBdr>
                    <w:top w:val="single" w:sz="2" w:space="1" w:color="FFFFFF"/>
                    <w:left w:val="single" w:sz="2" w:space="12" w:color="FFFFFF"/>
                    <w:bottom w:val="single" w:sz="2" w:space="1" w:color="FFFFFF"/>
                    <w:right w:val="single" w:sz="2" w:space="4" w:color="FFFFFF"/>
                  </w:divBdr>
                  <w:divsChild>
                    <w:div w:id="1762068670">
                      <w:marLeft w:val="0"/>
                      <w:marRight w:val="0"/>
                      <w:marTop w:val="0"/>
                      <w:marBottom w:val="0"/>
                      <w:divBdr>
                        <w:top w:val="none" w:sz="0" w:space="0" w:color="auto"/>
                        <w:left w:val="none" w:sz="0" w:space="0" w:color="auto"/>
                        <w:bottom w:val="none" w:sz="0" w:space="0" w:color="auto"/>
                        <w:right w:val="none" w:sz="0" w:space="0" w:color="auto"/>
                      </w:divBdr>
                    </w:div>
                  </w:divsChild>
                </w:div>
                <w:div w:id="1410275901">
                  <w:marLeft w:val="0"/>
                  <w:marRight w:val="0"/>
                  <w:marTop w:val="0"/>
                  <w:marBottom w:val="0"/>
                  <w:divBdr>
                    <w:top w:val="single" w:sz="2" w:space="1" w:color="FFFFFF"/>
                    <w:left w:val="single" w:sz="2" w:space="12" w:color="FFFFFF"/>
                    <w:bottom w:val="single" w:sz="2" w:space="1" w:color="FFFFFF"/>
                    <w:right w:val="single" w:sz="2" w:space="4" w:color="FFFFFF"/>
                  </w:divBdr>
                  <w:divsChild>
                    <w:div w:id="363949529">
                      <w:marLeft w:val="0"/>
                      <w:marRight w:val="0"/>
                      <w:marTop w:val="0"/>
                      <w:marBottom w:val="0"/>
                      <w:divBdr>
                        <w:top w:val="none" w:sz="0" w:space="0" w:color="auto"/>
                        <w:left w:val="none" w:sz="0" w:space="0" w:color="auto"/>
                        <w:bottom w:val="none" w:sz="0" w:space="0" w:color="auto"/>
                        <w:right w:val="none" w:sz="0" w:space="0" w:color="auto"/>
                      </w:divBdr>
                    </w:div>
                  </w:divsChild>
                </w:div>
                <w:div w:id="20861708">
                  <w:marLeft w:val="0"/>
                  <w:marRight w:val="0"/>
                  <w:marTop w:val="0"/>
                  <w:marBottom w:val="0"/>
                  <w:divBdr>
                    <w:top w:val="single" w:sz="2" w:space="1" w:color="FFFFFF"/>
                    <w:left w:val="single" w:sz="2" w:space="12" w:color="FFFFFF"/>
                    <w:bottom w:val="single" w:sz="2" w:space="1" w:color="FFFFFF"/>
                    <w:right w:val="single" w:sz="2" w:space="4" w:color="FFFFFF"/>
                  </w:divBdr>
                  <w:divsChild>
                    <w:div w:id="456262486">
                      <w:marLeft w:val="0"/>
                      <w:marRight w:val="0"/>
                      <w:marTop w:val="0"/>
                      <w:marBottom w:val="0"/>
                      <w:divBdr>
                        <w:top w:val="none" w:sz="0" w:space="0" w:color="auto"/>
                        <w:left w:val="none" w:sz="0" w:space="0" w:color="auto"/>
                        <w:bottom w:val="none" w:sz="0" w:space="0" w:color="auto"/>
                        <w:right w:val="none" w:sz="0" w:space="0" w:color="auto"/>
                      </w:divBdr>
                    </w:div>
                  </w:divsChild>
                </w:div>
                <w:div w:id="39980708">
                  <w:marLeft w:val="0"/>
                  <w:marRight w:val="0"/>
                  <w:marTop w:val="0"/>
                  <w:marBottom w:val="0"/>
                  <w:divBdr>
                    <w:top w:val="single" w:sz="2" w:space="1" w:color="FFFFFF"/>
                    <w:left w:val="single" w:sz="2" w:space="12" w:color="FFFFFF"/>
                    <w:bottom w:val="single" w:sz="2" w:space="1" w:color="FFFFFF"/>
                    <w:right w:val="single" w:sz="2" w:space="4" w:color="FFFFFF"/>
                  </w:divBdr>
                  <w:divsChild>
                    <w:div w:id="583296140">
                      <w:marLeft w:val="0"/>
                      <w:marRight w:val="0"/>
                      <w:marTop w:val="0"/>
                      <w:marBottom w:val="0"/>
                      <w:divBdr>
                        <w:top w:val="none" w:sz="0" w:space="0" w:color="auto"/>
                        <w:left w:val="none" w:sz="0" w:space="0" w:color="auto"/>
                        <w:bottom w:val="none" w:sz="0" w:space="0" w:color="auto"/>
                        <w:right w:val="none" w:sz="0" w:space="0" w:color="auto"/>
                      </w:divBdr>
                    </w:div>
                  </w:divsChild>
                </w:div>
                <w:div w:id="471598596">
                  <w:marLeft w:val="0"/>
                  <w:marRight w:val="0"/>
                  <w:marTop w:val="0"/>
                  <w:marBottom w:val="0"/>
                  <w:divBdr>
                    <w:top w:val="single" w:sz="2" w:space="1" w:color="FFFFFF"/>
                    <w:left w:val="single" w:sz="2" w:space="12" w:color="FFFFFF"/>
                    <w:bottom w:val="single" w:sz="2" w:space="1" w:color="FFFFFF"/>
                    <w:right w:val="single" w:sz="2" w:space="4" w:color="FFFFFF"/>
                  </w:divBdr>
                  <w:divsChild>
                    <w:div w:id="1024481333">
                      <w:marLeft w:val="0"/>
                      <w:marRight w:val="0"/>
                      <w:marTop w:val="0"/>
                      <w:marBottom w:val="0"/>
                      <w:divBdr>
                        <w:top w:val="none" w:sz="0" w:space="0" w:color="auto"/>
                        <w:left w:val="none" w:sz="0" w:space="0" w:color="auto"/>
                        <w:bottom w:val="none" w:sz="0" w:space="0" w:color="auto"/>
                        <w:right w:val="none" w:sz="0" w:space="0" w:color="auto"/>
                      </w:divBdr>
                    </w:div>
                  </w:divsChild>
                </w:div>
                <w:div w:id="1238973378">
                  <w:marLeft w:val="0"/>
                  <w:marRight w:val="0"/>
                  <w:marTop w:val="0"/>
                  <w:marBottom w:val="0"/>
                  <w:divBdr>
                    <w:top w:val="single" w:sz="2" w:space="1" w:color="FFFFFF"/>
                    <w:left w:val="single" w:sz="2" w:space="12" w:color="FFFFFF"/>
                    <w:bottom w:val="single" w:sz="2" w:space="1" w:color="FFFFFF"/>
                    <w:right w:val="single" w:sz="2" w:space="4" w:color="FFFFFF"/>
                  </w:divBdr>
                  <w:divsChild>
                    <w:div w:id="1296637636">
                      <w:marLeft w:val="0"/>
                      <w:marRight w:val="0"/>
                      <w:marTop w:val="0"/>
                      <w:marBottom w:val="0"/>
                      <w:divBdr>
                        <w:top w:val="none" w:sz="0" w:space="0" w:color="auto"/>
                        <w:left w:val="none" w:sz="0" w:space="0" w:color="auto"/>
                        <w:bottom w:val="none" w:sz="0" w:space="0" w:color="auto"/>
                        <w:right w:val="none" w:sz="0" w:space="0" w:color="auto"/>
                      </w:divBdr>
                    </w:div>
                  </w:divsChild>
                </w:div>
                <w:div w:id="32972743">
                  <w:marLeft w:val="0"/>
                  <w:marRight w:val="0"/>
                  <w:marTop w:val="0"/>
                  <w:marBottom w:val="0"/>
                  <w:divBdr>
                    <w:top w:val="single" w:sz="2" w:space="1" w:color="FFFFFF"/>
                    <w:left w:val="single" w:sz="2" w:space="12" w:color="FFFFFF"/>
                    <w:bottom w:val="single" w:sz="2" w:space="1" w:color="FFFFFF"/>
                    <w:right w:val="single" w:sz="2" w:space="4" w:color="FFFFFF"/>
                  </w:divBdr>
                  <w:divsChild>
                    <w:div w:id="490097446">
                      <w:marLeft w:val="0"/>
                      <w:marRight w:val="0"/>
                      <w:marTop w:val="0"/>
                      <w:marBottom w:val="0"/>
                      <w:divBdr>
                        <w:top w:val="none" w:sz="0" w:space="0" w:color="auto"/>
                        <w:left w:val="none" w:sz="0" w:space="0" w:color="auto"/>
                        <w:bottom w:val="none" w:sz="0" w:space="0" w:color="auto"/>
                        <w:right w:val="none" w:sz="0" w:space="0" w:color="auto"/>
                      </w:divBdr>
                    </w:div>
                  </w:divsChild>
                </w:div>
                <w:div w:id="1049917670">
                  <w:marLeft w:val="0"/>
                  <w:marRight w:val="0"/>
                  <w:marTop w:val="0"/>
                  <w:marBottom w:val="0"/>
                  <w:divBdr>
                    <w:top w:val="single" w:sz="2" w:space="1" w:color="FFFFFF"/>
                    <w:left w:val="single" w:sz="2" w:space="12" w:color="FFFFFF"/>
                    <w:bottom w:val="single" w:sz="2" w:space="1" w:color="FFFFFF"/>
                    <w:right w:val="single" w:sz="2" w:space="4" w:color="FFFFFF"/>
                  </w:divBdr>
                  <w:divsChild>
                    <w:div w:id="707143084">
                      <w:marLeft w:val="0"/>
                      <w:marRight w:val="0"/>
                      <w:marTop w:val="0"/>
                      <w:marBottom w:val="0"/>
                      <w:divBdr>
                        <w:top w:val="none" w:sz="0" w:space="0" w:color="auto"/>
                        <w:left w:val="none" w:sz="0" w:space="0" w:color="auto"/>
                        <w:bottom w:val="none" w:sz="0" w:space="0" w:color="auto"/>
                        <w:right w:val="none" w:sz="0" w:space="0" w:color="auto"/>
                      </w:divBdr>
                    </w:div>
                  </w:divsChild>
                </w:div>
                <w:div w:id="329337135">
                  <w:marLeft w:val="0"/>
                  <w:marRight w:val="0"/>
                  <w:marTop w:val="0"/>
                  <w:marBottom w:val="0"/>
                  <w:divBdr>
                    <w:top w:val="single" w:sz="2" w:space="1" w:color="FFFFFF"/>
                    <w:left w:val="single" w:sz="2" w:space="12" w:color="FFFFFF"/>
                    <w:bottom w:val="single" w:sz="2" w:space="1" w:color="FFFFFF"/>
                    <w:right w:val="single" w:sz="2" w:space="4" w:color="FFFFFF"/>
                  </w:divBdr>
                  <w:divsChild>
                    <w:div w:id="766005050">
                      <w:marLeft w:val="0"/>
                      <w:marRight w:val="0"/>
                      <w:marTop w:val="0"/>
                      <w:marBottom w:val="0"/>
                      <w:divBdr>
                        <w:top w:val="none" w:sz="0" w:space="0" w:color="auto"/>
                        <w:left w:val="none" w:sz="0" w:space="0" w:color="auto"/>
                        <w:bottom w:val="none" w:sz="0" w:space="0" w:color="auto"/>
                        <w:right w:val="none" w:sz="0" w:space="0" w:color="auto"/>
                      </w:divBdr>
                    </w:div>
                  </w:divsChild>
                </w:div>
                <w:div w:id="255334536">
                  <w:marLeft w:val="0"/>
                  <w:marRight w:val="0"/>
                  <w:marTop w:val="0"/>
                  <w:marBottom w:val="0"/>
                  <w:divBdr>
                    <w:top w:val="single" w:sz="2" w:space="1" w:color="FFFFFF"/>
                    <w:left w:val="single" w:sz="2" w:space="12" w:color="FFFFFF"/>
                    <w:bottom w:val="single" w:sz="2" w:space="4" w:color="FFFFFF"/>
                    <w:right w:val="single" w:sz="2" w:space="4" w:color="FFFFFF"/>
                  </w:divBdr>
                  <w:divsChild>
                    <w:div w:id="10605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561806">
      <w:bodyDiv w:val="1"/>
      <w:marLeft w:val="0"/>
      <w:marRight w:val="0"/>
      <w:marTop w:val="0"/>
      <w:marBottom w:val="0"/>
      <w:divBdr>
        <w:top w:val="none" w:sz="0" w:space="0" w:color="auto"/>
        <w:left w:val="none" w:sz="0" w:space="0" w:color="auto"/>
        <w:bottom w:val="none" w:sz="0" w:space="0" w:color="auto"/>
        <w:right w:val="none" w:sz="0" w:space="0" w:color="auto"/>
      </w:divBdr>
      <w:divsChild>
        <w:div w:id="13309429">
          <w:marLeft w:val="0"/>
          <w:marRight w:val="0"/>
          <w:marTop w:val="0"/>
          <w:marBottom w:val="0"/>
          <w:divBdr>
            <w:top w:val="none" w:sz="0" w:space="0" w:color="auto"/>
            <w:left w:val="none" w:sz="0" w:space="0" w:color="auto"/>
            <w:bottom w:val="none" w:sz="0" w:space="0" w:color="auto"/>
            <w:right w:val="none" w:sz="0" w:space="0" w:color="auto"/>
          </w:divBdr>
        </w:div>
        <w:div w:id="2117364439">
          <w:marLeft w:val="0"/>
          <w:marRight w:val="0"/>
          <w:marTop w:val="0"/>
          <w:marBottom w:val="335"/>
          <w:divBdr>
            <w:top w:val="none" w:sz="0" w:space="0" w:color="auto"/>
            <w:left w:val="none" w:sz="0" w:space="0" w:color="auto"/>
            <w:bottom w:val="none" w:sz="0" w:space="0" w:color="auto"/>
            <w:right w:val="none" w:sz="0" w:space="0" w:color="auto"/>
          </w:divBdr>
          <w:divsChild>
            <w:div w:id="1165164851">
              <w:marLeft w:val="0"/>
              <w:marRight w:val="0"/>
              <w:marTop w:val="0"/>
              <w:marBottom w:val="0"/>
              <w:divBdr>
                <w:top w:val="none" w:sz="0" w:space="0" w:color="auto"/>
                <w:left w:val="none" w:sz="0" w:space="0" w:color="auto"/>
                <w:bottom w:val="none" w:sz="0" w:space="0" w:color="auto"/>
                <w:right w:val="none" w:sz="0" w:space="0" w:color="auto"/>
              </w:divBdr>
              <w:divsChild>
                <w:div w:id="691539701">
                  <w:marLeft w:val="0"/>
                  <w:marRight w:val="0"/>
                  <w:marTop w:val="0"/>
                  <w:marBottom w:val="0"/>
                  <w:divBdr>
                    <w:top w:val="single" w:sz="2" w:space="4" w:color="FFFFFF"/>
                    <w:left w:val="single" w:sz="2" w:space="12" w:color="FFFFFF"/>
                    <w:bottom w:val="single" w:sz="2" w:space="1" w:color="FFFFFF"/>
                    <w:right w:val="single" w:sz="2" w:space="4" w:color="FFFFFF"/>
                  </w:divBdr>
                  <w:divsChild>
                    <w:div w:id="1480883336">
                      <w:marLeft w:val="0"/>
                      <w:marRight w:val="0"/>
                      <w:marTop w:val="0"/>
                      <w:marBottom w:val="0"/>
                      <w:divBdr>
                        <w:top w:val="none" w:sz="0" w:space="0" w:color="auto"/>
                        <w:left w:val="none" w:sz="0" w:space="0" w:color="auto"/>
                        <w:bottom w:val="none" w:sz="0" w:space="0" w:color="auto"/>
                        <w:right w:val="none" w:sz="0" w:space="0" w:color="auto"/>
                      </w:divBdr>
                    </w:div>
                  </w:divsChild>
                </w:div>
                <w:div w:id="1342275362">
                  <w:marLeft w:val="0"/>
                  <w:marRight w:val="0"/>
                  <w:marTop w:val="0"/>
                  <w:marBottom w:val="0"/>
                  <w:divBdr>
                    <w:top w:val="single" w:sz="2" w:space="1" w:color="FFFFFF"/>
                    <w:left w:val="single" w:sz="2" w:space="12" w:color="FFFFFF"/>
                    <w:bottom w:val="single" w:sz="2" w:space="1" w:color="FFFFFF"/>
                    <w:right w:val="single" w:sz="2" w:space="4" w:color="FFFFFF"/>
                  </w:divBdr>
                  <w:divsChild>
                    <w:div w:id="1681855311">
                      <w:marLeft w:val="0"/>
                      <w:marRight w:val="0"/>
                      <w:marTop w:val="0"/>
                      <w:marBottom w:val="0"/>
                      <w:divBdr>
                        <w:top w:val="none" w:sz="0" w:space="0" w:color="auto"/>
                        <w:left w:val="none" w:sz="0" w:space="0" w:color="auto"/>
                        <w:bottom w:val="none" w:sz="0" w:space="0" w:color="auto"/>
                        <w:right w:val="none" w:sz="0" w:space="0" w:color="auto"/>
                      </w:divBdr>
                    </w:div>
                  </w:divsChild>
                </w:div>
                <w:div w:id="1543055457">
                  <w:marLeft w:val="0"/>
                  <w:marRight w:val="0"/>
                  <w:marTop w:val="0"/>
                  <w:marBottom w:val="0"/>
                  <w:divBdr>
                    <w:top w:val="single" w:sz="2" w:space="1" w:color="FFFFFF"/>
                    <w:left w:val="single" w:sz="2" w:space="12" w:color="FFFFFF"/>
                    <w:bottom w:val="single" w:sz="2" w:space="1" w:color="FFFFFF"/>
                    <w:right w:val="single" w:sz="2" w:space="4" w:color="FFFFFF"/>
                  </w:divBdr>
                  <w:divsChild>
                    <w:div w:id="1729109573">
                      <w:marLeft w:val="0"/>
                      <w:marRight w:val="0"/>
                      <w:marTop w:val="0"/>
                      <w:marBottom w:val="0"/>
                      <w:divBdr>
                        <w:top w:val="none" w:sz="0" w:space="0" w:color="auto"/>
                        <w:left w:val="none" w:sz="0" w:space="0" w:color="auto"/>
                        <w:bottom w:val="none" w:sz="0" w:space="0" w:color="auto"/>
                        <w:right w:val="none" w:sz="0" w:space="0" w:color="auto"/>
                      </w:divBdr>
                    </w:div>
                  </w:divsChild>
                </w:div>
                <w:div w:id="328871649">
                  <w:marLeft w:val="0"/>
                  <w:marRight w:val="0"/>
                  <w:marTop w:val="0"/>
                  <w:marBottom w:val="0"/>
                  <w:divBdr>
                    <w:top w:val="single" w:sz="2" w:space="1" w:color="FFFFFF"/>
                    <w:left w:val="single" w:sz="2" w:space="12" w:color="FFFFFF"/>
                    <w:bottom w:val="single" w:sz="2" w:space="1" w:color="FFFFFF"/>
                    <w:right w:val="single" w:sz="2" w:space="4" w:color="FFFFFF"/>
                  </w:divBdr>
                  <w:divsChild>
                    <w:div w:id="496383978">
                      <w:marLeft w:val="0"/>
                      <w:marRight w:val="0"/>
                      <w:marTop w:val="0"/>
                      <w:marBottom w:val="0"/>
                      <w:divBdr>
                        <w:top w:val="none" w:sz="0" w:space="0" w:color="auto"/>
                        <w:left w:val="none" w:sz="0" w:space="0" w:color="auto"/>
                        <w:bottom w:val="none" w:sz="0" w:space="0" w:color="auto"/>
                        <w:right w:val="none" w:sz="0" w:space="0" w:color="auto"/>
                      </w:divBdr>
                    </w:div>
                  </w:divsChild>
                </w:div>
                <w:div w:id="1875266597">
                  <w:marLeft w:val="0"/>
                  <w:marRight w:val="0"/>
                  <w:marTop w:val="0"/>
                  <w:marBottom w:val="0"/>
                  <w:divBdr>
                    <w:top w:val="single" w:sz="2" w:space="1" w:color="FFFFFF"/>
                    <w:left w:val="single" w:sz="2" w:space="12" w:color="FFFFFF"/>
                    <w:bottom w:val="single" w:sz="2" w:space="1" w:color="FFFFFF"/>
                    <w:right w:val="single" w:sz="2" w:space="4" w:color="FFFFFF"/>
                  </w:divBdr>
                  <w:divsChild>
                    <w:div w:id="19402295">
                      <w:marLeft w:val="0"/>
                      <w:marRight w:val="0"/>
                      <w:marTop w:val="0"/>
                      <w:marBottom w:val="0"/>
                      <w:divBdr>
                        <w:top w:val="none" w:sz="0" w:space="0" w:color="auto"/>
                        <w:left w:val="none" w:sz="0" w:space="0" w:color="auto"/>
                        <w:bottom w:val="none" w:sz="0" w:space="0" w:color="auto"/>
                        <w:right w:val="none" w:sz="0" w:space="0" w:color="auto"/>
                      </w:divBdr>
                    </w:div>
                  </w:divsChild>
                </w:div>
                <w:div w:id="871652161">
                  <w:marLeft w:val="0"/>
                  <w:marRight w:val="0"/>
                  <w:marTop w:val="0"/>
                  <w:marBottom w:val="0"/>
                  <w:divBdr>
                    <w:top w:val="single" w:sz="2" w:space="1" w:color="FFFFFF"/>
                    <w:left w:val="single" w:sz="2" w:space="12" w:color="FFFFFF"/>
                    <w:bottom w:val="single" w:sz="2" w:space="1" w:color="FFFFFF"/>
                    <w:right w:val="single" w:sz="2" w:space="4" w:color="FFFFFF"/>
                  </w:divBdr>
                  <w:divsChild>
                    <w:div w:id="1171337120">
                      <w:marLeft w:val="0"/>
                      <w:marRight w:val="0"/>
                      <w:marTop w:val="0"/>
                      <w:marBottom w:val="0"/>
                      <w:divBdr>
                        <w:top w:val="none" w:sz="0" w:space="0" w:color="auto"/>
                        <w:left w:val="none" w:sz="0" w:space="0" w:color="auto"/>
                        <w:bottom w:val="none" w:sz="0" w:space="0" w:color="auto"/>
                        <w:right w:val="none" w:sz="0" w:space="0" w:color="auto"/>
                      </w:divBdr>
                    </w:div>
                  </w:divsChild>
                </w:div>
                <w:div w:id="621497760">
                  <w:marLeft w:val="0"/>
                  <w:marRight w:val="0"/>
                  <w:marTop w:val="0"/>
                  <w:marBottom w:val="0"/>
                  <w:divBdr>
                    <w:top w:val="single" w:sz="2" w:space="1" w:color="FFFFFF"/>
                    <w:left w:val="single" w:sz="2" w:space="12" w:color="FFFFFF"/>
                    <w:bottom w:val="single" w:sz="2" w:space="1" w:color="FFFFFF"/>
                    <w:right w:val="single" w:sz="2" w:space="4" w:color="FFFFFF"/>
                  </w:divBdr>
                  <w:divsChild>
                    <w:div w:id="2004311251">
                      <w:marLeft w:val="0"/>
                      <w:marRight w:val="0"/>
                      <w:marTop w:val="0"/>
                      <w:marBottom w:val="0"/>
                      <w:divBdr>
                        <w:top w:val="none" w:sz="0" w:space="0" w:color="auto"/>
                        <w:left w:val="none" w:sz="0" w:space="0" w:color="auto"/>
                        <w:bottom w:val="none" w:sz="0" w:space="0" w:color="auto"/>
                        <w:right w:val="none" w:sz="0" w:space="0" w:color="auto"/>
                      </w:divBdr>
                    </w:div>
                  </w:divsChild>
                </w:div>
                <w:div w:id="1382704916">
                  <w:marLeft w:val="0"/>
                  <w:marRight w:val="0"/>
                  <w:marTop w:val="0"/>
                  <w:marBottom w:val="0"/>
                  <w:divBdr>
                    <w:top w:val="single" w:sz="2" w:space="1" w:color="FFFFFF"/>
                    <w:left w:val="single" w:sz="2" w:space="12" w:color="FFFFFF"/>
                    <w:bottom w:val="single" w:sz="2" w:space="1" w:color="FFFFFF"/>
                    <w:right w:val="single" w:sz="2" w:space="4" w:color="FFFFFF"/>
                  </w:divBdr>
                  <w:divsChild>
                    <w:div w:id="279844150">
                      <w:marLeft w:val="0"/>
                      <w:marRight w:val="0"/>
                      <w:marTop w:val="0"/>
                      <w:marBottom w:val="0"/>
                      <w:divBdr>
                        <w:top w:val="none" w:sz="0" w:space="0" w:color="auto"/>
                        <w:left w:val="none" w:sz="0" w:space="0" w:color="auto"/>
                        <w:bottom w:val="none" w:sz="0" w:space="0" w:color="auto"/>
                        <w:right w:val="none" w:sz="0" w:space="0" w:color="auto"/>
                      </w:divBdr>
                    </w:div>
                  </w:divsChild>
                </w:div>
                <w:div w:id="588655877">
                  <w:marLeft w:val="0"/>
                  <w:marRight w:val="0"/>
                  <w:marTop w:val="0"/>
                  <w:marBottom w:val="0"/>
                  <w:divBdr>
                    <w:top w:val="single" w:sz="2" w:space="1" w:color="FFFFFF"/>
                    <w:left w:val="single" w:sz="2" w:space="12" w:color="FFFFFF"/>
                    <w:bottom w:val="single" w:sz="2" w:space="1" w:color="FFFFFF"/>
                    <w:right w:val="single" w:sz="2" w:space="4" w:color="FFFFFF"/>
                  </w:divBdr>
                  <w:divsChild>
                    <w:div w:id="564948507">
                      <w:marLeft w:val="0"/>
                      <w:marRight w:val="0"/>
                      <w:marTop w:val="0"/>
                      <w:marBottom w:val="0"/>
                      <w:divBdr>
                        <w:top w:val="none" w:sz="0" w:space="0" w:color="auto"/>
                        <w:left w:val="none" w:sz="0" w:space="0" w:color="auto"/>
                        <w:bottom w:val="none" w:sz="0" w:space="0" w:color="auto"/>
                        <w:right w:val="none" w:sz="0" w:space="0" w:color="auto"/>
                      </w:divBdr>
                    </w:div>
                  </w:divsChild>
                </w:div>
                <w:div w:id="829098421">
                  <w:marLeft w:val="0"/>
                  <w:marRight w:val="0"/>
                  <w:marTop w:val="0"/>
                  <w:marBottom w:val="0"/>
                  <w:divBdr>
                    <w:top w:val="single" w:sz="2" w:space="1" w:color="FFFFFF"/>
                    <w:left w:val="single" w:sz="2" w:space="12" w:color="FFFFFF"/>
                    <w:bottom w:val="single" w:sz="2" w:space="1" w:color="FFFFFF"/>
                    <w:right w:val="single" w:sz="2" w:space="4" w:color="FFFFFF"/>
                  </w:divBdr>
                  <w:divsChild>
                    <w:div w:id="678896837">
                      <w:marLeft w:val="0"/>
                      <w:marRight w:val="0"/>
                      <w:marTop w:val="0"/>
                      <w:marBottom w:val="0"/>
                      <w:divBdr>
                        <w:top w:val="none" w:sz="0" w:space="0" w:color="auto"/>
                        <w:left w:val="none" w:sz="0" w:space="0" w:color="auto"/>
                        <w:bottom w:val="none" w:sz="0" w:space="0" w:color="auto"/>
                        <w:right w:val="none" w:sz="0" w:space="0" w:color="auto"/>
                      </w:divBdr>
                    </w:div>
                  </w:divsChild>
                </w:div>
                <w:div w:id="321202436">
                  <w:marLeft w:val="0"/>
                  <w:marRight w:val="0"/>
                  <w:marTop w:val="0"/>
                  <w:marBottom w:val="0"/>
                  <w:divBdr>
                    <w:top w:val="single" w:sz="2" w:space="1" w:color="FFFFFF"/>
                    <w:left w:val="single" w:sz="2" w:space="12" w:color="FFFFFF"/>
                    <w:bottom w:val="single" w:sz="2" w:space="1" w:color="FFFFFF"/>
                    <w:right w:val="single" w:sz="2" w:space="4" w:color="FFFFFF"/>
                  </w:divBdr>
                  <w:divsChild>
                    <w:div w:id="2120292794">
                      <w:marLeft w:val="0"/>
                      <w:marRight w:val="0"/>
                      <w:marTop w:val="0"/>
                      <w:marBottom w:val="0"/>
                      <w:divBdr>
                        <w:top w:val="none" w:sz="0" w:space="0" w:color="auto"/>
                        <w:left w:val="none" w:sz="0" w:space="0" w:color="auto"/>
                        <w:bottom w:val="none" w:sz="0" w:space="0" w:color="auto"/>
                        <w:right w:val="none" w:sz="0" w:space="0" w:color="auto"/>
                      </w:divBdr>
                    </w:div>
                  </w:divsChild>
                </w:div>
                <w:div w:id="1024356728">
                  <w:marLeft w:val="0"/>
                  <w:marRight w:val="0"/>
                  <w:marTop w:val="0"/>
                  <w:marBottom w:val="0"/>
                  <w:divBdr>
                    <w:top w:val="single" w:sz="2" w:space="1" w:color="FFFFFF"/>
                    <w:left w:val="single" w:sz="2" w:space="12" w:color="FFFFFF"/>
                    <w:bottom w:val="single" w:sz="2" w:space="4" w:color="FFFFFF"/>
                    <w:right w:val="single" w:sz="2" w:space="4" w:color="FFFFFF"/>
                  </w:divBdr>
                  <w:divsChild>
                    <w:div w:id="2842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9100">
          <w:marLeft w:val="0"/>
          <w:marRight w:val="0"/>
          <w:marTop w:val="0"/>
          <w:marBottom w:val="335"/>
          <w:divBdr>
            <w:top w:val="none" w:sz="0" w:space="0" w:color="auto"/>
            <w:left w:val="none" w:sz="0" w:space="0" w:color="auto"/>
            <w:bottom w:val="none" w:sz="0" w:space="0" w:color="auto"/>
            <w:right w:val="none" w:sz="0" w:space="0" w:color="auto"/>
          </w:divBdr>
          <w:divsChild>
            <w:div w:id="564488830">
              <w:marLeft w:val="0"/>
              <w:marRight w:val="0"/>
              <w:marTop w:val="0"/>
              <w:marBottom w:val="0"/>
              <w:divBdr>
                <w:top w:val="none" w:sz="0" w:space="0" w:color="auto"/>
                <w:left w:val="none" w:sz="0" w:space="0" w:color="auto"/>
                <w:bottom w:val="none" w:sz="0" w:space="0" w:color="auto"/>
                <w:right w:val="none" w:sz="0" w:space="0" w:color="auto"/>
              </w:divBdr>
              <w:divsChild>
                <w:div w:id="1153064698">
                  <w:marLeft w:val="0"/>
                  <w:marRight w:val="0"/>
                  <w:marTop w:val="0"/>
                  <w:marBottom w:val="0"/>
                  <w:divBdr>
                    <w:top w:val="single" w:sz="2" w:space="4" w:color="FFFFFF"/>
                    <w:left w:val="single" w:sz="2" w:space="12" w:color="FFFFFF"/>
                    <w:bottom w:val="single" w:sz="2" w:space="1" w:color="FFFFFF"/>
                    <w:right w:val="single" w:sz="2" w:space="4" w:color="FFFFFF"/>
                  </w:divBdr>
                  <w:divsChild>
                    <w:div w:id="1909725404">
                      <w:marLeft w:val="0"/>
                      <w:marRight w:val="0"/>
                      <w:marTop w:val="0"/>
                      <w:marBottom w:val="0"/>
                      <w:divBdr>
                        <w:top w:val="none" w:sz="0" w:space="0" w:color="auto"/>
                        <w:left w:val="none" w:sz="0" w:space="0" w:color="auto"/>
                        <w:bottom w:val="none" w:sz="0" w:space="0" w:color="auto"/>
                        <w:right w:val="none" w:sz="0" w:space="0" w:color="auto"/>
                      </w:divBdr>
                    </w:div>
                  </w:divsChild>
                </w:div>
                <w:div w:id="586765777">
                  <w:marLeft w:val="0"/>
                  <w:marRight w:val="0"/>
                  <w:marTop w:val="0"/>
                  <w:marBottom w:val="0"/>
                  <w:divBdr>
                    <w:top w:val="single" w:sz="2" w:space="1" w:color="FFFFFF"/>
                    <w:left w:val="single" w:sz="2" w:space="12" w:color="FFFFFF"/>
                    <w:bottom w:val="single" w:sz="2" w:space="1" w:color="FFFFFF"/>
                    <w:right w:val="single" w:sz="2" w:space="4" w:color="FFFFFF"/>
                  </w:divBdr>
                  <w:divsChild>
                    <w:div w:id="1132863084">
                      <w:marLeft w:val="0"/>
                      <w:marRight w:val="0"/>
                      <w:marTop w:val="0"/>
                      <w:marBottom w:val="0"/>
                      <w:divBdr>
                        <w:top w:val="none" w:sz="0" w:space="0" w:color="auto"/>
                        <w:left w:val="none" w:sz="0" w:space="0" w:color="auto"/>
                        <w:bottom w:val="none" w:sz="0" w:space="0" w:color="auto"/>
                        <w:right w:val="none" w:sz="0" w:space="0" w:color="auto"/>
                      </w:divBdr>
                    </w:div>
                  </w:divsChild>
                </w:div>
                <w:div w:id="1529832495">
                  <w:marLeft w:val="0"/>
                  <w:marRight w:val="0"/>
                  <w:marTop w:val="0"/>
                  <w:marBottom w:val="0"/>
                  <w:divBdr>
                    <w:top w:val="single" w:sz="2" w:space="1" w:color="FFFFFF"/>
                    <w:left w:val="single" w:sz="2" w:space="12" w:color="FFFFFF"/>
                    <w:bottom w:val="single" w:sz="2" w:space="1" w:color="FFFFFF"/>
                    <w:right w:val="single" w:sz="2" w:space="4" w:color="FFFFFF"/>
                  </w:divBdr>
                  <w:divsChild>
                    <w:div w:id="1675693016">
                      <w:marLeft w:val="0"/>
                      <w:marRight w:val="0"/>
                      <w:marTop w:val="0"/>
                      <w:marBottom w:val="0"/>
                      <w:divBdr>
                        <w:top w:val="none" w:sz="0" w:space="0" w:color="auto"/>
                        <w:left w:val="none" w:sz="0" w:space="0" w:color="auto"/>
                        <w:bottom w:val="none" w:sz="0" w:space="0" w:color="auto"/>
                        <w:right w:val="none" w:sz="0" w:space="0" w:color="auto"/>
                      </w:divBdr>
                    </w:div>
                  </w:divsChild>
                </w:div>
                <w:div w:id="1391467049">
                  <w:marLeft w:val="0"/>
                  <w:marRight w:val="0"/>
                  <w:marTop w:val="0"/>
                  <w:marBottom w:val="0"/>
                  <w:divBdr>
                    <w:top w:val="single" w:sz="2" w:space="1" w:color="FFFFFF"/>
                    <w:left w:val="single" w:sz="2" w:space="12" w:color="FFFFFF"/>
                    <w:bottom w:val="single" w:sz="2" w:space="1" w:color="FFFFFF"/>
                    <w:right w:val="single" w:sz="2" w:space="4" w:color="FFFFFF"/>
                  </w:divBdr>
                  <w:divsChild>
                    <w:div w:id="365064746">
                      <w:marLeft w:val="0"/>
                      <w:marRight w:val="0"/>
                      <w:marTop w:val="0"/>
                      <w:marBottom w:val="0"/>
                      <w:divBdr>
                        <w:top w:val="none" w:sz="0" w:space="0" w:color="auto"/>
                        <w:left w:val="none" w:sz="0" w:space="0" w:color="auto"/>
                        <w:bottom w:val="none" w:sz="0" w:space="0" w:color="auto"/>
                        <w:right w:val="none" w:sz="0" w:space="0" w:color="auto"/>
                      </w:divBdr>
                    </w:div>
                  </w:divsChild>
                </w:div>
                <w:div w:id="1957444075">
                  <w:marLeft w:val="0"/>
                  <w:marRight w:val="0"/>
                  <w:marTop w:val="0"/>
                  <w:marBottom w:val="0"/>
                  <w:divBdr>
                    <w:top w:val="single" w:sz="2" w:space="1" w:color="FFFFFF"/>
                    <w:left w:val="single" w:sz="2" w:space="12" w:color="FFFFFF"/>
                    <w:bottom w:val="single" w:sz="2" w:space="1" w:color="FFFFFF"/>
                    <w:right w:val="single" w:sz="2" w:space="4" w:color="FFFFFF"/>
                  </w:divBdr>
                  <w:divsChild>
                    <w:div w:id="665743401">
                      <w:marLeft w:val="0"/>
                      <w:marRight w:val="0"/>
                      <w:marTop w:val="0"/>
                      <w:marBottom w:val="0"/>
                      <w:divBdr>
                        <w:top w:val="none" w:sz="0" w:space="0" w:color="auto"/>
                        <w:left w:val="none" w:sz="0" w:space="0" w:color="auto"/>
                        <w:bottom w:val="none" w:sz="0" w:space="0" w:color="auto"/>
                        <w:right w:val="none" w:sz="0" w:space="0" w:color="auto"/>
                      </w:divBdr>
                    </w:div>
                  </w:divsChild>
                </w:div>
                <w:div w:id="1055737162">
                  <w:marLeft w:val="0"/>
                  <w:marRight w:val="0"/>
                  <w:marTop w:val="0"/>
                  <w:marBottom w:val="0"/>
                  <w:divBdr>
                    <w:top w:val="single" w:sz="2" w:space="1" w:color="FFFFFF"/>
                    <w:left w:val="single" w:sz="2" w:space="12" w:color="FFFFFF"/>
                    <w:bottom w:val="single" w:sz="2" w:space="1" w:color="FFFFFF"/>
                    <w:right w:val="single" w:sz="2" w:space="4" w:color="FFFFFF"/>
                  </w:divBdr>
                  <w:divsChild>
                    <w:div w:id="238289928">
                      <w:marLeft w:val="0"/>
                      <w:marRight w:val="0"/>
                      <w:marTop w:val="0"/>
                      <w:marBottom w:val="0"/>
                      <w:divBdr>
                        <w:top w:val="none" w:sz="0" w:space="0" w:color="auto"/>
                        <w:left w:val="none" w:sz="0" w:space="0" w:color="auto"/>
                        <w:bottom w:val="none" w:sz="0" w:space="0" w:color="auto"/>
                        <w:right w:val="none" w:sz="0" w:space="0" w:color="auto"/>
                      </w:divBdr>
                    </w:div>
                  </w:divsChild>
                </w:div>
                <w:div w:id="1237283385">
                  <w:marLeft w:val="0"/>
                  <w:marRight w:val="0"/>
                  <w:marTop w:val="0"/>
                  <w:marBottom w:val="0"/>
                  <w:divBdr>
                    <w:top w:val="single" w:sz="2" w:space="1" w:color="FFFFFF"/>
                    <w:left w:val="single" w:sz="2" w:space="12" w:color="FFFFFF"/>
                    <w:bottom w:val="single" w:sz="2" w:space="1" w:color="FFFFFF"/>
                    <w:right w:val="single" w:sz="2" w:space="4" w:color="FFFFFF"/>
                  </w:divBdr>
                  <w:divsChild>
                    <w:div w:id="1309048209">
                      <w:marLeft w:val="0"/>
                      <w:marRight w:val="0"/>
                      <w:marTop w:val="0"/>
                      <w:marBottom w:val="0"/>
                      <w:divBdr>
                        <w:top w:val="none" w:sz="0" w:space="0" w:color="auto"/>
                        <w:left w:val="none" w:sz="0" w:space="0" w:color="auto"/>
                        <w:bottom w:val="none" w:sz="0" w:space="0" w:color="auto"/>
                        <w:right w:val="none" w:sz="0" w:space="0" w:color="auto"/>
                      </w:divBdr>
                    </w:div>
                  </w:divsChild>
                </w:div>
                <w:div w:id="1266498374">
                  <w:marLeft w:val="0"/>
                  <w:marRight w:val="0"/>
                  <w:marTop w:val="0"/>
                  <w:marBottom w:val="0"/>
                  <w:divBdr>
                    <w:top w:val="single" w:sz="2" w:space="1" w:color="FFFFFF"/>
                    <w:left w:val="single" w:sz="2" w:space="12" w:color="FFFFFF"/>
                    <w:bottom w:val="single" w:sz="2" w:space="1" w:color="FFFFFF"/>
                    <w:right w:val="single" w:sz="2" w:space="4" w:color="FFFFFF"/>
                  </w:divBdr>
                  <w:divsChild>
                    <w:div w:id="615407431">
                      <w:marLeft w:val="0"/>
                      <w:marRight w:val="0"/>
                      <w:marTop w:val="0"/>
                      <w:marBottom w:val="0"/>
                      <w:divBdr>
                        <w:top w:val="none" w:sz="0" w:space="0" w:color="auto"/>
                        <w:left w:val="none" w:sz="0" w:space="0" w:color="auto"/>
                        <w:bottom w:val="none" w:sz="0" w:space="0" w:color="auto"/>
                        <w:right w:val="none" w:sz="0" w:space="0" w:color="auto"/>
                      </w:divBdr>
                    </w:div>
                  </w:divsChild>
                </w:div>
                <w:div w:id="1900823499">
                  <w:marLeft w:val="0"/>
                  <w:marRight w:val="0"/>
                  <w:marTop w:val="0"/>
                  <w:marBottom w:val="0"/>
                  <w:divBdr>
                    <w:top w:val="single" w:sz="2" w:space="1" w:color="FFFFFF"/>
                    <w:left w:val="single" w:sz="2" w:space="12" w:color="FFFFFF"/>
                    <w:bottom w:val="single" w:sz="2" w:space="1" w:color="FFFFFF"/>
                    <w:right w:val="single" w:sz="2" w:space="4" w:color="FFFFFF"/>
                  </w:divBdr>
                  <w:divsChild>
                    <w:div w:id="1986078862">
                      <w:marLeft w:val="0"/>
                      <w:marRight w:val="0"/>
                      <w:marTop w:val="0"/>
                      <w:marBottom w:val="0"/>
                      <w:divBdr>
                        <w:top w:val="none" w:sz="0" w:space="0" w:color="auto"/>
                        <w:left w:val="none" w:sz="0" w:space="0" w:color="auto"/>
                        <w:bottom w:val="none" w:sz="0" w:space="0" w:color="auto"/>
                        <w:right w:val="none" w:sz="0" w:space="0" w:color="auto"/>
                      </w:divBdr>
                    </w:div>
                  </w:divsChild>
                </w:div>
                <w:div w:id="1123617466">
                  <w:marLeft w:val="0"/>
                  <w:marRight w:val="0"/>
                  <w:marTop w:val="0"/>
                  <w:marBottom w:val="0"/>
                  <w:divBdr>
                    <w:top w:val="single" w:sz="2" w:space="1" w:color="FFFFFF"/>
                    <w:left w:val="single" w:sz="2" w:space="12" w:color="FFFFFF"/>
                    <w:bottom w:val="single" w:sz="2" w:space="1" w:color="FFFFFF"/>
                    <w:right w:val="single" w:sz="2" w:space="4" w:color="FFFFFF"/>
                  </w:divBdr>
                  <w:divsChild>
                    <w:div w:id="1422608337">
                      <w:marLeft w:val="0"/>
                      <w:marRight w:val="0"/>
                      <w:marTop w:val="0"/>
                      <w:marBottom w:val="0"/>
                      <w:divBdr>
                        <w:top w:val="none" w:sz="0" w:space="0" w:color="auto"/>
                        <w:left w:val="none" w:sz="0" w:space="0" w:color="auto"/>
                        <w:bottom w:val="none" w:sz="0" w:space="0" w:color="auto"/>
                        <w:right w:val="none" w:sz="0" w:space="0" w:color="auto"/>
                      </w:divBdr>
                    </w:div>
                  </w:divsChild>
                </w:div>
                <w:div w:id="1989817715">
                  <w:marLeft w:val="0"/>
                  <w:marRight w:val="0"/>
                  <w:marTop w:val="0"/>
                  <w:marBottom w:val="0"/>
                  <w:divBdr>
                    <w:top w:val="single" w:sz="2" w:space="1" w:color="FFFFFF"/>
                    <w:left w:val="single" w:sz="2" w:space="12" w:color="FFFFFF"/>
                    <w:bottom w:val="single" w:sz="2" w:space="4" w:color="FFFFFF"/>
                    <w:right w:val="single" w:sz="2" w:space="4" w:color="FFFFFF"/>
                  </w:divBdr>
                  <w:divsChild>
                    <w:div w:id="4875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585935">
      <w:bodyDiv w:val="1"/>
      <w:marLeft w:val="0"/>
      <w:marRight w:val="0"/>
      <w:marTop w:val="0"/>
      <w:marBottom w:val="0"/>
      <w:divBdr>
        <w:top w:val="none" w:sz="0" w:space="0" w:color="auto"/>
        <w:left w:val="none" w:sz="0" w:space="0" w:color="auto"/>
        <w:bottom w:val="none" w:sz="0" w:space="0" w:color="auto"/>
        <w:right w:val="none" w:sz="0" w:space="0" w:color="auto"/>
      </w:divBdr>
      <w:divsChild>
        <w:div w:id="1595356332">
          <w:marLeft w:val="0"/>
          <w:marRight w:val="0"/>
          <w:marTop w:val="0"/>
          <w:marBottom w:val="0"/>
          <w:divBdr>
            <w:top w:val="none" w:sz="0" w:space="0" w:color="auto"/>
            <w:left w:val="none" w:sz="0" w:space="0" w:color="auto"/>
            <w:bottom w:val="none" w:sz="0" w:space="0" w:color="auto"/>
            <w:right w:val="none" w:sz="0" w:space="0" w:color="auto"/>
          </w:divBdr>
        </w:div>
        <w:div w:id="1539319091">
          <w:marLeft w:val="0"/>
          <w:marRight w:val="0"/>
          <w:marTop w:val="0"/>
          <w:marBottom w:val="335"/>
          <w:divBdr>
            <w:top w:val="none" w:sz="0" w:space="0" w:color="auto"/>
            <w:left w:val="none" w:sz="0" w:space="0" w:color="auto"/>
            <w:bottom w:val="none" w:sz="0" w:space="0" w:color="auto"/>
            <w:right w:val="none" w:sz="0" w:space="0" w:color="auto"/>
          </w:divBdr>
          <w:divsChild>
            <w:div w:id="1004238321">
              <w:marLeft w:val="0"/>
              <w:marRight w:val="0"/>
              <w:marTop w:val="0"/>
              <w:marBottom w:val="0"/>
              <w:divBdr>
                <w:top w:val="none" w:sz="0" w:space="0" w:color="auto"/>
                <w:left w:val="none" w:sz="0" w:space="0" w:color="auto"/>
                <w:bottom w:val="none" w:sz="0" w:space="0" w:color="auto"/>
                <w:right w:val="none" w:sz="0" w:space="0" w:color="auto"/>
              </w:divBdr>
              <w:divsChild>
                <w:div w:id="1472021174">
                  <w:marLeft w:val="0"/>
                  <w:marRight w:val="0"/>
                  <w:marTop w:val="0"/>
                  <w:marBottom w:val="0"/>
                  <w:divBdr>
                    <w:top w:val="single" w:sz="2" w:space="4" w:color="FFFFFF"/>
                    <w:left w:val="single" w:sz="2" w:space="12" w:color="FFFFFF"/>
                    <w:bottom w:val="single" w:sz="2" w:space="1" w:color="FFFFFF"/>
                    <w:right w:val="single" w:sz="2" w:space="4" w:color="FFFFFF"/>
                  </w:divBdr>
                  <w:divsChild>
                    <w:div w:id="644045953">
                      <w:marLeft w:val="0"/>
                      <w:marRight w:val="0"/>
                      <w:marTop w:val="0"/>
                      <w:marBottom w:val="0"/>
                      <w:divBdr>
                        <w:top w:val="none" w:sz="0" w:space="0" w:color="auto"/>
                        <w:left w:val="none" w:sz="0" w:space="0" w:color="auto"/>
                        <w:bottom w:val="none" w:sz="0" w:space="0" w:color="auto"/>
                        <w:right w:val="none" w:sz="0" w:space="0" w:color="auto"/>
                      </w:divBdr>
                    </w:div>
                  </w:divsChild>
                </w:div>
                <w:div w:id="1676765839">
                  <w:marLeft w:val="0"/>
                  <w:marRight w:val="0"/>
                  <w:marTop w:val="0"/>
                  <w:marBottom w:val="0"/>
                  <w:divBdr>
                    <w:top w:val="single" w:sz="2" w:space="1" w:color="FFFFFF"/>
                    <w:left w:val="single" w:sz="2" w:space="12" w:color="FFFFFF"/>
                    <w:bottom w:val="single" w:sz="2" w:space="1" w:color="FFFFFF"/>
                    <w:right w:val="single" w:sz="2" w:space="4" w:color="FFFFFF"/>
                  </w:divBdr>
                  <w:divsChild>
                    <w:div w:id="1508518631">
                      <w:marLeft w:val="0"/>
                      <w:marRight w:val="0"/>
                      <w:marTop w:val="0"/>
                      <w:marBottom w:val="0"/>
                      <w:divBdr>
                        <w:top w:val="none" w:sz="0" w:space="0" w:color="auto"/>
                        <w:left w:val="none" w:sz="0" w:space="0" w:color="auto"/>
                        <w:bottom w:val="none" w:sz="0" w:space="0" w:color="auto"/>
                        <w:right w:val="none" w:sz="0" w:space="0" w:color="auto"/>
                      </w:divBdr>
                    </w:div>
                  </w:divsChild>
                </w:div>
                <w:div w:id="997345604">
                  <w:marLeft w:val="0"/>
                  <w:marRight w:val="0"/>
                  <w:marTop w:val="0"/>
                  <w:marBottom w:val="0"/>
                  <w:divBdr>
                    <w:top w:val="single" w:sz="2" w:space="1" w:color="FFFFFF"/>
                    <w:left w:val="single" w:sz="2" w:space="12" w:color="FFFFFF"/>
                    <w:bottom w:val="single" w:sz="2" w:space="1" w:color="FFFFFF"/>
                    <w:right w:val="single" w:sz="2" w:space="4" w:color="FFFFFF"/>
                  </w:divBdr>
                  <w:divsChild>
                    <w:div w:id="234554783">
                      <w:marLeft w:val="0"/>
                      <w:marRight w:val="0"/>
                      <w:marTop w:val="0"/>
                      <w:marBottom w:val="0"/>
                      <w:divBdr>
                        <w:top w:val="none" w:sz="0" w:space="0" w:color="auto"/>
                        <w:left w:val="none" w:sz="0" w:space="0" w:color="auto"/>
                        <w:bottom w:val="none" w:sz="0" w:space="0" w:color="auto"/>
                        <w:right w:val="none" w:sz="0" w:space="0" w:color="auto"/>
                      </w:divBdr>
                    </w:div>
                  </w:divsChild>
                </w:div>
                <w:div w:id="47190922">
                  <w:marLeft w:val="0"/>
                  <w:marRight w:val="0"/>
                  <w:marTop w:val="0"/>
                  <w:marBottom w:val="0"/>
                  <w:divBdr>
                    <w:top w:val="single" w:sz="2" w:space="1" w:color="FFFFFF"/>
                    <w:left w:val="single" w:sz="2" w:space="12" w:color="FFFFFF"/>
                    <w:bottom w:val="single" w:sz="2" w:space="1" w:color="FFFFFF"/>
                    <w:right w:val="single" w:sz="2" w:space="4" w:color="FFFFFF"/>
                  </w:divBdr>
                  <w:divsChild>
                    <w:div w:id="1528522399">
                      <w:marLeft w:val="0"/>
                      <w:marRight w:val="0"/>
                      <w:marTop w:val="0"/>
                      <w:marBottom w:val="0"/>
                      <w:divBdr>
                        <w:top w:val="none" w:sz="0" w:space="0" w:color="auto"/>
                        <w:left w:val="none" w:sz="0" w:space="0" w:color="auto"/>
                        <w:bottom w:val="none" w:sz="0" w:space="0" w:color="auto"/>
                        <w:right w:val="none" w:sz="0" w:space="0" w:color="auto"/>
                      </w:divBdr>
                    </w:div>
                  </w:divsChild>
                </w:div>
                <w:div w:id="131482917">
                  <w:marLeft w:val="0"/>
                  <w:marRight w:val="0"/>
                  <w:marTop w:val="0"/>
                  <w:marBottom w:val="0"/>
                  <w:divBdr>
                    <w:top w:val="single" w:sz="2" w:space="1" w:color="FFFFFF"/>
                    <w:left w:val="single" w:sz="2" w:space="12" w:color="FFFFFF"/>
                    <w:bottom w:val="single" w:sz="2" w:space="1" w:color="FFFFFF"/>
                    <w:right w:val="single" w:sz="2" w:space="4" w:color="FFFFFF"/>
                  </w:divBdr>
                  <w:divsChild>
                    <w:div w:id="813254154">
                      <w:marLeft w:val="0"/>
                      <w:marRight w:val="0"/>
                      <w:marTop w:val="0"/>
                      <w:marBottom w:val="0"/>
                      <w:divBdr>
                        <w:top w:val="none" w:sz="0" w:space="0" w:color="auto"/>
                        <w:left w:val="none" w:sz="0" w:space="0" w:color="auto"/>
                        <w:bottom w:val="none" w:sz="0" w:space="0" w:color="auto"/>
                        <w:right w:val="none" w:sz="0" w:space="0" w:color="auto"/>
                      </w:divBdr>
                    </w:div>
                  </w:divsChild>
                </w:div>
                <w:div w:id="624655707">
                  <w:marLeft w:val="0"/>
                  <w:marRight w:val="0"/>
                  <w:marTop w:val="0"/>
                  <w:marBottom w:val="0"/>
                  <w:divBdr>
                    <w:top w:val="single" w:sz="2" w:space="1" w:color="FFFFFF"/>
                    <w:left w:val="single" w:sz="2" w:space="12" w:color="FFFFFF"/>
                    <w:bottom w:val="single" w:sz="2" w:space="1" w:color="FFFFFF"/>
                    <w:right w:val="single" w:sz="2" w:space="4" w:color="FFFFFF"/>
                  </w:divBdr>
                  <w:divsChild>
                    <w:div w:id="643463965">
                      <w:marLeft w:val="0"/>
                      <w:marRight w:val="0"/>
                      <w:marTop w:val="0"/>
                      <w:marBottom w:val="0"/>
                      <w:divBdr>
                        <w:top w:val="none" w:sz="0" w:space="0" w:color="auto"/>
                        <w:left w:val="none" w:sz="0" w:space="0" w:color="auto"/>
                        <w:bottom w:val="none" w:sz="0" w:space="0" w:color="auto"/>
                        <w:right w:val="none" w:sz="0" w:space="0" w:color="auto"/>
                      </w:divBdr>
                    </w:div>
                  </w:divsChild>
                </w:div>
                <w:div w:id="1795520239">
                  <w:marLeft w:val="0"/>
                  <w:marRight w:val="0"/>
                  <w:marTop w:val="0"/>
                  <w:marBottom w:val="0"/>
                  <w:divBdr>
                    <w:top w:val="single" w:sz="2" w:space="1" w:color="FFFFFF"/>
                    <w:left w:val="single" w:sz="2" w:space="12" w:color="FFFFFF"/>
                    <w:bottom w:val="single" w:sz="2" w:space="1" w:color="FFFFFF"/>
                    <w:right w:val="single" w:sz="2" w:space="4" w:color="FFFFFF"/>
                  </w:divBdr>
                  <w:divsChild>
                    <w:div w:id="945961080">
                      <w:marLeft w:val="0"/>
                      <w:marRight w:val="0"/>
                      <w:marTop w:val="0"/>
                      <w:marBottom w:val="0"/>
                      <w:divBdr>
                        <w:top w:val="none" w:sz="0" w:space="0" w:color="auto"/>
                        <w:left w:val="none" w:sz="0" w:space="0" w:color="auto"/>
                        <w:bottom w:val="none" w:sz="0" w:space="0" w:color="auto"/>
                        <w:right w:val="none" w:sz="0" w:space="0" w:color="auto"/>
                      </w:divBdr>
                    </w:div>
                  </w:divsChild>
                </w:div>
                <w:div w:id="145561549">
                  <w:marLeft w:val="0"/>
                  <w:marRight w:val="0"/>
                  <w:marTop w:val="0"/>
                  <w:marBottom w:val="0"/>
                  <w:divBdr>
                    <w:top w:val="single" w:sz="2" w:space="1" w:color="FFFFFF"/>
                    <w:left w:val="single" w:sz="2" w:space="12" w:color="FFFFFF"/>
                    <w:bottom w:val="single" w:sz="2" w:space="1" w:color="FFFFFF"/>
                    <w:right w:val="single" w:sz="2" w:space="4" w:color="FFFFFF"/>
                  </w:divBdr>
                  <w:divsChild>
                    <w:div w:id="1698890332">
                      <w:marLeft w:val="0"/>
                      <w:marRight w:val="0"/>
                      <w:marTop w:val="0"/>
                      <w:marBottom w:val="0"/>
                      <w:divBdr>
                        <w:top w:val="none" w:sz="0" w:space="0" w:color="auto"/>
                        <w:left w:val="none" w:sz="0" w:space="0" w:color="auto"/>
                        <w:bottom w:val="none" w:sz="0" w:space="0" w:color="auto"/>
                        <w:right w:val="none" w:sz="0" w:space="0" w:color="auto"/>
                      </w:divBdr>
                    </w:div>
                  </w:divsChild>
                </w:div>
                <w:div w:id="1361011821">
                  <w:marLeft w:val="0"/>
                  <w:marRight w:val="0"/>
                  <w:marTop w:val="0"/>
                  <w:marBottom w:val="0"/>
                  <w:divBdr>
                    <w:top w:val="single" w:sz="2" w:space="1" w:color="FFFFFF"/>
                    <w:left w:val="single" w:sz="2" w:space="12" w:color="FFFFFF"/>
                    <w:bottom w:val="single" w:sz="2" w:space="1" w:color="FFFFFF"/>
                    <w:right w:val="single" w:sz="2" w:space="4" w:color="FFFFFF"/>
                  </w:divBdr>
                  <w:divsChild>
                    <w:div w:id="617376584">
                      <w:marLeft w:val="0"/>
                      <w:marRight w:val="0"/>
                      <w:marTop w:val="0"/>
                      <w:marBottom w:val="0"/>
                      <w:divBdr>
                        <w:top w:val="none" w:sz="0" w:space="0" w:color="auto"/>
                        <w:left w:val="none" w:sz="0" w:space="0" w:color="auto"/>
                        <w:bottom w:val="none" w:sz="0" w:space="0" w:color="auto"/>
                        <w:right w:val="none" w:sz="0" w:space="0" w:color="auto"/>
                      </w:divBdr>
                    </w:div>
                  </w:divsChild>
                </w:div>
                <w:div w:id="1809473479">
                  <w:marLeft w:val="0"/>
                  <w:marRight w:val="0"/>
                  <w:marTop w:val="0"/>
                  <w:marBottom w:val="0"/>
                  <w:divBdr>
                    <w:top w:val="single" w:sz="2" w:space="1" w:color="FFFFFF"/>
                    <w:left w:val="single" w:sz="2" w:space="12" w:color="FFFFFF"/>
                    <w:bottom w:val="single" w:sz="2" w:space="1" w:color="FFFFFF"/>
                    <w:right w:val="single" w:sz="2" w:space="4" w:color="FFFFFF"/>
                  </w:divBdr>
                  <w:divsChild>
                    <w:div w:id="1267806431">
                      <w:marLeft w:val="0"/>
                      <w:marRight w:val="0"/>
                      <w:marTop w:val="0"/>
                      <w:marBottom w:val="0"/>
                      <w:divBdr>
                        <w:top w:val="none" w:sz="0" w:space="0" w:color="auto"/>
                        <w:left w:val="none" w:sz="0" w:space="0" w:color="auto"/>
                        <w:bottom w:val="none" w:sz="0" w:space="0" w:color="auto"/>
                        <w:right w:val="none" w:sz="0" w:space="0" w:color="auto"/>
                      </w:divBdr>
                    </w:div>
                  </w:divsChild>
                </w:div>
                <w:div w:id="1297491422">
                  <w:marLeft w:val="0"/>
                  <w:marRight w:val="0"/>
                  <w:marTop w:val="0"/>
                  <w:marBottom w:val="0"/>
                  <w:divBdr>
                    <w:top w:val="single" w:sz="2" w:space="1" w:color="FFFFFF"/>
                    <w:left w:val="single" w:sz="2" w:space="12" w:color="FFFFFF"/>
                    <w:bottom w:val="single" w:sz="2" w:space="1" w:color="FFFFFF"/>
                    <w:right w:val="single" w:sz="2" w:space="4" w:color="FFFFFF"/>
                  </w:divBdr>
                  <w:divsChild>
                    <w:div w:id="127475032">
                      <w:marLeft w:val="0"/>
                      <w:marRight w:val="0"/>
                      <w:marTop w:val="0"/>
                      <w:marBottom w:val="0"/>
                      <w:divBdr>
                        <w:top w:val="none" w:sz="0" w:space="0" w:color="auto"/>
                        <w:left w:val="none" w:sz="0" w:space="0" w:color="auto"/>
                        <w:bottom w:val="none" w:sz="0" w:space="0" w:color="auto"/>
                        <w:right w:val="none" w:sz="0" w:space="0" w:color="auto"/>
                      </w:divBdr>
                    </w:div>
                  </w:divsChild>
                </w:div>
                <w:div w:id="108666383">
                  <w:marLeft w:val="0"/>
                  <w:marRight w:val="0"/>
                  <w:marTop w:val="0"/>
                  <w:marBottom w:val="0"/>
                  <w:divBdr>
                    <w:top w:val="single" w:sz="2" w:space="1" w:color="FFFFFF"/>
                    <w:left w:val="single" w:sz="2" w:space="12" w:color="FFFFFF"/>
                    <w:bottom w:val="single" w:sz="2" w:space="1" w:color="FFFFFF"/>
                    <w:right w:val="single" w:sz="2" w:space="4" w:color="FFFFFF"/>
                  </w:divBdr>
                  <w:divsChild>
                    <w:div w:id="1318731794">
                      <w:marLeft w:val="0"/>
                      <w:marRight w:val="0"/>
                      <w:marTop w:val="0"/>
                      <w:marBottom w:val="0"/>
                      <w:divBdr>
                        <w:top w:val="none" w:sz="0" w:space="0" w:color="auto"/>
                        <w:left w:val="none" w:sz="0" w:space="0" w:color="auto"/>
                        <w:bottom w:val="none" w:sz="0" w:space="0" w:color="auto"/>
                        <w:right w:val="none" w:sz="0" w:space="0" w:color="auto"/>
                      </w:divBdr>
                    </w:div>
                  </w:divsChild>
                </w:div>
                <w:div w:id="1445928397">
                  <w:marLeft w:val="0"/>
                  <w:marRight w:val="0"/>
                  <w:marTop w:val="0"/>
                  <w:marBottom w:val="0"/>
                  <w:divBdr>
                    <w:top w:val="single" w:sz="2" w:space="1" w:color="FFFFFF"/>
                    <w:left w:val="single" w:sz="2" w:space="12" w:color="FFFFFF"/>
                    <w:bottom w:val="single" w:sz="2" w:space="1" w:color="FFFFFF"/>
                    <w:right w:val="single" w:sz="2" w:space="4" w:color="FFFFFF"/>
                  </w:divBdr>
                  <w:divsChild>
                    <w:div w:id="972371707">
                      <w:marLeft w:val="0"/>
                      <w:marRight w:val="0"/>
                      <w:marTop w:val="0"/>
                      <w:marBottom w:val="0"/>
                      <w:divBdr>
                        <w:top w:val="none" w:sz="0" w:space="0" w:color="auto"/>
                        <w:left w:val="none" w:sz="0" w:space="0" w:color="auto"/>
                        <w:bottom w:val="none" w:sz="0" w:space="0" w:color="auto"/>
                        <w:right w:val="none" w:sz="0" w:space="0" w:color="auto"/>
                      </w:divBdr>
                    </w:div>
                  </w:divsChild>
                </w:div>
                <w:div w:id="395132640">
                  <w:marLeft w:val="0"/>
                  <w:marRight w:val="0"/>
                  <w:marTop w:val="0"/>
                  <w:marBottom w:val="0"/>
                  <w:divBdr>
                    <w:top w:val="single" w:sz="2" w:space="1" w:color="FFFFFF"/>
                    <w:left w:val="single" w:sz="2" w:space="12" w:color="FFFFFF"/>
                    <w:bottom w:val="single" w:sz="2" w:space="1" w:color="FFFFFF"/>
                    <w:right w:val="single" w:sz="2" w:space="4" w:color="FFFFFF"/>
                  </w:divBdr>
                  <w:divsChild>
                    <w:div w:id="1363045491">
                      <w:marLeft w:val="0"/>
                      <w:marRight w:val="0"/>
                      <w:marTop w:val="0"/>
                      <w:marBottom w:val="0"/>
                      <w:divBdr>
                        <w:top w:val="none" w:sz="0" w:space="0" w:color="auto"/>
                        <w:left w:val="none" w:sz="0" w:space="0" w:color="auto"/>
                        <w:bottom w:val="none" w:sz="0" w:space="0" w:color="auto"/>
                        <w:right w:val="none" w:sz="0" w:space="0" w:color="auto"/>
                      </w:divBdr>
                    </w:div>
                  </w:divsChild>
                </w:div>
                <w:div w:id="1285380176">
                  <w:marLeft w:val="0"/>
                  <w:marRight w:val="0"/>
                  <w:marTop w:val="0"/>
                  <w:marBottom w:val="0"/>
                  <w:divBdr>
                    <w:top w:val="single" w:sz="2" w:space="1" w:color="FFFFFF"/>
                    <w:left w:val="single" w:sz="2" w:space="12" w:color="FFFFFF"/>
                    <w:bottom w:val="single" w:sz="2" w:space="1" w:color="FFFFFF"/>
                    <w:right w:val="single" w:sz="2" w:space="4" w:color="FFFFFF"/>
                  </w:divBdr>
                  <w:divsChild>
                    <w:div w:id="751436255">
                      <w:marLeft w:val="0"/>
                      <w:marRight w:val="0"/>
                      <w:marTop w:val="0"/>
                      <w:marBottom w:val="0"/>
                      <w:divBdr>
                        <w:top w:val="none" w:sz="0" w:space="0" w:color="auto"/>
                        <w:left w:val="none" w:sz="0" w:space="0" w:color="auto"/>
                        <w:bottom w:val="none" w:sz="0" w:space="0" w:color="auto"/>
                        <w:right w:val="none" w:sz="0" w:space="0" w:color="auto"/>
                      </w:divBdr>
                    </w:div>
                  </w:divsChild>
                </w:div>
                <w:div w:id="2069914757">
                  <w:marLeft w:val="0"/>
                  <w:marRight w:val="0"/>
                  <w:marTop w:val="0"/>
                  <w:marBottom w:val="0"/>
                  <w:divBdr>
                    <w:top w:val="single" w:sz="2" w:space="1" w:color="FFFFFF"/>
                    <w:left w:val="single" w:sz="2" w:space="12" w:color="FFFFFF"/>
                    <w:bottom w:val="single" w:sz="2" w:space="1" w:color="FFFFFF"/>
                    <w:right w:val="single" w:sz="2" w:space="4" w:color="FFFFFF"/>
                  </w:divBdr>
                  <w:divsChild>
                    <w:div w:id="497499730">
                      <w:marLeft w:val="0"/>
                      <w:marRight w:val="0"/>
                      <w:marTop w:val="0"/>
                      <w:marBottom w:val="0"/>
                      <w:divBdr>
                        <w:top w:val="none" w:sz="0" w:space="0" w:color="auto"/>
                        <w:left w:val="none" w:sz="0" w:space="0" w:color="auto"/>
                        <w:bottom w:val="none" w:sz="0" w:space="0" w:color="auto"/>
                        <w:right w:val="none" w:sz="0" w:space="0" w:color="auto"/>
                      </w:divBdr>
                    </w:div>
                  </w:divsChild>
                </w:div>
                <w:div w:id="126356923">
                  <w:marLeft w:val="0"/>
                  <w:marRight w:val="0"/>
                  <w:marTop w:val="0"/>
                  <w:marBottom w:val="0"/>
                  <w:divBdr>
                    <w:top w:val="single" w:sz="2" w:space="1" w:color="FFFFFF"/>
                    <w:left w:val="single" w:sz="2" w:space="12" w:color="FFFFFF"/>
                    <w:bottom w:val="single" w:sz="2" w:space="1" w:color="FFFFFF"/>
                    <w:right w:val="single" w:sz="2" w:space="4" w:color="FFFFFF"/>
                  </w:divBdr>
                  <w:divsChild>
                    <w:div w:id="2031951180">
                      <w:marLeft w:val="0"/>
                      <w:marRight w:val="0"/>
                      <w:marTop w:val="0"/>
                      <w:marBottom w:val="0"/>
                      <w:divBdr>
                        <w:top w:val="none" w:sz="0" w:space="0" w:color="auto"/>
                        <w:left w:val="none" w:sz="0" w:space="0" w:color="auto"/>
                        <w:bottom w:val="none" w:sz="0" w:space="0" w:color="auto"/>
                        <w:right w:val="none" w:sz="0" w:space="0" w:color="auto"/>
                      </w:divBdr>
                    </w:div>
                  </w:divsChild>
                </w:div>
                <w:div w:id="137386053">
                  <w:marLeft w:val="0"/>
                  <w:marRight w:val="0"/>
                  <w:marTop w:val="0"/>
                  <w:marBottom w:val="0"/>
                  <w:divBdr>
                    <w:top w:val="single" w:sz="2" w:space="1" w:color="FFFFFF"/>
                    <w:left w:val="single" w:sz="2" w:space="12" w:color="FFFFFF"/>
                    <w:bottom w:val="single" w:sz="2" w:space="1" w:color="FFFFFF"/>
                    <w:right w:val="single" w:sz="2" w:space="4" w:color="FFFFFF"/>
                  </w:divBdr>
                  <w:divsChild>
                    <w:div w:id="1051802418">
                      <w:marLeft w:val="0"/>
                      <w:marRight w:val="0"/>
                      <w:marTop w:val="0"/>
                      <w:marBottom w:val="0"/>
                      <w:divBdr>
                        <w:top w:val="none" w:sz="0" w:space="0" w:color="auto"/>
                        <w:left w:val="none" w:sz="0" w:space="0" w:color="auto"/>
                        <w:bottom w:val="none" w:sz="0" w:space="0" w:color="auto"/>
                        <w:right w:val="none" w:sz="0" w:space="0" w:color="auto"/>
                      </w:divBdr>
                    </w:div>
                  </w:divsChild>
                </w:div>
                <w:div w:id="758020659">
                  <w:marLeft w:val="0"/>
                  <w:marRight w:val="0"/>
                  <w:marTop w:val="0"/>
                  <w:marBottom w:val="0"/>
                  <w:divBdr>
                    <w:top w:val="single" w:sz="2" w:space="1" w:color="FFFFFF"/>
                    <w:left w:val="single" w:sz="2" w:space="12" w:color="FFFFFF"/>
                    <w:bottom w:val="single" w:sz="2" w:space="1" w:color="FFFFFF"/>
                    <w:right w:val="single" w:sz="2" w:space="4" w:color="FFFFFF"/>
                  </w:divBdr>
                  <w:divsChild>
                    <w:div w:id="9337365">
                      <w:marLeft w:val="0"/>
                      <w:marRight w:val="0"/>
                      <w:marTop w:val="0"/>
                      <w:marBottom w:val="0"/>
                      <w:divBdr>
                        <w:top w:val="none" w:sz="0" w:space="0" w:color="auto"/>
                        <w:left w:val="none" w:sz="0" w:space="0" w:color="auto"/>
                        <w:bottom w:val="none" w:sz="0" w:space="0" w:color="auto"/>
                        <w:right w:val="none" w:sz="0" w:space="0" w:color="auto"/>
                      </w:divBdr>
                    </w:div>
                  </w:divsChild>
                </w:div>
                <w:div w:id="1523785076">
                  <w:marLeft w:val="0"/>
                  <w:marRight w:val="0"/>
                  <w:marTop w:val="0"/>
                  <w:marBottom w:val="0"/>
                  <w:divBdr>
                    <w:top w:val="single" w:sz="2" w:space="1" w:color="FFFFFF"/>
                    <w:left w:val="single" w:sz="2" w:space="12" w:color="FFFFFF"/>
                    <w:bottom w:val="single" w:sz="2" w:space="1" w:color="FFFFFF"/>
                    <w:right w:val="single" w:sz="2" w:space="4" w:color="FFFFFF"/>
                  </w:divBdr>
                  <w:divsChild>
                    <w:div w:id="295987373">
                      <w:marLeft w:val="0"/>
                      <w:marRight w:val="0"/>
                      <w:marTop w:val="0"/>
                      <w:marBottom w:val="0"/>
                      <w:divBdr>
                        <w:top w:val="none" w:sz="0" w:space="0" w:color="auto"/>
                        <w:left w:val="none" w:sz="0" w:space="0" w:color="auto"/>
                        <w:bottom w:val="none" w:sz="0" w:space="0" w:color="auto"/>
                        <w:right w:val="none" w:sz="0" w:space="0" w:color="auto"/>
                      </w:divBdr>
                    </w:div>
                  </w:divsChild>
                </w:div>
                <w:div w:id="108477043">
                  <w:marLeft w:val="0"/>
                  <w:marRight w:val="0"/>
                  <w:marTop w:val="0"/>
                  <w:marBottom w:val="0"/>
                  <w:divBdr>
                    <w:top w:val="single" w:sz="2" w:space="1" w:color="FFFFFF"/>
                    <w:left w:val="single" w:sz="2" w:space="12" w:color="FFFFFF"/>
                    <w:bottom w:val="single" w:sz="2" w:space="1" w:color="FFFFFF"/>
                    <w:right w:val="single" w:sz="2" w:space="4" w:color="FFFFFF"/>
                  </w:divBdr>
                  <w:divsChild>
                    <w:div w:id="1859194531">
                      <w:marLeft w:val="0"/>
                      <w:marRight w:val="0"/>
                      <w:marTop w:val="0"/>
                      <w:marBottom w:val="0"/>
                      <w:divBdr>
                        <w:top w:val="none" w:sz="0" w:space="0" w:color="auto"/>
                        <w:left w:val="none" w:sz="0" w:space="0" w:color="auto"/>
                        <w:bottom w:val="none" w:sz="0" w:space="0" w:color="auto"/>
                        <w:right w:val="none" w:sz="0" w:space="0" w:color="auto"/>
                      </w:divBdr>
                    </w:div>
                  </w:divsChild>
                </w:div>
                <w:div w:id="876430052">
                  <w:marLeft w:val="0"/>
                  <w:marRight w:val="0"/>
                  <w:marTop w:val="0"/>
                  <w:marBottom w:val="0"/>
                  <w:divBdr>
                    <w:top w:val="single" w:sz="2" w:space="1" w:color="FFFFFF"/>
                    <w:left w:val="single" w:sz="2" w:space="12" w:color="FFFFFF"/>
                    <w:bottom w:val="single" w:sz="2" w:space="1" w:color="FFFFFF"/>
                    <w:right w:val="single" w:sz="2" w:space="4" w:color="FFFFFF"/>
                  </w:divBdr>
                  <w:divsChild>
                    <w:div w:id="1652519361">
                      <w:marLeft w:val="0"/>
                      <w:marRight w:val="0"/>
                      <w:marTop w:val="0"/>
                      <w:marBottom w:val="0"/>
                      <w:divBdr>
                        <w:top w:val="none" w:sz="0" w:space="0" w:color="auto"/>
                        <w:left w:val="none" w:sz="0" w:space="0" w:color="auto"/>
                        <w:bottom w:val="none" w:sz="0" w:space="0" w:color="auto"/>
                        <w:right w:val="none" w:sz="0" w:space="0" w:color="auto"/>
                      </w:divBdr>
                    </w:div>
                  </w:divsChild>
                </w:div>
                <w:div w:id="1364137182">
                  <w:marLeft w:val="0"/>
                  <w:marRight w:val="0"/>
                  <w:marTop w:val="0"/>
                  <w:marBottom w:val="0"/>
                  <w:divBdr>
                    <w:top w:val="single" w:sz="2" w:space="1" w:color="FFFFFF"/>
                    <w:left w:val="single" w:sz="2" w:space="12" w:color="FFFFFF"/>
                    <w:bottom w:val="single" w:sz="2" w:space="1" w:color="FFFFFF"/>
                    <w:right w:val="single" w:sz="2" w:space="4" w:color="FFFFFF"/>
                  </w:divBdr>
                  <w:divsChild>
                    <w:div w:id="775903320">
                      <w:marLeft w:val="0"/>
                      <w:marRight w:val="0"/>
                      <w:marTop w:val="0"/>
                      <w:marBottom w:val="0"/>
                      <w:divBdr>
                        <w:top w:val="none" w:sz="0" w:space="0" w:color="auto"/>
                        <w:left w:val="none" w:sz="0" w:space="0" w:color="auto"/>
                        <w:bottom w:val="none" w:sz="0" w:space="0" w:color="auto"/>
                        <w:right w:val="none" w:sz="0" w:space="0" w:color="auto"/>
                      </w:divBdr>
                    </w:div>
                  </w:divsChild>
                </w:div>
                <w:div w:id="494954889">
                  <w:marLeft w:val="0"/>
                  <w:marRight w:val="0"/>
                  <w:marTop w:val="0"/>
                  <w:marBottom w:val="0"/>
                  <w:divBdr>
                    <w:top w:val="single" w:sz="2" w:space="1" w:color="FFFFFF"/>
                    <w:left w:val="single" w:sz="2" w:space="12" w:color="FFFFFF"/>
                    <w:bottom w:val="single" w:sz="2" w:space="1" w:color="FFFFFF"/>
                    <w:right w:val="single" w:sz="2" w:space="4" w:color="FFFFFF"/>
                  </w:divBdr>
                  <w:divsChild>
                    <w:div w:id="510292824">
                      <w:marLeft w:val="0"/>
                      <w:marRight w:val="0"/>
                      <w:marTop w:val="0"/>
                      <w:marBottom w:val="0"/>
                      <w:divBdr>
                        <w:top w:val="none" w:sz="0" w:space="0" w:color="auto"/>
                        <w:left w:val="none" w:sz="0" w:space="0" w:color="auto"/>
                        <w:bottom w:val="none" w:sz="0" w:space="0" w:color="auto"/>
                        <w:right w:val="none" w:sz="0" w:space="0" w:color="auto"/>
                      </w:divBdr>
                    </w:div>
                  </w:divsChild>
                </w:div>
                <w:div w:id="1460417862">
                  <w:marLeft w:val="0"/>
                  <w:marRight w:val="0"/>
                  <w:marTop w:val="0"/>
                  <w:marBottom w:val="0"/>
                  <w:divBdr>
                    <w:top w:val="single" w:sz="2" w:space="1" w:color="FFFFFF"/>
                    <w:left w:val="single" w:sz="2" w:space="12" w:color="FFFFFF"/>
                    <w:bottom w:val="single" w:sz="2" w:space="1" w:color="FFFFFF"/>
                    <w:right w:val="single" w:sz="2" w:space="4" w:color="FFFFFF"/>
                  </w:divBdr>
                  <w:divsChild>
                    <w:div w:id="1689795991">
                      <w:marLeft w:val="0"/>
                      <w:marRight w:val="0"/>
                      <w:marTop w:val="0"/>
                      <w:marBottom w:val="0"/>
                      <w:divBdr>
                        <w:top w:val="none" w:sz="0" w:space="0" w:color="auto"/>
                        <w:left w:val="none" w:sz="0" w:space="0" w:color="auto"/>
                        <w:bottom w:val="none" w:sz="0" w:space="0" w:color="auto"/>
                        <w:right w:val="none" w:sz="0" w:space="0" w:color="auto"/>
                      </w:divBdr>
                    </w:div>
                  </w:divsChild>
                </w:div>
                <w:div w:id="1356076538">
                  <w:marLeft w:val="0"/>
                  <w:marRight w:val="0"/>
                  <w:marTop w:val="0"/>
                  <w:marBottom w:val="0"/>
                  <w:divBdr>
                    <w:top w:val="single" w:sz="2" w:space="1" w:color="FFFFFF"/>
                    <w:left w:val="single" w:sz="2" w:space="12" w:color="FFFFFF"/>
                    <w:bottom w:val="single" w:sz="2" w:space="1" w:color="FFFFFF"/>
                    <w:right w:val="single" w:sz="2" w:space="4" w:color="FFFFFF"/>
                  </w:divBdr>
                  <w:divsChild>
                    <w:div w:id="1199314787">
                      <w:marLeft w:val="0"/>
                      <w:marRight w:val="0"/>
                      <w:marTop w:val="0"/>
                      <w:marBottom w:val="0"/>
                      <w:divBdr>
                        <w:top w:val="none" w:sz="0" w:space="0" w:color="auto"/>
                        <w:left w:val="none" w:sz="0" w:space="0" w:color="auto"/>
                        <w:bottom w:val="none" w:sz="0" w:space="0" w:color="auto"/>
                        <w:right w:val="none" w:sz="0" w:space="0" w:color="auto"/>
                      </w:divBdr>
                    </w:div>
                  </w:divsChild>
                </w:div>
                <w:div w:id="10493196">
                  <w:marLeft w:val="0"/>
                  <w:marRight w:val="0"/>
                  <w:marTop w:val="0"/>
                  <w:marBottom w:val="0"/>
                  <w:divBdr>
                    <w:top w:val="single" w:sz="2" w:space="1" w:color="FFFFFF"/>
                    <w:left w:val="single" w:sz="2" w:space="12" w:color="FFFFFF"/>
                    <w:bottom w:val="single" w:sz="2" w:space="1" w:color="FFFFFF"/>
                    <w:right w:val="single" w:sz="2" w:space="4" w:color="FFFFFF"/>
                  </w:divBdr>
                  <w:divsChild>
                    <w:div w:id="439034552">
                      <w:marLeft w:val="0"/>
                      <w:marRight w:val="0"/>
                      <w:marTop w:val="0"/>
                      <w:marBottom w:val="0"/>
                      <w:divBdr>
                        <w:top w:val="none" w:sz="0" w:space="0" w:color="auto"/>
                        <w:left w:val="none" w:sz="0" w:space="0" w:color="auto"/>
                        <w:bottom w:val="none" w:sz="0" w:space="0" w:color="auto"/>
                        <w:right w:val="none" w:sz="0" w:space="0" w:color="auto"/>
                      </w:divBdr>
                    </w:div>
                  </w:divsChild>
                </w:div>
                <w:div w:id="2146462793">
                  <w:marLeft w:val="0"/>
                  <w:marRight w:val="0"/>
                  <w:marTop w:val="0"/>
                  <w:marBottom w:val="0"/>
                  <w:divBdr>
                    <w:top w:val="single" w:sz="2" w:space="1" w:color="FFFFFF"/>
                    <w:left w:val="single" w:sz="2" w:space="12" w:color="FFFFFF"/>
                    <w:bottom w:val="single" w:sz="2" w:space="1" w:color="FFFFFF"/>
                    <w:right w:val="single" w:sz="2" w:space="4" w:color="FFFFFF"/>
                  </w:divBdr>
                  <w:divsChild>
                    <w:div w:id="1699895359">
                      <w:marLeft w:val="0"/>
                      <w:marRight w:val="0"/>
                      <w:marTop w:val="0"/>
                      <w:marBottom w:val="0"/>
                      <w:divBdr>
                        <w:top w:val="none" w:sz="0" w:space="0" w:color="auto"/>
                        <w:left w:val="none" w:sz="0" w:space="0" w:color="auto"/>
                        <w:bottom w:val="none" w:sz="0" w:space="0" w:color="auto"/>
                        <w:right w:val="none" w:sz="0" w:space="0" w:color="auto"/>
                      </w:divBdr>
                    </w:div>
                  </w:divsChild>
                </w:div>
                <w:div w:id="1627664425">
                  <w:marLeft w:val="0"/>
                  <w:marRight w:val="0"/>
                  <w:marTop w:val="0"/>
                  <w:marBottom w:val="0"/>
                  <w:divBdr>
                    <w:top w:val="single" w:sz="2" w:space="1" w:color="FFFFFF"/>
                    <w:left w:val="single" w:sz="2" w:space="12" w:color="FFFFFF"/>
                    <w:bottom w:val="single" w:sz="2" w:space="1" w:color="FFFFFF"/>
                    <w:right w:val="single" w:sz="2" w:space="4" w:color="FFFFFF"/>
                  </w:divBdr>
                  <w:divsChild>
                    <w:div w:id="1155924077">
                      <w:marLeft w:val="0"/>
                      <w:marRight w:val="0"/>
                      <w:marTop w:val="0"/>
                      <w:marBottom w:val="0"/>
                      <w:divBdr>
                        <w:top w:val="none" w:sz="0" w:space="0" w:color="auto"/>
                        <w:left w:val="none" w:sz="0" w:space="0" w:color="auto"/>
                        <w:bottom w:val="none" w:sz="0" w:space="0" w:color="auto"/>
                        <w:right w:val="none" w:sz="0" w:space="0" w:color="auto"/>
                      </w:divBdr>
                    </w:div>
                  </w:divsChild>
                </w:div>
                <w:div w:id="1397164696">
                  <w:marLeft w:val="0"/>
                  <w:marRight w:val="0"/>
                  <w:marTop w:val="0"/>
                  <w:marBottom w:val="0"/>
                  <w:divBdr>
                    <w:top w:val="single" w:sz="2" w:space="1" w:color="FFFFFF"/>
                    <w:left w:val="single" w:sz="2" w:space="12" w:color="FFFFFF"/>
                    <w:bottom w:val="single" w:sz="2" w:space="1" w:color="FFFFFF"/>
                    <w:right w:val="single" w:sz="2" w:space="4" w:color="FFFFFF"/>
                  </w:divBdr>
                  <w:divsChild>
                    <w:div w:id="1030959883">
                      <w:marLeft w:val="0"/>
                      <w:marRight w:val="0"/>
                      <w:marTop w:val="0"/>
                      <w:marBottom w:val="0"/>
                      <w:divBdr>
                        <w:top w:val="none" w:sz="0" w:space="0" w:color="auto"/>
                        <w:left w:val="none" w:sz="0" w:space="0" w:color="auto"/>
                        <w:bottom w:val="none" w:sz="0" w:space="0" w:color="auto"/>
                        <w:right w:val="none" w:sz="0" w:space="0" w:color="auto"/>
                      </w:divBdr>
                    </w:div>
                  </w:divsChild>
                </w:div>
                <w:div w:id="1897163958">
                  <w:marLeft w:val="0"/>
                  <w:marRight w:val="0"/>
                  <w:marTop w:val="0"/>
                  <w:marBottom w:val="0"/>
                  <w:divBdr>
                    <w:top w:val="single" w:sz="2" w:space="1" w:color="FFFFFF"/>
                    <w:left w:val="single" w:sz="2" w:space="12" w:color="FFFFFF"/>
                    <w:bottom w:val="single" w:sz="2" w:space="1" w:color="FFFFFF"/>
                    <w:right w:val="single" w:sz="2" w:space="4" w:color="FFFFFF"/>
                  </w:divBdr>
                  <w:divsChild>
                    <w:div w:id="1719040772">
                      <w:marLeft w:val="0"/>
                      <w:marRight w:val="0"/>
                      <w:marTop w:val="0"/>
                      <w:marBottom w:val="0"/>
                      <w:divBdr>
                        <w:top w:val="none" w:sz="0" w:space="0" w:color="auto"/>
                        <w:left w:val="none" w:sz="0" w:space="0" w:color="auto"/>
                        <w:bottom w:val="none" w:sz="0" w:space="0" w:color="auto"/>
                        <w:right w:val="none" w:sz="0" w:space="0" w:color="auto"/>
                      </w:divBdr>
                    </w:div>
                  </w:divsChild>
                </w:div>
                <w:div w:id="888610719">
                  <w:marLeft w:val="0"/>
                  <w:marRight w:val="0"/>
                  <w:marTop w:val="0"/>
                  <w:marBottom w:val="0"/>
                  <w:divBdr>
                    <w:top w:val="single" w:sz="2" w:space="1" w:color="FFFFFF"/>
                    <w:left w:val="single" w:sz="2" w:space="12" w:color="FFFFFF"/>
                    <w:bottom w:val="single" w:sz="2" w:space="1" w:color="FFFFFF"/>
                    <w:right w:val="single" w:sz="2" w:space="4" w:color="FFFFFF"/>
                  </w:divBdr>
                  <w:divsChild>
                    <w:div w:id="912350226">
                      <w:marLeft w:val="0"/>
                      <w:marRight w:val="0"/>
                      <w:marTop w:val="0"/>
                      <w:marBottom w:val="0"/>
                      <w:divBdr>
                        <w:top w:val="none" w:sz="0" w:space="0" w:color="auto"/>
                        <w:left w:val="none" w:sz="0" w:space="0" w:color="auto"/>
                        <w:bottom w:val="none" w:sz="0" w:space="0" w:color="auto"/>
                        <w:right w:val="none" w:sz="0" w:space="0" w:color="auto"/>
                      </w:divBdr>
                    </w:div>
                  </w:divsChild>
                </w:div>
                <w:div w:id="573668229">
                  <w:marLeft w:val="0"/>
                  <w:marRight w:val="0"/>
                  <w:marTop w:val="0"/>
                  <w:marBottom w:val="0"/>
                  <w:divBdr>
                    <w:top w:val="single" w:sz="2" w:space="1" w:color="FFFFFF"/>
                    <w:left w:val="single" w:sz="2" w:space="12" w:color="FFFFFF"/>
                    <w:bottom w:val="single" w:sz="2" w:space="1" w:color="FFFFFF"/>
                    <w:right w:val="single" w:sz="2" w:space="4" w:color="FFFFFF"/>
                  </w:divBdr>
                  <w:divsChild>
                    <w:div w:id="847791466">
                      <w:marLeft w:val="0"/>
                      <w:marRight w:val="0"/>
                      <w:marTop w:val="0"/>
                      <w:marBottom w:val="0"/>
                      <w:divBdr>
                        <w:top w:val="none" w:sz="0" w:space="0" w:color="auto"/>
                        <w:left w:val="none" w:sz="0" w:space="0" w:color="auto"/>
                        <w:bottom w:val="none" w:sz="0" w:space="0" w:color="auto"/>
                        <w:right w:val="none" w:sz="0" w:space="0" w:color="auto"/>
                      </w:divBdr>
                    </w:div>
                  </w:divsChild>
                </w:div>
                <w:div w:id="1266036664">
                  <w:marLeft w:val="0"/>
                  <w:marRight w:val="0"/>
                  <w:marTop w:val="0"/>
                  <w:marBottom w:val="0"/>
                  <w:divBdr>
                    <w:top w:val="single" w:sz="2" w:space="1" w:color="FFFFFF"/>
                    <w:left w:val="single" w:sz="2" w:space="12" w:color="FFFFFF"/>
                    <w:bottom w:val="single" w:sz="2" w:space="1" w:color="FFFFFF"/>
                    <w:right w:val="single" w:sz="2" w:space="4" w:color="FFFFFF"/>
                  </w:divBdr>
                  <w:divsChild>
                    <w:div w:id="1129519117">
                      <w:marLeft w:val="0"/>
                      <w:marRight w:val="0"/>
                      <w:marTop w:val="0"/>
                      <w:marBottom w:val="0"/>
                      <w:divBdr>
                        <w:top w:val="none" w:sz="0" w:space="0" w:color="auto"/>
                        <w:left w:val="none" w:sz="0" w:space="0" w:color="auto"/>
                        <w:bottom w:val="none" w:sz="0" w:space="0" w:color="auto"/>
                        <w:right w:val="none" w:sz="0" w:space="0" w:color="auto"/>
                      </w:divBdr>
                    </w:div>
                  </w:divsChild>
                </w:div>
                <w:div w:id="1930382929">
                  <w:marLeft w:val="0"/>
                  <w:marRight w:val="0"/>
                  <w:marTop w:val="0"/>
                  <w:marBottom w:val="0"/>
                  <w:divBdr>
                    <w:top w:val="single" w:sz="2" w:space="1" w:color="FFFFFF"/>
                    <w:left w:val="single" w:sz="2" w:space="12" w:color="FFFFFF"/>
                    <w:bottom w:val="single" w:sz="2" w:space="1" w:color="FFFFFF"/>
                    <w:right w:val="single" w:sz="2" w:space="4" w:color="FFFFFF"/>
                  </w:divBdr>
                  <w:divsChild>
                    <w:div w:id="1052072379">
                      <w:marLeft w:val="0"/>
                      <w:marRight w:val="0"/>
                      <w:marTop w:val="0"/>
                      <w:marBottom w:val="0"/>
                      <w:divBdr>
                        <w:top w:val="none" w:sz="0" w:space="0" w:color="auto"/>
                        <w:left w:val="none" w:sz="0" w:space="0" w:color="auto"/>
                        <w:bottom w:val="none" w:sz="0" w:space="0" w:color="auto"/>
                        <w:right w:val="none" w:sz="0" w:space="0" w:color="auto"/>
                      </w:divBdr>
                    </w:div>
                  </w:divsChild>
                </w:div>
                <w:div w:id="876232763">
                  <w:marLeft w:val="0"/>
                  <w:marRight w:val="0"/>
                  <w:marTop w:val="0"/>
                  <w:marBottom w:val="0"/>
                  <w:divBdr>
                    <w:top w:val="single" w:sz="2" w:space="1" w:color="FFFFFF"/>
                    <w:left w:val="single" w:sz="2" w:space="12" w:color="FFFFFF"/>
                    <w:bottom w:val="single" w:sz="2" w:space="4" w:color="FFFFFF"/>
                    <w:right w:val="single" w:sz="2" w:space="4" w:color="FFFFFF"/>
                  </w:divBdr>
                  <w:divsChild>
                    <w:div w:id="3383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956954">
          <w:marLeft w:val="0"/>
          <w:marRight w:val="0"/>
          <w:marTop w:val="0"/>
          <w:marBottom w:val="335"/>
          <w:divBdr>
            <w:top w:val="none" w:sz="0" w:space="0" w:color="auto"/>
            <w:left w:val="none" w:sz="0" w:space="0" w:color="auto"/>
            <w:bottom w:val="none" w:sz="0" w:space="0" w:color="auto"/>
            <w:right w:val="none" w:sz="0" w:space="0" w:color="auto"/>
          </w:divBdr>
          <w:divsChild>
            <w:div w:id="806094764">
              <w:marLeft w:val="0"/>
              <w:marRight w:val="0"/>
              <w:marTop w:val="0"/>
              <w:marBottom w:val="0"/>
              <w:divBdr>
                <w:top w:val="none" w:sz="0" w:space="0" w:color="auto"/>
                <w:left w:val="none" w:sz="0" w:space="0" w:color="auto"/>
                <w:bottom w:val="none" w:sz="0" w:space="0" w:color="auto"/>
                <w:right w:val="none" w:sz="0" w:space="0" w:color="auto"/>
              </w:divBdr>
              <w:divsChild>
                <w:div w:id="837698284">
                  <w:marLeft w:val="0"/>
                  <w:marRight w:val="0"/>
                  <w:marTop w:val="0"/>
                  <w:marBottom w:val="0"/>
                  <w:divBdr>
                    <w:top w:val="single" w:sz="2" w:space="4" w:color="FFFFFF"/>
                    <w:left w:val="single" w:sz="2" w:space="12" w:color="FFFFFF"/>
                    <w:bottom w:val="single" w:sz="2" w:space="1" w:color="FFFFFF"/>
                    <w:right w:val="single" w:sz="2" w:space="4" w:color="FFFFFF"/>
                  </w:divBdr>
                  <w:divsChild>
                    <w:div w:id="451048471">
                      <w:marLeft w:val="0"/>
                      <w:marRight w:val="0"/>
                      <w:marTop w:val="0"/>
                      <w:marBottom w:val="0"/>
                      <w:divBdr>
                        <w:top w:val="none" w:sz="0" w:space="0" w:color="auto"/>
                        <w:left w:val="none" w:sz="0" w:space="0" w:color="auto"/>
                        <w:bottom w:val="none" w:sz="0" w:space="0" w:color="auto"/>
                        <w:right w:val="none" w:sz="0" w:space="0" w:color="auto"/>
                      </w:divBdr>
                    </w:div>
                  </w:divsChild>
                </w:div>
                <w:div w:id="1017271564">
                  <w:marLeft w:val="0"/>
                  <w:marRight w:val="0"/>
                  <w:marTop w:val="0"/>
                  <w:marBottom w:val="0"/>
                  <w:divBdr>
                    <w:top w:val="single" w:sz="2" w:space="1" w:color="FFFFFF"/>
                    <w:left w:val="single" w:sz="2" w:space="12" w:color="FFFFFF"/>
                    <w:bottom w:val="single" w:sz="2" w:space="1" w:color="FFFFFF"/>
                    <w:right w:val="single" w:sz="2" w:space="4" w:color="FFFFFF"/>
                  </w:divBdr>
                  <w:divsChild>
                    <w:div w:id="1620994180">
                      <w:marLeft w:val="0"/>
                      <w:marRight w:val="0"/>
                      <w:marTop w:val="0"/>
                      <w:marBottom w:val="0"/>
                      <w:divBdr>
                        <w:top w:val="none" w:sz="0" w:space="0" w:color="auto"/>
                        <w:left w:val="none" w:sz="0" w:space="0" w:color="auto"/>
                        <w:bottom w:val="none" w:sz="0" w:space="0" w:color="auto"/>
                        <w:right w:val="none" w:sz="0" w:space="0" w:color="auto"/>
                      </w:divBdr>
                    </w:div>
                  </w:divsChild>
                </w:div>
                <w:div w:id="707754104">
                  <w:marLeft w:val="0"/>
                  <w:marRight w:val="0"/>
                  <w:marTop w:val="0"/>
                  <w:marBottom w:val="0"/>
                  <w:divBdr>
                    <w:top w:val="single" w:sz="2" w:space="1" w:color="FFFFFF"/>
                    <w:left w:val="single" w:sz="2" w:space="12" w:color="FFFFFF"/>
                    <w:bottom w:val="single" w:sz="2" w:space="1" w:color="FFFFFF"/>
                    <w:right w:val="single" w:sz="2" w:space="4" w:color="FFFFFF"/>
                  </w:divBdr>
                  <w:divsChild>
                    <w:div w:id="1414233605">
                      <w:marLeft w:val="0"/>
                      <w:marRight w:val="0"/>
                      <w:marTop w:val="0"/>
                      <w:marBottom w:val="0"/>
                      <w:divBdr>
                        <w:top w:val="none" w:sz="0" w:space="0" w:color="auto"/>
                        <w:left w:val="none" w:sz="0" w:space="0" w:color="auto"/>
                        <w:bottom w:val="none" w:sz="0" w:space="0" w:color="auto"/>
                        <w:right w:val="none" w:sz="0" w:space="0" w:color="auto"/>
                      </w:divBdr>
                    </w:div>
                  </w:divsChild>
                </w:div>
                <w:div w:id="663511796">
                  <w:marLeft w:val="0"/>
                  <w:marRight w:val="0"/>
                  <w:marTop w:val="0"/>
                  <w:marBottom w:val="0"/>
                  <w:divBdr>
                    <w:top w:val="single" w:sz="2" w:space="1" w:color="FFFFFF"/>
                    <w:left w:val="single" w:sz="2" w:space="12" w:color="FFFFFF"/>
                    <w:bottom w:val="single" w:sz="2" w:space="1" w:color="FFFFFF"/>
                    <w:right w:val="single" w:sz="2" w:space="4" w:color="FFFFFF"/>
                  </w:divBdr>
                  <w:divsChild>
                    <w:div w:id="1267542820">
                      <w:marLeft w:val="0"/>
                      <w:marRight w:val="0"/>
                      <w:marTop w:val="0"/>
                      <w:marBottom w:val="0"/>
                      <w:divBdr>
                        <w:top w:val="none" w:sz="0" w:space="0" w:color="auto"/>
                        <w:left w:val="none" w:sz="0" w:space="0" w:color="auto"/>
                        <w:bottom w:val="none" w:sz="0" w:space="0" w:color="auto"/>
                        <w:right w:val="none" w:sz="0" w:space="0" w:color="auto"/>
                      </w:divBdr>
                    </w:div>
                  </w:divsChild>
                </w:div>
                <w:div w:id="1287542366">
                  <w:marLeft w:val="0"/>
                  <w:marRight w:val="0"/>
                  <w:marTop w:val="0"/>
                  <w:marBottom w:val="0"/>
                  <w:divBdr>
                    <w:top w:val="single" w:sz="2" w:space="1" w:color="FFFFFF"/>
                    <w:left w:val="single" w:sz="2" w:space="12" w:color="FFFFFF"/>
                    <w:bottom w:val="single" w:sz="2" w:space="1" w:color="FFFFFF"/>
                    <w:right w:val="single" w:sz="2" w:space="4" w:color="FFFFFF"/>
                  </w:divBdr>
                  <w:divsChild>
                    <w:div w:id="1289121498">
                      <w:marLeft w:val="0"/>
                      <w:marRight w:val="0"/>
                      <w:marTop w:val="0"/>
                      <w:marBottom w:val="0"/>
                      <w:divBdr>
                        <w:top w:val="none" w:sz="0" w:space="0" w:color="auto"/>
                        <w:left w:val="none" w:sz="0" w:space="0" w:color="auto"/>
                        <w:bottom w:val="none" w:sz="0" w:space="0" w:color="auto"/>
                        <w:right w:val="none" w:sz="0" w:space="0" w:color="auto"/>
                      </w:divBdr>
                    </w:div>
                  </w:divsChild>
                </w:div>
                <w:div w:id="1473251531">
                  <w:marLeft w:val="0"/>
                  <w:marRight w:val="0"/>
                  <w:marTop w:val="0"/>
                  <w:marBottom w:val="0"/>
                  <w:divBdr>
                    <w:top w:val="single" w:sz="2" w:space="1" w:color="FFFFFF"/>
                    <w:left w:val="single" w:sz="2" w:space="12" w:color="FFFFFF"/>
                    <w:bottom w:val="single" w:sz="2" w:space="1" w:color="FFFFFF"/>
                    <w:right w:val="single" w:sz="2" w:space="4" w:color="FFFFFF"/>
                  </w:divBdr>
                  <w:divsChild>
                    <w:div w:id="1953975210">
                      <w:marLeft w:val="0"/>
                      <w:marRight w:val="0"/>
                      <w:marTop w:val="0"/>
                      <w:marBottom w:val="0"/>
                      <w:divBdr>
                        <w:top w:val="none" w:sz="0" w:space="0" w:color="auto"/>
                        <w:left w:val="none" w:sz="0" w:space="0" w:color="auto"/>
                        <w:bottom w:val="none" w:sz="0" w:space="0" w:color="auto"/>
                        <w:right w:val="none" w:sz="0" w:space="0" w:color="auto"/>
                      </w:divBdr>
                    </w:div>
                  </w:divsChild>
                </w:div>
                <w:div w:id="1689136582">
                  <w:marLeft w:val="0"/>
                  <w:marRight w:val="0"/>
                  <w:marTop w:val="0"/>
                  <w:marBottom w:val="0"/>
                  <w:divBdr>
                    <w:top w:val="single" w:sz="2" w:space="1" w:color="FFFFFF"/>
                    <w:left w:val="single" w:sz="2" w:space="12" w:color="FFFFFF"/>
                    <w:bottom w:val="single" w:sz="2" w:space="1" w:color="FFFFFF"/>
                    <w:right w:val="single" w:sz="2" w:space="4" w:color="FFFFFF"/>
                  </w:divBdr>
                  <w:divsChild>
                    <w:div w:id="1829789739">
                      <w:marLeft w:val="0"/>
                      <w:marRight w:val="0"/>
                      <w:marTop w:val="0"/>
                      <w:marBottom w:val="0"/>
                      <w:divBdr>
                        <w:top w:val="none" w:sz="0" w:space="0" w:color="auto"/>
                        <w:left w:val="none" w:sz="0" w:space="0" w:color="auto"/>
                        <w:bottom w:val="none" w:sz="0" w:space="0" w:color="auto"/>
                        <w:right w:val="none" w:sz="0" w:space="0" w:color="auto"/>
                      </w:divBdr>
                    </w:div>
                  </w:divsChild>
                </w:div>
                <w:div w:id="408232728">
                  <w:marLeft w:val="0"/>
                  <w:marRight w:val="0"/>
                  <w:marTop w:val="0"/>
                  <w:marBottom w:val="0"/>
                  <w:divBdr>
                    <w:top w:val="single" w:sz="2" w:space="1" w:color="FFFFFF"/>
                    <w:left w:val="single" w:sz="2" w:space="12" w:color="FFFFFF"/>
                    <w:bottom w:val="single" w:sz="2" w:space="1" w:color="FFFFFF"/>
                    <w:right w:val="single" w:sz="2" w:space="4" w:color="FFFFFF"/>
                  </w:divBdr>
                  <w:divsChild>
                    <w:div w:id="241570738">
                      <w:marLeft w:val="0"/>
                      <w:marRight w:val="0"/>
                      <w:marTop w:val="0"/>
                      <w:marBottom w:val="0"/>
                      <w:divBdr>
                        <w:top w:val="none" w:sz="0" w:space="0" w:color="auto"/>
                        <w:left w:val="none" w:sz="0" w:space="0" w:color="auto"/>
                        <w:bottom w:val="none" w:sz="0" w:space="0" w:color="auto"/>
                        <w:right w:val="none" w:sz="0" w:space="0" w:color="auto"/>
                      </w:divBdr>
                    </w:div>
                  </w:divsChild>
                </w:div>
                <w:div w:id="1077242802">
                  <w:marLeft w:val="0"/>
                  <w:marRight w:val="0"/>
                  <w:marTop w:val="0"/>
                  <w:marBottom w:val="0"/>
                  <w:divBdr>
                    <w:top w:val="single" w:sz="2" w:space="1" w:color="FFFFFF"/>
                    <w:left w:val="single" w:sz="2" w:space="12" w:color="FFFFFF"/>
                    <w:bottom w:val="single" w:sz="2" w:space="1" w:color="FFFFFF"/>
                    <w:right w:val="single" w:sz="2" w:space="4" w:color="FFFFFF"/>
                  </w:divBdr>
                  <w:divsChild>
                    <w:div w:id="1600674510">
                      <w:marLeft w:val="0"/>
                      <w:marRight w:val="0"/>
                      <w:marTop w:val="0"/>
                      <w:marBottom w:val="0"/>
                      <w:divBdr>
                        <w:top w:val="none" w:sz="0" w:space="0" w:color="auto"/>
                        <w:left w:val="none" w:sz="0" w:space="0" w:color="auto"/>
                        <w:bottom w:val="none" w:sz="0" w:space="0" w:color="auto"/>
                        <w:right w:val="none" w:sz="0" w:space="0" w:color="auto"/>
                      </w:divBdr>
                    </w:div>
                  </w:divsChild>
                </w:div>
                <w:div w:id="307243066">
                  <w:marLeft w:val="0"/>
                  <w:marRight w:val="0"/>
                  <w:marTop w:val="0"/>
                  <w:marBottom w:val="0"/>
                  <w:divBdr>
                    <w:top w:val="single" w:sz="2" w:space="1" w:color="FFFFFF"/>
                    <w:left w:val="single" w:sz="2" w:space="12" w:color="FFFFFF"/>
                    <w:bottom w:val="single" w:sz="2" w:space="1" w:color="FFFFFF"/>
                    <w:right w:val="single" w:sz="2" w:space="4" w:color="FFFFFF"/>
                  </w:divBdr>
                  <w:divsChild>
                    <w:div w:id="696464728">
                      <w:marLeft w:val="0"/>
                      <w:marRight w:val="0"/>
                      <w:marTop w:val="0"/>
                      <w:marBottom w:val="0"/>
                      <w:divBdr>
                        <w:top w:val="none" w:sz="0" w:space="0" w:color="auto"/>
                        <w:left w:val="none" w:sz="0" w:space="0" w:color="auto"/>
                        <w:bottom w:val="none" w:sz="0" w:space="0" w:color="auto"/>
                        <w:right w:val="none" w:sz="0" w:space="0" w:color="auto"/>
                      </w:divBdr>
                    </w:div>
                  </w:divsChild>
                </w:div>
                <w:div w:id="1476335157">
                  <w:marLeft w:val="0"/>
                  <w:marRight w:val="0"/>
                  <w:marTop w:val="0"/>
                  <w:marBottom w:val="0"/>
                  <w:divBdr>
                    <w:top w:val="single" w:sz="2" w:space="1" w:color="FFFFFF"/>
                    <w:left w:val="single" w:sz="2" w:space="12" w:color="FFFFFF"/>
                    <w:bottom w:val="single" w:sz="2" w:space="1" w:color="FFFFFF"/>
                    <w:right w:val="single" w:sz="2" w:space="4" w:color="FFFFFF"/>
                  </w:divBdr>
                  <w:divsChild>
                    <w:div w:id="1497761861">
                      <w:marLeft w:val="0"/>
                      <w:marRight w:val="0"/>
                      <w:marTop w:val="0"/>
                      <w:marBottom w:val="0"/>
                      <w:divBdr>
                        <w:top w:val="none" w:sz="0" w:space="0" w:color="auto"/>
                        <w:left w:val="none" w:sz="0" w:space="0" w:color="auto"/>
                        <w:bottom w:val="none" w:sz="0" w:space="0" w:color="auto"/>
                        <w:right w:val="none" w:sz="0" w:space="0" w:color="auto"/>
                      </w:divBdr>
                    </w:div>
                  </w:divsChild>
                </w:div>
                <w:div w:id="930045386">
                  <w:marLeft w:val="0"/>
                  <w:marRight w:val="0"/>
                  <w:marTop w:val="0"/>
                  <w:marBottom w:val="0"/>
                  <w:divBdr>
                    <w:top w:val="single" w:sz="2" w:space="1" w:color="FFFFFF"/>
                    <w:left w:val="single" w:sz="2" w:space="12" w:color="FFFFFF"/>
                    <w:bottom w:val="single" w:sz="2" w:space="1" w:color="FFFFFF"/>
                    <w:right w:val="single" w:sz="2" w:space="4" w:color="FFFFFF"/>
                  </w:divBdr>
                  <w:divsChild>
                    <w:div w:id="66922290">
                      <w:marLeft w:val="0"/>
                      <w:marRight w:val="0"/>
                      <w:marTop w:val="0"/>
                      <w:marBottom w:val="0"/>
                      <w:divBdr>
                        <w:top w:val="none" w:sz="0" w:space="0" w:color="auto"/>
                        <w:left w:val="none" w:sz="0" w:space="0" w:color="auto"/>
                        <w:bottom w:val="none" w:sz="0" w:space="0" w:color="auto"/>
                        <w:right w:val="none" w:sz="0" w:space="0" w:color="auto"/>
                      </w:divBdr>
                    </w:div>
                  </w:divsChild>
                </w:div>
                <w:div w:id="1464344999">
                  <w:marLeft w:val="0"/>
                  <w:marRight w:val="0"/>
                  <w:marTop w:val="0"/>
                  <w:marBottom w:val="0"/>
                  <w:divBdr>
                    <w:top w:val="single" w:sz="2" w:space="1" w:color="FFFFFF"/>
                    <w:left w:val="single" w:sz="2" w:space="12" w:color="FFFFFF"/>
                    <w:bottom w:val="single" w:sz="2" w:space="1" w:color="FFFFFF"/>
                    <w:right w:val="single" w:sz="2" w:space="4" w:color="FFFFFF"/>
                  </w:divBdr>
                  <w:divsChild>
                    <w:div w:id="541482139">
                      <w:marLeft w:val="0"/>
                      <w:marRight w:val="0"/>
                      <w:marTop w:val="0"/>
                      <w:marBottom w:val="0"/>
                      <w:divBdr>
                        <w:top w:val="none" w:sz="0" w:space="0" w:color="auto"/>
                        <w:left w:val="none" w:sz="0" w:space="0" w:color="auto"/>
                        <w:bottom w:val="none" w:sz="0" w:space="0" w:color="auto"/>
                        <w:right w:val="none" w:sz="0" w:space="0" w:color="auto"/>
                      </w:divBdr>
                    </w:div>
                  </w:divsChild>
                </w:div>
                <w:div w:id="1430008784">
                  <w:marLeft w:val="0"/>
                  <w:marRight w:val="0"/>
                  <w:marTop w:val="0"/>
                  <w:marBottom w:val="0"/>
                  <w:divBdr>
                    <w:top w:val="single" w:sz="2" w:space="1" w:color="FFFFFF"/>
                    <w:left w:val="single" w:sz="2" w:space="12" w:color="FFFFFF"/>
                    <w:bottom w:val="single" w:sz="2" w:space="1" w:color="FFFFFF"/>
                    <w:right w:val="single" w:sz="2" w:space="4" w:color="FFFFFF"/>
                  </w:divBdr>
                  <w:divsChild>
                    <w:div w:id="320692440">
                      <w:marLeft w:val="0"/>
                      <w:marRight w:val="0"/>
                      <w:marTop w:val="0"/>
                      <w:marBottom w:val="0"/>
                      <w:divBdr>
                        <w:top w:val="none" w:sz="0" w:space="0" w:color="auto"/>
                        <w:left w:val="none" w:sz="0" w:space="0" w:color="auto"/>
                        <w:bottom w:val="none" w:sz="0" w:space="0" w:color="auto"/>
                        <w:right w:val="none" w:sz="0" w:space="0" w:color="auto"/>
                      </w:divBdr>
                    </w:div>
                  </w:divsChild>
                </w:div>
                <w:div w:id="1234706347">
                  <w:marLeft w:val="0"/>
                  <w:marRight w:val="0"/>
                  <w:marTop w:val="0"/>
                  <w:marBottom w:val="0"/>
                  <w:divBdr>
                    <w:top w:val="single" w:sz="2" w:space="1" w:color="FFFFFF"/>
                    <w:left w:val="single" w:sz="2" w:space="12" w:color="FFFFFF"/>
                    <w:bottom w:val="single" w:sz="2" w:space="1" w:color="FFFFFF"/>
                    <w:right w:val="single" w:sz="2" w:space="4" w:color="FFFFFF"/>
                  </w:divBdr>
                  <w:divsChild>
                    <w:div w:id="1171338345">
                      <w:marLeft w:val="0"/>
                      <w:marRight w:val="0"/>
                      <w:marTop w:val="0"/>
                      <w:marBottom w:val="0"/>
                      <w:divBdr>
                        <w:top w:val="none" w:sz="0" w:space="0" w:color="auto"/>
                        <w:left w:val="none" w:sz="0" w:space="0" w:color="auto"/>
                        <w:bottom w:val="none" w:sz="0" w:space="0" w:color="auto"/>
                        <w:right w:val="none" w:sz="0" w:space="0" w:color="auto"/>
                      </w:divBdr>
                    </w:div>
                  </w:divsChild>
                </w:div>
                <w:div w:id="97070717">
                  <w:marLeft w:val="0"/>
                  <w:marRight w:val="0"/>
                  <w:marTop w:val="0"/>
                  <w:marBottom w:val="0"/>
                  <w:divBdr>
                    <w:top w:val="single" w:sz="2" w:space="1" w:color="FFFFFF"/>
                    <w:left w:val="single" w:sz="2" w:space="12" w:color="FFFFFF"/>
                    <w:bottom w:val="single" w:sz="2" w:space="1" w:color="FFFFFF"/>
                    <w:right w:val="single" w:sz="2" w:space="4" w:color="FFFFFF"/>
                  </w:divBdr>
                  <w:divsChild>
                    <w:div w:id="2072775260">
                      <w:marLeft w:val="0"/>
                      <w:marRight w:val="0"/>
                      <w:marTop w:val="0"/>
                      <w:marBottom w:val="0"/>
                      <w:divBdr>
                        <w:top w:val="none" w:sz="0" w:space="0" w:color="auto"/>
                        <w:left w:val="none" w:sz="0" w:space="0" w:color="auto"/>
                        <w:bottom w:val="none" w:sz="0" w:space="0" w:color="auto"/>
                        <w:right w:val="none" w:sz="0" w:space="0" w:color="auto"/>
                      </w:divBdr>
                    </w:div>
                  </w:divsChild>
                </w:div>
                <w:div w:id="1857117909">
                  <w:marLeft w:val="0"/>
                  <w:marRight w:val="0"/>
                  <w:marTop w:val="0"/>
                  <w:marBottom w:val="0"/>
                  <w:divBdr>
                    <w:top w:val="single" w:sz="2" w:space="1" w:color="FFFFFF"/>
                    <w:left w:val="single" w:sz="2" w:space="12" w:color="FFFFFF"/>
                    <w:bottom w:val="single" w:sz="2" w:space="1" w:color="FFFFFF"/>
                    <w:right w:val="single" w:sz="2" w:space="4" w:color="FFFFFF"/>
                  </w:divBdr>
                  <w:divsChild>
                    <w:div w:id="237715917">
                      <w:marLeft w:val="0"/>
                      <w:marRight w:val="0"/>
                      <w:marTop w:val="0"/>
                      <w:marBottom w:val="0"/>
                      <w:divBdr>
                        <w:top w:val="none" w:sz="0" w:space="0" w:color="auto"/>
                        <w:left w:val="none" w:sz="0" w:space="0" w:color="auto"/>
                        <w:bottom w:val="none" w:sz="0" w:space="0" w:color="auto"/>
                        <w:right w:val="none" w:sz="0" w:space="0" w:color="auto"/>
                      </w:divBdr>
                    </w:div>
                  </w:divsChild>
                </w:div>
                <w:div w:id="496578687">
                  <w:marLeft w:val="0"/>
                  <w:marRight w:val="0"/>
                  <w:marTop w:val="0"/>
                  <w:marBottom w:val="0"/>
                  <w:divBdr>
                    <w:top w:val="single" w:sz="2" w:space="1" w:color="FFFFFF"/>
                    <w:left w:val="single" w:sz="2" w:space="12" w:color="FFFFFF"/>
                    <w:bottom w:val="single" w:sz="2" w:space="1" w:color="FFFFFF"/>
                    <w:right w:val="single" w:sz="2" w:space="4" w:color="FFFFFF"/>
                  </w:divBdr>
                  <w:divsChild>
                    <w:div w:id="1156412818">
                      <w:marLeft w:val="0"/>
                      <w:marRight w:val="0"/>
                      <w:marTop w:val="0"/>
                      <w:marBottom w:val="0"/>
                      <w:divBdr>
                        <w:top w:val="none" w:sz="0" w:space="0" w:color="auto"/>
                        <w:left w:val="none" w:sz="0" w:space="0" w:color="auto"/>
                        <w:bottom w:val="none" w:sz="0" w:space="0" w:color="auto"/>
                        <w:right w:val="none" w:sz="0" w:space="0" w:color="auto"/>
                      </w:divBdr>
                    </w:div>
                  </w:divsChild>
                </w:div>
                <w:div w:id="890993388">
                  <w:marLeft w:val="0"/>
                  <w:marRight w:val="0"/>
                  <w:marTop w:val="0"/>
                  <w:marBottom w:val="0"/>
                  <w:divBdr>
                    <w:top w:val="single" w:sz="2" w:space="1" w:color="FFFFFF"/>
                    <w:left w:val="single" w:sz="2" w:space="12" w:color="FFFFFF"/>
                    <w:bottom w:val="single" w:sz="2" w:space="1" w:color="FFFFFF"/>
                    <w:right w:val="single" w:sz="2" w:space="4" w:color="FFFFFF"/>
                  </w:divBdr>
                  <w:divsChild>
                    <w:div w:id="155613464">
                      <w:marLeft w:val="0"/>
                      <w:marRight w:val="0"/>
                      <w:marTop w:val="0"/>
                      <w:marBottom w:val="0"/>
                      <w:divBdr>
                        <w:top w:val="none" w:sz="0" w:space="0" w:color="auto"/>
                        <w:left w:val="none" w:sz="0" w:space="0" w:color="auto"/>
                        <w:bottom w:val="none" w:sz="0" w:space="0" w:color="auto"/>
                        <w:right w:val="none" w:sz="0" w:space="0" w:color="auto"/>
                      </w:divBdr>
                    </w:div>
                  </w:divsChild>
                </w:div>
                <w:div w:id="1122769967">
                  <w:marLeft w:val="0"/>
                  <w:marRight w:val="0"/>
                  <w:marTop w:val="0"/>
                  <w:marBottom w:val="0"/>
                  <w:divBdr>
                    <w:top w:val="single" w:sz="2" w:space="1" w:color="FFFFFF"/>
                    <w:left w:val="single" w:sz="2" w:space="12" w:color="FFFFFF"/>
                    <w:bottom w:val="single" w:sz="2" w:space="1" w:color="FFFFFF"/>
                    <w:right w:val="single" w:sz="2" w:space="4" w:color="FFFFFF"/>
                  </w:divBdr>
                  <w:divsChild>
                    <w:div w:id="1375352270">
                      <w:marLeft w:val="0"/>
                      <w:marRight w:val="0"/>
                      <w:marTop w:val="0"/>
                      <w:marBottom w:val="0"/>
                      <w:divBdr>
                        <w:top w:val="none" w:sz="0" w:space="0" w:color="auto"/>
                        <w:left w:val="none" w:sz="0" w:space="0" w:color="auto"/>
                        <w:bottom w:val="none" w:sz="0" w:space="0" w:color="auto"/>
                        <w:right w:val="none" w:sz="0" w:space="0" w:color="auto"/>
                      </w:divBdr>
                    </w:div>
                  </w:divsChild>
                </w:div>
                <w:div w:id="947007783">
                  <w:marLeft w:val="0"/>
                  <w:marRight w:val="0"/>
                  <w:marTop w:val="0"/>
                  <w:marBottom w:val="0"/>
                  <w:divBdr>
                    <w:top w:val="single" w:sz="2" w:space="1" w:color="FFFFFF"/>
                    <w:left w:val="single" w:sz="2" w:space="12" w:color="FFFFFF"/>
                    <w:bottom w:val="single" w:sz="2" w:space="1" w:color="FFFFFF"/>
                    <w:right w:val="single" w:sz="2" w:space="4" w:color="FFFFFF"/>
                  </w:divBdr>
                  <w:divsChild>
                    <w:div w:id="1057969503">
                      <w:marLeft w:val="0"/>
                      <w:marRight w:val="0"/>
                      <w:marTop w:val="0"/>
                      <w:marBottom w:val="0"/>
                      <w:divBdr>
                        <w:top w:val="none" w:sz="0" w:space="0" w:color="auto"/>
                        <w:left w:val="none" w:sz="0" w:space="0" w:color="auto"/>
                        <w:bottom w:val="none" w:sz="0" w:space="0" w:color="auto"/>
                        <w:right w:val="none" w:sz="0" w:space="0" w:color="auto"/>
                      </w:divBdr>
                    </w:div>
                  </w:divsChild>
                </w:div>
                <w:div w:id="627663082">
                  <w:marLeft w:val="0"/>
                  <w:marRight w:val="0"/>
                  <w:marTop w:val="0"/>
                  <w:marBottom w:val="0"/>
                  <w:divBdr>
                    <w:top w:val="single" w:sz="2" w:space="1" w:color="FFFFFF"/>
                    <w:left w:val="single" w:sz="2" w:space="12" w:color="FFFFFF"/>
                    <w:bottom w:val="single" w:sz="2" w:space="1" w:color="FFFFFF"/>
                    <w:right w:val="single" w:sz="2" w:space="4" w:color="FFFFFF"/>
                  </w:divBdr>
                  <w:divsChild>
                    <w:div w:id="1197814245">
                      <w:marLeft w:val="0"/>
                      <w:marRight w:val="0"/>
                      <w:marTop w:val="0"/>
                      <w:marBottom w:val="0"/>
                      <w:divBdr>
                        <w:top w:val="none" w:sz="0" w:space="0" w:color="auto"/>
                        <w:left w:val="none" w:sz="0" w:space="0" w:color="auto"/>
                        <w:bottom w:val="none" w:sz="0" w:space="0" w:color="auto"/>
                        <w:right w:val="none" w:sz="0" w:space="0" w:color="auto"/>
                      </w:divBdr>
                    </w:div>
                  </w:divsChild>
                </w:div>
                <w:div w:id="2117669914">
                  <w:marLeft w:val="0"/>
                  <w:marRight w:val="0"/>
                  <w:marTop w:val="0"/>
                  <w:marBottom w:val="0"/>
                  <w:divBdr>
                    <w:top w:val="single" w:sz="2" w:space="1" w:color="FFFFFF"/>
                    <w:left w:val="single" w:sz="2" w:space="12" w:color="FFFFFF"/>
                    <w:bottom w:val="single" w:sz="2" w:space="1" w:color="FFFFFF"/>
                    <w:right w:val="single" w:sz="2" w:space="4" w:color="FFFFFF"/>
                  </w:divBdr>
                  <w:divsChild>
                    <w:div w:id="526603864">
                      <w:marLeft w:val="0"/>
                      <w:marRight w:val="0"/>
                      <w:marTop w:val="0"/>
                      <w:marBottom w:val="0"/>
                      <w:divBdr>
                        <w:top w:val="none" w:sz="0" w:space="0" w:color="auto"/>
                        <w:left w:val="none" w:sz="0" w:space="0" w:color="auto"/>
                        <w:bottom w:val="none" w:sz="0" w:space="0" w:color="auto"/>
                        <w:right w:val="none" w:sz="0" w:space="0" w:color="auto"/>
                      </w:divBdr>
                    </w:div>
                  </w:divsChild>
                </w:div>
                <w:div w:id="639269150">
                  <w:marLeft w:val="0"/>
                  <w:marRight w:val="0"/>
                  <w:marTop w:val="0"/>
                  <w:marBottom w:val="0"/>
                  <w:divBdr>
                    <w:top w:val="single" w:sz="2" w:space="1" w:color="FFFFFF"/>
                    <w:left w:val="single" w:sz="2" w:space="12" w:color="FFFFFF"/>
                    <w:bottom w:val="single" w:sz="2" w:space="1" w:color="FFFFFF"/>
                    <w:right w:val="single" w:sz="2" w:space="4" w:color="FFFFFF"/>
                  </w:divBdr>
                  <w:divsChild>
                    <w:div w:id="1196622479">
                      <w:marLeft w:val="0"/>
                      <w:marRight w:val="0"/>
                      <w:marTop w:val="0"/>
                      <w:marBottom w:val="0"/>
                      <w:divBdr>
                        <w:top w:val="none" w:sz="0" w:space="0" w:color="auto"/>
                        <w:left w:val="none" w:sz="0" w:space="0" w:color="auto"/>
                        <w:bottom w:val="none" w:sz="0" w:space="0" w:color="auto"/>
                        <w:right w:val="none" w:sz="0" w:space="0" w:color="auto"/>
                      </w:divBdr>
                    </w:div>
                  </w:divsChild>
                </w:div>
                <w:div w:id="1476727070">
                  <w:marLeft w:val="0"/>
                  <w:marRight w:val="0"/>
                  <w:marTop w:val="0"/>
                  <w:marBottom w:val="0"/>
                  <w:divBdr>
                    <w:top w:val="single" w:sz="2" w:space="1" w:color="FFFFFF"/>
                    <w:left w:val="single" w:sz="2" w:space="12" w:color="FFFFFF"/>
                    <w:bottom w:val="single" w:sz="2" w:space="1" w:color="FFFFFF"/>
                    <w:right w:val="single" w:sz="2" w:space="4" w:color="FFFFFF"/>
                  </w:divBdr>
                  <w:divsChild>
                    <w:div w:id="642468468">
                      <w:marLeft w:val="0"/>
                      <w:marRight w:val="0"/>
                      <w:marTop w:val="0"/>
                      <w:marBottom w:val="0"/>
                      <w:divBdr>
                        <w:top w:val="none" w:sz="0" w:space="0" w:color="auto"/>
                        <w:left w:val="none" w:sz="0" w:space="0" w:color="auto"/>
                        <w:bottom w:val="none" w:sz="0" w:space="0" w:color="auto"/>
                        <w:right w:val="none" w:sz="0" w:space="0" w:color="auto"/>
                      </w:divBdr>
                    </w:div>
                  </w:divsChild>
                </w:div>
                <w:div w:id="1193301180">
                  <w:marLeft w:val="0"/>
                  <w:marRight w:val="0"/>
                  <w:marTop w:val="0"/>
                  <w:marBottom w:val="0"/>
                  <w:divBdr>
                    <w:top w:val="single" w:sz="2" w:space="1" w:color="FFFFFF"/>
                    <w:left w:val="single" w:sz="2" w:space="12" w:color="FFFFFF"/>
                    <w:bottom w:val="single" w:sz="2" w:space="1" w:color="FFFFFF"/>
                    <w:right w:val="single" w:sz="2" w:space="4" w:color="FFFFFF"/>
                  </w:divBdr>
                  <w:divsChild>
                    <w:div w:id="1103182984">
                      <w:marLeft w:val="0"/>
                      <w:marRight w:val="0"/>
                      <w:marTop w:val="0"/>
                      <w:marBottom w:val="0"/>
                      <w:divBdr>
                        <w:top w:val="none" w:sz="0" w:space="0" w:color="auto"/>
                        <w:left w:val="none" w:sz="0" w:space="0" w:color="auto"/>
                        <w:bottom w:val="none" w:sz="0" w:space="0" w:color="auto"/>
                        <w:right w:val="none" w:sz="0" w:space="0" w:color="auto"/>
                      </w:divBdr>
                    </w:div>
                  </w:divsChild>
                </w:div>
                <w:div w:id="769276432">
                  <w:marLeft w:val="0"/>
                  <w:marRight w:val="0"/>
                  <w:marTop w:val="0"/>
                  <w:marBottom w:val="0"/>
                  <w:divBdr>
                    <w:top w:val="single" w:sz="2" w:space="1" w:color="FFFFFF"/>
                    <w:left w:val="single" w:sz="2" w:space="12" w:color="FFFFFF"/>
                    <w:bottom w:val="single" w:sz="2" w:space="1" w:color="FFFFFF"/>
                    <w:right w:val="single" w:sz="2" w:space="4" w:color="FFFFFF"/>
                  </w:divBdr>
                  <w:divsChild>
                    <w:div w:id="1408843588">
                      <w:marLeft w:val="0"/>
                      <w:marRight w:val="0"/>
                      <w:marTop w:val="0"/>
                      <w:marBottom w:val="0"/>
                      <w:divBdr>
                        <w:top w:val="none" w:sz="0" w:space="0" w:color="auto"/>
                        <w:left w:val="none" w:sz="0" w:space="0" w:color="auto"/>
                        <w:bottom w:val="none" w:sz="0" w:space="0" w:color="auto"/>
                        <w:right w:val="none" w:sz="0" w:space="0" w:color="auto"/>
                      </w:divBdr>
                    </w:div>
                  </w:divsChild>
                </w:div>
                <w:div w:id="252520468">
                  <w:marLeft w:val="0"/>
                  <w:marRight w:val="0"/>
                  <w:marTop w:val="0"/>
                  <w:marBottom w:val="0"/>
                  <w:divBdr>
                    <w:top w:val="single" w:sz="2" w:space="1" w:color="FFFFFF"/>
                    <w:left w:val="single" w:sz="2" w:space="12" w:color="FFFFFF"/>
                    <w:bottom w:val="single" w:sz="2" w:space="1" w:color="FFFFFF"/>
                    <w:right w:val="single" w:sz="2" w:space="4" w:color="FFFFFF"/>
                  </w:divBdr>
                  <w:divsChild>
                    <w:div w:id="468517178">
                      <w:marLeft w:val="0"/>
                      <w:marRight w:val="0"/>
                      <w:marTop w:val="0"/>
                      <w:marBottom w:val="0"/>
                      <w:divBdr>
                        <w:top w:val="none" w:sz="0" w:space="0" w:color="auto"/>
                        <w:left w:val="none" w:sz="0" w:space="0" w:color="auto"/>
                        <w:bottom w:val="none" w:sz="0" w:space="0" w:color="auto"/>
                        <w:right w:val="none" w:sz="0" w:space="0" w:color="auto"/>
                      </w:divBdr>
                    </w:div>
                  </w:divsChild>
                </w:div>
                <w:div w:id="905843516">
                  <w:marLeft w:val="0"/>
                  <w:marRight w:val="0"/>
                  <w:marTop w:val="0"/>
                  <w:marBottom w:val="0"/>
                  <w:divBdr>
                    <w:top w:val="single" w:sz="2" w:space="1" w:color="FFFFFF"/>
                    <w:left w:val="single" w:sz="2" w:space="12" w:color="FFFFFF"/>
                    <w:bottom w:val="single" w:sz="2" w:space="1" w:color="FFFFFF"/>
                    <w:right w:val="single" w:sz="2" w:space="4" w:color="FFFFFF"/>
                  </w:divBdr>
                  <w:divsChild>
                    <w:div w:id="422727410">
                      <w:marLeft w:val="0"/>
                      <w:marRight w:val="0"/>
                      <w:marTop w:val="0"/>
                      <w:marBottom w:val="0"/>
                      <w:divBdr>
                        <w:top w:val="none" w:sz="0" w:space="0" w:color="auto"/>
                        <w:left w:val="none" w:sz="0" w:space="0" w:color="auto"/>
                        <w:bottom w:val="none" w:sz="0" w:space="0" w:color="auto"/>
                        <w:right w:val="none" w:sz="0" w:space="0" w:color="auto"/>
                      </w:divBdr>
                    </w:div>
                  </w:divsChild>
                </w:div>
                <w:div w:id="352920858">
                  <w:marLeft w:val="0"/>
                  <w:marRight w:val="0"/>
                  <w:marTop w:val="0"/>
                  <w:marBottom w:val="0"/>
                  <w:divBdr>
                    <w:top w:val="single" w:sz="2" w:space="1" w:color="FFFFFF"/>
                    <w:left w:val="single" w:sz="2" w:space="12" w:color="FFFFFF"/>
                    <w:bottom w:val="single" w:sz="2" w:space="1" w:color="FFFFFF"/>
                    <w:right w:val="single" w:sz="2" w:space="4" w:color="FFFFFF"/>
                  </w:divBdr>
                  <w:divsChild>
                    <w:div w:id="2056617470">
                      <w:marLeft w:val="0"/>
                      <w:marRight w:val="0"/>
                      <w:marTop w:val="0"/>
                      <w:marBottom w:val="0"/>
                      <w:divBdr>
                        <w:top w:val="none" w:sz="0" w:space="0" w:color="auto"/>
                        <w:left w:val="none" w:sz="0" w:space="0" w:color="auto"/>
                        <w:bottom w:val="none" w:sz="0" w:space="0" w:color="auto"/>
                        <w:right w:val="none" w:sz="0" w:space="0" w:color="auto"/>
                      </w:divBdr>
                    </w:div>
                  </w:divsChild>
                </w:div>
                <w:div w:id="2081175652">
                  <w:marLeft w:val="0"/>
                  <w:marRight w:val="0"/>
                  <w:marTop w:val="0"/>
                  <w:marBottom w:val="0"/>
                  <w:divBdr>
                    <w:top w:val="single" w:sz="2" w:space="1" w:color="FFFFFF"/>
                    <w:left w:val="single" w:sz="2" w:space="12" w:color="FFFFFF"/>
                    <w:bottom w:val="single" w:sz="2" w:space="1" w:color="FFFFFF"/>
                    <w:right w:val="single" w:sz="2" w:space="4" w:color="FFFFFF"/>
                  </w:divBdr>
                  <w:divsChild>
                    <w:div w:id="1757363050">
                      <w:marLeft w:val="0"/>
                      <w:marRight w:val="0"/>
                      <w:marTop w:val="0"/>
                      <w:marBottom w:val="0"/>
                      <w:divBdr>
                        <w:top w:val="none" w:sz="0" w:space="0" w:color="auto"/>
                        <w:left w:val="none" w:sz="0" w:space="0" w:color="auto"/>
                        <w:bottom w:val="none" w:sz="0" w:space="0" w:color="auto"/>
                        <w:right w:val="none" w:sz="0" w:space="0" w:color="auto"/>
                      </w:divBdr>
                    </w:div>
                  </w:divsChild>
                </w:div>
                <w:div w:id="37705934">
                  <w:marLeft w:val="0"/>
                  <w:marRight w:val="0"/>
                  <w:marTop w:val="0"/>
                  <w:marBottom w:val="0"/>
                  <w:divBdr>
                    <w:top w:val="single" w:sz="2" w:space="1" w:color="FFFFFF"/>
                    <w:left w:val="single" w:sz="2" w:space="12" w:color="FFFFFF"/>
                    <w:bottom w:val="single" w:sz="2" w:space="1" w:color="FFFFFF"/>
                    <w:right w:val="single" w:sz="2" w:space="4" w:color="FFFFFF"/>
                  </w:divBdr>
                  <w:divsChild>
                    <w:div w:id="1748190303">
                      <w:marLeft w:val="0"/>
                      <w:marRight w:val="0"/>
                      <w:marTop w:val="0"/>
                      <w:marBottom w:val="0"/>
                      <w:divBdr>
                        <w:top w:val="none" w:sz="0" w:space="0" w:color="auto"/>
                        <w:left w:val="none" w:sz="0" w:space="0" w:color="auto"/>
                        <w:bottom w:val="none" w:sz="0" w:space="0" w:color="auto"/>
                        <w:right w:val="none" w:sz="0" w:space="0" w:color="auto"/>
                      </w:divBdr>
                    </w:div>
                  </w:divsChild>
                </w:div>
                <w:div w:id="917833289">
                  <w:marLeft w:val="0"/>
                  <w:marRight w:val="0"/>
                  <w:marTop w:val="0"/>
                  <w:marBottom w:val="0"/>
                  <w:divBdr>
                    <w:top w:val="single" w:sz="2" w:space="1" w:color="FFFFFF"/>
                    <w:left w:val="single" w:sz="2" w:space="12" w:color="FFFFFF"/>
                    <w:bottom w:val="single" w:sz="2" w:space="1" w:color="FFFFFF"/>
                    <w:right w:val="single" w:sz="2" w:space="4" w:color="FFFFFF"/>
                  </w:divBdr>
                  <w:divsChild>
                    <w:div w:id="93281214">
                      <w:marLeft w:val="0"/>
                      <w:marRight w:val="0"/>
                      <w:marTop w:val="0"/>
                      <w:marBottom w:val="0"/>
                      <w:divBdr>
                        <w:top w:val="none" w:sz="0" w:space="0" w:color="auto"/>
                        <w:left w:val="none" w:sz="0" w:space="0" w:color="auto"/>
                        <w:bottom w:val="none" w:sz="0" w:space="0" w:color="auto"/>
                        <w:right w:val="none" w:sz="0" w:space="0" w:color="auto"/>
                      </w:divBdr>
                    </w:div>
                  </w:divsChild>
                </w:div>
                <w:div w:id="1755390868">
                  <w:marLeft w:val="0"/>
                  <w:marRight w:val="0"/>
                  <w:marTop w:val="0"/>
                  <w:marBottom w:val="0"/>
                  <w:divBdr>
                    <w:top w:val="single" w:sz="2" w:space="1" w:color="FFFFFF"/>
                    <w:left w:val="single" w:sz="2" w:space="12" w:color="FFFFFF"/>
                    <w:bottom w:val="single" w:sz="2" w:space="1" w:color="FFFFFF"/>
                    <w:right w:val="single" w:sz="2" w:space="4" w:color="FFFFFF"/>
                  </w:divBdr>
                  <w:divsChild>
                    <w:div w:id="701513992">
                      <w:marLeft w:val="0"/>
                      <w:marRight w:val="0"/>
                      <w:marTop w:val="0"/>
                      <w:marBottom w:val="0"/>
                      <w:divBdr>
                        <w:top w:val="none" w:sz="0" w:space="0" w:color="auto"/>
                        <w:left w:val="none" w:sz="0" w:space="0" w:color="auto"/>
                        <w:bottom w:val="none" w:sz="0" w:space="0" w:color="auto"/>
                        <w:right w:val="none" w:sz="0" w:space="0" w:color="auto"/>
                      </w:divBdr>
                    </w:div>
                  </w:divsChild>
                </w:div>
                <w:div w:id="597449154">
                  <w:marLeft w:val="0"/>
                  <w:marRight w:val="0"/>
                  <w:marTop w:val="0"/>
                  <w:marBottom w:val="0"/>
                  <w:divBdr>
                    <w:top w:val="single" w:sz="2" w:space="1" w:color="FFFFFF"/>
                    <w:left w:val="single" w:sz="2" w:space="12" w:color="FFFFFF"/>
                    <w:bottom w:val="single" w:sz="2" w:space="1" w:color="FFFFFF"/>
                    <w:right w:val="single" w:sz="2" w:space="4" w:color="FFFFFF"/>
                  </w:divBdr>
                  <w:divsChild>
                    <w:div w:id="151138321">
                      <w:marLeft w:val="0"/>
                      <w:marRight w:val="0"/>
                      <w:marTop w:val="0"/>
                      <w:marBottom w:val="0"/>
                      <w:divBdr>
                        <w:top w:val="none" w:sz="0" w:space="0" w:color="auto"/>
                        <w:left w:val="none" w:sz="0" w:space="0" w:color="auto"/>
                        <w:bottom w:val="none" w:sz="0" w:space="0" w:color="auto"/>
                        <w:right w:val="none" w:sz="0" w:space="0" w:color="auto"/>
                      </w:divBdr>
                    </w:div>
                  </w:divsChild>
                </w:div>
                <w:div w:id="363360441">
                  <w:marLeft w:val="0"/>
                  <w:marRight w:val="0"/>
                  <w:marTop w:val="0"/>
                  <w:marBottom w:val="0"/>
                  <w:divBdr>
                    <w:top w:val="single" w:sz="2" w:space="1" w:color="FFFFFF"/>
                    <w:left w:val="single" w:sz="2" w:space="12" w:color="FFFFFF"/>
                    <w:bottom w:val="single" w:sz="2" w:space="1" w:color="FFFFFF"/>
                    <w:right w:val="single" w:sz="2" w:space="4" w:color="FFFFFF"/>
                  </w:divBdr>
                  <w:divsChild>
                    <w:div w:id="252512157">
                      <w:marLeft w:val="0"/>
                      <w:marRight w:val="0"/>
                      <w:marTop w:val="0"/>
                      <w:marBottom w:val="0"/>
                      <w:divBdr>
                        <w:top w:val="none" w:sz="0" w:space="0" w:color="auto"/>
                        <w:left w:val="none" w:sz="0" w:space="0" w:color="auto"/>
                        <w:bottom w:val="none" w:sz="0" w:space="0" w:color="auto"/>
                        <w:right w:val="none" w:sz="0" w:space="0" w:color="auto"/>
                      </w:divBdr>
                    </w:div>
                  </w:divsChild>
                </w:div>
                <w:div w:id="1417172136">
                  <w:marLeft w:val="0"/>
                  <w:marRight w:val="0"/>
                  <w:marTop w:val="0"/>
                  <w:marBottom w:val="0"/>
                  <w:divBdr>
                    <w:top w:val="single" w:sz="2" w:space="1" w:color="FFFFFF"/>
                    <w:left w:val="single" w:sz="2" w:space="12" w:color="FFFFFF"/>
                    <w:bottom w:val="single" w:sz="2" w:space="1" w:color="FFFFFF"/>
                    <w:right w:val="single" w:sz="2" w:space="4" w:color="FFFFFF"/>
                  </w:divBdr>
                  <w:divsChild>
                    <w:div w:id="176969202">
                      <w:marLeft w:val="0"/>
                      <w:marRight w:val="0"/>
                      <w:marTop w:val="0"/>
                      <w:marBottom w:val="0"/>
                      <w:divBdr>
                        <w:top w:val="none" w:sz="0" w:space="0" w:color="auto"/>
                        <w:left w:val="none" w:sz="0" w:space="0" w:color="auto"/>
                        <w:bottom w:val="none" w:sz="0" w:space="0" w:color="auto"/>
                        <w:right w:val="none" w:sz="0" w:space="0" w:color="auto"/>
                      </w:divBdr>
                    </w:div>
                  </w:divsChild>
                </w:div>
                <w:div w:id="411122846">
                  <w:marLeft w:val="0"/>
                  <w:marRight w:val="0"/>
                  <w:marTop w:val="0"/>
                  <w:marBottom w:val="0"/>
                  <w:divBdr>
                    <w:top w:val="single" w:sz="2" w:space="1" w:color="FFFFFF"/>
                    <w:left w:val="single" w:sz="2" w:space="12" w:color="FFFFFF"/>
                    <w:bottom w:val="single" w:sz="2" w:space="1" w:color="FFFFFF"/>
                    <w:right w:val="single" w:sz="2" w:space="4" w:color="FFFFFF"/>
                  </w:divBdr>
                  <w:divsChild>
                    <w:div w:id="1198198332">
                      <w:marLeft w:val="0"/>
                      <w:marRight w:val="0"/>
                      <w:marTop w:val="0"/>
                      <w:marBottom w:val="0"/>
                      <w:divBdr>
                        <w:top w:val="none" w:sz="0" w:space="0" w:color="auto"/>
                        <w:left w:val="none" w:sz="0" w:space="0" w:color="auto"/>
                        <w:bottom w:val="none" w:sz="0" w:space="0" w:color="auto"/>
                        <w:right w:val="none" w:sz="0" w:space="0" w:color="auto"/>
                      </w:divBdr>
                    </w:div>
                  </w:divsChild>
                </w:div>
                <w:div w:id="873611723">
                  <w:marLeft w:val="0"/>
                  <w:marRight w:val="0"/>
                  <w:marTop w:val="0"/>
                  <w:marBottom w:val="0"/>
                  <w:divBdr>
                    <w:top w:val="single" w:sz="2" w:space="1" w:color="FFFFFF"/>
                    <w:left w:val="single" w:sz="2" w:space="12" w:color="FFFFFF"/>
                    <w:bottom w:val="single" w:sz="2" w:space="4" w:color="FFFFFF"/>
                    <w:right w:val="single" w:sz="2" w:space="4" w:color="FFFFFF"/>
                  </w:divBdr>
                  <w:divsChild>
                    <w:div w:id="210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777802">
          <w:marLeft w:val="0"/>
          <w:marRight w:val="0"/>
          <w:marTop w:val="0"/>
          <w:marBottom w:val="335"/>
          <w:divBdr>
            <w:top w:val="none" w:sz="0" w:space="0" w:color="auto"/>
            <w:left w:val="none" w:sz="0" w:space="0" w:color="auto"/>
            <w:bottom w:val="none" w:sz="0" w:space="0" w:color="auto"/>
            <w:right w:val="none" w:sz="0" w:space="0" w:color="auto"/>
          </w:divBdr>
          <w:divsChild>
            <w:div w:id="1611274515">
              <w:marLeft w:val="0"/>
              <w:marRight w:val="0"/>
              <w:marTop w:val="0"/>
              <w:marBottom w:val="0"/>
              <w:divBdr>
                <w:top w:val="none" w:sz="0" w:space="0" w:color="auto"/>
                <w:left w:val="none" w:sz="0" w:space="0" w:color="auto"/>
                <w:bottom w:val="none" w:sz="0" w:space="0" w:color="auto"/>
                <w:right w:val="none" w:sz="0" w:space="0" w:color="auto"/>
              </w:divBdr>
              <w:divsChild>
                <w:div w:id="712077363">
                  <w:marLeft w:val="0"/>
                  <w:marRight w:val="0"/>
                  <w:marTop w:val="0"/>
                  <w:marBottom w:val="0"/>
                  <w:divBdr>
                    <w:top w:val="single" w:sz="2" w:space="4" w:color="FFFFFF"/>
                    <w:left w:val="single" w:sz="2" w:space="12" w:color="FFFFFF"/>
                    <w:bottom w:val="single" w:sz="2" w:space="1" w:color="FFFFFF"/>
                    <w:right w:val="single" w:sz="2" w:space="4" w:color="FFFFFF"/>
                  </w:divBdr>
                  <w:divsChild>
                    <w:div w:id="678238504">
                      <w:marLeft w:val="0"/>
                      <w:marRight w:val="0"/>
                      <w:marTop w:val="0"/>
                      <w:marBottom w:val="0"/>
                      <w:divBdr>
                        <w:top w:val="none" w:sz="0" w:space="0" w:color="auto"/>
                        <w:left w:val="none" w:sz="0" w:space="0" w:color="auto"/>
                        <w:bottom w:val="none" w:sz="0" w:space="0" w:color="auto"/>
                        <w:right w:val="none" w:sz="0" w:space="0" w:color="auto"/>
                      </w:divBdr>
                    </w:div>
                  </w:divsChild>
                </w:div>
                <w:div w:id="1452481829">
                  <w:marLeft w:val="0"/>
                  <w:marRight w:val="0"/>
                  <w:marTop w:val="0"/>
                  <w:marBottom w:val="0"/>
                  <w:divBdr>
                    <w:top w:val="single" w:sz="2" w:space="1" w:color="FFFFFF"/>
                    <w:left w:val="single" w:sz="2" w:space="12" w:color="FFFFFF"/>
                    <w:bottom w:val="single" w:sz="2" w:space="1" w:color="FFFFFF"/>
                    <w:right w:val="single" w:sz="2" w:space="4" w:color="FFFFFF"/>
                  </w:divBdr>
                  <w:divsChild>
                    <w:div w:id="74475056">
                      <w:marLeft w:val="0"/>
                      <w:marRight w:val="0"/>
                      <w:marTop w:val="0"/>
                      <w:marBottom w:val="0"/>
                      <w:divBdr>
                        <w:top w:val="none" w:sz="0" w:space="0" w:color="auto"/>
                        <w:left w:val="none" w:sz="0" w:space="0" w:color="auto"/>
                        <w:bottom w:val="none" w:sz="0" w:space="0" w:color="auto"/>
                        <w:right w:val="none" w:sz="0" w:space="0" w:color="auto"/>
                      </w:divBdr>
                    </w:div>
                  </w:divsChild>
                </w:div>
                <w:div w:id="67312984">
                  <w:marLeft w:val="0"/>
                  <w:marRight w:val="0"/>
                  <w:marTop w:val="0"/>
                  <w:marBottom w:val="0"/>
                  <w:divBdr>
                    <w:top w:val="single" w:sz="2" w:space="1" w:color="FFFFFF"/>
                    <w:left w:val="single" w:sz="2" w:space="12" w:color="FFFFFF"/>
                    <w:bottom w:val="single" w:sz="2" w:space="1" w:color="FFFFFF"/>
                    <w:right w:val="single" w:sz="2" w:space="4" w:color="FFFFFF"/>
                  </w:divBdr>
                  <w:divsChild>
                    <w:div w:id="928461237">
                      <w:marLeft w:val="0"/>
                      <w:marRight w:val="0"/>
                      <w:marTop w:val="0"/>
                      <w:marBottom w:val="0"/>
                      <w:divBdr>
                        <w:top w:val="none" w:sz="0" w:space="0" w:color="auto"/>
                        <w:left w:val="none" w:sz="0" w:space="0" w:color="auto"/>
                        <w:bottom w:val="none" w:sz="0" w:space="0" w:color="auto"/>
                        <w:right w:val="none" w:sz="0" w:space="0" w:color="auto"/>
                      </w:divBdr>
                    </w:div>
                  </w:divsChild>
                </w:div>
                <w:div w:id="820464226">
                  <w:marLeft w:val="0"/>
                  <w:marRight w:val="0"/>
                  <w:marTop w:val="0"/>
                  <w:marBottom w:val="0"/>
                  <w:divBdr>
                    <w:top w:val="single" w:sz="2" w:space="1" w:color="FFFFFF"/>
                    <w:left w:val="single" w:sz="2" w:space="12" w:color="FFFFFF"/>
                    <w:bottom w:val="single" w:sz="2" w:space="1" w:color="FFFFFF"/>
                    <w:right w:val="single" w:sz="2" w:space="4" w:color="FFFFFF"/>
                  </w:divBdr>
                  <w:divsChild>
                    <w:div w:id="1220047921">
                      <w:marLeft w:val="0"/>
                      <w:marRight w:val="0"/>
                      <w:marTop w:val="0"/>
                      <w:marBottom w:val="0"/>
                      <w:divBdr>
                        <w:top w:val="none" w:sz="0" w:space="0" w:color="auto"/>
                        <w:left w:val="none" w:sz="0" w:space="0" w:color="auto"/>
                        <w:bottom w:val="none" w:sz="0" w:space="0" w:color="auto"/>
                        <w:right w:val="none" w:sz="0" w:space="0" w:color="auto"/>
                      </w:divBdr>
                    </w:div>
                  </w:divsChild>
                </w:div>
                <w:div w:id="1358198578">
                  <w:marLeft w:val="0"/>
                  <w:marRight w:val="0"/>
                  <w:marTop w:val="0"/>
                  <w:marBottom w:val="0"/>
                  <w:divBdr>
                    <w:top w:val="single" w:sz="2" w:space="1" w:color="FFFFFF"/>
                    <w:left w:val="single" w:sz="2" w:space="12" w:color="FFFFFF"/>
                    <w:bottom w:val="single" w:sz="2" w:space="1" w:color="FFFFFF"/>
                    <w:right w:val="single" w:sz="2" w:space="4" w:color="FFFFFF"/>
                  </w:divBdr>
                  <w:divsChild>
                    <w:div w:id="956179867">
                      <w:marLeft w:val="0"/>
                      <w:marRight w:val="0"/>
                      <w:marTop w:val="0"/>
                      <w:marBottom w:val="0"/>
                      <w:divBdr>
                        <w:top w:val="none" w:sz="0" w:space="0" w:color="auto"/>
                        <w:left w:val="none" w:sz="0" w:space="0" w:color="auto"/>
                        <w:bottom w:val="none" w:sz="0" w:space="0" w:color="auto"/>
                        <w:right w:val="none" w:sz="0" w:space="0" w:color="auto"/>
                      </w:divBdr>
                    </w:div>
                  </w:divsChild>
                </w:div>
                <w:div w:id="2005888574">
                  <w:marLeft w:val="0"/>
                  <w:marRight w:val="0"/>
                  <w:marTop w:val="0"/>
                  <w:marBottom w:val="0"/>
                  <w:divBdr>
                    <w:top w:val="single" w:sz="2" w:space="1" w:color="FFFFFF"/>
                    <w:left w:val="single" w:sz="2" w:space="12" w:color="FFFFFF"/>
                    <w:bottom w:val="single" w:sz="2" w:space="1" w:color="FFFFFF"/>
                    <w:right w:val="single" w:sz="2" w:space="4" w:color="FFFFFF"/>
                  </w:divBdr>
                  <w:divsChild>
                    <w:div w:id="1677612241">
                      <w:marLeft w:val="0"/>
                      <w:marRight w:val="0"/>
                      <w:marTop w:val="0"/>
                      <w:marBottom w:val="0"/>
                      <w:divBdr>
                        <w:top w:val="none" w:sz="0" w:space="0" w:color="auto"/>
                        <w:left w:val="none" w:sz="0" w:space="0" w:color="auto"/>
                        <w:bottom w:val="none" w:sz="0" w:space="0" w:color="auto"/>
                        <w:right w:val="none" w:sz="0" w:space="0" w:color="auto"/>
                      </w:divBdr>
                    </w:div>
                  </w:divsChild>
                </w:div>
                <w:div w:id="1065181779">
                  <w:marLeft w:val="0"/>
                  <w:marRight w:val="0"/>
                  <w:marTop w:val="0"/>
                  <w:marBottom w:val="0"/>
                  <w:divBdr>
                    <w:top w:val="single" w:sz="2" w:space="1" w:color="FFFFFF"/>
                    <w:left w:val="single" w:sz="2" w:space="12" w:color="FFFFFF"/>
                    <w:bottom w:val="single" w:sz="2" w:space="1" w:color="FFFFFF"/>
                    <w:right w:val="single" w:sz="2" w:space="4" w:color="FFFFFF"/>
                  </w:divBdr>
                  <w:divsChild>
                    <w:div w:id="1558977042">
                      <w:marLeft w:val="0"/>
                      <w:marRight w:val="0"/>
                      <w:marTop w:val="0"/>
                      <w:marBottom w:val="0"/>
                      <w:divBdr>
                        <w:top w:val="none" w:sz="0" w:space="0" w:color="auto"/>
                        <w:left w:val="none" w:sz="0" w:space="0" w:color="auto"/>
                        <w:bottom w:val="none" w:sz="0" w:space="0" w:color="auto"/>
                        <w:right w:val="none" w:sz="0" w:space="0" w:color="auto"/>
                      </w:divBdr>
                    </w:div>
                  </w:divsChild>
                </w:div>
                <w:div w:id="1935044553">
                  <w:marLeft w:val="0"/>
                  <w:marRight w:val="0"/>
                  <w:marTop w:val="0"/>
                  <w:marBottom w:val="0"/>
                  <w:divBdr>
                    <w:top w:val="single" w:sz="2" w:space="1" w:color="FFFFFF"/>
                    <w:left w:val="single" w:sz="2" w:space="12" w:color="FFFFFF"/>
                    <w:bottom w:val="single" w:sz="2" w:space="1" w:color="FFFFFF"/>
                    <w:right w:val="single" w:sz="2" w:space="4" w:color="FFFFFF"/>
                  </w:divBdr>
                  <w:divsChild>
                    <w:div w:id="640422302">
                      <w:marLeft w:val="0"/>
                      <w:marRight w:val="0"/>
                      <w:marTop w:val="0"/>
                      <w:marBottom w:val="0"/>
                      <w:divBdr>
                        <w:top w:val="none" w:sz="0" w:space="0" w:color="auto"/>
                        <w:left w:val="none" w:sz="0" w:space="0" w:color="auto"/>
                        <w:bottom w:val="none" w:sz="0" w:space="0" w:color="auto"/>
                        <w:right w:val="none" w:sz="0" w:space="0" w:color="auto"/>
                      </w:divBdr>
                    </w:div>
                  </w:divsChild>
                </w:div>
                <w:div w:id="1423643982">
                  <w:marLeft w:val="0"/>
                  <w:marRight w:val="0"/>
                  <w:marTop w:val="0"/>
                  <w:marBottom w:val="0"/>
                  <w:divBdr>
                    <w:top w:val="single" w:sz="2" w:space="1" w:color="FFFFFF"/>
                    <w:left w:val="single" w:sz="2" w:space="12" w:color="FFFFFF"/>
                    <w:bottom w:val="single" w:sz="2" w:space="1" w:color="FFFFFF"/>
                    <w:right w:val="single" w:sz="2" w:space="4" w:color="FFFFFF"/>
                  </w:divBdr>
                  <w:divsChild>
                    <w:div w:id="437796534">
                      <w:marLeft w:val="0"/>
                      <w:marRight w:val="0"/>
                      <w:marTop w:val="0"/>
                      <w:marBottom w:val="0"/>
                      <w:divBdr>
                        <w:top w:val="none" w:sz="0" w:space="0" w:color="auto"/>
                        <w:left w:val="none" w:sz="0" w:space="0" w:color="auto"/>
                        <w:bottom w:val="none" w:sz="0" w:space="0" w:color="auto"/>
                        <w:right w:val="none" w:sz="0" w:space="0" w:color="auto"/>
                      </w:divBdr>
                    </w:div>
                  </w:divsChild>
                </w:div>
                <w:div w:id="308020671">
                  <w:marLeft w:val="0"/>
                  <w:marRight w:val="0"/>
                  <w:marTop w:val="0"/>
                  <w:marBottom w:val="0"/>
                  <w:divBdr>
                    <w:top w:val="single" w:sz="2" w:space="1" w:color="FFFFFF"/>
                    <w:left w:val="single" w:sz="2" w:space="12" w:color="FFFFFF"/>
                    <w:bottom w:val="single" w:sz="2" w:space="1" w:color="FFFFFF"/>
                    <w:right w:val="single" w:sz="2" w:space="4" w:color="FFFFFF"/>
                  </w:divBdr>
                  <w:divsChild>
                    <w:div w:id="1852449878">
                      <w:marLeft w:val="0"/>
                      <w:marRight w:val="0"/>
                      <w:marTop w:val="0"/>
                      <w:marBottom w:val="0"/>
                      <w:divBdr>
                        <w:top w:val="none" w:sz="0" w:space="0" w:color="auto"/>
                        <w:left w:val="none" w:sz="0" w:space="0" w:color="auto"/>
                        <w:bottom w:val="none" w:sz="0" w:space="0" w:color="auto"/>
                        <w:right w:val="none" w:sz="0" w:space="0" w:color="auto"/>
                      </w:divBdr>
                    </w:div>
                  </w:divsChild>
                </w:div>
                <w:div w:id="768693378">
                  <w:marLeft w:val="0"/>
                  <w:marRight w:val="0"/>
                  <w:marTop w:val="0"/>
                  <w:marBottom w:val="0"/>
                  <w:divBdr>
                    <w:top w:val="single" w:sz="2" w:space="1" w:color="FFFFFF"/>
                    <w:left w:val="single" w:sz="2" w:space="12" w:color="FFFFFF"/>
                    <w:bottom w:val="single" w:sz="2" w:space="1" w:color="FFFFFF"/>
                    <w:right w:val="single" w:sz="2" w:space="4" w:color="FFFFFF"/>
                  </w:divBdr>
                  <w:divsChild>
                    <w:div w:id="1839880166">
                      <w:marLeft w:val="0"/>
                      <w:marRight w:val="0"/>
                      <w:marTop w:val="0"/>
                      <w:marBottom w:val="0"/>
                      <w:divBdr>
                        <w:top w:val="none" w:sz="0" w:space="0" w:color="auto"/>
                        <w:left w:val="none" w:sz="0" w:space="0" w:color="auto"/>
                        <w:bottom w:val="none" w:sz="0" w:space="0" w:color="auto"/>
                        <w:right w:val="none" w:sz="0" w:space="0" w:color="auto"/>
                      </w:divBdr>
                    </w:div>
                  </w:divsChild>
                </w:div>
                <w:div w:id="427821038">
                  <w:marLeft w:val="0"/>
                  <w:marRight w:val="0"/>
                  <w:marTop w:val="0"/>
                  <w:marBottom w:val="0"/>
                  <w:divBdr>
                    <w:top w:val="single" w:sz="2" w:space="1" w:color="FFFFFF"/>
                    <w:left w:val="single" w:sz="2" w:space="12" w:color="FFFFFF"/>
                    <w:bottom w:val="single" w:sz="2" w:space="1" w:color="FFFFFF"/>
                    <w:right w:val="single" w:sz="2" w:space="4" w:color="FFFFFF"/>
                  </w:divBdr>
                  <w:divsChild>
                    <w:div w:id="605190246">
                      <w:marLeft w:val="0"/>
                      <w:marRight w:val="0"/>
                      <w:marTop w:val="0"/>
                      <w:marBottom w:val="0"/>
                      <w:divBdr>
                        <w:top w:val="none" w:sz="0" w:space="0" w:color="auto"/>
                        <w:left w:val="none" w:sz="0" w:space="0" w:color="auto"/>
                        <w:bottom w:val="none" w:sz="0" w:space="0" w:color="auto"/>
                        <w:right w:val="none" w:sz="0" w:space="0" w:color="auto"/>
                      </w:divBdr>
                    </w:div>
                  </w:divsChild>
                </w:div>
                <w:div w:id="1091898952">
                  <w:marLeft w:val="0"/>
                  <w:marRight w:val="0"/>
                  <w:marTop w:val="0"/>
                  <w:marBottom w:val="0"/>
                  <w:divBdr>
                    <w:top w:val="single" w:sz="2" w:space="1" w:color="FFFFFF"/>
                    <w:left w:val="single" w:sz="2" w:space="12" w:color="FFFFFF"/>
                    <w:bottom w:val="single" w:sz="2" w:space="1" w:color="FFFFFF"/>
                    <w:right w:val="single" w:sz="2" w:space="4" w:color="FFFFFF"/>
                  </w:divBdr>
                  <w:divsChild>
                    <w:div w:id="1116949818">
                      <w:marLeft w:val="0"/>
                      <w:marRight w:val="0"/>
                      <w:marTop w:val="0"/>
                      <w:marBottom w:val="0"/>
                      <w:divBdr>
                        <w:top w:val="none" w:sz="0" w:space="0" w:color="auto"/>
                        <w:left w:val="none" w:sz="0" w:space="0" w:color="auto"/>
                        <w:bottom w:val="none" w:sz="0" w:space="0" w:color="auto"/>
                        <w:right w:val="none" w:sz="0" w:space="0" w:color="auto"/>
                      </w:divBdr>
                    </w:div>
                  </w:divsChild>
                </w:div>
                <w:div w:id="410011117">
                  <w:marLeft w:val="0"/>
                  <w:marRight w:val="0"/>
                  <w:marTop w:val="0"/>
                  <w:marBottom w:val="0"/>
                  <w:divBdr>
                    <w:top w:val="single" w:sz="2" w:space="1" w:color="FFFFFF"/>
                    <w:left w:val="single" w:sz="2" w:space="12" w:color="FFFFFF"/>
                    <w:bottom w:val="single" w:sz="2" w:space="1" w:color="FFFFFF"/>
                    <w:right w:val="single" w:sz="2" w:space="4" w:color="FFFFFF"/>
                  </w:divBdr>
                  <w:divsChild>
                    <w:div w:id="2054385249">
                      <w:marLeft w:val="0"/>
                      <w:marRight w:val="0"/>
                      <w:marTop w:val="0"/>
                      <w:marBottom w:val="0"/>
                      <w:divBdr>
                        <w:top w:val="none" w:sz="0" w:space="0" w:color="auto"/>
                        <w:left w:val="none" w:sz="0" w:space="0" w:color="auto"/>
                        <w:bottom w:val="none" w:sz="0" w:space="0" w:color="auto"/>
                        <w:right w:val="none" w:sz="0" w:space="0" w:color="auto"/>
                      </w:divBdr>
                    </w:div>
                  </w:divsChild>
                </w:div>
                <w:div w:id="968046449">
                  <w:marLeft w:val="0"/>
                  <w:marRight w:val="0"/>
                  <w:marTop w:val="0"/>
                  <w:marBottom w:val="0"/>
                  <w:divBdr>
                    <w:top w:val="single" w:sz="2" w:space="1" w:color="FFFFFF"/>
                    <w:left w:val="single" w:sz="2" w:space="12" w:color="FFFFFF"/>
                    <w:bottom w:val="single" w:sz="2" w:space="1" w:color="FFFFFF"/>
                    <w:right w:val="single" w:sz="2" w:space="4" w:color="FFFFFF"/>
                  </w:divBdr>
                  <w:divsChild>
                    <w:div w:id="863707780">
                      <w:marLeft w:val="0"/>
                      <w:marRight w:val="0"/>
                      <w:marTop w:val="0"/>
                      <w:marBottom w:val="0"/>
                      <w:divBdr>
                        <w:top w:val="none" w:sz="0" w:space="0" w:color="auto"/>
                        <w:left w:val="none" w:sz="0" w:space="0" w:color="auto"/>
                        <w:bottom w:val="none" w:sz="0" w:space="0" w:color="auto"/>
                        <w:right w:val="none" w:sz="0" w:space="0" w:color="auto"/>
                      </w:divBdr>
                    </w:div>
                  </w:divsChild>
                </w:div>
                <w:div w:id="390464008">
                  <w:marLeft w:val="0"/>
                  <w:marRight w:val="0"/>
                  <w:marTop w:val="0"/>
                  <w:marBottom w:val="0"/>
                  <w:divBdr>
                    <w:top w:val="single" w:sz="2" w:space="1" w:color="FFFFFF"/>
                    <w:left w:val="single" w:sz="2" w:space="12" w:color="FFFFFF"/>
                    <w:bottom w:val="single" w:sz="2" w:space="1" w:color="FFFFFF"/>
                    <w:right w:val="single" w:sz="2" w:space="4" w:color="FFFFFF"/>
                  </w:divBdr>
                  <w:divsChild>
                    <w:div w:id="94442801">
                      <w:marLeft w:val="0"/>
                      <w:marRight w:val="0"/>
                      <w:marTop w:val="0"/>
                      <w:marBottom w:val="0"/>
                      <w:divBdr>
                        <w:top w:val="none" w:sz="0" w:space="0" w:color="auto"/>
                        <w:left w:val="none" w:sz="0" w:space="0" w:color="auto"/>
                        <w:bottom w:val="none" w:sz="0" w:space="0" w:color="auto"/>
                        <w:right w:val="none" w:sz="0" w:space="0" w:color="auto"/>
                      </w:divBdr>
                    </w:div>
                  </w:divsChild>
                </w:div>
                <w:div w:id="44069242">
                  <w:marLeft w:val="0"/>
                  <w:marRight w:val="0"/>
                  <w:marTop w:val="0"/>
                  <w:marBottom w:val="0"/>
                  <w:divBdr>
                    <w:top w:val="single" w:sz="2" w:space="1" w:color="FFFFFF"/>
                    <w:left w:val="single" w:sz="2" w:space="12" w:color="FFFFFF"/>
                    <w:bottom w:val="single" w:sz="2" w:space="1" w:color="FFFFFF"/>
                    <w:right w:val="single" w:sz="2" w:space="4" w:color="FFFFFF"/>
                  </w:divBdr>
                  <w:divsChild>
                    <w:div w:id="2030794573">
                      <w:marLeft w:val="0"/>
                      <w:marRight w:val="0"/>
                      <w:marTop w:val="0"/>
                      <w:marBottom w:val="0"/>
                      <w:divBdr>
                        <w:top w:val="none" w:sz="0" w:space="0" w:color="auto"/>
                        <w:left w:val="none" w:sz="0" w:space="0" w:color="auto"/>
                        <w:bottom w:val="none" w:sz="0" w:space="0" w:color="auto"/>
                        <w:right w:val="none" w:sz="0" w:space="0" w:color="auto"/>
                      </w:divBdr>
                    </w:div>
                  </w:divsChild>
                </w:div>
                <w:div w:id="307520649">
                  <w:marLeft w:val="0"/>
                  <w:marRight w:val="0"/>
                  <w:marTop w:val="0"/>
                  <w:marBottom w:val="0"/>
                  <w:divBdr>
                    <w:top w:val="single" w:sz="2" w:space="1" w:color="FFFFFF"/>
                    <w:left w:val="single" w:sz="2" w:space="12" w:color="FFFFFF"/>
                    <w:bottom w:val="single" w:sz="2" w:space="1" w:color="FFFFFF"/>
                    <w:right w:val="single" w:sz="2" w:space="4" w:color="FFFFFF"/>
                  </w:divBdr>
                  <w:divsChild>
                    <w:div w:id="1855261367">
                      <w:marLeft w:val="0"/>
                      <w:marRight w:val="0"/>
                      <w:marTop w:val="0"/>
                      <w:marBottom w:val="0"/>
                      <w:divBdr>
                        <w:top w:val="none" w:sz="0" w:space="0" w:color="auto"/>
                        <w:left w:val="none" w:sz="0" w:space="0" w:color="auto"/>
                        <w:bottom w:val="none" w:sz="0" w:space="0" w:color="auto"/>
                        <w:right w:val="none" w:sz="0" w:space="0" w:color="auto"/>
                      </w:divBdr>
                    </w:div>
                  </w:divsChild>
                </w:div>
                <w:div w:id="1834833181">
                  <w:marLeft w:val="0"/>
                  <w:marRight w:val="0"/>
                  <w:marTop w:val="0"/>
                  <w:marBottom w:val="0"/>
                  <w:divBdr>
                    <w:top w:val="single" w:sz="2" w:space="1" w:color="FFFFFF"/>
                    <w:left w:val="single" w:sz="2" w:space="12" w:color="FFFFFF"/>
                    <w:bottom w:val="single" w:sz="2" w:space="4" w:color="FFFFFF"/>
                    <w:right w:val="single" w:sz="2" w:space="4" w:color="FFFFFF"/>
                  </w:divBdr>
                  <w:divsChild>
                    <w:div w:id="21103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1873">
          <w:marLeft w:val="0"/>
          <w:marRight w:val="0"/>
          <w:marTop w:val="0"/>
          <w:marBottom w:val="335"/>
          <w:divBdr>
            <w:top w:val="none" w:sz="0" w:space="0" w:color="auto"/>
            <w:left w:val="none" w:sz="0" w:space="0" w:color="auto"/>
            <w:bottom w:val="none" w:sz="0" w:space="0" w:color="auto"/>
            <w:right w:val="none" w:sz="0" w:space="0" w:color="auto"/>
          </w:divBdr>
          <w:divsChild>
            <w:div w:id="54403535">
              <w:marLeft w:val="0"/>
              <w:marRight w:val="0"/>
              <w:marTop w:val="0"/>
              <w:marBottom w:val="0"/>
              <w:divBdr>
                <w:top w:val="none" w:sz="0" w:space="0" w:color="auto"/>
                <w:left w:val="none" w:sz="0" w:space="0" w:color="auto"/>
                <w:bottom w:val="none" w:sz="0" w:space="0" w:color="auto"/>
                <w:right w:val="none" w:sz="0" w:space="0" w:color="auto"/>
              </w:divBdr>
              <w:divsChild>
                <w:div w:id="2004887860">
                  <w:marLeft w:val="0"/>
                  <w:marRight w:val="0"/>
                  <w:marTop w:val="0"/>
                  <w:marBottom w:val="0"/>
                  <w:divBdr>
                    <w:top w:val="single" w:sz="2" w:space="4" w:color="FFFFFF"/>
                    <w:left w:val="single" w:sz="2" w:space="12" w:color="FFFFFF"/>
                    <w:bottom w:val="single" w:sz="2" w:space="1" w:color="FFFFFF"/>
                    <w:right w:val="single" w:sz="2" w:space="4" w:color="FFFFFF"/>
                  </w:divBdr>
                  <w:divsChild>
                    <w:div w:id="1549762382">
                      <w:marLeft w:val="0"/>
                      <w:marRight w:val="0"/>
                      <w:marTop w:val="0"/>
                      <w:marBottom w:val="0"/>
                      <w:divBdr>
                        <w:top w:val="none" w:sz="0" w:space="0" w:color="auto"/>
                        <w:left w:val="none" w:sz="0" w:space="0" w:color="auto"/>
                        <w:bottom w:val="none" w:sz="0" w:space="0" w:color="auto"/>
                        <w:right w:val="none" w:sz="0" w:space="0" w:color="auto"/>
                      </w:divBdr>
                    </w:div>
                  </w:divsChild>
                </w:div>
                <w:div w:id="879124915">
                  <w:marLeft w:val="0"/>
                  <w:marRight w:val="0"/>
                  <w:marTop w:val="0"/>
                  <w:marBottom w:val="0"/>
                  <w:divBdr>
                    <w:top w:val="single" w:sz="2" w:space="1" w:color="FFFFFF"/>
                    <w:left w:val="single" w:sz="2" w:space="12" w:color="FFFFFF"/>
                    <w:bottom w:val="single" w:sz="2" w:space="1" w:color="FFFFFF"/>
                    <w:right w:val="single" w:sz="2" w:space="4" w:color="FFFFFF"/>
                  </w:divBdr>
                  <w:divsChild>
                    <w:div w:id="914321884">
                      <w:marLeft w:val="0"/>
                      <w:marRight w:val="0"/>
                      <w:marTop w:val="0"/>
                      <w:marBottom w:val="0"/>
                      <w:divBdr>
                        <w:top w:val="none" w:sz="0" w:space="0" w:color="auto"/>
                        <w:left w:val="none" w:sz="0" w:space="0" w:color="auto"/>
                        <w:bottom w:val="none" w:sz="0" w:space="0" w:color="auto"/>
                        <w:right w:val="none" w:sz="0" w:space="0" w:color="auto"/>
                      </w:divBdr>
                    </w:div>
                  </w:divsChild>
                </w:div>
                <w:div w:id="1333994513">
                  <w:marLeft w:val="0"/>
                  <w:marRight w:val="0"/>
                  <w:marTop w:val="0"/>
                  <w:marBottom w:val="0"/>
                  <w:divBdr>
                    <w:top w:val="single" w:sz="2" w:space="1" w:color="FFFFFF"/>
                    <w:left w:val="single" w:sz="2" w:space="12" w:color="FFFFFF"/>
                    <w:bottom w:val="single" w:sz="2" w:space="1" w:color="FFFFFF"/>
                    <w:right w:val="single" w:sz="2" w:space="4" w:color="FFFFFF"/>
                  </w:divBdr>
                  <w:divsChild>
                    <w:div w:id="872113471">
                      <w:marLeft w:val="0"/>
                      <w:marRight w:val="0"/>
                      <w:marTop w:val="0"/>
                      <w:marBottom w:val="0"/>
                      <w:divBdr>
                        <w:top w:val="none" w:sz="0" w:space="0" w:color="auto"/>
                        <w:left w:val="none" w:sz="0" w:space="0" w:color="auto"/>
                        <w:bottom w:val="none" w:sz="0" w:space="0" w:color="auto"/>
                        <w:right w:val="none" w:sz="0" w:space="0" w:color="auto"/>
                      </w:divBdr>
                    </w:div>
                  </w:divsChild>
                </w:div>
                <w:div w:id="1414862413">
                  <w:marLeft w:val="0"/>
                  <w:marRight w:val="0"/>
                  <w:marTop w:val="0"/>
                  <w:marBottom w:val="0"/>
                  <w:divBdr>
                    <w:top w:val="single" w:sz="2" w:space="1" w:color="FFFFFF"/>
                    <w:left w:val="single" w:sz="2" w:space="12" w:color="FFFFFF"/>
                    <w:bottom w:val="single" w:sz="2" w:space="1" w:color="FFFFFF"/>
                    <w:right w:val="single" w:sz="2" w:space="4" w:color="FFFFFF"/>
                  </w:divBdr>
                  <w:divsChild>
                    <w:div w:id="1007442302">
                      <w:marLeft w:val="0"/>
                      <w:marRight w:val="0"/>
                      <w:marTop w:val="0"/>
                      <w:marBottom w:val="0"/>
                      <w:divBdr>
                        <w:top w:val="none" w:sz="0" w:space="0" w:color="auto"/>
                        <w:left w:val="none" w:sz="0" w:space="0" w:color="auto"/>
                        <w:bottom w:val="none" w:sz="0" w:space="0" w:color="auto"/>
                        <w:right w:val="none" w:sz="0" w:space="0" w:color="auto"/>
                      </w:divBdr>
                    </w:div>
                  </w:divsChild>
                </w:div>
                <w:div w:id="1219055520">
                  <w:marLeft w:val="0"/>
                  <w:marRight w:val="0"/>
                  <w:marTop w:val="0"/>
                  <w:marBottom w:val="0"/>
                  <w:divBdr>
                    <w:top w:val="single" w:sz="2" w:space="1" w:color="FFFFFF"/>
                    <w:left w:val="single" w:sz="2" w:space="12" w:color="FFFFFF"/>
                    <w:bottom w:val="single" w:sz="2" w:space="1" w:color="FFFFFF"/>
                    <w:right w:val="single" w:sz="2" w:space="4" w:color="FFFFFF"/>
                  </w:divBdr>
                  <w:divsChild>
                    <w:div w:id="119542050">
                      <w:marLeft w:val="0"/>
                      <w:marRight w:val="0"/>
                      <w:marTop w:val="0"/>
                      <w:marBottom w:val="0"/>
                      <w:divBdr>
                        <w:top w:val="none" w:sz="0" w:space="0" w:color="auto"/>
                        <w:left w:val="none" w:sz="0" w:space="0" w:color="auto"/>
                        <w:bottom w:val="none" w:sz="0" w:space="0" w:color="auto"/>
                        <w:right w:val="none" w:sz="0" w:space="0" w:color="auto"/>
                      </w:divBdr>
                    </w:div>
                  </w:divsChild>
                </w:div>
                <w:div w:id="475609430">
                  <w:marLeft w:val="0"/>
                  <w:marRight w:val="0"/>
                  <w:marTop w:val="0"/>
                  <w:marBottom w:val="0"/>
                  <w:divBdr>
                    <w:top w:val="single" w:sz="2" w:space="1" w:color="FFFFFF"/>
                    <w:left w:val="single" w:sz="2" w:space="12" w:color="FFFFFF"/>
                    <w:bottom w:val="single" w:sz="2" w:space="1" w:color="FFFFFF"/>
                    <w:right w:val="single" w:sz="2" w:space="4" w:color="FFFFFF"/>
                  </w:divBdr>
                  <w:divsChild>
                    <w:div w:id="1542135551">
                      <w:marLeft w:val="0"/>
                      <w:marRight w:val="0"/>
                      <w:marTop w:val="0"/>
                      <w:marBottom w:val="0"/>
                      <w:divBdr>
                        <w:top w:val="none" w:sz="0" w:space="0" w:color="auto"/>
                        <w:left w:val="none" w:sz="0" w:space="0" w:color="auto"/>
                        <w:bottom w:val="none" w:sz="0" w:space="0" w:color="auto"/>
                        <w:right w:val="none" w:sz="0" w:space="0" w:color="auto"/>
                      </w:divBdr>
                    </w:div>
                  </w:divsChild>
                </w:div>
                <w:div w:id="352725181">
                  <w:marLeft w:val="0"/>
                  <w:marRight w:val="0"/>
                  <w:marTop w:val="0"/>
                  <w:marBottom w:val="0"/>
                  <w:divBdr>
                    <w:top w:val="single" w:sz="2" w:space="1" w:color="FFFFFF"/>
                    <w:left w:val="single" w:sz="2" w:space="12" w:color="FFFFFF"/>
                    <w:bottom w:val="single" w:sz="2" w:space="1" w:color="FFFFFF"/>
                    <w:right w:val="single" w:sz="2" w:space="4" w:color="FFFFFF"/>
                  </w:divBdr>
                  <w:divsChild>
                    <w:div w:id="842164035">
                      <w:marLeft w:val="0"/>
                      <w:marRight w:val="0"/>
                      <w:marTop w:val="0"/>
                      <w:marBottom w:val="0"/>
                      <w:divBdr>
                        <w:top w:val="none" w:sz="0" w:space="0" w:color="auto"/>
                        <w:left w:val="none" w:sz="0" w:space="0" w:color="auto"/>
                        <w:bottom w:val="none" w:sz="0" w:space="0" w:color="auto"/>
                        <w:right w:val="none" w:sz="0" w:space="0" w:color="auto"/>
                      </w:divBdr>
                    </w:div>
                  </w:divsChild>
                </w:div>
                <w:div w:id="1314066577">
                  <w:marLeft w:val="0"/>
                  <w:marRight w:val="0"/>
                  <w:marTop w:val="0"/>
                  <w:marBottom w:val="0"/>
                  <w:divBdr>
                    <w:top w:val="single" w:sz="2" w:space="1" w:color="FFFFFF"/>
                    <w:left w:val="single" w:sz="2" w:space="12" w:color="FFFFFF"/>
                    <w:bottom w:val="single" w:sz="2" w:space="1" w:color="FFFFFF"/>
                    <w:right w:val="single" w:sz="2" w:space="4" w:color="FFFFFF"/>
                  </w:divBdr>
                  <w:divsChild>
                    <w:div w:id="2080713910">
                      <w:marLeft w:val="0"/>
                      <w:marRight w:val="0"/>
                      <w:marTop w:val="0"/>
                      <w:marBottom w:val="0"/>
                      <w:divBdr>
                        <w:top w:val="none" w:sz="0" w:space="0" w:color="auto"/>
                        <w:left w:val="none" w:sz="0" w:space="0" w:color="auto"/>
                        <w:bottom w:val="none" w:sz="0" w:space="0" w:color="auto"/>
                        <w:right w:val="none" w:sz="0" w:space="0" w:color="auto"/>
                      </w:divBdr>
                    </w:div>
                  </w:divsChild>
                </w:div>
                <w:div w:id="112555128">
                  <w:marLeft w:val="0"/>
                  <w:marRight w:val="0"/>
                  <w:marTop w:val="0"/>
                  <w:marBottom w:val="0"/>
                  <w:divBdr>
                    <w:top w:val="single" w:sz="2" w:space="1" w:color="FFFFFF"/>
                    <w:left w:val="single" w:sz="2" w:space="12" w:color="FFFFFF"/>
                    <w:bottom w:val="single" w:sz="2" w:space="1" w:color="FFFFFF"/>
                    <w:right w:val="single" w:sz="2" w:space="4" w:color="FFFFFF"/>
                  </w:divBdr>
                  <w:divsChild>
                    <w:div w:id="320277682">
                      <w:marLeft w:val="0"/>
                      <w:marRight w:val="0"/>
                      <w:marTop w:val="0"/>
                      <w:marBottom w:val="0"/>
                      <w:divBdr>
                        <w:top w:val="none" w:sz="0" w:space="0" w:color="auto"/>
                        <w:left w:val="none" w:sz="0" w:space="0" w:color="auto"/>
                        <w:bottom w:val="none" w:sz="0" w:space="0" w:color="auto"/>
                        <w:right w:val="none" w:sz="0" w:space="0" w:color="auto"/>
                      </w:divBdr>
                    </w:div>
                  </w:divsChild>
                </w:div>
                <w:div w:id="1590506700">
                  <w:marLeft w:val="0"/>
                  <w:marRight w:val="0"/>
                  <w:marTop w:val="0"/>
                  <w:marBottom w:val="0"/>
                  <w:divBdr>
                    <w:top w:val="single" w:sz="2" w:space="1" w:color="FFFFFF"/>
                    <w:left w:val="single" w:sz="2" w:space="12" w:color="FFFFFF"/>
                    <w:bottom w:val="single" w:sz="2" w:space="1" w:color="FFFFFF"/>
                    <w:right w:val="single" w:sz="2" w:space="4" w:color="FFFFFF"/>
                  </w:divBdr>
                  <w:divsChild>
                    <w:div w:id="1034888474">
                      <w:marLeft w:val="0"/>
                      <w:marRight w:val="0"/>
                      <w:marTop w:val="0"/>
                      <w:marBottom w:val="0"/>
                      <w:divBdr>
                        <w:top w:val="none" w:sz="0" w:space="0" w:color="auto"/>
                        <w:left w:val="none" w:sz="0" w:space="0" w:color="auto"/>
                        <w:bottom w:val="none" w:sz="0" w:space="0" w:color="auto"/>
                        <w:right w:val="none" w:sz="0" w:space="0" w:color="auto"/>
                      </w:divBdr>
                    </w:div>
                  </w:divsChild>
                </w:div>
                <w:div w:id="490173272">
                  <w:marLeft w:val="0"/>
                  <w:marRight w:val="0"/>
                  <w:marTop w:val="0"/>
                  <w:marBottom w:val="0"/>
                  <w:divBdr>
                    <w:top w:val="single" w:sz="2" w:space="1" w:color="FFFFFF"/>
                    <w:left w:val="single" w:sz="2" w:space="12" w:color="FFFFFF"/>
                    <w:bottom w:val="single" w:sz="2" w:space="1" w:color="FFFFFF"/>
                    <w:right w:val="single" w:sz="2" w:space="4" w:color="FFFFFF"/>
                  </w:divBdr>
                  <w:divsChild>
                    <w:div w:id="406731757">
                      <w:marLeft w:val="0"/>
                      <w:marRight w:val="0"/>
                      <w:marTop w:val="0"/>
                      <w:marBottom w:val="0"/>
                      <w:divBdr>
                        <w:top w:val="none" w:sz="0" w:space="0" w:color="auto"/>
                        <w:left w:val="none" w:sz="0" w:space="0" w:color="auto"/>
                        <w:bottom w:val="none" w:sz="0" w:space="0" w:color="auto"/>
                        <w:right w:val="none" w:sz="0" w:space="0" w:color="auto"/>
                      </w:divBdr>
                    </w:div>
                  </w:divsChild>
                </w:div>
                <w:div w:id="1094979338">
                  <w:marLeft w:val="0"/>
                  <w:marRight w:val="0"/>
                  <w:marTop w:val="0"/>
                  <w:marBottom w:val="0"/>
                  <w:divBdr>
                    <w:top w:val="single" w:sz="2" w:space="1" w:color="FFFFFF"/>
                    <w:left w:val="single" w:sz="2" w:space="12" w:color="FFFFFF"/>
                    <w:bottom w:val="single" w:sz="2" w:space="1" w:color="FFFFFF"/>
                    <w:right w:val="single" w:sz="2" w:space="4" w:color="FFFFFF"/>
                  </w:divBdr>
                  <w:divsChild>
                    <w:div w:id="813911651">
                      <w:marLeft w:val="0"/>
                      <w:marRight w:val="0"/>
                      <w:marTop w:val="0"/>
                      <w:marBottom w:val="0"/>
                      <w:divBdr>
                        <w:top w:val="none" w:sz="0" w:space="0" w:color="auto"/>
                        <w:left w:val="none" w:sz="0" w:space="0" w:color="auto"/>
                        <w:bottom w:val="none" w:sz="0" w:space="0" w:color="auto"/>
                        <w:right w:val="none" w:sz="0" w:space="0" w:color="auto"/>
                      </w:divBdr>
                    </w:div>
                  </w:divsChild>
                </w:div>
                <w:div w:id="1037124070">
                  <w:marLeft w:val="0"/>
                  <w:marRight w:val="0"/>
                  <w:marTop w:val="0"/>
                  <w:marBottom w:val="0"/>
                  <w:divBdr>
                    <w:top w:val="single" w:sz="2" w:space="1" w:color="FFFFFF"/>
                    <w:left w:val="single" w:sz="2" w:space="12" w:color="FFFFFF"/>
                    <w:bottom w:val="single" w:sz="2" w:space="1" w:color="FFFFFF"/>
                    <w:right w:val="single" w:sz="2" w:space="4" w:color="FFFFFF"/>
                  </w:divBdr>
                  <w:divsChild>
                    <w:div w:id="1849635762">
                      <w:marLeft w:val="0"/>
                      <w:marRight w:val="0"/>
                      <w:marTop w:val="0"/>
                      <w:marBottom w:val="0"/>
                      <w:divBdr>
                        <w:top w:val="none" w:sz="0" w:space="0" w:color="auto"/>
                        <w:left w:val="none" w:sz="0" w:space="0" w:color="auto"/>
                        <w:bottom w:val="none" w:sz="0" w:space="0" w:color="auto"/>
                        <w:right w:val="none" w:sz="0" w:space="0" w:color="auto"/>
                      </w:divBdr>
                    </w:div>
                  </w:divsChild>
                </w:div>
                <w:div w:id="1080181082">
                  <w:marLeft w:val="0"/>
                  <w:marRight w:val="0"/>
                  <w:marTop w:val="0"/>
                  <w:marBottom w:val="0"/>
                  <w:divBdr>
                    <w:top w:val="single" w:sz="2" w:space="1" w:color="FFFFFF"/>
                    <w:left w:val="single" w:sz="2" w:space="12" w:color="FFFFFF"/>
                    <w:bottom w:val="single" w:sz="2" w:space="1" w:color="FFFFFF"/>
                    <w:right w:val="single" w:sz="2" w:space="4" w:color="FFFFFF"/>
                  </w:divBdr>
                  <w:divsChild>
                    <w:div w:id="986932306">
                      <w:marLeft w:val="0"/>
                      <w:marRight w:val="0"/>
                      <w:marTop w:val="0"/>
                      <w:marBottom w:val="0"/>
                      <w:divBdr>
                        <w:top w:val="none" w:sz="0" w:space="0" w:color="auto"/>
                        <w:left w:val="none" w:sz="0" w:space="0" w:color="auto"/>
                        <w:bottom w:val="none" w:sz="0" w:space="0" w:color="auto"/>
                        <w:right w:val="none" w:sz="0" w:space="0" w:color="auto"/>
                      </w:divBdr>
                    </w:div>
                  </w:divsChild>
                </w:div>
                <w:div w:id="922026433">
                  <w:marLeft w:val="0"/>
                  <w:marRight w:val="0"/>
                  <w:marTop w:val="0"/>
                  <w:marBottom w:val="0"/>
                  <w:divBdr>
                    <w:top w:val="single" w:sz="2" w:space="1" w:color="FFFFFF"/>
                    <w:left w:val="single" w:sz="2" w:space="12" w:color="FFFFFF"/>
                    <w:bottom w:val="single" w:sz="2" w:space="1" w:color="FFFFFF"/>
                    <w:right w:val="single" w:sz="2" w:space="4" w:color="FFFFFF"/>
                  </w:divBdr>
                  <w:divsChild>
                    <w:div w:id="727192125">
                      <w:marLeft w:val="0"/>
                      <w:marRight w:val="0"/>
                      <w:marTop w:val="0"/>
                      <w:marBottom w:val="0"/>
                      <w:divBdr>
                        <w:top w:val="none" w:sz="0" w:space="0" w:color="auto"/>
                        <w:left w:val="none" w:sz="0" w:space="0" w:color="auto"/>
                        <w:bottom w:val="none" w:sz="0" w:space="0" w:color="auto"/>
                        <w:right w:val="none" w:sz="0" w:space="0" w:color="auto"/>
                      </w:divBdr>
                    </w:div>
                  </w:divsChild>
                </w:div>
                <w:div w:id="676470099">
                  <w:marLeft w:val="0"/>
                  <w:marRight w:val="0"/>
                  <w:marTop w:val="0"/>
                  <w:marBottom w:val="0"/>
                  <w:divBdr>
                    <w:top w:val="single" w:sz="2" w:space="1" w:color="FFFFFF"/>
                    <w:left w:val="single" w:sz="2" w:space="12" w:color="FFFFFF"/>
                    <w:bottom w:val="single" w:sz="2" w:space="1" w:color="FFFFFF"/>
                    <w:right w:val="single" w:sz="2" w:space="4" w:color="FFFFFF"/>
                  </w:divBdr>
                  <w:divsChild>
                    <w:div w:id="1289624175">
                      <w:marLeft w:val="0"/>
                      <w:marRight w:val="0"/>
                      <w:marTop w:val="0"/>
                      <w:marBottom w:val="0"/>
                      <w:divBdr>
                        <w:top w:val="none" w:sz="0" w:space="0" w:color="auto"/>
                        <w:left w:val="none" w:sz="0" w:space="0" w:color="auto"/>
                        <w:bottom w:val="none" w:sz="0" w:space="0" w:color="auto"/>
                        <w:right w:val="none" w:sz="0" w:space="0" w:color="auto"/>
                      </w:divBdr>
                    </w:div>
                  </w:divsChild>
                </w:div>
                <w:div w:id="1112431155">
                  <w:marLeft w:val="0"/>
                  <w:marRight w:val="0"/>
                  <w:marTop w:val="0"/>
                  <w:marBottom w:val="0"/>
                  <w:divBdr>
                    <w:top w:val="single" w:sz="2" w:space="1" w:color="FFFFFF"/>
                    <w:left w:val="single" w:sz="2" w:space="12" w:color="FFFFFF"/>
                    <w:bottom w:val="single" w:sz="2" w:space="1" w:color="FFFFFF"/>
                    <w:right w:val="single" w:sz="2" w:space="4" w:color="FFFFFF"/>
                  </w:divBdr>
                  <w:divsChild>
                    <w:div w:id="148519555">
                      <w:marLeft w:val="0"/>
                      <w:marRight w:val="0"/>
                      <w:marTop w:val="0"/>
                      <w:marBottom w:val="0"/>
                      <w:divBdr>
                        <w:top w:val="none" w:sz="0" w:space="0" w:color="auto"/>
                        <w:left w:val="none" w:sz="0" w:space="0" w:color="auto"/>
                        <w:bottom w:val="none" w:sz="0" w:space="0" w:color="auto"/>
                        <w:right w:val="none" w:sz="0" w:space="0" w:color="auto"/>
                      </w:divBdr>
                    </w:div>
                  </w:divsChild>
                </w:div>
                <w:div w:id="287586311">
                  <w:marLeft w:val="0"/>
                  <w:marRight w:val="0"/>
                  <w:marTop w:val="0"/>
                  <w:marBottom w:val="0"/>
                  <w:divBdr>
                    <w:top w:val="single" w:sz="2" w:space="1" w:color="FFFFFF"/>
                    <w:left w:val="single" w:sz="2" w:space="12" w:color="FFFFFF"/>
                    <w:bottom w:val="single" w:sz="2" w:space="1" w:color="FFFFFF"/>
                    <w:right w:val="single" w:sz="2" w:space="4" w:color="FFFFFF"/>
                  </w:divBdr>
                  <w:divsChild>
                    <w:div w:id="1902056767">
                      <w:marLeft w:val="0"/>
                      <w:marRight w:val="0"/>
                      <w:marTop w:val="0"/>
                      <w:marBottom w:val="0"/>
                      <w:divBdr>
                        <w:top w:val="none" w:sz="0" w:space="0" w:color="auto"/>
                        <w:left w:val="none" w:sz="0" w:space="0" w:color="auto"/>
                        <w:bottom w:val="none" w:sz="0" w:space="0" w:color="auto"/>
                        <w:right w:val="none" w:sz="0" w:space="0" w:color="auto"/>
                      </w:divBdr>
                    </w:div>
                  </w:divsChild>
                </w:div>
                <w:div w:id="897478120">
                  <w:marLeft w:val="0"/>
                  <w:marRight w:val="0"/>
                  <w:marTop w:val="0"/>
                  <w:marBottom w:val="0"/>
                  <w:divBdr>
                    <w:top w:val="single" w:sz="2" w:space="1" w:color="FFFFFF"/>
                    <w:left w:val="single" w:sz="2" w:space="12" w:color="FFFFFF"/>
                    <w:bottom w:val="single" w:sz="2" w:space="4" w:color="FFFFFF"/>
                    <w:right w:val="single" w:sz="2" w:space="4" w:color="FFFFFF"/>
                  </w:divBdr>
                  <w:divsChild>
                    <w:div w:id="18960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68498">
          <w:marLeft w:val="0"/>
          <w:marRight w:val="0"/>
          <w:marTop w:val="0"/>
          <w:marBottom w:val="335"/>
          <w:divBdr>
            <w:top w:val="none" w:sz="0" w:space="0" w:color="auto"/>
            <w:left w:val="none" w:sz="0" w:space="0" w:color="auto"/>
            <w:bottom w:val="none" w:sz="0" w:space="0" w:color="auto"/>
            <w:right w:val="none" w:sz="0" w:space="0" w:color="auto"/>
          </w:divBdr>
          <w:divsChild>
            <w:div w:id="363483446">
              <w:marLeft w:val="0"/>
              <w:marRight w:val="0"/>
              <w:marTop w:val="0"/>
              <w:marBottom w:val="0"/>
              <w:divBdr>
                <w:top w:val="none" w:sz="0" w:space="0" w:color="auto"/>
                <w:left w:val="none" w:sz="0" w:space="0" w:color="auto"/>
                <w:bottom w:val="none" w:sz="0" w:space="0" w:color="auto"/>
                <w:right w:val="none" w:sz="0" w:space="0" w:color="auto"/>
              </w:divBdr>
              <w:divsChild>
                <w:div w:id="1838955961">
                  <w:marLeft w:val="0"/>
                  <w:marRight w:val="0"/>
                  <w:marTop w:val="0"/>
                  <w:marBottom w:val="0"/>
                  <w:divBdr>
                    <w:top w:val="single" w:sz="2" w:space="4" w:color="FFFFFF"/>
                    <w:left w:val="single" w:sz="2" w:space="12" w:color="FFFFFF"/>
                    <w:bottom w:val="single" w:sz="2" w:space="1" w:color="FFFFFF"/>
                    <w:right w:val="single" w:sz="2" w:space="4" w:color="FFFFFF"/>
                  </w:divBdr>
                  <w:divsChild>
                    <w:div w:id="895314210">
                      <w:marLeft w:val="0"/>
                      <w:marRight w:val="0"/>
                      <w:marTop w:val="0"/>
                      <w:marBottom w:val="0"/>
                      <w:divBdr>
                        <w:top w:val="none" w:sz="0" w:space="0" w:color="auto"/>
                        <w:left w:val="none" w:sz="0" w:space="0" w:color="auto"/>
                        <w:bottom w:val="none" w:sz="0" w:space="0" w:color="auto"/>
                        <w:right w:val="none" w:sz="0" w:space="0" w:color="auto"/>
                      </w:divBdr>
                    </w:div>
                  </w:divsChild>
                </w:div>
                <w:div w:id="1529293791">
                  <w:marLeft w:val="0"/>
                  <w:marRight w:val="0"/>
                  <w:marTop w:val="0"/>
                  <w:marBottom w:val="0"/>
                  <w:divBdr>
                    <w:top w:val="single" w:sz="2" w:space="1" w:color="FFFFFF"/>
                    <w:left w:val="single" w:sz="2" w:space="12" w:color="FFFFFF"/>
                    <w:bottom w:val="single" w:sz="2" w:space="1" w:color="FFFFFF"/>
                    <w:right w:val="single" w:sz="2" w:space="4" w:color="FFFFFF"/>
                  </w:divBdr>
                  <w:divsChild>
                    <w:div w:id="1998259970">
                      <w:marLeft w:val="0"/>
                      <w:marRight w:val="0"/>
                      <w:marTop w:val="0"/>
                      <w:marBottom w:val="0"/>
                      <w:divBdr>
                        <w:top w:val="none" w:sz="0" w:space="0" w:color="auto"/>
                        <w:left w:val="none" w:sz="0" w:space="0" w:color="auto"/>
                        <w:bottom w:val="none" w:sz="0" w:space="0" w:color="auto"/>
                        <w:right w:val="none" w:sz="0" w:space="0" w:color="auto"/>
                      </w:divBdr>
                    </w:div>
                  </w:divsChild>
                </w:div>
                <w:div w:id="1206066035">
                  <w:marLeft w:val="0"/>
                  <w:marRight w:val="0"/>
                  <w:marTop w:val="0"/>
                  <w:marBottom w:val="0"/>
                  <w:divBdr>
                    <w:top w:val="single" w:sz="2" w:space="1" w:color="FFFFFF"/>
                    <w:left w:val="single" w:sz="2" w:space="12" w:color="FFFFFF"/>
                    <w:bottom w:val="single" w:sz="2" w:space="1" w:color="FFFFFF"/>
                    <w:right w:val="single" w:sz="2" w:space="4" w:color="FFFFFF"/>
                  </w:divBdr>
                  <w:divsChild>
                    <w:div w:id="659499553">
                      <w:marLeft w:val="0"/>
                      <w:marRight w:val="0"/>
                      <w:marTop w:val="0"/>
                      <w:marBottom w:val="0"/>
                      <w:divBdr>
                        <w:top w:val="none" w:sz="0" w:space="0" w:color="auto"/>
                        <w:left w:val="none" w:sz="0" w:space="0" w:color="auto"/>
                        <w:bottom w:val="none" w:sz="0" w:space="0" w:color="auto"/>
                        <w:right w:val="none" w:sz="0" w:space="0" w:color="auto"/>
                      </w:divBdr>
                    </w:div>
                  </w:divsChild>
                </w:div>
                <w:div w:id="2560722">
                  <w:marLeft w:val="0"/>
                  <w:marRight w:val="0"/>
                  <w:marTop w:val="0"/>
                  <w:marBottom w:val="0"/>
                  <w:divBdr>
                    <w:top w:val="single" w:sz="2" w:space="1" w:color="FFFFFF"/>
                    <w:left w:val="single" w:sz="2" w:space="12" w:color="FFFFFF"/>
                    <w:bottom w:val="single" w:sz="2" w:space="1" w:color="FFFFFF"/>
                    <w:right w:val="single" w:sz="2" w:space="4" w:color="FFFFFF"/>
                  </w:divBdr>
                  <w:divsChild>
                    <w:div w:id="447168933">
                      <w:marLeft w:val="0"/>
                      <w:marRight w:val="0"/>
                      <w:marTop w:val="0"/>
                      <w:marBottom w:val="0"/>
                      <w:divBdr>
                        <w:top w:val="none" w:sz="0" w:space="0" w:color="auto"/>
                        <w:left w:val="none" w:sz="0" w:space="0" w:color="auto"/>
                        <w:bottom w:val="none" w:sz="0" w:space="0" w:color="auto"/>
                        <w:right w:val="none" w:sz="0" w:space="0" w:color="auto"/>
                      </w:divBdr>
                    </w:div>
                  </w:divsChild>
                </w:div>
                <w:div w:id="3408961">
                  <w:marLeft w:val="0"/>
                  <w:marRight w:val="0"/>
                  <w:marTop w:val="0"/>
                  <w:marBottom w:val="0"/>
                  <w:divBdr>
                    <w:top w:val="single" w:sz="2" w:space="1" w:color="FFFFFF"/>
                    <w:left w:val="single" w:sz="2" w:space="12" w:color="FFFFFF"/>
                    <w:bottom w:val="single" w:sz="2" w:space="1" w:color="FFFFFF"/>
                    <w:right w:val="single" w:sz="2" w:space="4" w:color="FFFFFF"/>
                  </w:divBdr>
                  <w:divsChild>
                    <w:div w:id="465240955">
                      <w:marLeft w:val="0"/>
                      <w:marRight w:val="0"/>
                      <w:marTop w:val="0"/>
                      <w:marBottom w:val="0"/>
                      <w:divBdr>
                        <w:top w:val="none" w:sz="0" w:space="0" w:color="auto"/>
                        <w:left w:val="none" w:sz="0" w:space="0" w:color="auto"/>
                        <w:bottom w:val="none" w:sz="0" w:space="0" w:color="auto"/>
                        <w:right w:val="none" w:sz="0" w:space="0" w:color="auto"/>
                      </w:divBdr>
                    </w:div>
                  </w:divsChild>
                </w:div>
                <w:div w:id="1985044285">
                  <w:marLeft w:val="0"/>
                  <w:marRight w:val="0"/>
                  <w:marTop w:val="0"/>
                  <w:marBottom w:val="0"/>
                  <w:divBdr>
                    <w:top w:val="single" w:sz="2" w:space="1" w:color="FFFFFF"/>
                    <w:left w:val="single" w:sz="2" w:space="12" w:color="FFFFFF"/>
                    <w:bottom w:val="single" w:sz="2" w:space="1" w:color="FFFFFF"/>
                    <w:right w:val="single" w:sz="2" w:space="4" w:color="FFFFFF"/>
                  </w:divBdr>
                  <w:divsChild>
                    <w:div w:id="779766072">
                      <w:marLeft w:val="0"/>
                      <w:marRight w:val="0"/>
                      <w:marTop w:val="0"/>
                      <w:marBottom w:val="0"/>
                      <w:divBdr>
                        <w:top w:val="none" w:sz="0" w:space="0" w:color="auto"/>
                        <w:left w:val="none" w:sz="0" w:space="0" w:color="auto"/>
                        <w:bottom w:val="none" w:sz="0" w:space="0" w:color="auto"/>
                        <w:right w:val="none" w:sz="0" w:space="0" w:color="auto"/>
                      </w:divBdr>
                    </w:div>
                  </w:divsChild>
                </w:div>
                <w:div w:id="1635453304">
                  <w:marLeft w:val="0"/>
                  <w:marRight w:val="0"/>
                  <w:marTop w:val="0"/>
                  <w:marBottom w:val="0"/>
                  <w:divBdr>
                    <w:top w:val="single" w:sz="2" w:space="1" w:color="FFFFFF"/>
                    <w:left w:val="single" w:sz="2" w:space="12" w:color="FFFFFF"/>
                    <w:bottom w:val="single" w:sz="2" w:space="1" w:color="FFFFFF"/>
                    <w:right w:val="single" w:sz="2" w:space="4" w:color="FFFFFF"/>
                  </w:divBdr>
                  <w:divsChild>
                    <w:div w:id="1213080187">
                      <w:marLeft w:val="0"/>
                      <w:marRight w:val="0"/>
                      <w:marTop w:val="0"/>
                      <w:marBottom w:val="0"/>
                      <w:divBdr>
                        <w:top w:val="none" w:sz="0" w:space="0" w:color="auto"/>
                        <w:left w:val="none" w:sz="0" w:space="0" w:color="auto"/>
                        <w:bottom w:val="none" w:sz="0" w:space="0" w:color="auto"/>
                        <w:right w:val="none" w:sz="0" w:space="0" w:color="auto"/>
                      </w:divBdr>
                    </w:div>
                  </w:divsChild>
                </w:div>
                <w:div w:id="330257193">
                  <w:marLeft w:val="0"/>
                  <w:marRight w:val="0"/>
                  <w:marTop w:val="0"/>
                  <w:marBottom w:val="0"/>
                  <w:divBdr>
                    <w:top w:val="single" w:sz="2" w:space="1" w:color="FFFFFF"/>
                    <w:left w:val="single" w:sz="2" w:space="12" w:color="FFFFFF"/>
                    <w:bottom w:val="single" w:sz="2" w:space="1" w:color="FFFFFF"/>
                    <w:right w:val="single" w:sz="2" w:space="4" w:color="FFFFFF"/>
                  </w:divBdr>
                  <w:divsChild>
                    <w:div w:id="1061102378">
                      <w:marLeft w:val="0"/>
                      <w:marRight w:val="0"/>
                      <w:marTop w:val="0"/>
                      <w:marBottom w:val="0"/>
                      <w:divBdr>
                        <w:top w:val="none" w:sz="0" w:space="0" w:color="auto"/>
                        <w:left w:val="none" w:sz="0" w:space="0" w:color="auto"/>
                        <w:bottom w:val="none" w:sz="0" w:space="0" w:color="auto"/>
                        <w:right w:val="none" w:sz="0" w:space="0" w:color="auto"/>
                      </w:divBdr>
                    </w:div>
                  </w:divsChild>
                </w:div>
                <w:div w:id="1351562553">
                  <w:marLeft w:val="0"/>
                  <w:marRight w:val="0"/>
                  <w:marTop w:val="0"/>
                  <w:marBottom w:val="0"/>
                  <w:divBdr>
                    <w:top w:val="single" w:sz="2" w:space="1" w:color="FFFFFF"/>
                    <w:left w:val="single" w:sz="2" w:space="12" w:color="FFFFFF"/>
                    <w:bottom w:val="single" w:sz="2" w:space="1" w:color="FFFFFF"/>
                    <w:right w:val="single" w:sz="2" w:space="4" w:color="FFFFFF"/>
                  </w:divBdr>
                  <w:divsChild>
                    <w:div w:id="1506046986">
                      <w:marLeft w:val="0"/>
                      <w:marRight w:val="0"/>
                      <w:marTop w:val="0"/>
                      <w:marBottom w:val="0"/>
                      <w:divBdr>
                        <w:top w:val="none" w:sz="0" w:space="0" w:color="auto"/>
                        <w:left w:val="none" w:sz="0" w:space="0" w:color="auto"/>
                        <w:bottom w:val="none" w:sz="0" w:space="0" w:color="auto"/>
                        <w:right w:val="none" w:sz="0" w:space="0" w:color="auto"/>
                      </w:divBdr>
                    </w:div>
                  </w:divsChild>
                </w:div>
                <w:div w:id="659693655">
                  <w:marLeft w:val="0"/>
                  <w:marRight w:val="0"/>
                  <w:marTop w:val="0"/>
                  <w:marBottom w:val="0"/>
                  <w:divBdr>
                    <w:top w:val="single" w:sz="2" w:space="1" w:color="FFFFFF"/>
                    <w:left w:val="single" w:sz="2" w:space="12" w:color="FFFFFF"/>
                    <w:bottom w:val="single" w:sz="2" w:space="1" w:color="FFFFFF"/>
                    <w:right w:val="single" w:sz="2" w:space="4" w:color="FFFFFF"/>
                  </w:divBdr>
                  <w:divsChild>
                    <w:div w:id="1684554808">
                      <w:marLeft w:val="0"/>
                      <w:marRight w:val="0"/>
                      <w:marTop w:val="0"/>
                      <w:marBottom w:val="0"/>
                      <w:divBdr>
                        <w:top w:val="none" w:sz="0" w:space="0" w:color="auto"/>
                        <w:left w:val="none" w:sz="0" w:space="0" w:color="auto"/>
                        <w:bottom w:val="none" w:sz="0" w:space="0" w:color="auto"/>
                        <w:right w:val="none" w:sz="0" w:space="0" w:color="auto"/>
                      </w:divBdr>
                    </w:div>
                  </w:divsChild>
                </w:div>
                <w:div w:id="1991594528">
                  <w:marLeft w:val="0"/>
                  <w:marRight w:val="0"/>
                  <w:marTop w:val="0"/>
                  <w:marBottom w:val="0"/>
                  <w:divBdr>
                    <w:top w:val="single" w:sz="2" w:space="1" w:color="FFFFFF"/>
                    <w:left w:val="single" w:sz="2" w:space="12" w:color="FFFFFF"/>
                    <w:bottom w:val="single" w:sz="2" w:space="1" w:color="FFFFFF"/>
                    <w:right w:val="single" w:sz="2" w:space="4" w:color="FFFFFF"/>
                  </w:divBdr>
                  <w:divsChild>
                    <w:div w:id="860356848">
                      <w:marLeft w:val="0"/>
                      <w:marRight w:val="0"/>
                      <w:marTop w:val="0"/>
                      <w:marBottom w:val="0"/>
                      <w:divBdr>
                        <w:top w:val="none" w:sz="0" w:space="0" w:color="auto"/>
                        <w:left w:val="none" w:sz="0" w:space="0" w:color="auto"/>
                        <w:bottom w:val="none" w:sz="0" w:space="0" w:color="auto"/>
                        <w:right w:val="none" w:sz="0" w:space="0" w:color="auto"/>
                      </w:divBdr>
                    </w:div>
                  </w:divsChild>
                </w:div>
                <w:div w:id="426930824">
                  <w:marLeft w:val="0"/>
                  <w:marRight w:val="0"/>
                  <w:marTop w:val="0"/>
                  <w:marBottom w:val="0"/>
                  <w:divBdr>
                    <w:top w:val="single" w:sz="2" w:space="1" w:color="FFFFFF"/>
                    <w:left w:val="single" w:sz="2" w:space="12" w:color="FFFFFF"/>
                    <w:bottom w:val="single" w:sz="2" w:space="1" w:color="FFFFFF"/>
                    <w:right w:val="single" w:sz="2" w:space="4" w:color="FFFFFF"/>
                  </w:divBdr>
                  <w:divsChild>
                    <w:div w:id="799880620">
                      <w:marLeft w:val="0"/>
                      <w:marRight w:val="0"/>
                      <w:marTop w:val="0"/>
                      <w:marBottom w:val="0"/>
                      <w:divBdr>
                        <w:top w:val="none" w:sz="0" w:space="0" w:color="auto"/>
                        <w:left w:val="none" w:sz="0" w:space="0" w:color="auto"/>
                        <w:bottom w:val="none" w:sz="0" w:space="0" w:color="auto"/>
                        <w:right w:val="none" w:sz="0" w:space="0" w:color="auto"/>
                      </w:divBdr>
                    </w:div>
                  </w:divsChild>
                </w:div>
                <w:div w:id="1416704118">
                  <w:marLeft w:val="0"/>
                  <w:marRight w:val="0"/>
                  <w:marTop w:val="0"/>
                  <w:marBottom w:val="0"/>
                  <w:divBdr>
                    <w:top w:val="single" w:sz="2" w:space="1" w:color="FFFFFF"/>
                    <w:left w:val="single" w:sz="2" w:space="12" w:color="FFFFFF"/>
                    <w:bottom w:val="single" w:sz="2" w:space="1" w:color="FFFFFF"/>
                    <w:right w:val="single" w:sz="2" w:space="4" w:color="FFFFFF"/>
                  </w:divBdr>
                  <w:divsChild>
                    <w:div w:id="1864588857">
                      <w:marLeft w:val="0"/>
                      <w:marRight w:val="0"/>
                      <w:marTop w:val="0"/>
                      <w:marBottom w:val="0"/>
                      <w:divBdr>
                        <w:top w:val="none" w:sz="0" w:space="0" w:color="auto"/>
                        <w:left w:val="none" w:sz="0" w:space="0" w:color="auto"/>
                        <w:bottom w:val="none" w:sz="0" w:space="0" w:color="auto"/>
                        <w:right w:val="none" w:sz="0" w:space="0" w:color="auto"/>
                      </w:divBdr>
                    </w:div>
                  </w:divsChild>
                </w:div>
                <w:div w:id="602299488">
                  <w:marLeft w:val="0"/>
                  <w:marRight w:val="0"/>
                  <w:marTop w:val="0"/>
                  <w:marBottom w:val="0"/>
                  <w:divBdr>
                    <w:top w:val="single" w:sz="2" w:space="1" w:color="FFFFFF"/>
                    <w:left w:val="single" w:sz="2" w:space="12" w:color="FFFFFF"/>
                    <w:bottom w:val="single" w:sz="2" w:space="1" w:color="FFFFFF"/>
                    <w:right w:val="single" w:sz="2" w:space="4" w:color="FFFFFF"/>
                  </w:divBdr>
                  <w:divsChild>
                    <w:div w:id="1087116887">
                      <w:marLeft w:val="0"/>
                      <w:marRight w:val="0"/>
                      <w:marTop w:val="0"/>
                      <w:marBottom w:val="0"/>
                      <w:divBdr>
                        <w:top w:val="none" w:sz="0" w:space="0" w:color="auto"/>
                        <w:left w:val="none" w:sz="0" w:space="0" w:color="auto"/>
                        <w:bottom w:val="none" w:sz="0" w:space="0" w:color="auto"/>
                        <w:right w:val="none" w:sz="0" w:space="0" w:color="auto"/>
                      </w:divBdr>
                    </w:div>
                  </w:divsChild>
                </w:div>
                <w:div w:id="277100609">
                  <w:marLeft w:val="0"/>
                  <w:marRight w:val="0"/>
                  <w:marTop w:val="0"/>
                  <w:marBottom w:val="0"/>
                  <w:divBdr>
                    <w:top w:val="single" w:sz="2" w:space="1" w:color="FFFFFF"/>
                    <w:left w:val="single" w:sz="2" w:space="12" w:color="FFFFFF"/>
                    <w:bottom w:val="single" w:sz="2" w:space="1" w:color="FFFFFF"/>
                    <w:right w:val="single" w:sz="2" w:space="4" w:color="FFFFFF"/>
                  </w:divBdr>
                  <w:divsChild>
                    <w:div w:id="2035692054">
                      <w:marLeft w:val="0"/>
                      <w:marRight w:val="0"/>
                      <w:marTop w:val="0"/>
                      <w:marBottom w:val="0"/>
                      <w:divBdr>
                        <w:top w:val="none" w:sz="0" w:space="0" w:color="auto"/>
                        <w:left w:val="none" w:sz="0" w:space="0" w:color="auto"/>
                        <w:bottom w:val="none" w:sz="0" w:space="0" w:color="auto"/>
                        <w:right w:val="none" w:sz="0" w:space="0" w:color="auto"/>
                      </w:divBdr>
                    </w:div>
                  </w:divsChild>
                </w:div>
                <w:div w:id="749228848">
                  <w:marLeft w:val="0"/>
                  <w:marRight w:val="0"/>
                  <w:marTop w:val="0"/>
                  <w:marBottom w:val="0"/>
                  <w:divBdr>
                    <w:top w:val="single" w:sz="2" w:space="1" w:color="FFFFFF"/>
                    <w:left w:val="single" w:sz="2" w:space="12" w:color="FFFFFF"/>
                    <w:bottom w:val="single" w:sz="2" w:space="1" w:color="FFFFFF"/>
                    <w:right w:val="single" w:sz="2" w:space="4" w:color="FFFFFF"/>
                  </w:divBdr>
                  <w:divsChild>
                    <w:div w:id="1064835492">
                      <w:marLeft w:val="0"/>
                      <w:marRight w:val="0"/>
                      <w:marTop w:val="0"/>
                      <w:marBottom w:val="0"/>
                      <w:divBdr>
                        <w:top w:val="none" w:sz="0" w:space="0" w:color="auto"/>
                        <w:left w:val="none" w:sz="0" w:space="0" w:color="auto"/>
                        <w:bottom w:val="none" w:sz="0" w:space="0" w:color="auto"/>
                        <w:right w:val="none" w:sz="0" w:space="0" w:color="auto"/>
                      </w:divBdr>
                    </w:div>
                  </w:divsChild>
                </w:div>
                <w:div w:id="1697000636">
                  <w:marLeft w:val="0"/>
                  <w:marRight w:val="0"/>
                  <w:marTop w:val="0"/>
                  <w:marBottom w:val="0"/>
                  <w:divBdr>
                    <w:top w:val="single" w:sz="2" w:space="1" w:color="FFFFFF"/>
                    <w:left w:val="single" w:sz="2" w:space="12" w:color="FFFFFF"/>
                    <w:bottom w:val="single" w:sz="2" w:space="1" w:color="FFFFFF"/>
                    <w:right w:val="single" w:sz="2" w:space="4" w:color="FFFFFF"/>
                  </w:divBdr>
                  <w:divsChild>
                    <w:div w:id="1945068674">
                      <w:marLeft w:val="0"/>
                      <w:marRight w:val="0"/>
                      <w:marTop w:val="0"/>
                      <w:marBottom w:val="0"/>
                      <w:divBdr>
                        <w:top w:val="none" w:sz="0" w:space="0" w:color="auto"/>
                        <w:left w:val="none" w:sz="0" w:space="0" w:color="auto"/>
                        <w:bottom w:val="none" w:sz="0" w:space="0" w:color="auto"/>
                        <w:right w:val="none" w:sz="0" w:space="0" w:color="auto"/>
                      </w:divBdr>
                    </w:div>
                  </w:divsChild>
                </w:div>
                <w:div w:id="962879050">
                  <w:marLeft w:val="0"/>
                  <w:marRight w:val="0"/>
                  <w:marTop w:val="0"/>
                  <w:marBottom w:val="0"/>
                  <w:divBdr>
                    <w:top w:val="single" w:sz="2" w:space="1" w:color="FFFFFF"/>
                    <w:left w:val="single" w:sz="2" w:space="12" w:color="FFFFFF"/>
                    <w:bottom w:val="single" w:sz="2" w:space="1" w:color="FFFFFF"/>
                    <w:right w:val="single" w:sz="2" w:space="4" w:color="FFFFFF"/>
                  </w:divBdr>
                  <w:divsChild>
                    <w:div w:id="959726141">
                      <w:marLeft w:val="0"/>
                      <w:marRight w:val="0"/>
                      <w:marTop w:val="0"/>
                      <w:marBottom w:val="0"/>
                      <w:divBdr>
                        <w:top w:val="none" w:sz="0" w:space="0" w:color="auto"/>
                        <w:left w:val="none" w:sz="0" w:space="0" w:color="auto"/>
                        <w:bottom w:val="none" w:sz="0" w:space="0" w:color="auto"/>
                        <w:right w:val="none" w:sz="0" w:space="0" w:color="auto"/>
                      </w:divBdr>
                    </w:div>
                  </w:divsChild>
                </w:div>
                <w:div w:id="137768004">
                  <w:marLeft w:val="0"/>
                  <w:marRight w:val="0"/>
                  <w:marTop w:val="0"/>
                  <w:marBottom w:val="0"/>
                  <w:divBdr>
                    <w:top w:val="single" w:sz="2" w:space="1" w:color="FFFFFF"/>
                    <w:left w:val="single" w:sz="2" w:space="12" w:color="FFFFFF"/>
                    <w:bottom w:val="single" w:sz="2" w:space="1" w:color="FFFFFF"/>
                    <w:right w:val="single" w:sz="2" w:space="4" w:color="FFFFFF"/>
                  </w:divBdr>
                  <w:divsChild>
                    <w:div w:id="1418135609">
                      <w:marLeft w:val="0"/>
                      <w:marRight w:val="0"/>
                      <w:marTop w:val="0"/>
                      <w:marBottom w:val="0"/>
                      <w:divBdr>
                        <w:top w:val="none" w:sz="0" w:space="0" w:color="auto"/>
                        <w:left w:val="none" w:sz="0" w:space="0" w:color="auto"/>
                        <w:bottom w:val="none" w:sz="0" w:space="0" w:color="auto"/>
                        <w:right w:val="none" w:sz="0" w:space="0" w:color="auto"/>
                      </w:divBdr>
                    </w:div>
                  </w:divsChild>
                </w:div>
                <w:div w:id="1088112887">
                  <w:marLeft w:val="0"/>
                  <w:marRight w:val="0"/>
                  <w:marTop w:val="0"/>
                  <w:marBottom w:val="0"/>
                  <w:divBdr>
                    <w:top w:val="single" w:sz="2" w:space="1" w:color="FFFFFF"/>
                    <w:left w:val="single" w:sz="2" w:space="12" w:color="FFFFFF"/>
                    <w:bottom w:val="single" w:sz="2" w:space="1" w:color="FFFFFF"/>
                    <w:right w:val="single" w:sz="2" w:space="4" w:color="FFFFFF"/>
                  </w:divBdr>
                  <w:divsChild>
                    <w:div w:id="1032923247">
                      <w:marLeft w:val="0"/>
                      <w:marRight w:val="0"/>
                      <w:marTop w:val="0"/>
                      <w:marBottom w:val="0"/>
                      <w:divBdr>
                        <w:top w:val="none" w:sz="0" w:space="0" w:color="auto"/>
                        <w:left w:val="none" w:sz="0" w:space="0" w:color="auto"/>
                        <w:bottom w:val="none" w:sz="0" w:space="0" w:color="auto"/>
                        <w:right w:val="none" w:sz="0" w:space="0" w:color="auto"/>
                      </w:divBdr>
                    </w:div>
                  </w:divsChild>
                </w:div>
                <w:div w:id="2037123243">
                  <w:marLeft w:val="0"/>
                  <w:marRight w:val="0"/>
                  <w:marTop w:val="0"/>
                  <w:marBottom w:val="0"/>
                  <w:divBdr>
                    <w:top w:val="single" w:sz="2" w:space="1" w:color="FFFFFF"/>
                    <w:left w:val="single" w:sz="2" w:space="12" w:color="FFFFFF"/>
                    <w:bottom w:val="single" w:sz="2" w:space="1" w:color="FFFFFF"/>
                    <w:right w:val="single" w:sz="2" w:space="4" w:color="FFFFFF"/>
                  </w:divBdr>
                  <w:divsChild>
                    <w:div w:id="1067609482">
                      <w:marLeft w:val="0"/>
                      <w:marRight w:val="0"/>
                      <w:marTop w:val="0"/>
                      <w:marBottom w:val="0"/>
                      <w:divBdr>
                        <w:top w:val="none" w:sz="0" w:space="0" w:color="auto"/>
                        <w:left w:val="none" w:sz="0" w:space="0" w:color="auto"/>
                        <w:bottom w:val="none" w:sz="0" w:space="0" w:color="auto"/>
                        <w:right w:val="none" w:sz="0" w:space="0" w:color="auto"/>
                      </w:divBdr>
                    </w:div>
                  </w:divsChild>
                </w:div>
                <w:div w:id="703477752">
                  <w:marLeft w:val="0"/>
                  <w:marRight w:val="0"/>
                  <w:marTop w:val="0"/>
                  <w:marBottom w:val="0"/>
                  <w:divBdr>
                    <w:top w:val="single" w:sz="2" w:space="1" w:color="FFFFFF"/>
                    <w:left w:val="single" w:sz="2" w:space="12" w:color="FFFFFF"/>
                    <w:bottom w:val="single" w:sz="2" w:space="1" w:color="FFFFFF"/>
                    <w:right w:val="single" w:sz="2" w:space="4" w:color="FFFFFF"/>
                  </w:divBdr>
                  <w:divsChild>
                    <w:div w:id="181748161">
                      <w:marLeft w:val="0"/>
                      <w:marRight w:val="0"/>
                      <w:marTop w:val="0"/>
                      <w:marBottom w:val="0"/>
                      <w:divBdr>
                        <w:top w:val="none" w:sz="0" w:space="0" w:color="auto"/>
                        <w:left w:val="none" w:sz="0" w:space="0" w:color="auto"/>
                        <w:bottom w:val="none" w:sz="0" w:space="0" w:color="auto"/>
                        <w:right w:val="none" w:sz="0" w:space="0" w:color="auto"/>
                      </w:divBdr>
                    </w:div>
                  </w:divsChild>
                </w:div>
                <w:div w:id="179852060">
                  <w:marLeft w:val="0"/>
                  <w:marRight w:val="0"/>
                  <w:marTop w:val="0"/>
                  <w:marBottom w:val="0"/>
                  <w:divBdr>
                    <w:top w:val="single" w:sz="2" w:space="1" w:color="FFFFFF"/>
                    <w:left w:val="single" w:sz="2" w:space="12" w:color="FFFFFF"/>
                    <w:bottom w:val="single" w:sz="2" w:space="1" w:color="FFFFFF"/>
                    <w:right w:val="single" w:sz="2" w:space="4" w:color="FFFFFF"/>
                  </w:divBdr>
                  <w:divsChild>
                    <w:div w:id="1197347728">
                      <w:marLeft w:val="0"/>
                      <w:marRight w:val="0"/>
                      <w:marTop w:val="0"/>
                      <w:marBottom w:val="0"/>
                      <w:divBdr>
                        <w:top w:val="none" w:sz="0" w:space="0" w:color="auto"/>
                        <w:left w:val="none" w:sz="0" w:space="0" w:color="auto"/>
                        <w:bottom w:val="none" w:sz="0" w:space="0" w:color="auto"/>
                        <w:right w:val="none" w:sz="0" w:space="0" w:color="auto"/>
                      </w:divBdr>
                    </w:div>
                  </w:divsChild>
                </w:div>
                <w:div w:id="876281866">
                  <w:marLeft w:val="0"/>
                  <w:marRight w:val="0"/>
                  <w:marTop w:val="0"/>
                  <w:marBottom w:val="0"/>
                  <w:divBdr>
                    <w:top w:val="single" w:sz="2" w:space="1" w:color="FFFFFF"/>
                    <w:left w:val="single" w:sz="2" w:space="12" w:color="FFFFFF"/>
                    <w:bottom w:val="single" w:sz="2" w:space="1" w:color="FFFFFF"/>
                    <w:right w:val="single" w:sz="2" w:space="4" w:color="FFFFFF"/>
                  </w:divBdr>
                  <w:divsChild>
                    <w:div w:id="1892108648">
                      <w:marLeft w:val="0"/>
                      <w:marRight w:val="0"/>
                      <w:marTop w:val="0"/>
                      <w:marBottom w:val="0"/>
                      <w:divBdr>
                        <w:top w:val="none" w:sz="0" w:space="0" w:color="auto"/>
                        <w:left w:val="none" w:sz="0" w:space="0" w:color="auto"/>
                        <w:bottom w:val="none" w:sz="0" w:space="0" w:color="auto"/>
                        <w:right w:val="none" w:sz="0" w:space="0" w:color="auto"/>
                      </w:divBdr>
                    </w:div>
                  </w:divsChild>
                </w:div>
                <w:div w:id="923226764">
                  <w:marLeft w:val="0"/>
                  <w:marRight w:val="0"/>
                  <w:marTop w:val="0"/>
                  <w:marBottom w:val="0"/>
                  <w:divBdr>
                    <w:top w:val="single" w:sz="2" w:space="1" w:color="FFFFFF"/>
                    <w:left w:val="single" w:sz="2" w:space="12" w:color="FFFFFF"/>
                    <w:bottom w:val="single" w:sz="2" w:space="1" w:color="FFFFFF"/>
                    <w:right w:val="single" w:sz="2" w:space="4" w:color="FFFFFF"/>
                  </w:divBdr>
                  <w:divsChild>
                    <w:div w:id="384183844">
                      <w:marLeft w:val="0"/>
                      <w:marRight w:val="0"/>
                      <w:marTop w:val="0"/>
                      <w:marBottom w:val="0"/>
                      <w:divBdr>
                        <w:top w:val="none" w:sz="0" w:space="0" w:color="auto"/>
                        <w:left w:val="none" w:sz="0" w:space="0" w:color="auto"/>
                        <w:bottom w:val="none" w:sz="0" w:space="0" w:color="auto"/>
                        <w:right w:val="none" w:sz="0" w:space="0" w:color="auto"/>
                      </w:divBdr>
                    </w:div>
                  </w:divsChild>
                </w:div>
                <w:div w:id="1843274843">
                  <w:marLeft w:val="0"/>
                  <w:marRight w:val="0"/>
                  <w:marTop w:val="0"/>
                  <w:marBottom w:val="0"/>
                  <w:divBdr>
                    <w:top w:val="single" w:sz="2" w:space="1" w:color="FFFFFF"/>
                    <w:left w:val="single" w:sz="2" w:space="12" w:color="FFFFFF"/>
                    <w:bottom w:val="single" w:sz="2" w:space="1" w:color="FFFFFF"/>
                    <w:right w:val="single" w:sz="2" w:space="4" w:color="FFFFFF"/>
                  </w:divBdr>
                  <w:divsChild>
                    <w:div w:id="1895506632">
                      <w:marLeft w:val="0"/>
                      <w:marRight w:val="0"/>
                      <w:marTop w:val="0"/>
                      <w:marBottom w:val="0"/>
                      <w:divBdr>
                        <w:top w:val="none" w:sz="0" w:space="0" w:color="auto"/>
                        <w:left w:val="none" w:sz="0" w:space="0" w:color="auto"/>
                        <w:bottom w:val="none" w:sz="0" w:space="0" w:color="auto"/>
                        <w:right w:val="none" w:sz="0" w:space="0" w:color="auto"/>
                      </w:divBdr>
                    </w:div>
                  </w:divsChild>
                </w:div>
                <w:div w:id="210388441">
                  <w:marLeft w:val="0"/>
                  <w:marRight w:val="0"/>
                  <w:marTop w:val="0"/>
                  <w:marBottom w:val="0"/>
                  <w:divBdr>
                    <w:top w:val="single" w:sz="2" w:space="1" w:color="FFFFFF"/>
                    <w:left w:val="single" w:sz="2" w:space="12" w:color="FFFFFF"/>
                    <w:bottom w:val="single" w:sz="2" w:space="1" w:color="FFFFFF"/>
                    <w:right w:val="single" w:sz="2" w:space="4" w:color="FFFFFF"/>
                  </w:divBdr>
                  <w:divsChild>
                    <w:div w:id="1463040978">
                      <w:marLeft w:val="0"/>
                      <w:marRight w:val="0"/>
                      <w:marTop w:val="0"/>
                      <w:marBottom w:val="0"/>
                      <w:divBdr>
                        <w:top w:val="none" w:sz="0" w:space="0" w:color="auto"/>
                        <w:left w:val="none" w:sz="0" w:space="0" w:color="auto"/>
                        <w:bottom w:val="none" w:sz="0" w:space="0" w:color="auto"/>
                        <w:right w:val="none" w:sz="0" w:space="0" w:color="auto"/>
                      </w:divBdr>
                    </w:div>
                  </w:divsChild>
                </w:div>
                <w:div w:id="1706370675">
                  <w:marLeft w:val="0"/>
                  <w:marRight w:val="0"/>
                  <w:marTop w:val="0"/>
                  <w:marBottom w:val="0"/>
                  <w:divBdr>
                    <w:top w:val="single" w:sz="2" w:space="1" w:color="FFFFFF"/>
                    <w:left w:val="single" w:sz="2" w:space="12" w:color="FFFFFF"/>
                    <w:bottom w:val="single" w:sz="2" w:space="1" w:color="FFFFFF"/>
                    <w:right w:val="single" w:sz="2" w:space="4" w:color="FFFFFF"/>
                  </w:divBdr>
                  <w:divsChild>
                    <w:div w:id="1025711162">
                      <w:marLeft w:val="0"/>
                      <w:marRight w:val="0"/>
                      <w:marTop w:val="0"/>
                      <w:marBottom w:val="0"/>
                      <w:divBdr>
                        <w:top w:val="none" w:sz="0" w:space="0" w:color="auto"/>
                        <w:left w:val="none" w:sz="0" w:space="0" w:color="auto"/>
                        <w:bottom w:val="none" w:sz="0" w:space="0" w:color="auto"/>
                        <w:right w:val="none" w:sz="0" w:space="0" w:color="auto"/>
                      </w:divBdr>
                    </w:div>
                  </w:divsChild>
                </w:div>
                <w:div w:id="804204512">
                  <w:marLeft w:val="0"/>
                  <w:marRight w:val="0"/>
                  <w:marTop w:val="0"/>
                  <w:marBottom w:val="0"/>
                  <w:divBdr>
                    <w:top w:val="single" w:sz="2" w:space="1" w:color="FFFFFF"/>
                    <w:left w:val="single" w:sz="2" w:space="12" w:color="FFFFFF"/>
                    <w:bottom w:val="single" w:sz="2" w:space="1" w:color="FFFFFF"/>
                    <w:right w:val="single" w:sz="2" w:space="4" w:color="FFFFFF"/>
                  </w:divBdr>
                  <w:divsChild>
                    <w:div w:id="338778156">
                      <w:marLeft w:val="0"/>
                      <w:marRight w:val="0"/>
                      <w:marTop w:val="0"/>
                      <w:marBottom w:val="0"/>
                      <w:divBdr>
                        <w:top w:val="none" w:sz="0" w:space="0" w:color="auto"/>
                        <w:left w:val="none" w:sz="0" w:space="0" w:color="auto"/>
                        <w:bottom w:val="none" w:sz="0" w:space="0" w:color="auto"/>
                        <w:right w:val="none" w:sz="0" w:space="0" w:color="auto"/>
                      </w:divBdr>
                    </w:div>
                  </w:divsChild>
                </w:div>
                <w:div w:id="1385569442">
                  <w:marLeft w:val="0"/>
                  <w:marRight w:val="0"/>
                  <w:marTop w:val="0"/>
                  <w:marBottom w:val="0"/>
                  <w:divBdr>
                    <w:top w:val="single" w:sz="2" w:space="1" w:color="FFFFFF"/>
                    <w:left w:val="single" w:sz="2" w:space="12" w:color="FFFFFF"/>
                    <w:bottom w:val="single" w:sz="2" w:space="1" w:color="FFFFFF"/>
                    <w:right w:val="single" w:sz="2" w:space="4" w:color="FFFFFF"/>
                  </w:divBdr>
                  <w:divsChild>
                    <w:div w:id="909802990">
                      <w:marLeft w:val="0"/>
                      <w:marRight w:val="0"/>
                      <w:marTop w:val="0"/>
                      <w:marBottom w:val="0"/>
                      <w:divBdr>
                        <w:top w:val="none" w:sz="0" w:space="0" w:color="auto"/>
                        <w:left w:val="none" w:sz="0" w:space="0" w:color="auto"/>
                        <w:bottom w:val="none" w:sz="0" w:space="0" w:color="auto"/>
                        <w:right w:val="none" w:sz="0" w:space="0" w:color="auto"/>
                      </w:divBdr>
                    </w:div>
                  </w:divsChild>
                </w:div>
                <w:div w:id="1177232449">
                  <w:marLeft w:val="0"/>
                  <w:marRight w:val="0"/>
                  <w:marTop w:val="0"/>
                  <w:marBottom w:val="0"/>
                  <w:divBdr>
                    <w:top w:val="single" w:sz="2" w:space="1" w:color="FFFFFF"/>
                    <w:left w:val="single" w:sz="2" w:space="12" w:color="FFFFFF"/>
                    <w:bottom w:val="single" w:sz="2" w:space="1" w:color="FFFFFF"/>
                    <w:right w:val="single" w:sz="2" w:space="4" w:color="FFFFFF"/>
                  </w:divBdr>
                  <w:divsChild>
                    <w:div w:id="2089764597">
                      <w:marLeft w:val="0"/>
                      <w:marRight w:val="0"/>
                      <w:marTop w:val="0"/>
                      <w:marBottom w:val="0"/>
                      <w:divBdr>
                        <w:top w:val="none" w:sz="0" w:space="0" w:color="auto"/>
                        <w:left w:val="none" w:sz="0" w:space="0" w:color="auto"/>
                        <w:bottom w:val="none" w:sz="0" w:space="0" w:color="auto"/>
                        <w:right w:val="none" w:sz="0" w:space="0" w:color="auto"/>
                      </w:divBdr>
                    </w:div>
                  </w:divsChild>
                </w:div>
                <w:div w:id="2099062770">
                  <w:marLeft w:val="0"/>
                  <w:marRight w:val="0"/>
                  <w:marTop w:val="0"/>
                  <w:marBottom w:val="0"/>
                  <w:divBdr>
                    <w:top w:val="single" w:sz="2" w:space="1" w:color="FFFFFF"/>
                    <w:left w:val="single" w:sz="2" w:space="12" w:color="FFFFFF"/>
                    <w:bottom w:val="single" w:sz="2" w:space="1" w:color="FFFFFF"/>
                    <w:right w:val="single" w:sz="2" w:space="4" w:color="FFFFFF"/>
                  </w:divBdr>
                  <w:divsChild>
                    <w:div w:id="1539506366">
                      <w:marLeft w:val="0"/>
                      <w:marRight w:val="0"/>
                      <w:marTop w:val="0"/>
                      <w:marBottom w:val="0"/>
                      <w:divBdr>
                        <w:top w:val="none" w:sz="0" w:space="0" w:color="auto"/>
                        <w:left w:val="none" w:sz="0" w:space="0" w:color="auto"/>
                        <w:bottom w:val="none" w:sz="0" w:space="0" w:color="auto"/>
                        <w:right w:val="none" w:sz="0" w:space="0" w:color="auto"/>
                      </w:divBdr>
                    </w:div>
                  </w:divsChild>
                </w:div>
                <w:div w:id="434518047">
                  <w:marLeft w:val="0"/>
                  <w:marRight w:val="0"/>
                  <w:marTop w:val="0"/>
                  <w:marBottom w:val="0"/>
                  <w:divBdr>
                    <w:top w:val="single" w:sz="2" w:space="1" w:color="FFFFFF"/>
                    <w:left w:val="single" w:sz="2" w:space="12" w:color="FFFFFF"/>
                    <w:bottom w:val="single" w:sz="2" w:space="1" w:color="FFFFFF"/>
                    <w:right w:val="single" w:sz="2" w:space="4" w:color="FFFFFF"/>
                  </w:divBdr>
                  <w:divsChild>
                    <w:div w:id="246232979">
                      <w:marLeft w:val="0"/>
                      <w:marRight w:val="0"/>
                      <w:marTop w:val="0"/>
                      <w:marBottom w:val="0"/>
                      <w:divBdr>
                        <w:top w:val="none" w:sz="0" w:space="0" w:color="auto"/>
                        <w:left w:val="none" w:sz="0" w:space="0" w:color="auto"/>
                        <w:bottom w:val="none" w:sz="0" w:space="0" w:color="auto"/>
                        <w:right w:val="none" w:sz="0" w:space="0" w:color="auto"/>
                      </w:divBdr>
                    </w:div>
                  </w:divsChild>
                </w:div>
                <w:div w:id="777215259">
                  <w:marLeft w:val="0"/>
                  <w:marRight w:val="0"/>
                  <w:marTop w:val="0"/>
                  <w:marBottom w:val="0"/>
                  <w:divBdr>
                    <w:top w:val="single" w:sz="2" w:space="1" w:color="FFFFFF"/>
                    <w:left w:val="single" w:sz="2" w:space="12" w:color="FFFFFF"/>
                    <w:bottom w:val="single" w:sz="2" w:space="1" w:color="FFFFFF"/>
                    <w:right w:val="single" w:sz="2" w:space="4" w:color="FFFFFF"/>
                  </w:divBdr>
                  <w:divsChild>
                    <w:div w:id="585192271">
                      <w:marLeft w:val="0"/>
                      <w:marRight w:val="0"/>
                      <w:marTop w:val="0"/>
                      <w:marBottom w:val="0"/>
                      <w:divBdr>
                        <w:top w:val="none" w:sz="0" w:space="0" w:color="auto"/>
                        <w:left w:val="none" w:sz="0" w:space="0" w:color="auto"/>
                        <w:bottom w:val="none" w:sz="0" w:space="0" w:color="auto"/>
                        <w:right w:val="none" w:sz="0" w:space="0" w:color="auto"/>
                      </w:divBdr>
                    </w:div>
                  </w:divsChild>
                </w:div>
                <w:div w:id="169489399">
                  <w:marLeft w:val="0"/>
                  <w:marRight w:val="0"/>
                  <w:marTop w:val="0"/>
                  <w:marBottom w:val="0"/>
                  <w:divBdr>
                    <w:top w:val="single" w:sz="2" w:space="1" w:color="FFFFFF"/>
                    <w:left w:val="single" w:sz="2" w:space="12" w:color="FFFFFF"/>
                    <w:bottom w:val="single" w:sz="2" w:space="1" w:color="FFFFFF"/>
                    <w:right w:val="single" w:sz="2" w:space="4" w:color="FFFFFF"/>
                  </w:divBdr>
                  <w:divsChild>
                    <w:div w:id="1835031692">
                      <w:marLeft w:val="0"/>
                      <w:marRight w:val="0"/>
                      <w:marTop w:val="0"/>
                      <w:marBottom w:val="0"/>
                      <w:divBdr>
                        <w:top w:val="none" w:sz="0" w:space="0" w:color="auto"/>
                        <w:left w:val="none" w:sz="0" w:space="0" w:color="auto"/>
                        <w:bottom w:val="none" w:sz="0" w:space="0" w:color="auto"/>
                        <w:right w:val="none" w:sz="0" w:space="0" w:color="auto"/>
                      </w:divBdr>
                    </w:div>
                  </w:divsChild>
                </w:div>
                <w:div w:id="1771318796">
                  <w:marLeft w:val="0"/>
                  <w:marRight w:val="0"/>
                  <w:marTop w:val="0"/>
                  <w:marBottom w:val="0"/>
                  <w:divBdr>
                    <w:top w:val="single" w:sz="2" w:space="1" w:color="FFFFFF"/>
                    <w:left w:val="single" w:sz="2" w:space="12" w:color="FFFFFF"/>
                    <w:bottom w:val="single" w:sz="2" w:space="1" w:color="FFFFFF"/>
                    <w:right w:val="single" w:sz="2" w:space="4" w:color="FFFFFF"/>
                  </w:divBdr>
                  <w:divsChild>
                    <w:div w:id="578953117">
                      <w:marLeft w:val="0"/>
                      <w:marRight w:val="0"/>
                      <w:marTop w:val="0"/>
                      <w:marBottom w:val="0"/>
                      <w:divBdr>
                        <w:top w:val="none" w:sz="0" w:space="0" w:color="auto"/>
                        <w:left w:val="none" w:sz="0" w:space="0" w:color="auto"/>
                        <w:bottom w:val="none" w:sz="0" w:space="0" w:color="auto"/>
                        <w:right w:val="none" w:sz="0" w:space="0" w:color="auto"/>
                      </w:divBdr>
                    </w:div>
                  </w:divsChild>
                </w:div>
                <w:div w:id="196477536">
                  <w:marLeft w:val="0"/>
                  <w:marRight w:val="0"/>
                  <w:marTop w:val="0"/>
                  <w:marBottom w:val="0"/>
                  <w:divBdr>
                    <w:top w:val="single" w:sz="2" w:space="1" w:color="FFFFFF"/>
                    <w:left w:val="single" w:sz="2" w:space="12" w:color="FFFFFF"/>
                    <w:bottom w:val="single" w:sz="2" w:space="1" w:color="FFFFFF"/>
                    <w:right w:val="single" w:sz="2" w:space="4" w:color="FFFFFF"/>
                  </w:divBdr>
                  <w:divsChild>
                    <w:div w:id="382993448">
                      <w:marLeft w:val="0"/>
                      <w:marRight w:val="0"/>
                      <w:marTop w:val="0"/>
                      <w:marBottom w:val="0"/>
                      <w:divBdr>
                        <w:top w:val="none" w:sz="0" w:space="0" w:color="auto"/>
                        <w:left w:val="none" w:sz="0" w:space="0" w:color="auto"/>
                        <w:bottom w:val="none" w:sz="0" w:space="0" w:color="auto"/>
                        <w:right w:val="none" w:sz="0" w:space="0" w:color="auto"/>
                      </w:divBdr>
                    </w:div>
                  </w:divsChild>
                </w:div>
                <w:div w:id="1273442491">
                  <w:marLeft w:val="0"/>
                  <w:marRight w:val="0"/>
                  <w:marTop w:val="0"/>
                  <w:marBottom w:val="0"/>
                  <w:divBdr>
                    <w:top w:val="single" w:sz="2" w:space="1" w:color="FFFFFF"/>
                    <w:left w:val="single" w:sz="2" w:space="12" w:color="FFFFFF"/>
                    <w:bottom w:val="single" w:sz="2" w:space="4" w:color="FFFFFF"/>
                    <w:right w:val="single" w:sz="2" w:space="4" w:color="FFFFFF"/>
                  </w:divBdr>
                  <w:divsChild>
                    <w:div w:id="5043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923041">
      <w:bodyDiv w:val="1"/>
      <w:marLeft w:val="0"/>
      <w:marRight w:val="0"/>
      <w:marTop w:val="0"/>
      <w:marBottom w:val="0"/>
      <w:divBdr>
        <w:top w:val="none" w:sz="0" w:space="0" w:color="auto"/>
        <w:left w:val="none" w:sz="0" w:space="0" w:color="auto"/>
        <w:bottom w:val="none" w:sz="0" w:space="0" w:color="auto"/>
        <w:right w:val="none" w:sz="0" w:space="0" w:color="auto"/>
      </w:divBdr>
      <w:divsChild>
        <w:div w:id="1559242822">
          <w:marLeft w:val="0"/>
          <w:marRight w:val="0"/>
          <w:marTop w:val="0"/>
          <w:marBottom w:val="0"/>
          <w:divBdr>
            <w:top w:val="none" w:sz="0" w:space="0" w:color="auto"/>
            <w:left w:val="none" w:sz="0" w:space="0" w:color="auto"/>
            <w:bottom w:val="none" w:sz="0" w:space="0" w:color="auto"/>
            <w:right w:val="none" w:sz="0" w:space="0" w:color="auto"/>
          </w:divBdr>
        </w:div>
        <w:div w:id="661733977">
          <w:marLeft w:val="0"/>
          <w:marRight w:val="0"/>
          <w:marTop w:val="0"/>
          <w:marBottom w:val="335"/>
          <w:divBdr>
            <w:top w:val="none" w:sz="0" w:space="0" w:color="auto"/>
            <w:left w:val="none" w:sz="0" w:space="0" w:color="auto"/>
            <w:bottom w:val="none" w:sz="0" w:space="0" w:color="auto"/>
            <w:right w:val="none" w:sz="0" w:space="0" w:color="auto"/>
          </w:divBdr>
          <w:divsChild>
            <w:div w:id="1831404829">
              <w:marLeft w:val="0"/>
              <w:marRight w:val="0"/>
              <w:marTop w:val="0"/>
              <w:marBottom w:val="0"/>
              <w:divBdr>
                <w:top w:val="none" w:sz="0" w:space="0" w:color="auto"/>
                <w:left w:val="none" w:sz="0" w:space="0" w:color="auto"/>
                <w:bottom w:val="none" w:sz="0" w:space="0" w:color="auto"/>
                <w:right w:val="none" w:sz="0" w:space="0" w:color="auto"/>
              </w:divBdr>
              <w:divsChild>
                <w:div w:id="558518476">
                  <w:marLeft w:val="0"/>
                  <w:marRight w:val="0"/>
                  <w:marTop w:val="0"/>
                  <w:marBottom w:val="0"/>
                  <w:divBdr>
                    <w:top w:val="single" w:sz="2" w:space="4" w:color="FFFFFF"/>
                    <w:left w:val="single" w:sz="2" w:space="12" w:color="FFFFFF"/>
                    <w:bottom w:val="single" w:sz="2" w:space="1" w:color="FFFFFF"/>
                    <w:right w:val="single" w:sz="2" w:space="4" w:color="FFFFFF"/>
                  </w:divBdr>
                  <w:divsChild>
                    <w:div w:id="485821168">
                      <w:marLeft w:val="0"/>
                      <w:marRight w:val="0"/>
                      <w:marTop w:val="0"/>
                      <w:marBottom w:val="0"/>
                      <w:divBdr>
                        <w:top w:val="none" w:sz="0" w:space="0" w:color="auto"/>
                        <w:left w:val="none" w:sz="0" w:space="0" w:color="auto"/>
                        <w:bottom w:val="none" w:sz="0" w:space="0" w:color="auto"/>
                        <w:right w:val="none" w:sz="0" w:space="0" w:color="auto"/>
                      </w:divBdr>
                    </w:div>
                  </w:divsChild>
                </w:div>
                <w:div w:id="1901331955">
                  <w:marLeft w:val="0"/>
                  <w:marRight w:val="0"/>
                  <w:marTop w:val="0"/>
                  <w:marBottom w:val="0"/>
                  <w:divBdr>
                    <w:top w:val="single" w:sz="2" w:space="1" w:color="FFFFFF"/>
                    <w:left w:val="single" w:sz="2" w:space="12" w:color="FFFFFF"/>
                    <w:bottom w:val="single" w:sz="2" w:space="1" w:color="FFFFFF"/>
                    <w:right w:val="single" w:sz="2" w:space="4" w:color="FFFFFF"/>
                  </w:divBdr>
                  <w:divsChild>
                    <w:div w:id="1198275471">
                      <w:marLeft w:val="0"/>
                      <w:marRight w:val="0"/>
                      <w:marTop w:val="0"/>
                      <w:marBottom w:val="0"/>
                      <w:divBdr>
                        <w:top w:val="none" w:sz="0" w:space="0" w:color="auto"/>
                        <w:left w:val="none" w:sz="0" w:space="0" w:color="auto"/>
                        <w:bottom w:val="none" w:sz="0" w:space="0" w:color="auto"/>
                        <w:right w:val="none" w:sz="0" w:space="0" w:color="auto"/>
                      </w:divBdr>
                    </w:div>
                  </w:divsChild>
                </w:div>
                <w:div w:id="1736199572">
                  <w:marLeft w:val="0"/>
                  <w:marRight w:val="0"/>
                  <w:marTop w:val="0"/>
                  <w:marBottom w:val="0"/>
                  <w:divBdr>
                    <w:top w:val="single" w:sz="2" w:space="1" w:color="FFFFFF"/>
                    <w:left w:val="single" w:sz="2" w:space="12" w:color="FFFFFF"/>
                    <w:bottom w:val="single" w:sz="2" w:space="1" w:color="FFFFFF"/>
                    <w:right w:val="single" w:sz="2" w:space="4" w:color="FFFFFF"/>
                  </w:divBdr>
                  <w:divsChild>
                    <w:div w:id="982585087">
                      <w:marLeft w:val="0"/>
                      <w:marRight w:val="0"/>
                      <w:marTop w:val="0"/>
                      <w:marBottom w:val="0"/>
                      <w:divBdr>
                        <w:top w:val="none" w:sz="0" w:space="0" w:color="auto"/>
                        <w:left w:val="none" w:sz="0" w:space="0" w:color="auto"/>
                        <w:bottom w:val="none" w:sz="0" w:space="0" w:color="auto"/>
                        <w:right w:val="none" w:sz="0" w:space="0" w:color="auto"/>
                      </w:divBdr>
                    </w:div>
                  </w:divsChild>
                </w:div>
                <w:div w:id="1799564436">
                  <w:marLeft w:val="0"/>
                  <w:marRight w:val="0"/>
                  <w:marTop w:val="0"/>
                  <w:marBottom w:val="0"/>
                  <w:divBdr>
                    <w:top w:val="single" w:sz="2" w:space="1" w:color="FFFFFF"/>
                    <w:left w:val="single" w:sz="2" w:space="12" w:color="FFFFFF"/>
                    <w:bottom w:val="single" w:sz="2" w:space="1" w:color="FFFFFF"/>
                    <w:right w:val="single" w:sz="2" w:space="4" w:color="FFFFFF"/>
                  </w:divBdr>
                  <w:divsChild>
                    <w:div w:id="1325235165">
                      <w:marLeft w:val="0"/>
                      <w:marRight w:val="0"/>
                      <w:marTop w:val="0"/>
                      <w:marBottom w:val="0"/>
                      <w:divBdr>
                        <w:top w:val="none" w:sz="0" w:space="0" w:color="auto"/>
                        <w:left w:val="none" w:sz="0" w:space="0" w:color="auto"/>
                        <w:bottom w:val="none" w:sz="0" w:space="0" w:color="auto"/>
                        <w:right w:val="none" w:sz="0" w:space="0" w:color="auto"/>
                      </w:divBdr>
                    </w:div>
                  </w:divsChild>
                </w:div>
                <w:div w:id="1264531076">
                  <w:marLeft w:val="0"/>
                  <w:marRight w:val="0"/>
                  <w:marTop w:val="0"/>
                  <w:marBottom w:val="0"/>
                  <w:divBdr>
                    <w:top w:val="single" w:sz="2" w:space="1" w:color="FFFFFF"/>
                    <w:left w:val="single" w:sz="2" w:space="12" w:color="FFFFFF"/>
                    <w:bottom w:val="single" w:sz="2" w:space="1" w:color="FFFFFF"/>
                    <w:right w:val="single" w:sz="2" w:space="4" w:color="FFFFFF"/>
                  </w:divBdr>
                  <w:divsChild>
                    <w:div w:id="1015887391">
                      <w:marLeft w:val="0"/>
                      <w:marRight w:val="0"/>
                      <w:marTop w:val="0"/>
                      <w:marBottom w:val="0"/>
                      <w:divBdr>
                        <w:top w:val="none" w:sz="0" w:space="0" w:color="auto"/>
                        <w:left w:val="none" w:sz="0" w:space="0" w:color="auto"/>
                        <w:bottom w:val="none" w:sz="0" w:space="0" w:color="auto"/>
                        <w:right w:val="none" w:sz="0" w:space="0" w:color="auto"/>
                      </w:divBdr>
                    </w:div>
                  </w:divsChild>
                </w:div>
                <w:div w:id="1948076833">
                  <w:marLeft w:val="0"/>
                  <w:marRight w:val="0"/>
                  <w:marTop w:val="0"/>
                  <w:marBottom w:val="0"/>
                  <w:divBdr>
                    <w:top w:val="single" w:sz="2" w:space="1" w:color="FFFFFF"/>
                    <w:left w:val="single" w:sz="2" w:space="12" w:color="FFFFFF"/>
                    <w:bottom w:val="single" w:sz="2" w:space="1" w:color="FFFFFF"/>
                    <w:right w:val="single" w:sz="2" w:space="4" w:color="FFFFFF"/>
                  </w:divBdr>
                  <w:divsChild>
                    <w:div w:id="33963305">
                      <w:marLeft w:val="0"/>
                      <w:marRight w:val="0"/>
                      <w:marTop w:val="0"/>
                      <w:marBottom w:val="0"/>
                      <w:divBdr>
                        <w:top w:val="none" w:sz="0" w:space="0" w:color="auto"/>
                        <w:left w:val="none" w:sz="0" w:space="0" w:color="auto"/>
                        <w:bottom w:val="none" w:sz="0" w:space="0" w:color="auto"/>
                        <w:right w:val="none" w:sz="0" w:space="0" w:color="auto"/>
                      </w:divBdr>
                    </w:div>
                  </w:divsChild>
                </w:div>
                <w:div w:id="1943298436">
                  <w:marLeft w:val="0"/>
                  <w:marRight w:val="0"/>
                  <w:marTop w:val="0"/>
                  <w:marBottom w:val="0"/>
                  <w:divBdr>
                    <w:top w:val="single" w:sz="2" w:space="1" w:color="FFFFFF"/>
                    <w:left w:val="single" w:sz="2" w:space="12" w:color="FFFFFF"/>
                    <w:bottom w:val="single" w:sz="2" w:space="1" w:color="FFFFFF"/>
                    <w:right w:val="single" w:sz="2" w:space="4" w:color="FFFFFF"/>
                  </w:divBdr>
                  <w:divsChild>
                    <w:div w:id="1123304189">
                      <w:marLeft w:val="0"/>
                      <w:marRight w:val="0"/>
                      <w:marTop w:val="0"/>
                      <w:marBottom w:val="0"/>
                      <w:divBdr>
                        <w:top w:val="none" w:sz="0" w:space="0" w:color="auto"/>
                        <w:left w:val="none" w:sz="0" w:space="0" w:color="auto"/>
                        <w:bottom w:val="none" w:sz="0" w:space="0" w:color="auto"/>
                        <w:right w:val="none" w:sz="0" w:space="0" w:color="auto"/>
                      </w:divBdr>
                    </w:div>
                  </w:divsChild>
                </w:div>
                <w:div w:id="1618294987">
                  <w:marLeft w:val="0"/>
                  <w:marRight w:val="0"/>
                  <w:marTop w:val="0"/>
                  <w:marBottom w:val="0"/>
                  <w:divBdr>
                    <w:top w:val="single" w:sz="2" w:space="1" w:color="FFFFFF"/>
                    <w:left w:val="single" w:sz="2" w:space="12" w:color="FFFFFF"/>
                    <w:bottom w:val="single" w:sz="2" w:space="1" w:color="FFFFFF"/>
                    <w:right w:val="single" w:sz="2" w:space="4" w:color="FFFFFF"/>
                  </w:divBdr>
                  <w:divsChild>
                    <w:div w:id="903638613">
                      <w:marLeft w:val="0"/>
                      <w:marRight w:val="0"/>
                      <w:marTop w:val="0"/>
                      <w:marBottom w:val="0"/>
                      <w:divBdr>
                        <w:top w:val="none" w:sz="0" w:space="0" w:color="auto"/>
                        <w:left w:val="none" w:sz="0" w:space="0" w:color="auto"/>
                        <w:bottom w:val="none" w:sz="0" w:space="0" w:color="auto"/>
                        <w:right w:val="none" w:sz="0" w:space="0" w:color="auto"/>
                      </w:divBdr>
                    </w:div>
                  </w:divsChild>
                </w:div>
                <w:div w:id="1025592177">
                  <w:marLeft w:val="0"/>
                  <w:marRight w:val="0"/>
                  <w:marTop w:val="0"/>
                  <w:marBottom w:val="0"/>
                  <w:divBdr>
                    <w:top w:val="single" w:sz="2" w:space="1" w:color="FFFFFF"/>
                    <w:left w:val="single" w:sz="2" w:space="12" w:color="FFFFFF"/>
                    <w:bottom w:val="single" w:sz="2" w:space="1" w:color="FFFFFF"/>
                    <w:right w:val="single" w:sz="2" w:space="4" w:color="FFFFFF"/>
                  </w:divBdr>
                  <w:divsChild>
                    <w:div w:id="1315063664">
                      <w:marLeft w:val="0"/>
                      <w:marRight w:val="0"/>
                      <w:marTop w:val="0"/>
                      <w:marBottom w:val="0"/>
                      <w:divBdr>
                        <w:top w:val="none" w:sz="0" w:space="0" w:color="auto"/>
                        <w:left w:val="none" w:sz="0" w:space="0" w:color="auto"/>
                        <w:bottom w:val="none" w:sz="0" w:space="0" w:color="auto"/>
                        <w:right w:val="none" w:sz="0" w:space="0" w:color="auto"/>
                      </w:divBdr>
                    </w:div>
                  </w:divsChild>
                </w:div>
                <w:div w:id="668025741">
                  <w:marLeft w:val="0"/>
                  <w:marRight w:val="0"/>
                  <w:marTop w:val="0"/>
                  <w:marBottom w:val="0"/>
                  <w:divBdr>
                    <w:top w:val="single" w:sz="2" w:space="1" w:color="FFFFFF"/>
                    <w:left w:val="single" w:sz="2" w:space="12" w:color="FFFFFF"/>
                    <w:bottom w:val="single" w:sz="2" w:space="1" w:color="FFFFFF"/>
                    <w:right w:val="single" w:sz="2" w:space="4" w:color="FFFFFF"/>
                  </w:divBdr>
                  <w:divsChild>
                    <w:div w:id="1038627838">
                      <w:marLeft w:val="0"/>
                      <w:marRight w:val="0"/>
                      <w:marTop w:val="0"/>
                      <w:marBottom w:val="0"/>
                      <w:divBdr>
                        <w:top w:val="none" w:sz="0" w:space="0" w:color="auto"/>
                        <w:left w:val="none" w:sz="0" w:space="0" w:color="auto"/>
                        <w:bottom w:val="none" w:sz="0" w:space="0" w:color="auto"/>
                        <w:right w:val="none" w:sz="0" w:space="0" w:color="auto"/>
                      </w:divBdr>
                    </w:div>
                  </w:divsChild>
                </w:div>
                <w:div w:id="1875923033">
                  <w:marLeft w:val="0"/>
                  <w:marRight w:val="0"/>
                  <w:marTop w:val="0"/>
                  <w:marBottom w:val="0"/>
                  <w:divBdr>
                    <w:top w:val="single" w:sz="2" w:space="1" w:color="FFFFFF"/>
                    <w:left w:val="single" w:sz="2" w:space="12" w:color="FFFFFF"/>
                    <w:bottom w:val="single" w:sz="2" w:space="1" w:color="FFFFFF"/>
                    <w:right w:val="single" w:sz="2" w:space="4" w:color="FFFFFF"/>
                  </w:divBdr>
                  <w:divsChild>
                    <w:div w:id="133378725">
                      <w:marLeft w:val="0"/>
                      <w:marRight w:val="0"/>
                      <w:marTop w:val="0"/>
                      <w:marBottom w:val="0"/>
                      <w:divBdr>
                        <w:top w:val="none" w:sz="0" w:space="0" w:color="auto"/>
                        <w:left w:val="none" w:sz="0" w:space="0" w:color="auto"/>
                        <w:bottom w:val="none" w:sz="0" w:space="0" w:color="auto"/>
                        <w:right w:val="none" w:sz="0" w:space="0" w:color="auto"/>
                      </w:divBdr>
                    </w:div>
                  </w:divsChild>
                </w:div>
                <w:div w:id="1106079356">
                  <w:marLeft w:val="0"/>
                  <w:marRight w:val="0"/>
                  <w:marTop w:val="0"/>
                  <w:marBottom w:val="0"/>
                  <w:divBdr>
                    <w:top w:val="single" w:sz="2" w:space="1" w:color="FFFFFF"/>
                    <w:left w:val="single" w:sz="2" w:space="12" w:color="FFFFFF"/>
                    <w:bottom w:val="single" w:sz="2" w:space="1" w:color="FFFFFF"/>
                    <w:right w:val="single" w:sz="2" w:space="4" w:color="FFFFFF"/>
                  </w:divBdr>
                  <w:divsChild>
                    <w:div w:id="18748135">
                      <w:marLeft w:val="0"/>
                      <w:marRight w:val="0"/>
                      <w:marTop w:val="0"/>
                      <w:marBottom w:val="0"/>
                      <w:divBdr>
                        <w:top w:val="none" w:sz="0" w:space="0" w:color="auto"/>
                        <w:left w:val="none" w:sz="0" w:space="0" w:color="auto"/>
                        <w:bottom w:val="none" w:sz="0" w:space="0" w:color="auto"/>
                        <w:right w:val="none" w:sz="0" w:space="0" w:color="auto"/>
                      </w:divBdr>
                    </w:div>
                  </w:divsChild>
                </w:div>
                <w:div w:id="1348557585">
                  <w:marLeft w:val="0"/>
                  <w:marRight w:val="0"/>
                  <w:marTop w:val="0"/>
                  <w:marBottom w:val="0"/>
                  <w:divBdr>
                    <w:top w:val="single" w:sz="2" w:space="1" w:color="FFFFFF"/>
                    <w:left w:val="single" w:sz="2" w:space="12" w:color="FFFFFF"/>
                    <w:bottom w:val="single" w:sz="2" w:space="1" w:color="FFFFFF"/>
                    <w:right w:val="single" w:sz="2" w:space="4" w:color="FFFFFF"/>
                  </w:divBdr>
                  <w:divsChild>
                    <w:div w:id="789667705">
                      <w:marLeft w:val="0"/>
                      <w:marRight w:val="0"/>
                      <w:marTop w:val="0"/>
                      <w:marBottom w:val="0"/>
                      <w:divBdr>
                        <w:top w:val="none" w:sz="0" w:space="0" w:color="auto"/>
                        <w:left w:val="none" w:sz="0" w:space="0" w:color="auto"/>
                        <w:bottom w:val="none" w:sz="0" w:space="0" w:color="auto"/>
                        <w:right w:val="none" w:sz="0" w:space="0" w:color="auto"/>
                      </w:divBdr>
                    </w:div>
                  </w:divsChild>
                </w:div>
                <w:div w:id="809788170">
                  <w:marLeft w:val="0"/>
                  <w:marRight w:val="0"/>
                  <w:marTop w:val="0"/>
                  <w:marBottom w:val="0"/>
                  <w:divBdr>
                    <w:top w:val="single" w:sz="2" w:space="1" w:color="FFFFFF"/>
                    <w:left w:val="single" w:sz="2" w:space="12" w:color="FFFFFF"/>
                    <w:bottom w:val="single" w:sz="2" w:space="1" w:color="FFFFFF"/>
                    <w:right w:val="single" w:sz="2" w:space="4" w:color="FFFFFF"/>
                  </w:divBdr>
                  <w:divsChild>
                    <w:div w:id="1132945229">
                      <w:marLeft w:val="0"/>
                      <w:marRight w:val="0"/>
                      <w:marTop w:val="0"/>
                      <w:marBottom w:val="0"/>
                      <w:divBdr>
                        <w:top w:val="none" w:sz="0" w:space="0" w:color="auto"/>
                        <w:left w:val="none" w:sz="0" w:space="0" w:color="auto"/>
                        <w:bottom w:val="none" w:sz="0" w:space="0" w:color="auto"/>
                        <w:right w:val="none" w:sz="0" w:space="0" w:color="auto"/>
                      </w:divBdr>
                    </w:div>
                  </w:divsChild>
                </w:div>
                <w:div w:id="50008419">
                  <w:marLeft w:val="0"/>
                  <w:marRight w:val="0"/>
                  <w:marTop w:val="0"/>
                  <w:marBottom w:val="0"/>
                  <w:divBdr>
                    <w:top w:val="single" w:sz="2" w:space="1" w:color="FFFFFF"/>
                    <w:left w:val="single" w:sz="2" w:space="12" w:color="FFFFFF"/>
                    <w:bottom w:val="single" w:sz="2" w:space="1" w:color="FFFFFF"/>
                    <w:right w:val="single" w:sz="2" w:space="4" w:color="FFFFFF"/>
                  </w:divBdr>
                  <w:divsChild>
                    <w:div w:id="695813822">
                      <w:marLeft w:val="0"/>
                      <w:marRight w:val="0"/>
                      <w:marTop w:val="0"/>
                      <w:marBottom w:val="0"/>
                      <w:divBdr>
                        <w:top w:val="none" w:sz="0" w:space="0" w:color="auto"/>
                        <w:left w:val="none" w:sz="0" w:space="0" w:color="auto"/>
                        <w:bottom w:val="none" w:sz="0" w:space="0" w:color="auto"/>
                        <w:right w:val="none" w:sz="0" w:space="0" w:color="auto"/>
                      </w:divBdr>
                    </w:div>
                  </w:divsChild>
                </w:div>
                <w:div w:id="1580676427">
                  <w:marLeft w:val="0"/>
                  <w:marRight w:val="0"/>
                  <w:marTop w:val="0"/>
                  <w:marBottom w:val="0"/>
                  <w:divBdr>
                    <w:top w:val="single" w:sz="2" w:space="1" w:color="FFFFFF"/>
                    <w:left w:val="single" w:sz="2" w:space="12" w:color="FFFFFF"/>
                    <w:bottom w:val="single" w:sz="2" w:space="1" w:color="FFFFFF"/>
                    <w:right w:val="single" w:sz="2" w:space="4" w:color="FFFFFF"/>
                  </w:divBdr>
                  <w:divsChild>
                    <w:div w:id="442723124">
                      <w:marLeft w:val="0"/>
                      <w:marRight w:val="0"/>
                      <w:marTop w:val="0"/>
                      <w:marBottom w:val="0"/>
                      <w:divBdr>
                        <w:top w:val="none" w:sz="0" w:space="0" w:color="auto"/>
                        <w:left w:val="none" w:sz="0" w:space="0" w:color="auto"/>
                        <w:bottom w:val="none" w:sz="0" w:space="0" w:color="auto"/>
                        <w:right w:val="none" w:sz="0" w:space="0" w:color="auto"/>
                      </w:divBdr>
                    </w:div>
                  </w:divsChild>
                </w:div>
                <w:div w:id="1684623754">
                  <w:marLeft w:val="0"/>
                  <w:marRight w:val="0"/>
                  <w:marTop w:val="0"/>
                  <w:marBottom w:val="0"/>
                  <w:divBdr>
                    <w:top w:val="single" w:sz="2" w:space="1" w:color="FFFFFF"/>
                    <w:left w:val="single" w:sz="2" w:space="12" w:color="FFFFFF"/>
                    <w:bottom w:val="single" w:sz="2" w:space="1" w:color="FFFFFF"/>
                    <w:right w:val="single" w:sz="2" w:space="4" w:color="FFFFFF"/>
                  </w:divBdr>
                  <w:divsChild>
                    <w:div w:id="252053590">
                      <w:marLeft w:val="0"/>
                      <w:marRight w:val="0"/>
                      <w:marTop w:val="0"/>
                      <w:marBottom w:val="0"/>
                      <w:divBdr>
                        <w:top w:val="none" w:sz="0" w:space="0" w:color="auto"/>
                        <w:left w:val="none" w:sz="0" w:space="0" w:color="auto"/>
                        <w:bottom w:val="none" w:sz="0" w:space="0" w:color="auto"/>
                        <w:right w:val="none" w:sz="0" w:space="0" w:color="auto"/>
                      </w:divBdr>
                    </w:div>
                  </w:divsChild>
                </w:div>
                <w:div w:id="476381883">
                  <w:marLeft w:val="0"/>
                  <w:marRight w:val="0"/>
                  <w:marTop w:val="0"/>
                  <w:marBottom w:val="0"/>
                  <w:divBdr>
                    <w:top w:val="single" w:sz="2" w:space="1" w:color="FFFFFF"/>
                    <w:left w:val="single" w:sz="2" w:space="12" w:color="FFFFFF"/>
                    <w:bottom w:val="single" w:sz="2" w:space="1" w:color="FFFFFF"/>
                    <w:right w:val="single" w:sz="2" w:space="4" w:color="FFFFFF"/>
                  </w:divBdr>
                  <w:divsChild>
                    <w:div w:id="1193766240">
                      <w:marLeft w:val="0"/>
                      <w:marRight w:val="0"/>
                      <w:marTop w:val="0"/>
                      <w:marBottom w:val="0"/>
                      <w:divBdr>
                        <w:top w:val="none" w:sz="0" w:space="0" w:color="auto"/>
                        <w:left w:val="none" w:sz="0" w:space="0" w:color="auto"/>
                        <w:bottom w:val="none" w:sz="0" w:space="0" w:color="auto"/>
                        <w:right w:val="none" w:sz="0" w:space="0" w:color="auto"/>
                      </w:divBdr>
                    </w:div>
                  </w:divsChild>
                </w:div>
                <w:div w:id="884026474">
                  <w:marLeft w:val="0"/>
                  <w:marRight w:val="0"/>
                  <w:marTop w:val="0"/>
                  <w:marBottom w:val="0"/>
                  <w:divBdr>
                    <w:top w:val="single" w:sz="2" w:space="1" w:color="FFFFFF"/>
                    <w:left w:val="single" w:sz="2" w:space="12" w:color="FFFFFF"/>
                    <w:bottom w:val="single" w:sz="2" w:space="1" w:color="FFFFFF"/>
                    <w:right w:val="single" w:sz="2" w:space="4" w:color="FFFFFF"/>
                  </w:divBdr>
                  <w:divsChild>
                    <w:div w:id="1025014307">
                      <w:marLeft w:val="0"/>
                      <w:marRight w:val="0"/>
                      <w:marTop w:val="0"/>
                      <w:marBottom w:val="0"/>
                      <w:divBdr>
                        <w:top w:val="none" w:sz="0" w:space="0" w:color="auto"/>
                        <w:left w:val="none" w:sz="0" w:space="0" w:color="auto"/>
                        <w:bottom w:val="none" w:sz="0" w:space="0" w:color="auto"/>
                        <w:right w:val="none" w:sz="0" w:space="0" w:color="auto"/>
                      </w:divBdr>
                    </w:div>
                  </w:divsChild>
                </w:div>
                <w:div w:id="1330982174">
                  <w:marLeft w:val="0"/>
                  <w:marRight w:val="0"/>
                  <w:marTop w:val="0"/>
                  <w:marBottom w:val="0"/>
                  <w:divBdr>
                    <w:top w:val="single" w:sz="2" w:space="1" w:color="FFFFFF"/>
                    <w:left w:val="single" w:sz="2" w:space="12" w:color="FFFFFF"/>
                    <w:bottom w:val="single" w:sz="2" w:space="1" w:color="FFFFFF"/>
                    <w:right w:val="single" w:sz="2" w:space="4" w:color="FFFFFF"/>
                  </w:divBdr>
                  <w:divsChild>
                    <w:div w:id="2011325319">
                      <w:marLeft w:val="0"/>
                      <w:marRight w:val="0"/>
                      <w:marTop w:val="0"/>
                      <w:marBottom w:val="0"/>
                      <w:divBdr>
                        <w:top w:val="none" w:sz="0" w:space="0" w:color="auto"/>
                        <w:left w:val="none" w:sz="0" w:space="0" w:color="auto"/>
                        <w:bottom w:val="none" w:sz="0" w:space="0" w:color="auto"/>
                        <w:right w:val="none" w:sz="0" w:space="0" w:color="auto"/>
                      </w:divBdr>
                    </w:div>
                  </w:divsChild>
                </w:div>
                <w:div w:id="273828805">
                  <w:marLeft w:val="0"/>
                  <w:marRight w:val="0"/>
                  <w:marTop w:val="0"/>
                  <w:marBottom w:val="0"/>
                  <w:divBdr>
                    <w:top w:val="single" w:sz="2" w:space="1" w:color="FFFFFF"/>
                    <w:left w:val="single" w:sz="2" w:space="12" w:color="FFFFFF"/>
                    <w:bottom w:val="single" w:sz="2" w:space="1" w:color="FFFFFF"/>
                    <w:right w:val="single" w:sz="2" w:space="4" w:color="FFFFFF"/>
                  </w:divBdr>
                  <w:divsChild>
                    <w:div w:id="1818721042">
                      <w:marLeft w:val="0"/>
                      <w:marRight w:val="0"/>
                      <w:marTop w:val="0"/>
                      <w:marBottom w:val="0"/>
                      <w:divBdr>
                        <w:top w:val="none" w:sz="0" w:space="0" w:color="auto"/>
                        <w:left w:val="none" w:sz="0" w:space="0" w:color="auto"/>
                        <w:bottom w:val="none" w:sz="0" w:space="0" w:color="auto"/>
                        <w:right w:val="none" w:sz="0" w:space="0" w:color="auto"/>
                      </w:divBdr>
                    </w:div>
                  </w:divsChild>
                </w:div>
                <w:div w:id="707417868">
                  <w:marLeft w:val="0"/>
                  <w:marRight w:val="0"/>
                  <w:marTop w:val="0"/>
                  <w:marBottom w:val="0"/>
                  <w:divBdr>
                    <w:top w:val="single" w:sz="2" w:space="1" w:color="FFFFFF"/>
                    <w:left w:val="single" w:sz="2" w:space="12" w:color="FFFFFF"/>
                    <w:bottom w:val="single" w:sz="2" w:space="1" w:color="FFFFFF"/>
                    <w:right w:val="single" w:sz="2" w:space="4" w:color="FFFFFF"/>
                  </w:divBdr>
                  <w:divsChild>
                    <w:div w:id="1976834921">
                      <w:marLeft w:val="0"/>
                      <w:marRight w:val="0"/>
                      <w:marTop w:val="0"/>
                      <w:marBottom w:val="0"/>
                      <w:divBdr>
                        <w:top w:val="none" w:sz="0" w:space="0" w:color="auto"/>
                        <w:left w:val="none" w:sz="0" w:space="0" w:color="auto"/>
                        <w:bottom w:val="none" w:sz="0" w:space="0" w:color="auto"/>
                        <w:right w:val="none" w:sz="0" w:space="0" w:color="auto"/>
                      </w:divBdr>
                    </w:div>
                  </w:divsChild>
                </w:div>
                <w:div w:id="1143691594">
                  <w:marLeft w:val="0"/>
                  <w:marRight w:val="0"/>
                  <w:marTop w:val="0"/>
                  <w:marBottom w:val="0"/>
                  <w:divBdr>
                    <w:top w:val="single" w:sz="2" w:space="1" w:color="FFFFFF"/>
                    <w:left w:val="single" w:sz="2" w:space="12" w:color="FFFFFF"/>
                    <w:bottom w:val="single" w:sz="2" w:space="1" w:color="FFFFFF"/>
                    <w:right w:val="single" w:sz="2" w:space="4" w:color="FFFFFF"/>
                  </w:divBdr>
                  <w:divsChild>
                    <w:div w:id="457988731">
                      <w:marLeft w:val="0"/>
                      <w:marRight w:val="0"/>
                      <w:marTop w:val="0"/>
                      <w:marBottom w:val="0"/>
                      <w:divBdr>
                        <w:top w:val="none" w:sz="0" w:space="0" w:color="auto"/>
                        <w:left w:val="none" w:sz="0" w:space="0" w:color="auto"/>
                        <w:bottom w:val="none" w:sz="0" w:space="0" w:color="auto"/>
                        <w:right w:val="none" w:sz="0" w:space="0" w:color="auto"/>
                      </w:divBdr>
                    </w:div>
                  </w:divsChild>
                </w:div>
                <w:div w:id="558907832">
                  <w:marLeft w:val="0"/>
                  <w:marRight w:val="0"/>
                  <w:marTop w:val="0"/>
                  <w:marBottom w:val="0"/>
                  <w:divBdr>
                    <w:top w:val="single" w:sz="2" w:space="1" w:color="FFFFFF"/>
                    <w:left w:val="single" w:sz="2" w:space="12" w:color="FFFFFF"/>
                    <w:bottom w:val="single" w:sz="2" w:space="1" w:color="FFFFFF"/>
                    <w:right w:val="single" w:sz="2" w:space="4" w:color="FFFFFF"/>
                  </w:divBdr>
                  <w:divsChild>
                    <w:div w:id="329602712">
                      <w:marLeft w:val="0"/>
                      <w:marRight w:val="0"/>
                      <w:marTop w:val="0"/>
                      <w:marBottom w:val="0"/>
                      <w:divBdr>
                        <w:top w:val="none" w:sz="0" w:space="0" w:color="auto"/>
                        <w:left w:val="none" w:sz="0" w:space="0" w:color="auto"/>
                        <w:bottom w:val="none" w:sz="0" w:space="0" w:color="auto"/>
                        <w:right w:val="none" w:sz="0" w:space="0" w:color="auto"/>
                      </w:divBdr>
                    </w:div>
                  </w:divsChild>
                </w:div>
                <w:div w:id="1298149716">
                  <w:marLeft w:val="0"/>
                  <w:marRight w:val="0"/>
                  <w:marTop w:val="0"/>
                  <w:marBottom w:val="0"/>
                  <w:divBdr>
                    <w:top w:val="single" w:sz="2" w:space="1" w:color="FFFFFF"/>
                    <w:left w:val="single" w:sz="2" w:space="12" w:color="FFFFFF"/>
                    <w:bottom w:val="single" w:sz="2" w:space="1" w:color="FFFFFF"/>
                    <w:right w:val="single" w:sz="2" w:space="4" w:color="FFFFFF"/>
                  </w:divBdr>
                  <w:divsChild>
                    <w:div w:id="944576322">
                      <w:marLeft w:val="0"/>
                      <w:marRight w:val="0"/>
                      <w:marTop w:val="0"/>
                      <w:marBottom w:val="0"/>
                      <w:divBdr>
                        <w:top w:val="none" w:sz="0" w:space="0" w:color="auto"/>
                        <w:left w:val="none" w:sz="0" w:space="0" w:color="auto"/>
                        <w:bottom w:val="none" w:sz="0" w:space="0" w:color="auto"/>
                        <w:right w:val="none" w:sz="0" w:space="0" w:color="auto"/>
                      </w:divBdr>
                    </w:div>
                  </w:divsChild>
                </w:div>
                <w:div w:id="2019652598">
                  <w:marLeft w:val="0"/>
                  <w:marRight w:val="0"/>
                  <w:marTop w:val="0"/>
                  <w:marBottom w:val="0"/>
                  <w:divBdr>
                    <w:top w:val="single" w:sz="2" w:space="1" w:color="FFFFFF"/>
                    <w:left w:val="single" w:sz="2" w:space="12" w:color="FFFFFF"/>
                    <w:bottom w:val="single" w:sz="2" w:space="1" w:color="FFFFFF"/>
                    <w:right w:val="single" w:sz="2" w:space="4" w:color="FFFFFF"/>
                  </w:divBdr>
                  <w:divsChild>
                    <w:div w:id="1952279516">
                      <w:marLeft w:val="0"/>
                      <w:marRight w:val="0"/>
                      <w:marTop w:val="0"/>
                      <w:marBottom w:val="0"/>
                      <w:divBdr>
                        <w:top w:val="none" w:sz="0" w:space="0" w:color="auto"/>
                        <w:left w:val="none" w:sz="0" w:space="0" w:color="auto"/>
                        <w:bottom w:val="none" w:sz="0" w:space="0" w:color="auto"/>
                        <w:right w:val="none" w:sz="0" w:space="0" w:color="auto"/>
                      </w:divBdr>
                    </w:div>
                  </w:divsChild>
                </w:div>
                <w:div w:id="1548031807">
                  <w:marLeft w:val="0"/>
                  <w:marRight w:val="0"/>
                  <w:marTop w:val="0"/>
                  <w:marBottom w:val="0"/>
                  <w:divBdr>
                    <w:top w:val="single" w:sz="2" w:space="1" w:color="FFFFFF"/>
                    <w:left w:val="single" w:sz="2" w:space="12" w:color="FFFFFF"/>
                    <w:bottom w:val="single" w:sz="2" w:space="4" w:color="FFFFFF"/>
                    <w:right w:val="single" w:sz="2" w:space="4" w:color="FFFFFF"/>
                  </w:divBdr>
                  <w:divsChild>
                    <w:div w:id="10486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273773">
          <w:marLeft w:val="0"/>
          <w:marRight w:val="0"/>
          <w:marTop w:val="0"/>
          <w:marBottom w:val="335"/>
          <w:divBdr>
            <w:top w:val="none" w:sz="0" w:space="0" w:color="auto"/>
            <w:left w:val="none" w:sz="0" w:space="0" w:color="auto"/>
            <w:bottom w:val="none" w:sz="0" w:space="0" w:color="auto"/>
            <w:right w:val="none" w:sz="0" w:space="0" w:color="auto"/>
          </w:divBdr>
          <w:divsChild>
            <w:div w:id="2057849093">
              <w:marLeft w:val="0"/>
              <w:marRight w:val="0"/>
              <w:marTop w:val="0"/>
              <w:marBottom w:val="0"/>
              <w:divBdr>
                <w:top w:val="none" w:sz="0" w:space="0" w:color="auto"/>
                <w:left w:val="none" w:sz="0" w:space="0" w:color="auto"/>
                <w:bottom w:val="none" w:sz="0" w:space="0" w:color="auto"/>
                <w:right w:val="none" w:sz="0" w:space="0" w:color="auto"/>
              </w:divBdr>
              <w:divsChild>
                <w:div w:id="1800804783">
                  <w:marLeft w:val="0"/>
                  <w:marRight w:val="0"/>
                  <w:marTop w:val="0"/>
                  <w:marBottom w:val="0"/>
                  <w:divBdr>
                    <w:top w:val="single" w:sz="2" w:space="4" w:color="FFFFFF"/>
                    <w:left w:val="single" w:sz="2" w:space="12" w:color="FFFFFF"/>
                    <w:bottom w:val="single" w:sz="2" w:space="1" w:color="FFFFFF"/>
                    <w:right w:val="single" w:sz="2" w:space="4" w:color="FFFFFF"/>
                  </w:divBdr>
                  <w:divsChild>
                    <w:div w:id="2070494345">
                      <w:marLeft w:val="0"/>
                      <w:marRight w:val="0"/>
                      <w:marTop w:val="0"/>
                      <w:marBottom w:val="0"/>
                      <w:divBdr>
                        <w:top w:val="none" w:sz="0" w:space="0" w:color="auto"/>
                        <w:left w:val="none" w:sz="0" w:space="0" w:color="auto"/>
                        <w:bottom w:val="none" w:sz="0" w:space="0" w:color="auto"/>
                        <w:right w:val="none" w:sz="0" w:space="0" w:color="auto"/>
                      </w:divBdr>
                    </w:div>
                  </w:divsChild>
                </w:div>
                <w:div w:id="1146044084">
                  <w:marLeft w:val="0"/>
                  <w:marRight w:val="0"/>
                  <w:marTop w:val="0"/>
                  <w:marBottom w:val="0"/>
                  <w:divBdr>
                    <w:top w:val="single" w:sz="2" w:space="1" w:color="FFFFFF"/>
                    <w:left w:val="single" w:sz="2" w:space="12" w:color="FFFFFF"/>
                    <w:bottom w:val="single" w:sz="2" w:space="1" w:color="FFFFFF"/>
                    <w:right w:val="single" w:sz="2" w:space="4" w:color="FFFFFF"/>
                  </w:divBdr>
                  <w:divsChild>
                    <w:div w:id="1439792542">
                      <w:marLeft w:val="0"/>
                      <w:marRight w:val="0"/>
                      <w:marTop w:val="0"/>
                      <w:marBottom w:val="0"/>
                      <w:divBdr>
                        <w:top w:val="none" w:sz="0" w:space="0" w:color="auto"/>
                        <w:left w:val="none" w:sz="0" w:space="0" w:color="auto"/>
                        <w:bottom w:val="none" w:sz="0" w:space="0" w:color="auto"/>
                        <w:right w:val="none" w:sz="0" w:space="0" w:color="auto"/>
                      </w:divBdr>
                    </w:div>
                  </w:divsChild>
                </w:div>
                <w:div w:id="105738867">
                  <w:marLeft w:val="0"/>
                  <w:marRight w:val="0"/>
                  <w:marTop w:val="0"/>
                  <w:marBottom w:val="0"/>
                  <w:divBdr>
                    <w:top w:val="single" w:sz="2" w:space="1" w:color="FFFFFF"/>
                    <w:left w:val="single" w:sz="2" w:space="12" w:color="FFFFFF"/>
                    <w:bottom w:val="single" w:sz="2" w:space="1" w:color="FFFFFF"/>
                    <w:right w:val="single" w:sz="2" w:space="4" w:color="FFFFFF"/>
                  </w:divBdr>
                  <w:divsChild>
                    <w:div w:id="208804172">
                      <w:marLeft w:val="0"/>
                      <w:marRight w:val="0"/>
                      <w:marTop w:val="0"/>
                      <w:marBottom w:val="0"/>
                      <w:divBdr>
                        <w:top w:val="none" w:sz="0" w:space="0" w:color="auto"/>
                        <w:left w:val="none" w:sz="0" w:space="0" w:color="auto"/>
                        <w:bottom w:val="none" w:sz="0" w:space="0" w:color="auto"/>
                        <w:right w:val="none" w:sz="0" w:space="0" w:color="auto"/>
                      </w:divBdr>
                    </w:div>
                  </w:divsChild>
                </w:div>
                <w:div w:id="1830755415">
                  <w:marLeft w:val="0"/>
                  <w:marRight w:val="0"/>
                  <w:marTop w:val="0"/>
                  <w:marBottom w:val="0"/>
                  <w:divBdr>
                    <w:top w:val="single" w:sz="2" w:space="1" w:color="FFFFFF"/>
                    <w:left w:val="single" w:sz="2" w:space="12" w:color="FFFFFF"/>
                    <w:bottom w:val="single" w:sz="2" w:space="1" w:color="FFFFFF"/>
                    <w:right w:val="single" w:sz="2" w:space="4" w:color="FFFFFF"/>
                  </w:divBdr>
                  <w:divsChild>
                    <w:div w:id="1234313525">
                      <w:marLeft w:val="0"/>
                      <w:marRight w:val="0"/>
                      <w:marTop w:val="0"/>
                      <w:marBottom w:val="0"/>
                      <w:divBdr>
                        <w:top w:val="none" w:sz="0" w:space="0" w:color="auto"/>
                        <w:left w:val="none" w:sz="0" w:space="0" w:color="auto"/>
                        <w:bottom w:val="none" w:sz="0" w:space="0" w:color="auto"/>
                        <w:right w:val="none" w:sz="0" w:space="0" w:color="auto"/>
                      </w:divBdr>
                    </w:div>
                  </w:divsChild>
                </w:div>
                <w:div w:id="323049142">
                  <w:marLeft w:val="0"/>
                  <w:marRight w:val="0"/>
                  <w:marTop w:val="0"/>
                  <w:marBottom w:val="0"/>
                  <w:divBdr>
                    <w:top w:val="single" w:sz="2" w:space="1" w:color="FFFFFF"/>
                    <w:left w:val="single" w:sz="2" w:space="12" w:color="FFFFFF"/>
                    <w:bottom w:val="single" w:sz="2" w:space="1" w:color="FFFFFF"/>
                    <w:right w:val="single" w:sz="2" w:space="4" w:color="FFFFFF"/>
                  </w:divBdr>
                  <w:divsChild>
                    <w:div w:id="888808961">
                      <w:marLeft w:val="0"/>
                      <w:marRight w:val="0"/>
                      <w:marTop w:val="0"/>
                      <w:marBottom w:val="0"/>
                      <w:divBdr>
                        <w:top w:val="none" w:sz="0" w:space="0" w:color="auto"/>
                        <w:left w:val="none" w:sz="0" w:space="0" w:color="auto"/>
                        <w:bottom w:val="none" w:sz="0" w:space="0" w:color="auto"/>
                        <w:right w:val="none" w:sz="0" w:space="0" w:color="auto"/>
                      </w:divBdr>
                    </w:div>
                  </w:divsChild>
                </w:div>
                <w:div w:id="1395546404">
                  <w:marLeft w:val="0"/>
                  <w:marRight w:val="0"/>
                  <w:marTop w:val="0"/>
                  <w:marBottom w:val="0"/>
                  <w:divBdr>
                    <w:top w:val="single" w:sz="2" w:space="1" w:color="FFFFFF"/>
                    <w:left w:val="single" w:sz="2" w:space="12" w:color="FFFFFF"/>
                    <w:bottom w:val="single" w:sz="2" w:space="1" w:color="FFFFFF"/>
                    <w:right w:val="single" w:sz="2" w:space="4" w:color="FFFFFF"/>
                  </w:divBdr>
                  <w:divsChild>
                    <w:div w:id="473066379">
                      <w:marLeft w:val="0"/>
                      <w:marRight w:val="0"/>
                      <w:marTop w:val="0"/>
                      <w:marBottom w:val="0"/>
                      <w:divBdr>
                        <w:top w:val="none" w:sz="0" w:space="0" w:color="auto"/>
                        <w:left w:val="none" w:sz="0" w:space="0" w:color="auto"/>
                        <w:bottom w:val="none" w:sz="0" w:space="0" w:color="auto"/>
                        <w:right w:val="none" w:sz="0" w:space="0" w:color="auto"/>
                      </w:divBdr>
                    </w:div>
                  </w:divsChild>
                </w:div>
                <w:div w:id="1358852837">
                  <w:marLeft w:val="0"/>
                  <w:marRight w:val="0"/>
                  <w:marTop w:val="0"/>
                  <w:marBottom w:val="0"/>
                  <w:divBdr>
                    <w:top w:val="single" w:sz="2" w:space="1" w:color="FFFFFF"/>
                    <w:left w:val="single" w:sz="2" w:space="12" w:color="FFFFFF"/>
                    <w:bottom w:val="single" w:sz="2" w:space="1" w:color="FFFFFF"/>
                    <w:right w:val="single" w:sz="2" w:space="4" w:color="FFFFFF"/>
                  </w:divBdr>
                  <w:divsChild>
                    <w:div w:id="1309894512">
                      <w:marLeft w:val="0"/>
                      <w:marRight w:val="0"/>
                      <w:marTop w:val="0"/>
                      <w:marBottom w:val="0"/>
                      <w:divBdr>
                        <w:top w:val="none" w:sz="0" w:space="0" w:color="auto"/>
                        <w:left w:val="none" w:sz="0" w:space="0" w:color="auto"/>
                        <w:bottom w:val="none" w:sz="0" w:space="0" w:color="auto"/>
                        <w:right w:val="none" w:sz="0" w:space="0" w:color="auto"/>
                      </w:divBdr>
                    </w:div>
                  </w:divsChild>
                </w:div>
                <w:div w:id="1947762184">
                  <w:marLeft w:val="0"/>
                  <w:marRight w:val="0"/>
                  <w:marTop w:val="0"/>
                  <w:marBottom w:val="0"/>
                  <w:divBdr>
                    <w:top w:val="single" w:sz="2" w:space="1" w:color="FFFFFF"/>
                    <w:left w:val="single" w:sz="2" w:space="12" w:color="FFFFFF"/>
                    <w:bottom w:val="single" w:sz="2" w:space="1" w:color="FFFFFF"/>
                    <w:right w:val="single" w:sz="2" w:space="4" w:color="FFFFFF"/>
                  </w:divBdr>
                  <w:divsChild>
                    <w:div w:id="1825506814">
                      <w:marLeft w:val="0"/>
                      <w:marRight w:val="0"/>
                      <w:marTop w:val="0"/>
                      <w:marBottom w:val="0"/>
                      <w:divBdr>
                        <w:top w:val="none" w:sz="0" w:space="0" w:color="auto"/>
                        <w:left w:val="none" w:sz="0" w:space="0" w:color="auto"/>
                        <w:bottom w:val="none" w:sz="0" w:space="0" w:color="auto"/>
                        <w:right w:val="none" w:sz="0" w:space="0" w:color="auto"/>
                      </w:divBdr>
                    </w:div>
                  </w:divsChild>
                </w:div>
                <w:div w:id="684477106">
                  <w:marLeft w:val="0"/>
                  <w:marRight w:val="0"/>
                  <w:marTop w:val="0"/>
                  <w:marBottom w:val="0"/>
                  <w:divBdr>
                    <w:top w:val="single" w:sz="2" w:space="1" w:color="FFFFFF"/>
                    <w:left w:val="single" w:sz="2" w:space="12" w:color="FFFFFF"/>
                    <w:bottom w:val="single" w:sz="2" w:space="1" w:color="FFFFFF"/>
                    <w:right w:val="single" w:sz="2" w:space="4" w:color="FFFFFF"/>
                  </w:divBdr>
                  <w:divsChild>
                    <w:div w:id="375738138">
                      <w:marLeft w:val="0"/>
                      <w:marRight w:val="0"/>
                      <w:marTop w:val="0"/>
                      <w:marBottom w:val="0"/>
                      <w:divBdr>
                        <w:top w:val="none" w:sz="0" w:space="0" w:color="auto"/>
                        <w:left w:val="none" w:sz="0" w:space="0" w:color="auto"/>
                        <w:bottom w:val="none" w:sz="0" w:space="0" w:color="auto"/>
                        <w:right w:val="none" w:sz="0" w:space="0" w:color="auto"/>
                      </w:divBdr>
                    </w:div>
                  </w:divsChild>
                </w:div>
                <w:div w:id="673147754">
                  <w:marLeft w:val="0"/>
                  <w:marRight w:val="0"/>
                  <w:marTop w:val="0"/>
                  <w:marBottom w:val="0"/>
                  <w:divBdr>
                    <w:top w:val="single" w:sz="2" w:space="1" w:color="FFFFFF"/>
                    <w:left w:val="single" w:sz="2" w:space="12" w:color="FFFFFF"/>
                    <w:bottom w:val="single" w:sz="2" w:space="1" w:color="FFFFFF"/>
                    <w:right w:val="single" w:sz="2" w:space="4" w:color="FFFFFF"/>
                  </w:divBdr>
                  <w:divsChild>
                    <w:div w:id="873692600">
                      <w:marLeft w:val="0"/>
                      <w:marRight w:val="0"/>
                      <w:marTop w:val="0"/>
                      <w:marBottom w:val="0"/>
                      <w:divBdr>
                        <w:top w:val="none" w:sz="0" w:space="0" w:color="auto"/>
                        <w:left w:val="none" w:sz="0" w:space="0" w:color="auto"/>
                        <w:bottom w:val="none" w:sz="0" w:space="0" w:color="auto"/>
                        <w:right w:val="none" w:sz="0" w:space="0" w:color="auto"/>
                      </w:divBdr>
                    </w:div>
                  </w:divsChild>
                </w:div>
                <w:div w:id="529143589">
                  <w:marLeft w:val="0"/>
                  <w:marRight w:val="0"/>
                  <w:marTop w:val="0"/>
                  <w:marBottom w:val="0"/>
                  <w:divBdr>
                    <w:top w:val="single" w:sz="2" w:space="1" w:color="FFFFFF"/>
                    <w:left w:val="single" w:sz="2" w:space="12" w:color="FFFFFF"/>
                    <w:bottom w:val="single" w:sz="2" w:space="1" w:color="FFFFFF"/>
                    <w:right w:val="single" w:sz="2" w:space="4" w:color="FFFFFF"/>
                  </w:divBdr>
                  <w:divsChild>
                    <w:div w:id="1565604035">
                      <w:marLeft w:val="0"/>
                      <w:marRight w:val="0"/>
                      <w:marTop w:val="0"/>
                      <w:marBottom w:val="0"/>
                      <w:divBdr>
                        <w:top w:val="none" w:sz="0" w:space="0" w:color="auto"/>
                        <w:left w:val="none" w:sz="0" w:space="0" w:color="auto"/>
                        <w:bottom w:val="none" w:sz="0" w:space="0" w:color="auto"/>
                        <w:right w:val="none" w:sz="0" w:space="0" w:color="auto"/>
                      </w:divBdr>
                    </w:div>
                  </w:divsChild>
                </w:div>
                <w:div w:id="1620531851">
                  <w:marLeft w:val="0"/>
                  <w:marRight w:val="0"/>
                  <w:marTop w:val="0"/>
                  <w:marBottom w:val="0"/>
                  <w:divBdr>
                    <w:top w:val="single" w:sz="2" w:space="1" w:color="FFFFFF"/>
                    <w:left w:val="single" w:sz="2" w:space="12" w:color="FFFFFF"/>
                    <w:bottom w:val="single" w:sz="2" w:space="1" w:color="FFFFFF"/>
                    <w:right w:val="single" w:sz="2" w:space="4" w:color="FFFFFF"/>
                  </w:divBdr>
                  <w:divsChild>
                    <w:div w:id="1748961266">
                      <w:marLeft w:val="0"/>
                      <w:marRight w:val="0"/>
                      <w:marTop w:val="0"/>
                      <w:marBottom w:val="0"/>
                      <w:divBdr>
                        <w:top w:val="none" w:sz="0" w:space="0" w:color="auto"/>
                        <w:left w:val="none" w:sz="0" w:space="0" w:color="auto"/>
                        <w:bottom w:val="none" w:sz="0" w:space="0" w:color="auto"/>
                        <w:right w:val="none" w:sz="0" w:space="0" w:color="auto"/>
                      </w:divBdr>
                    </w:div>
                  </w:divsChild>
                </w:div>
                <w:div w:id="912160369">
                  <w:marLeft w:val="0"/>
                  <w:marRight w:val="0"/>
                  <w:marTop w:val="0"/>
                  <w:marBottom w:val="0"/>
                  <w:divBdr>
                    <w:top w:val="single" w:sz="2" w:space="1" w:color="FFFFFF"/>
                    <w:left w:val="single" w:sz="2" w:space="12" w:color="FFFFFF"/>
                    <w:bottom w:val="single" w:sz="2" w:space="1" w:color="FFFFFF"/>
                    <w:right w:val="single" w:sz="2" w:space="4" w:color="FFFFFF"/>
                  </w:divBdr>
                  <w:divsChild>
                    <w:div w:id="761340795">
                      <w:marLeft w:val="0"/>
                      <w:marRight w:val="0"/>
                      <w:marTop w:val="0"/>
                      <w:marBottom w:val="0"/>
                      <w:divBdr>
                        <w:top w:val="none" w:sz="0" w:space="0" w:color="auto"/>
                        <w:left w:val="none" w:sz="0" w:space="0" w:color="auto"/>
                        <w:bottom w:val="none" w:sz="0" w:space="0" w:color="auto"/>
                        <w:right w:val="none" w:sz="0" w:space="0" w:color="auto"/>
                      </w:divBdr>
                    </w:div>
                  </w:divsChild>
                </w:div>
                <w:div w:id="368653814">
                  <w:marLeft w:val="0"/>
                  <w:marRight w:val="0"/>
                  <w:marTop w:val="0"/>
                  <w:marBottom w:val="0"/>
                  <w:divBdr>
                    <w:top w:val="single" w:sz="2" w:space="1" w:color="FFFFFF"/>
                    <w:left w:val="single" w:sz="2" w:space="12" w:color="FFFFFF"/>
                    <w:bottom w:val="single" w:sz="2" w:space="1" w:color="FFFFFF"/>
                    <w:right w:val="single" w:sz="2" w:space="4" w:color="FFFFFF"/>
                  </w:divBdr>
                  <w:divsChild>
                    <w:div w:id="1916282159">
                      <w:marLeft w:val="0"/>
                      <w:marRight w:val="0"/>
                      <w:marTop w:val="0"/>
                      <w:marBottom w:val="0"/>
                      <w:divBdr>
                        <w:top w:val="none" w:sz="0" w:space="0" w:color="auto"/>
                        <w:left w:val="none" w:sz="0" w:space="0" w:color="auto"/>
                        <w:bottom w:val="none" w:sz="0" w:space="0" w:color="auto"/>
                        <w:right w:val="none" w:sz="0" w:space="0" w:color="auto"/>
                      </w:divBdr>
                    </w:div>
                  </w:divsChild>
                </w:div>
                <w:div w:id="804203045">
                  <w:marLeft w:val="0"/>
                  <w:marRight w:val="0"/>
                  <w:marTop w:val="0"/>
                  <w:marBottom w:val="0"/>
                  <w:divBdr>
                    <w:top w:val="single" w:sz="2" w:space="1" w:color="FFFFFF"/>
                    <w:left w:val="single" w:sz="2" w:space="12" w:color="FFFFFF"/>
                    <w:bottom w:val="single" w:sz="2" w:space="1" w:color="FFFFFF"/>
                    <w:right w:val="single" w:sz="2" w:space="4" w:color="FFFFFF"/>
                  </w:divBdr>
                  <w:divsChild>
                    <w:div w:id="909540255">
                      <w:marLeft w:val="0"/>
                      <w:marRight w:val="0"/>
                      <w:marTop w:val="0"/>
                      <w:marBottom w:val="0"/>
                      <w:divBdr>
                        <w:top w:val="none" w:sz="0" w:space="0" w:color="auto"/>
                        <w:left w:val="none" w:sz="0" w:space="0" w:color="auto"/>
                        <w:bottom w:val="none" w:sz="0" w:space="0" w:color="auto"/>
                        <w:right w:val="none" w:sz="0" w:space="0" w:color="auto"/>
                      </w:divBdr>
                    </w:div>
                  </w:divsChild>
                </w:div>
                <w:div w:id="1648702208">
                  <w:marLeft w:val="0"/>
                  <w:marRight w:val="0"/>
                  <w:marTop w:val="0"/>
                  <w:marBottom w:val="0"/>
                  <w:divBdr>
                    <w:top w:val="single" w:sz="2" w:space="1" w:color="FFFFFF"/>
                    <w:left w:val="single" w:sz="2" w:space="12" w:color="FFFFFF"/>
                    <w:bottom w:val="single" w:sz="2" w:space="1" w:color="FFFFFF"/>
                    <w:right w:val="single" w:sz="2" w:space="4" w:color="FFFFFF"/>
                  </w:divBdr>
                  <w:divsChild>
                    <w:div w:id="1929460195">
                      <w:marLeft w:val="0"/>
                      <w:marRight w:val="0"/>
                      <w:marTop w:val="0"/>
                      <w:marBottom w:val="0"/>
                      <w:divBdr>
                        <w:top w:val="none" w:sz="0" w:space="0" w:color="auto"/>
                        <w:left w:val="none" w:sz="0" w:space="0" w:color="auto"/>
                        <w:bottom w:val="none" w:sz="0" w:space="0" w:color="auto"/>
                        <w:right w:val="none" w:sz="0" w:space="0" w:color="auto"/>
                      </w:divBdr>
                    </w:div>
                  </w:divsChild>
                </w:div>
                <w:div w:id="472017395">
                  <w:marLeft w:val="0"/>
                  <w:marRight w:val="0"/>
                  <w:marTop w:val="0"/>
                  <w:marBottom w:val="0"/>
                  <w:divBdr>
                    <w:top w:val="single" w:sz="2" w:space="1" w:color="FFFFFF"/>
                    <w:left w:val="single" w:sz="2" w:space="12" w:color="FFFFFF"/>
                    <w:bottom w:val="single" w:sz="2" w:space="1" w:color="FFFFFF"/>
                    <w:right w:val="single" w:sz="2" w:space="4" w:color="FFFFFF"/>
                  </w:divBdr>
                  <w:divsChild>
                    <w:div w:id="496581890">
                      <w:marLeft w:val="0"/>
                      <w:marRight w:val="0"/>
                      <w:marTop w:val="0"/>
                      <w:marBottom w:val="0"/>
                      <w:divBdr>
                        <w:top w:val="none" w:sz="0" w:space="0" w:color="auto"/>
                        <w:left w:val="none" w:sz="0" w:space="0" w:color="auto"/>
                        <w:bottom w:val="none" w:sz="0" w:space="0" w:color="auto"/>
                        <w:right w:val="none" w:sz="0" w:space="0" w:color="auto"/>
                      </w:divBdr>
                    </w:div>
                  </w:divsChild>
                </w:div>
                <w:div w:id="1813986070">
                  <w:marLeft w:val="0"/>
                  <w:marRight w:val="0"/>
                  <w:marTop w:val="0"/>
                  <w:marBottom w:val="0"/>
                  <w:divBdr>
                    <w:top w:val="single" w:sz="2" w:space="1" w:color="FFFFFF"/>
                    <w:left w:val="single" w:sz="2" w:space="12" w:color="FFFFFF"/>
                    <w:bottom w:val="single" w:sz="2" w:space="1" w:color="FFFFFF"/>
                    <w:right w:val="single" w:sz="2" w:space="4" w:color="FFFFFF"/>
                  </w:divBdr>
                  <w:divsChild>
                    <w:div w:id="980383909">
                      <w:marLeft w:val="0"/>
                      <w:marRight w:val="0"/>
                      <w:marTop w:val="0"/>
                      <w:marBottom w:val="0"/>
                      <w:divBdr>
                        <w:top w:val="none" w:sz="0" w:space="0" w:color="auto"/>
                        <w:left w:val="none" w:sz="0" w:space="0" w:color="auto"/>
                        <w:bottom w:val="none" w:sz="0" w:space="0" w:color="auto"/>
                        <w:right w:val="none" w:sz="0" w:space="0" w:color="auto"/>
                      </w:divBdr>
                    </w:div>
                  </w:divsChild>
                </w:div>
                <w:div w:id="1982151152">
                  <w:marLeft w:val="0"/>
                  <w:marRight w:val="0"/>
                  <w:marTop w:val="0"/>
                  <w:marBottom w:val="0"/>
                  <w:divBdr>
                    <w:top w:val="single" w:sz="2" w:space="1" w:color="FFFFFF"/>
                    <w:left w:val="single" w:sz="2" w:space="12" w:color="FFFFFF"/>
                    <w:bottom w:val="single" w:sz="2" w:space="1" w:color="FFFFFF"/>
                    <w:right w:val="single" w:sz="2" w:space="4" w:color="FFFFFF"/>
                  </w:divBdr>
                  <w:divsChild>
                    <w:div w:id="1402286630">
                      <w:marLeft w:val="0"/>
                      <w:marRight w:val="0"/>
                      <w:marTop w:val="0"/>
                      <w:marBottom w:val="0"/>
                      <w:divBdr>
                        <w:top w:val="none" w:sz="0" w:space="0" w:color="auto"/>
                        <w:left w:val="none" w:sz="0" w:space="0" w:color="auto"/>
                        <w:bottom w:val="none" w:sz="0" w:space="0" w:color="auto"/>
                        <w:right w:val="none" w:sz="0" w:space="0" w:color="auto"/>
                      </w:divBdr>
                    </w:div>
                  </w:divsChild>
                </w:div>
                <w:div w:id="1181318346">
                  <w:marLeft w:val="0"/>
                  <w:marRight w:val="0"/>
                  <w:marTop w:val="0"/>
                  <w:marBottom w:val="0"/>
                  <w:divBdr>
                    <w:top w:val="single" w:sz="2" w:space="1" w:color="FFFFFF"/>
                    <w:left w:val="single" w:sz="2" w:space="12" w:color="FFFFFF"/>
                    <w:bottom w:val="single" w:sz="2" w:space="1" w:color="FFFFFF"/>
                    <w:right w:val="single" w:sz="2" w:space="4" w:color="FFFFFF"/>
                  </w:divBdr>
                  <w:divsChild>
                    <w:div w:id="1413552502">
                      <w:marLeft w:val="0"/>
                      <w:marRight w:val="0"/>
                      <w:marTop w:val="0"/>
                      <w:marBottom w:val="0"/>
                      <w:divBdr>
                        <w:top w:val="none" w:sz="0" w:space="0" w:color="auto"/>
                        <w:left w:val="none" w:sz="0" w:space="0" w:color="auto"/>
                        <w:bottom w:val="none" w:sz="0" w:space="0" w:color="auto"/>
                        <w:right w:val="none" w:sz="0" w:space="0" w:color="auto"/>
                      </w:divBdr>
                    </w:div>
                  </w:divsChild>
                </w:div>
                <w:div w:id="1495219348">
                  <w:marLeft w:val="0"/>
                  <w:marRight w:val="0"/>
                  <w:marTop w:val="0"/>
                  <w:marBottom w:val="0"/>
                  <w:divBdr>
                    <w:top w:val="single" w:sz="2" w:space="1" w:color="FFFFFF"/>
                    <w:left w:val="single" w:sz="2" w:space="12" w:color="FFFFFF"/>
                    <w:bottom w:val="single" w:sz="2" w:space="1" w:color="FFFFFF"/>
                    <w:right w:val="single" w:sz="2" w:space="4" w:color="FFFFFF"/>
                  </w:divBdr>
                  <w:divsChild>
                    <w:div w:id="1984044413">
                      <w:marLeft w:val="0"/>
                      <w:marRight w:val="0"/>
                      <w:marTop w:val="0"/>
                      <w:marBottom w:val="0"/>
                      <w:divBdr>
                        <w:top w:val="none" w:sz="0" w:space="0" w:color="auto"/>
                        <w:left w:val="none" w:sz="0" w:space="0" w:color="auto"/>
                        <w:bottom w:val="none" w:sz="0" w:space="0" w:color="auto"/>
                        <w:right w:val="none" w:sz="0" w:space="0" w:color="auto"/>
                      </w:divBdr>
                    </w:div>
                  </w:divsChild>
                </w:div>
                <w:div w:id="484778801">
                  <w:marLeft w:val="0"/>
                  <w:marRight w:val="0"/>
                  <w:marTop w:val="0"/>
                  <w:marBottom w:val="0"/>
                  <w:divBdr>
                    <w:top w:val="single" w:sz="2" w:space="1" w:color="FFFFFF"/>
                    <w:left w:val="single" w:sz="2" w:space="12" w:color="FFFFFF"/>
                    <w:bottom w:val="single" w:sz="2" w:space="1" w:color="FFFFFF"/>
                    <w:right w:val="single" w:sz="2" w:space="4" w:color="FFFFFF"/>
                  </w:divBdr>
                  <w:divsChild>
                    <w:div w:id="437213157">
                      <w:marLeft w:val="0"/>
                      <w:marRight w:val="0"/>
                      <w:marTop w:val="0"/>
                      <w:marBottom w:val="0"/>
                      <w:divBdr>
                        <w:top w:val="none" w:sz="0" w:space="0" w:color="auto"/>
                        <w:left w:val="none" w:sz="0" w:space="0" w:color="auto"/>
                        <w:bottom w:val="none" w:sz="0" w:space="0" w:color="auto"/>
                        <w:right w:val="none" w:sz="0" w:space="0" w:color="auto"/>
                      </w:divBdr>
                    </w:div>
                  </w:divsChild>
                </w:div>
                <w:div w:id="340818739">
                  <w:marLeft w:val="0"/>
                  <w:marRight w:val="0"/>
                  <w:marTop w:val="0"/>
                  <w:marBottom w:val="0"/>
                  <w:divBdr>
                    <w:top w:val="single" w:sz="2" w:space="1" w:color="FFFFFF"/>
                    <w:left w:val="single" w:sz="2" w:space="12" w:color="FFFFFF"/>
                    <w:bottom w:val="single" w:sz="2" w:space="4" w:color="FFFFFF"/>
                    <w:right w:val="single" w:sz="2" w:space="4" w:color="FFFFFF"/>
                  </w:divBdr>
                  <w:divsChild>
                    <w:div w:id="3341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52429">
          <w:marLeft w:val="0"/>
          <w:marRight w:val="0"/>
          <w:marTop w:val="0"/>
          <w:marBottom w:val="335"/>
          <w:divBdr>
            <w:top w:val="none" w:sz="0" w:space="0" w:color="auto"/>
            <w:left w:val="none" w:sz="0" w:space="0" w:color="auto"/>
            <w:bottom w:val="none" w:sz="0" w:space="0" w:color="auto"/>
            <w:right w:val="none" w:sz="0" w:space="0" w:color="auto"/>
          </w:divBdr>
          <w:divsChild>
            <w:div w:id="1555005280">
              <w:marLeft w:val="0"/>
              <w:marRight w:val="0"/>
              <w:marTop w:val="0"/>
              <w:marBottom w:val="0"/>
              <w:divBdr>
                <w:top w:val="none" w:sz="0" w:space="0" w:color="auto"/>
                <w:left w:val="none" w:sz="0" w:space="0" w:color="auto"/>
                <w:bottom w:val="none" w:sz="0" w:space="0" w:color="auto"/>
                <w:right w:val="none" w:sz="0" w:space="0" w:color="auto"/>
              </w:divBdr>
              <w:divsChild>
                <w:div w:id="337773006">
                  <w:marLeft w:val="0"/>
                  <w:marRight w:val="0"/>
                  <w:marTop w:val="0"/>
                  <w:marBottom w:val="0"/>
                  <w:divBdr>
                    <w:top w:val="single" w:sz="2" w:space="4" w:color="FFFFFF"/>
                    <w:left w:val="single" w:sz="2" w:space="12" w:color="FFFFFF"/>
                    <w:bottom w:val="single" w:sz="2" w:space="1" w:color="FFFFFF"/>
                    <w:right w:val="single" w:sz="2" w:space="4" w:color="FFFFFF"/>
                  </w:divBdr>
                  <w:divsChild>
                    <w:div w:id="1121877124">
                      <w:marLeft w:val="0"/>
                      <w:marRight w:val="0"/>
                      <w:marTop w:val="0"/>
                      <w:marBottom w:val="0"/>
                      <w:divBdr>
                        <w:top w:val="none" w:sz="0" w:space="0" w:color="auto"/>
                        <w:left w:val="none" w:sz="0" w:space="0" w:color="auto"/>
                        <w:bottom w:val="none" w:sz="0" w:space="0" w:color="auto"/>
                        <w:right w:val="none" w:sz="0" w:space="0" w:color="auto"/>
                      </w:divBdr>
                    </w:div>
                  </w:divsChild>
                </w:div>
                <w:div w:id="1773815392">
                  <w:marLeft w:val="0"/>
                  <w:marRight w:val="0"/>
                  <w:marTop w:val="0"/>
                  <w:marBottom w:val="0"/>
                  <w:divBdr>
                    <w:top w:val="single" w:sz="2" w:space="1" w:color="FFFFFF"/>
                    <w:left w:val="single" w:sz="2" w:space="12" w:color="FFFFFF"/>
                    <w:bottom w:val="single" w:sz="2" w:space="1" w:color="FFFFFF"/>
                    <w:right w:val="single" w:sz="2" w:space="4" w:color="FFFFFF"/>
                  </w:divBdr>
                  <w:divsChild>
                    <w:div w:id="1335187091">
                      <w:marLeft w:val="0"/>
                      <w:marRight w:val="0"/>
                      <w:marTop w:val="0"/>
                      <w:marBottom w:val="0"/>
                      <w:divBdr>
                        <w:top w:val="none" w:sz="0" w:space="0" w:color="auto"/>
                        <w:left w:val="none" w:sz="0" w:space="0" w:color="auto"/>
                        <w:bottom w:val="none" w:sz="0" w:space="0" w:color="auto"/>
                        <w:right w:val="none" w:sz="0" w:space="0" w:color="auto"/>
                      </w:divBdr>
                    </w:div>
                  </w:divsChild>
                </w:div>
                <w:div w:id="36318404">
                  <w:marLeft w:val="0"/>
                  <w:marRight w:val="0"/>
                  <w:marTop w:val="0"/>
                  <w:marBottom w:val="0"/>
                  <w:divBdr>
                    <w:top w:val="single" w:sz="2" w:space="1" w:color="FFFFFF"/>
                    <w:left w:val="single" w:sz="2" w:space="12" w:color="FFFFFF"/>
                    <w:bottom w:val="single" w:sz="2" w:space="1" w:color="FFFFFF"/>
                    <w:right w:val="single" w:sz="2" w:space="4" w:color="FFFFFF"/>
                  </w:divBdr>
                  <w:divsChild>
                    <w:div w:id="1879121825">
                      <w:marLeft w:val="0"/>
                      <w:marRight w:val="0"/>
                      <w:marTop w:val="0"/>
                      <w:marBottom w:val="0"/>
                      <w:divBdr>
                        <w:top w:val="none" w:sz="0" w:space="0" w:color="auto"/>
                        <w:left w:val="none" w:sz="0" w:space="0" w:color="auto"/>
                        <w:bottom w:val="none" w:sz="0" w:space="0" w:color="auto"/>
                        <w:right w:val="none" w:sz="0" w:space="0" w:color="auto"/>
                      </w:divBdr>
                    </w:div>
                  </w:divsChild>
                </w:div>
                <w:div w:id="538904599">
                  <w:marLeft w:val="0"/>
                  <w:marRight w:val="0"/>
                  <w:marTop w:val="0"/>
                  <w:marBottom w:val="0"/>
                  <w:divBdr>
                    <w:top w:val="single" w:sz="2" w:space="1" w:color="FFFFFF"/>
                    <w:left w:val="single" w:sz="2" w:space="12" w:color="FFFFFF"/>
                    <w:bottom w:val="single" w:sz="2" w:space="1" w:color="FFFFFF"/>
                    <w:right w:val="single" w:sz="2" w:space="4" w:color="FFFFFF"/>
                  </w:divBdr>
                  <w:divsChild>
                    <w:div w:id="48039277">
                      <w:marLeft w:val="0"/>
                      <w:marRight w:val="0"/>
                      <w:marTop w:val="0"/>
                      <w:marBottom w:val="0"/>
                      <w:divBdr>
                        <w:top w:val="none" w:sz="0" w:space="0" w:color="auto"/>
                        <w:left w:val="none" w:sz="0" w:space="0" w:color="auto"/>
                        <w:bottom w:val="none" w:sz="0" w:space="0" w:color="auto"/>
                        <w:right w:val="none" w:sz="0" w:space="0" w:color="auto"/>
                      </w:divBdr>
                    </w:div>
                  </w:divsChild>
                </w:div>
                <w:div w:id="1090657694">
                  <w:marLeft w:val="0"/>
                  <w:marRight w:val="0"/>
                  <w:marTop w:val="0"/>
                  <w:marBottom w:val="0"/>
                  <w:divBdr>
                    <w:top w:val="single" w:sz="2" w:space="1" w:color="FFFFFF"/>
                    <w:left w:val="single" w:sz="2" w:space="12" w:color="FFFFFF"/>
                    <w:bottom w:val="single" w:sz="2" w:space="1" w:color="FFFFFF"/>
                    <w:right w:val="single" w:sz="2" w:space="4" w:color="FFFFFF"/>
                  </w:divBdr>
                  <w:divsChild>
                    <w:div w:id="1812596284">
                      <w:marLeft w:val="0"/>
                      <w:marRight w:val="0"/>
                      <w:marTop w:val="0"/>
                      <w:marBottom w:val="0"/>
                      <w:divBdr>
                        <w:top w:val="none" w:sz="0" w:space="0" w:color="auto"/>
                        <w:left w:val="none" w:sz="0" w:space="0" w:color="auto"/>
                        <w:bottom w:val="none" w:sz="0" w:space="0" w:color="auto"/>
                        <w:right w:val="none" w:sz="0" w:space="0" w:color="auto"/>
                      </w:divBdr>
                    </w:div>
                  </w:divsChild>
                </w:div>
                <w:div w:id="799617456">
                  <w:marLeft w:val="0"/>
                  <w:marRight w:val="0"/>
                  <w:marTop w:val="0"/>
                  <w:marBottom w:val="0"/>
                  <w:divBdr>
                    <w:top w:val="single" w:sz="2" w:space="1" w:color="FFFFFF"/>
                    <w:left w:val="single" w:sz="2" w:space="12" w:color="FFFFFF"/>
                    <w:bottom w:val="single" w:sz="2" w:space="1" w:color="FFFFFF"/>
                    <w:right w:val="single" w:sz="2" w:space="4" w:color="FFFFFF"/>
                  </w:divBdr>
                  <w:divsChild>
                    <w:div w:id="1275284436">
                      <w:marLeft w:val="0"/>
                      <w:marRight w:val="0"/>
                      <w:marTop w:val="0"/>
                      <w:marBottom w:val="0"/>
                      <w:divBdr>
                        <w:top w:val="none" w:sz="0" w:space="0" w:color="auto"/>
                        <w:left w:val="none" w:sz="0" w:space="0" w:color="auto"/>
                        <w:bottom w:val="none" w:sz="0" w:space="0" w:color="auto"/>
                        <w:right w:val="none" w:sz="0" w:space="0" w:color="auto"/>
                      </w:divBdr>
                    </w:div>
                  </w:divsChild>
                </w:div>
                <w:div w:id="2019885466">
                  <w:marLeft w:val="0"/>
                  <w:marRight w:val="0"/>
                  <w:marTop w:val="0"/>
                  <w:marBottom w:val="0"/>
                  <w:divBdr>
                    <w:top w:val="single" w:sz="2" w:space="1" w:color="FFFFFF"/>
                    <w:left w:val="single" w:sz="2" w:space="12" w:color="FFFFFF"/>
                    <w:bottom w:val="single" w:sz="2" w:space="1" w:color="FFFFFF"/>
                    <w:right w:val="single" w:sz="2" w:space="4" w:color="FFFFFF"/>
                  </w:divBdr>
                  <w:divsChild>
                    <w:div w:id="1152598641">
                      <w:marLeft w:val="0"/>
                      <w:marRight w:val="0"/>
                      <w:marTop w:val="0"/>
                      <w:marBottom w:val="0"/>
                      <w:divBdr>
                        <w:top w:val="none" w:sz="0" w:space="0" w:color="auto"/>
                        <w:left w:val="none" w:sz="0" w:space="0" w:color="auto"/>
                        <w:bottom w:val="none" w:sz="0" w:space="0" w:color="auto"/>
                        <w:right w:val="none" w:sz="0" w:space="0" w:color="auto"/>
                      </w:divBdr>
                    </w:div>
                  </w:divsChild>
                </w:div>
                <w:div w:id="127210896">
                  <w:marLeft w:val="0"/>
                  <w:marRight w:val="0"/>
                  <w:marTop w:val="0"/>
                  <w:marBottom w:val="0"/>
                  <w:divBdr>
                    <w:top w:val="single" w:sz="2" w:space="1" w:color="FFFFFF"/>
                    <w:left w:val="single" w:sz="2" w:space="12" w:color="FFFFFF"/>
                    <w:bottom w:val="single" w:sz="2" w:space="1" w:color="FFFFFF"/>
                    <w:right w:val="single" w:sz="2" w:space="4" w:color="FFFFFF"/>
                  </w:divBdr>
                  <w:divsChild>
                    <w:div w:id="1993175902">
                      <w:marLeft w:val="0"/>
                      <w:marRight w:val="0"/>
                      <w:marTop w:val="0"/>
                      <w:marBottom w:val="0"/>
                      <w:divBdr>
                        <w:top w:val="none" w:sz="0" w:space="0" w:color="auto"/>
                        <w:left w:val="none" w:sz="0" w:space="0" w:color="auto"/>
                        <w:bottom w:val="none" w:sz="0" w:space="0" w:color="auto"/>
                        <w:right w:val="none" w:sz="0" w:space="0" w:color="auto"/>
                      </w:divBdr>
                    </w:div>
                  </w:divsChild>
                </w:div>
                <w:div w:id="808784316">
                  <w:marLeft w:val="0"/>
                  <w:marRight w:val="0"/>
                  <w:marTop w:val="0"/>
                  <w:marBottom w:val="0"/>
                  <w:divBdr>
                    <w:top w:val="single" w:sz="2" w:space="1" w:color="FFFFFF"/>
                    <w:left w:val="single" w:sz="2" w:space="12" w:color="FFFFFF"/>
                    <w:bottom w:val="single" w:sz="2" w:space="1" w:color="FFFFFF"/>
                    <w:right w:val="single" w:sz="2" w:space="4" w:color="FFFFFF"/>
                  </w:divBdr>
                  <w:divsChild>
                    <w:div w:id="969629277">
                      <w:marLeft w:val="0"/>
                      <w:marRight w:val="0"/>
                      <w:marTop w:val="0"/>
                      <w:marBottom w:val="0"/>
                      <w:divBdr>
                        <w:top w:val="none" w:sz="0" w:space="0" w:color="auto"/>
                        <w:left w:val="none" w:sz="0" w:space="0" w:color="auto"/>
                        <w:bottom w:val="none" w:sz="0" w:space="0" w:color="auto"/>
                        <w:right w:val="none" w:sz="0" w:space="0" w:color="auto"/>
                      </w:divBdr>
                    </w:div>
                  </w:divsChild>
                </w:div>
                <w:div w:id="433209613">
                  <w:marLeft w:val="0"/>
                  <w:marRight w:val="0"/>
                  <w:marTop w:val="0"/>
                  <w:marBottom w:val="0"/>
                  <w:divBdr>
                    <w:top w:val="single" w:sz="2" w:space="1" w:color="FFFFFF"/>
                    <w:left w:val="single" w:sz="2" w:space="12" w:color="FFFFFF"/>
                    <w:bottom w:val="single" w:sz="2" w:space="1" w:color="FFFFFF"/>
                    <w:right w:val="single" w:sz="2" w:space="4" w:color="FFFFFF"/>
                  </w:divBdr>
                  <w:divsChild>
                    <w:div w:id="1571647603">
                      <w:marLeft w:val="0"/>
                      <w:marRight w:val="0"/>
                      <w:marTop w:val="0"/>
                      <w:marBottom w:val="0"/>
                      <w:divBdr>
                        <w:top w:val="none" w:sz="0" w:space="0" w:color="auto"/>
                        <w:left w:val="none" w:sz="0" w:space="0" w:color="auto"/>
                        <w:bottom w:val="none" w:sz="0" w:space="0" w:color="auto"/>
                        <w:right w:val="none" w:sz="0" w:space="0" w:color="auto"/>
                      </w:divBdr>
                    </w:div>
                  </w:divsChild>
                </w:div>
                <w:div w:id="1665082604">
                  <w:marLeft w:val="0"/>
                  <w:marRight w:val="0"/>
                  <w:marTop w:val="0"/>
                  <w:marBottom w:val="0"/>
                  <w:divBdr>
                    <w:top w:val="single" w:sz="2" w:space="1" w:color="FFFFFF"/>
                    <w:left w:val="single" w:sz="2" w:space="12" w:color="FFFFFF"/>
                    <w:bottom w:val="single" w:sz="2" w:space="1" w:color="FFFFFF"/>
                    <w:right w:val="single" w:sz="2" w:space="4" w:color="FFFFFF"/>
                  </w:divBdr>
                  <w:divsChild>
                    <w:div w:id="773482753">
                      <w:marLeft w:val="0"/>
                      <w:marRight w:val="0"/>
                      <w:marTop w:val="0"/>
                      <w:marBottom w:val="0"/>
                      <w:divBdr>
                        <w:top w:val="none" w:sz="0" w:space="0" w:color="auto"/>
                        <w:left w:val="none" w:sz="0" w:space="0" w:color="auto"/>
                        <w:bottom w:val="none" w:sz="0" w:space="0" w:color="auto"/>
                        <w:right w:val="none" w:sz="0" w:space="0" w:color="auto"/>
                      </w:divBdr>
                    </w:div>
                  </w:divsChild>
                </w:div>
                <w:div w:id="909459563">
                  <w:marLeft w:val="0"/>
                  <w:marRight w:val="0"/>
                  <w:marTop w:val="0"/>
                  <w:marBottom w:val="0"/>
                  <w:divBdr>
                    <w:top w:val="single" w:sz="2" w:space="1" w:color="FFFFFF"/>
                    <w:left w:val="single" w:sz="2" w:space="12" w:color="FFFFFF"/>
                    <w:bottom w:val="single" w:sz="2" w:space="1" w:color="FFFFFF"/>
                    <w:right w:val="single" w:sz="2" w:space="4" w:color="FFFFFF"/>
                  </w:divBdr>
                  <w:divsChild>
                    <w:div w:id="47850186">
                      <w:marLeft w:val="0"/>
                      <w:marRight w:val="0"/>
                      <w:marTop w:val="0"/>
                      <w:marBottom w:val="0"/>
                      <w:divBdr>
                        <w:top w:val="none" w:sz="0" w:space="0" w:color="auto"/>
                        <w:left w:val="none" w:sz="0" w:space="0" w:color="auto"/>
                        <w:bottom w:val="none" w:sz="0" w:space="0" w:color="auto"/>
                        <w:right w:val="none" w:sz="0" w:space="0" w:color="auto"/>
                      </w:divBdr>
                    </w:div>
                  </w:divsChild>
                </w:div>
                <w:div w:id="1142120335">
                  <w:marLeft w:val="0"/>
                  <w:marRight w:val="0"/>
                  <w:marTop w:val="0"/>
                  <w:marBottom w:val="0"/>
                  <w:divBdr>
                    <w:top w:val="single" w:sz="2" w:space="1" w:color="FFFFFF"/>
                    <w:left w:val="single" w:sz="2" w:space="12" w:color="FFFFFF"/>
                    <w:bottom w:val="single" w:sz="2" w:space="1" w:color="FFFFFF"/>
                    <w:right w:val="single" w:sz="2" w:space="4" w:color="FFFFFF"/>
                  </w:divBdr>
                  <w:divsChild>
                    <w:div w:id="1425229020">
                      <w:marLeft w:val="0"/>
                      <w:marRight w:val="0"/>
                      <w:marTop w:val="0"/>
                      <w:marBottom w:val="0"/>
                      <w:divBdr>
                        <w:top w:val="none" w:sz="0" w:space="0" w:color="auto"/>
                        <w:left w:val="none" w:sz="0" w:space="0" w:color="auto"/>
                        <w:bottom w:val="none" w:sz="0" w:space="0" w:color="auto"/>
                        <w:right w:val="none" w:sz="0" w:space="0" w:color="auto"/>
                      </w:divBdr>
                    </w:div>
                  </w:divsChild>
                </w:div>
                <w:div w:id="1264680059">
                  <w:marLeft w:val="0"/>
                  <w:marRight w:val="0"/>
                  <w:marTop w:val="0"/>
                  <w:marBottom w:val="0"/>
                  <w:divBdr>
                    <w:top w:val="single" w:sz="2" w:space="1" w:color="FFFFFF"/>
                    <w:left w:val="single" w:sz="2" w:space="12" w:color="FFFFFF"/>
                    <w:bottom w:val="single" w:sz="2" w:space="1" w:color="FFFFFF"/>
                    <w:right w:val="single" w:sz="2" w:space="4" w:color="FFFFFF"/>
                  </w:divBdr>
                  <w:divsChild>
                    <w:div w:id="72430597">
                      <w:marLeft w:val="0"/>
                      <w:marRight w:val="0"/>
                      <w:marTop w:val="0"/>
                      <w:marBottom w:val="0"/>
                      <w:divBdr>
                        <w:top w:val="none" w:sz="0" w:space="0" w:color="auto"/>
                        <w:left w:val="none" w:sz="0" w:space="0" w:color="auto"/>
                        <w:bottom w:val="none" w:sz="0" w:space="0" w:color="auto"/>
                        <w:right w:val="none" w:sz="0" w:space="0" w:color="auto"/>
                      </w:divBdr>
                    </w:div>
                  </w:divsChild>
                </w:div>
                <w:div w:id="1072044911">
                  <w:marLeft w:val="0"/>
                  <w:marRight w:val="0"/>
                  <w:marTop w:val="0"/>
                  <w:marBottom w:val="0"/>
                  <w:divBdr>
                    <w:top w:val="single" w:sz="2" w:space="1" w:color="FFFFFF"/>
                    <w:left w:val="single" w:sz="2" w:space="12" w:color="FFFFFF"/>
                    <w:bottom w:val="single" w:sz="2" w:space="1" w:color="FFFFFF"/>
                    <w:right w:val="single" w:sz="2" w:space="4" w:color="FFFFFF"/>
                  </w:divBdr>
                  <w:divsChild>
                    <w:div w:id="761338189">
                      <w:marLeft w:val="0"/>
                      <w:marRight w:val="0"/>
                      <w:marTop w:val="0"/>
                      <w:marBottom w:val="0"/>
                      <w:divBdr>
                        <w:top w:val="none" w:sz="0" w:space="0" w:color="auto"/>
                        <w:left w:val="none" w:sz="0" w:space="0" w:color="auto"/>
                        <w:bottom w:val="none" w:sz="0" w:space="0" w:color="auto"/>
                        <w:right w:val="none" w:sz="0" w:space="0" w:color="auto"/>
                      </w:divBdr>
                    </w:div>
                  </w:divsChild>
                </w:div>
                <w:div w:id="95903950">
                  <w:marLeft w:val="0"/>
                  <w:marRight w:val="0"/>
                  <w:marTop w:val="0"/>
                  <w:marBottom w:val="0"/>
                  <w:divBdr>
                    <w:top w:val="single" w:sz="2" w:space="1" w:color="FFFFFF"/>
                    <w:left w:val="single" w:sz="2" w:space="12" w:color="FFFFFF"/>
                    <w:bottom w:val="single" w:sz="2" w:space="1" w:color="FFFFFF"/>
                    <w:right w:val="single" w:sz="2" w:space="4" w:color="FFFFFF"/>
                  </w:divBdr>
                  <w:divsChild>
                    <w:div w:id="1961840219">
                      <w:marLeft w:val="0"/>
                      <w:marRight w:val="0"/>
                      <w:marTop w:val="0"/>
                      <w:marBottom w:val="0"/>
                      <w:divBdr>
                        <w:top w:val="none" w:sz="0" w:space="0" w:color="auto"/>
                        <w:left w:val="none" w:sz="0" w:space="0" w:color="auto"/>
                        <w:bottom w:val="none" w:sz="0" w:space="0" w:color="auto"/>
                        <w:right w:val="none" w:sz="0" w:space="0" w:color="auto"/>
                      </w:divBdr>
                    </w:div>
                  </w:divsChild>
                </w:div>
                <w:div w:id="1354307040">
                  <w:marLeft w:val="0"/>
                  <w:marRight w:val="0"/>
                  <w:marTop w:val="0"/>
                  <w:marBottom w:val="0"/>
                  <w:divBdr>
                    <w:top w:val="single" w:sz="2" w:space="1" w:color="FFFFFF"/>
                    <w:left w:val="single" w:sz="2" w:space="12" w:color="FFFFFF"/>
                    <w:bottom w:val="single" w:sz="2" w:space="1" w:color="FFFFFF"/>
                    <w:right w:val="single" w:sz="2" w:space="4" w:color="FFFFFF"/>
                  </w:divBdr>
                  <w:divsChild>
                    <w:div w:id="1690401642">
                      <w:marLeft w:val="0"/>
                      <w:marRight w:val="0"/>
                      <w:marTop w:val="0"/>
                      <w:marBottom w:val="0"/>
                      <w:divBdr>
                        <w:top w:val="none" w:sz="0" w:space="0" w:color="auto"/>
                        <w:left w:val="none" w:sz="0" w:space="0" w:color="auto"/>
                        <w:bottom w:val="none" w:sz="0" w:space="0" w:color="auto"/>
                        <w:right w:val="none" w:sz="0" w:space="0" w:color="auto"/>
                      </w:divBdr>
                    </w:div>
                  </w:divsChild>
                </w:div>
                <w:div w:id="735669080">
                  <w:marLeft w:val="0"/>
                  <w:marRight w:val="0"/>
                  <w:marTop w:val="0"/>
                  <w:marBottom w:val="0"/>
                  <w:divBdr>
                    <w:top w:val="single" w:sz="2" w:space="1" w:color="FFFFFF"/>
                    <w:left w:val="single" w:sz="2" w:space="12" w:color="FFFFFF"/>
                    <w:bottom w:val="single" w:sz="2" w:space="1" w:color="FFFFFF"/>
                    <w:right w:val="single" w:sz="2" w:space="4" w:color="FFFFFF"/>
                  </w:divBdr>
                  <w:divsChild>
                    <w:div w:id="891114940">
                      <w:marLeft w:val="0"/>
                      <w:marRight w:val="0"/>
                      <w:marTop w:val="0"/>
                      <w:marBottom w:val="0"/>
                      <w:divBdr>
                        <w:top w:val="none" w:sz="0" w:space="0" w:color="auto"/>
                        <w:left w:val="none" w:sz="0" w:space="0" w:color="auto"/>
                        <w:bottom w:val="none" w:sz="0" w:space="0" w:color="auto"/>
                        <w:right w:val="none" w:sz="0" w:space="0" w:color="auto"/>
                      </w:divBdr>
                    </w:div>
                  </w:divsChild>
                </w:div>
                <w:div w:id="220140430">
                  <w:marLeft w:val="0"/>
                  <w:marRight w:val="0"/>
                  <w:marTop w:val="0"/>
                  <w:marBottom w:val="0"/>
                  <w:divBdr>
                    <w:top w:val="single" w:sz="2" w:space="1" w:color="FFFFFF"/>
                    <w:left w:val="single" w:sz="2" w:space="12" w:color="FFFFFF"/>
                    <w:bottom w:val="single" w:sz="2" w:space="1" w:color="FFFFFF"/>
                    <w:right w:val="single" w:sz="2" w:space="4" w:color="FFFFFF"/>
                  </w:divBdr>
                  <w:divsChild>
                    <w:div w:id="863059355">
                      <w:marLeft w:val="0"/>
                      <w:marRight w:val="0"/>
                      <w:marTop w:val="0"/>
                      <w:marBottom w:val="0"/>
                      <w:divBdr>
                        <w:top w:val="none" w:sz="0" w:space="0" w:color="auto"/>
                        <w:left w:val="none" w:sz="0" w:space="0" w:color="auto"/>
                        <w:bottom w:val="none" w:sz="0" w:space="0" w:color="auto"/>
                        <w:right w:val="none" w:sz="0" w:space="0" w:color="auto"/>
                      </w:divBdr>
                    </w:div>
                  </w:divsChild>
                </w:div>
                <w:div w:id="665936109">
                  <w:marLeft w:val="0"/>
                  <w:marRight w:val="0"/>
                  <w:marTop w:val="0"/>
                  <w:marBottom w:val="0"/>
                  <w:divBdr>
                    <w:top w:val="single" w:sz="2" w:space="1" w:color="FFFFFF"/>
                    <w:left w:val="single" w:sz="2" w:space="12" w:color="FFFFFF"/>
                    <w:bottom w:val="single" w:sz="2" w:space="1" w:color="FFFFFF"/>
                    <w:right w:val="single" w:sz="2" w:space="4" w:color="FFFFFF"/>
                  </w:divBdr>
                  <w:divsChild>
                    <w:div w:id="927080087">
                      <w:marLeft w:val="0"/>
                      <w:marRight w:val="0"/>
                      <w:marTop w:val="0"/>
                      <w:marBottom w:val="0"/>
                      <w:divBdr>
                        <w:top w:val="none" w:sz="0" w:space="0" w:color="auto"/>
                        <w:left w:val="none" w:sz="0" w:space="0" w:color="auto"/>
                        <w:bottom w:val="none" w:sz="0" w:space="0" w:color="auto"/>
                        <w:right w:val="none" w:sz="0" w:space="0" w:color="auto"/>
                      </w:divBdr>
                    </w:div>
                  </w:divsChild>
                </w:div>
                <w:div w:id="1580093750">
                  <w:marLeft w:val="0"/>
                  <w:marRight w:val="0"/>
                  <w:marTop w:val="0"/>
                  <w:marBottom w:val="0"/>
                  <w:divBdr>
                    <w:top w:val="single" w:sz="2" w:space="1" w:color="FFFFFF"/>
                    <w:left w:val="single" w:sz="2" w:space="12" w:color="FFFFFF"/>
                    <w:bottom w:val="single" w:sz="2" w:space="1" w:color="FFFFFF"/>
                    <w:right w:val="single" w:sz="2" w:space="4" w:color="FFFFFF"/>
                  </w:divBdr>
                  <w:divsChild>
                    <w:div w:id="380254384">
                      <w:marLeft w:val="0"/>
                      <w:marRight w:val="0"/>
                      <w:marTop w:val="0"/>
                      <w:marBottom w:val="0"/>
                      <w:divBdr>
                        <w:top w:val="none" w:sz="0" w:space="0" w:color="auto"/>
                        <w:left w:val="none" w:sz="0" w:space="0" w:color="auto"/>
                        <w:bottom w:val="none" w:sz="0" w:space="0" w:color="auto"/>
                        <w:right w:val="none" w:sz="0" w:space="0" w:color="auto"/>
                      </w:divBdr>
                    </w:div>
                  </w:divsChild>
                </w:div>
                <w:div w:id="770007144">
                  <w:marLeft w:val="0"/>
                  <w:marRight w:val="0"/>
                  <w:marTop w:val="0"/>
                  <w:marBottom w:val="0"/>
                  <w:divBdr>
                    <w:top w:val="single" w:sz="2" w:space="1" w:color="FFFFFF"/>
                    <w:left w:val="single" w:sz="2" w:space="12" w:color="FFFFFF"/>
                    <w:bottom w:val="single" w:sz="2" w:space="1" w:color="FFFFFF"/>
                    <w:right w:val="single" w:sz="2" w:space="4" w:color="FFFFFF"/>
                  </w:divBdr>
                  <w:divsChild>
                    <w:div w:id="728530904">
                      <w:marLeft w:val="0"/>
                      <w:marRight w:val="0"/>
                      <w:marTop w:val="0"/>
                      <w:marBottom w:val="0"/>
                      <w:divBdr>
                        <w:top w:val="none" w:sz="0" w:space="0" w:color="auto"/>
                        <w:left w:val="none" w:sz="0" w:space="0" w:color="auto"/>
                        <w:bottom w:val="none" w:sz="0" w:space="0" w:color="auto"/>
                        <w:right w:val="none" w:sz="0" w:space="0" w:color="auto"/>
                      </w:divBdr>
                    </w:div>
                  </w:divsChild>
                </w:div>
                <w:div w:id="1442384739">
                  <w:marLeft w:val="0"/>
                  <w:marRight w:val="0"/>
                  <w:marTop w:val="0"/>
                  <w:marBottom w:val="0"/>
                  <w:divBdr>
                    <w:top w:val="single" w:sz="2" w:space="1" w:color="FFFFFF"/>
                    <w:left w:val="single" w:sz="2" w:space="12" w:color="FFFFFF"/>
                    <w:bottom w:val="single" w:sz="2" w:space="4" w:color="FFFFFF"/>
                    <w:right w:val="single" w:sz="2" w:space="4" w:color="FFFFFF"/>
                  </w:divBdr>
                  <w:divsChild>
                    <w:div w:id="4684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82248">
          <w:marLeft w:val="0"/>
          <w:marRight w:val="0"/>
          <w:marTop w:val="0"/>
          <w:marBottom w:val="335"/>
          <w:divBdr>
            <w:top w:val="none" w:sz="0" w:space="0" w:color="auto"/>
            <w:left w:val="none" w:sz="0" w:space="0" w:color="auto"/>
            <w:bottom w:val="none" w:sz="0" w:space="0" w:color="auto"/>
            <w:right w:val="none" w:sz="0" w:space="0" w:color="auto"/>
          </w:divBdr>
          <w:divsChild>
            <w:div w:id="1017317839">
              <w:marLeft w:val="0"/>
              <w:marRight w:val="0"/>
              <w:marTop w:val="0"/>
              <w:marBottom w:val="0"/>
              <w:divBdr>
                <w:top w:val="none" w:sz="0" w:space="0" w:color="auto"/>
                <w:left w:val="none" w:sz="0" w:space="0" w:color="auto"/>
                <w:bottom w:val="none" w:sz="0" w:space="0" w:color="auto"/>
                <w:right w:val="none" w:sz="0" w:space="0" w:color="auto"/>
              </w:divBdr>
              <w:divsChild>
                <w:div w:id="1668897950">
                  <w:marLeft w:val="0"/>
                  <w:marRight w:val="0"/>
                  <w:marTop w:val="0"/>
                  <w:marBottom w:val="0"/>
                  <w:divBdr>
                    <w:top w:val="single" w:sz="2" w:space="4" w:color="FFFFFF"/>
                    <w:left w:val="single" w:sz="2" w:space="12" w:color="FFFFFF"/>
                    <w:bottom w:val="single" w:sz="2" w:space="1" w:color="FFFFFF"/>
                    <w:right w:val="single" w:sz="2" w:space="4" w:color="FFFFFF"/>
                  </w:divBdr>
                  <w:divsChild>
                    <w:div w:id="757866374">
                      <w:marLeft w:val="0"/>
                      <w:marRight w:val="0"/>
                      <w:marTop w:val="0"/>
                      <w:marBottom w:val="0"/>
                      <w:divBdr>
                        <w:top w:val="none" w:sz="0" w:space="0" w:color="auto"/>
                        <w:left w:val="none" w:sz="0" w:space="0" w:color="auto"/>
                        <w:bottom w:val="none" w:sz="0" w:space="0" w:color="auto"/>
                        <w:right w:val="none" w:sz="0" w:space="0" w:color="auto"/>
                      </w:divBdr>
                    </w:div>
                  </w:divsChild>
                </w:div>
                <w:div w:id="226694874">
                  <w:marLeft w:val="0"/>
                  <w:marRight w:val="0"/>
                  <w:marTop w:val="0"/>
                  <w:marBottom w:val="0"/>
                  <w:divBdr>
                    <w:top w:val="single" w:sz="2" w:space="1" w:color="FFFFFF"/>
                    <w:left w:val="single" w:sz="2" w:space="12" w:color="FFFFFF"/>
                    <w:bottom w:val="single" w:sz="2" w:space="1" w:color="FFFFFF"/>
                    <w:right w:val="single" w:sz="2" w:space="4" w:color="FFFFFF"/>
                  </w:divBdr>
                  <w:divsChild>
                    <w:div w:id="814641891">
                      <w:marLeft w:val="0"/>
                      <w:marRight w:val="0"/>
                      <w:marTop w:val="0"/>
                      <w:marBottom w:val="0"/>
                      <w:divBdr>
                        <w:top w:val="none" w:sz="0" w:space="0" w:color="auto"/>
                        <w:left w:val="none" w:sz="0" w:space="0" w:color="auto"/>
                        <w:bottom w:val="none" w:sz="0" w:space="0" w:color="auto"/>
                        <w:right w:val="none" w:sz="0" w:space="0" w:color="auto"/>
                      </w:divBdr>
                    </w:div>
                  </w:divsChild>
                </w:div>
                <w:div w:id="1595894862">
                  <w:marLeft w:val="0"/>
                  <w:marRight w:val="0"/>
                  <w:marTop w:val="0"/>
                  <w:marBottom w:val="0"/>
                  <w:divBdr>
                    <w:top w:val="single" w:sz="2" w:space="1" w:color="FFFFFF"/>
                    <w:left w:val="single" w:sz="2" w:space="12" w:color="FFFFFF"/>
                    <w:bottom w:val="single" w:sz="2" w:space="1" w:color="FFFFFF"/>
                    <w:right w:val="single" w:sz="2" w:space="4" w:color="FFFFFF"/>
                  </w:divBdr>
                  <w:divsChild>
                    <w:div w:id="694841908">
                      <w:marLeft w:val="0"/>
                      <w:marRight w:val="0"/>
                      <w:marTop w:val="0"/>
                      <w:marBottom w:val="0"/>
                      <w:divBdr>
                        <w:top w:val="none" w:sz="0" w:space="0" w:color="auto"/>
                        <w:left w:val="none" w:sz="0" w:space="0" w:color="auto"/>
                        <w:bottom w:val="none" w:sz="0" w:space="0" w:color="auto"/>
                        <w:right w:val="none" w:sz="0" w:space="0" w:color="auto"/>
                      </w:divBdr>
                    </w:div>
                  </w:divsChild>
                </w:div>
                <w:div w:id="558857655">
                  <w:marLeft w:val="0"/>
                  <w:marRight w:val="0"/>
                  <w:marTop w:val="0"/>
                  <w:marBottom w:val="0"/>
                  <w:divBdr>
                    <w:top w:val="single" w:sz="2" w:space="1" w:color="FFFFFF"/>
                    <w:left w:val="single" w:sz="2" w:space="12" w:color="FFFFFF"/>
                    <w:bottom w:val="single" w:sz="2" w:space="1" w:color="FFFFFF"/>
                    <w:right w:val="single" w:sz="2" w:space="4" w:color="FFFFFF"/>
                  </w:divBdr>
                  <w:divsChild>
                    <w:div w:id="76174840">
                      <w:marLeft w:val="0"/>
                      <w:marRight w:val="0"/>
                      <w:marTop w:val="0"/>
                      <w:marBottom w:val="0"/>
                      <w:divBdr>
                        <w:top w:val="none" w:sz="0" w:space="0" w:color="auto"/>
                        <w:left w:val="none" w:sz="0" w:space="0" w:color="auto"/>
                        <w:bottom w:val="none" w:sz="0" w:space="0" w:color="auto"/>
                        <w:right w:val="none" w:sz="0" w:space="0" w:color="auto"/>
                      </w:divBdr>
                    </w:div>
                  </w:divsChild>
                </w:div>
                <w:div w:id="2000769736">
                  <w:marLeft w:val="0"/>
                  <w:marRight w:val="0"/>
                  <w:marTop w:val="0"/>
                  <w:marBottom w:val="0"/>
                  <w:divBdr>
                    <w:top w:val="single" w:sz="2" w:space="1" w:color="FFFFFF"/>
                    <w:left w:val="single" w:sz="2" w:space="12" w:color="FFFFFF"/>
                    <w:bottom w:val="single" w:sz="2" w:space="1" w:color="FFFFFF"/>
                    <w:right w:val="single" w:sz="2" w:space="4" w:color="FFFFFF"/>
                  </w:divBdr>
                  <w:divsChild>
                    <w:div w:id="2111046069">
                      <w:marLeft w:val="0"/>
                      <w:marRight w:val="0"/>
                      <w:marTop w:val="0"/>
                      <w:marBottom w:val="0"/>
                      <w:divBdr>
                        <w:top w:val="none" w:sz="0" w:space="0" w:color="auto"/>
                        <w:left w:val="none" w:sz="0" w:space="0" w:color="auto"/>
                        <w:bottom w:val="none" w:sz="0" w:space="0" w:color="auto"/>
                        <w:right w:val="none" w:sz="0" w:space="0" w:color="auto"/>
                      </w:divBdr>
                    </w:div>
                  </w:divsChild>
                </w:div>
                <w:div w:id="1835682267">
                  <w:marLeft w:val="0"/>
                  <w:marRight w:val="0"/>
                  <w:marTop w:val="0"/>
                  <w:marBottom w:val="0"/>
                  <w:divBdr>
                    <w:top w:val="single" w:sz="2" w:space="1" w:color="FFFFFF"/>
                    <w:left w:val="single" w:sz="2" w:space="12" w:color="FFFFFF"/>
                    <w:bottom w:val="single" w:sz="2" w:space="1" w:color="FFFFFF"/>
                    <w:right w:val="single" w:sz="2" w:space="4" w:color="FFFFFF"/>
                  </w:divBdr>
                  <w:divsChild>
                    <w:div w:id="1888763814">
                      <w:marLeft w:val="0"/>
                      <w:marRight w:val="0"/>
                      <w:marTop w:val="0"/>
                      <w:marBottom w:val="0"/>
                      <w:divBdr>
                        <w:top w:val="none" w:sz="0" w:space="0" w:color="auto"/>
                        <w:left w:val="none" w:sz="0" w:space="0" w:color="auto"/>
                        <w:bottom w:val="none" w:sz="0" w:space="0" w:color="auto"/>
                        <w:right w:val="none" w:sz="0" w:space="0" w:color="auto"/>
                      </w:divBdr>
                    </w:div>
                  </w:divsChild>
                </w:div>
                <w:div w:id="1513298422">
                  <w:marLeft w:val="0"/>
                  <w:marRight w:val="0"/>
                  <w:marTop w:val="0"/>
                  <w:marBottom w:val="0"/>
                  <w:divBdr>
                    <w:top w:val="single" w:sz="2" w:space="1" w:color="FFFFFF"/>
                    <w:left w:val="single" w:sz="2" w:space="12" w:color="FFFFFF"/>
                    <w:bottom w:val="single" w:sz="2" w:space="1" w:color="FFFFFF"/>
                    <w:right w:val="single" w:sz="2" w:space="4" w:color="FFFFFF"/>
                  </w:divBdr>
                  <w:divsChild>
                    <w:div w:id="1644116885">
                      <w:marLeft w:val="0"/>
                      <w:marRight w:val="0"/>
                      <w:marTop w:val="0"/>
                      <w:marBottom w:val="0"/>
                      <w:divBdr>
                        <w:top w:val="none" w:sz="0" w:space="0" w:color="auto"/>
                        <w:left w:val="none" w:sz="0" w:space="0" w:color="auto"/>
                        <w:bottom w:val="none" w:sz="0" w:space="0" w:color="auto"/>
                        <w:right w:val="none" w:sz="0" w:space="0" w:color="auto"/>
                      </w:divBdr>
                    </w:div>
                  </w:divsChild>
                </w:div>
                <w:div w:id="265500734">
                  <w:marLeft w:val="0"/>
                  <w:marRight w:val="0"/>
                  <w:marTop w:val="0"/>
                  <w:marBottom w:val="0"/>
                  <w:divBdr>
                    <w:top w:val="single" w:sz="2" w:space="1" w:color="FFFFFF"/>
                    <w:left w:val="single" w:sz="2" w:space="12" w:color="FFFFFF"/>
                    <w:bottom w:val="single" w:sz="2" w:space="1" w:color="FFFFFF"/>
                    <w:right w:val="single" w:sz="2" w:space="4" w:color="FFFFFF"/>
                  </w:divBdr>
                  <w:divsChild>
                    <w:div w:id="119109050">
                      <w:marLeft w:val="0"/>
                      <w:marRight w:val="0"/>
                      <w:marTop w:val="0"/>
                      <w:marBottom w:val="0"/>
                      <w:divBdr>
                        <w:top w:val="none" w:sz="0" w:space="0" w:color="auto"/>
                        <w:left w:val="none" w:sz="0" w:space="0" w:color="auto"/>
                        <w:bottom w:val="none" w:sz="0" w:space="0" w:color="auto"/>
                        <w:right w:val="none" w:sz="0" w:space="0" w:color="auto"/>
                      </w:divBdr>
                    </w:div>
                  </w:divsChild>
                </w:div>
                <w:div w:id="825171891">
                  <w:marLeft w:val="0"/>
                  <w:marRight w:val="0"/>
                  <w:marTop w:val="0"/>
                  <w:marBottom w:val="0"/>
                  <w:divBdr>
                    <w:top w:val="single" w:sz="2" w:space="1" w:color="FFFFFF"/>
                    <w:left w:val="single" w:sz="2" w:space="12" w:color="FFFFFF"/>
                    <w:bottom w:val="single" w:sz="2" w:space="1" w:color="FFFFFF"/>
                    <w:right w:val="single" w:sz="2" w:space="4" w:color="FFFFFF"/>
                  </w:divBdr>
                  <w:divsChild>
                    <w:div w:id="1030572729">
                      <w:marLeft w:val="0"/>
                      <w:marRight w:val="0"/>
                      <w:marTop w:val="0"/>
                      <w:marBottom w:val="0"/>
                      <w:divBdr>
                        <w:top w:val="none" w:sz="0" w:space="0" w:color="auto"/>
                        <w:left w:val="none" w:sz="0" w:space="0" w:color="auto"/>
                        <w:bottom w:val="none" w:sz="0" w:space="0" w:color="auto"/>
                        <w:right w:val="none" w:sz="0" w:space="0" w:color="auto"/>
                      </w:divBdr>
                    </w:div>
                  </w:divsChild>
                </w:div>
                <w:div w:id="1672639146">
                  <w:marLeft w:val="0"/>
                  <w:marRight w:val="0"/>
                  <w:marTop w:val="0"/>
                  <w:marBottom w:val="0"/>
                  <w:divBdr>
                    <w:top w:val="single" w:sz="2" w:space="1" w:color="FFFFFF"/>
                    <w:left w:val="single" w:sz="2" w:space="12" w:color="FFFFFF"/>
                    <w:bottom w:val="single" w:sz="2" w:space="1" w:color="FFFFFF"/>
                    <w:right w:val="single" w:sz="2" w:space="4" w:color="FFFFFF"/>
                  </w:divBdr>
                  <w:divsChild>
                    <w:div w:id="373189809">
                      <w:marLeft w:val="0"/>
                      <w:marRight w:val="0"/>
                      <w:marTop w:val="0"/>
                      <w:marBottom w:val="0"/>
                      <w:divBdr>
                        <w:top w:val="none" w:sz="0" w:space="0" w:color="auto"/>
                        <w:left w:val="none" w:sz="0" w:space="0" w:color="auto"/>
                        <w:bottom w:val="none" w:sz="0" w:space="0" w:color="auto"/>
                        <w:right w:val="none" w:sz="0" w:space="0" w:color="auto"/>
                      </w:divBdr>
                    </w:div>
                  </w:divsChild>
                </w:div>
                <w:div w:id="715355299">
                  <w:marLeft w:val="0"/>
                  <w:marRight w:val="0"/>
                  <w:marTop w:val="0"/>
                  <w:marBottom w:val="0"/>
                  <w:divBdr>
                    <w:top w:val="single" w:sz="2" w:space="1" w:color="FFFFFF"/>
                    <w:left w:val="single" w:sz="2" w:space="12" w:color="FFFFFF"/>
                    <w:bottom w:val="single" w:sz="2" w:space="1" w:color="FFFFFF"/>
                    <w:right w:val="single" w:sz="2" w:space="4" w:color="FFFFFF"/>
                  </w:divBdr>
                  <w:divsChild>
                    <w:div w:id="227619501">
                      <w:marLeft w:val="0"/>
                      <w:marRight w:val="0"/>
                      <w:marTop w:val="0"/>
                      <w:marBottom w:val="0"/>
                      <w:divBdr>
                        <w:top w:val="none" w:sz="0" w:space="0" w:color="auto"/>
                        <w:left w:val="none" w:sz="0" w:space="0" w:color="auto"/>
                        <w:bottom w:val="none" w:sz="0" w:space="0" w:color="auto"/>
                        <w:right w:val="none" w:sz="0" w:space="0" w:color="auto"/>
                      </w:divBdr>
                    </w:div>
                  </w:divsChild>
                </w:div>
                <w:div w:id="735473925">
                  <w:marLeft w:val="0"/>
                  <w:marRight w:val="0"/>
                  <w:marTop w:val="0"/>
                  <w:marBottom w:val="0"/>
                  <w:divBdr>
                    <w:top w:val="single" w:sz="2" w:space="1" w:color="FFFFFF"/>
                    <w:left w:val="single" w:sz="2" w:space="12" w:color="FFFFFF"/>
                    <w:bottom w:val="single" w:sz="2" w:space="1" w:color="FFFFFF"/>
                    <w:right w:val="single" w:sz="2" w:space="4" w:color="FFFFFF"/>
                  </w:divBdr>
                  <w:divsChild>
                    <w:div w:id="1036587324">
                      <w:marLeft w:val="0"/>
                      <w:marRight w:val="0"/>
                      <w:marTop w:val="0"/>
                      <w:marBottom w:val="0"/>
                      <w:divBdr>
                        <w:top w:val="none" w:sz="0" w:space="0" w:color="auto"/>
                        <w:left w:val="none" w:sz="0" w:space="0" w:color="auto"/>
                        <w:bottom w:val="none" w:sz="0" w:space="0" w:color="auto"/>
                        <w:right w:val="none" w:sz="0" w:space="0" w:color="auto"/>
                      </w:divBdr>
                    </w:div>
                  </w:divsChild>
                </w:div>
                <w:div w:id="57636637">
                  <w:marLeft w:val="0"/>
                  <w:marRight w:val="0"/>
                  <w:marTop w:val="0"/>
                  <w:marBottom w:val="0"/>
                  <w:divBdr>
                    <w:top w:val="single" w:sz="2" w:space="1" w:color="FFFFFF"/>
                    <w:left w:val="single" w:sz="2" w:space="12" w:color="FFFFFF"/>
                    <w:bottom w:val="single" w:sz="2" w:space="1" w:color="FFFFFF"/>
                    <w:right w:val="single" w:sz="2" w:space="4" w:color="FFFFFF"/>
                  </w:divBdr>
                  <w:divsChild>
                    <w:div w:id="1720519417">
                      <w:marLeft w:val="0"/>
                      <w:marRight w:val="0"/>
                      <w:marTop w:val="0"/>
                      <w:marBottom w:val="0"/>
                      <w:divBdr>
                        <w:top w:val="none" w:sz="0" w:space="0" w:color="auto"/>
                        <w:left w:val="none" w:sz="0" w:space="0" w:color="auto"/>
                        <w:bottom w:val="none" w:sz="0" w:space="0" w:color="auto"/>
                        <w:right w:val="none" w:sz="0" w:space="0" w:color="auto"/>
                      </w:divBdr>
                    </w:div>
                  </w:divsChild>
                </w:div>
                <w:div w:id="753207371">
                  <w:marLeft w:val="0"/>
                  <w:marRight w:val="0"/>
                  <w:marTop w:val="0"/>
                  <w:marBottom w:val="0"/>
                  <w:divBdr>
                    <w:top w:val="single" w:sz="2" w:space="1" w:color="FFFFFF"/>
                    <w:left w:val="single" w:sz="2" w:space="12" w:color="FFFFFF"/>
                    <w:bottom w:val="single" w:sz="2" w:space="1" w:color="FFFFFF"/>
                    <w:right w:val="single" w:sz="2" w:space="4" w:color="FFFFFF"/>
                  </w:divBdr>
                  <w:divsChild>
                    <w:div w:id="1114205143">
                      <w:marLeft w:val="0"/>
                      <w:marRight w:val="0"/>
                      <w:marTop w:val="0"/>
                      <w:marBottom w:val="0"/>
                      <w:divBdr>
                        <w:top w:val="none" w:sz="0" w:space="0" w:color="auto"/>
                        <w:left w:val="none" w:sz="0" w:space="0" w:color="auto"/>
                        <w:bottom w:val="none" w:sz="0" w:space="0" w:color="auto"/>
                        <w:right w:val="none" w:sz="0" w:space="0" w:color="auto"/>
                      </w:divBdr>
                    </w:div>
                  </w:divsChild>
                </w:div>
                <w:div w:id="293025914">
                  <w:marLeft w:val="0"/>
                  <w:marRight w:val="0"/>
                  <w:marTop w:val="0"/>
                  <w:marBottom w:val="0"/>
                  <w:divBdr>
                    <w:top w:val="single" w:sz="2" w:space="1" w:color="FFFFFF"/>
                    <w:left w:val="single" w:sz="2" w:space="12" w:color="FFFFFF"/>
                    <w:bottom w:val="single" w:sz="2" w:space="1" w:color="FFFFFF"/>
                    <w:right w:val="single" w:sz="2" w:space="4" w:color="FFFFFF"/>
                  </w:divBdr>
                  <w:divsChild>
                    <w:div w:id="893466892">
                      <w:marLeft w:val="0"/>
                      <w:marRight w:val="0"/>
                      <w:marTop w:val="0"/>
                      <w:marBottom w:val="0"/>
                      <w:divBdr>
                        <w:top w:val="none" w:sz="0" w:space="0" w:color="auto"/>
                        <w:left w:val="none" w:sz="0" w:space="0" w:color="auto"/>
                        <w:bottom w:val="none" w:sz="0" w:space="0" w:color="auto"/>
                        <w:right w:val="none" w:sz="0" w:space="0" w:color="auto"/>
                      </w:divBdr>
                    </w:div>
                  </w:divsChild>
                </w:div>
                <w:div w:id="1773477773">
                  <w:marLeft w:val="0"/>
                  <w:marRight w:val="0"/>
                  <w:marTop w:val="0"/>
                  <w:marBottom w:val="0"/>
                  <w:divBdr>
                    <w:top w:val="single" w:sz="2" w:space="1" w:color="FFFFFF"/>
                    <w:left w:val="single" w:sz="2" w:space="12" w:color="FFFFFF"/>
                    <w:bottom w:val="single" w:sz="2" w:space="1" w:color="FFFFFF"/>
                    <w:right w:val="single" w:sz="2" w:space="4" w:color="FFFFFF"/>
                  </w:divBdr>
                  <w:divsChild>
                    <w:div w:id="676350453">
                      <w:marLeft w:val="0"/>
                      <w:marRight w:val="0"/>
                      <w:marTop w:val="0"/>
                      <w:marBottom w:val="0"/>
                      <w:divBdr>
                        <w:top w:val="none" w:sz="0" w:space="0" w:color="auto"/>
                        <w:left w:val="none" w:sz="0" w:space="0" w:color="auto"/>
                        <w:bottom w:val="none" w:sz="0" w:space="0" w:color="auto"/>
                        <w:right w:val="none" w:sz="0" w:space="0" w:color="auto"/>
                      </w:divBdr>
                    </w:div>
                  </w:divsChild>
                </w:div>
                <w:div w:id="238247559">
                  <w:marLeft w:val="0"/>
                  <w:marRight w:val="0"/>
                  <w:marTop w:val="0"/>
                  <w:marBottom w:val="0"/>
                  <w:divBdr>
                    <w:top w:val="single" w:sz="2" w:space="1" w:color="FFFFFF"/>
                    <w:left w:val="single" w:sz="2" w:space="12" w:color="FFFFFF"/>
                    <w:bottom w:val="single" w:sz="2" w:space="1" w:color="FFFFFF"/>
                    <w:right w:val="single" w:sz="2" w:space="4" w:color="FFFFFF"/>
                  </w:divBdr>
                  <w:divsChild>
                    <w:div w:id="1808473664">
                      <w:marLeft w:val="0"/>
                      <w:marRight w:val="0"/>
                      <w:marTop w:val="0"/>
                      <w:marBottom w:val="0"/>
                      <w:divBdr>
                        <w:top w:val="none" w:sz="0" w:space="0" w:color="auto"/>
                        <w:left w:val="none" w:sz="0" w:space="0" w:color="auto"/>
                        <w:bottom w:val="none" w:sz="0" w:space="0" w:color="auto"/>
                        <w:right w:val="none" w:sz="0" w:space="0" w:color="auto"/>
                      </w:divBdr>
                    </w:div>
                  </w:divsChild>
                </w:div>
                <w:div w:id="1985694521">
                  <w:marLeft w:val="0"/>
                  <w:marRight w:val="0"/>
                  <w:marTop w:val="0"/>
                  <w:marBottom w:val="0"/>
                  <w:divBdr>
                    <w:top w:val="single" w:sz="2" w:space="1" w:color="FFFFFF"/>
                    <w:left w:val="single" w:sz="2" w:space="12" w:color="FFFFFF"/>
                    <w:bottom w:val="single" w:sz="2" w:space="1" w:color="FFFFFF"/>
                    <w:right w:val="single" w:sz="2" w:space="4" w:color="FFFFFF"/>
                  </w:divBdr>
                  <w:divsChild>
                    <w:div w:id="181601470">
                      <w:marLeft w:val="0"/>
                      <w:marRight w:val="0"/>
                      <w:marTop w:val="0"/>
                      <w:marBottom w:val="0"/>
                      <w:divBdr>
                        <w:top w:val="none" w:sz="0" w:space="0" w:color="auto"/>
                        <w:left w:val="none" w:sz="0" w:space="0" w:color="auto"/>
                        <w:bottom w:val="none" w:sz="0" w:space="0" w:color="auto"/>
                        <w:right w:val="none" w:sz="0" w:space="0" w:color="auto"/>
                      </w:divBdr>
                    </w:div>
                  </w:divsChild>
                </w:div>
                <w:div w:id="2085830439">
                  <w:marLeft w:val="0"/>
                  <w:marRight w:val="0"/>
                  <w:marTop w:val="0"/>
                  <w:marBottom w:val="0"/>
                  <w:divBdr>
                    <w:top w:val="single" w:sz="2" w:space="1" w:color="FFFFFF"/>
                    <w:left w:val="single" w:sz="2" w:space="12" w:color="FFFFFF"/>
                    <w:bottom w:val="single" w:sz="2" w:space="1" w:color="FFFFFF"/>
                    <w:right w:val="single" w:sz="2" w:space="4" w:color="FFFFFF"/>
                  </w:divBdr>
                  <w:divsChild>
                    <w:div w:id="1598949393">
                      <w:marLeft w:val="0"/>
                      <w:marRight w:val="0"/>
                      <w:marTop w:val="0"/>
                      <w:marBottom w:val="0"/>
                      <w:divBdr>
                        <w:top w:val="none" w:sz="0" w:space="0" w:color="auto"/>
                        <w:left w:val="none" w:sz="0" w:space="0" w:color="auto"/>
                        <w:bottom w:val="none" w:sz="0" w:space="0" w:color="auto"/>
                        <w:right w:val="none" w:sz="0" w:space="0" w:color="auto"/>
                      </w:divBdr>
                    </w:div>
                  </w:divsChild>
                </w:div>
                <w:div w:id="377899026">
                  <w:marLeft w:val="0"/>
                  <w:marRight w:val="0"/>
                  <w:marTop w:val="0"/>
                  <w:marBottom w:val="0"/>
                  <w:divBdr>
                    <w:top w:val="single" w:sz="2" w:space="1" w:color="FFFFFF"/>
                    <w:left w:val="single" w:sz="2" w:space="12" w:color="FFFFFF"/>
                    <w:bottom w:val="single" w:sz="2" w:space="1" w:color="FFFFFF"/>
                    <w:right w:val="single" w:sz="2" w:space="4" w:color="FFFFFF"/>
                  </w:divBdr>
                  <w:divsChild>
                    <w:div w:id="1225677010">
                      <w:marLeft w:val="0"/>
                      <w:marRight w:val="0"/>
                      <w:marTop w:val="0"/>
                      <w:marBottom w:val="0"/>
                      <w:divBdr>
                        <w:top w:val="none" w:sz="0" w:space="0" w:color="auto"/>
                        <w:left w:val="none" w:sz="0" w:space="0" w:color="auto"/>
                        <w:bottom w:val="none" w:sz="0" w:space="0" w:color="auto"/>
                        <w:right w:val="none" w:sz="0" w:space="0" w:color="auto"/>
                      </w:divBdr>
                    </w:div>
                  </w:divsChild>
                </w:div>
                <w:div w:id="80294266">
                  <w:marLeft w:val="0"/>
                  <w:marRight w:val="0"/>
                  <w:marTop w:val="0"/>
                  <w:marBottom w:val="0"/>
                  <w:divBdr>
                    <w:top w:val="single" w:sz="2" w:space="1" w:color="FFFFFF"/>
                    <w:left w:val="single" w:sz="2" w:space="12" w:color="FFFFFF"/>
                    <w:bottom w:val="single" w:sz="2" w:space="1" w:color="FFFFFF"/>
                    <w:right w:val="single" w:sz="2" w:space="4" w:color="FFFFFF"/>
                  </w:divBdr>
                  <w:divsChild>
                    <w:div w:id="2071347044">
                      <w:marLeft w:val="0"/>
                      <w:marRight w:val="0"/>
                      <w:marTop w:val="0"/>
                      <w:marBottom w:val="0"/>
                      <w:divBdr>
                        <w:top w:val="none" w:sz="0" w:space="0" w:color="auto"/>
                        <w:left w:val="none" w:sz="0" w:space="0" w:color="auto"/>
                        <w:bottom w:val="none" w:sz="0" w:space="0" w:color="auto"/>
                        <w:right w:val="none" w:sz="0" w:space="0" w:color="auto"/>
                      </w:divBdr>
                    </w:div>
                  </w:divsChild>
                </w:div>
                <w:div w:id="1822649509">
                  <w:marLeft w:val="0"/>
                  <w:marRight w:val="0"/>
                  <w:marTop w:val="0"/>
                  <w:marBottom w:val="0"/>
                  <w:divBdr>
                    <w:top w:val="single" w:sz="2" w:space="1" w:color="FFFFFF"/>
                    <w:left w:val="single" w:sz="2" w:space="12" w:color="FFFFFF"/>
                    <w:bottom w:val="single" w:sz="2" w:space="1" w:color="FFFFFF"/>
                    <w:right w:val="single" w:sz="2" w:space="4" w:color="FFFFFF"/>
                  </w:divBdr>
                  <w:divsChild>
                    <w:div w:id="752358734">
                      <w:marLeft w:val="0"/>
                      <w:marRight w:val="0"/>
                      <w:marTop w:val="0"/>
                      <w:marBottom w:val="0"/>
                      <w:divBdr>
                        <w:top w:val="none" w:sz="0" w:space="0" w:color="auto"/>
                        <w:left w:val="none" w:sz="0" w:space="0" w:color="auto"/>
                        <w:bottom w:val="none" w:sz="0" w:space="0" w:color="auto"/>
                        <w:right w:val="none" w:sz="0" w:space="0" w:color="auto"/>
                      </w:divBdr>
                    </w:div>
                  </w:divsChild>
                </w:div>
                <w:div w:id="1739522920">
                  <w:marLeft w:val="0"/>
                  <w:marRight w:val="0"/>
                  <w:marTop w:val="0"/>
                  <w:marBottom w:val="0"/>
                  <w:divBdr>
                    <w:top w:val="single" w:sz="2" w:space="1" w:color="FFFFFF"/>
                    <w:left w:val="single" w:sz="2" w:space="12" w:color="FFFFFF"/>
                    <w:bottom w:val="single" w:sz="2" w:space="4" w:color="FFFFFF"/>
                    <w:right w:val="single" w:sz="2" w:space="4" w:color="FFFFFF"/>
                  </w:divBdr>
                  <w:divsChild>
                    <w:div w:id="4990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68963">
          <w:marLeft w:val="0"/>
          <w:marRight w:val="0"/>
          <w:marTop w:val="0"/>
          <w:marBottom w:val="335"/>
          <w:divBdr>
            <w:top w:val="none" w:sz="0" w:space="0" w:color="auto"/>
            <w:left w:val="none" w:sz="0" w:space="0" w:color="auto"/>
            <w:bottom w:val="none" w:sz="0" w:space="0" w:color="auto"/>
            <w:right w:val="none" w:sz="0" w:space="0" w:color="auto"/>
          </w:divBdr>
          <w:divsChild>
            <w:div w:id="779689213">
              <w:marLeft w:val="0"/>
              <w:marRight w:val="0"/>
              <w:marTop w:val="0"/>
              <w:marBottom w:val="0"/>
              <w:divBdr>
                <w:top w:val="none" w:sz="0" w:space="0" w:color="auto"/>
                <w:left w:val="none" w:sz="0" w:space="0" w:color="auto"/>
                <w:bottom w:val="none" w:sz="0" w:space="0" w:color="auto"/>
                <w:right w:val="none" w:sz="0" w:space="0" w:color="auto"/>
              </w:divBdr>
              <w:divsChild>
                <w:div w:id="1466462354">
                  <w:marLeft w:val="0"/>
                  <w:marRight w:val="0"/>
                  <w:marTop w:val="0"/>
                  <w:marBottom w:val="0"/>
                  <w:divBdr>
                    <w:top w:val="single" w:sz="2" w:space="4" w:color="FFFFFF"/>
                    <w:left w:val="single" w:sz="2" w:space="12" w:color="FFFFFF"/>
                    <w:bottom w:val="single" w:sz="2" w:space="1" w:color="FFFFFF"/>
                    <w:right w:val="single" w:sz="2" w:space="4" w:color="FFFFFF"/>
                  </w:divBdr>
                  <w:divsChild>
                    <w:div w:id="75708746">
                      <w:marLeft w:val="0"/>
                      <w:marRight w:val="0"/>
                      <w:marTop w:val="0"/>
                      <w:marBottom w:val="0"/>
                      <w:divBdr>
                        <w:top w:val="none" w:sz="0" w:space="0" w:color="auto"/>
                        <w:left w:val="none" w:sz="0" w:space="0" w:color="auto"/>
                        <w:bottom w:val="none" w:sz="0" w:space="0" w:color="auto"/>
                        <w:right w:val="none" w:sz="0" w:space="0" w:color="auto"/>
                      </w:divBdr>
                    </w:div>
                  </w:divsChild>
                </w:div>
                <w:div w:id="266086107">
                  <w:marLeft w:val="0"/>
                  <w:marRight w:val="0"/>
                  <w:marTop w:val="0"/>
                  <w:marBottom w:val="0"/>
                  <w:divBdr>
                    <w:top w:val="single" w:sz="2" w:space="1" w:color="FFFFFF"/>
                    <w:left w:val="single" w:sz="2" w:space="12" w:color="FFFFFF"/>
                    <w:bottom w:val="single" w:sz="2" w:space="1" w:color="FFFFFF"/>
                    <w:right w:val="single" w:sz="2" w:space="4" w:color="FFFFFF"/>
                  </w:divBdr>
                  <w:divsChild>
                    <w:div w:id="1007632322">
                      <w:marLeft w:val="0"/>
                      <w:marRight w:val="0"/>
                      <w:marTop w:val="0"/>
                      <w:marBottom w:val="0"/>
                      <w:divBdr>
                        <w:top w:val="none" w:sz="0" w:space="0" w:color="auto"/>
                        <w:left w:val="none" w:sz="0" w:space="0" w:color="auto"/>
                        <w:bottom w:val="none" w:sz="0" w:space="0" w:color="auto"/>
                        <w:right w:val="none" w:sz="0" w:space="0" w:color="auto"/>
                      </w:divBdr>
                    </w:div>
                  </w:divsChild>
                </w:div>
                <w:div w:id="992299895">
                  <w:marLeft w:val="0"/>
                  <w:marRight w:val="0"/>
                  <w:marTop w:val="0"/>
                  <w:marBottom w:val="0"/>
                  <w:divBdr>
                    <w:top w:val="single" w:sz="2" w:space="1" w:color="FFFFFF"/>
                    <w:left w:val="single" w:sz="2" w:space="12" w:color="FFFFFF"/>
                    <w:bottom w:val="single" w:sz="2" w:space="1" w:color="FFFFFF"/>
                    <w:right w:val="single" w:sz="2" w:space="4" w:color="FFFFFF"/>
                  </w:divBdr>
                  <w:divsChild>
                    <w:div w:id="599527456">
                      <w:marLeft w:val="0"/>
                      <w:marRight w:val="0"/>
                      <w:marTop w:val="0"/>
                      <w:marBottom w:val="0"/>
                      <w:divBdr>
                        <w:top w:val="none" w:sz="0" w:space="0" w:color="auto"/>
                        <w:left w:val="none" w:sz="0" w:space="0" w:color="auto"/>
                        <w:bottom w:val="none" w:sz="0" w:space="0" w:color="auto"/>
                        <w:right w:val="none" w:sz="0" w:space="0" w:color="auto"/>
                      </w:divBdr>
                    </w:div>
                  </w:divsChild>
                </w:div>
                <w:div w:id="2105417104">
                  <w:marLeft w:val="0"/>
                  <w:marRight w:val="0"/>
                  <w:marTop w:val="0"/>
                  <w:marBottom w:val="0"/>
                  <w:divBdr>
                    <w:top w:val="single" w:sz="2" w:space="1" w:color="FFFFFF"/>
                    <w:left w:val="single" w:sz="2" w:space="12" w:color="FFFFFF"/>
                    <w:bottom w:val="single" w:sz="2" w:space="1" w:color="FFFFFF"/>
                    <w:right w:val="single" w:sz="2" w:space="4" w:color="FFFFFF"/>
                  </w:divBdr>
                  <w:divsChild>
                    <w:div w:id="967587307">
                      <w:marLeft w:val="0"/>
                      <w:marRight w:val="0"/>
                      <w:marTop w:val="0"/>
                      <w:marBottom w:val="0"/>
                      <w:divBdr>
                        <w:top w:val="none" w:sz="0" w:space="0" w:color="auto"/>
                        <w:left w:val="none" w:sz="0" w:space="0" w:color="auto"/>
                        <w:bottom w:val="none" w:sz="0" w:space="0" w:color="auto"/>
                        <w:right w:val="none" w:sz="0" w:space="0" w:color="auto"/>
                      </w:divBdr>
                    </w:div>
                  </w:divsChild>
                </w:div>
                <w:div w:id="532959066">
                  <w:marLeft w:val="0"/>
                  <w:marRight w:val="0"/>
                  <w:marTop w:val="0"/>
                  <w:marBottom w:val="0"/>
                  <w:divBdr>
                    <w:top w:val="single" w:sz="2" w:space="1" w:color="FFFFFF"/>
                    <w:left w:val="single" w:sz="2" w:space="12" w:color="FFFFFF"/>
                    <w:bottom w:val="single" w:sz="2" w:space="1" w:color="FFFFFF"/>
                    <w:right w:val="single" w:sz="2" w:space="4" w:color="FFFFFF"/>
                  </w:divBdr>
                  <w:divsChild>
                    <w:div w:id="924918417">
                      <w:marLeft w:val="0"/>
                      <w:marRight w:val="0"/>
                      <w:marTop w:val="0"/>
                      <w:marBottom w:val="0"/>
                      <w:divBdr>
                        <w:top w:val="none" w:sz="0" w:space="0" w:color="auto"/>
                        <w:left w:val="none" w:sz="0" w:space="0" w:color="auto"/>
                        <w:bottom w:val="none" w:sz="0" w:space="0" w:color="auto"/>
                        <w:right w:val="none" w:sz="0" w:space="0" w:color="auto"/>
                      </w:divBdr>
                    </w:div>
                  </w:divsChild>
                </w:div>
                <w:div w:id="1819692001">
                  <w:marLeft w:val="0"/>
                  <w:marRight w:val="0"/>
                  <w:marTop w:val="0"/>
                  <w:marBottom w:val="0"/>
                  <w:divBdr>
                    <w:top w:val="single" w:sz="2" w:space="1" w:color="FFFFFF"/>
                    <w:left w:val="single" w:sz="2" w:space="12" w:color="FFFFFF"/>
                    <w:bottom w:val="single" w:sz="2" w:space="1" w:color="FFFFFF"/>
                    <w:right w:val="single" w:sz="2" w:space="4" w:color="FFFFFF"/>
                  </w:divBdr>
                  <w:divsChild>
                    <w:div w:id="1070924800">
                      <w:marLeft w:val="0"/>
                      <w:marRight w:val="0"/>
                      <w:marTop w:val="0"/>
                      <w:marBottom w:val="0"/>
                      <w:divBdr>
                        <w:top w:val="none" w:sz="0" w:space="0" w:color="auto"/>
                        <w:left w:val="none" w:sz="0" w:space="0" w:color="auto"/>
                        <w:bottom w:val="none" w:sz="0" w:space="0" w:color="auto"/>
                        <w:right w:val="none" w:sz="0" w:space="0" w:color="auto"/>
                      </w:divBdr>
                    </w:div>
                  </w:divsChild>
                </w:div>
                <w:div w:id="280842530">
                  <w:marLeft w:val="0"/>
                  <w:marRight w:val="0"/>
                  <w:marTop w:val="0"/>
                  <w:marBottom w:val="0"/>
                  <w:divBdr>
                    <w:top w:val="single" w:sz="2" w:space="1" w:color="FFFFFF"/>
                    <w:left w:val="single" w:sz="2" w:space="12" w:color="FFFFFF"/>
                    <w:bottom w:val="single" w:sz="2" w:space="1" w:color="FFFFFF"/>
                    <w:right w:val="single" w:sz="2" w:space="4" w:color="FFFFFF"/>
                  </w:divBdr>
                  <w:divsChild>
                    <w:div w:id="397436215">
                      <w:marLeft w:val="0"/>
                      <w:marRight w:val="0"/>
                      <w:marTop w:val="0"/>
                      <w:marBottom w:val="0"/>
                      <w:divBdr>
                        <w:top w:val="none" w:sz="0" w:space="0" w:color="auto"/>
                        <w:left w:val="none" w:sz="0" w:space="0" w:color="auto"/>
                        <w:bottom w:val="none" w:sz="0" w:space="0" w:color="auto"/>
                        <w:right w:val="none" w:sz="0" w:space="0" w:color="auto"/>
                      </w:divBdr>
                    </w:div>
                  </w:divsChild>
                </w:div>
                <w:div w:id="270479411">
                  <w:marLeft w:val="0"/>
                  <w:marRight w:val="0"/>
                  <w:marTop w:val="0"/>
                  <w:marBottom w:val="0"/>
                  <w:divBdr>
                    <w:top w:val="single" w:sz="2" w:space="1" w:color="FFFFFF"/>
                    <w:left w:val="single" w:sz="2" w:space="12" w:color="FFFFFF"/>
                    <w:bottom w:val="single" w:sz="2" w:space="1" w:color="FFFFFF"/>
                    <w:right w:val="single" w:sz="2" w:space="4" w:color="FFFFFF"/>
                  </w:divBdr>
                  <w:divsChild>
                    <w:div w:id="836461065">
                      <w:marLeft w:val="0"/>
                      <w:marRight w:val="0"/>
                      <w:marTop w:val="0"/>
                      <w:marBottom w:val="0"/>
                      <w:divBdr>
                        <w:top w:val="none" w:sz="0" w:space="0" w:color="auto"/>
                        <w:left w:val="none" w:sz="0" w:space="0" w:color="auto"/>
                        <w:bottom w:val="none" w:sz="0" w:space="0" w:color="auto"/>
                        <w:right w:val="none" w:sz="0" w:space="0" w:color="auto"/>
                      </w:divBdr>
                    </w:div>
                  </w:divsChild>
                </w:div>
                <w:div w:id="578444339">
                  <w:marLeft w:val="0"/>
                  <w:marRight w:val="0"/>
                  <w:marTop w:val="0"/>
                  <w:marBottom w:val="0"/>
                  <w:divBdr>
                    <w:top w:val="single" w:sz="2" w:space="1" w:color="FFFFFF"/>
                    <w:left w:val="single" w:sz="2" w:space="12" w:color="FFFFFF"/>
                    <w:bottom w:val="single" w:sz="2" w:space="1" w:color="FFFFFF"/>
                    <w:right w:val="single" w:sz="2" w:space="4" w:color="FFFFFF"/>
                  </w:divBdr>
                  <w:divsChild>
                    <w:div w:id="955452905">
                      <w:marLeft w:val="0"/>
                      <w:marRight w:val="0"/>
                      <w:marTop w:val="0"/>
                      <w:marBottom w:val="0"/>
                      <w:divBdr>
                        <w:top w:val="none" w:sz="0" w:space="0" w:color="auto"/>
                        <w:left w:val="none" w:sz="0" w:space="0" w:color="auto"/>
                        <w:bottom w:val="none" w:sz="0" w:space="0" w:color="auto"/>
                        <w:right w:val="none" w:sz="0" w:space="0" w:color="auto"/>
                      </w:divBdr>
                    </w:div>
                  </w:divsChild>
                </w:div>
                <w:div w:id="1490634289">
                  <w:marLeft w:val="0"/>
                  <w:marRight w:val="0"/>
                  <w:marTop w:val="0"/>
                  <w:marBottom w:val="0"/>
                  <w:divBdr>
                    <w:top w:val="single" w:sz="2" w:space="1" w:color="FFFFFF"/>
                    <w:left w:val="single" w:sz="2" w:space="12" w:color="FFFFFF"/>
                    <w:bottom w:val="single" w:sz="2" w:space="1" w:color="FFFFFF"/>
                    <w:right w:val="single" w:sz="2" w:space="4" w:color="FFFFFF"/>
                  </w:divBdr>
                  <w:divsChild>
                    <w:div w:id="773595811">
                      <w:marLeft w:val="0"/>
                      <w:marRight w:val="0"/>
                      <w:marTop w:val="0"/>
                      <w:marBottom w:val="0"/>
                      <w:divBdr>
                        <w:top w:val="none" w:sz="0" w:space="0" w:color="auto"/>
                        <w:left w:val="none" w:sz="0" w:space="0" w:color="auto"/>
                        <w:bottom w:val="none" w:sz="0" w:space="0" w:color="auto"/>
                        <w:right w:val="none" w:sz="0" w:space="0" w:color="auto"/>
                      </w:divBdr>
                    </w:div>
                  </w:divsChild>
                </w:div>
                <w:div w:id="735203346">
                  <w:marLeft w:val="0"/>
                  <w:marRight w:val="0"/>
                  <w:marTop w:val="0"/>
                  <w:marBottom w:val="0"/>
                  <w:divBdr>
                    <w:top w:val="single" w:sz="2" w:space="1" w:color="FFFFFF"/>
                    <w:left w:val="single" w:sz="2" w:space="12" w:color="FFFFFF"/>
                    <w:bottom w:val="single" w:sz="2" w:space="1" w:color="FFFFFF"/>
                    <w:right w:val="single" w:sz="2" w:space="4" w:color="FFFFFF"/>
                  </w:divBdr>
                  <w:divsChild>
                    <w:div w:id="1402288410">
                      <w:marLeft w:val="0"/>
                      <w:marRight w:val="0"/>
                      <w:marTop w:val="0"/>
                      <w:marBottom w:val="0"/>
                      <w:divBdr>
                        <w:top w:val="none" w:sz="0" w:space="0" w:color="auto"/>
                        <w:left w:val="none" w:sz="0" w:space="0" w:color="auto"/>
                        <w:bottom w:val="none" w:sz="0" w:space="0" w:color="auto"/>
                        <w:right w:val="none" w:sz="0" w:space="0" w:color="auto"/>
                      </w:divBdr>
                    </w:div>
                  </w:divsChild>
                </w:div>
                <w:div w:id="681125841">
                  <w:marLeft w:val="0"/>
                  <w:marRight w:val="0"/>
                  <w:marTop w:val="0"/>
                  <w:marBottom w:val="0"/>
                  <w:divBdr>
                    <w:top w:val="single" w:sz="2" w:space="1" w:color="FFFFFF"/>
                    <w:left w:val="single" w:sz="2" w:space="12" w:color="FFFFFF"/>
                    <w:bottom w:val="single" w:sz="2" w:space="1" w:color="FFFFFF"/>
                    <w:right w:val="single" w:sz="2" w:space="4" w:color="FFFFFF"/>
                  </w:divBdr>
                  <w:divsChild>
                    <w:div w:id="1451512108">
                      <w:marLeft w:val="0"/>
                      <w:marRight w:val="0"/>
                      <w:marTop w:val="0"/>
                      <w:marBottom w:val="0"/>
                      <w:divBdr>
                        <w:top w:val="none" w:sz="0" w:space="0" w:color="auto"/>
                        <w:left w:val="none" w:sz="0" w:space="0" w:color="auto"/>
                        <w:bottom w:val="none" w:sz="0" w:space="0" w:color="auto"/>
                        <w:right w:val="none" w:sz="0" w:space="0" w:color="auto"/>
                      </w:divBdr>
                    </w:div>
                  </w:divsChild>
                </w:div>
                <w:div w:id="1824932866">
                  <w:marLeft w:val="0"/>
                  <w:marRight w:val="0"/>
                  <w:marTop w:val="0"/>
                  <w:marBottom w:val="0"/>
                  <w:divBdr>
                    <w:top w:val="single" w:sz="2" w:space="1" w:color="FFFFFF"/>
                    <w:left w:val="single" w:sz="2" w:space="12" w:color="FFFFFF"/>
                    <w:bottom w:val="single" w:sz="2" w:space="1" w:color="FFFFFF"/>
                    <w:right w:val="single" w:sz="2" w:space="4" w:color="FFFFFF"/>
                  </w:divBdr>
                  <w:divsChild>
                    <w:div w:id="362437628">
                      <w:marLeft w:val="0"/>
                      <w:marRight w:val="0"/>
                      <w:marTop w:val="0"/>
                      <w:marBottom w:val="0"/>
                      <w:divBdr>
                        <w:top w:val="none" w:sz="0" w:space="0" w:color="auto"/>
                        <w:left w:val="none" w:sz="0" w:space="0" w:color="auto"/>
                        <w:bottom w:val="none" w:sz="0" w:space="0" w:color="auto"/>
                        <w:right w:val="none" w:sz="0" w:space="0" w:color="auto"/>
                      </w:divBdr>
                    </w:div>
                  </w:divsChild>
                </w:div>
                <w:div w:id="495148338">
                  <w:marLeft w:val="0"/>
                  <w:marRight w:val="0"/>
                  <w:marTop w:val="0"/>
                  <w:marBottom w:val="0"/>
                  <w:divBdr>
                    <w:top w:val="single" w:sz="2" w:space="1" w:color="FFFFFF"/>
                    <w:left w:val="single" w:sz="2" w:space="12" w:color="FFFFFF"/>
                    <w:bottom w:val="single" w:sz="2" w:space="1" w:color="FFFFFF"/>
                    <w:right w:val="single" w:sz="2" w:space="4" w:color="FFFFFF"/>
                  </w:divBdr>
                  <w:divsChild>
                    <w:div w:id="544680080">
                      <w:marLeft w:val="0"/>
                      <w:marRight w:val="0"/>
                      <w:marTop w:val="0"/>
                      <w:marBottom w:val="0"/>
                      <w:divBdr>
                        <w:top w:val="none" w:sz="0" w:space="0" w:color="auto"/>
                        <w:left w:val="none" w:sz="0" w:space="0" w:color="auto"/>
                        <w:bottom w:val="none" w:sz="0" w:space="0" w:color="auto"/>
                        <w:right w:val="none" w:sz="0" w:space="0" w:color="auto"/>
                      </w:divBdr>
                    </w:div>
                  </w:divsChild>
                </w:div>
                <w:div w:id="870999120">
                  <w:marLeft w:val="0"/>
                  <w:marRight w:val="0"/>
                  <w:marTop w:val="0"/>
                  <w:marBottom w:val="0"/>
                  <w:divBdr>
                    <w:top w:val="single" w:sz="2" w:space="1" w:color="FFFFFF"/>
                    <w:left w:val="single" w:sz="2" w:space="12" w:color="FFFFFF"/>
                    <w:bottom w:val="single" w:sz="2" w:space="1" w:color="FFFFFF"/>
                    <w:right w:val="single" w:sz="2" w:space="4" w:color="FFFFFF"/>
                  </w:divBdr>
                  <w:divsChild>
                    <w:div w:id="1609196145">
                      <w:marLeft w:val="0"/>
                      <w:marRight w:val="0"/>
                      <w:marTop w:val="0"/>
                      <w:marBottom w:val="0"/>
                      <w:divBdr>
                        <w:top w:val="none" w:sz="0" w:space="0" w:color="auto"/>
                        <w:left w:val="none" w:sz="0" w:space="0" w:color="auto"/>
                        <w:bottom w:val="none" w:sz="0" w:space="0" w:color="auto"/>
                        <w:right w:val="none" w:sz="0" w:space="0" w:color="auto"/>
                      </w:divBdr>
                    </w:div>
                  </w:divsChild>
                </w:div>
                <w:div w:id="800537846">
                  <w:marLeft w:val="0"/>
                  <w:marRight w:val="0"/>
                  <w:marTop w:val="0"/>
                  <w:marBottom w:val="0"/>
                  <w:divBdr>
                    <w:top w:val="single" w:sz="2" w:space="1" w:color="FFFFFF"/>
                    <w:left w:val="single" w:sz="2" w:space="12" w:color="FFFFFF"/>
                    <w:bottom w:val="single" w:sz="2" w:space="1" w:color="FFFFFF"/>
                    <w:right w:val="single" w:sz="2" w:space="4" w:color="FFFFFF"/>
                  </w:divBdr>
                  <w:divsChild>
                    <w:div w:id="1696543635">
                      <w:marLeft w:val="0"/>
                      <w:marRight w:val="0"/>
                      <w:marTop w:val="0"/>
                      <w:marBottom w:val="0"/>
                      <w:divBdr>
                        <w:top w:val="none" w:sz="0" w:space="0" w:color="auto"/>
                        <w:left w:val="none" w:sz="0" w:space="0" w:color="auto"/>
                        <w:bottom w:val="none" w:sz="0" w:space="0" w:color="auto"/>
                        <w:right w:val="none" w:sz="0" w:space="0" w:color="auto"/>
                      </w:divBdr>
                    </w:div>
                  </w:divsChild>
                </w:div>
                <w:div w:id="573901570">
                  <w:marLeft w:val="0"/>
                  <w:marRight w:val="0"/>
                  <w:marTop w:val="0"/>
                  <w:marBottom w:val="0"/>
                  <w:divBdr>
                    <w:top w:val="single" w:sz="2" w:space="1" w:color="FFFFFF"/>
                    <w:left w:val="single" w:sz="2" w:space="12" w:color="FFFFFF"/>
                    <w:bottom w:val="single" w:sz="2" w:space="1" w:color="FFFFFF"/>
                    <w:right w:val="single" w:sz="2" w:space="4" w:color="FFFFFF"/>
                  </w:divBdr>
                  <w:divsChild>
                    <w:div w:id="1175727695">
                      <w:marLeft w:val="0"/>
                      <w:marRight w:val="0"/>
                      <w:marTop w:val="0"/>
                      <w:marBottom w:val="0"/>
                      <w:divBdr>
                        <w:top w:val="none" w:sz="0" w:space="0" w:color="auto"/>
                        <w:left w:val="none" w:sz="0" w:space="0" w:color="auto"/>
                        <w:bottom w:val="none" w:sz="0" w:space="0" w:color="auto"/>
                        <w:right w:val="none" w:sz="0" w:space="0" w:color="auto"/>
                      </w:divBdr>
                    </w:div>
                  </w:divsChild>
                </w:div>
                <w:div w:id="785075594">
                  <w:marLeft w:val="0"/>
                  <w:marRight w:val="0"/>
                  <w:marTop w:val="0"/>
                  <w:marBottom w:val="0"/>
                  <w:divBdr>
                    <w:top w:val="single" w:sz="2" w:space="1" w:color="FFFFFF"/>
                    <w:left w:val="single" w:sz="2" w:space="12" w:color="FFFFFF"/>
                    <w:bottom w:val="single" w:sz="2" w:space="1" w:color="FFFFFF"/>
                    <w:right w:val="single" w:sz="2" w:space="4" w:color="FFFFFF"/>
                  </w:divBdr>
                  <w:divsChild>
                    <w:div w:id="1337461265">
                      <w:marLeft w:val="0"/>
                      <w:marRight w:val="0"/>
                      <w:marTop w:val="0"/>
                      <w:marBottom w:val="0"/>
                      <w:divBdr>
                        <w:top w:val="none" w:sz="0" w:space="0" w:color="auto"/>
                        <w:left w:val="none" w:sz="0" w:space="0" w:color="auto"/>
                        <w:bottom w:val="none" w:sz="0" w:space="0" w:color="auto"/>
                        <w:right w:val="none" w:sz="0" w:space="0" w:color="auto"/>
                      </w:divBdr>
                    </w:div>
                  </w:divsChild>
                </w:div>
                <w:div w:id="862285298">
                  <w:marLeft w:val="0"/>
                  <w:marRight w:val="0"/>
                  <w:marTop w:val="0"/>
                  <w:marBottom w:val="0"/>
                  <w:divBdr>
                    <w:top w:val="single" w:sz="2" w:space="1" w:color="FFFFFF"/>
                    <w:left w:val="single" w:sz="2" w:space="12" w:color="FFFFFF"/>
                    <w:bottom w:val="single" w:sz="2" w:space="1" w:color="FFFFFF"/>
                    <w:right w:val="single" w:sz="2" w:space="4" w:color="FFFFFF"/>
                  </w:divBdr>
                  <w:divsChild>
                    <w:div w:id="1380586692">
                      <w:marLeft w:val="0"/>
                      <w:marRight w:val="0"/>
                      <w:marTop w:val="0"/>
                      <w:marBottom w:val="0"/>
                      <w:divBdr>
                        <w:top w:val="none" w:sz="0" w:space="0" w:color="auto"/>
                        <w:left w:val="none" w:sz="0" w:space="0" w:color="auto"/>
                        <w:bottom w:val="none" w:sz="0" w:space="0" w:color="auto"/>
                        <w:right w:val="none" w:sz="0" w:space="0" w:color="auto"/>
                      </w:divBdr>
                    </w:div>
                  </w:divsChild>
                </w:div>
                <w:div w:id="1783457435">
                  <w:marLeft w:val="0"/>
                  <w:marRight w:val="0"/>
                  <w:marTop w:val="0"/>
                  <w:marBottom w:val="0"/>
                  <w:divBdr>
                    <w:top w:val="single" w:sz="2" w:space="1" w:color="FFFFFF"/>
                    <w:left w:val="single" w:sz="2" w:space="12" w:color="FFFFFF"/>
                    <w:bottom w:val="single" w:sz="2" w:space="1" w:color="FFFFFF"/>
                    <w:right w:val="single" w:sz="2" w:space="4" w:color="FFFFFF"/>
                  </w:divBdr>
                  <w:divsChild>
                    <w:div w:id="42869965">
                      <w:marLeft w:val="0"/>
                      <w:marRight w:val="0"/>
                      <w:marTop w:val="0"/>
                      <w:marBottom w:val="0"/>
                      <w:divBdr>
                        <w:top w:val="none" w:sz="0" w:space="0" w:color="auto"/>
                        <w:left w:val="none" w:sz="0" w:space="0" w:color="auto"/>
                        <w:bottom w:val="none" w:sz="0" w:space="0" w:color="auto"/>
                        <w:right w:val="none" w:sz="0" w:space="0" w:color="auto"/>
                      </w:divBdr>
                    </w:div>
                  </w:divsChild>
                </w:div>
                <w:div w:id="1557164364">
                  <w:marLeft w:val="0"/>
                  <w:marRight w:val="0"/>
                  <w:marTop w:val="0"/>
                  <w:marBottom w:val="0"/>
                  <w:divBdr>
                    <w:top w:val="single" w:sz="2" w:space="1" w:color="FFFFFF"/>
                    <w:left w:val="single" w:sz="2" w:space="12" w:color="FFFFFF"/>
                    <w:bottom w:val="single" w:sz="2" w:space="1" w:color="FFFFFF"/>
                    <w:right w:val="single" w:sz="2" w:space="4" w:color="FFFFFF"/>
                  </w:divBdr>
                  <w:divsChild>
                    <w:div w:id="24328188">
                      <w:marLeft w:val="0"/>
                      <w:marRight w:val="0"/>
                      <w:marTop w:val="0"/>
                      <w:marBottom w:val="0"/>
                      <w:divBdr>
                        <w:top w:val="none" w:sz="0" w:space="0" w:color="auto"/>
                        <w:left w:val="none" w:sz="0" w:space="0" w:color="auto"/>
                        <w:bottom w:val="none" w:sz="0" w:space="0" w:color="auto"/>
                        <w:right w:val="none" w:sz="0" w:space="0" w:color="auto"/>
                      </w:divBdr>
                    </w:div>
                  </w:divsChild>
                </w:div>
                <w:div w:id="1250776200">
                  <w:marLeft w:val="0"/>
                  <w:marRight w:val="0"/>
                  <w:marTop w:val="0"/>
                  <w:marBottom w:val="0"/>
                  <w:divBdr>
                    <w:top w:val="single" w:sz="2" w:space="1" w:color="FFFFFF"/>
                    <w:left w:val="single" w:sz="2" w:space="12" w:color="FFFFFF"/>
                    <w:bottom w:val="single" w:sz="2" w:space="1" w:color="FFFFFF"/>
                    <w:right w:val="single" w:sz="2" w:space="4" w:color="FFFFFF"/>
                  </w:divBdr>
                  <w:divsChild>
                    <w:div w:id="255675222">
                      <w:marLeft w:val="0"/>
                      <w:marRight w:val="0"/>
                      <w:marTop w:val="0"/>
                      <w:marBottom w:val="0"/>
                      <w:divBdr>
                        <w:top w:val="none" w:sz="0" w:space="0" w:color="auto"/>
                        <w:left w:val="none" w:sz="0" w:space="0" w:color="auto"/>
                        <w:bottom w:val="none" w:sz="0" w:space="0" w:color="auto"/>
                        <w:right w:val="none" w:sz="0" w:space="0" w:color="auto"/>
                      </w:divBdr>
                    </w:div>
                  </w:divsChild>
                </w:div>
                <w:div w:id="122161370">
                  <w:marLeft w:val="0"/>
                  <w:marRight w:val="0"/>
                  <w:marTop w:val="0"/>
                  <w:marBottom w:val="0"/>
                  <w:divBdr>
                    <w:top w:val="single" w:sz="2" w:space="1" w:color="FFFFFF"/>
                    <w:left w:val="single" w:sz="2" w:space="12" w:color="FFFFFF"/>
                    <w:bottom w:val="single" w:sz="2" w:space="1" w:color="FFFFFF"/>
                    <w:right w:val="single" w:sz="2" w:space="4" w:color="FFFFFF"/>
                  </w:divBdr>
                  <w:divsChild>
                    <w:div w:id="2006205578">
                      <w:marLeft w:val="0"/>
                      <w:marRight w:val="0"/>
                      <w:marTop w:val="0"/>
                      <w:marBottom w:val="0"/>
                      <w:divBdr>
                        <w:top w:val="none" w:sz="0" w:space="0" w:color="auto"/>
                        <w:left w:val="none" w:sz="0" w:space="0" w:color="auto"/>
                        <w:bottom w:val="none" w:sz="0" w:space="0" w:color="auto"/>
                        <w:right w:val="none" w:sz="0" w:space="0" w:color="auto"/>
                      </w:divBdr>
                    </w:div>
                  </w:divsChild>
                </w:div>
                <w:div w:id="394819203">
                  <w:marLeft w:val="0"/>
                  <w:marRight w:val="0"/>
                  <w:marTop w:val="0"/>
                  <w:marBottom w:val="0"/>
                  <w:divBdr>
                    <w:top w:val="single" w:sz="2" w:space="1" w:color="FFFFFF"/>
                    <w:left w:val="single" w:sz="2" w:space="12" w:color="FFFFFF"/>
                    <w:bottom w:val="single" w:sz="2" w:space="1" w:color="FFFFFF"/>
                    <w:right w:val="single" w:sz="2" w:space="4" w:color="FFFFFF"/>
                  </w:divBdr>
                  <w:divsChild>
                    <w:div w:id="651108068">
                      <w:marLeft w:val="0"/>
                      <w:marRight w:val="0"/>
                      <w:marTop w:val="0"/>
                      <w:marBottom w:val="0"/>
                      <w:divBdr>
                        <w:top w:val="none" w:sz="0" w:space="0" w:color="auto"/>
                        <w:left w:val="none" w:sz="0" w:space="0" w:color="auto"/>
                        <w:bottom w:val="none" w:sz="0" w:space="0" w:color="auto"/>
                        <w:right w:val="none" w:sz="0" w:space="0" w:color="auto"/>
                      </w:divBdr>
                    </w:div>
                  </w:divsChild>
                </w:div>
                <w:div w:id="1396009069">
                  <w:marLeft w:val="0"/>
                  <w:marRight w:val="0"/>
                  <w:marTop w:val="0"/>
                  <w:marBottom w:val="0"/>
                  <w:divBdr>
                    <w:top w:val="single" w:sz="2" w:space="1" w:color="FFFFFF"/>
                    <w:left w:val="single" w:sz="2" w:space="12" w:color="FFFFFF"/>
                    <w:bottom w:val="single" w:sz="2" w:space="1" w:color="FFFFFF"/>
                    <w:right w:val="single" w:sz="2" w:space="4" w:color="FFFFFF"/>
                  </w:divBdr>
                  <w:divsChild>
                    <w:div w:id="720665287">
                      <w:marLeft w:val="0"/>
                      <w:marRight w:val="0"/>
                      <w:marTop w:val="0"/>
                      <w:marBottom w:val="0"/>
                      <w:divBdr>
                        <w:top w:val="none" w:sz="0" w:space="0" w:color="auto"/>
                        <w:left w:val="none" w:sz="0" w:space="0" w:color="auto"/>
                        <w:bottom w:val="none" w:sz="0" w:space="0" w:color="auto"/>
                        <w:right w:val="none" w:sz="0" w:space="0" w:color="auto"/>
                      </w:divBdr>
                    </w:div>
                  </w:divsChild>
                </w:div>
                <w:div w:id="488912363">
                  <w:marLeft w:val="0"/>
                  <w:marRight w:val="0"/>
                  <w:marTop w:val="0"/>
                  <w:marBottom w:val="0"/>
                  <w:divBdr>
                    <w:top w:val="single" w:sz="2" w:space="1" w:color="FFFFFF"/>
                    <w:left w:val="single" w:sz="2" w:space="12" w:color="FFFFFF"/>
                    <w:bottom w:val="single" w:sz="2" w:space="1" w:color="FFFFFF"/>
                    <w:right w:val="single" w:sz="2" w:space="4" w:color="FFFFFF"/>
                  </w:divBdr>
                  <w:divsChild>
                    <w:div w:id="893614039">
                      <w:marLeft w:val="0"/>
                      <w:marRight w:val="0"/>
                      <w:marTop w:val="0"/>
                      <w:marBottom w:val="0"/>
                      <w:divBdr>
                        <w:top w:val="none" w:sz="0" w:space="0" w:color="auto"/>
                        <w:left w:val="none" w:sz="0" w:space="0" w:color="auto"/>
                        <w:bottom w:val="none" w:sz="0" w:space="0" w:color="auto"/>
                        <w:right w:val="none" w:sz="0" w:space="0" w:color="auto"/>
                      </w:divBdr>
                    </w:div>
                  </w:divsChild>
                </w:div>
                <w:div w:id="929510815">
                  <w:marLeft w:val="0"/>
                  <w:marRight w:val="0"/>
                  <w:marTop w:val="0"/>
                  <w:marBottom w:val="0"/>
                  <w:divBdr>
                    <w:top w:val="single" w:sz="2" w:space="1" w:color="FFFFFF"/>
                    <w:left w:val="single" w:sz="2" w:space="12" w:color="FFFFFF"/>
                    <w:bottom w:val="single" w:sz="2" w:space="4" w:color="FFFFFF"/>
                    <w:right w:val="single" w:sz="2" w:space="4" w:color="FFFFFF"/>
                  </w:divBdr>
                  <w:divsChild>
                    <w:div w:id="393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08445">
      <w:bodyDiv w:val="1"/>
      <w:marLeft w:val="0"/>
      <w:marRight w:val="0"/>
      <w:marTop w:val="0"/>
      <w:marBottom w:val="0"/>
      <w:divBdr>
        <w:top w:val="none" w:sz="0" w:space="0" w:color="auto"/>
        <w:left w:val="none" w:sz="0" w:space="0" w:color="auto"/>
        <w:bottom w:val="none" w:sz="0" w:space="0" w:color="auto"/>
        <w:right w:val="none" w:sz="0" w:space="0" w:color="auto"/>
      </w:divBdr>
      <w:divsChild>
        <w:div w:id="1016811166">
          <w:marLeft w:val="0"/>
          <w:marRight w:val="0"/>
          <w:marTop w:val="0"/>
          <w:marBottom w:val="0"/>
          <w:divBdr>
            <w:top w:val="none" w:sz="0" w:space="0" w:color="auto"/>
            <w:left w:val="none" w:sz="0" w:space="0" w:color="auto"/>
            <w:bottom w:val="none" w:sz="0" w:space="0" w:color="auto"/>
            <w:right w:val="none" w:sz="0" w:space="0" w:color="auto"/>
          </w:divBdr>
        </w:div>
        <w:div w:id="981616724">
          <w:marLeft w:val="0"/>
          <w:marRight w:val="0"/>
          <w:marTop w:val="0"/>
          <w:marBottom w:val="335"/>
          <w:divBdr>
            <w:top w:val="none" w:sz="0" w:space="0" w:color="auto"/>
            <w:left w:val="none" w:sz="0" w:space="0" w:color="auto"/>
            <w:bottom w:val="none" w:sz="0" w:space="0" w:color="auto"/>
            <w:right w:val="none" w:sz="0" w:space="0" w:color="auto"/>
          </w:divBdr>
          <w:divsChild>
            <w:div w:id="1163088443">
              <w:marLeft w:val="0"/>
              <w:marRight w:val="0"/>
              <w:marTop w:val="0"/>
              <w:marBottom w:val="0"/>
              <w:divBdr>
                <w:top w:val="none" w:sz="0" w:space="0" w:color="auto"/>
                <w:left w:val="none" w:sz="0" w:space="0" w:color="auto"/>
                <w:bottom w:val="none" w:sz="0" w:space="0" w:color="auto"/>
                <w:right w:val="none" w:sz="0" w:space="0" w:color="auto"/>
              </w:divBdr>
              <w:divsChild>
                <w:div w:id="256602112">
                  <w:marLeft w:val="0"/>
                  <w:marRight w:val="0"/>
                  <w:marTop w:val="0"/>
                  <w:marBottom w:val="0"/>
                  <w:divBdr>
                    <w:top w:val="single" w:sz="2" w:space="4" w:color="FFFFFF"/>
                    <w:left w:val="single" w:sz="2" w:space="12" w:color="FFFFFF"/>
                    <w:bottom w:val="single" w:sz="2" w:space="1" w:color="FFFFFF"/>
                    <w:right w:val="single" w:sz="2" w:space="4" w:color="FFFFFF"/>
                  </w:divBdr>
                  <w:divsChild>
                    <w:div w:id="1606691516">
                      <w:marLeft w:val="0"/>
                      <w:marRight w:val="0"/>
                      <w:marTop w:val="0"/>
                      <w:marBottom w:val="0"/>
                      <w:divBdr>
                        <w:top w:val="none" w:sz="0" w:space="0" w:color="auto"/>
                        <w:left w:val="none" w:sz="0" w:space="0" w:color="auto"/>
                        <w:bottom w:val="none" w:sz="0" w:space="0" w:color="auto"/>
                        <w:right w:val="none" w:sz="0" w:space="0" w:color="auto"/>
                      </w:divBdr>
                    </w:div>
                  </w:divsChild>
                </w:div>
                <w:div w:id="1738701121">
                  <w:marLeft w:val="0"/>
                  <w:marRight w:val="0"/>
                  <w:marTop w:val="0"/>
                  <w:marBottom w:val="0"/>
                  <w:divBdr>
                    <w:top w:val="single" w:sz="2" w:space="1" w:color="FFFFFF"/>
                    <w:left w:val="single" w:sz="2" w:space="12" w:color="FFFFFF"/>
                    <w:bottom w:val="single" w:sz="2" w:space="1" w:color="FFFFFF"/>
                    <w:right w:val="single" w:sz="2" w:space="4" w:color="FFFFFF"/>
                  </w:divBdr>
                  <w:divsChild>
                    <w:div w:id="1578710770">
                      <w:marLeft w:val="0"/>
                      <w:marRight w:val="0"/>
                      <w:marTop w:val="0"/>
                      <w:marBottom w:val="0"/>
                      <w:divBdr>
                        <w:top w:val="none" w:sz="0" w:space="0" w:color="auto"/>
                        <w:left w:val="none" w:sz="0" w:space="0" w:color="auto"/>
                        <w:bottom w:val="none" w:sz="0" w:space="0" w:color="auto"/>
                        <w:right w:val="none" w:sz="0" w:space="0" w:color="auto"/>
                      </w:divBdr>
                    </w:div>
                  </w:divsChild>
                </w:div>
                <w:div w:id="776370720">
                  <w:marLeft w:val="0"/>
                  <w:marRight w:val="0"/>
                  <w:marTop w:val="0"/>
                  <w:marBottom w:val="0"/>
                  <w:divBdr>
                    <w:top w:val="single" w:sz="2" w:space="1" w:color="FFFFFF"/>
                    <w:left w:val="single" w:sz="2" w:space="12" w:color="FFFFFF"/>
                    <w:bottom w:val="single" w:sz="2" w:space="1" w:color="FFFFFF"/>
                    <w:right w:val="single" w:sz="2" w:space="4" w:color="FFFFFF"/>
                  </w:divBdr>
                  <w:divsChild>
                    <w:div w:id="1723091497">
                      <w:marLeft w:val="0"/>
                      <w:marRight w:val="0"/>
                      <w:marTop w:val="0"/>
                      <w:marBottom w:val="0"/>
                      <w:divBdr>
                        <w:top w:val="none" w:sz="0" w:space="0" w:color="auto"/>
                        <w:left w:val="none" w:sz="0" w:space="0" w:color="auto"/>
                        <w:bottom w:val="none" w:sz="0" w:space="0" w:color="auto"/>
                        <w:right w:val="none" w:sz="0" w:space="0" w:color="auto"/>
                      </w:divBdr>
                    </w:div>
                  </w:divsChild>
                </w:div>
                <w:div w:id="122162676">
                  <w:marLeft w:val="0"/>
                  <w:marRight w:val="0"/>
                  <w:marTop w:val="0"/>
                  <w:marBottom w:val="0"/>
                  <w:divBdr>
                    <w:top w:val="single" w:sz="2" w:space="1" w:color="FFFFFF"/>
                    <w:left w:val="single" w:sz="2" w:space="12" w:color="FFFFFF"/>
                    <w:bottom w:val="single" w:sz="2" w:space="1" w:color="FFFFFF"/>
                    <w:right w:val="single" w:sz="2" w:space="4" w:color="FFFFFF"/>
                  </w:divBdr>
                  <w:divsChild>
                    <w:div w:id="972098244">
                      <w:marLeft w:val="0"/>
                      <w:marRight w:val="0"/>
                      <w:marTop w:val="0"/>
                      <w:marBottom w:val="0"/>
                      <w:divBdr>
                        <w:top w:val="none" w:sz="0" w:space="0" w:color="auto"/>
                        <w:left w:val="none" w:sz="0" w:space="0" w:color="auto"/>
                        <w:bottom w:val="none" w:sz="0" w:space="0" w:color="auto"/>
                        <w:right w:val="none" w:sz="0" w:space="0" w:color="auto"/>
                      </w:divBdr>
                    </w:div>
                  </w:divsChild>
                </w:div>
                <w:div w:id="1234857459">
                  <w:marLeft w:val="0"/>
                  <w:marRight w:val="0"/>
                  <w:marTop w:val="0"/>
                  <w:marBottom w:val="0"/>
                  <w:divBdr>
                    <w:top w:val="single" w:sz="2" w:space="1" w:color="FFFFFF"/>
                    <w:left w:val="single" w:sz="2" w:space="12" w:color="FFFFFF"/>
                    <w:bottom w:val="single" w:sz="2" w:space="1" w:color="FFFFFF"/>
                    <w:right w:val="single" w:sz="2" w:space="4" w:color="FFFFFF"/>
                  </w:divBdr>
                  <w:divsChild>
                    <w:div w:id="1218542919">
                      <w:marLeft w:val="0"/>
                      <w:marRight w:val="0"/>
                      <w:marTop w:val="0"/>
                      <w:marBottom w:val="0"/>
                      <w:divBdr>
                        <w:top w:val="none" w:sz="0" w:space="0" w:color="auto"/>
                        <w:left w:val="none" w:sz="0" w:space="0" w:color="auto"/>
                        <w:bottom w:val="none" w:sz="0" w:space="0" w:color="auto"/>
                        <w:right w:val="none" w:sz="0" w:space="0" w:color="auto"/>
                      </w:divBdr>
                    </w:div>
                  </w:divsChild>
                </w:div>
                <w:div w:id="32970585">
                  <w:marLeft w:val="0"/>
                  <w:marRight w:val="0"/>
                  <w:marTop w:val="0"/>
                  <w:marBottom w:val="0"/>
                  <w:divBdr>
                    <w:top w:val="single" w:sz="2" w:space="1" w:color="FFFFFF"/>
                    <w:left w:val="single" w:sz="2" w:space="12" w:color="FFFFFF"/>
                    <w:bottom w:val="single" w:sz="2" w:space="1" w:color="FFFFFF"/>
                    <w:right w:val="single" w:sz="2" w:space="4" w:color="FFFFFF"/>
                  </w:divBdr>
                  <w:divsChild>
                    <w:div w:id="881751665">
                      <w:marLeft w:val="0"/>
                      <w:marRight w:val="0"/>
                      <w:marTop w:val="0"/>
                      <w:marBottom w:val="0"/>
                      <w:divBdr>
                        <w:top w:val="none" w:sz="0" w:space="0" w:color="auto"/>
                        <w:left w:val="none" w:sz="0" w:space="0" w:color="auto"/>
                        <w:bottom w:val="none" w:sz="0" w:space="0" w:color="auto"/>
                        <w:right w:val="none" w:sz="0" w:space="0" w:color="auto"/>
                      </w:divBdr>
                    </w:div>
                  </w:divsChild>
                </w:div>
                <w:div w:id="1205409036">
                  <w:marLeft w:val="0"/>
                  <w:marRight w:val="0"/>
                  <w:marTop w:val="0"/>
                  <w:marBottom w:val="0"/>
                  <w:divBdr>
                    <w:top w:val="single" w:sz="2" w:space="1" w:color="FFFFFF"/>
                    <w:left w:val="single" w:sz="2" w:space="12" w:color="FFFFFF"/>
                    <w:bottom w:val="single" w:sz="2" w:space="1" w:color="FFFFFF"/>
                    <w:right w:val="single" w:sz="2" w:space="4" w:color="FFFFFF"/>
                  </w:divBdr>
                  <w:divsChild>
                    <w:div w:id="755831754">
                      <w:marLeft w:val="0"/>
                      <w:marRight w:val="0"/>
                      <w:marTop w:val="0"/>
                      <w:marBottom w:val="0"/>
                      <w:divBdr>
                        <w:top w:val="none" w:sz="0" w:space="0" w:color="auto"/>
                        <w:left w:val="none" w:sz="0" w:space="0" w:color="auto"/>
                        <w:bottom w:val="none" w:sz="0" w:space="0" w:color="auto"/>
                        <w:right w:val="none" w:sz="0" w:space="0" w:color="auto"/>
                      </w:divBdr>
                    </w:div>
                  </w:divsChild>
                </w:div>
                <w:div w:id="889459006">
                  <w:marLeft w:val="0"/>
                  <w:marRight w:val="0"/>
                  <w:marTop w:val="0"/>
                  <w:marBottom w:val="0"/>
                  <w:divBdr>
                    <w:top w:val="single" w:sz="2" w:space="1" w:color="FFFFFF"/>
                    <w:left w:val="single" w:sz="2" w:space="12" w:color="FFFFFF"/>
                    <w:bottom w:val="single" w:sz="2" w:space="1" w:color="FFFFFF"/>
                    <w:right w:val="single" w:sz="2" w:space="4" w:color="FFFFFF"/>
                  </w:divBdr>
                  <w:divsChild>
                    <w:div w:id="2134322250">
                      <w:marLeft w:val="0"/>
                      <w:marRight w:val="0"/>
                      <w:marTop w:val="0"/>
                      <w:marBottom w:val="0"/>
                      <w:divBdr>
                        <w:top w:val="none" w:sz="0" w:space="0" w:color="auto"/>
                        <w:left w:val="none" w:sz="0" w:space="0" w:color="auto"/>
                        <w:bottom w:val="none" w:sz="0" w:space="0" w:color="auto"/>
                        <w:right w:val="none" w:sz="0" w:space="0" w:color="auto"/>
                      </w:divBdr>
                    </w:div>
                  </w:divsChild>
                </w:div>
                <w:div w:id="1338340510">
                  <w:marLeft w:val="0"/>
                  <w:marRight w:val="0"/>
                  <w:marTop w:val="0"/>
                  <w:marBottom w:val="0"/>
                  <w:divBdr>
                    <w:top w:val="single" w:sz="2" w:space="1" w:color="FFFFFF"/>
                    <w:left w:val="single" w:sz="2" w:space="12" w:color="FFFFFF"/>
                    <w:bottom w:val="single" w:sz="2" w:space="1" w:color="FFFFFF"/>
                    <w:right w:val="single" w:sz="2" w:space="4" w:color="FFFFFF"/>
                  </w:divBdr>
                  <w:divsChild>
                    <w:div w:id="77017794">
                      <w:marLeft w:val="0"/>
                      <w:marRight w:val="0"/>
                      <w:marTop w:val="0"/>
                      <w:marBottom w:val="0"/>
                      <w:divBdr>
                        <w:top w:val="none" w:sz="0" w:space="0" w:color="auto"/>
                        <w:left w:val="none" w:sz="0" w:space="0" w:color="auto"/>
                        <w:bottom w:val="none" w:sz="0" w:space="0" w:color="auto"/>
                        <w:right w:val="none" w:sz="0" w:space="0" w:color="auto"/>
                      </w:divBdr>
                    </w:div>
                  </w:divsChild>
                </w:div>
                <w:div w:id="1782258585">
                  <w:marLeft w:val="0"/>
                  <w:marRight w:val="0"/>
                  <w:marTop w:val="0"/>
                  <w:marBottom w:val="0"/>
                  <w:divBdr>
                    <w:top w:val="single" w:sz="2" w:space="1" w:color="FFFFFF"/>
                    <w:left w:val="single" w:sz="2" w:space="12" w:color="FFFFFF"/>
                    <w:bottom w:val="single" w:sz="2" w:space="1" w:color="FFFFFF"/>
                    <w:right w:val="single" w:sz="2" w:space="4" w:color="FFFFFF"/>
                  </w:divBdr>
                  <w:divsChild>
                    <w:div w:id="1790391299">
                      <w:marLeft w:val="0"/>
                      <w:marRight w:val="0"/>
                      <w:marTop w:val="0"/>
                      <w:marBottom w:val="0"/>
                      <w:divBdr>
                        <w:top w:val="none" w:sz="0" w:space="0" w:color="auto"/>
                        <w:left w:val="none" w:sz="0" w:space="0" w:color="auto"/>
                        <w:bottom w:val="none" w:sz="0" w:space="0" w:color="auto"/>
                        <w:right w:val="none" w:sz="0" w:space="0" w:color="auto"/>
                      </w:divBdr>
                    </w:div>
                  </w:divsChild>
                </w:div>
                <w:div w:id="1709986647">
                  <w:marLeft w:val="0"/>
                  <w:marRight w:val="0"/>
                  <w:marTop w:val="0"/>
                  <w:marBottom w:val="0"/>
                  <w:divBdr>
                    <w:top w:val="single" w:sz="2" w:space="1" w:color="FFFFFF"/>
                    <w:left w:val="single" w:sz="2" w:space="12" w:color="FFFFFF"/>
                    <w:bottom w:val="single" w:sz="2" w:space="1" w:color="FFFFFF"/>
                    <w:right w:val="single" w:sz="2" w:space="4" w:color="FFFFFF"/>
                  </w:divBdr>
                  <w:divsChild>
                    <w:div w:id="1385643385">
                      <w:marLeft w:val="0"/>
                      <w:marRight w:val="0"/>
                      <w:marTop w:val="0"/>
                      <w:marBottom w:val="0"/>
                      <w:divBdr>
                        <w:top w:val="none" w:sz="0" w:space="0" w:color="auto"/>
                        <w:left w:val="none" w:sz="0" w:space="0" w:color="auto"/>
                        <w:bottom w:val="none" w:sz="0" w:space="0" w:color="auto"/>
                        <w:right w:val="none" w:sz="0" w:space="0" w:color="auto"/>
                      </w:divBdr>
                    </w:div>
                  </w:divsChild>
                </w:div>
                <w:div w:id="1322123421">
                  <w:marLeft w:val="0"/>
                  <w:marRight w:val="0"/>
                  <w:marTop w:val="0"/>
                  <w:marBottom w:val="0"/>
                  <w:divBdr>
                    <w:top w:val="single" w:sz="2" w:space="1" w:color="FFFFFF"/>
                    <w:left w:val="single" w:sz="2" w:space="12" w:color="FFFFFF"/>
                    <w:bottom w:val="single" w:sz="2" w:space="1" w:color="FFFFFF"/>
                    <w:right w:val="single" w:sz="2" w:space="4" w:color="FFFFFF"/>
                  </w:divBdr>
                  <w:divsChild>
                    <w:div w:id="1327318530">
                      <w:marLeft w:val="0"/>
                      <w:marRight w:val="0"/>
                      <w:marTop w:val="0"/>
                      <w:marBottom w:val="0"/>
                      <w:divBdr>
                        <w:top w:val="none" w:sz="0" w:space="0" w:color="auto"/>
                        <w:left w:val="none" w:sz="0" w:space="0" w:color="auto"/>
                        <w:bottom w:val="none" w:sz="0" w:space="0" w:color="auto"/>
                        <w:right w:val="none" w:sz="0" w:space="0" w:color="auto"/>
                      </w:divBdr>
                    </w:div>
                  </w:divsChild>
                </w:div>
                <w:div w:id="1300257384">
                  <w:marLeft w:val="0"/>
                  <w:marRight w:val="0"/>
                  <w:marTop w:val="0"/>
                  <w:marBottom w:val="0"/>
                  <w:divBdr>
                    <w:top w:val="single" w:sz="2" w:space="1" w:color="FFFFFF"/>
                    <w:left w:val="single" w:sz="2" w:space="12" w:color="FFFFFF"/>
                    <w:bottom w:val="single" w:sz="2" w:space="1" w:color="FFFFFF"/>
                    <w:right w:val="single" w:sz="2" w:space="4" w:color="FFFFFF"/>
                  </w:divBdr>
                  <w:divsChild>
                    <w:div w:id="55251731">
                      <w:marLeft w:val="0"/>
                      <w:marRight w:val="0"/>
                      <w:marTop w:val="0"/>
                      <w:marBottom w:val="0"/>
                      <w:divBdr>
                        <w:top w:val="none" w:sz="0" w:space="0" w:color="auto"/>
                        <w:left w:val="none" w:sz="0" w:space="0" w:color="auto"/>
                        <w:bottom w:val="none" w:sz="0" w:space="0" w:color="auto"/>
                        <w:right w:val="none" w:sz="0" w:space="0" w:color="auto"/>
                      </w:divBdr>
                    </w:div>
                  </w:divsChild>
                </w:div>
                <w:div w:id="431314950">
                  <w:marLeft w:val="0"/>
                  <w:marRight w:val="0"/>
                  <w:marTop w:val="0"/>
                  <w:marBottom w:val="0"/>
                  <w:divBdr>
                    <w:top w:val="single" w:sz="2" w:space="1" w:color="FFFFFF"/>
                    <w:left w:val="single" w:sz="2" w:space="12" w:color="FFFFFF"/>
                    <w:bottom w:val="single" w:sz="2" w:space="1" w:color="FFFFFF"/>
                    <w:right w:val="single" w:sz="2" w:space="4" w:color="FFFFFF"/>
                  </w:divBdr>
                  <w:divsChild>
                    <w:div w:id="1957366055">
                      <w:marLeft w:val="0"/>
                      <w:marRight w:val="0"/>
                      <w:marTop w:val="0"/>
                      <w:marBottom w:val="0"/>
                      <w:divBdr>
                        <w:top w:val="none" w:sz="0" w:space="0" w:color="auto"/>
                        <w:left w:val="none" w:sz="0" w:space="0" w:color="auto"/>
                        <w:bottom w:val="none" w:sz="0" w:space="0" w:color="auto"/>
                        <w:right w:val="none" w:sz="0" w:space="0" w:color="auto"/>
                      </w:divBdr>
                    </w:div>
                  </w:divsChild>
                </w:div>
                <w:div w:id="1277062992">
                  <w:marLeft w:val="0"/>
                  <w:marRight w:val="0"/>
                  <w:marTop w:val="0"/>
                  <w:marBottom w:val="0"/>
                  <w:divBdr>
                    <w:top w:val="single" w:sz="2" w:space="1" w:color="FFFFFF"/>
                    <w:left w:val="single" w:sz="2" w:space="12" w:color="FFFFFF"/>
                    <w:bottom w:val="single" w:sz="2" w:space="1" w:color="FFFFFF"/>
                    <w:right w:val="single" w:sz="2" w:space="4" w:color="FFFFFF"/>
                  </w:divBdr>
                  <w:divsChild>
                    <w:div w:id="2029022624">
                      <w:marLeft w:val="0"/>
                      <w:marRight w:val="0"/>
                      <w:marTop w:val="0"/>
                      <w:marBottom w:val="0"/>
                      <w:divBdr>
                        <w:top w:val="none" w:sz="0" w:space="0" w:color="auto"/>
                        <w:left w:val="none" w:sz="0" w:space="0" w:color="auto"/>
                        <w:bottom w:val="none" w:sz="0" w:space="0" w:color="auto"/>
                        <w:right w:val="none" w:sz="0" w:space="0" w:color="auto"/>
                      </w:divBdr>
                    </w:div>
                  </w:divsChild>
                </w:div>
                <w:div w:id="1658991839">
                  <w:marLeft w:val="0"/>
                  <w:marRight w:val="0"/>
                  <w:marTop w:val="0"/>
                  <w:marBottom w:val="0"/>
                  <w:divBdr>
                    <w:top w:val="single" w:sz="2" w:space="1" w:color="FFFFFF"/>
                    <w:left w:val="single" w:sz="2" w:space="12" w:color="FFFFFF"/>
                    <w:bottom w:val="single" w:sz="2" w:space="1" w:color="FFFFFF"/>
                    <w:right w:val="single" w:sz="2" w:space="4" w:color="FFFFFF"/>
                  </w:divBdr>
                  <w:divsChild>
                    <w:div w:id="150341602">
                      <w:marLeft w:val="0"/>
                      <w:marRight w:val="0"/>
                      <w:marTop w:val="0"/>
                      <w:marBottom w:val="0"/>
                      <w:divBdr>
                        <w:top w:val="none" w:sz="0" w:space="0" w:color="auto"/>
                        <w:left w:val="none" w:sz="0" w:space="0" w:color="auto"/>
                        <w:bottom w:val="none" w:sz="0" w:space="0" w:color="auto"/>
                        <w:right w:val="none" w:sz="0" w:space="0" w:color="auto"/>
                      </w:divBdr>
                    </w:div>
                  </w:divsChild>
                </w:div>
                <w:div w:id="1110666527">
                  <w:marLeft w:val="0"/>
                  <w:marRight w:val="0"/>
                  <w:marTop w:val="0"/>
                  <w:marBottom w:val="0"/>
                  <w:divBdr>
                    <w:top w:val="single" w:sz="2" w:space="1" w:color="FFFFFF"/>
                    <w:left w:val="single" w:sz="2" w:space="12" w:color="FFFFFF"/>
                    <w:bottom w:val="single" w:sz="2" w:space="1" w:color="FFFFFF"/>
                    <w:right w:val="single" w:sz="2" w:space="4" w:color="FFFFFF"/>
                  </w:divBdr>
                  <w:divsChild>
                    <w:div w:id="1472401718">
                      <w:marLeft w:val="0"/>
                      <w:marRight w:val="0"/>
                      <w:marTop w:val="0"/>
                      <w:marBottom w:val="0"/>
                      <w:divBdr>
                        <w:top w:val="none" w:sz="0" w:space="0" w:color="auto"/>
                        <w:left w:val="none" w:sz="0" w:space="0" w:color="auto"/>
                        <w:bottom w:val="none" w:sz="0" w:space="0" w:color="auto"/>
                        <w:right w:val="none" w:sz="0" w:space="0" w:color="auto"/>
                      </w:divBdr>
                    </w:div>
                  </w:divsChild>
                </w:div>
                <w:div w:id="2003268876">
                  <w:marLeft w:val="0"/>
                  <w:marRight w:val="0"/>
                  <w:marTop w:val="0"/>
                  <w:marBottom w:val="0"/>
                  <w:divBdr>
                    <w:top w:val="single" w:sz="2" w:space="1" w:color="FFFFFF"/>
                    <w:left w:val="single" w:sz="2" w:space="12" w:color="FFFFFF"/>
                    <w:bottom w:val="single" w:sz="2" w:space="1" w:color="FFFFFF"/>
                    <w:right w:val="single" w:sz="2" w:space="4" w:color="FFFFFF"/>
                  </w:divBdr>
                  <w:divsChild>
                    <w:div w:id="2030909824">
                      <w:marLeft w:val="0"/>
                      <w:marRight w:val="0"/>
                      <w:marTop w:val="0"/>
                      <w:marBottom w:val="0"/>
                      <w:divBdr>
                        <w:top w:val="none" w:sz="0" w:space="0" w:color="auto"/>
                        <w:left w:val="none" w:sz="0" w:space="0" w:color="auto"/>
                        <w:bottom w:val="none" w:sz="0" w:space="0" w:color="auto"/>
                        <w:right w:val="none" w:sz="0" w:space="0" w:color="auto"/>
                      </w:divBdr>
                    </w:div>
                  </w:divsChild>
                </w:div>
                <w:div w:id="847207573">
                  <w:marLeft w:val="0"/>
                  <w:marRight w:val="0"/>
                  <w:marTop w:val="0"/>
                  <w:marBottom w:val="0"/>
                  <w:divBdr>
                    <w:top w:val="single" w:sz="2" w:space="1" w:color="FFFFFF"/>
                    <w:left w:val="single" w:sz="2" w:space="12" w:color="FFFFFF"/>
                    <w:bottom w:val="single" w:sz="2" w:space="1" w:color="FFFFFF"/>
                    <w:right w:val="single" w:sz="2" w:space="4" w:color="FFFFFF"/>
                  </w:divBdr>
                  <w:divsChild>
                    <w:div w:id="1779793346">
                      <w:marLeft w:val="0"/>
                      <w:marRight w:val="0"/>
                      <w:marTop w:val="0"/>
                      <w:marBottom w:val="0"/>
                      <w:divBdr>
                        <w:top w:val="none" w:sz="0" w:space="0" w:color="auto"/>
                        <w:left w:val="none" w:sz="0" w:space="0" w:color="auto"/>
                        <w:bottom w:val="none" w:sz="0" w:space="0" w:color="auto"/>
                        <w:right w:val="none" w:sz="0" w:space="0" w:color="auto"/>
                      </w:divBdr>
                    </w:div>
                  </w:divsChild>
                </w:div>
                <w:div w:id="1487286874">
                  <w:marLeft w:val="0"/>
                  <w:marRight w:val="0"/>
                  <w:marTop w:val="0"/>
                  <w:marBottom w:val="0"/>
                  <w:divBdr>
                    <w:top w:val="single" w:sz="2" w:space="1" w:color="FFFFFF"/>
                    <w:left w:val="single" w:sz="2" w:space="12" w:color="FFFFFF"/>
                    <w:bottom w:val="single" w:sz="2" w:space="1" w:color="FFFFFF"/>
                    <w:right w:val="single" w:sz="2" w:space="4" w:color="FFFFFF"/>
                  </w:divBdr>
                  <w:divsChild>
                    <w:div w:id="1799566342">
                      <w:marLeft w:val="0"/>
                      <w:marRight w:val="0"/>
                      <w:marTop w:val="0"/>
                      <w:marBottom w:val="0"/>
                      <w:divBdr>
                        <w:top w:val="none" w:sz="0" w:space="0" w:color="auto"/>
                        <w:left w:val="none" w:sz="0" w:space="0" w:color="auto"/>
                        <w:bottom w:val="none" w:sz="0" w:space="0" w:color="auto"/>
                        <w:right w:val="none" w:sz="0" w:space="0" w:color="auto"/>
                      </w:divBdr>
                    </w:div>
                  </w:divsChild>
                </w:div>
                <w:div w:id="1908882624">
                  <w:marLeft w:val="0"/>
                  <w:marRight w:val="0"/>
                  <w:marTop w:val="0"/>
                  <w:marBottom w:val="0"/>
                  <w:divBdr>
                    <w:top w:val="single" w:sz="2" w:space="1" w:color="FFFFFF"/>
                    <w:left w:val="single" w:sz="2" w:space="12" w:color="FFFFFF"/>
                    <w:bottom w:val="single" w:sz="2" w:space="1" w:color="FFFFFF"/>
                    <w:right w:val="single" w:sz="2" w:space="4" w:color="FFFFFF"/>
                  </w:divBdr>
                  <w:divsChild>
                    <w:div w:id="1076975251">
                      <w:marLeft w:val="0"/>
                      <w:marRight w:val="0"/>
                      <w:marTop w:val="0"/>
                      <w:marBottom w:val="0"/>
                      <w:divBdr>
                        <w:top w:val="none" w:sz="0" w:space="0" w:color="auto"/>
                        <w:left w:val="none" w:sz="0" w:space="0" w:color="auto"/>
                        <w:bottom w:val="none" w:sz="0" w:space="0" w:color="auto"/>
                        <w:right w:val="none" w:sz="0" w:space="0" w:color="auto"/>
                      </w:divBdr>
                    </w:div>
                  </w:divsChild>
                </w:div>
                <w:div w:id="1785005095">
                  <w:marLeft w:val="0"/>
                  <w:marRight w:val="0"/>
                  <w:marTop w:val="0"/>
                  <w:marBottom w:val="0"/>
                  <w:divBdr>
                    <w:top w:val="single" w:sz="2" w:space="1" w:color="FFFFFF"/>
                    <w:left w:val="single" w:sz="2" w:space="12" w:color="FFFFFF"/>
                    <w:bottom w:val="single" w:sz="2" w:space="1" w:color="FFFFFF"/>
                    <w:right w:val="single" w:sz="2" w:space="4" w:color="FFFFFF"/>
                  </w:divBdr>
                  <w:divsChild>
                    <w:div w:id="806967862">
                      <w:marLeft w:val="0"/>
                      <w:marRight w:val="0"/>
                      <w:marTop w:val="0"/>
                      <w:marBottom w:val="0"/>
                      <w:divBdr>
                        <w:top w:val="none" w:sz="0" w:space="0" w:color="auto"/>
                        <w:left w:val="none" w:sz="0" w:space="0" w:color="auto"/>
                        <w:bottom w:val="none" w:sz="0" w:space="0" w:color="auto"/>
                        <w:right w:val="none" w:sz="0" w:space="0" w:color="auto"/>
                      </w:divBdr>
                    </w:div>
                  </w:divsChild>
                </w:div>
                <w:div w:id="869685654">
                  <w:marLeft w:val="0"/>
                  <w:marRight w:val="0"/>
                  <w:marTop w:val="0"/>
                  <w:marBottom w:val="0"/>
                  <w:divBdr>
                    <w:top w:val="single" w:sz="2" w:space="1" w:color="FFFFFF"/>
                    <w:left w:val="single" w:sz="2" w:space="12" w:color="FFFFFF"/>
                    <w:bottom w:val="single" w:sz="2" w:space="1" w:color="FFFFFF"/>
                    <w:right w:val="single" w:sz="2" w:space="4" w:color="FFFFFF"/>
                  </w:divBdr>
                  <w:divsChild>
                    <w:div w:id="1716125731">
                      <w:marLeft w:val="0"/>
                      <w:marRight w:val="0"/>
                      <w:marTop w:val="0"/>
                      <w:marBottom w:val="0"/>
                      <w:divBdr>
                        <w:top w:val="none" w:sz="0" w:space="0" w:color="auto"/>
                        <w:left w:val="none" w:sz="0" w:space="0" w:color="auto"/>
                        <w:bottom w:val="none" w:sz="0" w:space="0" w:color="auto"/>
                        <w:right w:val="none" w:sz="0" w:space="0" w:color="auto"/>
                      </w:divBdr>
                    </w:div>
                  </w:divsChild>
                </w:div>
                <w:div w:id="333994913">
                  <w:marLeft w:val="0"/>
                  <w:marRight w:val="0"/>
                  <w:marTop w:val="0"/>
                  <w:marBottom w:val="0"/>
                  <w:divBdr>
                    <w:top w:val="single" w:sz="2" w:space="1" w:color="FFFFFF"/>
                    <w:left w:val="single" w:sz="2" w:space="12" w:color="FFFFFF"/>
                    <w:bottom w:val="single" w:sz="2" w:space="4" w:color="FFFFFF"/>
                    <w:right w:val="single" w:sz="2" w:space="4" w:color="FFFFFF"/>
                  </w:divBdr>
                  <w:divsChild>
                    <w:div w:id="113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96226">
          <w:marLeft w:val="0"/>
          <w:marRight w:val="0"/>
          <w:marTop w:val="0"/>
          <w:marBottom w:val="335"/>
          <w:divBdr>
            <w:top w:val="none" w:sz="0" w:space="0" w:color="auto"/>
            <w:left w:val="none" w:sz="0" w:space="0" w:color="auto"/>
            <w:bottom w:val="none" w:sz="0" w:space="0" w:color="auto"/>
            <w:right w:val="none" w:sz="0" w:space="0" w:color="auto"/>
          </w:divBdr>
          <w:divsChild>
            <w:div w:id="2084403715">
              <w:marLeft w:val="0"/>
              <w:marRight w:val="0"/>
              <w:marTop w:val="0"/>
              <w:marBottom w:val="0"/>
              <w:divBdr>
                <w:top w:val="none" w:sz="0" w:space="0" w:color="auto"/>
                <w:left w:val="none" w:sz="0" w:space="0" w:color="auto"/>
                <w:bottom w:val="none" w:sz="0" w:space="0" w:color="auto"/>
                <w:right w:val="none" w:sz="0" w:space="0" w:color="auto"/>
              </w:divBdr>
              <w:divsChild>
                <w:div w:id="1271400552">
                  <w:marLeft w:val="0"/>
                  <w:marRight w:val="0"/>
                  <w:marTop w:val="0"/>
                  <w:marBottom w:val="0"/>
                  <w:divBdr>
                    <w:top w:val="single" w:sz="2" w:space="4" w:color="FFFFFF"/>
                    <w:left w:val="single" w:sz="2" w:space="12" w:color="FFFFFF"/>
                    <w:bottom w:val="single" w:sz="2" w:space="1" w:color="FFFFFF"/>
                    <w:right w:val="single" w:sz="2" w:space="4" w:color="FFFFFF"/>
                  </w:divBdr>
                  <w:divsChild>
                    <w:div w:id="1323194963">
                      <w:marLeft w:val="0"/>
                      <w:marRight w:val="0"/>
                      <w:marTop w:val="0"/>
                      <w:marBottom w:val="0"/>
                      <w:divBdr>
                        <w:top w:val="none" w:sz="0" w:space="0" w:color="auto"/>
                        <w:left w:val="none" w:sz="0" w:space="0" w:color="auto"/>
                        <w:bottom w:val="none" w:sz="0" w:space="0" w:color="auto"/>
                        <w:right w:val="none" w:sz="0" w:space="0" w:color="auto"/>
                      </w:divBdr>
                    </w:div>
                  </w:divsChild>
                </w:div>
                <w:div w:id="2046523018">
                  <w:marLeft w:val="0"/>
                  <w:marRight w:val="0"/>
                  <w:marTop w:val="0"/>
                  <w:marBottom w:val="0"/>
                  <w:divBdr>
                    <w:top w:val="single" w:sz="2" w:space="1" w:color="FFFFFF"/>
                    <w:left w:val="single" w:sz="2" w:space="12" w:color="FFFFFF"/>
                    <w:bottom w:val="single" w:sz="2" w:space="1" w:color="FFFFFF"/>
                    <w:right w:val="single" w:sz="2" w:space="4" w:color="FFFFFF"/>
                  </w:divBdr>
                  <w:divsChild>
                    <w:div w:id="2102218741">
                      <w:marLeft w:val="0"/>
                      <w:marRight w:val="0"/>
                      <w:marTop w:val="0"/>
                      <w:marBottom w:val="0"/>
                      <w:divBdr>
                        <w:top w:val="none" w:sz="0" w:space="0" w:color="auto"/>
                        <w:left w:val="none" w:sz="0" w:space="0" w:color="auto"/>
                        <w:bottom w:val="none" w:sz="0" w:space="0" w:color="auto"/>
                        <w:right w:val="none" w:sz="0" w:space="0" w:color="auto"/>
                      </w:divBdr>
                    </w:div>
                  </w:divsChild>
                </w:div>
                <w:div w:id="810832797">
                  <w:marLeft w:val="0"/>
                  <w:marRight w:val="0"/>
                  <w:marTop w:val="0"/>
                  <w:marBottom w:val="0"/>
                  <w:divBdr>
                    <w:top w:val="single" w:sz="2" w:space="1" w:color="FFFFFF"/>
                    <w:left w:val="single" w:sz="2" w:space="12" w:color="FFFFFF"/>
                    <w:bottom w:val="single" w:sz="2" w:space="1" w:color="FFFFFF"/>
                    <w:right w:val="single" w:sz="2" w:space="4" w:color="FFFFFF"/>
                  </w:divBdr>
                  <w:divsChild>
                    <w:div w:id="986519668">
                      <w:marLeft w:val="0"/>
                      <w:marRight w:val="0"/>
                      <w:marTop w:val="0"/>
                      <w:marBottom w:val="0"/>
                      <w:divBdr>
                        <w:top w:val="none" w:sz="0" w:space="0" w:color="auto"/>
                        <w:left w:val="none" w:sz="0" w:space="0" w:color="auto"/>
                        <w:bottom w:val="none" w:sz="0" w:space="0" w:color="auto"/>
                        <w:right w:val="none" w:sz="0" w:space="0" w:color="auto"/>
                      </w:divBdr>
                    </w:div>
                  </w:divsChild>
                </w:div>
                <w:div w:id="1018847063">
                  <w:marLeft w:val="0"/>
                  <w:marRight w:val="0"/>
                  <w:marTop w:val="0"/>
                  <w:marBottom w:val="0"/>
                  <w:divBdr>
                    <w:top w:val="single" w:sz="2" w:space="1" w:color="FFFFFF"/>
                    <w:left w:val="single" w:sz="2" w:space="12" w:color="FFFFFF"/>
                    <w:bottom w:val="single" w:sz="2" w:space="1" w:color="FFFFFF"/>
                    <w:right w:val="single" w:sz="2" w:space="4" w:color="FFFFFF"/>
                  </w:divBdr>
                  <w:divsChild>
                    <w:div w:id="1129860830">
                      <w:marLeft w:val="0"/>
                      <w:marRight w:val="0"/>
                      <w:marTop w:val="0"/>
                      <w:marBottom w:val="0"/>
                      <w:divBdr>
                        <w:top w:val="none" w:sz="0" w:space="0" w:color="auto"/>
                        <w:left w:val="none" w:sz="0" w:space="0" w:color="auto"/>
                        <w:bottom w:val="none" w:sz="0" w:space="0" w:color="auto"/>
                        <w:right w:val="none" w:sz="0" w:space="0" w:color="auto"/>
                      </w:divBdr>
                    </w:div>
                  </w:divsChild>
                </w:div>
                <w:div w:id="395779769">
                  <w:marLeft w:val="0"/>
                  <w:marRight w:val="0"/>
                  <w:marTop w:val="0"/>
                  <w:marBottom w:val="0"/>
                  <w:divBdr>
                    <w:top w:val="single" w:sz="2" w:space="1" w:color="FFFFFF"/>
                    <w:left w:val="single" w:sz="2" w:space="12" w:color="FFFFFF"/>
                    <w:bottom w:val="single" w:sz="2" w:space="1" w:color="FFFFFF"/>
                    <w:right w:val="single" w:sz="2" w:space="4" w:color="FFFFFF"/>
                  </w:divBdr>
                  <w:divsChild>
                    <w:div w:id="1025787836">
                      <w:marLeft w:val="0"/>
                      <w:marRight w:val="0"/>
                      <w:marTop w:val="0"/>
                      <w:marBottom w:val="0"/>
                      <w:divBdr>
                        <w:top w:val="none" w:sz="0" w:space="0" w:color="auto"/>
                        <w:left w:val="none" w:sz="0" w:space="0" w:color="auto"/>
                        <w:bottom w:val="none" w:sz="0" w:space="0" w:color="auto"/>
                        <w:right w:val="none" w:sz="0" w:space="0" w:color="auto"/>
                      </w:divBdr>
                    </w:div>
                  </w:divsChild>
                </w:div>
                <w:div w:id="92747276">
                  <w:marLeft w:val="0"/>
                  <w:marRight w:val="0"/>
                  <w:marTop w:val="0"/>
                  <w:marBottom w:val="0"/>
                  <w:divBdr>
                    <w:top w:val="single" w:sz="2" w:space="1" w:color="FFFFFF"/>
                    <w:left w:val="single" w:sz="2" w:space="12" w:color="FFFFFF"/>
                    <w:bottom w:val="single" w:sz="2" w:space="1" w:color="FFFFFF"/>
                    <w:right w:val="single" w:sz="2" w:space="4" w:color="FFFFFF"/>
                  </w:divBdr>
                  <w:divsChild>
                    <w:div w:id="720321217">
                      <w:marLeft w:val="0"/>
                      <w:marRight w:val="0"/>
                      <w:marTop w:val="0"/>
                      <w:marBottom w:val="0"/>
                      <w:divBdr>
                        <w:top w:val="none" w:sz="0" w:space="0" w:color="auto"/>
                        <w:left w:val="none" w:sz="0" w:space="0" w:color="auto"/>
                        <w:bottom w:val="none" w:sz="0" w:space="0" w:color="auto"/>
                        <w:right w:val="none" w:sz="0" w:space="0" w:color="auto"/>
                      </w:divBdr>
                    </w:div>
                  </w:divsChild>
                </w:div>
                <w:div w:id="1366173069">
                  <w:marLeft w:val="0"/>
                  <w:marRight w:val="0"/>
                  <w:marTop w:val="0"/>
                  <w:marBottom w:val="0"/>
                  <w:divBdr>
                    <w:top w:val="single" w:sz="2" w:space="1" w:color="FFFFFF"/>
                    <w:left w:val="single" w:sz="2" w:space="12" w:color="FFFFFF"/>
                    <w:bottom w:val="single" w:sz="2" w:space="1" w:color="FFFFFF"/>
                    <w:right w:val="single" w:sz="2" w:space="4" w:color="FFFFFF"/>
                  </w:divBdr>
                  <w:divsChild>
                    <w:div w:id="2008823507">
                      <w:marLeft w:val="0"/>
                      <w:marRight w:val="0"/>
                      <w:marTop w:val="0"/>
                      <w:marBottom w:val="0"/>
                      <w:divBdr>
                        <w:top w:val="none" w:sz="0" w:space="0" w:color="auto"/>
                        <w:left w:val="none" w:sz="0" w:space="0" w:color="auto"/>
                        <w:bottom w:val="none" w:sz="0" w:space="0" w:color="auto"/>
                        <w:right w:val="none" w:sz="0" w:space="0" w:color="auto"/>
                      </w:divBdr>
                    </w:div>
                  </w:divsChild>
                </w:div>
                <w:div w:id="1563783733">
                  <w:marLeft w:val="0"/>
                  <w:marRight w:val="0"/>
                  <w:marTop w:val="0"/>
                  <w:marBottom w:val="0"/>
                  <w:divBdr>
                    <w:top w:val="single" w:sz="2" w:space="1" w:color="FFFFFF"/>
                    <w:left w:val="single" w:sz="2" w:space="12" w:color="FFFFFF"/>
                    <w:bottom w:val="single" w:sz="2" w:space="1" w:color="FFFFFF"/>
                    <w:right w:val="single" w:sz="2" w:space="4" w:color="FFFFFF"/>
                  </w:divBdr>
                  <w:divsChild>
                    <w:div w:id="471488320">
                      <w:marLeft w:val="0"/>
                      <w:marRight w:val="0"/>
                      <w:marTop w:val="0"/>
                      <w:marBottom w:val="0"/>
                      <w:divBdr>
                        <w:top w:val="none" w:sz="0" w:space="0" w:color="auto"/>
                        <w:left w:val="none" w:sz="0" w:space="0" w:color="auto"/>
                        <w:bottom w:val="none" w:sz="0" w:space="0" w:color="auto"/>
                        <w:right w:val="none" w:sz="0" w:space="0" w:color="auto"/>
                      </w:divBdr>
                    </w:div>
                  </w:divsChild>
                </w:div>
                <w:div w:id="2132816495">
                  <w:marLeft w:val="0"/>
                  <w:marRight w:val="0"/>
                  <w:marTop w:val="0"/>
                  <w:marBottom w:val="0"/>
                  <w:divBdr>
                    <w:top w:val="single" w:sz="2" w:space="1" w:color="FFFFFF"/>
                    <w:left w:val="single" w:sz="2" w:space="12" w:color="FFFFFF"/>
                    <w:bottom w:val="single" w:sz="2" w:space="1" w:color="FFFFFF"/>
                    <w:right w:val="single" w:sz="2" w:space="4" w:color="FFFFFF"/>
                  </w:divBdr>
                  <w:divsChild>
                    <w:div w:id="2023122667">
                      <w:marLeft w:val="0"/>
                      <w:marRight w:val="0"/>
                      <w:marTop w:val="0"/>
                      <w:marBottom w:val="0"/>
                      <w:divBdr>
                        <w:top w:val="none" w:sz="0" w:space="0" w:color="auto"/>
                        <w:left w:val="none" w:sz="0" w:space="0" w:color="auto"/>
                        <w:bottom w:val="none" w:sz="0" w:space="0" w:color="auto"/>
                        <w:right w:val="none" w:sz="0" w:space="0" w:color="auto"/>
                      </w:divBdr>
                    </w:div>
                  </w:divsChild>
                </w:div>
                <w:div w:id="2085687607">
                  <w:marLeft w:val="0"/>
                  <w:marRight w:val="0"/>
                  <w:marTop w:val="0"/>
                  <w:marBottom w:val="0"/>
                  <w:divBdr>
                    <w:top w:val="single" w:sz="2" w:space="1" w:color="FFFFFF"/>
                    <w:left w:val="single" w:sz="2" w:space="12" w:color="FFFFFF"/>
                    <w:bottom w:val="single" w:sz="2" w:space="1" w:color="FFFFFF"/>
                    <w:right w:val="single" w:sz="2" w:space="4" w:color="FFFFFF"/>
                  </w:divBdr>
                  <w:divsChild>
                    <w:div w:id="1866793574">
                      <w:marLeft w:val="0"/>
                      <w:marRight w:val="0"/>
                      <w:marTop w:val="0"/>
                      <w:marBottom w:val="0"/>
                      <w:divBdr>
                        <w:top w:val="none" w:sz="0" w:space="0" w:color="auto"/>
                        <w:left w:val="none" w:sz="0" w:space="0" w:color="auto"/>
                        <w:bottom w:val="none" w:sz="0" w:space="0" w:color="auto"/>
                        <w:right w:val="none" w:sz="0" w:space="0" w:color="auto"/>
                      </w:divBdr>
                    </w:div>
                  </w:divsChild>
                </w:div>
                <w:div w:id="1044790207">
                  <w:marLeft w:val="0"/>
                  <w:marRight w:val="0"/>
                  <w:marTop w:val="0"/>
                  <w:marBottom w:val="0"/>
                  <w:divBdr>
                    <w:top w:val="single" w:sz="2" w:space="1" w:color="FFFFFF"/>
                    <w:left w:val="single" w:sz="2" w:space="12" w:color="FFFFFF"/>
                    <w:bottom w:val="single" w:sz="2" w:space="1" w:color="FFFFFF"/>
                    <w:right w:val="single" w:sz="2" w:space="4" w:color="FFFFFF"/>
                  </w:divBdr>
                  <w:divsChild>
                    <w:div w:id="1791587785">
                      <w:marLeft w:val="0"/>
                      <w:marRight w:val="0"/>
                      <w:marTop w:val="0"/>
                      <w:marBottom w:val="0"/>
                      <w:divBdr>
                        <w:top w:val="none" w:sz="0" w:space="0" w:color="auto"/>
                        <w:left w:val="none" w:sz="0" w:space="0" w:color="auto"/>
                        <w:bottom w:val="none" w:sz="0" w:space="0" w:color="auto"/>
                        <w:right w:val="none" w:sz="0" w:space="0" w:color="auto"/>
                      </w:divBdr>
                    </w:div>
                  </w:divsChild>
                </w:div>
                <w:div w:id="642779857">
                  <w:marLeft w:val="0"/>
                  <w:marRight w:val="0"/>
                  <w:marTop w:val="0"/>
                  <w:marBottom w:val="0"/>
                  <w:divBdr>
                    <w:top w:val="single" w:sz="2" w:space="1" w:color="FFFFFF"/>
                    <w:left w:val="single" w:sz="2" w:space="12" w:color="FFFFFF"/>
                    <w:bottom w:val="single" w:sz="2" w:space="1" w:color="FFFFFF"/>
                    <w:right w:val="single" w:sz="2" w:space="4" w:color="FFFFFF"/>
                  </w:divBdr>
                  <w:divsChild>
                    <w:div w:id="682515517">
                      <w:marLeft w:val="0"/>
                      <w:marRight w:val="0"/>
                      <w:marTop w:val="0"/>
                      <w:marBottom w:val="0"/>
                      <w:divBdr>
                        <w:top w:val="none" w:sz="0" w:space="0" w:color="auto"/>
                        <w:left w:val="none" w:sz="0" w:space="0" w:color="auto"/>
                        <w:bottom w:val="none" w:sz="0" w:space="0" w:color="auto"/>
                        <w:right w:val="none" w:sz="0" w:space="0" w:color="auto"/>
                      </w:divBdr>
                    </w:div>
                  </w:divsChild>
                </w:div>
                <w:div w:id="731539476">
                  <w:marLeft w:val="0"/>
                  <w:marRight w:val="0"/>
                  <w:marTop w:val="0"/>
                  <w:marBottom w:val="0"/>
                  <w:divBdr>
                    <w:top w:val="single" w:sz="2" w:space="1" w:color="FFFFFF"/>
                    <w:left w:val="single" w:sz="2" w:space="12" w:color="FFFFFF"/>
                    <w:bottom w:val="single" w:sz="2" w:space="1" w:color="FFFFFF"/>
                    <w:right w:val="single" w:sz="2" w:space="4" w:color="FFFFFF"/>
                  </w:divBdr>
                  <w:divsChild>
                    <w:div w:id="1906183754">
                      <w:marLeft w:val="0"/>
                      <w:marRight w:val="0"/>
                      <w:marTop w:val="0"/>
                      <w:marBottom w:val="0"/>
                      <w:divBdr>
                        <w:top w:val="none" w:sz="0" w:space="0" w:color="auto"/>
                        <w:left w:val="none" w:sz="0" w:space="0" w:color="auto"/>
                        <w:bottom w:val="none" w:sz="0" w:space="0" w:color="auto"/>
                        <w:right w:val="none" w:sz="0" w:space="0" w:color="auto"/>
                      </w:divBdr>
                    </w:div>
                  </w:divsChild>
                </w:div>
                <w:div w:id="430398457">
                  <w:marLeft w:val="0"/>
                  <w:marRight w:val="0"/>
                  <w:marTop w:val="0"/>
                  <w:marBottom w:val="0"/>
                  <w:divBdr>
                    <w:top w:val="single" w:sz="2" w:space="1" w:color="FFFFFF"/>
                    <w:left w:val="single" w:sz="2" w:space="12" w:color="FFFFFF"/>
                    <w:bottom w:val="single" w:sz="2" w:space="1" w:color="FFFFFF"/>
                    <w:right w:val="single" w:sz="2" w:space="4" w:color="FFFFFF"/>
                  </w:divBdr>
                  <w:divsChild>
                    <w:div w:id="1863977678">
                      <w:marLeft w:val="0"/>
                      <w:marRight w:val="0"/>
                      <w:marTop w:val="0"/>
                      <w:marBottom w:val="0"/>
                      <w:divBdr>
                        <w:top w:val="none" w:sz="0" w:space="0" w:color="auto"/>
                        <w:left w:val="none" w:sz="0" w:space="0" w:color="auto"/>
                        <w:bottom w:val="none" w:sz="0" w:space="0" w:color="auto"/>
                        <w:right w:val="none" w:sz="0" w:space="0" w:color="auto"/>
                      </w:divBdr>
                    </w:div>
                  </w:divsChild>
                </w:div>
                <w:div w:id="1950962338">
                  <w:marLeft w:val="0"/>
                  <w:marRight w:val="0"/>
                  <w:marTop w:val="0"/>
                  <w:marBottom w:val="0"/>
                  <w:divBdr>
                    <w:top w:val="single" w:sz="2" w:space="1" w:color="FFFFFF"/>
                    <w:left w:val="single" w:sz="2" w:space="12" w:color="FFFFFF"/>
                    <w:bottom w:val="single" w:sz="2" w:space="1" w:color="FFFFFF"/>
                    <w:right w:val="single" w:sz="2" w:space="4" w:color="FFFFFF"/>
                  </w:divBdr>
                  <w:divsChild>
                    <w:div w:id="362248150">
                      <w:marLeft w:val="0"/>
                      <w:marRight w:val="0"/>
                      <w:marTop w:val="0"/>
                      <w:marBottom w:val="0"/>
                      <w:divBdr>
                        <w:top w:val="none" w:sz="0" w:space="0" w:color="auto"/>
                        <w:left w:val="none" w:sz="0" w:space="0" w:color="auto"/>
                        <w:bottom w:val="none" w:sz="0" w:space="0" w:color="auto"/>
                        <w:right w:val="none" w:sz="0" w:space="0" w:color="auto"/>
                      </w:divBdr>
                    </w:div>
                  </w:divsChild>
                </w:div>
                <w:div w:id="1764916651">
                  <w:marLeft w:val="0"/>
                  <w:marRight w:val="0"/>
                  <w:marTop w:val="0"/>
                  <w:marBottom w:val="0"/>
                  <w:divBdr>
                    <w:top w:val="single" w:sz="2" w:space="1" w:color="FFFFFF"/>
                    <w:left w:val="single" w:sz="2" w:space="12" w:color="FFFFFF"/>
                    <w:bottom w:val="single" w:sz="2" w:space="1" w:color="FFFFFF"/>
                    <w:right w:val="single" w:sz="2" w:space="4" w:color="FFFFFF"/>
                  </w:divBdr>
                  <w:divsChild>
                    <w:div w:id="931281363">
                      <w:marLeft w:val="0"/>
                      <w:marRight w:val="0"/>
                      <w:marTop w:val="0"/>
                      <w:marBottom w:val="0"/>
                      <w:divBdr>
                        <w:top w:val="none" w:sz="0" w:space="0" w:color="auto"/>
                        <w:left w:val="none" w:sz="0" w:space="0" w:color="auto"/>
                        <w:bottom w:val="none" w:sz="0" w:space="0" w:color="auto"/>
                        <w:right w:val="none" w:sz="0" w:space="0" w:color="auto"/>
                      </w:divBdr>
                    </w:div>
                  </w:divsChild>
                </w:div>
                <w:div w:id="543370896">
                  <w:marLeft w:val="0"/>
                  <w:marRight w:val="0"/>
                  <w:marTop w:val="0"/>
                  <w:marBottom w:val="0"/>
                  <w:divBdr>
                    <w:top w:val="single" w:sz="2" w:space="1" w:color="FFFFFF"/>
                    <w:left w:val="single" w:sz="2" w:space="12" w:color="FFFFFF"/>
                    <w:bottom w:val="single" w:sz="2" w:space="1" w:color="FFFFFF"/>
                    <w:right w:val="single" w:sz="2" w:space="4" w:color="FFFFFF"/>
                  </w:divBdr>
                  <w:divsChild>
                    <w:div w:id="710763888">
                      <w:marLeft w:val="0"/>
                      <w:marRight w:val="0"/>
                      <w:marTop w:val="0"/>
                      <w:marBottom w:val="0"/>
                      <w:divBdr>
                        <w:top w:val="none" w:sz="0" w:space="0" w:color="auto"/>
                        <w:left w:val="none" w:sz="0" w:space="0" w:color="auto"/>
                        <w:bottom w:val="none" w:sz="0" w:space="0" w:color="auto"/>
                        <w:right w:val="none" w:sz="0" w:space="0" w:color="auto"/>
                      </w:divBdr>
                    </w:div>
                  </w:divsChild>
                </w:div>
                <w:div w:id="306008302">
                  <w:marLeft w:val="0"/>
                  <w:marRight w:val="0"/>
                  <w:marTop w:val="0"/>
                  <w:marBottom w:val="0"/>
                  <w:divBdr>
                    <w:top w:val="single" w:sz="2" w:space="1" w:color="FFFFFF"/>
                    <w:left w:val="single" w:sz="2" w:space="12" w:color="FFFFFF"/>
                    <w:bottom w:val="single" w:sz="2" w:space="1" w:color="FFFFFF"/>
                    <w:right w:val="single" w:sz="2" w:space="4" w:color="FFFFFF"/>
                  </w:divBdr>
                  <w:divsChild>
                    <w:div w:id="1694452265">
                      <w:marLeft w:val="0"/>
                      <w:marRight w:val="0"/>
                      <w:marTop w:val="0"/>
                      <w:marBottom w:val="0"/>
                      <w:divBdr>
                        <w:top w:val="none" w:sz="0" w:space="0" w:color="auto"/>
                        <w:left w:val="none" w:sz="0" w:space="0" w:color="auto"/>
                        <w:bottom w:val="none" w:sz="0" w:space="0" w:color="auto"/>
                        <w:right w:val="none" w:sz="0" w:space="0" w:color="auto"/>
                      </w:divBdr>
                    </w:div>
                  </w:divsChild>
                </w:div>
                <w:div w:id="1255479286">
                  <w:marLeft w:val="0"/>
                  <w:marRight w:val="0"/>
                  <w:marTop w:val="0"/>
                  <w:marBottom w:val="0"/>
                  <w:divBdr>
                    <w:top w:val="single" w:sz="2" w:space="1" w:color="FFFFFF"/>
                    <w:left w:val="single" w:sz="2" w:space="12" w:color="FFFFFF"/>
                    <w:bottom w:val="single" w:sz="2" w:space="1" w:color="FFFFFF"/>
                    <w:right w:val="single" w:sz="2" w:space="4" w:color="FFFFFF"/>
                  </w:divBdr>
                  <w:divsChild>
                    <w:div w:id="1832136225">
                      <w:marLeft w:val="0"/>
                      <w:marRight w:val="0"/>
                      <w:marTop w:val="0"/>
                      <w:marBottom w:val="0"/>
                      <w:divBdr>
                        <w:top w:val="none" w:sz="0" w:space="0" w:color="auto"/>
                        <w:left w:val="none" w:sz="0" w:space="0" w:color="auto"/>
                        <w:bottom w:val="none" w:sz="0" w:space="0" w:color="auto"/>
                        <w:right w:val="none" w:sz="0" w:space="0" w:color="auto"/>
                      </w:divBdr>
                    </w:div>
                  </w:divsChild>
                </w:div>
                <w:div w:id="353655420">
                  <w:marLeft w:val="0"/>
                  <w:marRight w:val="0"/>
                  <w:marTop w:val="0"/>
                  <w:marBottom w:val="0"/>
                  <w:divBdr>
                    <w:top w:val="single" w:sz="2" w:space="1" w:color="FFFFFF"/>
                    <w:left w:val="single" w:sz="2" w:space="12" w:color="FFFFFF"/>
                    <w:bottom w:val="single" w:sz="2" w:space="4" w:color="FFFFFF"/>
                    <w:right w:val="single" w:sz="2" w:space="4" w:color="FFFFFF"/>
                  </w:divBdr>
                  <w:divsChild>
                    <w:div w:id="11509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469535">
          <w:marLeft w:val="0"/>
          <w:marRight w:val="0"/>
          <w:marTop w:val="0"/>
          <w:marBottom w:val="335"/>
          <w:divBdr>
            <w:top w:val="none" w:sz="0" w:space="0" w:color="auto"/>
            <w:left w:val="none" w:sz="0" w:space="0" w:color="auto"/>
            <w:bottom w:val="none" w:sz="0" w:space="0" w:color="auto"/>
            <w:right w:val="none" w:sz="0" w:space="0" w:color="auto"/>
          </w:divBdr>
          <w:divsChild>
            <w:div w:id="1055734030">
              <w:marLeft w:val="0"/>
              <w:marRight w:val="0"/>
              <w:marTop w:val="0"/>
              <w:marBottom w:val="0"/>
              <w:divBdr>
                <w:top w:val="none" w:sz="0" w:space="0" w:color="auto"/>
                <w:left w:val="none" w:sz="0" w:space="0" w:color="auto"/>
                <w:bottom w:val="none" w:sz="0" w:space="0" w:color="auto"/>
                <w:right w:val="none" w:sz="0" w:space="0" w:color="auto"/>
              </w:divBdr>
              <w:divsChild>
                <w:div w:id="592519107">
                  <w:marLeft w:val="0"/>
                  <w:marRight w:val="0"/>
                  <w:marTop w:val="0"/>
                  <w:marBottom w:val="0"/>
                  <w:divBdr>
                    <w:top w:val="single" w:sz="2" w:space="4" w:color="FFFFFF"/>
                    <w:left w:val="single" w:sz="2" w:space="12" w:color="FFFFFF"/>
                    <w:bottom w:val="single" w:sz="2" w:space="1" w:color="FFFFFF"/>
                    <w:right w:val="single" w:sz="2" w:space="4" w:color="FFFFFF"/>
                  </w:divBdr>
                  <w:divsChild>
                    <w:div w:id="60178557">
                      <w:marLeft w:val="0"/>
                      <w:marRight w:val="0"/>
                      <w:marTop w:val="0"/>
                      <w:marBottom w:val="0"/>
                      <w:divBdr>
                        <w:top w:val="none" w:sz="0" w:space="0" w:color="auto"/>
                        <w:left w:val="none" w:sz="0" w:space="0" w:color="auto"/>
                        <w:bottom w:val="none" w:sz="0" w:space="0" w:color="auto"/>
                        <w:right w:val="none" w:sz="0" w:space="0" w:color="auto"/>
                      </w:divBdr>
                    </w:div>
                  </w:divsChild>
                </w:div>
                <w:div w:id="1986617962">
                  <w:marLeft w:val="0"/>
                  <w:marRight w:val="0"/>
                  <w:marTop w:val="0"/>
                  <w:marBottom w:val="0"/>
                  <w:divBdr>
                    <w:top w:val="single" w:sz="2" w:space="1" w:color="FFFFFF"/>
                    <w:left w:val="single" w:sz="2" w:space="12" w:color="FFFFFF"/>
                    <w:bottom w:val="single" w:sz="2" w:space="1" w:color="FFFFFF"/>
                    <w:right w:val="single" w:sz="2" w:space="4" w:color="FFFFFF"/>
                  </w:divBdr>
                  <w:divsChild>
                    <w:div w:id="438641833">
                      <w:marLeft w:val="0"/>
                      <w:marRight w:val="0"/>
                      <w:marTop w:val="0"/>
                      <w:marBottom w:val="0"/>
                      <w:divBdr>
                        <w:top w:val="none" w:sz="0" w:space="0" w:color="auto"/>
                        <w:left w:val="none" w:sz="0" w:space="0" w:color="auto"/>
                        <w:bottom w:val="none" w:sz="0" w:space="0" w:color="auto"/>
                        <w:right w:val="none" w:sz="0" w:space="0" w:color="auto"/>
                      </w:divBdr>
                    </w:div>
                  </w:divsChild>
                </w:div>
                <w:div w:id="46759467">
                  <w:marLeft w:val="0"/>
                  <w:marRight w:val="0"/>
                  <w:marTop w:val="0"/>
                  <w:marBottom w:val="0"/>
                  <w:divBdr>
                    <w:top w:val="single" w:sz="2" w:space="1" w:color="FFFFFF"/>
                    <w:left w:val="single" w:sz="2" w:space="12" w:color="FFFFFF"/>
                    <w:bottom w:val="single" w:sz="2" w:space="1" w:color="FFFFFF"/>
                    <w:right w:val="single" w:sz="2" w:space="4" w:color="FFFFFF"/>
                  </w:divBdr>
                  <w:divsChild>
                    <w:div w:id="713773972">
                      <w:marLeft w:val="0"/>
                      <w:marRight w:val="0"/>
                      <w:marTop w:val="0"/>
                      <w:marBottom w:val="0"/>
                      <w:divBdr>
                        <w:top w:val="none" w:sz="0" w:space="0" w:color="auto"/>
                        <w:left w:val="none" w:sz="0" w:space="0" w:color="auto"/>
                        <w:bottom w:val="none" w:sz="0" w:space="0" w:color="auto"/>
                        <w:right w:val="none" w:sz="0" w:space="0" w:color="auto"/>
                      </w:divBdr>
                    </w:div>
                  </w:divsChild>
                </w:div>
                <w:div w:id="1895388414">
                  <w:marLeft w:val="0"/>
                  <w:marRight w:val="0"/>
                  <w:marTop w:val="0"/>
                  <w:marBottom w:val="0"/>
                  <w:divBdr>
                    <w:top w:val="single" w:sz="2" w:space="1" w:color="FFFFFF"/>
                    <w:left w:val="single" w:sz="2" w:space="12" w:color="FFFFFF"/>
                    <w:bottom w:val="single" w:sz="2" w:space="1" w:color="FFFFFF"/>
                    <w:right w:val="single" w:sz="2" w:space="4" w:color="FFFFFF"/>
                  </w:divBdr>
                  <w:divsChild>
                    <w:div w:id="1531920408">
                      <w:marLeft w:val="0"/>
                      <w:marRight w:val="0"/>
                      <w:marTop w:val="0"/>
                      <w:marBottom w:val="0"/>
                      <w:divBdr>
                        <w:top w:val="none" w:sz="0" w:space="0" w:color="auto"/>
                        <w:left w:val="none" w:sz="0" w:space="0" w:color="auto"/>
                        <w:bottom w:val="none" w:sz="0" w:space="0" w:color="auto"/>
                        <w:right w:val="none" w:sz="0" w:space="0" w:color="auto"/>
                      </w:divBdr>
                    </w:div>
                  </w:divsChild>
                </w:div>
                <w:div w:id="923607050">
                  <w:marLeft w:val="0"/>
                  <w:marRight w:val="0"/>
                  <w:marTop w:val="0"/>
                  <w:marBottom w:val="0"/>
                  <w:divBdr>
                    <w:top w:val="single" w:sz="2" w:space="1" w:color="FFFFFF"/>
                    <w:left w:val="single" w:sz="2" w:space="12" w:color="FFFFFF"/>
                    <w:bottom w:val="single" w:sz="2" w:space="4" w:color="FFFFFF"/>
                    <w:right w:val="single" w:sz="2" w:space="4" w:color="FFFFFF"/>
                  </w:divBdr>
                  <w:divsChild>
                    <w:div w:id="7709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7482">
          <w:marLeft w:val="0"/>
          <w:marRight w:val="0"/>
          <w:marTop w:val="0"/>
          <w:marBottom w:val="335"/>
          <w:divBdr>
            <w:top w:val="none" w:sz="0" w:space="0" w:color="auto"/>
            <w:left w:val="none" w:sz="0" w:space="0" w:color="auto"/>
            <w:bottom w:val="none" w:sz="0" w:space="0" w:color="auto"/>
            <w:right w:val="none" w:sz="0" w:space="0" w:color="auto"/>
          </w:divBdr>
          <w:divsChild>
            <w:div w:id="1755738100">
              <w:marLeft w:val="0"/>
              <w:marRight w:val="0"/>
              <w:marTop w:val="0"/>
              <w:marBottom w:val="0"/>
              <w:divBdr>
                <w:top w:val="none" w:sz="0" w:space="0" w:color="auto"/>
                <w:left w:val="none" w:sz="0" w:space="0" w:color="auto"/>
                <w:bottom w:val="none" w:sz="0" w:space="0" w:color="auto"/>
                <w:right w:val="none" w:sz="0" w:space="0" w:color="auto"/>
              </w:divBdr>
              <w:divsChild>
                <w:div w:id="669255156">
                  <w:marLeft w:val="0"/>
                  <w:marRight w:val="0"/>
                  <w:marTop w:val="0"/>
                  <w:marBottom w:val="0"/>
                  <w:divBdr>
                    <w:top w:val="single" w:sz="2" w:space="4" w:color="FFFFFF"/>
                    <w:left w:val="single" w:sz="2" w:space="12" w:color="FFFFFF"/>
                    <w:bottom w:val="single" w:sz="2" w:space="1" w:color="FFFFFF"/>
                    <w:right w:val="single" w:sz="2" w:space="4" w:color="FFFFFF"/>
                  </w:divBdr>
                  <w:divsChild>
                    <w:div w:id="969945493">
                      <w:marLeft w:val="0"/>
                      <w:marRight w:val="0"/>
                      <w:marTop w:val="0"/>
                      <w:marBottom w:val="0"/>
                      <w:divBdr>
                        <w:top w:val="none" w:sz="0" w:space="0" w:color="auto"/>
                        <w:left w:val="none" w:sz="0" w:space="0" w:color="auto"/>
                        <w:bottom w:val="none" w:sz="0" w:space="0" w:color="auto"/>
                        <w:right w:val="none" w:sz="0" w:space="0" w:color="auto"/>
                      </w:divBdr>
                    </w:div>
                  </w:divsChild>
                </w:div>
                <w:div w:id="93286953">
                  <w:marLeft w:val="0"/>
                  <w:marRight w:val="0"/>
                  <w:marTop w:val="0"/>
                  <w:marBottom w:val="0"/>
                  <w:divBdr>
                    <w:top w:val="single" w:sz="2" w:space="1" w:color="FFFFFF"/>
                    <w:left w:val="single" w:sz="2" w:space="12" w:color="FFFFFF"/>
                    <w:bottom w:val="single" w:sz="2" w:space="1" w:color="FFFFFF"/>
                    <w:right w:val="single" w:sz="2" w:space="4" w:color="FFFFFF"/>
                  </w:divBdr>
                  <w:divsChild>
                    <w:div w:id="2081898634">
                      <w:marLeft w:val="0"/>
                      <w:marRight w:val="0"/>
                      <w:marTop w:val="0"/>
                      <w:marBottom w:val="0"/>
                      <w:divBdr>
                        <w:top w:val="none" w:sz="0" w:space="0" w:color="auto"/>
                        <w:left w:val="none" w:sz="0" w:space="0" w:color="auto"/>
                        <w:bottom w:val="none" w:sz="0" w:space="0" w:color="auto"/>
                        <w:right w:val="none" w:sz="0" w:space="0" w:color="auto"/>
                      </w:divBdr>
                    </w:div>
                  </w:divsChild>
                </w:div>
                <w:div w:id="803431741">
                  <w:marLeft w:val="0"/>
                  <w:marRight w:val="0"/>
                  <w:marTop w:val="0"/>
                  <w:marBottom w:val="0"/>
                  <w:divBdr>
                    <w:top w:val="single" w:sz="2" w:space="1" w:color="FFFFFF"/>
                    <w:left w:val="single" w:sz="2" w:space="12" w:color="FFFFFF"/>
                    <w:bottom w:val="single" w:sz="2" w:space="1" w:color="FFFFFF"/>
                    <w:right w:val="single" w:sz="2" w:space="4" w:color="FFFFFF"/>
                  </w:divBdr>
                  <w:divsChild>
                    <w:div w:id="864321072">
                      <w:marLeft w:val="0"/>
                      <w:marRight w:val="0"/>
                      <w:marTop w:val="0"/>
                      <w:marBottom w:val="0"/>
                      <w:divBdr>
                        <w:top w:val="none" w:sz="0" w:space="0" w:color="auto"/>
                        <w:left w:val="none" w:sz="0" w:space="0" w:color="auto"/>
                        <w:bottom w:val="none" w:sz="0" w:space="0" w:color="auto"/>
                        <w:right w:val="none" w:sz="0" w:space="0" w:color="auto"/>
                      </w:divBdr>
                    </w:div>
                  </w:divsChild>
                </w:div>
                <w:div w:id="1969316272">
                  <w:marLeft w:val="0"/>
                  <w:marRight w:val="0"/>
                  <w:marTop w:val="0"/>
                  <w:marBottom w:val="0"/>
                  <w:divBdr>
                    <w:top w:val="single" w:sz="2" w:space="1" w:color="FFFFFF"/>
                    <w:left w:val="single" w:sz="2" w:space="12" w:color="FFFFFF"/>
                    <w:bottom w:val="single" w:sz="2" w:space="1" w:color="FFFFFF"/>
                    <w:right w:val="single" w:sz="2" w:space="4" w:color="FFFFFF"/>
                  </w:divBdr>
                  <w:divsChild>
                    <w:div w:id="2117409917">
                      <w:marLeft w:val="0"/>
                      <w:marRight w:val="0"/>
                      <w:marTop w:val="0"/>
                      <w:marBottom w:val="0"/>
                      <w:divBdr>
                        <w:top w:val="none" w:sz="0" w:space="0" w:color="auto"/>
                        <w:left w:val="none" w:sz="0" w:space="0" w:color="auto"/>
                        <w:bottom w:val="none" w:sz="0" w:space="0" w:color="auto"/>
                        <w:right w:val="none" w:sz="0" w:space="0" w:color="auto"/>
                      </w:divBdr>
                    </w:div>
                  </w:divsChild>
                </w:div>
                <w:div w:id="1971666674">
                  <w:marLeft w:val="0"/>
                  <w:marRight w:val="0"/>
                  <w:marTop w:val="0"/>
                  <w:marBottom w:val="0"/>
                  <w:divBdr>
                    <w:top w:val="single" w:sz="2" w:space="1" w:color="FFFFFF"/>
                    <w:left w:val="single" w:sz="2" w:space="12" w:color="FFFFFF"/>
                    <w:bottom w:val="single" w:sz="2" w:space="1" w:color="FFFFFF"/>
                    <w:right w:val="single" w:sz="2" w:space="4" w:color="FFFFFF"/>
                  </w:divBdr>
                  <w:divsChild>
                    <w:div w:id="1263493583">
                      <w:marLeft w:val="0"/>
                      <w:marRight w:val="0"/>
                      <w:marTop w:val="0"/>
                      <w:marBottom w:val="0"/>
                      <w:divBdr>
                        <w:top w:val="none" w:sz="0" w:space="0" w:color="auto"/>
                        <w:left w:val="none" w:sz="0" w:space="0" w:color="auto"/>
                        <w:bottom w:val="none" w:sz="0" w:space="0" w:color="auto"/>
                        <w:right w:val="none" w:sz="0" w:space="0" w:color="auto"/>
                      </w:divBdr>
                    </w:div>
                  </w:divsChild>
                </w:div>
                <w:div w:id="2005742926">
                  <w:marLeft w:val="0"/>
                  <w:marRight w:val="0"/>
                  <w:marTop w:val="0"/>
                  <w:marBottom w:val="0"/>
                  <w:divBdr>
                    <w:top w:val="single" w:sz="2" w:space="1" w:color="FFFFFF"/>
                    <w:left w:val="single" w:sz="2" w:space="12" w:color="FFFFFF"/>
                    <w:bottom w:val="single" w:sz="2" w:space="1" w:color="FFFFFF"/>
                    <w:right w:val="single" w:sz="2" w:space="4" w:color="FFFFFF"/>
                  </w:divBdr>
                  <w:divsChild>
                    <w:div w:id="1943801977">
                      <w:marLeft w:val="0"/>
                      <w:marRight w:val="0"/>
                      <w:marTop w:val="0"/>
                      <w:marBottom w:val="0"/>
                      <w:divBdr>
                        <w:top w:val="none" w:sz="0" w:space="0" w:color="auto"/>
                        <w:left w:val="none" w:sz="0" w:space="0" w:color="auto"/>
                        <w:bottom w:val="none" w:sz="0" w:space="0" w:color="auto"/>
                        <w:right w:val="none" w:sz="0" w:space="0" w:color="auto"/>
                      </w:divBdr>
                    </w:div>
                  </w:divsChild>
                </w:div>
                <w:div w:id="210388458">
                  <w:marLeft w:val="0"/>
                  <w:marRight w:val="0"/>
                  <w:marTop w:val="0"/>
                  <w:marBottom w:val="0"/>
                  <w:divBdr>
                    <w:top w:val="single" w:sz="2" w:space="1" w:color="FFFFFF"/>
                    <w:left w:val="single" w:sz="2" w:space="12" w:color="FFFFFF"/>
                    <w:bottom w:val="single" w:sz="2" w:space="1" w:color="FFFFFF"/>
                    <w:right w:val="single" w:sz="2" w:space="4" w:color="FFFFFF"/>
                  </w:divBdr>
                  <w:divsChild>
                    <w:div w:id="23949610">
                      <w:marLeft w:val="0"/>
                      <w:marRight w:val="0"/>
                      <w:marTop w:val="0"/>
                      <w:marBottom w:val="0"/>
                      <w:divBdr>
                        <w:top w:val="none" w:sz="0" w:space="0" w:color="auto"/>
                        <w:left w:val="none" w:sz="0" w:space="0" w:color="auto"/>
                        <w:bottom w:val="none" w:sz="0" w:space="0" w:color="auto"/>
                        <w:right w:val="none" w:sz="0" w:space="0" w:color="auto"/>
                      </w:divBdr>
                    </w:div>
                  </w:divsChild>
                </w:div>
                <w:div w:id="1405108407">
                  <w:marLeft w:val="0"/>
                  <w:marRight w:val="0"/>
                  <w:marTop w:val="0"/>
                  <w:marBottom w:val="0"/>
                  <w:divBdr>
                    <w:top w:val="single" w:sz="2" w:space="1" w:color="FFFFFF"/>
                    <w:left w:val="single" w:sz="2" w:space="12" w:color="FFFFFF"/>
                    <w:bottom w:val="single" w:sz="2" w:space="1" w:color="FFFFFF"/>
                    <w:right w:val="single" w:sz="2" w:space="4" w:color="FFFFFF"/>
                  </w:divBdr>
                  <w:divsChild>
                    <w:div w:id="1173640096">
                      <w:marLeft w:val="0"/>
                      <w:marRight w:val="0"/>
                      <w:marTop w:val="0"/>
                      <w:marBottom w:val="0"/>
                      <w:divBdr>
                        <w:top w:val="none" w:sz="0" w:space="0" w:color="auto"/>
                        <w:left w:val="none" w:sz="0" w:space="0" w:color="auto"/>
                        <w:bottom w:val="none" w:sz="0" w:space="0" w:color="auto"/>
                        <w:right w:val="none" w:sz="0" w:space="0" w:color="auto"/>
                      </w:divBdr>
                    </w:div>
                  </w:divsChild>
                </w:div>
                <w:div w:id="522207297">
                  <w:marLeft w:val="0"/>
                  <w:marRight w:val="0"/>
                  <w:marTop w:val="0"/>
                  <w:marBottom w:val="0"/>
                  <w:divBdr>
                    <w:top w:val="single" w:sz="2" w:space="1" w:color="FFFFFF"/>
                    <w:left w:val="single" w:sz="2" w:space="12" w:color="FFFFFF"/>
                    <w:bottom w:val="single" w:sz="2" w:space="1" w:color="FFFFFF"/>
                    <w:right w:val="single" w:sz="2" w:space="4" w:color="FFFFFF"/>
                  </w:divBdr>
                  <w:divsChild>
                    <w:div w:id="907612389">
                      <w:marLeft w:val="0"/>
                      <w:marRight w:val="0"/>
                      <w:marTop w:val="0"/>
                      <w:marBottom w:val="0"/>
                      <w:divBdr>
                        <w:top w:val="none" w:sz="0" w:space="0" w:color="auto"/>
                        <w:left w:val="none" w:sz="0" w:space="0" w:color="auto"/>
                        <w:bottom w:val="none" w:sz="0" w:space="0" w:color="auto"/>
                        <w:right w:val="none" w:sz="0" w:space="0" w:color="auto"/>
                      </w:divBdr>
                    </w:div>
                  </w:divsChild>
                </w:div>
                <w:div w:id="1907455382">
                  <w:marLeft w:val="0"/>
                  <w:marRight w:val="0"/>
                  <w:marTop w:val="0"/>
                  <w:marBottom w:val="0"/>
                  <w:divBdr>
                    <w:top w:val="single" w:sz="2" w:space="1" w:color="FFFFFF"/>
                    <w:left w:val="single" w:sz="2" w:space="12" w:color="FFFFFF"/>
                    <w:bottom w:val="single" w:sz="2" w:space="1" w:color="FFFFFF"/>
                    <w:right w:val="single" w:sz="2" w:space="4" w:color="FFFFFF"/>
                  </w:divBdr>
                  <w:divsChild>
                    <w:div w:id="118498526">
                      <w:marLeft w:val="0"/>
                      <w:marRight w:val="0"/>
                      <w:marTop w:val="0"/>
                      <w:marBottom w:val="0"/>
                      <w:divBdr>
                        <w:top w:val="none" w:sz="0" w:space="0" w:color="auto"/>
                        <w:left w:val="none" w:sz="0" w:space="0" w:color="auto"/>
                        <w:bottom w:val="none" w:sz="0" w:space="0" w:color="auto"/>
                        <w:right w:val="none" w:sz="0" w:space="0" w:color="auto"/>
                      </w:divBdr>
                    </w:div>
                  </w:divsChild>
                </w:div>
                <w:div w:id="1705715305">
                  <w:marLeft w:val="0"/>
                  <w:marRight w:val="0"/>
                  <w:marTop w:val="0"/>
                  <w:marBottom w:val="0"/>
                  <w:divBdr>
                    <w:top w:val="single" w:sz="2" w:space="1" w:color="FFFFFF"/>
                    <w:left w:val="single" w:sz="2" w:space="12" w:color="FFFFFF"/>
                    <w:bottom w:val="single" w:sz="2" w:space="1" w:color="FFFFFF"/>
                    <w:right w:val="single" w:sz="2" w:space="4" w:color="FFFFFF"/>
                  </w:divBdr>
                  <w:divsChild>
                    <w:div w:id="664282140">
                      <w:marLeft w:val="0"/>
                      <w:marRight w:val="0"/>
                      <w:marTop w:val="0"/>
                      <w:marBottom w:val="0"/>
                      <w:divBdr>
                        <w:top w:val="none" w:sz="0" w:space="0" w:color="auto"/>
                        <w:left w:val="none" w:sz="0" w:space="0" w:color="auto"/>
                        <w:bottom w:val="none" w:sz="0" w:space="0" w:color="auto"/>
                        <w:right w:val="none" w:sz="0" w:space="0" w:color="auto"/>
                      </w:divBdr>
                    </w:div>
                  </w:divsChild>
                </w:div>
                <w:div w:id="481045522">
                  <w:marLeft w:val="0"/>
                  <w:marRight w:val="0"/>
                  <w:marTop w:val="0"/>
                  <w:marBottom w:val="0"/>
                  <w:divBdr>
                    <w:top w:val="single" w:sz="2" w:space="1" w:color="FFFFFF"/>
                    <w:left w:val="single" w:sz="2" w:space="12" w:color="FFFFFF"/>
                    <w:bottom w:val="single" w:sz="2" w:space="1" w:color="FFFFFF"/>
                    <w:right w:val="single" w:sz="2" w:space="4" w:color="FFFFFF"/>
                  </w:divBdr>
                  <w:divsChild>
                    <w:div w:id="260453607">
                      <w:marLeft w:val="0"/>
                      <w:marRight w:val="0"/>
                      <w:marTop w:val="0"/>
                      <w:marBottom w:val="0"/>
                      <w:divBdr>
                        <w:top w:val="none" w:sz="0" w:space="0" w:color="auto"/>
                        <w:left w:val="none" w:sz="0" w:space="0" w:color="auto"/>
                        <w:bottom w:val="none" w:sz="0" w:space="0" w:color="auto"/>
                        <w:right w:val="none" w:sz="0" w:space="0" w:color="auto"/>
                      </w:divBdr>
                    </w:div>
                  </w:divsChild>
                </w:div>
                <w:div w:id="1314680731">
                  <w:marLeft w:val="0"/>
                  <w:marRight w:val="0"/>
                  <w:marTop w:val="0"/>
                  <w:marBottom w:val="0"/>
                  <w:divBdr>
                    <w:top w:val="single" w:sz="2" w:space="1" w:color="FFFFFF"/>
                    <w:left w:val="single" w:sz="2" w:space="12" w:color="FFFFFF"/>
                    <w:bottom w:val="single" w:sz="2" w:space="1" w:color="FFFFFF"/>
                    <w:right w:val="single" w:sz="2" w:space="4" w:color="FFFFFF"/>
                  </w:divBdr>
                  <w:divsChild>
                    <w:div w:id="938441739">
                      <w:marLeft w:val="0"/>
                      <w:marRight w:val="0"/>
                      <w:marTop w:val="0"/>
                      <w:marBottom w:val="0"/>
                      <w:divBdr>
                        <w:top w:val="none" w:sz="0" w:space="0" w:color="auto"/>
                        <w:left w:val="none" w:sz="0" w:space="0" w:color="auto"/>
                        <w:bottom w:val="none" w:sz="0" w:space="0" w:color="auto"/>
                        <w:right w:val="none" w:sz="0" w:space="0" w:color="auto"/>
                      </w:divBdr>
                    </w:div>
                  </w:divsChild>
                </w:div>
                <w:div w:id="2051949895">
                  <w:marLeft w:val="0"/>
                  <w:marRight w:val="0"/>
                  <w:marTop w:val="0"/>
                  <w:marBottom w:val="0"/>
                  <w:divBdr>
                    <w:top w:val="single" w:sz="2" w:space="1" w:color="FFFFFF"/>
                    <w:left w:val="single" w:sz="2" w:space="12" w:color="FFFFFF"/>
                    <w:bottom w:val="single" w:sz="2" w:space="1" w:color="FFFFFF"/>
                    <w:right w:val="single" w:sz="2" w:space="4" w:color="FFFFFF"/>
                  </w:divBdr>
                  <w:divsChild>
                    <w:div w:id="621427853">
                      <w:marLeft w:val="0"/>
                      <w:marRight w:val="0"/>
                      <w:marTop w:val="0"/>
                      <w:marBottom w:val="0"/>
                      <w:divBdr>
                        <w:top w:val="none" w:sz="0" w:space="0" w:color="auto"/>
                        <w:left w:val="none" w:sz="0" w:space="0" w:color="auto"/>
                        <w:bottom w:val="none" w:sz="0" w:space="0" w:color="auto"/>
                        <w:right w:val="none" w:sz="0" w:space="0" w:color="auto"/>
                      </w:divBdr>
                    </w:div>
                  </w:divsChild>
                </w:div>
                <w:div w:id="906035926">
                  <w:marLeft w:val="0"/>
                  <w:marRight w:val="0"/>
                  <w:marTop w:val="0"/>
                  <w:marBottom w:val="0"/>
                  <w:divBdr>
                    <w:top w:val="single" w:sz="2" w:space="1" w:color="FFFFFF"/>
                    <w:left w:val="single" w:sz="2" w:space="12" w:color="FFFFFF"/>
                    <w:bottom w:val="single" w:sz="2" w:space="1" w:color="FFFFFF"/>
                    <w:right w:val="single" w:sz="2" w:space="4" w:color="FFFFFF"/>
                  </w:divBdr>
                  <w:divsChild>
                    <w:div w:id="1083648351">
                      <w:marLeft w:val="0"/>
                      <w:marRight w:val="0"/>
                      <w:marTop w:val="0"/>
                      <w:marBottom w:val="0"/>
                      <w:divBdr>
                        <w:top w:val="none" w:sz="0" w:space="0" w:color="auto"/>
                        <w:left w:val="none" w:sz="0" w:space="0" w:color="auto"/>
                        <w:bottom w:val="none" w:sz="0" w:space="0" w:color="auto"/>
                        <w:right w:val="none" w:sz="0" w:space="0" w:color="auto"/>
                      </w:divBdr>
                    </w:div>
                  </w:divsChild>
                </w:div>
                <w:div w:id="1547377335">
                  <w:marLeft w:val="0"/>
                  <w:marRight w:val="0"/>
                  <w:marTop w:val="0"/>
                  <w:marBottom w:val="0"/>
                  <w:divBdr>
                    <w:top w:val="single" w:sz="2" w:space="1" w:color="FFFFFF"/>
                    <w:left w:val="single" w:sz="2" w:space="12" w:color="FFFFFF"/>
                    <w:bottom w:val="single" w:sz="2" w:space="1" w:color="FFFFFF"/>
                    <w:right w:val="single" w:sz="2" w:space="4" w:color="FFFFFF"/>
                  </w:divBdr>
                  <w:divsChild>
                    <w:div w:id="1702240310">
                      <w:marLeft w:val="0"/>
                      <w:marRight w:val="0"/>
                      <w:marTop w:val="0"/>
                      <w:marBottom w:val="0"/>
                      <w:divBdr>
                        <w:top w:val="none" w:sz="0" w:space="0" w:color="auto"/>
                        <w:left w:val="none" w:sz="0" w:space="0" w:color="auto"/>
                        <w:bottom w:val="none" w:sz="0" w:space="0" w:color="auto"/>
                        <w:right w:val="none" w:sz="0" w:space="0" w:color="auto"/>
                      </w:divBdr>
                    </w:div>
                  </w:divsChild>
                </w:div>
                <w:div w:id="307639324">
                  <w:marLeft w:val="0"/>
                  <w:marRight w:val="0"/>
                  <w:marTop w:val="0"/>
                  <w:marBottom w:val="0"/>
                  <w:divBdr>
                    <w:top w:val="single" w:sz="2" w:space="1" w:color="FFFFFF"/>
                    <w:left w:val="single" w:sz="2" w:space="12" w:color="FFFFFF"/>
                    <w:bottom w:val="single" w:sz="2" w:space="1" w:color="FFFFFF"/>
                    <w:right w:val="single" w:sz="2" w:space="4" w:color="FFFFFF"/>
                  </w:divBdr>
                  <w:divsChild>
                    <w:div w:id="1904751537">
                      <w:marLeft w:val="0"/>
                      <w:marRight w:val="0"/>
                      <w:marTop w:val="0"/>
                      <w:marBottom w:val="0"/>
                      <w:divBdr>
                        <w:top w:val="none" w:sz="0" w:space="0" w:color="auto"/>
                        <w:left w:val="none" w:sz="0" w:space="0" w:color="auto"/>
                        <w:bottom w:val="none" w:sz="0" w:space="0" w:color="auto"/>
                        <w:right w:val="none" w:sz="0" w:space="0" w:color="auto"/>
                      </w:divBdr>
                    </w:div>
                  </w:divsChild>
                </w:div>
                <w:div w:id="1667902175">
                  <w:marLeft w:val="0"/>
                  <w:marRight w:val="0"/>
                  <w:marTop w:val="0"/>
                  <w:marBottom w:val="0"/>
                  <w:divBdr>
                    <w:top w:val="single" w:sz="2" w:space="1" w:color="FFFFFF"/>
                    <w:left w:val="single" w:sz="2" w:space="12" w:color="FFFFFF"/>
                    <w:bottom w:val="single" w:sz="2" w:space="1" w:color="FFFFFF"/>
                    <w:right w:val="single" w:sz="2" w:space="4" w:color="FFFFFF"/>
                  </w:divBdr>
                  <w:divsChild>
                    <w:div w:id="730033926">
                      <w:marLeft w:val="0"/>
                      <w:marRight w:val="0"/>
                      <w:marTop w:val="0"/>
                      <w:marBottom w:val="0"/>
                      <w:divBdr>
                        <w:top w:val="none" w:sz="0" w:space="0" w:color="auto"/>
                        <w:left w:val="none" w:sz="0" w:space="0" w:color="auto"/>
                        <w:bottom w:val="none" w:sz="0" w:space="0" w:color="auto"/>
                        <w:right w:val="none" w:sz="0" w:space="0" w:color="auto"/>
                      </w:divBdr>
                    </w:div>
                  </w:divsChild>
                </w:div>
                <w:div w:id="419446530">
                  <w:marLeft w:val="0"/>
                  <w:marRight w:val="0"/>
                  <w:marTop w:val="0"/>
                  <w:marBottom w:val="0"/>
                  <w:divBdr>
                    <w:top w:val="single" w:sz="2" w:space="1" w:color="FFFFFF"/>
                    <w:left w:val="single" w:sz="2" w:space="12" w:color="FFFFFF"/>
                    <w:bottom w:val="single" w:sz="2" w:space="1" w:color="FFFFFF"/>
                    <w:right w:val="single" w:sz="2" w:space="4" w:color="FFFFFF"/>
                  </w:divBdr>
                  <w:divsChild>
                    <w:div w:id="1354266326">
                      <w:marLeft w:val="0"/>
                      <w:marRight w:val="0"/>
                      <w:marTop w:val="0"/>
                      <w:marBottom w:val="0"/>
                      <w:divBdr>
                        <w:top w:val="none" w:sz="0" w:space="0" w:color="auto"/>
                        <w:left w:val="none" w:sz="0" w:space="0" w:color="auto"/>
                        <w:bottom w:val="none" w:sz="0" w:space="0" w:color="auto"/>
                        <w:right w:val="none" w:sz="0" w:space="0" w:color="auto"/>
                      </w:divBdr>
                    </w:div>
                  </w:divsChild>
                </w:div>
                <w:div w:id="1650867761">
                  <w:marLeft w:val="0"/>
                  <w:marRight w:val="0"/>
                  <w:marTop w:val="0"/>
                  <w:marBottom w:val="0"/>
                  <w:divBdr>
                    <w:top w:val="single" w:sz="2" w:space="1" w:color="FFFFFF"/>
                    <w:left w:val="single" w:sz="2" w:space="12" w:color="FFFFFF"/>
                    <w:bottom w:val="single" w:sz="2" w:space="4" w:color="FFFFFF"/>
                    <w:right w:val="single" w:sz="2" w:space="4" w:color="FFFFFF"/>
                  </w:divBdr>
                  <w:divsChild>
                    <w:div w:id="14925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8745">
          <w:marLeft w:val="0"/>
          <w:marRight w:val="0"/>
          <w:marTop w:val="0"/>
          <w:marBottom w:val="335"/>
          <w:divBdr>
            <w:top w:val="none" w:sz="0" w:space="0" w:color="auto"/>
            <w:left w:val="none" w:sz="0" w:space="0" w:color="auto"/>
            <w:bottom w:val="none" w:sz="0" w:space="0" w:color="auto"/>
            <w:right w:val="none" w:sz="0" w:space="0" w:color="auto"/>
          </w:divBdr>
          <w:divsChild>
            <w:div w:id="1996299516">
              <w:marLeft w:val="0"/>
              <w:marRight w:val="0"/>
              <w:marTop w:val="0"/>
              <w:marBottom w:val="0"/>
              <w:divBdr>
                <w:top w:val="none" w:sz="0" w:space="0" w:color="auto"/>
                <w:left w:val="none" w:sz="0" w:space="0" w:color="auto"/>
                <w:bottom w:val="none" w:sz="0" w:space="0" w:color="auto"/>
                <w:right w:val="none" w:sz="0" w:space="0" w:color="auto"/>
              </w:divBdr>
              <w:divsChild>
                <w:div w:id="434129805">
                  <w:marLeft w:val="0"/>
                  <w:marRight w:val="0"/>
                  <w:marTop w:val="0"/>
                  <w:marBottom w:val="0"/>
                  <w:divBdr>
                    <w:top w:val="single" w:sz="2" w:space="4" w:color="FFFFFF"/>
                    <w:left w:val="single" w:sz="2" w:space="12" w:color="FFFFFF"/>
                    <w:bottom w:val="single" w:sz="2" w:space="1" w:color="FFFFFF"/>
                    <w:right w:val="single" w:sz="2" w:space="4" w:color="FFFFFF"/>
                  </w:divBdr>
                  <w:divsChild>
                    <w:div w:id="2065136729">
                      <w:marLeft w:val="0"/>
                      <w:marRight w:val="0"/>
                      <w:marTop w:val="0"/>
                      <w:marBottom w:val="0"/>
                      <w:divBdr>
                        <w:top w:val="none" w:sz="0" w:space="0" w:color="auto"/>
                        <w:left w:val="none" w:sz="0" w:space="0" w:color="auto"/>
                        <w:bottom w:val="none" w:sz="0" w:space="0" w:color="auto"/>
                        <w:right w:val="none" w:sz="0" w:space="0" w:color="auto"/>
                      </w:divBdr>
                    </w:div>
                  </w:divsChild>
                </w:div>
                <w:div w:id="587495109">
                  <w:marLeft w:val="0"/>
                  <w:marRight w:val="0"/>
                  <w:marTop w:val="0"/>
                  <w:marBottom w:val="0"/>
                  <w:divBdr>
                    <w:top w:val="single" w:sz="2" w:space="1" w:color="FFFFFF"/>
                    <w:left w:val="single" w:sz="2" w:space="12" w:color="FFFFFF"/>
                    <w:bottom w:val="single" w:sz="2" w:space="1" w:color="FFFFFF"/>
                    <w:right w:val="single" w:sz="2" w:space="4" w:color="FFFFFF"/>
                  </w:divBdr>
                  <w:divsChild>
                    <w:div w:id="2066682368">
                      <w:marLeft w:val="0"/>
                      <w:marRight w:val="0"/>
                      <w:marTop w:val="0"/>
                      <w:marBottom w:val="0"/>
                      <w:divBdr>
                        <w:top w:val="none" w:sz="0" w:space="0" w:color="auto"/>
                        <w:left w:val="none" w:sz="0" w:space="0" w:color="auto"/>
                        <w:bottom w:val="none" w:sz="0" w:space="0" w:color="auto"/>
                        <w:right w:val="none" w:sz="0" w:space="0" w:color="auto"/>
                      </w:divBdr>
                    </w:div>
                  </w:divsChild>
                </w:div>
                <w:div w:id="1947810938">
                  <w:marLeft w:val="0"/>
                  <w:marRight w:val="0"/>
                  <w:marTop w:val="0"/>
                  <w:marBottom w:val="0"/>
                  <w:divBdr>
                    <w:top w:val="single" w:sz="2" w:space="1" w:color="FFFFFF"/>
                    <w:left w:val="single" w:sz="2" w:space="12" w:color="FFFFFF"/>
                    <w:bottom w:val="single" w:sz="2" w:space="1" w:color="FFFFFF"/>
                    <w:right w:val="single" w:sz="2" w:space="4" w:color="FFFFFF"/>
                  </w:divBdr>
                  <w:divsChild>
                    <w:div w:id="201752161">
                      <w:marLeft w:val="0"/>
                      <w:marRight w:val="0"/>
                      <w:marTop w:val="0"/>
                      <w:marBottom w:val="0"/>
                      <w:divBdr>
                        <w:top w:val="none" w:sz="0" w:space="0" w:color="auto"/>
                        <w:left w:val="none" w:sz="0" w:space="0" w:color="auto"/>
                        <w:bottom w:val="none" w:sz="0" w:space="0" w:color="auto"/>
                        <w:right w:val="none" w:sz="0" w:space="0" w:color="auto"/>
                      </w:divBdr>
                    </w:div>
                  </w:divsChild>
                </w:div>
                <w:div w:id="950358661">
                  <w:marLeft w:val="0"/>
                  <w:marRight w:val="0"/>
                  <w:marTop w:val="0"/>
                  <w:marBottom w:val="0"/>
                  <w:divBdr>
                    <w:top w:val="single" w:sz="2" w:space="1" w:color="FFFFFF"/>
                    <w:left w:val="single" w:sz="2" w:space="12" w:color="FFFFFF"/>
                    <w:bottom w:val="single" w:sz="2" w:space="1" w:color="FFFFFF"/>
                    <w:right w:val="single" w:sz="2" w:space="4" w:color="FFFFFF"/>
                  </w:divBdr>
                  <w:divsChild>
                    <w:div w:id="607280236">
                      <w:marLeft w:val="0"/>
                      <w:marRight w:val="0"/>
                      <w:marTop w:val="0"/>
                      <w:marBottom w:val="0"/>
                      <w:divBdr>
                        <w:top w:val="none" w:sz="0" w:space="0" w:color="auto"/>
                        <w:left w:val="none" w:sz="0" w:space="0" w:color="auto"/>
                        <w:bottom w:val="none" w:sz="0" w:space="0" w:color="auto"/>
                        <w:right w:val="none" w:sz="0" w:space="0" w:color="auto"/>
                      </w:divBdr>
                    </w:div>
                  </w:divsChild>
                </w:div>
                <w:div w:id="735905124">
                  <w:marLeft w:val="0"/>
                  <w:marRight w:val="0"/>
                  <w:marTop w:val="0"/>
                  <w:marBottom w:val="0"/>
                  <w:divBdr>
                    <w:top w:val="single" w:sz="2" w:space="1" w:color="FFFFFF"/>
                    <w:left w:val="single" w:sz="2" w:space="12" w:color="FFFFFF"/>
                    <w:bottom w:val="single" w:sz="2" w:space="1" w:color="FFFFFF"/>
                    <w:right w:val="single" w:sz="2" w:space="4" w:color="FFFFFF"/>
                  </w:divBdr>
                  <w:divsChild>
                    <w:div w:id="1188375219">
                      <w:marLeft w:val="0"/>
                      <w:marRight w:val="0"/>
                      <w:marTop w:val="0"/>
                      <w:marBottom w:val="0"/>
                      <w:divBdr>
                        <w:top w:val="none" w:sz="0" w:space="0" w:color="auto"/>
                        <w:left w:val="none" w:sz="0" w:space="0" w:color="auto"/>
                        <w:bottom w:val="none" w:sz="0" w:space="0" w:color="auto"/>
                        <w:right w:val="none" w:sz="0" w:space="0" w:color="auto"/>
                      </w:divBdr>
                    </w:div>
                  </w:divsChild>
                </w:div>
                <w:div w:id="130750713">
                  <w:marLeft w:val="0"/>
                  <w:marRight w:val="0"/>
                  <w:marTop w:val="0"/>
                  <w:marBottom w:val="0"/>
                  <w:divBdr>
                    <w:top w:val="single" w:sz="2" w:space="1" w:color="FFFFFF"/>
                    <w:left w:val="single" w:sz="2" w:space="12" w:color="FFFFFF"/>
                    <w:bottom w:val="single" w:sz="2" w:space="1" w:color="FFFFFF"/>
                    <w:right w:val="single" w:sz="2" w:space="4" w:color="FFFFFF"/>
                  </w:divBdr>
                  <w:divsChild>
                    <w:div w:id="1548294700">
                      <w:marLeft w:val="0"/>
                      <w:marRight w:val="0"/>
                      <w:marTop w:val="0"/>
                      <w:marBottom w:val="0"/>
                      <w:divBdr>
                        <w:top w:val="none" w:sz="0" w:space="0" w:color="auto"/>
                        <w:left w:val="none" w:sz="0" w:space="0" w:color="auto"/>
                        <w:bottom w:val="none" w:sz="0" w:space="0" w:color="auto"/>
                        <w:right w:val="none" w:sz="0" w:space="0" w:color="auto"/>
                      </w:divBdr>
                    </w:div>
                  </w:divsChild>
                </w:div>
                <w:div w:id="1631590471">
                  <w:marLeft w:val="0"/>
                  <w:marRight w:val="0"/>
                  <w:marTop w:val="0"/>
                  <w:marBottom w:val="0"/>
                  <w:divBdr>
                    <w:top w:val="single" w:sz="2" w:space="1" w:color="FFFFFF"/>
                    <w:left w:val="single" w:sz="2" w:space="12" w:color="FFFFFF"/>
                    <w:bottom w:val="single" w:sz="2" w:space="1" w:color="FFFFFF"/>
                    <w:right w:val="single" w:sz="2" w:space="4" w:color="FFFFFF"/>
                  </w:divBdr>
                  <w:divsChild>
                    <w:div w:id="171578215">
                      <w:marLeft w:val="0"/>
                      <w:marRight w:val="0"/>
                      <w:marTop w:val="0"/>
                      <w:marBottom w:val="0"/>
                      <w:divBdr>
                        <w:top w:val="none" w:sz="0" w:space="0" w:color="auto"/>
                        <w:left w:val="none" w:sz="0" w:space="0" w:color="auto"/>
                        <w:bottom w:val="none" w:sz="0" w:space="0" w:color="auto"/>
                        <w:right w:val="none" w:sz="0" w:space="0" w:color="auto"/>
                      </w:divBdr>
                    </w:div>
                  </w:divsChild>
                </w:div>
                <w:div w:id="1392341663">
                  <w:marLeft w:val="0"/>
                  <w:marRight w:val="0"/>
                  <w:marTop w:val="0"/>
                  <w:marBottom w:val="0"/>
                  <w:divBdr>
                    <w:top w:val="single" w:sz="2" w:space="1" w:color="FFFFFF"/>
                    <w:left w:val="single" w:sz="2" w:space="12" w:color="FFFFFF"/>
                    <w:bottom w:val="single" w:sz="2" w:space="1" w:color="FFFFFF"/>
                    <w:right w:val="single" w:sz="2" w:space="4" w:color="FFFFFF"/>
                  </w:divBdr>
                  <w:divsChild>
                    <w:div w:id="1898471973">
                      <w:marLeft w:val="0"/>
                      <w:marRight w:val="0"/>
                      <w:marTop w:val="0"/>
                      <w:marBottom w:val="0"/>
                      <w:divBdr>
                        <w:top w:val="none" w:sz="0" w:space="0" w:color="auto"/>
                        <w:left w:val="none" w:sz="0" w:space="0" w:color="auto"/>
                        <w:bottom w:val="none" w:sz="0" w:space="0" w:color="auto"/>
                        <w:right w:val="none" w:sz="0" w:space="0" w:color="auto"/>
                      </w:divBdr>
                    </w:div>
                  </w:divsChild>
                </w:div>
                <w:div w:id="2033146585">
                  <w:marLeft w:val="0"/>
                  <w:marRight w:val="0"/>
                  <w:marTop w:val="0"/>
                  <w:marBottom w:val="0"/>
                  <w:divBdr>
                    <w:top w:val="single" w:sz="2" w:space="1" w:color="FFFFFF"/>
                    <w:left w:val="single" w:sz="2" w:space="12" w:color="FFFFFF"/>
                    <w:bottom w:val="single" w:sz="2" w:space="1" w:color="FFFFFF"/>
                    <w:right w:val="single" w:sz="2" w:space="4" w:color="FFFFFF"/>
                  </w:divBdr>
                  <w:divsChild>
                    <w:div w:id="1760708996">
                      <w:marLeft w:val="0"/>
                      <w:marRight w:val="0"/>
                      <w:marTop w:val="0"/>
                      <w:marBottom w:val="0"/>
                      <w:divBdr>
                        <w:top w:val="none" w:sz="0" w:space="0" w:color="auto"/>
                        <w:left w:val="none" w:sz="0" w:space="0" w:color="auto"/>
                        <w:bottom w:val="none" w:sz="0" w:space="0" w:color="auto"/>
                        <w:right w:val="none" w:sz="0" w:space="0" w:color="auto"/>
                      </w:divBdr>
                    </w:div>
                  </w:divsChild>
                </w:div>
                <w:div w:id="2037467239">
                  <w:marLeft w:val="0"/>
                  <w:marRight w:val="0"/>
                  <w:marTop w:val="0"/>
                  <w:marBottom w:val="0"/>
                  <w:divBdr>
                    <w:top w:val="single" w:sz="2" w:space="1" w:color="FFFFFF"/>
                    <w:left w:val="single" w:sz="2" w:space="12" w:color="FFFFFF"/>
                    <w:bottom w:val="single" w:sz="2" w:space="1" w:color="FFFFFF"/>
                    <w:right w:val="single" w:sz="2" w:space="4" w:color="FFFFFF"/>
                  </w:divBdr>
                  <w:divsChild>
                    <w:div w:id="1820030430">
                      <w:marLeft w:val="0"/>
                      <w:marRight w:val="0"/>
                      <w:marTop w:val="0"/>
                      <w:marBottom w:val="0"/>
                      <w:divBdr>
                        <w:top w:val="none" w:sz="0" w:space="0" w:color="auto"/>
                        <w:left w:val="none" w:sz="0" w:space="0" w:color="auto"/>
                        <w:bottom w:val="none" w:sz="0" w:space="0" w:color="auto"/>
                        <w:right w:val="none" w:sz="0" w:space="0" w:color="auto"/>
                      </w:divBdr>
                    </w:div>
                  </w:divsChild>
                </w:div>
                <w:div w:id="627509601">
                  <w:marLeft w:val="0"/>
                  <w:marRight w:val="0"/>
                  <w:marTop w:val="0"/>
                  <w:marBottom w:val="0"/>
                  <w:divBdr>
                    <w:top w:val="single" w:sz="2" w:space="1" w:color="FFFFFF"/>
                    <w:left w:val="single" w:sz="2" w:space="12" w:color="FFFFFF"/>
                    <w:bottom w:val="single" w:sz="2" w:space="1" w:color="FFFFFF"/>
                    <w:right w:val="single" w:sz="2" w:space="4" w:color="FFFFFF"/>
                  </w:divBdr>
                  <w:divsChild>
                    <w:div w:id="757216441">
                      <w:marLeft w:val="0"/>
                      <w:marRight w:val="0"/>
                      <w:marTop w:val="0"/>
                      <w:marBottom w:val="0"/>
                      <w:divBdr>
                        <w:top w:val="none" w:sz="0" w:space="0" w:color="auto"/>
                        <w:left w:val="none" w:sz="0" w:space="0" w:color="auto"/>
                        <w:bottom w:val="none" w:sz="0" w:space="0" w:color="auto"/>
                        <w:right w:val="none" w:sz="0" w:space="0" w:color="auto"/>
                      </w:divBdr>
                    </w:div>
                  </w:divsChild>
                </w:div>
                <w:div w:id="1277902727">
                  <w:marLeft w:val="0"/>
                  <w:marRight w:val="0"/>
                  <w:marTop w:val="0"/>
                  <w:marBottom w:val="0"/>
                  <w:divBdr>
                    <w:top w:val="single" w:sz="2" w:space="1" w:color="FFFFFF"/>
                    <w:left w:val="single" w:sz="2" w:space="12" w:color="FFFFFF"/>
                    <w:bottom w:val="single" w:sz="2" w:space="1" w:color="FFFFFF"/>
                    <w:right w:val="single" w:sz="2" w:space="4" w:color="FFFFFF"/>
                  </w:divBdr>
                  <w:divsChild>
                    <w:div w:id="1197815920">
                      <w:marLeft w:val="0"/>
                      <w:marRight w:val="0"/>
                      <w:marTop w:val="0"/>
                      <w:marBottom w:val="0"/>
                      <w:divBdr>
                        <w:top w:val="none" w:sz="0" w:space="0" w:color="auto"/>
                        <w:left w:val="none" w:sz="0" w:space="0" w:color="auto"/>
                        <w:bottom w:val="none" w:sz="0" w:space="0" w:color="auto"/>
                        <w:right w:val="none" w:sz="0" w:space="0" w:color="auto"/>
                      </w:divBdr>
                    </w:div>
                  </w:divsChild>
                </w:div>
                <w:div w:id="655457427">
                  <w:marLeft w:val="0"/>
                  <w:marRight w:val="0"/>
                  <w:marTop w:val="0"/>
                  <w:marBottom w:val="0"/>
                  <w:divBdr>
                    <w:top w:val="single" w:sz="2" w:space="1" w:color="FFFFFF"/>
                    <w:left w:val="single" w:sz="2" w:space="12" w:color="FFFFFF"/>
                    <w:bottom w:val="single" w:sz="2" w:space="1" w:color="FFFFFF"/>
                    <w:right w:val="single" w:sz="2" w:space="4" w:color="FFFFFF"/>
                  </w:divBdr>
                  <w:divsChild>
                    <w:div w:id="1149787524">
                      <w:marLeft w:val="0"/>
                      <w:marRight w:val="0"/>
                      <w:marTop w:val="0"/>
                      <w:marBottom w:val="0"/>
                      <w:divBdr>
                        <w:top w:val="none" w:sz="0" w:space="0" w:color="auto"/>
                        <w:left w:val="none" w:sz="0" w:space="0" w:color="auto"/>
                        <w:bottom w:val="none" w:sz="0" w:space="0" w:color="auto"/>
                        <w:right w:val="none" w:sz="0" w:space="0" w:color="auto"/>
                      </w:divBdr>
                    </w:div>
                  </w:divsChild>
                </w:div>
                <w:div w:id="1717004111">
                  <w:marLeft w:val="0"/>
                  <w:marRight w:val="0"/>
                  <w:marTop w:val="0"/>
                  <w:marBottom w:val="0"/>
                  <w:divBdr>
                    <w:top w:val="single" w:sz="2" w:space="1" w:color="FFFFFF"/>
                    <w:left w:val="single" w:sz="2" w:space="12" w:color="FFFFFF"/>
                    <w:bottom w:val="single" w:sz="2" w:space="1" w:color="FFFFFF"/>
                    <w:right w:val="single" w:sz="2" w:space="4" w:color="FFFFFF"/>
                  </w:divBdr>
                  <w:divsChild>
                    <w:div w:id="853768793">
                      <w:marLeft w:val="0"/>
                      <w:marRight w:val="0"/>
                      <w:marTop w:val="0"/>
                      <w:marBottom w:val="0"/>
                      <w:divBdr>
                        <w:top w:val="none" w:sz="0" w:space="0" w:color="auto"/>
                        <w:left w:val="none" w:sz="0" w:space="0" w:color="auto"/>
                        <w:bottom w:val="none" w:sz="0" w:space="0" w:color="auto"/>
                        <w:right w:val="none" w:sz="0" w:space="0" w:color="auto"/>
                      </w:divBdr>
                    </w:div>
                  </w:divsChild>
                </w:div>
                <w:div w:id="167986006">
                  <w:marLeft w:val="0"/>
                  <w:marRight w:val="0"/>
                  <w:marTop w:val="0"/>
                  <w:marBottom w:val="0"/>
                  <w:divBdr>
                    <w:top w:val="single" w:sz="2" w:space="1" w:color="FFFFFF"/>
                    <w:left w:val="single" w:sz="2" w:space="12" w:color="FFFFFF"/>
                    <w:bottom w:val="single" w:sz="2" w:space="1" w:color="FFFFFF"/>
                    <w:right w:val="single" w:sz="2" w:space="4" w:color="FFFFFF"/>
                  </w:divBdr>
                  <w:divsChild>
                    <w:div w:id="1515806226">
                      <w:marLeft w:val="0"/>
                      <w:marRight w:val="0"/>
                      <w:marTop w:val="0"/>
                      <w:marBottom w:val="0"/>
                      <w:divBdr>
                        <w:top w:val="none" w:sz="0" w:space="0" w:color="auto"/>
                        <w:left w:val="none" w:sz="0" w:space="0" w:color="auto"/>
                        <w:bottom w:val="none" w:sz="0" w:space="0" w:color="auto"/>
                        <w:right w:val="none" w:sz="0" w:space="0" w:color="auto"/>
                      </w:divBdr>
                    </w:div>
                  </w:divsChild>
                </w:div>
                <w:div w:id="1416049324">
                  <w:marLeft w:val="0"/>
                  <w:marRight w:val="0"/>
                  <w:marTop w:val="0"/>
                  <w:marBottom w:val="0"/>
                  <w:divBdr>
                    <w:top w:val="single" w:sz="2" w:space="1" w:color="FFFFFF"/>
                    <w:left w:val="single" w:sz="2" w:space="12" w:color="FFFFFF"/>
                    <w:bottom w:val="single" w:sz="2" w:space="4" w:color="FFFFFF"/>
                    <w:right w:val="single" w:sz="2" w:space="4" w:color="FFFFFF"/>
                  </w:divBdr>
                  <w:divsChild>
                    <w:div w:id="16954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64859">
          <w:marLeft w:val="0"/>
          <w:marRight w:val="0"/>
          <w:marTop w:val="0"/>
          <w:marBottom w:val="335"/>
          <w:divBdr>
            <w:top w:val="none" w:sz="0" w:space="0" w:color="auto"/>
            <w:left w:val="none" w:sz="0" w:space="0" w:color="auto"/>
            <w:bottom w:val="none" w:sz="0" w:space="0" w:color="auto"/>
            <w:right w:val="none" w:sz="0" w:space="0" w:color="auto"/>
          </w:divBdr>
          <w:divsChild>
            <w:div w:id="133715031">
              <w:marLeft w:val="0"/>
              <w:marRight w:val="0"/>
              <w:marTop w:val="0"/>
              <w:marBottom w:val="0"/>
              <w:divBdr>
                <w:top w:val="none" w:sz="0" w:space="0" w:color="auto"/>
                <w:left w:val="none" w:sz="0" w:space="0" w:color="auto"/>
                <w:bottom w:val="none" w:sz="0" w:space="0" w:color="auto"/>
                <w:right w:val="none" w:sz="0" w:space="0" w:color="auto"/>
              </w:divBdr>
              <w:divsChild>
                <w:div w:id="2143230188">
                  <w:marLeft w:val="0"/>
                  <w:marRight w:val="0"/>
                  <w:marTop w:val="0"/>
                  <w:marBottom w:val="0"/>
                  <w:divBdr>
                    <w:top w:val="single" w:sz="2" w:space="4" w:color="FFFFFF"/>
                    <w:left w:val="single" w:sz="2" w:space="12" w:color="FFFFFF"/>
                    <w:bottom w:val="single" w:sz="2" w:space="1" w:color="FFFFFF"/>
                    <w:right w:val="single" w:sz="2" w:space="4" w:color="FFFFFF"/>
                  </w:divBdr>
                  <w:divsChild>
                    <w:div w:id="331833100">
                      <w:marLeft w:val="0"/>
                      <w:marRight w:val="0"/>
                      <w:marTop w:val="0"/>
                      <w:marBottom w:val="0"/>
                      <w:divBdr>
                        <w:top w:val="none" w:sz="0" w:space="0" w:color="auto"/>
                        <w:left w:val="none" w:sz="0" w:space="0" w:color="auto"/>
                        <w:bottom w:val="none" w:sz="0" w:space="0" w:color="auto"/>
                        <w:right w:val="none" w:sz="0" w:space="0" w:color="auto"/>
                      </w:divBdr>
                    </w:div>
                  </w:divsChild>
                </w:div>
                <w:div w:id="1550457024">
                  <w:marLeft w:val="0"/>
                  <w:marRight w:val="0"/>
                  <w:marTop w:val="0"/>
                  <w:marBottom w:val="0"/>
                  <w:divBdr>
                    <w:top w:val="single" w:sz="2" w:space="1" w:color="FFFFFF"/>
                    <w:left w:val="single" w:sz="2" w:space="12" w:color="FFFFFF"/>
                    <w:bottom w:val="single" w:sz="2" w:space="1" w:color="FFFFFF"/>
                    <w:right w:val="single" w:sz="2" w:space="4" w:color="FFFFFF"/>
                  </w:divBdr>
                  <w:divsChild>
                    <w:div w:id="689910716">
                      <w:marLeft w:val="0"/>
                      <w:marRight w:val="0"/>
                      <w:marTop w:val="0"/>
                      <w:marBottom w:val="0"/>
                      <w:divBdr>
                        <w:top w:val="none" w:sz="0" w:space="0" w:color="auto"/>
                        <w:left w:val="none" w:sz="0" w:space="0" w:color="auto"/>
                        <w:bottom w:val="none" w:sz="0" w:space="0" w:color="auto"/>
                        <w:right w:val="none" w:sz="0" w:space="0" w:color="auto"/>
                      </w:divBdr>
                    </w:div>
                  </w:divsChild>
                </w:div>
                <w:div w:id="1596942057">
                  <w:marLeft w:val="0"/>
                  <w:marRight w:val="0"/>
                  <w:marTop w:val="0"/>
                  <w:marBottom w:val="0"/>
                  <w:divBdr>
                    <w:top w:val="single" w:sz="2" w:space="1" w:color="FFFFFF"/>
                    <w:left w:val="single" w:sz="2" w:space="12" w:color="FFFFFF"/>
                    <w:bottom w:val="single" w:sz="2" w:space="1" w:color="FFFFFF"/>
                    <w:right w:val="single" w:sz="2" w:space="4" w:color="FFFFFF"/>
                  </w:divBdr>
                  <w:divsChild>
                    <w:div w:id="371418498">
                      <w:marLeft w:val="0"/>
                      <w:marRight w:val="0"/>
                      <w:marTop w:val="0"/>
                      <w:marBottom w:val="0"/>
                      <w:divBdr>
                        <w:top w:val="none" w:sz="0" w:space="0" w:color="auto"/>
                        <w:left w:val="none" w:sz="0" w:space="0" w:color="auto"/>
                        <w:bottom w:val="none" w:sz="0" w:space="0" w:color="auto"/>
                        <w:right w:val="none" w:sz="0" w:space="0" w:color="auto"/>
                      </w:divBdr>
                    </w:div>
                  </w:divsChild>
                </w:div>
                <w:div w:id="558177230">
                  <w:marLeft w:val="0"/>
                  <w:marRight w:val="0"/>
                  <w:marTop w:val="0"/>
                  <w:marBottom w:val="0"/>
                  <w:divBdr>
                    <w:top w:val="single" w:sz="2" w:space="1" w:color="FFFFFF"/>
                    <w:left w:val="single" w:sz="2" w:space="12" w:color="FFFFFF"/>
                    <w:bottom w:val="single" w:sz="2" w:space="1" w:color="FFFFFF"/>
                    <w:right w:val="single" w:sz="2" w:space="4" w:color="FFFFFF"/>
                  </w:divBdr>
                  <w:divsChild>
                    <w:div w:id="325131250">
                      <w:marLeft w:val="0"/>
                      <w:marRight w:val="0"/>
                      <w:marTop w:val="0"/>
                      <w:marBottom w:val="0"/>
                      <w:divBdr>
                        <w:top w:val="none" w:sz="0" w:space="0" w:color="auto"/>
                        <w:left w:val="none" w:sz="0" w:space="0" w:color="auto"/>
                        <w:bottom w:val="none" w:sz="0" w:space="0" w:color="auto"/>
                        <w:right w:val="none" w:sz="0" w:space="0" w:color="auto"/>
                      </w:divBdr>
                    </w:div>
                  </w:divsChild>
                </w:div>
                <w:div w:id="1531722891">
                  <w:marLeft w:val="0"/>
                  <w:marRight w:val="0"/>
                  <w:marTop w:val="0"/>
                  <w:marBottom w:val="0"/>
                  <w:divBdr>
                    <w:top w:val="single" w:sz="2" w:space="1" w:color="FFFFFF"/>
                    <w:left w:val="single" w:sz="2" w:space="12" w:color="FFFFFF"/>
                    <w:bottom w:val="single" w:sz="2" w:space="1" w:color="FFFFFF"/>
                    <w:right w:val="single" w:sz="2" w:space="4" w:color="FFFFFF"/>
                  </w:divBdr>
                  <w:divsChild>
                    <w:div w:id="1117987871">
                      <w:marLeft w:val="0"/>
                      <w:marRight w:val="0"/>
                      <w:marTop w:val="0"/>
                      <w:marBottom w:val="0"/>
                      <w:divBdr>
                        <w:top w:val="none" w:sz="0" w:space="0" w:color="auto"/>
                        <w:left w:val="none" w:sz="0" w:space="0" w:color="auto"/>
                        <w:bottom w:val="none" w:sz="0" w:space="0" w:color="auto"/>
                        <w:right w:val="none" w:sz="0" w:space="0" w:color="auto"/>
                      </w:divBdr>
                    </w:div>
                  </w:divsChild>
                </w:div>
                <w:div w:id="1176381889">
                  <w:marLeft w:val="0"/>
                  <w:marRight w:val="0"/>
                  <w:marTop w:val="0"/>
                  <w:marBottom w:val="0"/>
                  <w:divBdr>
                    <w:top w:val="single" w:sz="2" w:space="1" w:color="FFFFFF"/>
                    <w:left w:val="single" w:sz="2" w:space="12" w:color="FFFFFF"/>
                    <w:bottom w:val="single" w:sz="2" w:space="1" w:color="FFFFFF"/>
                    <w:right w:val="single" w:sz="2" w:space="4" w:color="FFFFFF"/>
                  </w:divBdr>
                  <w:divsChild>
                    <w:div w:id="789202637">
                      <w:marLeft w:val="0"/>
                      <w:marRight w:val="0"/>
                      <w:marTop w:val="0"/>
                      <w:marBottom w:val="0"/>
                      <w:divBdr>
                        <w:top w:val="none" w:sz="0" w:space="0" w:color="auto"/>
                        <w:left w:val="none" w:sz="0" w:space="0" w:color="auto"/>
                        <w:bottom w:val="none" w:sz="0" w:space="0" w:color="auto"/>
                        <w:right w:val="none" w:sz="0" w:space="0" w:color="auto"/>
                      </w:divBdr>
                    </w:div>
                  </w:divsChild>
                </w:div>
                <w:div w:id="1818953790">
                  <w:marLeft w:val="0"/>
                  <w:marRight w:val="0"/>
                  <w:marTop w:val="0"/>
                  <w:marBottom w:val="0"/>
                  <w:divBdr>
                    <w:top w:val="single" w:sz="2" w:space="1" w:color="FFFFFF"/>
                    <w:left w:val="single" w:sz="2" w:space="12" w:color="FFFFFF"/>
                    <w:bottom w:val="single" w:sz="2" w:space="1" w:color="FFFFFF"/>
                    <w:right w:val="single" w:sz="2" w:space="4" w:color="FFFFFF"/>
                  </w:divBdr>
                  <w:divsChild>
                    <w:div w:id="1860655413">
                      <w:marLeft w:val="0"/>
                      <w:marRight w:val="0"/>
                      <w:marTop w:val="0"/>
                      <w:marBottom w:val="0"/>
                      <w:divBdr>
                        <w:top w:val="none" w:sz="0" w:space="0" w:color="auto"/>
                        <w:left w:val="none" w:sz="0" w:space="0" w:color="auto"/>
                        <w:bottom w:val="none" w:sz="0" w:space="0" w:color="auto"/>
                        <w:right w:val="none" w:sz="0" w:space="0" w:color="auto"/>
                      </w:divBdr>
                    </w:div>
                  </w:divsChild>
                </w:div>
                <w:div w:id="1547254976">
                  <w:marLeft w:val="0"/>
                  <w:marRight w:val="0"/>
                  <w:marTop w:val="0"/>
                  <w:marBottom w:val="0"/>
                  <w:divBdr>
                    <w:top w:val="single" w:sz="2" w:space="1" w:color="FFFFFF"/>
                    <w:left w:val="single" w:sz="2" w:space="12" w:color="FFFFFF"/>
                    <w:bottom w:val="single" w:sz="2" w:space="1" w:color="FFFFFF"/>
                    <w:right w:val="single" w:sz="2" w:space="4" w:color="FFFFFF"/>
                  </w:divBdr>
                  <w:divsChild>
                    <w:div w:id="878125464">
                      <w:marLeft w:val="0"/>
                      <w:marRight w:val="0"/>
                      <w:marTop w:val="0"/>
                      <w:marBottom w:val="0"/>
                      <w:divBdr>
                        <w:top w:val="none" w:sz="0" w:space="0" w:color="auto"/>
                        <w:left w:val="none" w:sz="0" w:space="0" w:color="auto"/>
                        <w:bottom w:val="none" w:sz="0" w:space="0" w:color="auto"/>
                        <w:right w:val="none" w:sz="0" w:space="0" w:color="auto"/>
                      </w:divBdr>
                    </w:div>
                  </w:divsChild>
                </w:div>
                <w:div w:id="349381675">
                  <w:marLeft w:val="0"/>
                  <w:marRight w:val="0"/>
                  <w:marTop w:val="0"/>
                  <w:marBottom w:val="0"/>
                  <w:divBdr>
                    <w:top w:val="single" w:sz="2" w:space="1" w:color="FFFFFF"/>
                    <w:left w:val="single" w:sz="2" w:space="12" w:color="FFFFFF"/>
                    <w:bottom w:val="single" w:sz="2" w:space="1" w:color="FFFFFF"/>
                    <w:right w:val="single" w:sz="2" w:space="4" w:color="FFFFFF"/>
                  </w:divBdr>
                  <w:divsChild>
                    <w:div w:id="883520070">
                      <w:marLeft w:val="0"/>
                      <w:marRight w:val="0"/>
                      <w:marTop w:val="0"/>
                      <w:marBottom w:val="0"/>
                      <w:divBdr>
                        <w:top w:val="none" w:sz="0" w:space="0" w:color="auto"/>
                        <w:left w:val="none" w:sz="0" w:space="0" w:color="auto"/>
                        <w:bottom w:val="none" w:sz="0" w:space="0" w:color="auto"/>
                        <w:right w:val="none" w:sz="0" w:space="0" w:color="auto"/>
                      </w:divBdr>
                    </w:div>
                  </w:divsChild>
                </w:div>
                <w:div w:id="439689026">
                  <w:marLeft w:val="0"/>
                  <w:marRight w:val="0"/>
                  <w:marTop w:val="0"/>
                  <w:marBottom w:val="0"/>
                  <w:divBdr>
                    <w:top w:val="single" w:sz="2" w:space="1" w:color="FFFFFF"/>
                    <w:left w:val="single" w:sz="2" w:space="12" w:color="FFFFFF"/>
                    <w:bottom w:val="single" w:sz="2" w:space="1" w:color="FFFFFF"/>
                    <w:right w:val="single" w:sz="2" w:space="4" w:color="FFFFFF"/>
                  </w:divBdr>
                  <w:divsChild>
                    <w:div w:id="135412017">
                      <w:marLeft w:val="0"/>
                      <w:marRight w:val="0"/>
                      <w:marTop w:val="0"/>
                      <w:marBottom w:val="0"/>
                      <w:divBdr>
                        <w:top w:val="none" w:sz="0" w:space="0" w:color="auto"/>
                        <w:left w:val="none" w:sz="0" w:space="0" w:color="auto"/>
                        <w:bottom w:val="none" w:sz="0" w:space="0" w:color="auto"/>
                        <w:right w:val="none" w:sz="0" w:space="0" w:color="auto"/>
                      </w:divBdr>
                    </w:div>
                  </w:divsChild>
                </w:div>
                <w:div w:id="1869640270">
                  <w:marLeft w:val="0"/>
                  <w:marRight w:val="0"/>
                  <w:marTop w:val="0"/>
                  <w:marBottom w:val="0"/>
                  <w:divBdr>
                    <w:top w:val="single" w:sz="2" w:space="1" w:color="FFFFFF"/>
                    <w:left w:val="single" w:sz="2" w:space="12" w:color="FFFFFF"/>
                    <w:bottom w:val="single" w:sz="2" w:space="1" w:color="FFFFFF"/>
                    <w:right w:val="single" w:sz="2" w:space="4" w:color="FFFFFF"/>
                  </w:divBdr>
                  <w:divsChild>
                    <w:div w:id="886986057">
                      <w:marLeft w:val="0"/>
                      <w:marRight w:val="0"/>
                      <w:marTop w:val="0"/>
                      <w:marBottom w:val="0"/>
                      <w:divBdr>
                        <w:top w:val="none" w:sz="0" w:space="0" w:color="auto"/>
                        <w:left w:val="none" w:sz="0" w:space="0" w:color="auto"/>
                        <w:bottom w:val="none" w:sz="0" w:space="0" w:color="auto"/>
                        <w:right w:val="none" w:sz="0" w:space="0" w:color="auto"/>
                      </w:divBdr>
                    </w:div>
                  </w:divsChild>
                </w:div>
                <w:div w:id="611547988">
                  <w:marLeft w:val="0"/>
                  <w:marRight w:val="0"/>
                  <w:marTop w:val="0"/>
                  <w:marBottom w:val="0"/>
                  <w:divBdr>
                    <w:top w:val="single" w:sz="2" w:space="1" w:color="FFFFFF"/>
                    <w:left w:val="single" w:sz="2" w:space="12" w:color="FFFFFF"/>
                    <w:bottom w:val="single" w:sz="2" w:space="1" w:color="FFFFFF"/>
                    <w:right w:val="single" w:sz="2" w:space="4" w:color="FFFFFF"/>
                  </w:divBdr>
                  <w:divsChild>
                    <w:div w:id="1009793349">
                      <w:marLeft w:val="0"/>
                      <w:marRight w:val="0"/>
                      <w:marTop w:val="0"/>
                      <w:marBottom w:val="0"/>
                      <w:divBdr>
                        <w:top w:val="none" w:sz="0" w:space="0" w:color="auto"/>
                        <w:left w:val="none" w:sz="0" w:space="0" w:color="auto"/>
                        <w:bottom w:val="none" w:sz="0" w:space="0" w:color="auto"/>
                        <w:right w:val="none" w:sz="0" w:space="0" w:color="auto"/>
                      </w:divBdr>
                    </w:div>
                  </w:divsChild>
                </w:div>
                <w:div w:id="1077635791">
                  <w:marLeft w:val="0"/>
                  <w:marRight w:val="0"/>
                  <w:marTop w:val="0"/>
                  <w:marBottom w:val="0"/>
                  <w:divBdr>
                    <w:top w:val="single" w:sz="2" w:space="1" w:color="FFFFFF"/>
                    <w:left w:val="single" w:sz="2" w:space="12" w:color="FFFFFF"/>
                    <w:bottom w:val="single" w:sz="2" w:space="1" w:color="FFFFFF"/>
                    <w:right w:val="single" w:sz="2" w:space="4" w:color="FFFFFF"/>
                  </w:divBdr>
                  <w:divsChild>
                    <w:div w:id="2006391865">
                      <w:marLeft w:val="0"/>
                      <w:marRight w:val="0"/>
                      <w:marTop w:val="0"/>
                      <w:marBottom w:val="0"/>
                      <w:divBdr>
                        <w:top w:val="none" w:sz="0" w:space="0" w:color="auto"/>
                        <w:left w:val="none" w:sz="0" w:space="0" w:color="auto"/>
                        <w:bottom w:val="none" w:sz="0" w:space="0" w:color="auto"/>
                        <w:right w:val="none" w:sz="0" w:space="0" w:color="auto"/>
                      </w:divBdr>
                    </w:div>
                  </w:divsChild>
                </w:div>
                <w:div w:id="1817262829">
                  <w:marLeft w:val="0"/>
                  <w:marRight w:val="0"/>
                  <w:marTop w:val="0"/>
                  <w:marBottom w:val="0"/>
                  <w:divBdr>
                    <w:top w:val="single" w:sz="2" w:space="1" w:color="FFFFFF"/>
                    <w:left w:val="single" w:sz="2" w:space="12" w:color="FFFFFF"/>
                    <w:bottom w:val="single" w:sz="2" w:space="1" w:color="FFFFFF"/>
                    <w:right w:val="single" w:sz="2" w:space="4" w:color="FFFFFF"/>
                  </w:divBdr>
                  <w:divsChild>
                    <w:div w:id="973411542">
                      <w:marLeft w:val="0"/>
                      <w:marRight w:val="0"/>
                      <w:marTop w:val="0"/>
                      <w:marBottom w:val="0"/>
                      <w:divBdr>
                        <w:top w:val="none" w:sz="0" w:space="0" w:color="auto"/>
                        <w:left w:val="none" w:sz="0" w:space="0" w:color="auto"/>
                        <w:bottom w:val="none" w:sz="0" w:space="0" w:color="auto"/>
                        <w:right w:val="none" w:sz="0" w:space="0" w:color="auto"/>
                      </w:divBdr>
                    </w:div>
                  </w:divsChild>
                </w:div>
                <w:div w:id="893395642">
                  <w:marLeft w:val="0"/>
                  <w:marRight w:val="0"/>
                  <w:marTop w:val="0"/>
                  <w:marBottom w:val="0"/>
                  <w:divBdr>
                    <w:top w:val="single" w:sz="2" w:space="1" w:color="FFFFFF"/>
                    <w:left w:val="single" w:sz="2" w:space="12" w:color="FFFFFF"/>
                    <w:bottom w:val="single" w:sz="2" w:space="1" w:color="FFFFFF"/>
                    <w:right w:val="single" w:sz="2" w:space="4" w:color="FFFFFF"/>
                  </w:divBdr>
                  <w:divsChild>
                    <w:div w:id="553547565">
                      <w:marLeft w:val="0"/>
                      <w:marRight w:val="0"/>
                      <w:marTop w:val="0"/>
                      <w:marBottom w:val="0"/>
                      <w:divBdr>
                        <w:top w:val="none" w:sz="0" w:space="0" w:color="auto"/>
                        <w:left w:val="none" w:sz="0" w:space="0" w:color="auto"/>
                        <w:bottom w:val="none" w:sz="0" w:space="0" w:color="auto"/>
                        <w:right w:val="none" w:sz="0" w:space="0" w:color="auto"/>
                      </w:divBdr>
                    </w:div>
                  </w:divsChild>
                </w:div>
                <w:div w:id="1501578707">
                  <w:marLeft w:val="0"/>
                  <w:marRight w:val="0"/>
                  <w:marTop w:val="0"/>
                  <w:marBottom w:val="0"/>
                  <w:divBdr>
                    <w:top w:val="single" w:sz="2" w:space="1" w:color="FFFFFF"/>
                    <w:left w:val="single" w:sz="2" w:space="12" w:color="FFFFFF"/>
                    <w:bottom w:val="single" w:sz="2" w:space="1" w:color="FFFFFF"/>
                    <w:right w:val="single" w:sz="2" w:space="4" w:color="FFFFFF"/>
                  </w:divBdr>
                  <w:divsChild>
                    <w:div w:id="1489707012">
                      <w:marLeft w:val="0"/>
                      <w:marRight w:val="0"/>
                      <w:marTop w:val="0"/>
                      <w:marBottom w:val="0"/>
                      <w:divBdr>
                        <w:top w:val="none" w:sz="0" w:space="0" w:color="auto"/>
                        <w:left w:val="none" w:sz="0" w:space="0" w:color="auto"/>
                        <w:bottom w:val="none" w:sz="0" w:space="0" w:color="auto"/>
                        <w:right w:val="none" w:sz="0" w:space="0" w:color="auto"/>
                      </w:divBdr>
                    </w:div>
                  </w:divsChild>
                </w:div>
                <w:div w:id="344553096">
                  <w:marLeft w:val="0"/>
                  <w:marRight w:val="0"/>
                  <w:marTop w:val="0"/>
                  <w:marBottom w:val="0"/>
                  <w:divBdr>
                    <w:top w:val="single" w:sz="2" w:space="1" w:color="FFFFFF"/>
                    <w:left w:val="single" w:sz="2" w:space="12" w:color="FFFFFF"/>
                    <w:bottom w:val="single" w:sz="2" w:space="1" w:color="FFFFFF"/>
                    <w:right w:val="single" w:sz="2" w:space="4" w:color="FFFFFF"/>
                  </w:divBdr>
                  <w:divsChild>
                    <w:div w:id="1525436475">
                      <w:marLeft w:val="0"/>
                      <w:marRight w:val="0"/>
                      <w:marTop w:val="0"/>
                      <w:marBottom w:val="0"/>
                      <w:divBdr>
                        <w:top w:val="none" w:sz="0" w:space="0" w:color="auto"/>
                        <w:left w:val="none" w:sz="0" w:space="0" w:color="auto"/>
                        <w:bottom w:val="none" w:sz="0" w:space="0" w:color="auto"/>
                        <w:right w:val="none" w:sz="0" w:space="0" w:color="auto"/>
                      </w:divBdr>
                    </w:div>
                  </w:divsChild>
                </w:div>
                <w:div w:id="1754930443">
                  <w:marLeft w:val="0"/>
                  <w:marRight w:val="0"/>
                  <w:marTop w:val="0"/>
                  <w:marBottom w:val="0"/>
                  <w:divBdr>
                    <w:top w:val="single" w:sz="2" w:space="1" w:color="FFFFFF"/>
                    <w:left w:val="single" w:sz="2" w:space="12" w:color="FFFFFF"/>
                    <w:bottom w:val="single" w:sz="2" w:space="1" w:color="FFFFFF"/>
                    <w:right w:val="single" w:sz="2" w:space="4" w:color="FFFFFF"/>
                  </w:divBdr>
                  <w:divsChild>
                    <w:div w:id="1972320169">
                      <w:marLeft w:val="0"/>
                      <w:marRight w:val="0"/>
                      <w:marTop w:val="0"/>
                      <w:marBottom w:val="0"/>
                      <w:divBdr>
                        <w:top w:val="none" w:sz="0" w:space="0" w:color="auto"/>
                        <w:left w:val="none" w:sz="0" w:space="0" w:color="auto"/>
                        <w:bottom w:val="none" w:sz="0" w:space="0" w:color="auto"/>
                        <w:right w:val="none" w:sz="0" w:space="0" w:color="auto"/>
                      </w:divBdr>
                    </w:div>
                  </w:divsChild>
                </w:div>
                <w:div w:id="31656255">
                  <w:marLeft w:val="0"/>
                  <w:marRight w:val="0"/>
                  <w:marTop w:val="0"/>
                  <w:marBottom w:val="0"/>
                  <w:divBdr>
                    <w:top w:val="single" w:sz="2" w:space="1" w:color="FFFFFF"/>
                    <w:left w:val="single" w:sz="2" w:space="12" w:color="FFFFFF"/>
                    <w:bottom w:val="single" w:sz="2" w:space="1" w:color="FFFFFF"/>
                    <w:right w:val="single" w:sz="2" w:space="4" w:color="FFFFFF"/>
                  </w:divBdr>
                  <w:divsChild>
                    <w:div w:id="1059590412">
                      <w:marLeft w:val="0"/>
                      <w:marRight w:val="0"/>
                      <w:marTop w:val="0"/>
                      <w:marBottom w:val="0"/>
                      <w:divBdr>
                        <w:top w:val="none" w:sz="0" w:space="0" w:color="auto"/>
                        <w:left w:val="none" w:sz="0" w:space="0" w:color="auto"/>
                        <w:bottom w:val="none" w:sz="0" w:space="0" w:color="auto"/>
                        <w:right w:val="none" w:sz="0" w:space="0" w:color="auto"/>
                      </w:divBdr>
                    </w:div>
                  </w:divsChild>
                </w:div>
                <w:div w:id="1136292215">
                  <w:marLeft w:val="0"/>
                  <w:marRight w:val="0"/>
                  <w:marTop w:val="0"/>
                  <w:marBottom w:val="0"/>
                  <w:divBdr>
                    <w:top w:val="single" w:sz="2" w:space="1" w:color="FFFFFF"/>
                    <w:left w:val="single" w:sz="2" w:space="12" w:color="FFFFFF"/>
                    <w:bottom w:val="single" w:sz="2" w:space="1" w:color="FFFFFF"/>
                    <w:right w:val="single" w:sz="2" w:space="4" w:color="FFFFFF"/>
                  </w:divBdr>
                  <w:divsChild>
                    <w:div w:id="849415954">
                      <w:marLeft w:val="0"/>
                      <w:marRight w:val="0"/>
                      <w:marTop w:val="0"/>
                      <w:marBottom w:val="0"/>
                      <w:divBdr>
                        <w:top w:val="none" w:sz="0" w:space="0" w:color="auto"/>
                        <w:left w:val="none" w:sz="0" w:space="0" w:color="auto"/>
                        <w:bottom w:val="none" w:sz="0" w:space="0" w:color="auto"/>
                        <w:right w:val="none" w:sz="0" w:space="0" w:color="auto"/>
                      </w:divBdr>
                    </w:div>
                  </w:divsChild>
                </w:div>
                <w:div w:id="159858943">
                  <w:marLeft w:val="0"/>
                  <w:marRight w:val="0"/>
                  <w:marTop w:val="0"/>
                  <w:marBottom w:val="0"/>
                  <w:divBdr>
                    <w:top w:val="single" w:sz="2" w:space="1" w:color="FFFFFF"/>
                    <w:left w:val="single" w:sz="2" w:space="12" w:color="FFFFFF"/>
                    <w:bottom w:val="single" w:sz="2" w:space="1" w:color="FFFFFF"/>
                    <w:right w:val="single" w:sz="2" w:space="4" w:color="FFFFFF"/>
                  </w:divBdr>
                  <w:divsChild>
                    <w:div w:id="127163979">
                      <w:marLeft w:val="0"/>
                      <w:marRight w:val="0"/>
                      <w:marTop w:val="0"/>
                      <w:marBottom w:val="0"/>
                      <w:divBdr>
                        <w:top w:val="none" w:sz="0" w:space="0" w:color="auto"/>
                        <w:left w:val="none" w:sz="0" w:space="0" w:color="auto"/>
                        <w:bottom w:val="none" w:sz="0" w:space="0" w:color="auto"/>
                        <w:right w:val="none" w:sz="0" w:space="0" w:color="auto"/>
                      </w:divBdr>
                    </w:div>
                  </w:divsChild>
                </w:div>
                <w:div w:id="638338844">
                  <w:marLeft w:val="0"/>
                  <w:marRight w:val="0"/>
                  <w:marTop w:val="0"/>
                  <w:marBottom w:val="0"/>
                  <w:divBdr>
                    <w:top w:val="single" w:sz="2" w:space="1" w:color="FFFFFF"/>
                    <w:left w:val="single" w:sz="2" w:space="12" w:color="FFFFFF"/>
                    <w:bottom w:val="single" w:sz="2" w:space="4" w:color="FFFFFF"/>
                    <w:right w:val="single" w:sz="2" w:space="4" w:color="FFFFFF"/>
                  </w:divBdr>
                  <w:divsChild>
                    <w:div w:id="4872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01956">
          <w:marLeft w:val="0"/>
          <w:marRight w:val="0"/>
          <w:marTop w:val="0"/>
          <w:marBottom w:val="335"/>
          <w:divBdr>
            <w:top w:val="none" w:sz="0" w:space="0" w:color="auto"/>
            <w:left w:val="none" w:sz="0" w:space="0" w:color="auto"/>
            <w:bottom w:val="none" w:sz="0" w:space="0" w:color="auto"/>
            <w:right w:val="none" w:sz="0" w:space="0" w:color="auto"/>
          </w:divBdr>
          <w:divsChild>
            <w:div w:id="1848791274">
              <w:marLeft w:val="0"/>
              <w:marRight w:val="0"/>
              <w:marTop w:val="0"/>
              <w:marBottom w:val="0"/>
              <w:divBdr>
                <w:top w:val="none" w:sz="0" w:space="0" w:color="auto"/>
                <w:left w:val="none" w:sz="0" w:space="0" w:color="auto"/>
                <w:bottom w:val="none" w:sz="0" w:space="0" w:color="auto"/>
                <w:right w:val="none" w:sz="0" w:space="0" w:color="auto"/>
              </w:divBdr>
              <w:divsChild>
                <w:div w:id="1816533331">
                  <w:marLeft w:val="0"/>
                  <w:marRight w:val="0"/>
                  <w:marTop w:val="0"/>
                  <w:marBottom w:val="0"/>
                  <w:divBdr>
                    <w:top w:val="single" w:sz="2" w:space="4" w:color="FFFFFF"/>
                    <w:left w:val="single" w:sz="2" w:space="12" w:color="FFFFFF"/>
                    <w:bottom w:val="single" w:sz="2" w:space="1" w:color="FFFFFF"/>
                    <w:right w:val="single" w:sz="2" w:space="4" w:color="FFFFFF"/>
                  </w:divBdr>
                  <w:divsChild>
                    <w:div w:id="639463348">
                      <w:marLeft w:val="0"/>
                      <w:marRight w:val="0"/>
                      <w:marTop w:val="0"/>
                      <w:marBottom w:val="0"/>
                      <w:divBdr>
                        <w:top w:val="none" w:sz="0" w:space="0" w:color="auto"/>
                        <w:left w:val="none" w:sz="0" w:space="0" w:color="auto"/>
                        <w:bottom w:val="none" w:sz="0" w:space="0" w:color="auto"/>
                        <w:right w:val="none" w:sz="0" w:space="0" w:color="auto"/>
                      </w:divBdr>
                    </w:div>
                  </w:divsChild>
                </w:div>
                <w:div w:id="1483473400">
                  <w:marLeft w:val="0"/>
                  <w:marRight w:val="0"/>
                  <w:marTop w:val="0"/>
                  <w:marBottom w:val="0"/>
                  <w:divBdr>
                    <w:top w:val="single" w:sz="2" w:space="1" w:color="FFFFFF"/>
                    <w:left w:val="single" w:sz="2" w:space="12" w:color="FFFFFF"/>
                    <w:bottom w:val="single" w:sz="2" w:space="1" w:color="FFFFFF"/>
                    <w:right w:val="single" w:sz="2" w:space="4" w:color="FFFFFF"/>
                  </w:divBdr>
                  <w:divsChild>
                    <w:div w:id="273171480">
                      <w:marLeft w:val="0"/>
                      <w:marRight w:val="0"/>
                      <w:marTop w:val="0"/>
                      <w:marBottom w:val="0"/>
                      <w:divBdr>
                        <w:top w:val="none" w:sz="0" w:space="0" w:color="auto"/>
                        <w:left w:val="none" w:sz="0" w:space="0" w:color="auto"/>
                        <w:bottom w:val="none" w:sz="0" w:space="0" w:color="auto"/>
                        <w:right w:val="none" w:sz="0" w:space="0" w:color="auto"/>
                      </w:divBdr>
                    </w:div>
                  </w:divsChild>
                </w:div>
                <w:div w:id="902834995">
                  <w:marLeft w:val="0"/>
                  <w:marRight w:val="0"/>
                  <w:marTop w:val="0"/>
                  <w:marBottom w:val="0"/>
                  <w:divBdr>
                    <w:top w:val="single" w:sz="2" w:space="1" w:color="FFFFFF"/>
                    <w:left w:val="single" w:sz="2" w:space="12" w:color="FFFFFF"/>
                    <w:bottom w:val="single" w:sz="2" w:space="1" w:color="FFFFFF"/>
                    <w:right w:val="single" w:sz="2" w:space="4" w:color="FFFFFF"/>
                  </w:divBdr>
                  <w:divsChild>
                    <w:div w:id="208151162">
                      <w:marLeft w:val="0"/>
                      <w:marRight w:val="0"/>
                      <w:marTop w:val="0"/>
                      <w:marBottom w:val="0"/>
                      <w:divBdr>
                        <w:top w:val="none" w:sz="0" w:space="0" w:color="auto"/>
                        <w:left w:val="none" w:sz="0" w:space="0" w:color="auto"/>
                        <w:bottom w:val="none" w:sz="0" w:space="0" w:color="auto"/>
                        <w:right w:val="none" w:sz="0" w:space="0" w:color="auto"/>
                      </w:divBdr>
                    </w:div>
                  </w:divsChild>
                </w:div>
                <w:div w:id="864253113">
                  <w:marLeft w:val="0"/>
                  <w:marRight w:val="0"/>
                  <w:marTop w:val="0"/>
                  <w:marBottom w:val="0"/>
                  <w:divBdr>
                    <w:top w:val="single" w:sz="2" w:space="1" w:color="FFFFFF"/>
                    <w:left w:val="single" w:sz="2" w:space="12" w:color="FFFFFF"/>
                    <w:bottom w:val="single" w:sz="2" w:space="1" w:color="FFFFFF"/>
                    <w:right w:val="single" w:sz="2" w:space="4" w:color="FFFFFF"/>
                  </w:divBdr>
                  <w:divsChild>
                    <w:div w:id="1476264187">
                      <w:marLeft w:val="0"/>
                      <w:marRight w:val="0"/>
                      <w:marTop w:val="0"/>
                      <w:marBottom w:val="0"/>
                      <w:divBdr>
                        <w:top w:val="none" w:sz="0" w:space="0" w:color="auto"/>
                        <w:left w:val="none" w:sz="0" w:space="0" w:color="auto"/>
                        <w:bottom w:val="none" w:sz="0" w:space="0" w:color="auto"/>
                        <w:right w:val="none" w:sz="0" w:space="0" w:color="auto"/>
                      </w:divBdr>
                    </w:div>
                  </w:divsChild>
                </w:div>
                <w:div w:id="752549928">
                  <w:marLeft w:val="0"/>
                  <w:marRight w:val="0"/>
                  <w:marTop w:val="0"/>
                  <w:marBottom w:val="0"/>
                  <w:divBdr>
                    <w:top w:val="single" w:sz="2" w:space="1" w:color="FFFFFF"/>
                    <w:left w:val="single" w:sz="2" w:space="12" w:color="FFFFFF"/>
                    <w:bottom w:val="single" w:sz="2" w:space="1" w:color="FFFFFF"/>
                    <w:right w:val="single" w:sz="2" w:space="4" w:color="FFFFFF"/>
                  </w:divBdr>
                  <w:divsChild>
                    <w:div w:id="357857209">
                      <w:marLeft w:val="0"/>
                      <w:marRight w:val="0"/>
                      <w:marTop w:val="0"/>
                      <w:marBottom w:val="0"/>
                      <w:divBdr>
                        <w:top w:val="none" w:sz="0" w:space="0" w:color="auto"/>
                        <w:left w:val="none" w:sz="0" w:space="0" w:color="auto"/>
                        <w:bottom w:val="none" w:sz="0" w:space="0" w:color="auto"/>
                        <w:right w:val="none" w:sz="0" w:space="0" w:color="auto"/>
                      </w:divBdr>
                    </w:div>
                  </w:divsChild>
                </w:div>
                <w:div w:id="2075741394">
                  <w:marLeft w:val="0"/>
                  <w:marRight w:val="0"/>
                  <w:marTop w:val="0"/>
                  <w:marBottom w:val="0"/>
                  <w:divBdr>
                    <w:top w:val="single" w:sz="2" w:space="1" w:color="FFFFFF"/>
                    <w:left w:val="single" w:sz="2" w:space="12" w:color="FFFFFF"/>
                    <w:bottom w:val="single" w:sz="2" w:space="1" w:color="FFFFFF"/>
                    <w:right w:val="single" w:sz="2" w:space="4" w:color="FFFFFF"/>
                  </w:divBdr>
                  <w:divsChild>
                    <w:div w:id="2134277122">
                      <w:marLeft w:val="0"/>
                      <w:marRight w:val="0"/>
                      <w:marTop w:val="0"/>
                      <w:marBottom w:val="0"/>
                      <w:divBdr>
                        <w:top w:val="none" w:sz="0" w:space="0" w:color="auto"/>
                        <w:left w:val="none" w:sz="0" w:space="0" w:color="auto"/>
                        <w:bottom w:val="none" w:sz="0" w:space="0" w:color="auto"/>
                        <w:right w:val="none" w:sz="0" w:space="0" w:color="auto"/>
                      </w:divBdr>
                    </w:div>
                  </w:divsChild>
                </w:div>
                <w:div w:id="1714767965">
                  <w:marLeft w:val="0"/>
                  <w:marRight w:val="0"/>
                  <w:marTop w:val="0"/>
                  <w:marBottom w:val="0"/>
                  <w:divBdr>
                    <w:top w:val="single" w:sz="2" w:space="1" w:color="FFFFFF"/>
                    <w:left w:val="single" w:sz="2" w:space="12" w:color="FFFFFF"/>
                    <w:bottom w:val="single" w:sz="2" w:space="1" w:color="FFFFFF"/>
                    <w:right w:val="single" w:sz="2" w:space="4" w:color="FFFFFF"/>
                  </w:divBdr>
                  <w:divsChild>
                    <w:div w:id="1038091767">
                      <w:marLeft w:val="0"/>
                      <w:marRight w:val="0"/>
                      <w:marTop w:val="0"/>
                      <w:marBottom w:val="0"/>
                      <w:divBdr>
                        <w:top w:val="none" w:sz="0" w:space="0" w:color="auto"/>
                        <w:left w:val="none" w:sz="0" w:space="0" w:color="auto"/>
                        <w:bottom w:val="none" w:sz="0" w:space="0" w:color="auto"/>
                        <w:right w:val="none" w:sz="0" w:space="0" w:color="auto"/>
                      </w:divBdr>
                    </w:div>
                  </w:divsChild>
                </w:div>
                <w:div w:id="1185286887">
                  <w:marLeft w:val="0"/>
                  <w:marRight w:val="0"/>
                  <w:marTop w:val="0"/>
                  <w:marBottom w:val="0"/>
                  <w:divBdr>
                    <w:top w:val="single" w:sz="2" w:space="1" w:color="FFFFFF"/>
                    <w:left w:val="single" w:sz="2" w:space="12" w:color="FFFFFF"/>
                    <w:bottom w:val="single" w:sz="2" w:space="1" w:color="FFFFFF"/>
                    <w:right w:val="single" w:sz="2" w:space="4" w:color="FFFFFF"/>
                  </w:divBdr>
                  <w:divsChild>
                    <w:div w:id="1145776319">
                      <w:marLeft w:val="0"/>
                      <w:marRight w:val="0"/>
                      <w:marTop w:val="0"/>
                      <w:marBottom w:val="0"/>
                      <w:divBdr>
                        <w:top w:val="none" w:sz="0" w:space="0" w:color="auto"/>
                        <w:left w:val="none" w:sz="0" w:space="0" w:color="auto"/>
                        <w:bottom w:val="none" w:sz="0" w:space="0" w:color="auto"/>
                        <w:right w:val="none" w:sz="0" w:space="0" w:color="auto"/>
                      </w:divBdr>
                    </w:div>
                  </w:divsChild>
                </w:div>
                <w:div w:id="2009868852">
                  <w:marLeft w:val="0"/>
                  <w:marRight w:val="0"/>
                  <w:marTop w:val="0"/>
                  <w:marBottom w:val="0"/>
                  <w:divBdr>
                    <w:top w:val="single" w:sz="2" w:space="1" w:color="FFFFFF"/>
                    <w:left w:val="single" w:sz="2" w:space="12" w:color="FFFFFF"/>
                    <w:bottom w:val="single" w:sz="2" w:space="1" w:color="FFFFFF"/>
                    <w:right w:val="single" w:sz="2" w:space="4" w:color="FFFFFF"/>
                  </w:divBdr>
                  <w:divsChild>
                    <w:div w:id="1191918949">
                      <w:marLeft w:val="0"/>
                      <w:marRight w:val="0"/>
                      <w:marTop w:val="0"/>
                      <w:marBottom w:val="0"/>
                      <w:divBdr>
                        <w:top w:val="none" w:sz="0" w:space="0" w:color="auto"/>
                        <w:left w:val="none" w:sz="0" w:space="0" w:color="auto"/>
                        <w:bottom w:val="none" w:sz="0" w:space="0" w:color="auto"/>
                        <w:right w:val="none" w:sz="0" w:space="0" w:color="auto"/>
                      </w:divBdr>
                    </w:div>
                  </w:divsChild>
                </w:div>
                <w:div w:id="2068331968">
                  <w:marLeft w:val="0"/>
                  <w:marRight w:val="0"/>
                  <w:marTop w:val="0"/>
                  <w:marBottom w:val="0"/>
                  <w:divBdr>
                    <w:top w:val="single" w:sz="2" w:space="1" w:color="FFFFFF"/>
                    <w:left w:val="single" w:sz="2" w:space="12" w:color="FFFFFF"/>
                    <w:bottom w:val="single" w:sz="2" w:space="1" w:color="FFFFFF"/>
                    <w:right w:val="single" w:sz="2" w:space="4" w:color="FFFFFF"/>
                  </w:divBdr>
                  <w:divsChild>
                    <w:div w:id="313603723">
                      <w:marLeft w:val="0"/>
                      <w:marRight w:val="0"/>
                      <w:marTop w:val="0"/>
                      <w:marBottom w:val="0"/>
                      <w:divBdr>
                        <w:top w:val="none" w:sz="0" w:space="0" w:color="auto"/>
                        <w:left w:val="none" w:sz="0" w:space="0" w:color="auto"/>
                        <w:bottom w:val="none" w:sz="0" w:space="0" w:color="auto"/>
                        <w:right w:val="none" w:sz="0" w:space="0" w:color="auto"/>
                      </w:divBdr>
                    </w:div>
                  </w:divsChild>
                </w:div>
                <w:div w:id="655648638">
                  <w:marLeft w:val="0"/>
                  <w:marRight w:val="0"/>
                  <w:marTop w:val="0"/>
                  <w:marBottom w:val="0"/>
                  <w:divBdr>
                    <w:top w:val="single" w:sz="2" w:space="1" w:color="FFFFFF"/>
                    <w:left w:val="single" w:sz="2" w:space="12" w:color="FFFFFF"/>
                    <w:bottom w:val="single" w:sz="2" w:space="1" w:color="FFFFFF"/>
                    <w:right w:val="single" w:sz="2" w:space="4" w:color="FFFFFF"/>
                  </w:divBdr>
                  <w:divsChild>
                    <w:div w:id="323973059">
                      <w:marLeft w:val="0"/>
                      <w:marRight w:val="0"/>
                      <w:marTop w:val="0"/>
                      <w:marBottom w:val="0"/>
                      <w:divBdr>
                        <w:top w:val="none" w:sz="0" w:space="0" w:color="auto"/>
                        <w:left w:val="none" w:sz="0" w:space="0" w:color="auto"/>
                        <w:bottom w:val="none" w:sz="0" w:space="0" w:color="auto"/>
                        <w:right w:val="none" w:sz="0" w:space="0" w:color="auto"/>
                      </w:divBdr>
                    </w:div>
                  </w:divsChild>
                </w:div>
                <w:div w:id="134758734">
                  <w:marLeft w:val="0"/>
                  <w:marRight w:val="0"/>
                  <w:marTop w:val="0"/>
                  <w:marBottom w:val="0"/>
                  <w:divBdr>
                    <w:top w:val="single" w:sz="2" w:space="1" w:color="FFFFFF"/>
                    <w:left w:val="single" w:sz="2" w:space="12" w:color="FFFFFF"/>
                    <w:bottom w:val="single" w:sz="2" w:space="1" w:color="FFFFFF"/>
                    <w:right w:val="single" w:sz="2" w:space="4" w:color="FFFFFF"/>
                  </w:divBdr>
                  <w:divsChild>
                    <w:div w:id="2049260992">
                      <w:marLeft w:val="0"/>
                      <w:marRight w:val="0"/>
                      <w:marTop w:val="0"/>
                      <w:marBottom w:val="0"/>
                      <w:divBdr>
                        <w:top w:val="none" w:sz="0" w:space="0" w:color="auto"/>
                        <w:left w:val="none" w:sz="0" w:space="0" w:color="auto"/>
                        <w:bottom w:val="none" w:sz="0" w:space="0" w:color="auto"/>
                        <w:right w:val="none" w:sz="0" w:space="0" w:color="auto"/>
                      </w:divBdr>
                    </w:div>
                  </w:divsChild>
                </w:div>
                <w:div w:id="173808773">
                  <w:marLeft w:val="0"/>
                  <w:marRight w:val="0"/>
                  <w:marTop w:val="0"/>
                  <w:marBottom w:val="0"/>
                  <w:divBdr>
                    <w:top w:val="single" w:sz="2" w:space="1" w:color="FFFFFF"/>
                    <w:left w:val="single" w:sz="2" w:space="12" w:color="FFFFFF"/>
                    <w:bottom w:val="single" w:sz="2" w:space="1" w:color="FFFFFF"/>
                    <w:right w:val="single" w:sz="2" w:space="4" w:color="FFFFFF"/>
                  </w:divBdr>
                  <w:divsChild>
                    <w:div w:id="1737240886">
                      <w:marLeft w:val="0"/>
                      <w:marRight w:val="0"/>
                      <w:marTop w:val="0"/>
                      <w:marBottom w:val="0"/>
                      <w:divBdr>
                        <w:top w:val="none" w:sz="0" w:space="0" w:color="auto"/>
                        <w:left w:val="none" w:sz="0" w:space="0" w:color="auto"/>
                        <w:bottom w:val="none" w:sz="0" w:space="0" w:color="auto"/>
                        <w:right w:val="none" w:sz="0" w:space="0" w:color="auto"/>
                      </w:divBdr>
                    </w:div>
                  </w:divsChild>
                </w:div>
                <w:div w:id="891580153">
                  <w:marLeft w:val="0"/>
                  <w:marRight w:val="0"/>
                  <w:marTop w:val="0"/>
                  <w:marBottom w:val="0"/>
                  <w:divBdr>
                    <w:top w:val="single" w:sz="2" w:space="1" w:color="FFFFFF"/>
                    <w:left w:val="single" w:sz="2" w:space="12" w:color="FFFFFF"/>
                    <w:bottom w:val="single" w:sz="2" w:space="1" w:color="FFFFFF"/>
                    <w:right w:val="single" w:sz="2" w:space="4" w:color="FFFFFF"/>
                  </w:divBdr>
                  <w:divsChild>
                    <w:div w:id="941497347">
                      <w:marLeft w:val="0"/>
                      <w:marRight w:val="0"/>
                      <w:marTop w:val="0"/>
                      <w:marBottom w:val="0"/>
                      <w:divBdr>
                        <w:top w:val="none" w:sz="0" w:space="0" w:color="auto"/>
                        <w:left w:val="none" w:sz="0" w:space="0" w:color="auto"/>
                        <w:bottom w:val="none" w:sz="0" w:space="0" w:color="auto"/>
                        <w:right w:val="none" w:sz="0" w:space="0" w:color="auto"/>
                      </w:divBdr>
                    </w:div>
                  </w:divsChild>
                </w:div>
                <w:div w:id="873157004">
                  <w:marLeft w:val="0"/>
                  <w:marRight w:val="0"/>
                  <w:marTop w:val="0"/>
                  <w:marBottom w:val="0"/>
                  <w:divBdr>
                    <w:top w:val="single" w:sz="2" w:space="1" w:color="FFFFFF"/>
                    <w:left w:val="single" w:sz="2" w:space="12" w:color="FFFFFF"/>
                    <w:bottom w:val="single" w:sz="2" w:space="1" w:color="FFFFFF"/>
                    <w:right w:val="single" w:sz="2" w:space="4" w:color="FFFFFF"/>
                  </w:divBdr>
                  <w:divsChild>
                    <w:div w:id="18896940">
                      <w:marLeft w:val="0"/>
                      <w:marRight w:val="0"/>
                      <w:marTop w:val="0"/>
                      <w:marBottom w:val="0"/>
                      <w:divBdr>
                        <w:top w:val="none" w:sz="0" w:space="0" w:color="auto"/>
                        <w:left w:val="none" w:sz="0" w:space="0" w:color="auto"/>
                        <w:bottom w:val="none" w:sz="0" w:space="0" w:color="auto"/>
                        <w:right w:val="none" w:sz="0" w:space="0" w:color="auto"/>
                      </w:divBdr>
                    </w:div>
                  </w:divsChild>
                </w:div>
                <w:div w:id="737827216">
                  <w:marLeft w:val="0"/>
                  <w:marRight w:val="0"/>
                  <w:marTop w:val="0"/>
                  <w:marBottom w:val="0"/>
                  <w:divBdr>
                    <w:top w:val="single" w:sz="2" w:space="1" w:color="FFFFFF"/>
                    <w:left w:val="single" w:sz="2" w:space="12" w:color="FFFFFF"/>
                    <w:bottom w:val="single" w:sz="2" w:space="1" w:color="FFFFFF"/>
                    <w:right w:val="single" w:sz="2" w:space="4" w:color="FFFFFF"/>
                  </w:divBdr>
                  <w:divsChild>
                    <w:div w:id="296835393">
                      <w:marLeft w:val="0"/>
                      <w:marRight w:val="0"/>
                      <w:marTop w:val="0"/>
                      <w:marBottom w:val="0"/>
                      <w:divBdr>
                        <w:top w:val="none" w:sz="0" w:space="0" w:color="auto"/>
                        <w:left w:val="none" w:sz="0" w:space="0" w:color="auto"/>
                        <w:bottom w:val="none" w:sz="0" w:space="0" w:color="auto"/>
                        <w:right w:val="none" w:sz="0" w:space="0" w:color="auto"/>
                      </w:divBdr>
                    </w:div>
                  </w:divsChild>
                </w:div>
                <w:div w:id="426341540">
                  <w:marLeft w:val="0"/>
                  <w:marRight w:val="0"/>
                  <w:marTop w:val="0"/>
                  <w:marBottom w:val="0"/>
                  <w:divBdr>
                    <w:top w:val="single" w:sz="2" w:space="1" w:color="FFFFFF"/>
                    <w:left w:val="single" w:sz="2" w:space="12" w:color="FFFFFF"/>
                    <w:bottom w:val="single" w:sz="2" w:space="1" w:color="FFFFFF"/>
                    <w:right w:val="single" w:sz="2" w:space="4" w:color="FFFFFF"/>
                  </w:divBdr>
                  <w:divsChild>
                    <w:div w:id="177476033">
                      <w:marLeft w:val="0"/>
                      <w:marRight w:val="0"/>
                      <w:marTop w:val="0"/>
                      <w:marBottom w:val="0"/>
                      <w:divBdr>
                        <w:top w:val="none" w:sz="0" w:space="0" w:color="auto"/>
                        <w:left w:val="none" w:sz="0" w:space="0" w:color="auto"/>
                        <w:bottom w:val="none" w:sz="0" w:space="0" w:color="auto"/>
                        <w:right w:val="none" w:sz="0" w:space="0" w:color="auto"/>
                      </w:divBdr>
                    </w:div>
                  </w:divsChild>
                </w:div>
                <w:div w:id="331033742">
                  <w:marLeft w:val="0"/>
                  <w:marRight w:val="0"/>
                  <w:marTop w:val="0"/>
                  <w:marBottom w:val="0"/>
                  <w:divBdr>
                    <w:top w:val="single" w:sz="2" w:space="1" w:color="FFFFFF"/>
                    <w:left w:val="single" w:sz="2" w:space="12" w:color="FFFFFF"/>
                    <w:bottom w:val="single" w:sz="2" w:space="1" w:color="FFFFFF"/>
                    <w:right w:val="single" w:sz="2" w:space="4" w:color="FFFFFF"/>
                  </w:divBdr>
                  <w:divsChild>
                    <w:div w:id="1917011840">
                      <w:marLeft w:val="0"/>
                      <w:marRight w:val="0"/>
                      <w:marTop w:val="0"/>
                      <w:marBottom w:val="0"/>
                      <w:divBdr>
                        <w:top w:val="none" w:sz="0" w:space="0" w:color="auto"/>
                        <w:left w:val="none" w:sz="0" w:space="0" w:color="auto"/>
                        <w:bottom w:val="none" w:sz="0" w:space="0" w:color="auto"/>
                        <w:right w:val="none" w:sz="0" w:space="0" w:color="auto"/>
                      </w:divBdr>
                    </w:div>
                  </w:divsChild>
                </w:div>
                <w:div w:id="1826360681">
                  <w:marLeft w:val="0"/>
                  <w:marRight w:val="0"/>
                  <w:marTop w:val="0"/>
                  <w:marBottom w:val="0"/>
                  <w:divBdr>
                    <w:top w:val="single" w:sz="2" w:space="1" w:color="FFFFFF"/>
                    <w:left w:val="single" w:sz="2" w:space="12" w:color="FFFFFF"/>
                    <w:bottom w:val="single" w:sz="2" w:space="1" w:color="FFFFFF"/>
                    <w:right w:val="single" w:sz="2" w:space="4" w:color="FFFFFF"/>
                  </w:divBdr>
                  <w:divsChild>
                    <w:div w:id="1218668607">
                      <w:marLeft w:val="0"/>
                      <w:marRight w:val="0"/>
                      <w:marTop w:val="0"/>
                      <w:marBottom w:val="0"/>
                      <w:divBdr>
                        <w:top w:val="none" w:sz="0" w:space="0" w:color="auto"/>
                        <w:left w:val="none" w:sz="0" w:space="0" w:color="auto"/>
                        <w:bottom w:val="none" w:sz="0" w:space="0" w:color="auto"/>
                        <w:right w:val="none" w:sz="0" w:space="0" w:color="auto"/>
                      </w:divBdr>
                    </w:div>
                  </w:divsChild>
                </w:div>
                <w:div w:id="1610308440">
                  <w:marLeft w:val="0"/>
                  <w:marRight w:val="0"/>
                  <w:marTop w:val="0"/>
                  <w:marBottom w:val="0"/>
                  <w:divBdr>
                    <w:top w:val="single" w:sz="2" w:space="1" w:color="FFFFFF"/>
                    <w:left w:val="single" w:sz="2" w:space="12" w:color="FFFFFF"/>
                    <w:bottom w:val="single" w:sz="2" w:space="1" w:color="FFFFFF"/>
                    <w:right w:val="single" w:sz="2" w:space="4" w:color="FFFFFF"/>
                  </w:divBdr>
                  <w:divsChild>
                    <w:div w:id="2067561596">
                      <w:marLeft w:val="0"/>
                      <w:marRight w:val="0"/>
                      <w:marTop w:val="0"/>
                      <w:marBottom w:val="0"/>
                      <w:divBdr>
                        <w:top w:val="none" w:sz="0" w:space="0" w:color="auto"/>
                        <w:left w:val="none" w:sz="0" w:space="0" w:color="auto"/>
                        <w:bottom w:val="none" w:sz="0" w:space="0" w:color="auto"/>
                        <w:right w:val="none" w:sz="0" w:space="0" w:color="auto"/>
                      </w:divBdr>
                    </w:div>
                  </w:divsChild>
                </w:div>
                <w:div w:id="1186746006">
                  <w:marLeft w:val="0"/>
                  <w:marRight w:val="0"/>
                  <w:marTop w:val="0"/>
                  <w:marBottom w:val="0"/>
                  <w:divBdr>
                    <w:top w:val="single" w:sz="2" w:space="1" w:color="FFFFFF"/>
                    <w:left w:val="single" w:sz="2" w:space="12" w:color="FFFFFF"/>
                    <w:bottom w:val="single" w:sz="2" w:space="4" w:color="FFFFFF"/>
                    <w:right w:val="single" w:sz="2" w:space="4" w:color="FFFFFF"/>
                  </w:divBdr>
                  <w:divsChild>
                    <w:div w:id="19449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67140">
          <w:marLeft w:val="0"/>
          <w:marRight w:val="0"/>
          <w:marTop w:val="0"/>
          <w:marBottom w:val="335"/>
          <w:divBdr>
            <w:top w:val="none" w:sz="0" w:space="0" w:color="auto"/>
            <w:left w:val="none" w:sz="0" w:space="0" w:color="auto"/>
            <w:bottom w:val="none" w:sz="0" w:space="0" w:color="auto"/>
            <w:right w:val="none" w:sz="0" w:space="0" w:color="auto"/>
          </w:divBdr>
          <w:divsChild>
            <w:div w:id="1365212596">
              <w:marLeft w:val="0"/>
              <w:marRight w:val="0"/>
              <w:marTop w:val="0"/>
              <w:marBottom w:val="0"/>
              <w:divBdr>
                <w:top w:val="none" w:sz="0" w:space="0" w:color="auto"/>
                <w:left w:val="none" w:sz="0" w:space="0" w:color="auto"/>
                <w:bottom w:val="none" w:sz="0" w:space="0" w:color="auto"/>
                <w:right w:val="none" w:sz="0" w:space="0" w:color="auto"/>
              </w:divBdr>
              <w:divsChild>
                <w:div w:id="1624383871">
                  <w:marLeft w:val="0"/>
                  <w:marRight w:val="0"/>
                  <w:marTop w:val="0"/>
                  <w:marBottom w:val="0"/>
                  <w:divBdr>
                    <w:top w:val="single" w:sz="2" w:space="4" w:color="FFFFFF"/>
                    <w:left w:val="single" w:sz="2" w:space="12" w:color="FFFFFF"/>
                    <w:bottom w:val="single" w:sz="2" w:space="1" w:color="FFFFFF"/>
                    <w:right w:val="single" w:sz="2" w:space="4" w:color="FFFFFF"/>
                  </w:divBdr>
                  <w:divsChild>
                    <w:div w:id="685908877">
                      <w:marLeft w:val="0"/>
                      <w:marRight w:val="0"/>
                      <w:marTop w:val="0"/>
                      <w:marBottom w:val="0"/>
                      <w:divBdr>
                        <w:top w:val="none" w:sz="0" w:space="0" w:color="auto"/>
                        <w:left w:val="none" w:sz="0" w:space="0" w:color="auto"/>
                        <w:bottom w:val="none" w:sz="0" w:space="0" w:color="auto"/>
                        <w:right w:val="none" w:sz="0" w:space="0" w:color="auto"/>
                      </w:divBdr>
                    </w:div>
                  </w:divsChild>
                </w:div>
                <w:div w:id="51927779">
                  <w:marLeft w:val="0"/>
                  <w:marRight w:val="0"/>
                  <w:marTop w:val="0"/>
                  <w:marBottom w:val="0"/>
                  <w:divBdr>
                    <w:top w:val="single" w:sz="2" w:space="1" w:color="FFFFFF"/>
                    <w:left w:val="single" w:sz="2" w:space="12" w:color="FFFFFF"/>
                    <w:bottom w:val="single" w:sz="2" w:space="1" w:color="FFFFFF"/>
                    <w:right w:val="single" w:sz="2" w:space="4" w:color="FFFFFF"/>
                  </w:divBdr>
                  <w:divsChild>
                    <w:div w:id="628898203">
                      <w:marLeft w:val="0"/>
                      <w:marRight w:val="0"/>
                      <w:marTop w:val="0"/>
                      <w:marBottom w:val="0"/>
                      <w:divBdr>
                        <w:top w:val="none" w:sz="0" w:space="0" w:color="auto"/>
                        <w:left w:val="none" w:sz="0" w:space="0" w:color="auto"/>
                        <w:bottom w:val="none" w:sz="0" w:space="0" w:color="auto"/>
                        <w:right w:val="none" w:sz="0" w:space="0" w:color="auto"/>
                      </w:divBdr>
                    </w:div>
                  </w:divsChild>
                </w:div>
                <w:div w:id="1607805394">
                  <w:marLeft w:val="0"/>
                  <w:marRight w:val="0"/>
                  <w:marTop w:val="0"/>
                  <w:marBottom w:val="0"/>
                  <w:divBdr>
                    <w:top w:val="single" w:sz="2" w:space="1" w:color="FFFFFF"/>
                    <w:left w:val="single" w:sz="2" w:space="12" w:color="FFFFFF"/>
                    <w:bottom w:val="single" w:sz="2" w:space="1" w:color="FFFFFF"/>
                    <w:right w:val="single" w:sz="2" w:space="4" w:color="FFFFFF"/>
                  </w:divBdr>
                  <w:divsChild>
                    <w:div w:id="1199658746">
                      <w:marLeft w:val="0"/>
                      <w:marRight w:val="0"/>
                      <w:marTop w:val="0"/>
                      <w:marBottom w:val="0"/>
                      <w:divBdr>
                        <w:top w:val="none" w:sz="0" w:space="0" w:color="auto"/>
                        <w:left w:val="none" w:sz="0" w:space="0" w:color="auto"/>
                        <w:bottom w:val="none" w:sz="0" w:space="0" w:color="auto"/>
                        <w:right w:val="none" w:sz="0" w:space="0" w:color="auto"/>
                      </w:divBdr>
                    </w:div>
                  </w:divsChild>
                </w:div>
                <w:div w:id="1474638963">
                  <w:marLeft w:val="0"/>
                  <w:marRight w:val="0"/>
                  <w:marTop w:val="0"/>
                  <w:marBottom w:val="0"/>
                  <w:divBdr>
                    <w:top w:val="single" w:sz="2" w:space="1" w:color="FFFFFF"/>
                    <w:left w:val="single" w:sz="2" w:space="12" w:color="FFFFFF"/>
                    <w:bottom w:val="single" w:sz="2" w:space="1" w:color="FFFFFF"/>
                    <w:right w:val="single" w:sz="2" w:space="4" w:color="FFFFFF"/>
                  </w:divBdr>
                  <w:divsChild>
                    <w:div w:id="1931231269">
                      <w:marLeft w:val="0"/>
                      <w:marRight w:val="0"/>
                      <w:marTop w:val="0"/>
                      <w:marBottom w:val="0"/>
                      <w:divBdr>
                        <w:top w:val="none" w:sz="0" w:space="0" w:color="auto"/>
                        <w:left w:val="none" w:sz="0" w:space="0" w:color="auto"/>
                        <w:bottom w:val="none" w:sz="0" w:space="0" w:color="auto"/>
                        <w:right w:val="none" w:sz="0" w:space="0" w:color="auto"/>
                      </w:divBdr>
                    </w:div>
                  </w:divsChild>
                </w:div>
                <w:div w:id="670108529">
                  <w:marLeft w:val="0"/>
                  <w:marRight w:val="0"/>
                  <w:marTop w:val="0"/>
                  <w:marBottom w:val="0"/>
                  <w:divBdr>
                    <w:top w:val="single" w:sz="2" w:space="1" w:color="FFFFFF"/>
                    <w:left w:val="single" w:sz="2" w:space="12" w:color="FFFFFF"/>
                    <w:bottom w:val="single" w:sz="2" w:space="1" w:color="FFFFFF"/>
                    <w:right w:val="single" w:sz="2" w:space="4" w:color="FFFFFF"/>
                  </w:divBdr>
                  <w:divsChild>
                    <w:div w:id="1066412199">
                      <w:marLeft w:val="0"/>
                      <w:marRight w:val="0"/>
                      <w:marTop w:val="0"/>
                      <w:marBottom w:val="0"/>
                      <w:divBdr>
                        <w:top w:val="none" w:sz="0" w:space="0" w:color="auto"/>
                        <w:left w:val="none" w:sz="0" w:space="0" w:color="auto"/>
                        <w:bottom w:val="none" w:sz="0" w:space="0" w:color="auto"/>
                        <w:right w:val="none" w:sz="0" w:space="0" w:color="auto"/>
                      </w:divBdr>
                    </w:div>
                  </w:divsChild>
                </w:div>
                <w:div w:id="1796753665">
                  <w:marLeft w:val="0"/>
                  <w:marRight w:val="0"/>
                  <w:marTop w:val="0"/>
                  <w:marBottom w:val="0"/>
                  <w:divBdr>
                    <w:top w:val="single" w:sz="2" w:space="1" w:color="FFFFFF"/>
                    <w:left w:val="single" w:sz="2" w:space="12" w:color="FFFFFF"/>
                    <w:bottom w:val="single" w:sz="2" w:space="1" w:color="FFFFFF"/>
                    <w:right w:val="single" w:sz="2" w:space="4" w:color="FFFFFF"/>
                  </w:divBdr>
                  <w:divsChild>
                    <w:div w:id="1752043564">
                      <w:marLeft w:val="0"/>
                      <w:marRight w:val="0"/>
                      <w:marTop w:val="0"/>
                      <w:marBottom w:val="0"/>
                      <w:divBdr>
                        <w:top w:val="none" w:sz="0" w:space="0" w:color="auto"/>
                        <w:left w:val="none" w:sz="0" w:space="0" w:color="auto"/>
                        <w:bottom w:val="none" w:sz="0" w:space="0" w:color="auto"/>
                        <w:right w:val="none" w:sz="0" w:space="0" w:color="auto"/>
                      </w:divBdr>
                    </w:div>
                  </w:divsChild>
                </w:div>
                <w:div w:id="361517778">
                  <w:marLeft w:val="0"/>
                  <w:marRight w:val="0"/>
                  <w:marTop w:val="0"/>
                  <w:marBottom w:val="0"/>
                  <w:divBdr>
                    <w:top w:val="single" w:sz="2" w:space="1" w:color="FFFFFF"/>
                    <w:left w:val="single" w:sz="2" w:space="12" w:color="FFFFFF"/>
                    <w:bottom w:val="single" w:sz="2" w:space="1" w:color="FFFFFF"/>
                    <w:right w:val="single" w:sz="2" w:space="4" w:color="FFFFFF"/>
                  </w:divBdr>
                  <w:divsChild>
                    <w:div w:id="1373118530">
                      <w:marLeft w:val="0"/>
                      <w:marRight w:val="0"/>
                      <w:marTop w:val="0"/>
                      <w:marBottom w:val="0"/>
                      <w:divBdr>
                        <w:top w:val="none" w:sz="0" w:space="0" w:color="auto"/>
                        <w:left w:val="none" w:sz="0" w:space="0" w:color="auto"/>
                        <w:bottom w:val="none" w:sz="0" w:space="0" w:color="auto"/>
                        <w:right w:val="none" w:sz="0" w:space="0" w:color="auto"/>
                      </w:divBdr>
                    </w:div>
                  </w:divsChild>
                </w:div>
                <w:div w:id="1828546941">
                  <w:marLeft w:val="0"/>
                  <w:marRight w:val="0"/>
                  <w:marTop w:val="0"/>
                  <w:marBottom w:val="0"/>
                  <w:divBdr>
                    <w:top w:val="single" w:sz="2" w:space="1" w:color="FFFFFF"/>
                    <w:left w:val="single" w:sz="2" w:space="12" w:color="FFFFFF"/>
                    <w:bottom w:val="single" w:sz="2" w:space="1" w:color="FFFFFF"/>
                    <w:right w:val="single" w:sz="2" w:space="4" w:color="FFFFFF"/>
                  </w:divBdr>
                  <w:divsChild>
                    <w:div w:id="1628856513">
                      <w:marLeft w:val="0"/>
                      <w:marRight w:val="0"/>
                      <w:marTop w:val="0"/>
                      <w:marBottom w:val="0"/>
                      <w:divBdr>
                        <w:top w:val="none" w:sz="0" w:space="0" w:color="auto"/>
                        <w:left w:val="none" w:sz="0" w:space="0" w:color="auto"/>
                        <w:bottom w:val="none" w:sz="0" w:space="0" w:color="auto"/>
                        <w:right w:val="none" w:sz="0" w:space="0" w:color="auto"/>
                      </w:divBdr>
                    </w:div>
                  </w:divsChild>
                </w:div>
                <w:div w:id="395277580">
                  <w:marLeft w:val="0"/>
                  <w:marRight w:val="0"/>
                  <w:marTop w:val="0"/>
                  <w:marBottom w:val="0"/>
                  <w:divBdr>
                    <w:top w:val="single" w:sz="2" w:space="1" w:color="FFFFFF"/>
                    <w:left w:val="single" w:sz="2" w:space="12" w:color="FFFFFF"/>
                    <w:bottom w:val="single" w:sz="2" w:space="1" w:color="FFFFFF"/>
                    <w:right w:val="single" w:sz="2" w:space="4" w:color="FFFFFF"/>
                  </w:divBdr>
                  <w:divsChild>
                    <w:div w:id="297415307">
                      <w:marLeft w:val="0"/>
                      <w:marRight w:val="0"/>
                      <w:marTop w:val="0"/>
                      <w:marBottom w:val="0"/>
                      <w:divBdr>
                        <w:top w:val="none" w:sz="0" w:space="0" w:color="auto"/>
                        <w:left w:val="none" w:sz="0" w:space="0" w:color="auto"/>
                        <w:bottom w:val="none" w:sz="0" w:space="0" w:color="auto"/>
                        <w:right w:val="none" w:sz="0" w:space="0" w:color="auto"/>
                      </w:divBdr>
                    </w:div>
                  </w:divsChild>
                </w:div>
                <w:div w:id="125202733">
                  <w:marLeft w:val="0"/>
                  <w:marRight w:val="0"/>
                  <w:marTop w:val="0"/>
                  <w:marBottom w:val="0"/>
                  <w:divBdr>
                    <w:top w:val="single" w:sz="2" w:space="1" w:color="FFFFFF"/>
                    <w:left w:val="single" w:sz="2" w:space="12" w:color="FFFFFF"/>
                    <w:bottom w:val="single" w:sz="2" w:space="1" w:color="FFFFFF"/>
                    <w:right w:val="single" w:sz="2" w:space="4" w:color="FFFFFF"/>
                  </w:divBdr>
                  <w:divsChild>
                    <w:div w:id="1833718306">
                      <w:marLeft w:val="0"/>
                      <w:marRight w:val="0"/>
                      <w:marTop w:val="0"/>
                      <w:marBottom w:val="0"/>
                      <w:divBdr>
                        <w:top w:val="none" w:sz="0" w:space="0" w:color="auto"/>
                        <w:left w:val="none" w:sz="0" w:space="0" w:color="auto"/>
                        <w:bottom w:val="none" w:sz="0" w:space="0" w:color="auto"/>
                        <w:right w:val="none" w:sz="0" w:space="0" w:color="auto"/>
                      </w:divBdr>
                    </w:div>
                  </w:divsChild>
                </w:div>
                <w:div w:id="93014367">
                  <w:marLeft w:val="0"/>
                  <w:marRight w:val="0"/>
                  <w:marTop w:val="0"/>
                  <w:marBottom w:val="0"/>
                  <w:divBdr>
                    <w:top w:val="single" w:sz="2" w:space="1" w:color="FFFFFF"/>
                    <w:left w:val="single" w:sz="2" w:space="12" w:color="FFFFFF"/>
                    <w:bottom w:val="single" w:sz="2" w:space="1" w:color="FFFFFF"/>
                    <w:right w:val="single" w:sz="2" w:space="4" w:color="FFFFFF"/>
                  </w:divBdr>
                  <w:divsChild>
                    <w:div w:id="1977637664">
                      <w:marLeft w:val="0"/>
                      <w:marRight w:val="0"/>
                      <w:marTop w:val="0"/>
                      <w:marBottom w:val="0"/>
                      <w:divBdr>
                        <w:top w:val="none" w:sz="0" w:space="0" w:color="auto"/>
                        <w:left w:val="none" w:sz="0" w:space="0" w:color="auto"/>
                        <w:bottom w:val="none" w:sz="0" w:space="0" w:color="auto"/>
                        <w:right w:val="none" w:sz="0" w:space="0" w:color="auto"/>
                      </w:divBdr>
                    </w:div>
                  </w:divsChild>
                </w:div>
                <w:div w:id="739670763">
                  <w:marLeft w:val="0"/>
                  <w:marRight w:val="0"/>
                  <w:marTop w:val="0"/>
                  <w:marBottom w:val="0"/>
                  <w:divBdr>
                    <w:top w:val="single" w:sz="2" w:space="1" w:color="FFFFFF"/>
                    <w:left w:val="single" w:sz="2" w:space="12" w:color="FFFFFF"/>
                    <w:bottom w:val="single" w:sz="2" w:space="1" w:color="FFFFFF"/>
                    <w:right w:val="single" w:sz="2" w:space="4" w:color="FFFFFF"/>
                  </w:divBdr>
                  <w:divsChild>
                    <w:div w:id="1857191155">
                      <w:marLeft w:val="0"/>
                      <w:marRight w:val="0"/>
                      <w:marTop w:val="0"/>
                      <w:marBottom w:val="0"/>
                      <w:divBdr>
                        <w:top w:val="none" w:sz="0" w:space="0" w:color="auto"/>
                        <w:left w:val="none" w:sz="0" w:space="0" w:color="auto"/>
                        <w:bottom w:val="none" w:sz="0" w:space="0" w:color="auto"/>
                        <w:right w:val="none" w:sz="0" w:space="0" w:color="auto"/>
                      </w:divBdr>
                    </w:div>
                  </w:divsChild>
                </w:div>
                <w:div w:id="2067025116">
                  <w:marLeft w:val="0"/>
                  <w:marRight w:val="0"/>
                  <w:marTop w:val="0"/>
                  <w:marBottom w:val="0"/>
                  <w:divBdr>
                    <w:top w:val="single" w:sz="2" w:space="1" w:color="FFFFFF"/>
                    <w:left w:val="single" w:sz="2" w:space="12" w:color="FFFFFF"/>
                    <w:bottom w:val="single" w:sz="2" w:space="1" w:color="FFFFFF"/>
                    <w:right w:val="single" w:sz="2" w:space="4" w:color="FFFFFF"/>
                  </w:divBdr>
                  <w:divsChild>
                    <w:div w:id="592469419">
                      <w:marLeft w:val="0"/>
                      <w:marRight w:val="0"/>
                      <w:marTop w:val="0"/>
                      <w:marBottom w:val="0"/>
                      <w:divBdr>
                        <w:top w:val="none" w:sz="0" w:space="0" w:color="auto"/>
                        <w:left w:val="none" w:sz="0" w:space="0" w:color="auto"/>
                        <w:bottom w:val="none" w:sz="0" w:space="0" w:color="auto"/>
                        <w:right w:val="none" w:sz="0" w:space="0" w:color="auto"/>
                      </w:divBdr>
                    </w:div>
                  </w:divsChild>
                </w:div>
                <w:div w:id="1671785444">
                  <w:marLeft w:val="0"/>
                  <w:marRight w:val="0"/>
                  <w:marTop w:val="0"/>
                  <w:marBottom w:val="0"/>
                  <w:divBdr>
                    <w:top w:val="single" w:sz="2" w:space="1" w:color="FFFFFF"/>
                    <w:left w:val="single" w:sz="2" w:space="12" w:color="FFFFFF"/>
                    <w:bottom w:val="single" w:sz="2" w:space="1" w:color="FFFFFF"/>
                    <w:right w:val="single" w:sz="2" w:space="4" w:color="FFFFFF"/>
                  </w:divBdr>
                  <w:divsChild>
                    <w:div w:id="857085572">
                      <w:marLeft w:val="0"/>
                      <w:marRight w:val="0"/>
                      <w:marTop w:val="0"/>
                      <w:marBottom w:val="0"/>
                      <w:divBdr>
                        <w:top w:val="none" w:sz="0" w:space="0" w:color="auto"/>
                        <w:left w:val="none" w:sz="0" w:space="0" w:color="auto"/>
                        <w:bottom w:val="none" w:sz="0" w:space="0" w:color="auto"/>
                        <w:right w:val="none" w:sz="0" w:space="0" w:color="auto"/>
                      </w:divBdr>
                    </w:div>
                  </w:divsChild>
                </w:div>
                <w:div w:id="1486512295">
                  <w:marLeft w:val="0"/>
                  <w:marRight w:val="0"/>
                  <w:marTop w:val="0"/>
                  <w:marBottom w:val="0"/>
                  <w:divBdr>
                    <w:top w:val="single" w:sz="2" w:space="1" w:color="FFFFFF"/>
                    <w:left w:val="single" w:sz="2" w:space="12" w:color="FFFFFF"/>
                    <w:bottom w:val="single" w:sz="2" w:space="1" w:color="FFFFFF"/>
                    <w:right w:val="single" w:sz="2" w:space="4" w:color="FFFFFF"/>
                  </w:divBdr>
                  <w:divsChild>
                    <w:div w:id="557547458">
                      <w:marLeft w:val="0"/>
                      <w:marRight w:val="0"/>
                      <w:marTop w:val="0"/>
                      <w:marBottom w:val="0"/>
                      <w:divBdr>
                        <w:top w:val="none" w:sz="0" w:space="0" w:color="auto"/>
                        <w:left w:val="none" w:sz="0" w:space="0" w:color="auto"/>
                        <w:bottom w:val="none" w:sz="0" w:space="0" w:color="auto"/>
                        <w:right w:val="none" w:sz="0" w:space="0" w:color="auto"/>
                      </w:divBdr>
                    </w:div>
                  </w:divsChild>
                </w:div>
                <w:div w:id="2065640526">
                  <w:marLeft w:val="0"/>
                  <w:marRight w:val="0"/>
                  <w:marTop w:val="0"/>
                  <w:marBottom w:val="0"/>
                  <w:divBdr>
                    <w:top w:val="single" w:sz="2" w:space="1" w:color="FFFFFF"/>
                    <w:left w:val="single" w:sz="2" w:space="12" w:color="FFFFFF"/>
                    <w:bottom w:val="single" w:sz="2" w:space="1" w:color="FFFFFF"/>
                    <w:right w:val="single" w:sz="2" w:space="4" w:color="FFFFFF"/>
                  </w:divBdr>
                  <w:divsChild>
                    <w:div w:id="2022781969">
                      <w:marLeft w:val="0"/>
                      <w:marRight w:val="0"/>
                      <w:marTop w:val="0"/>
                      <w:marBottom w:val="0"/>
                      <w:divBdr>
                        <w:top w:val="none" w:sz="0" w:space="0" w:color="auto"/>
                        <w:left w:val="none" w:sz="0" w:space="0" w:color="auto"/>
                        <w:bottom w:val="none" w:sz="0" w:space="0" w:color="auto"/>
                        <w:right w:val="none" w:sz="0" w:space="0" w:color="auto"/>
                      </w:divBdr>
                    </w:div>
                  </w:divsChild>
                </w:div>
                <w:div w:id="1943414317">
                  <w:marLeft w:val="0"/>
                  <w:marRight w:val="0"/>
                  <w:marTop w:val="0"/>
                  <w:marBottom w:val="0"/>
                  <w:divBdr>
                    <w:top w:val="single" w:sz="2" w:space="1" w:color="FFFFFF"/>
                    <w:left w:val="single" w:sz="2" w:space="12" w:color="FFFFFF"/>
                    <w:bottom w:val="single" w:sz="2" w:space="1" w:color="FFFFFF"/>
                    <w:right w:val="single" w:sz="2" w:space="4" w:color="FFFFFF"/>
                  </w:divBdr>
                  <w:divsChild>
                    <w:div w:id="1131636319">
                      <w:marLeft w:val="0"/>
                      <w:marRight w:val="0"/>
                      <w:marTop w:val="0"/>
                      <w:marBottom w:val="0"/>
                      <w:divBdr>
                        <w:top w:val="none" w:sz="0" w:space="0" w:color="auto"/>
                        <w:left w:val="none" w:sz="0" w:space="0" w:color="auto"/>
                        <w:bottom w:val="none" w:sz="0" w:space="0" w:color="auto"/>
                        <w:right w:val="none" w:sz="0" w:space="0" w:color="auto"/>
                      </w:divBdr>
                    </w:div>
                  </w:divsChild>
                </w:div>
                <w:div w:id="1218013236">
                  <w:marLeft w:val="0"/>
                  <w:marRight w:val="0"/>
                  <w:marTop w:val="0"/>
                  <w:marBottom w:val="0"/>
                  <w:divBdr>
                    <w:top w:val="single" w:sz="2" w:space="1" w:color="FFFFFF"/>
                    <w:left w:val="single" w:sz="2" w:space="12" w:color="FFFFFF"/>
                    <w:bottom w:val="single" w:sz="2" w:space="1" w:color="FFFFFF"/>
                    <w:right w:val="single" w:sz="2" w:space="4" w:color="FFFFFF"/>
                  </w:divBdr>
                  <w:divsChild>
                    <w:div w:id="538205689">
                      <w:marLeft w:val="0"/>
                      <w:marRight w:val="0"/>
                      <w:marTop w:val="0"/>
                      <w:marBottom w:val="0"/>
                      <w:divBdr>
                        <w:top w:val="none" w:sz="0" w:space="0" w:color="auto"/>
                        <w:left w:val="none" w:sz="0" w:space="0" w:color="auto"/>
                        <w:bottom w:val="none" w:sz="0" w:space="0" w:color="auto"/>
                        <w:right w:val="none" w:sz="0" w:space="0" w:color="auto"/>
                      </w:divBdr>
                    </w:div>
                  </w:divsChild>
                </w:div>
                <w:div w:id="410860226">
                  <w:marLeft w:val="0"/>
                  <w:marRight w:val="0"/>
                  <w:marTop w:val="0"/>
                  <w:marBottom w:val="0"/>
                  <w:divBdr>
                    <w:top w:val="single" w:sz="2" w:space="1" w:color="FFFFFF"/>
                    <w:left w:val="single" w:sz="2" w:space="12" w:color="FFFFFF"/>
                    <w:bottom w:val="single" w:sz="2" w:space="1" w:color="FFFFFF"/>
                    <w:right w:val="single" w:sz="2" w:space="4" w:color="FFFFFF"/>
                  </w:divBdr>
                  <w:divsChild>
                    <w:div w:id="815028684">
                      <w:marLeft w:val="0"/>
                      <w:marRight w:val="0"/>
                      <w:marTop w:val="0"/>
                      <w:marBottom w:val="0"/>
                      <w:divBdr>
                        <w:top w:val="none" w:sz="0" w:space="0" w:color="auto"/>
                        <w:left w:val="none" w:sz="0" w:space="0" w:color="auto"/>
                        <w:bottom w:val="none" w:sz="0" w:space="0" w:color="auto"/>
                        <w:right w:val="none" w:sz="0" w:space="0" w:color="auto"/>
                      </w:divBdr>
                    </w:div>
                  </w:divsChild>
                </w:div>
                <w:div w:id="1134107093">
                  <w:marLeft w:val="0"/>
                  <w:marRight w:val="0"/>
                  <w:marTop w:val="0"/>
                  <w:marBottom w:val="0"/>
                  <w:divBdr>
                    <w:top w:val="single" w:sz="2" w:space="1" w:color="FFFFFF"/>
                    <w:left w:val="single" w:sz="2" w:space="12" w:color="FFFFFF"/>
                    <w:bottom w:val="single" w:sz="2" w:space="1" w:color="FFFFFF"/>
                    <w:right w:val="single" w:sz="2" w:space="4" w:color="FFFFFF"/>
                  </w:divBdr>
                  <w:divsChild>
                    <w:div w:id="1117748828">
                      <w:marLeft w:val="0"/>
                      <w:marRight w:val="0"/>
                      <w:marTop w:val="0"/>
                      <w:marBottom w:val="0"/>
                      <w:divBdr>
                        <w:top w:val="none" w:sz="0" w:space="0" w:color="auto"/>
                        <w:left w:val="none" w:sz="0" w:space="0" w:color="auto"/>
                        <w:bottom w:val="none" w:sz="0" w:space="0" w:color="auto"/>
                        <w:right w:val="none" w:sz="0" w:space="0" w:color="auto"/>
                      </w:divBdr>
                    </w:div>
                  </w:divsChild>
                </w:div>
                <w:div w:id="166749842">
                  <w:marLeft w:val="0"/>
                  <w:marRight w:val="0"/>
                  <w:marTop w:val="0"/>
                  <w:marBottom w:val="0"/>
                  <w:divBdr>
                    <w:top w:val="single" w:sz="2" w:space="1" w:color="FFFFFF"/>
                    <w:left w:val="single" w:sz="2" w:space="12" w:color="FFFFFF"/>
                    <w:bottom w:val="single" w:sz="2" w:space="1" w:color="FFFFFF"/>
                    <w:right w:val="single" w:sz="2" w:space="4" w:color="FFFFFF"/>
                  </w:divBdr>
                  <w:divsChild>
                    <w:div w:id="552085033">
                      <w:marLeft w:val="0"/>
                      <w:marRight w:val="0"/>
                      <w:marTop w:val="0"/>
                      <w:marBottom w:val="0"/>
                      <w:divBdr>
                        <w:top w:val="none" w:sz="0" w:space="0" w:color="auto"/>
                        <w:left w:val="none" w:sz="0" w:space="0" w:color="auto"/>
                        <w:bottom w:val="none" w:sz="0" w:space="0" w:color="auto"/>
                        <w:right w:val="none" w:sz="0" w:space="0" w:color="auto"/>
                      </w:divBdr>
                    </w:div>
                  </w:divsChild>
                </w:div>
                <w:div w:id="1829321742">
                  <w:marLeft w:val="0"/>
                  <w:marRight w:val="0"/>
                  <w:marTop w:val="0"/>
                  <w:marBottom w:val="0"/>
                  <w:divBdr>
                    <w:top w:val="single" w:sz="2" w:space="1" w:color="FFFFFF"/>
                    <w:left w:val="single" w:sz="2" w:space="12" w:color="FFFFFF"/>
                    <w:bottom w:val="single" w:sz="2" w:space="1" w:color="FFFFFF"/>
                    <w:right w:val="single" w:sz="2" w:space="4" w:color="FFFFFF"/>
                  </w:divBdr>
                  <w:divsChild>
                    <w:div w:id="439036203">
                      <w:marLeft w:val="0"/>
                      <w:marRight w:val="0"/>
                      <w:marTop w:val="0"/>
                      <w:marBottom w:val="0"/>
                      <w:divBdr>
                        <w:top w:val="none" w:sz="0" w:space="0" w:color="auto"/>
                        <w:left w:val="none" w:sz="0" w:space="0" w:color="auto"/>
                        <w:bottom w:val="none" w:sz="0" w:space="0" w:color="auto"/>
                        <w:right w:val="none" w:sz="0" w:space="0" w:color="auto"/>
                      </w:divBdr>
                    </w:div>
                  </w:divsChild>
                </w:div>
                <w:div w:id="774591628">
                  <w:marLeft w:val="0"/>
                  <w:marRight w:val="0"/>
                  <w:marTop w:val="0"/>
                  <w:marBottom w:val="0"/>
                  <w:divBdr>
                    <w:top w:val="single" w:sz="2" w:space="1" w:color="FFFFFF"/>
                    <w:left w:val="single" w:sz="2" w:space="12" w:color="FFFFFF"/>
                    <w:bottom w:val="single" w:sz="2" w:space="1" w:color="FFFFFF"/>
                    <w:right w:val="single" w:sz="2" w:space="4" w:color="FFFFFF"/>
                  </w:divBdr>
                  <w:divsChild>
                    <w:div w:id="254361983">
                      <w:marLeft w:val="0"/>
                      <w:marRight w:val="0"/>
                      <w:marTop w:val="0"/>
                      <w:marBottom w:val="0"/>
                      <w:divBdr>
                        <w:top w:val="none" w:sz="0" w:space="0" w:color="auto"/>
                        <w:left w:val="none" w:sz="0" w:space="0" w:color="auto"/>
                        <w:bottom w:val="none" w:sz="0" w:space="0" w:color="auto"/>
                        <w:right w:val="none" w:sz="0" w:space="0" w:color="auto"/>
                      </w:divBdr>
                    </w:div>
                  </w:divsChild>
                </w:div>
                <w:div w:id="2124766487">
                  <w:marLeft w:val="0"/>
                  <w:marRight w:val="0"/>
                  <w:marTop w:val="0"/>
                  <w:marBottom w:val="0"/>
                  <w:divBdr>
                    <w:top w:val="single" w:sz="2" w:space="1" w:color="FFFFFF"/>
                    <w:left w:val="single" w:sz="2" w:space="12" w:color="FFFFFF"/>
                    <w:bottom w:val="single" w:sz="2" w:space="1" w:color="FFFFFF"/>
                    <w:right w:val="single" w:sz="2" w:space="4" w:color="FFFFFF"/>
                  </w:divBdr>
                  <w:divsChild>
                    <w:div w:id="643855141">
                      <w:marLeft w:val="0"/>
                      <w:marRight w:val="0"/>
                      <w:marTop w:val="0"/>
                      <w:marBottom w:val="0"/>
                      <w:divBdr>
                        <w:top w:val="none" w:sz="0" w:space="0" w:color="auto"/>
                        <w:left w:val="none" w:sz="0" w:space="0" w:color="auto"/>
                        <w:bottom w:val="none" w:sz="0" w:space="0" w:color="auto"/>
                        <w:right w:val="none" w:sz="0" w:space="0" w:color="auto"/>
                      </w:divBdr>
                    </w:div>
                  </w:divsChild>
                </w:div>
                <w:div w:id="2135173778">
                  <w:marLeft w:val="0"/>
                  <w:marRight w:val="0"/>
                  <w:marTop w:val="0"/>
                  <w:marBottom w:val="0"/>
                  <w:divBdr>
                    <w:top w:val="single" w:sz="2" w:space="1" w:color="FFFFFF"/>
                    <w:left w:val="single" w:sz="2" w:space="12" w:color="FFFFFF"/>
                    <w:bottom w:val="single" w:sz="2" w:space="1" w:color="FFFFFF"/>
                    <w:right w:val="single" w:sz="2" w:space="4" w:color="FFFFFF"/>
                  </w:divBdr>
                  <w:divsChild>
                    <w:div w:id="1317028391">
                      <w:marLeft w:val="0"/>
                      <w:marRight w:val="0"/>
                      <w:marTop w:val="0"/>
                      <w:marBottom w:val="0"/>
                      <w:divBdr>
                        <w:top w:val="none" w:sz="0" w:space="0" w:color="auto"/>
                        <w:left w:val="none" w:sz="0" w:space="0" w:color="auto"/>
                        <w:bottom w:val="none" w:sz="0" w:space="0" w:color="auto"/>
                        <w:right w:val="none" w:sz="0" w:space="0" w:color="auto"/>
                      </w:divBdr>
                    </w:div>
                  </w:divsChild>
                </w:div>
                <w:div w:id="1797521716">
                  <w:marLeft w:val="0"/>
                  <w:marRight w:val="0"/>
                  <w:marTop w:val="0"/>
                  <w:marBottom w:val="0"/>
                  <w:divBdr>
                    <w:top w:val="single" w:sz="2" w:space="1" w:color="FFFFFF"/>
                    <w:left w:val="single" w:sz="2" w:space="12" w:color="FFFFFF"/>
                    <w:bottom w:val="single" w:sz="2" w:space="1" w:color="FFFFFF"/>
                    <w:right w:val="single" w:sz="2" w:space="4" w:color="FFFFFF"/>
                  </w:divBdr>
                  <w:divsChild>
                    <w:div w:id="767115945">
                      <w:marLeft w:val="0"/>
                      <w:marRight w:val="0"/>
                      <w:marTop w:val="0"/>
                      <w:marBottom w:val="0"/>
                      <w:divBdr>
                        <w:top w:val="none" w:sz="0" w:space="0" w:color="auto"/>
                        <w:left w:val="none" w:sz="0" w:space="0" w:color="auto"/>
                        <w:bottom w:val="none" w:sz="0" w:space="0" w:color="auto"/>
                        <w:right w:val="none" w:sz="0" w:space="0" w:color="auto"/>
                      </w:divBdr>
                    </w:div>
                  </w:divsChild>
                </w:div>
                <w:div w:id="1558975515">
                  <w:marLeft w:val="0"/>
                  <w:marRight w:val="0"/>
                  <w:marTop w:val="0"/>
                  <w:marBottom w:val="0"/>
                  <w:divBdr>
                    <w:top w:val="single" w:sz="2" w:space="1" w:color="FFFFFF"/>
                    <w:left w:val="single" w:sz="2" w:space="12" w:color="FFFFFF"/>
                    <w:bottom w:val="single" w:sz="2" w:space="4" w:color="FFFFFF"/>
                    <w:right w:val="single" w:sz="2" w:space="4" w:color="FFFFFF"/>
                  </w:divBdr>
                  <w:divsChild>
                    <w:div w:id="7325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477298">
      <w:bodyDiv w:val="1"/>
      <w:marLeft w:val="0"/>
      <w:marRight w:val="0"/>
      <w:marTop w:val="0"/>
      <w:marBottom w:val="0"/>
      <w:divBdr>
        <w:top w:val="none" w:sz="0" w:space="0" w:color="auto"/>
        <w:left w:val="none" w:sz="0" w:space="0" w:color="auto"/>
        <w:bottom w:val="none" w:sz="0" w:space="0" w:color="auto"/>
        <w:right w:val="none" w:sz="0" w:space="0" w:color="auto"/>
      </w:divBdr>
      <w:divsChild>
        <w:div w:id="1485243380">
          <w:marLeft w:val="0"/>
          <w:marRight w:val="0"/>
          <w:marTop w:val="0"/>
          <w:marBottom w:val="0"/>
          <w:divBdr>
            <w:top w:val="none" w:sz="0" w:space="0" w:color="auto"/>
            <w:left w:val="none" w:sz="0" w:space="0" w:color="auto"/>
            <w:bottom w:val="none" w:sz="0" w:space="0" w:color="auto"/>
            <w:right w:val="none" w:sz="0" w:space="0" w:color="auto"/>
          </w:divBdr>
        </w:div>
        <w:div w:id="1257059651">
          <w:marLeft w:val="0"/>
          <w:marRight w:val="0"/>
          <w:marTop w:val="0"/>
          <w:marBottom w:val="335"/>
          <w:divBdr>
            <w:top w:val="none" w:sz="0" w:space="0" w:color="auto"/>
            <w:left w:val="none" w:sz="0" w:space="0" w:color="auto"/>
            <w:bottom w:val="none" w:sz="0" w:space="0" w:color="auto"/>
            <w:right w:val="none" w:sz="0" w:space="0" w:color="auto"/>
          </w:divBdr>
          <w:divsChild>
            <w:div w:id="1234655954">
              <w:marLeft w:val="0"/>
              <w:marRight w:val="0"/>
              <w:marTop w:val="0"/>
              <w:marBottom w:val="0"/>
              <w:divBdr>
                <w:top w:val="none" w:sz="0" w:space="0" w:color="auto"/>
                <w:left w:val="none" w:sz="0" w:space="0" w:color="auto"/>
                <w:bottom w:val="none" w:sz="0" w:space="0" w:color="auto"/>
                <w:right w:val="none" w:sz="0" w:space="0" w:color="auto"/>
              </w:divBdr>
              <w:divsChild>
                <w:div w:id="742340037">
                  <w:marLeft w:val="0"/>
                  <w:marRight w:val="0"/>
                  <w:marTop w:val="0"/>
                  <w:marBottom w:val="0"/>
                  <w:divBdr>
                    <w:top w:val="single" w:sz="2" w:space="4" w:color="FFFFFF"/>
                    <w:left w:val="single" w:sz="2" w:space="12" w:color="FFFFFF"/>
                    <w:bottom w:val="single" w:sz="2" w:space="1" w:color="FFFFFF"/>
                    <w:right w:val="single" w:sz="2" w:space="4" w:color="FFFFFF"/>
                  </w:divBdr>
                  <w:divsChild>
                    <w:div w:id="427581214">
                      <w:marLeft w:val="0"/>
                      <w:marRight w:val="0"/>
                      <w:marTop w:val="0"/>
                      <w:marBottom w:val="0"/>
                      <w:divBdr>
                        <w:top w:val="none" w:sz="0" w:space="0" w:color="auto"/>
                        <w:left w:val="none" w:sz="0" w:space="0" w:color="auto"/>
                        <w:bottom w:val="none" w:sz="0" w:space="0" w:color="auto"/>
                        <w:right w:val="none" w:sz="0" w:space="0" w:color="auto"/>
                      </w:divBdr>
                    </w:div>
                  </w:divsChild>
                </w:div>
                <w:div w:id="1355499487">
                  <w:marLeft w:val="0"/>
                  <w:marRight w:val="0"/>
                  <w:marTop w:val="0"/>
                  <w:marBottom w:val="0"/>
                  <w:divBdr>
                    <w:top w:val="single" w:sz="2" w:space="1" w:color="FFFFFF"/>
                    <w:left w:val="single" w:sz="2" w:space="12" w:color="FFFFFF"/>
                    <w:bottom w:val="single" w:sz="2" w:space="1" w:color="FFFFFF"/>
                    <w:right w:val="single" w:sz="2" w:space="4" w:color="FFFFFF"/>
                  </w:divBdr>
                  <w:divsChild>
                    <w:div w:id="1511093508">
                      <w:marLeft w:val="0"/>
                      <w:marRight w:val="0"/>
                      <w:marTop w:val="0"/>
                      <w:marBottom w:val="0"/>
                      <w:divBdr>
                        <w:top w:val="none" w:sz="0" w:space="0" w:color="auto"/>
                        <w:left w:val="none" w:sz="0" w:space="0" w:color="auto"/>
                        <w:bottom w:val="none" w:sz="0" w:space="0" w:color="auto"/>
                        <w:right w:val="none" w:sz="0" w:space="0" w:color="auto"/>
                      </w:divBdr>
                    </w:div>
                  </w:divsChild>
                </w:div>
                <w:div w:id="118109671">
                  <w:marLeft w:val="0"/>
                  <w:marRight w:val="0"/>
                  <w:marTop w:val="0"/>
                  <w:marBottom w:val="0"/>
                  <w:divBdr>
                    <w:top w:val="single" w:sz="2" w:space="1" w:color="FFFFFF"/>
                    <w:left w:val="single" w:sz="2" w:space="12" w:color="FFFFFF"/>
                    <w:bottom w:val="single" w:sz="2" w:space="1" w:color="FFFFFF"/>
                    <w:right w:val="single" w:sz="2" w:space="4" w:color="FFFFFF"/>
                  </w:divBdr>
                  <w:divsChild>
                    <w:div w:id="1586457464">
                      <w:marLeft w:val="0"/>
                      <w:marRight w:val="0"/>
                      <w:marTop w:val="0"/>
                      <w:marBottom w:val="0"/>
                      <w:divBdr>
                        <w:top w:val="none" w:sz="0" w:space="0" w:color="auto"/>
                        <w:left w:val="none" w:sz="0" w:space="0" w:color="auto"/>
                        <w:bottom w:val="none" w:sz="0" w:space="0" w:color="auto"/>
                        <w:right w:val="none" w:sz="0" w:space="0" w:color="auto"/>
                      </w:divBdr>
                    </w:div>
                  </w:divsChild>
                </w:div>
                <w:div w:id="159977600">
                  <w:marLeft w:val="0"/>
                  <w:marRight w:val="0"/>
                  <w:marTop w:val="0"/>
                  <w:marBottom w:val="0"/>
                  <w:divBdr>
                    <w:top w:val="single" w:sz="2" w:space="1" w:color="FFFFFF"/>
                    <w:left w:val="single" w:sz="2" w:space="12" w:color="FFFFFF"/>
                    <w:bottom w:val="single" w:sz="2" w:space="1" w:color="FFFFFF"/>
                    <w:right w:val="single" w:sz="2" w:space="4" w:color="FFFFFF"/>
                  </w:divBdr>
                  <w:divsChild>
                    <w:div w:id="1822040063">
                      <w:marLeft w:val="0"/>
                      <w:marRight w:val="0"/>
                      <w:marTop w:val="0"/>
                      <w:marBottom w:val="0"/>
                      <w:divBdr>
                        <w:top w:val="none" w:sz="0" w:space="0" w:color="auto"/>
                        <w:left w:val="none" w:sz="0" w:space="0" w:color="auto"/>
                        <w:bottom w:val="none" w:sz="0" w:space="0" w:color="auto"/>
                        <w:right w:val="none" w:sz="0" w:space="0" w:color="auto"/>
                      </w:divBdr>
                    </w:div>
                  </w:divsChild>
                </w:div>
                <w:div w:id="1261139743">
                  <w:marLeft w:val="0"/>
                  <w:marRight w:val="0"/>
                  <w:marTop w:val="0"/>
                  <w:marBottom w:val="0"/>
                  <w:divBdr>
                    <w:top w:val="single" w:sz="2" w:space="1" w:color="FFFFFF"/>
                    <w:left w:val="single" w:sz="2" w:space="12" w:color="FFFFFF"/>
                    <w:bottom w:val="single" w:sz="2" w:space="1" w:color="FFFFFF"/>
                    <w:right w:val="single" w:sz="2" w:space="4" w:color="FFFFFF"/>
                  </w:divBdr>
                  <w:divsChild>
                    <w:div w:id="2092970146">
                      <w:marLeft w:val="0"/>
                      <w:marRight w:val="0"/>
                      <w:marTop w:val="0"/>
                      <w:marBottom w:val="0"/>
                      <w:divBdr>
                        <w:top w:val="none" w:sz="0" w:space="0" w:color="auto"/>
                        <w:left w:val="none" w:sz="0" w:space="0" w:color="auto"/>
                        <w:bottom w:val="none" w:sz="0" w:space="0" w:color="auto"/>
                        <w:right w:val="none" w:sz="0" w:space="0" w:color="auto"/>
                      </w:divBdr>
                    </w:div>
                  </w:divsChild>
                </w:div>
                <w:div w:id="90054955">
                  <w:marLeft w:val="0"/>
                  <w:marRight w:val="0"/>
                  <w:marTop w:val="0"/>
                  <w:marBottom w:val="0"/>
                  <w:divBdr>
                    <w:top w:val="single" w:sz="2" w:space="1" w:color="FFFFFF"/>
                    <w:left w:val="single" w:sz="2" w:space="12" w:color="FFFFFF"/>
                    <w:bottom w:val="single" w:sz="2" w:space="1" w:color="FFFFFF"/>
                    <w:right w:val="single" w:sz="2" w:space="4" w:color="FFFFFF"/>
                  </w:divBdr>
                  <w:divsChild>
                    <w:div w:id="97679425">
                      <w:marLeft w:val="0"/>
                      <w:marRight w:val="0"/>
                      <w:marTop w:val="0"/>
                      <w:marBottom w:val="0"/>
                      <w:divBdr>
                        <w:top w:val="none" w:sz="0" w:space="0" w:color="auto"/>
                        <w:left w:val="none" w:sz="0" w:space="0" w:color="auto"/>
                        <w:bottom w:val="none" w:sz="0" w:space="0" w:color="auto"/>
                        <w:right w:val="none" w:sz="0" w:space="0" w:color="auto"/>
                      </w:divBdr>
                    </w:div>
                  </w:divsChild>
                </w:div>
                <w:div w:id="253319290">
                  <w:marLeft w:val="0"/>
                  <w:marRight w:val="0"/>
                  <w:marTop w:val="0"/>
                  <w:marBottom w:val="0"/>
                  <w:divBdr>
                    <w:top w:val="single" w:sz="2" w:space="1" w:color="FFFFFF"/>
                    <w:left w:val="single" w:sz="2" w:space="12" w:color="FFFFFF"/>
                    <w:bottom w:val="single" w:sz="2" w:space="1" w:color="FFFFFF"/>
                    <w:right w:val="single" w:sz="2" w:space="4" w:color="FFFFFF"/>
                  </w:divBdr>
                  <w:divsChild>
                    <w:div w:id="1871719534">
                      <w:marLeft w:val="0"/>
                      <w:marRight w:val="0"/>
                      <w:marTop w:val="0"/>
                      <w:marBottom w:val="0"/>
                      <w:divBdr>
                        <w:top w:val="none" w:sz="0" w:space="0" w:color="auto"/>
                        <w:left w:val="none" w:sz="0" w:space="0" w:color="auto"/>
                        <w:bottom w:val="none" w:sz="0" w:space="0" w:color="auto"/>
                        <w:right w:val="none" w:sz="0" w:space="0" w:color="auto"/>
                      </w:divBdr>
                    </w:div>
                  </w:divsChild>
                </w:div>
                <w:div w:id="1209492935">
                  <w:marLeft w:val="0"/>
                  <w:marRight w:val="0"/>
                  <w:marTop w:val="0"/>
                  <w:marBottom w:val="0"/>
                  <w:divBdr>
                    <w:top w:val="single" w:sz="2" w:space="1" w:color="FFFFFF"/>
                    <w:left w:val="single" w:sz="2" w:space="12" w:color="FFFFFF"/>
                    <w:bottom w:val="single" w:sz="2" w:space="1" w:color="FFFFFF"/>
                    <w:right w:val="single" w:sz="2" w:space="4" w:color="FFFFFF"/>
                  </w:divBdr>
                  <w:divsChild>
                    <w:div w:id="1404067118">
                      <w:marLeft w:val="0"/>
                      <w:marRight w:val="0"/>
                      <w:marTop w:val="0"/>
                      <w:marBottom w:val="0"/>
                      <w:divBdr>
                        <w:top w:val="none" w:sz="0" w:space="0" w:color="auto"/>
                        <w:left w:val="none" w:sz="0" w:space="0" w:color="auto"/>
                        <w:bottom w:val="none" w:sz="0" w:space="0" w:color="auto"/>
                        <w:right w:val="none" w:sz="0" w:space="0" w:color="auto"/>
                      </w:divBdr>
                    </w:div>
                  </w:divsChild>
                </w:div>
                <w:div w:id="173036881">
                  <w:marLeft w:val="0"/>
                  <w:marRight w:val="0"/>
                  <w:marTop w:val="0"/>
                  <w:marBottom w:val="0"/>
                  <w:divBdr>
                    <w:top w:val="single" w:sz="2" w:space="1" w:color="FFFFFF"/>
                    <w:left w:val="single" w:sz="2" w:space="12" w:color="FFFFFF"/>
                    <w:bottom w:val="single" w:sz="2" w:space="1" w:color="FFFFFF"/>
                    <w:right w:val="single" w:sz="2" w:space="4" w:color="FFFFFF"/>
                  </w:divBdr>
                  <w:divsChild>
                    <w:div w:id="546261778">
                      <w:marLeft w:val="0"/>
                      <w:marRight w:val="0"/>
                      <w:marTop w:val="0"/>
                      <w:marBottom w:val="0"/>
                      <w:divBdr>
                        <w:top w:val="none" w:sz="0" w:space="0" w:color="auto"/>
                        <w:left w:val="none" w:sz="0" w:space="0" w:color="auto"/>
                        <w:bottom w:val="none" w:sz="0" w:space="0" w:color="auto"/>
                        <w:right w:val="none" w:sz="0" w:space="0" w:color="auto"/>
                      </w:divBdr>
                    </w:div>
                  </w:divsChild>
                </w:div>
                <w:div w:id="537550570">
                  <w:marLeft w:val="0"/>
                  <w:marRight w:val="0"/>
                  <w:marTop w:val="0"/>
                  <w:marBottom w:val="0"/>
                  <w:divBdr>
                    <w:top w:val="single" w:sz="2" w:space="1" w:color="FFFFFF"/>
                    <w:left w:val="single" w:sz="2" w:space="12" w:color="FFFFFF"/>
                    <w:bottom w:val="single" w:sz="2" w:space="1" w:color="FFFFFF"/>
                    <w:right w:val="single" w:sz="2" w:space="4" w:color="FFFFFF"/>
                  </w:divBdr>
                  <w:divsChild>
                    <w:div w:id="460002076">
                      <w:marLeft w:val="0"/>
                      <w:marRight w:val="0"/>
                      <w:marTop w:val="0"/>
                      <w:marBottom w:val="0"/>
                      <w:divBdr>
                        <w:top w:val="none" w:sz="0" w:space="0" w:color="auto"/>
                        <w:left w:val="none" w:sz="0" w:space="0" w:color="auto"/>
                        <w:bottom w:val="none" w:sz="0" w:space="0" w:color="auto"/>
                        <w:right w:val="none" w:sz="0" w:space="0" w:color="auto"/>
                      </w:divBdr>
                    </w:div>
                  </w:divsChild>
                </w:div>
                <w:div w:id="1574970587">
                  <w:marLeft w:val="0"/>
                  <w:marRight w:val="0"/>
                  <w:marTop w:val="0"/>
                  <w:marBottom w:val="0"/>
                  <w:divBdr>
                    <w:top w:val="single" w:sz="2" w:space="1" w:color="FFFFFF"/>
                    <w:left w:val="single" w:sz="2" w:space="12" w:color="FFFFFF"/>
                    <w:bottom w:val="single" w:sz="2" w:space="1" w:color="FFFFFF"/>
                    <w:right w:val="single" w:sz="2" w:space="4" w:color="FFFFFF"/>
                  </w:divBdr>
                  <w:divsChild>
                    <w:div w:id="1344866357">
                      <w:marLeft w:val="0"/>
                      <w:marRight w:val="0"/>
                      <w:marTop w:val="0"/>
                      <w:marBottom w:val="0"/>
                      <w:divBdr>
                        <w:top w:val="none" w:sz="0" w:space="0" w:color="auto"/>
                        <w:left w:val="none" w:sz="0" w:space="0" w:color="auto"/>
                        <w:bottom w:val="none" w:sz="0" w:space="0" w:color="auto"/>
                        <w:right w:val="none" w:sz="0" w:space="0" w:color="auto"/>
                      </w:divBdr>
                    </w:div>
                  </w:divsChild>
                </w:div>
                <w:div w:id="1942298760">
                  <w:marLeft w:val="0"/>
                  <w:marRight w:val="0"/>
                  <w:marTop w:val="0"/>
                  <w:marBottom w:val="0"/>
                  <w:divBdr>
                    <w:top w:val="single" w:sz="2" w:space="1" w:color="FFFFFF"/>
                    <w:left w:val="single" w:sz="2" w:space="12" w:color="FFFFFF"/>
                    <w:bottom w:val="single" w:sz="2" w:space="1" w:color="FFFFFF"/>
                    <w:right w:val="single" w:sz="2" w:space="4" w:color="FFFFFF"/>
                  </w:divBdr>
                  <w:divsChild>
                    <w:div w:id="1767729489">
                      <w:marLeft w:val="0"/>
                      <w:marRight w:val="0"/>
                      <w:marTop w:val="0"/>
                      <w:marBottom w:val="0"/>
                      <w:divBdr>
                        <w:top w:val="none" w:sz="0" w:space="0" w:color="auto"/>
                        <w:left w:val="none" w:sz="0" w:space="0" w:color="auto"/>
                        <w:bottom w:val="none" w:sz="0" w:space="0" w:color="auto"/>
                        <w:right w:val="none" w:sz="0" w:space="0" w:color="auto"/>
                      </w:divBdr>
                    </w:div>
                  </w:divsChild>
                </w:div>
                <w:div w:id="31200888">
                  <w:marLeft w:val="0"/>
                  <w:marRight w:val="0"/>
                  <w:marTop w:val="0"/>
                  <w:marBottom w:val="0"/>
                  <w:divBdr>
                    <w:top w:val="single" w:sz="2" w:space="1" w:color="FFFFFF"/>
                    <w:left w:val="single" w:sz="2" w:space="12" w:color="FFFFFF"/>
                    <w:bottom w:val="single" w:sz="2" w:space="1" w:color="FFFFFF"/>
                    <w:right w:val="single" w:sz="2" w:space="4" w:color="FFFFFF"/>
                  </w:divBdr>
                  <w:divsChild>
                    <w:div w:id="268781923">
                      <w:marLeft w:val="0"/>
                      <w:marRight w:val="0"/>
                      <w:marTop w:val="0"/>
                      <w:marBottom w:val="0"/>
                      <w:divBdr>
                        <w:top w:val="none" w:sz="0" w:space="0" w:color="auto"/>
                        <w:left w:val="none" w:sz="0" w:space="0" w:color="auto"/>
                        <w:bottom w:val="none" w:sz="0" w:space="0" w:color="auto"/>
                        <w:right w:val="none" w:sz="0" w:space="0" w:color="auto"/>
                      </w:divBdr>
                    </w:div>
                  </w:divsChild>
                </w:div>
                <w:div w:id="1250502644">
                  <w:marLeft w:val="0"/>
                  <w:marRight w:val="0"/>
                  <w:marTop w:val="0"/>
                  <w:marBottom w:val="0"/>
                  <w:divBdr>
                    <w:top w:val="single" w:sz="2" w:space="1" w:color="FFFFFF"/>
                    <w:left w:val="single" w:sz="2" w:space="12" w:color="FFFFFF"/>
                    <w:bottom w:val="single" w:sz="2" w:space="1" w:color="FFFFFF"/>
                    <w:right w:val="single" w:sz="2" w:space="4" w:color="FFFFFF"/>
                  </w:divBdr>
                  <w:divsChild>
                    <w:div w:id="290407257">
                      <w:marLeft w:val="0"/>
                      <w:marRight w:val="0"/>
                      <w:marTop w:val="0"/>
                      <w:marBottom w:val="0"/>
                      <w:divBdr>
                        <w:top w:val="none" w:sz="0" w:space="0" w:color="auto"/>
                        <w:left w:val="none" w:sz="0" w:space="0" w:color="auto"/>
                        <w:bottom w:val="none" w:sz="0" w:space="0" w:color="auto"/>
                        <w:right w:val="none" w:sz="0" w:space="0" w:color="auto"/>
                      </w:divBdr>
                    </w:div>
                  </w:divsChild>
                </w:div>
                <w:div w:id="56629125">
                  <w:marLeft w:val="0"/>
                  <w:marRight w:val="0"/>
                  <w:marTop w:val="0"/>
                  <w:marBottom w:val="0"/>
                  <w:divBdr>
                    <w:top w:val="single" w:sz="2" w:space="1" w:color="FFFFFF"/>
                    <w:left w:val="single" w:sz="2" w:space="12" w:color="FFFFFF"/>
                    <w:bottom w:val="single" w:sz="2" w:space="1" w:color="FFFFFF"/>
                    <w:right w:val="single" w:sz="2" w:space="4" w:color="FFFFFF"/>
                  </w:divBdr>
                  <w:divsChild>
                    <w:div w:id="1379625718">
                      <w:marLeft w:val="0"/>
                      <w:marRight w:val="0"/>
                      <w:marTop w:val="0"/>
                      <w:marBottom w:val="0"/>
                      <w:divBdr>
                        <w:top w:val="none" w:sz="0" w:space="0" w:color="auto"/>
                        <w:left w:val="none" w:sz="0" w:space="0" w:color="auto"/>
                        <w:bottom w:val="none" w:sz="0" w:space="0" w:color="auto"/>
                        <w:right w:val="none" w:sz="0" w:space="0" w:color="auto"/>
                      </w:divBdr>
                    </w:div>
                  </w:divsChild>
                </w:div>
                <w:div w:id="1302730762">
                  <w:marLeft w:val="0"/>
                  <w:marRight w:val="0"/>
                  <w:marTop w:val="0"/>
                  <w:marBottom w:val="0"/>
                  <w:divBdr>
                    <w:top w:val="single" w:sz="2" w:space="1" w:color="FFFFFF"/>
                    <w:left w:val="single" w:sz="2" w:space="12" w:color="FFFFFF"/>
                    <w:bottom w:val="single" w:sz="2" w:space="1" w:color="FFFFFF"/>
                    <w:right w:val="single" w:sz="2" w:space="4" w:color="FFFFFF"/>
                  </w:divBdr>
                  <w:divsChild>
                    <w:div w:id="1789280569">
                      <w:marLeft w:val="0"/>
                      <w:marRight w:val="0"/>
                      <w:marTop w:val="0"/>
                      <w:marBottom w:val="0"/>
                      <w:divBdr>
                        <w:top w:val="none" w:sz="0" w:space="0" w:color="auto"/>
                        <w:left w:val="none" w:sz="0" w:space="0" w:color="auto"/>
                        <w:bottom w:val="none" w:sz="0" w:space="0" w:color="auto"/>
                        <w:right w:val="none" w:sz="0" w:space="0" w:color="auto"/>
                      </w:divBdr>
                    </w:div>
                  </w:divsChild>
                </w:div>
                <w:div w:id="967319716">
                  <w:marLeft w:val="0"/>
                  <w:marRight w:val="0"/>
                  <w:marTop w:val="0"/>
                  <w:marBottom w:val="0"/>
                  <w:divBdr>
                    <w:top w:val="single" w:sz="2" w:space="1" w:color="FFFFFF"/>
                    <w:left w:val="single" w:sz="2" w:space="12" w:color="FFFFFF"/>
                    <w:bottom w:val="single" w:sz="2" w:space="1" w:color="FFFFFF"/>
                    <w:right w:val="single" w:sz="2" w:space="4" w:color="FFFFFF"/>
                  </w:divBdr>
                  <w:divsChild>
                    <w:div w:id="1263297324">
                      <w:marLeft w:val="0"/>
                      <w:marRight w:val="0"/>
                      <w:marTop w:val="0"/>
                      <w:marBottom w:val="0"/>
                      <w:divBdr>
                        <w:top w:val="none" w:sz="0" w:space="0" w:color="auto"/>
                        <w:left w:val="none" w:sz="0" w:space="0" w:color="auto"/>
                        <w:bottom w:val="none" w:sz="0" w:space="0" w:color="auto"/>
                        <w:right w:val="none" w:sz="0" w:space="0" w:color="auto"/>
                      </w:divBdr>
                    </w:div>
                  </w:divsChild>
                </w:div>
                <w:div w:id="2097747291">
                  <w:marLeft w:val="0"/>
                  <w:marRight w:val="0"/>
                  <w:marTop w:val="0"/>
                  <w:marBottom w:val="0"/>
                  <w:divBdr>
                    <w:top w:val="single" w:sz="2" w:space="1" w:color="FFFFFF"/>
                    <w:left w:val="single" w:sz="2" w:space="12" w:color="FFFFFF"/>
                    <w:bottom w:val="single" w:sz="2" w:space="1" w:color="FFFFFF"/>
                    <w:right w:val="single" w:sz="2" w:space="4" w:color="FFFFFF"/>
                  </w:divBdr>
                  <w:divsChild>
                    <w:div w:id="1404567795">
                      <w:marLeft w:val="0"/>
                      <w:marRight w:val="0"/>
                      <w:marTop w:val="0"/>
                      <w:marBottom w:val="0"/>
                      <w:divBdr>
                        <w:top w:val="none" w:sz="0" w:space="0" w:color="auto"/>
                        <w:left w:val="none" w:sz="0" w:space="0" w:color="auto"/>
                        <w:bottom w:val="none" w:sz="0" w:space="0" w:color="auto"/>
                        <w:right w:val="none" w:sz="0" w:space="0" w:color="auto"/>
                      </w:divBdr>
                    </w:div>
                  </w:divsChild>
                </w:div>
                <w:div w:id="1750956673">
                  <w:marLeft w:val="0"/>
                  <w:marRight w:val="0"/>
                  <w:marTop w:val="0"/>
                  <w:marBottom w:val="0"/>
                  <w:divBdr>
                    <w:top w:val="single" w:sz="2" w:space="1" w:color="FFFFFF"/>
                    <w:left w:val="single" w:sz="2" w:space="12" w:color="FFFFFF"/>
                    <w:bottom w:val="single" w:sz="2" w:space="1" w:color="FFFFFF"/>
                    <w:right w:val="single" w:sz="2" w:space="4" w:color="FFFFFF"/>
                  </w:divBdr>
                  <w:divsChild>
                    <w:div w:id="1116169436">
                      <w:marLeft w:val="0"/>
                      <w:marRight w:val="0"/>
                      <w:marTop w:val="0"/>
                      <w:marBottom w:val="0"/>
                      <w:divBdr>
                        <w:top w:val="none" w:sz="0" w:space="0" w:color="auto"/>
                        <w:left w:val="none" w:sz="0" w:space="0" w:color="auto"/>
                        <w:bottom w:val="none" w:sz="0" w:space="0" w:color="auto"/>
                        <w:right w:val="none" w:sz="0" w:space="0" w:color="auto"/>
                      </w:divBdr>
                    </w:div>
                  </w:divsChild>
                </w:div>
                <w:div w:id="703479551">
                  <w:marLeft w:val="0"/>
                  <w:marRight w:val="0"/>
                  <w:marTop w:val="0"/>
                  <w:marBottom w:val="0"/>
                  <w:divBdr>
                    <w:top w:val="single" w:sz="2" w:space="1" w:color="FFFFFF"/>
                    <w:left w:val="single" w:sz="2" w:space="12" w:color="FFFFFF"/>
                    <w:bottom w:val="single" w:sz="2" w:space="1" w:color="FFFFFF"/>
                    <w:right w:val="single" w:sz="2" w:space="4" w:color="FFFFFF"/>
                  </w:divBdr>
                  <w:divsChild>
                    <w:div w:id="1346399461">
                      <w:marLeft w:val="0"/>
                      <w:marRight w:val="0"/>
                      <w:marTop w:val="0"/>
                      <w:marBottom w:val="0"/>
                      <w:divBdr>
                        <w:top w:val="none" w:sz="0" w:space="0" w:color="auto"/>
                        <w:left w:val="none" w:sz="0" w:space="0" w:color="auto"/>
                        <w:bottom w:val="none" w:sz="0" w:space="0" w:color="auto"/>
                        <w:right w:val="none" w:sz="0" w:space="0" w:color="auto"/>
                      </w:divBdr>
                    </w:div>
                  </w:divsChild>
                </w:div>
                <w:div w:id="278147864">
                  <w:marLeft w:val="0"/>
                  <w:marRight w:val="0"/>
                  <w:marTop w:val="0"/>
                  <w:marBottom w:val="0"/>
                  <w:divBdr>
                    <w:top w:val="single" w:sz="2" w:space="1" w:color="FFFFFF"/>
                    <w:left w:val="single" w:sz="2" w:space="12" w:color="FFFFFF"/>
                    <w:bottom w:val="single" w:sz="2" w:space="4" w:color="FFFFFF"/>
                    <w:right w:val="single" w:sz="2" w:space="4" w:color="FFFFFF"/>
                  </w:divBdr>
                  <w:divsChild>
                    <w:div w:id="14300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497014">
          <w:marLeft w:val="0"/>
          <w:marRight w:val="0"/>
          <w:marTop w:val="0"/>
          <w:marBottom w:val="335"/>
          <w:divBdr>
            <w:top w:val="none" w:sz="0" w:space="0" w:color="auto"/>
            <w:left w:val="none" w:sz="0" w:space="0" w:color="auto"/>
            <w:bottom w:val="none" w:sz="0" w:space="0" w:color="auto"/>
            <w:right w:val="none" w:sz="0" w:space="0" w:color="auto"/>
          </w:divBdr>
          <w:divsChild>
            <w:div w:id="1918245350">
              <w:marLeft w:val="0"/>
              <w:marRight w:val="0"/>
              <w:marTop w:val="0"/>
              <w:marBottom w:val="0"/>
              <w:divBdr>
                <w:top w:val="none" w:sz="0" w:space="0" w:color="auto"/>
                <w:left w:val="none" w:sz="0" w:space="0" w:color="auto"/>
                <w:bottom w:val="none" w:sz="0" w:space="0" w:color="auto"/>
                <w:right w:val="none" w:sz="0" w:space="0" w:color="auto"/>
              </w:divBdr>
              <w:divsChild>
                <w:div w:id="547958944">
                  <w:marLeft w:val="0"/>
                  <w:marRight w:val="0"/>
                  <w:marTop w:val="0"/>
                  <w:marBottom w:val="0"/>
                  <w:divBdr>
                    <w:top w:val="single" w:sz="2" w:space="4" w:color="FFFFFF"/>
                    <w:left w:val="single" w:sz="2" w:space="12" w:color="FFFFFF"/>
                    <w:bottom w:val="single" w:sz="2" w:space="1" w:color="FFFFFF"/>
                    <w:right w:val="single" w:sz="2" w:space="4" w:color="FFFFFF"/>
                  </w:divBdr>
                  <w:divsChild>
                    <w:div w:id="1698461285">
                      <w:marLeft w:val="0"/>
                      <w:marRight w:val="0"/>
                      <w:marTop w:val="0"/>
                      <w:marBottom w:val="0"/>
                      <w:divBdr>
                        <w:top w:val="none" w:sz="0" w:space="0" w:color="auto"/>
                        <w:left w:val="none" w:sz="0" w:space="0" w:color="auto"/>
                        <w:bottom w:val="none" w:sz="0" w:space="0" w:color="auto"/>
                        <w:right w:val="none" w:sz="0" w:space="0" w:color="auto"/>
                      </w:divBdr>
                    </w:div>
                  </w:divsChild>
                </w:div>
                <w:div w:id="1258901727">
                  <w:marLeft w:val="0"/>
                  <w:marRight w:val="0"/>
                  <w:marTop w:val="0"/>
                  <w:marBottom w:val="0"/>
                  <w:divBdr>
                    <w:top w:val="single" w:sz="2" w:space="1" w:color="FFFFFF"/>
                    <w:left w:val="single" w:sz="2" w:space="12" w:color="FFFFFF"/>
                    <w:bottom w:val="single" w:sz="2" w:space="1" w:color="FFFFFF"/>
                    <w:right w:val="single" w:sz="2" w:space="4" w:color="FFFFFF"/>
                  </w:divBdr>
                  <w:divsChild>
                    <w:div w:id="1862282599">
                      <w:marLeft w:val="0"/>
                      <w:marRight w:val="0"/>
                      <w:marTop w:val="0"/>
                      <w:marBottom w:val="0"/>
                      <w:divBdr>
                        <w:top w:val="none" w:sz="0" w:space="0" w:color="auto"/>
                        <w:left w:val="none" w:sz="0" w:space="0" w:color="auto"/>
                        <w:bottom w:val="none" w:sz="0" w:space="0" w:color="auto"/>
                        <w:right w:val="none" w:sz="0" w:space="0" w:color="auto"/>
                      </w:divBdr>
                    </w:div>
                  </w:divsChild>
                </w:div>
                <w:div w:id="57630035">
                  <w:marLeft w:val="0"/>
                  <w:marRight w:val="0"/>
                  <w:marTop w:val="0"/>
                  <w:marBottom w:val="0"/>
                  <w:divBdr>
                    <w:top w:val="single" w:sz="2" w:space="1" w:color="FFFFFF"/>
                    <w:left w:val="single" w:sz="2" w:space="12" w:color="FFFFFF"/>
                    <w:bottom w:val="single" w:sz="2" w:space="1" w:color="FFFFFF"/>
                    <w:right w:val="single" w:sz="2" w:space="4" w:color="FFFFFF"/>
                  </w:divBdr>
                  <w:divsChild>
                    <w:div w:id="456412169">
                      <w:marLeft w:val="0"/>
                      <w:marRight w:val="0"/>
                      <w:marTop w:val="0"/>
                      <w:marBottom w:val="0"/>
                      <w:divBdr>
                        <w:top w:val="none" w:sz="0" w:space="0" w:color="auto"/>
                        <w:left w:val="none" w:sz="0" w:space="0" w:color="auto"/>
                        <w:bottom w:val="none" w:sz="0" w:space="0" w:color="auto"/>
                        <w:right w:val="none" w:sz="0" w:space="0" w:color="auto"/>
                      </w:divBdr>
                    </w:div>
                  </w:divsChild>
                </w:div>
                <w:div w:id="1031228616">
                  <w:marLeft w:val="0"/>
                  <w:marRight w:val="0"/>
                  <w:marTop w:val="0"/>
                  <w:marBottom w:val="0"/>
                  <w:divBdr>
                    <w:top w:val="single" w:sz="2" w:space="1" w:color="FFFFFF"/>
                    <w:left w:val="single" w:sz="2" w:space="12" w:color="FFFFFF"/>
                    <w:bottom w:val="single" w:sz="2" w:space="1" w:color="FFFFFF"/>
                    <w:right w:val="single" w:sz="2" w:space="4" w:color="FFFFFF"/>
                  </w:divBdr>
                  <w:divsChild>
                    <w:div w:id="1746490736">
                      <w:marLeft w:val="0"/>
                      <w:marRight w:val="0"/>
                      <w:marTop w:val="0"/>
                      <w:marBottom w:val="0"/>
                      <w:divBdr>
                        <w:top w:val="none" w:sz="0" w:space="0" w:color="auto"/>
                        <w:left w:val="none" w:sz="0" w:space="0" w:color="auto"/>
                        <w:bottom w:val="none" w:sz="0" w:space="0" w:color="auto"/>
                        <w:right w:val="none" w:sz="0" w:space="0" w:color="auto"/>
                      </w:divBdr>
                    </w:div>
                  </w:divsChild>
                </w:div>
                <w:div w:id="926573663">
                  <w:marLeft w:val="0"/>
                  <w:marRight w:val="0"/>
                  <w:marTop w:val="0"/>
                  <w:marBottom w:val="0"/>
                  <w:divBdr>
                    <w:top w:val="single" w:sz="2" w:space="1" w:color="FFFFFF"/>
                    <w:left w:val="single" w:sz="2" w:space="12" w:color="FFFFFF"/>
                    <w:bottom w:val="single" w:sz="2" w:space="1" w:color="FFFFFF"/>
                    <w:right w:val="single" w:sz="2" w:space="4" w:color="FFFFFF"/>
                  </w:divBdr>
                  <w:divsChild>
                    <w:div w:id="703288134">
                      <w:marLeft w:val="0"/>
                      <w:marRight w:val="0"/>
                      <w:marTop w:val="0"/>
                      <w:marBottom w:val="0"/>
                      <w:divBdr>
                        <w:top w:val="none" w:sz="0" w:space="0" w:color="auto"/>
                        <w:left w:val="none" w:sz="0" w:space="0" w:color="auto"/>
                        <w:bottom w:val="none" w:sz="0" w:space="0" w:color="auto"/>
                        <w:right w:val="none" w:sz="0" w:space="0" w:color="auto"/>
                      </w:divBdr>
                    </w:div>
                  </w:divsChild>
                </w:div>
                <w:div w:id="740521111">
                  <w:marLeft w:val="0"/>
                  <w:marRight w:val="0"/>
                  <w:marTop w:val="0"/>
                  <w:marBottom w:val="0"/>
                  <w:divBdr>
                    <w:top w:val="single" w:sz="2" w:space="1" w:color="FFFFFF"/>
                    <w:left w:val="single" w:sz="2" w:space="12" w:color="FFFFFF"/>
                    <w:bottom w:val="single" w:sz="2" w:space="1" w:color="FFFFFF"/>
                    <w:right w:val="single" w:sz="2" w:space="4" w:color="FFFFFF"/>
                  </w:divBdr>
                  <w:divsChild>
                    <w:div w:id="1100836546">
                      <w:marLeft w:val="0"/>
                      <w:marRight w:val="0"/>
                      <w:marTop w:val="0"/>
                      <w:marBottom w:val="0"/>
                      <w:divBdr>
                        <w:top w:val="none" w:sz="0" w:space="0" w:color="auto"/>
                        <w:left w:val="none" w:sz="0" w:space="0" w:color="auto"/>
                        <w:bottom w:val="none" w:sz="0" w:space="0" w:color="auto"/>
                        <w:right w:val="none" w:sz="0" w:space="0" w:color="auto"/>
                      </w:divBdr>
                    </w:div>
                  </w:divsChild>
                </w:div>
                <w:div w:id="652875703">
                  <w:marLeft w:val="0"/>
                  <w:marRight w:val="0"/>
                  <w:marTop w:val="0"/>
                  <w:marBottom w:val="0"/>
                  <w:divBdr>
                    <w:top w:val="single" w:sz="2" w:space="1" w:color="FFFFFF"/>
                    <w:left w:val="single" w:sz="2" w:space="12" w:color="FFFFFF"/>
                    <w:bottom w:val="single" w:sz="2" w:space="1" w:color="FFFFFF"/>
                    <w:right w:val="single" w:sz="2" w:space="4" w:color="FFFFFF"/>
                  </w:divBdr>
                  <w:divsChild>
                    <w:div w:id="29574266">
                      <w:marLeft w:val="0"/>
                      <w:marRight w:val="0"/>
                      <w:marTop w:val="0"/>
                      <w:marBottom w:val="0"/>
                      <w:divBdr>
                        <w:top w:val="none" w:sz="0" w:space="0" w:color="auto"/>
                        <w:left w:val="none" w:sz="0" w:space="0" w:color="auto"/>
                        <w:bottom w:val="none" w:sz="0" w:space="0" w:color="auto"/>
                        <w:right w:val="none" w:sz="0" w:space="0" w:color="auto"/>
                      </w:divBdr>
                    </w:div>
                  </w:divsChild>
                </w:div>
                <w:div w:id="1949968114">
                  <w:marLeft w:val="0"/>
                  <w:marRight w:val="0"/>
                  <w:marTop w:val="0"/>
                  <w:marBottom w:val="0"/>
                  <w:divBdr>
                    <w:top w:val="single" w:sz="2" w:space="1" w:color="FFFFFF"/>
                    <w:left w:val="single" w:sz="2" w:space="12" w:color="FFFFFF"/>
                    <w:bottom w:val="single" w:sz="2" w:space="1" w:color="FFFFFF"/>
                    <w:right w:val="single" w:sz="2" w:space="4" w:color="FFFFFF"/>
                  </w:divBdr>
                  <w:divsChild>
                    <w:div w:id="1175614869">
                      <w:marLeft w:val="0"/>
                      <w:marRight w:val="0"/>
                      <w:marTop w:val="0"/>
                      <w:marBottom w:val="0"/>
                      <w:divBdr>
                        <w:top w:val="none" w:sz="0" w:space="0" w:color="auto"/>
                        <w:left w:val="none" w:sz="0" w:space="0" w:color="auto"/>
                        <w:bottom w:val="none" w:sz="0" w:space="0" w:color="auto"/>
                        <w:right w:val="none" w:sz="0" w:space="0" w:color="auto"/>
                      </w:divBdr>
                    </w:div>
                  </w:divsChild>
                </w:div>
                <w:div w:id="1625690347">
                  <w:marLeft w:val="0"/>
                  <w:marRight w:val="0"/>
                  <w:marTop w:val="0"/>
                  <w:marBottom w:val="0"/>
                  <w:divBdr>
                    <w:top w:val="single" w:sz="2" w:space="1" w:color="FFFFFF"/>
                    <w:left w:val="single" w:sz="2" w:space="12" w:color="FFFFFF"/>
                    <w:bottom w:val="single" w:sz="2" w:space="1" w:color="FFFFFF"/>
                    <w:right w:val="single" w:sz="2" w:space="4" w:color="FFFFFF"/>
                  </w:divBdr>
                  <w:divsChild>
                    <w:div w:id="925185794">
                      <w:marLeft w:val="0"/>
                      <w:marRight w:val="0"/>
                      <w:marTop w:val="0"/>
                      <w:marBottom w:val="0"/>
                      <w:divBdr>
                        <w:top w:val="none" w:sz="0" w:space="0" w:color="auto"/>
                        <w:left w:val="none" w:sz="0" w:space="0" w:color="auto"/>
                        <w:bottom w:val="none" w:sz="0" w:space="0" w:color="auto"/>
                        <w:right w:val="none" w:sz="0" w:space="0" w:color="auto"/>
                      </w:divBdr>
                    </w:div>
                  </w:divsChild>
                </w:div>
                <w:div w:id="278999158">
                  <w:marLeft w:val="0"/>
                  <w:marRight w:val="0"/>
                  <w:marTop w:val="0"/>
                  <w:marBottom w:val="0"/>
                  <w:divBdr>
                    <w:top w:val="single" w:sz="2" w:space="1" w:color="FFFFFF"/>
                    <w:left w:val="single" w:sz="2" w:space="12" w:color="FFFFFF"/>
                    <w:bottom w:val="single" w:sz="2" w:space="1" w:color="FFFFFF"/>
                    <w:right w:val="single" w:sz="2" w:space="4" w:color="FFFFFF"/>
                  </w:divBdr>
                  <w:divsChild>
                    <w:div w:id="225380343">
                      <w:marLeft w:val="0"/>
                      <w:marRight w:val="0"/>
                      <w:marTop w:val="0"/>
                      <w:marBottom w:val="0"/>
                      <w:divBdr>
                        <w:top w:val="none" w:sz="0" w:space="0" w:color="auto"/>
                        <w:left w:val="none" w:sz="0" w:space="0" w:color="auto"/>
                        <w:bottom w:val="none" w:sz="0" w:space="0" w:color="auto"/>
                        <w:right w:val="none" w:sz="0" w:space="0" w:color="auto"/>
                      </w:divBdr>
                    </w:div>
                  </w:divsChild>
                </w:div>
                <w:div w:id="607738446">
                  <w:marLeft w:val="0"/>
                  <w:marRight w:val="0"/>
                  <w:marTop w:val="0"/>
                  <w:marBottom w:val="0"/>
                  <w:divBdr>
                    <w:top w:val="single" w:sz="2" w:space="1" w:color="FFFFFF"/>
                    <w:left w:val="single" w:sz="2" w:space="12" w:color="FFFFFF"/>
                    <w:bottom w:val="single" w:sz="2" w:space="1" w:color="FFFFFF"/>
                    <w:right w:val="single" w:sz="2" w:space="4" w:color="FFFFFF"/>
                  </w:divBdr>
                  <w:divsChild>
                    <w:div w:id="1058868262">
                      <w:marLeft w:val="0"/>
                      <w:marRight w:val="0"/>
                      <w:marTop w:val="0"/>
                      <w:marBottom w:val="0"/>
                      <w:divBdr>
                        <w:top w:val="none" w:sz="0" w:space="0" w:color="auto"/>
                        <w:left w:val="none" w:sz="0" w:space="0" w:color="auto"/>
                        <w:bottom w:val="none" w:sz="0" w:space="0" w:color="auto"/>
                        <w:right w:val="none" w:sz="0" w:space="0" w:color="auto"/>
                      </w:divBdr>
                    </w:div>
                  </w:divsChild>
                </w:div>
                <w:div w:id="1962299340">
                  <w:marLeft w:val="0"/>
                  <w:marRight w:val="0"/>
                  <w:marTop w:val="0"/>
                  <w:marBottom w:val="0"/>
                  <w:divBdr>
                    <w:top w:val="single" w:sz="2" w:space="1" w:color="FFFFFF"/>
                    <w:left w:val="single" w:sz="2" w:space="12" w:color="FFFFFF"/>
                    <w:bottom w:val="single" w:sz="2" w:space="1" w:color="FFFFFF"/>
                    <w:right w:val="single" w:sz="2" w:space="4" w:color="FFFFFF"/>
                  </w:divBdr>
                  <w:divsChild>
                    <w:div w:id="71322165">
                      <w:marLeft w:val="0"/>
                      <w:marRight w:val="0"/>
                      <w:marTop w:val="0"/>
                      <w:marBottom w:val="0"/>
                      <w:divBdr>
                        <w:top w:val="none" w:sz="0" w:space="0" w:color="auto"/>
                        <w:left w:val="none" w:sz="0" w:space="0" w:color="auto"/>
                        <w:bottom w:val="none" w:sz="0" w:space="0" w:color="auto"/>
                        <w:right w:val="none" w:sz="0" w:space="0" w:color="auto"/>
                      </w:divBdr>
                    </w:div>
                  </w:divsChild>
                </w:div>
                <w:div w:id="569771550">
                  <w:marLeft w:val="0"/>
                  <w:marRight w:val="0"/>
                  <w:marTop w:val="0"/>
                  <w:marBottom w:val="0"/>
                  <w:divBdr>
                    <w:top w:val="single" w:sz="2" w:space="1" w:color="FFFFFF"/>
                    <w:left w:val="single" w:sz="2" w:space="12" w:color="FFFFFF"/>
                    <w:bottom w:val="single" w:sz="2" w:space="1" w:color="FFFFFF"/>
                    <w:right w:val="single" w:sz="2" w:space="4" w:color="FFFFFF"/>
                  </w:divBdr>
                  <w:divsChild>
                    <w:div w:id="1423604085">
                      <w:marLeft w:val="0"/>
                      <w:marRight w:val="0"/>
                      <w:marTop w:val="0"/>
                      <w:marBottom w:val="0"/>
                      <w:divBdr>
                        <w:top w:val="none" w:sz="0" w:space="0" w:color="auto"/>
                        <w:left w:val="none" w:sz="0" w:space="0" w:color="auto"/>
                        <w:bottom w:val="none" w:sz="0" w:space="0" w:color="auto"/>
                        <w:right w:val="none" w:sz="0" w:space="0" w:color="auto"/>
                      </w:divBdr>
                    </w:div>
                  </w:divsChild>
                </w:div>
                <w:div w:id="519777688">
                  <w:marLeft w:val="0"/>
                  <w:marRight w:val="0"/>
                  <w:marTop w:val="0"/>
                  <w:marBottom w:val="0"/>
                  <w:divBdr>
                    <w:top w:val="single" w:sz="2" w:space="1" w:color="FFFFFF"/>
                    <w:left w:val="single" w:sz="2" w:space="12" w:color="FFFFFF"/>
                    <w:bottom w:val="single" w:sz="2" w:space="1" w:color="FFFFFF"/>
                    <w:right w:val="single" w:sz="2" w:space="4" w:color="FFFFFF"/>
                  </w:divBdr>
                  <w:divsChild>
                    <w:div w:id="830683468">
                      <w:marLeft w:val="0"/>
                      <w:marRight w:val="0"/>
                      <w:marTop w:val="0"/>
                      <w:marBottom w:val="0"/>
                      <w:divBdr>
                        <w:top w:val="none" w:sz="0" w:space="0" w:color="auto"/>
                        <w:left w:val="none" w:sz="0" w:space="0" w:color="auto"/>
                        <w:bottom w:val="none" w:sz="0" w:space="0" w:color="auto"/>
                        <w:right w:val="none" w:sz="0" w:space="0" w:color="auto"/>
                      </w:divBdr>
                    </w:div>
                  </w:divsChild>
                </w:div>
                <w:div w:id="870609087">
                  <w:marLeft w:val="0"/>
                  <w:marRight w:val="0"/>
                  <w:marTop w:val="0"/>
                  <w:marBottom w:val="0"/>
                  <w:divBdr>
                    <w:top w:val="single" w:sz="2" w:space="1" w:color="FFFFFF"/>
                    <w:left w:val="single" w:sz="2" w:space="12" w:color="FFFFFF"/>
                    <w:bottom w:val="single" w:sz="2" w:space="1" w:color="FFFFFF"/>
                    <w:right w:val="single" w:sz="2" w:space="4" w:color="FFFFFF"/>
                  </w:divBdr>
                  <w:divsChild>
                    <w:div w:id="972518086">
                      <w:marLeft w:val="0"/>
                      <w:marRight w:val="0"/>
                      <w:marTop w:val="0"/>
                      <w:marBottom w:val="0"/>
                      <w:divBdr>
                        <w:top w:val="none" w:sz="0" w:space="0" w:color="auto"/>
                        <w:left w:val="none" w:sz="0" w:space="0" w:color="auto"/>
                        <w:bottom w:val="none" w:sz="0" w:space="0" w:color="auto"/>
                        <w:right w:val="none" w:sz="0" w:space="0" w:color="auto"/>
                      </w:divBdr>
                    </w:div>
                  </w:divsChild>
                </w:div>
                <w:div w:id="1142111839">
                  <w:marLeft w:val="0"/>
                  <w:marRight w:val="0"/>
                  <w:marTop w:val="0"/>
                  <w:marBottom w:val="0"/>
                  <w:divBdr>
                    <w:top w:val="single" w:sz="2" w:space="1" w:color="FFFFFF"/>
                    <w:left w:val="single" w:sz="2" w:space="12" w:color="FFFFFF"/>
                    <w:bottom w:val="single" w:sz="2" w:space="1" w:color="FFFFFF"/>
                    <w:right w:val="single" w:sz="2" w:space="4" w:color="FFFFFF"/>
                  </w:divBdr>
                  <w:divsChild>
                    <w:div w:id="1951887877">
                      <w:marLeft w:val="0"/>
                      <w:marRight w:val="0"/>
                      <w:marTop w:val="0"/>
                      <w:marBottom w:val="0"/>
                      <w:divBdr>
                        <w:top w:val="none" w:sz="0" w:space="0" w:color="auto"/>
                        <w:left w:val="none" w:sz="0" w:space="0" w:color="auto"/>
                        <w:bottom w:val="none" w:sz="0" w:space="0" w:color="auto"/>
                        <w:right w:val="none" w:sz="0" w:space="0" w:color="auto"/>
                      </w:divBdr>
                    </w:div>
                  </w:divsChild>
                </w:div>
                <w:div w:id="331228456">
                  <w:marLeft w:val="0"/>
                  <w:marRight w:val="0"/>
                  <w:marTop w:val="0"/>
                  <w:marBottom w:val="0"/>
                  <w:divBdr>
                    <w:top w:val="single" w:sz="2" w:space="1" w:color="FFFFFF"/>
                    <w:left w:val="single" w:sz="2" w:space="12" w:color="FFFFFF"/>
                    <w:bottom w:val="single" w:sz="2" w:space="1" w:color="FFFFFF"/>
                    <w:right w:val="single" w:sz="2" w:space="4" w:color="FFFFFF"/>
                  </w:divBdr>
                  <w:divsChild>
                    <w:div w:id="1557819861">
                      <w:marLeft w:val="0"/>
                      <w:marRight w:val="0"/>
                      <w:marTop w:val="0"/>
                      <w:marBottom w:val="0"/>
                      <w:divBdr>
                        <w:top w:val="none" w:sz="0" w:space="0" w:color="auto"/>
                        <w:left w:val="none" w:sz="0" w:space="0" w:color="auto"/>
                        <w:bottom w:val="none" w:sz="0" w:space="0" w:color="auto"/>
                        <w:right w:val="none" w:sz="0" w:space="0" w:color="auto"/>
                      </w:divBdr>
                    </w:div>
                  </w:divsChild>
                </w:div>
                <w:div w:id="652220631">
                  <w:marLeft w:val="0"/>
                  <w:marRight w:val="0"/>
                  <w:marTop w:val="0"/>
                  <w:marBottom w:val="0"/>
                  <w:divBdr>
                    <w:top w:val="single" w:sz="2" w:space="1" w:color="FFFFFF"/>
                    <w:left w:val="single" w:sz="2" w:space="12" w:color="FFFFFF"/>
                    <w:bottom w:val="single" w:sz="2" w:space="1" w:color="FFFFFF"/>
                    <w:right w:val="single" w:sz="2" w:space="4" w:color="FFFFFF"/>
                  </w:divBdr>
                  <w:divsChild>
                    <w:div w:id="2012829816">
                      <w:marLeft w:val="0"/>
                      <w:marRight w:val="0"/>
                      <w:marTop w:val="0"/>
                      <w:marBottom w:val="0"/>
                      <w:divBdr>
                        <w:top w:val="none" w:sz="0" w:space="0" w:color="auto"/>
                        <w:left w:val="none" w:sz="0" w:space="0" w:color="auto"/>
                        <w:bottom w:val="none" w:sz="0" w:space="0" w:color="auto"/>
                        <w:right w:val="none" w:sz="0" w:space="0" w:color="auto"/>
                      </w:divBdr>
                    </w:div>
                  </w:divsChild>
                </w:div>
                <w:div w:id="868177755">
                  <w:marLeft w:val="0"/>
                  <w:marRight w:val="0"/>
                  <w:marTop w:val="0"/>
                  <w:marBottom w:val="0"/>
                  <w:divBdr>
                    <w:top w:val="single" w:sz="2" w:space="1" w:color="FFFFFF"/>
                    <w:left w:val="single" w:sz="2" w:space="12" w:color="FFFFFF"/>
                    <w:bottom w:val="single" w:sz="2" w:space="4" w:color="FFFFFF"/>
                    <w:right w:val="single" w:sz="2" w:space="4" w:color="FFFFFF"/>
                  </w:divBdr>
                  <w:divsChild>
                    <w:div w:id="28084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16891">
          <w:marLeft w:val="0"/>
          <w:marRight w:val="0"/>
          <w:marTop w:val="0"/>
          <w:marBottom w:val="335"/>
          <w:divBdr>
            <w:top w:val="none" w:sz="0" w:space="0" w:color="auto"/>
            <w:left w:val="none" w:sz="0" w:space="0" w:color="auto"/>
            <w:bottom w:val="none" w:sz="0" w:space="0" w:color="auto"/>
            <w:right w:val="none" w:sz="0" w:space="0" w:color="auto"/>
          </w:divBdr>
          <w:divsChild>
            <w:div w:id="504132592">
              <w:marLeft w:val="0"/>
              <w:marRight w:val="0"/>
              <w:marTop w:val="0"/>
              <w:marBottom w:val="0"/>
              <w:divBdr>
                <w:top w:val="none" w:sz="0" w:space="0" w:color="auto"/>
                <w:left w:val="none" w:sz="0" w:space="0" w:color="auto"/>
                <w:bottom w:val="none" w:sz="0" w:space="0" w:color="auto"/>
                <w:right w:val="none" w:sz="0" w:space="0" w:color="auto"/>
              </w:divBdr>
              <w:divsChild>
                <w:div w:id="894436799">
                  <w:marLeft w:val="0"/>
                  <w:marRight w:val="0"/>
                  <w:marTop w:val="0"/>
                  <w:marBottom w:val="0"/>
                  <w:divBdr>
                    <w:top w:val="single" w:sz="2" w:space="4" w:color="FFFFFF"/>
                    <w:left w:val="single" w:sz="2" w:space="12" w:color="FFFFFF"/>
                    <w:bottom w:val="single" w:sz="2" w:space="1" w:color="FFFFFF"/>
                    <w:right w:val="single" w:sz="2" w:space="4" w:color="FFFFFF"/>
                  </w:divBdr>
                  <w:divsChild>
                    <w:div w:id="971784742">
                      <w:marLeft w:val="0"/>
                      <w:marRight w:val="0"/>
                      <w:marTop w:val="0"/>
                      <w:marBottom w:val="0"/>
                      <w:divBdr>
                        <w:top w:val="none" w:sz="0" w:space="0" w:color="auto"/>
                        <w:left w:val="none" w:sz="0" w:space="0" w:color="auto"/>
                        <w:bottom w:val="none" w:sz="0" w:space="0" w:color="auto"/>
                        <w:right w:val="none" w:sz="0" w:space="0" w:color="auto"/>
                      </w:divBdr>
                    </w:div>
                  </w:divsChild>
                </w:div>
                <w:div w:id="1138916751">
                  <w:marLeft w:val="0"/>
                  <w:marRight w:val="0"/>
                  <w:marTop w:val="0"/>
                  <w:marBottom w:val="0"/>
                  <w:divBdr>
                    <w:top w:val="single" w:sz="2" w:space="1" w:color="FFFFFF"/>
                    <w:left w:val="single" w:sz="2" w:space="12" w:color="FFFFFF"/>
                    <w:bottom w:val="single" w:sz="2" w:space="1" w:color="FFFFFF"/>
                    <w:right w:val="single" w:sz="2" w:space="4" w:color="FFFFFF"/>
                  </w:divBdr>
                  <w:divsChild>
                    <w:div w:id="2049599971">
                      <w:marLeft w:val="0"/>
                      <w:marRight w:val="0"/>
                      <w:marTop w:val="0"/>
                      <w:marBottom w:val="0"/>
                      <w:divBdr>
                        <w:top w:val="none" w:sz="0" w:space="0" w:color="auto"/>
                        <w:left w:val="none" w:sz="0" w:space="0" w:color="auto"/>
                        <w:bottom w:val="none" w:sz="0" w:space="0" w:color="auto"/>
                        <w:right w:val="none" w:sz="0" w:space="0" w:color="auto"/>
                      </w:divBdr>
                    </w:div>
                  </w:divsChild>
                </w:div>
                <w:div w:id="34432951">
                  <w:marLeft w:val="0"/>
                  <w:marRight w:val="0"/>
                  <w:marTop w:val="0"/>
                  <w:marBottom w:val="0"/>
                  <w:divBdr>
                    <w:top w:val="single" w:sz="2" w:space="1" w:color="FFFFFF"/>
                    <w:left w:val="single" w:sz="2" w:space="12" w:color="FFFFFF"/>
                    <w:bottom w:val="single" w:sz="2" w:space="1" w:color="FFFFFF"/>
                    <w:right w:val="single" w:sz="2" w:space="4" w:color="FFFFFF"/>
                  </w:divBdr>
                  <w:divsChild>
                    <w:div w:id="2029208060">
                      <w:marLeft w:val="0"/>
                      <w:marRight w:val="0"/>
                      <w:marTop w:val="0"/>
                      <w:marBottom w:val="0"/>
                      <w:divBdr>
                        <w:top w:val="none" w:sz="0" w:space="0" w:color="auto"/>
                        <w:left w:val="none" w:sz="0" w:space="0" w:color="auto"/>
                        <w:bottom w:val="none" w:sz="0" w:space="0" w:color="auto"/>
                        <w:right w:val="none" w:sz="0" w:space="0" w:color="auto"/>
                      </w:divBdr>
                    </w:div>
                  </w:divsChild>
                </w:div>
                <w:div w:id="2102141940">
                  <w:marLeft w:val="0"/>
                  <w:marRight w:val="0"/>
                  <w:marTop w:val="0"/>
                  <w:marBottom w:val="0"/>
                  <w:divBdr>
                    <w:top w:val="single" w:sz="2" w:space="1" w:color="FFFFFF"/>
                    <w:left w:val="single" w:sz="2" w:space="12" w:color="FFFFFF"/>
                    <w:bottom w:val="single" w:sz="2" w:space="1" w:color="FFFFFF"/>
                    <w:right w:val="single" w:sz="2" w:space="4" w:color="FFFFFF"/>
                  </w:divBdr>
                  <w:divsChild>
                    <w:div w:id="148252868">
                      <w:marLeft w:val="0"/>
                      <w:marRight w:val="0"/>
                      <w:marTop w:val="0"/>
                      <w:marBottom w:val="0"/>
                      <w:divBdr>
                        <w:top w:val="none" w:sz="0" w:space="0" w:color="auto"/>
                        <w:left w:val="none" w:sz="0" w:space="0" w:color="auto"/>
                        <w:bottom w:val="none" w:sz="0" w:space="0" w:color="auto"/>
                        <w:right w:val="none" w:sz="0" w:space="0" w:color="auto"/>
                      </w:divBdr>
                    </w:div>
                  </w:divsChild>
                </w:div>
                <w:div w:id="265815032">
                  <w:marLeft w:val="0"/>
                  <w:marRight w:val="0"/>
                  <w:marTop w:val="0"/>
                  <w:marBottom w:val="0"/>
                  <w:divBdr>
                    <w:top w:val="single" w:sz="2" w:space="1" w:color="FFFFFF"/>
                    <w:left w:val="single" w:sz="2" w:space="12" w:color="FFFFFF"/>
                    <w:bottom w:val="single" w:sz="2" w:space="1" w:color="FFFFFF"/>
                    <w:right w:val="single" w:sz="2" w:space="4" w:color="FFFFFF"/>
                  </w:divBdr>
                  <w:divsChild>
                    <w:div w:id="1374694030">
                      <w:marLeft w:val="0"/>
                      <w:marRight w:val="0"/>
                      <w:marTop w:val="0"/>
                      <w:marBottom w:val="0"/>
                      <w:divBdr>
                        <w:top w:val="none" w:sz="0" w:space="0" w:color="auto"/>
                        <w:left w:val="none" w:sz="0" w:space="0" w:color="auto"/>
                        <w:bottom w:val="none" w:sz="0" w:space="0" w:color="auto"/>
                        <w:right w:val="none" w:sz="0" w:space="0" w:color="auto"/>
                      </w:divBdr>
                    </w:div>
                  </w:divsChild>
                </w:div>
                <w:div w:id="1226841361">
                  <w:marLeft w:val="0"/>
                  <w:marRight w:val="0"/>
                  <w:marTop w:val="0"/>
                  <w:marBottom w:val="0"/>
                  <w:divBdr>
                    <w:top w:val="single" w:sz="2" w:space="1" w:color="FFFFFF"/>
                    <w:left w:val="single" w:sz="2" w:space="12" w:color="FFFFFF"/>
                    <w:bottom w:val="single" w:sz="2" w:space="1" w:color="FFFFFF"/>
                    <w:right w:val="single" w:sz="2" w:space="4" w:color="FFFFFF"/>
                  </w:divBdr>
                  <w:divsChild>
                    <w:div w:id="1404912476">
                      <w:marLeft w:val="0"/>
                      <w:marRight w:val="0"/>
                      <w:marTop w:val="0"/>
                      <w:marBottom w:val="0"/>
                      <w:divBdr>
                        <w:top w:val="none" w:sz="0" w:space="0" w:color="auto"/>
                        <w:left w:val="none" w:sz="0" w:space="0" w:color="auto"/>
                        <w:bottom w:val="none" w:sz="0" w:space="0" w:color="auto"/>
                        <w:right w:val="none" w:sz="0" w:space="0" w:color="auto"/>
                      </w:divBdr>
                    </w:div>
                  </w:divsChild>
                </w:div>
                <w:div w:id="1967931385">
                  <w:marLeft w:val="0"/>
                  <w:marRight w:val="0"/>
                  <w:marTop w:val="0"/>
                  <w:marBottom w:val="0"/>
                  <w:divBdr>
                    <w:top w:val="single" w:sz="2" w:space="1" w:color="FFFFFF"/>
                    <w:left w:val="single" w:sz="2" w:space="12" w:color="FFFFFF"/>
                    <w:bottom w:val="single" w:sz="2" w:space="1" w:color="FFFFFF"/>
                    <w:right w:val="single" w:sz="2" w:space="4" w:color="FFFFFF"/>
                  </w:divBdr>
                  <w:divsChild>
                    <w:div w:id="350373402">
                      <w:marLeft w:val="0"/>
                      <w:marRight w:val="0"/>
                      <w:marTop w:val="0"/>
                      <w:marBottom w:val="0"/>
                      <w:divBdr>
                        <w:top w:val="none" w:sz="0" w:space="0" w:color="auto"/>
                        <w:left w:val="none" w:sz="0" w:space="0" w:color="auto"/>
                        <w:bottom w:val="none" w:sz="0" w:space="0" w:color="auto"/>
                        <w:right w:val="none" w:sz="0" w:space="0" w:color="auto"/>
                      </w:divBdr>
                    </w:div>
                  </w:divsChild>
                </w:div>
                <w:div w:id="207693362">
                  <w:marLeft w:val="0"/>
                  <w:marRight w:val="0"/>
                  <w:marTop w:val="0"/>
                  <w:marBottom w:val="0"/>
                  <w:divBdr>
                    <w:top w:val="single" w:sz="2" w:space="1" w:color="FFFFFF"/>
                    <w:left w:val="single" w:sz="2" w:space="12" w:color="FFFFFF"/>
                    <w:bottom w:val="single" w:sz="2" w:space="1" w:color="FFFFFF"/>
                    <w:right w:val="single" w:sz="2" w:space="4" w:color="FFFFFF"/>
                  </w:divBdr>
                  <w:divsChild>
                    <w:div w:id="1002780586">
                      <w:marLeft w:val="0"/>
                      <w:marRight w:val="0"/>
                      <w:marTop w:val="0"/>
                      <w:marBottom w:val="0"/>
                      <w:divBdr>
                        <w:top w:val="none" w:sz="0" w:space="0" w:color="auto"/>
                        <w:left w:val="none" w:sz="0" w:space="0" w:color="auto"/>
                        <w:bottom w:val="none" w:sz="0" w:space="0" w:color="auto"/>
                        <w:right w:val="none" w:sz="0" w:space="0" w:color="auto"/>
                      </w:divBdr>
                    </w:div>
                  </w:divsChild>
                </w:div>
                <w:div w:id="1068188034">
                  <w:marLeft w:val="0"/>
                  <w:marRight w:val="0"/>
                  <w:marTop w:val="0"/>
                  <w:marBottom w:val="0"/>
                  <w:divBdr>
                    <w:top w:val="single" w:sz="2" w:space="1" w:color="FFFFFF"/>
                    <w:left w:val="single" w:sz="2" w:space="12" w:color="FFFFFF"/>
                    <w:bottom w:val="single" w:sz="2" w:space="1" w:color="FFFFFF"/>
                    <w:right w:val="single" w:sz="2" w:space="4" w:color="FFFFFF"/>
                  </w:divBdr>
                  <w:divsChild>
                    <w:div w:id="1462188648">
                      <w:marLeft w:val="0"/>
                      <w:marRight w:val="0"/>
                      <w:marTop w:val="0"/>
                      <w:marBottom w:val="0"/>
                      <w:divBdr>
                        <w:top w:val="none" w:sz="0" w:space="0" w:color="auto"/>
                        <w:left w:val="none" w:sz="0" w:space="0" w:color="auto"/>
                        <w:bottom w:val="none" w:sz="0" w:space="0" w:color="auto"/>
                        <w:right w:val="none" w:sz="0" w:space="0" w:color="auto"/>
                      </w:divBdr>
                    </w:div>
                  </w:divsChild>
                </w:div>
                <w:div w:id="1255092316">
                  <w:marLeft w:val="0"/>
                  <w:marRight w:val="0"/>
                  <w:marTop w:val="0"/>
                  <w:marBottom w:val="0"/>
                  <w:divBdr>
                    <w:top w:val="single" w:sz="2" w:space="1" w:color="FFFFFF"/>
                    <w:left w:val="single" w:sz="2" w:space="12" w:color="FFFFFF"/>
                    <w:bottom w:val="single" w:sz="2" w:space="1" w:color="FFFFFF"/>
                    <w:right w:val="single" w:sz="2" w:space="4" w:color="FFFFFF"/>
                  </w:divBdr>
                  <w:divsChild>
                    <w:div w:id="750393921">
                      <w:marLeft w:val="0"/>
                      <w:marRight w:val="0"/>
                      <w:marTop w:val="0"/>
                      <w:marBottom w:val="0"/>
                      <w:divBdr>
                        <w:top w:val="none" w:sz="0" w:space="0" w:color="auto"/>
                        <w:left w:val="none" w:sz="0" w:space="0" w:color="auto"/>
                        <w:bottom w:val="none" w:sz="0" w:space="0" w:color="auto"/>
                        <w:right w:val="none" w:sz="0" w:space="0" w:color="auto"/>
                      </w:divBdr>
                    </w:div>
                  </w:divsChild>
                </w:div>
                <w:div w:id="1381827776">
                  <w:marLeft w:val="0"/>
                  <w:marRight w:val="0"/>
                  <w:marTop w:val="0"/>
                  <w:marBottom w:val="0"/>
                  <w:divBdr>
                    <w:top w:val="single" w:sz="2" w:space="1" w:color="FFFFFF"/>
                    <w:left w:val="single" w:sz="2" w:space="12" w:color="FFFFFF"/>
                    <w:bottom w:val="single" w:sz="2" w:space="1" w:color="FFFFFF"/>
                    <w:right w:val="single" w:sz="2" w:space="4" w:color="FFFFFF"/>
                  </w:divBdr>
                  <w:divsChild>
                    <w:div w:id="1369912262">
                      <w:marLeft w:val="0"/>
                      <w:marRight w:val="0"/>
                      <w:marTop w:val="0"/>
                      <w:marBottom w:val="0"/>
                      <w:divBdr>
                        <w:top w:val="none" w:sz="0" w:space="0" w:color="auto"/>
                        <w:left w:val="none" w:sz="0" w:space="0" w:color="auto"/>
                        <w:bottom w:val="none" w:sz="0" w:space="0" w:color="auto"/>
                        <w:right w:val="none" w:sz="0" w:space="0" w:color="auto"/>
                      </w:divBdr>
                    </w:div>
                  </w:divsChild>
                </w:div>
                <w:div w:id="1136873414">
                  <w:marLeft w:val="0"/>
                  <w:marRight w:val="0"/>
                  <w:marTop w:val="0"/>
                  <w:marBottom w:val="0"/>
                  <w:divBdr>
                    <w:top w:val="single" w:sz="2" w:space="1" w:color="FFFFFF"/>
                    <w:left w:val="single" w:sz="2" w:space="12" w:color="FFFFFF"/>
                    <w:bottom w:val="single" w:sz="2" w:space="1" w:color="FFFFFF"/>
                    <w:right w:val="single" w:sz="2" w:space="4" w:color="FFFFFF"/>
                  </w:divBdr>
                  <w:divsChild>
                    <w:div w:id="1191266271">
                      <w:marLeft w:val="0"/>
                      <w:marRight w:val="0"/>
                      <w:marTop w:val="0"/>
                      <w:marBottom w:val="0"/>
                      <w:divBdr>
                        <w:top w:val="none" w:sz="0" w:space="0" w:color="auto"/>
                        <w:left w:val="none" w:sz="0" w:space="0" w:color="auto"/>
                        <w:bottom w:val="none" w:sz="0" w:space="0" w:color="auto"/>
                        <w:right w:val="none" w:sz="0" w:space="0" w:color="auto"/>
                      </w:divBdr>
                    </w:div>
                  </w:divsChild>
                </w:div>
                <w:div w:id="26954412">
                  <w:marLeft w:val="0"/>
                  <w:marRight w:val="0"/>
                  <w:marTop w:val="0"/>
                  <w:marBottom w:val="0"/>
                  <w:divBdr>
                    <w:top w:val="single" w:sz="2" w:space="1" w:color="FFFFFF"/>
                    <w:left w:val="single" w:sz="2" w:space="12" w:color="FFFFFF"/>
                    <w:bottom w:val="single" w:sz="2" w:space="1" w:color="FFFFFF"/>
                    <w:right w:val="single" w:sz="2" w:space="4" w:color="FFFFFF"/>
                  </w:divBdr>
                  <w:divsChild>
                    <w:div w:id="39014235">
                      <w:marLeft w:val="0"/>
                      <w:marRight w:val="0"/>
                      <w:marTop w:val="0"/>
                      <w:marBottom w:val="0"/>
                      <w:divBdr>
                        <w:top w:val="none" w:sz="0" w:space="0" w:color="auto"/>
                        <w:left w:val="none" w:sz="0" w:space="0" w:color="auto"/>
                        <w:bottom w:val="none" w:sz="0" w:space="0" w:color="auto"/>
                        <w:right w:val="none" w:sz="0" w:space="0" w:color="auto"/>
                      </w:divBdr>
                    </w:div>
                  </w:divsChild>
                </w:div>
                <w:div w:id="514423235">
                  <w:marLeft w:val="0"/>
                  <w:marRight w:val="0"/>
                  <w:marTop w:val="0"/>
                  <w:marBottom w:val="0"/>
                  <w:divBdr>
                    <w:top w:val="single" w:sz="2" w:space="1" w:color="FFFFFF"/>
                    <w:left w:val="single" w:sz="2" w:space="12" w:color="FFFFFF"/>
                    <w:bottom w:val="single" w:sz="2" w:space="1" w:color="FFFFFF"/>
                    <w:right w:val="single" w:sz="2" w:space="4" w:color="FFFFFF"/>
                  </w:divBdr>
                  <w:divsChild>
                    <w:div w:id="1442337725">
                      <w:marLeft w:val="0"/>
                      <w:marRight w:val="0"/>
                      <w:marTop w:val="0"/>
                      <w:marBottom w:val="0"/>
                      <w:divBdr>
                        <w:top w:val="none" w:sz="0" w:space="0" w:color="auto"/>
                        <w:left w:val="none" w:sz="0" w:space="0" w:color="auto"/>
                        <w:bottom w:val="none" w:sz="0" w:space="0" w:color="auto"/>
                        <w:right w:val="none" w:sz="0" w:space="0" w:color="auto"/>
                      </w:divBdr>
                    </w:div>
                  </w:divsChild>
                </w:div>
                <w:div w:id="1276054957">
                  <w:marLeft w:val="0"/>
                  <w:marRight w:val="0"/>
                  <w:marTop w:val="0"/>
                  <w:marBottom w:val="0"/>
                  <w:divBdr>
                    <w:top w:val="single" w:sz="2" w:space="1" w:color="FFFFFF"/>
                    <w:left w:val="single" w:sz="2" w:space="12" w:color="FFFFFF"/>
                    <w:bottom w:val="single" w:sz="2" w:space="1" w:color="FFFFFF"/>
                    <w:right w:val="single" w:sz="2" w:space="4" w:color="FFFFFF"/>
                  </w:divBdr>
                  <w:divsChild>
                    <w:div w:id="1592161437">
                      <w:marLeft w:val="0"/>
                      <w:marRight w:val="0"/>
                      <w:marTop w:val="0"/>
                      <w:marBottom w:val="0"/>
                      <w:divBdr>
                        <w:top w:val="none" w:sz="0" w:space="0" w:color="auto"/>
                        <w:left w:val="none" w:sz="0" w:space="0" w:color="auto"/>
                        <w:bottom w:val="none" w:sz="0" w:space="0" w:color="auto"/>
                        <w:right w:val="none" w:sz="0" w:space="0" w:color="auto"/>
                      </w:divBdr>
                    </w:div>
                  </w:divsChild>
                </w:div>
                <w:div w:id="378013520">
                  <w:marLeft w:val="0"/>
                  <w:marRight w:val="0"/>
                  <w:marTop w:val="0"/>
                  <w:marBottom w:val="0"/>
                  <w:divBdr>
                    <w:top w:val="single" w:sz="2" w:space="1" w:color="FFFFFF"/>
                    <w:left w:val="single" w:sz="2" w:space="12" w:color="FFFFFF"/>
                    <w:bottom w:val="single" w:sz="2" w:space="1" w:color="FFFFFF"/>
                    <w:right w:val="single" w:sz="2" w:space="4" w:color="FFFFFF"/>
                  </w:divBdr>
                  <w:divsChild>
                    <w:div w:id="541065807">
                      <w:marLeft w:val="0"/>
                      <w:marRight w:val="0"/>
                      <w:marTop w:val="0"/>
                      <w:marBottom w:val="0"/>
                      <w:divBdr>
                        <w:top w:val="none" w:sz="0" w:space="0" w:color="auto"/>
                        <w:left w:val="none" w:sz="0" w:space="0" w:color="auto"/>
                        <w:bottom w:val="none" w:sz="0" w:space="0" w:color="auto"/>
                        <w:right w:val="none" w:sz="0" w:space="0" w:color="auto"/>
                      </w:divBdr>
                    </w:div>
                  </w:divsChild>
                </w:div>
                <w:div w:id="1051613294">
                  <w:marLeft w:val="0"/>
                  <w:marRight w:val="0"/>
                  <w:marTop w:val="0"/>
                  <w:marBottom w:val="0"/>
                  <w:divBdr>
                    <w:top w:val="single" w:sz="2" w:space="1" w:color="FFFFFF"/>
                    <w:left w:val="single" w:sz="2" w:space="12" w:color="FFFFFF"/>
                    <w:bottom w:val="single" w:sz="2" w:space="1" w:color="FFFFFF"/>
                    <w:right w:val="single" w:sz="2" w:space="4" w:color="FFFFFF"/>
                  </w:divBdr>
                  <w:divsChild>
                    <w:div w:id="277681996">
                      <w:marLeft w:val="0"/>
                      <w:marRight w:val="0"/>
                      <w:marTop w:val="0"/>
                      <w:marBottom w:val="0"/>
                      <w:divBdr>
                        <w:top w:val="none" w:sz="0" w:space="0" w:color="auto"/>
                        <w:left w:val="none" w:sz="0" w:space="0" w:color="auto"/>
                        <w:bottom w:val="none" w:sz="0" w:space="0" w:color="auto"/>
                        <w:right w:val="none" w:sz="0" w:space="0" w:color="auto"/>
                      </w:divBdr>
                    </w:div>
                  </w:divsChild>
                </w:div>
                <w:div w:id="1837919546">
                  <w:marLeft w:val="0"/>
                  <w:marRight w:val="0"/>
                  <w:marTop w:val="0"/>
                  <w:marBottom w:val="0"/>
                  <w:divBdr>
                    <w:top w:val="single" w:sz="2" w:space="1" w:color="FFFFFF"/>
                    <w:left w:val="single" w:sz="2" w:space="12" w:color="FFFFFF"/>
                    <w:bottom w:val="single" w:sz="2" w:space="1" w:color="FFFFFF"/>
                    <w:right w:val="single" w:sz="2" w:space="4" w:color="FFFFFF"/>
                  </w:divBdr>
                  <w:divsChild>
                    <w:div w:id="531960022">
                      <w:marLeft w:val="0"/>
                      <w:marRight w:val="0"/>
                      <w:marTop w:val="0"/>
                      <w:marBottom w:val="0"/>
                      <w:divBdr>
                        <w:top w:val="none" w:sz="0" w:space="0" w:color="auto"/>
                        <w:left w:val="none" w:sz="0" w:space="0" w:color="auto"/>
                        <w:bottom w:val="none" w:sz="0" w:space="0" w:color="auto"/>
                        <w:right w:val="none" w:sz="0" w:space="0" w:color="auto"/>
                      </w:divBdr>
                    </w:div>
                  </w:divsChild>
                </w:div>
                <w:div w:id="25958179">
                  <w:marLeft w:val="0"/>
                  <w:marRight w:val="0"/>
                  <w:marTop w:val="0"/>
                  <w:marBottom w:val="0"/>
                  <w:divBdr>
                    <w:top w:val="single" w:sz="2" w:space="1" w:color="FFFFFF"/>
                    <w:left w:val="single" w:sz="2" w:space="12" w:color="FFFFFF"/>
                    <w:bottom w:val="single" w:sz="2" w:space="4" w:color="FFFFFF"/>
                    <w:right w:val="single" w:sz="2" w:space="4" w:color="FFFFFF"/>
                  </w:divBdr>
                  <w:divsChild>
                    <w:div w:id="16121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19793">
          <w:marLeft w:val="0"/>
          <w:marRight w:val="0"/>
          <w:marTop w:val="0"/>
          <w:marBottom w:val="335"/>
          <w:divBdr>
            <w:top w:val="none" w:sz="0" w:space="0" w:color="auto"/>
            <w:left w:val="none" w:sz="0" w:space="0" w:color="auto"/>
            <w:bottom w:val="none" w:sz="0" w:space="0" w:color="auto"/>
            <w:right w:val="none" w:sz="0" w:space="0" w:color="auto"/>
          </w:divBdr>
          <w:divsChild>
            <w:div w:id="1928078961">
              <w:marLeft w:val="0"/>
              <w:marRight w:val="0"/>
              <w:marTop w:val="0"/>
              <w:marBottom w:val="0"/>
              <w:divBdr>
                <w:top w:val="none" w:sz="0" w:space="0" w:color="auto"/>
                <w:left w:val="none" w:sz="0" w:space="0" w:color="auto"/>
                <w:bottom w:val="none" w:sz="0" w:space="0" w:color="auto"/>
                <w:right w:val="none" w:sz="0" w:space="0" w:color="auto"/>
              </w:divBdr>
              <w:divsChild>
                <w:div w:id="566107268">
                  <w:marLeft w:val="0"/>
                  <w:marRight w:val="0"/>
                  <w:marTop w:val="0"/>
                  <w:marBottom w:val="0"/>
                  <w:divBdr>
                    <w:top w:val="single" w:sz="2" w:space="4" w:color="FFFFFF"/>
                    <w:left w:val="single" w:sz="2" w:space="12" w:color="FFFFFF"/>
                    <w:bottom w:val="single" w:sz="2" w:space="1" w:color="FFFFFF"/>
                    <w:right w:val="single" w:sz="2" w:space="4" w:color="FFFFFF"/>
                  </w:divBdr>
                  <w:divsChild>
                    <w:div w:id="399015759">
                      <w:marLeft w:val="0"/>
                      <w:marRight w:val="0"/>
                      <w:marTop w:val="0"/>
                      <w:marBottom w:val="0"/>
                      <w:divBdr>
                        <w:top w:val="none" w:sz="0" w:space="0" w:color="auto"/>
                        <w:left w:val="none" w:sz="0" w:space="0" w:color="auto"/>
                        <w:bottom w:val="none" w:sz="0" w:space="0" w:color="auto"/>
                        <w:right w:val="none" w:sz="0" w:space="0" w:color="auto"/>
                      </w:divBdr>
                    </w:div>
                  </w:divsChild>
                </w:div>
                <w:div w:id="1611006784">
                  <w:marLeft w:val="0"/>
                  <w:marRight w:val="0"/>
                  <w:marTop w:val="0"/>
                  <w:marBottom w:val="0"/>
                  <w:divBdr>
                    <w:top w:val="single" w:sz="2" w:space="1" w:color="FFFFFF"/>
                    <w:left w:val="single" w:sz="2" w:space="12" w:color="FFFFFF"/>
                    <w:bottom w:val="single" w:sz="2" w:space="1" w:color="FFFFFF"/>
                    <w:right w:val="single" w:sz="2" w:space="4" w:color="FFFFFF"/>
                  </w:divBdr>
                  <w:divsChild>
                    <w:div w:id="131145262">
                      <w:marLeft w:val="0"/>
                      <w:marRight w:val="0"/>
                      <w:marTop w:val="0"/>
                      <w:marBottom w:val="0"/>
                      <w:divBdr>
                        <w:top w:val="none" w:sz="0" w:space="0" w:color="auto"/>
                        <w:left w:val="none" w:sz="0" w:space="0" w:color="auto"/>
                        <w:bottom w:val="none" w:sz="0" w:space="0" w:color="auto"/>
                        <w:right w:val="none" w:sz="0" w:space="0" w:color="auto"/>
                      </w:divBdr>
                    </w:div>
                  </w:divsChild>
                </w:div>
                <w:div w:id="1039161040">
                  <w:marLeft w:val="0"/>
                  <w:marRight w:val="0"/>
                  <w:marTop w:val="0"/>
                  <w:marBottom w:val="0"/>
                  <w:divBdr>
                    <w:top w:val="single" w:sz="2" w:space="1" w:color="FFFFFF"/>
                    <w:left w:val="single" w:sz="2" w:space="12" w:color="FFFFFF"/>
                    <w:bottom w:val="single" w:sz="2" w:space="1" w:color="FFFFFF"/>
                    <w:right w:val="single" w:sz="2" w:space="4" w:color="FFFFFF"/>
                  </w:divBdr>
                  <w:divsChild>
                    <w:div w:id="872230313">
                      <w:marLeft w:val="0"/>
                      <w:marRight w:val="0"/>
                      <w:marTop w:val="0"/>
                      <w:marBottom w:val="0"/>
                      <w:divBdr>
                        <w:top w:val="none" w:sz="0" w:space="0" w:color="auto"/>
                        <w:left w:val="none" w:sz="0" w:space="0" w:color="auto"/>
                        <w:bottom w:val="none" w:sz="0" w:space="0" w:color="auto"/>
                        <w:right w:val="none" w:sz="0" w:space="0" w:color="auto"/>
                      </w:divBdr>
                    </w:div>
                  </w:divsChild>
                </w:div>
                <w:div w:id="2019965726">
                  <w:marLeft w:val="0"/>
                  <w:marRight w:val="0"/>
                  <w:marTop w:val="0"/>
                  <w:marBottom w:val="0"/>
                  <w:divBdr>
                    <w:top w:val="single" w:sz="2" w:space="1" w:color="FFFFFF"/>
                    <w:left w:val="single" w:sz="2" w:space="12" w:color="FFFFFF"/>
                    <w:bottom w:val="single" w:sz="2" w:space="1" w:color="FFFFFF"/>
                    <w:right w:val="single" w:sz="2" w:space="4" w:color="FFFFFF"/>
                  </w:divBdr>
                  <w:divsChild>
                    <w:div w:id="363676306">
                      <w:marLeft w:val="0"/>
                      <w:marRight w:val="0"/>
                      <w:marTop w:val="0"/>
                      <w:marBottom w:val="0"/>
                      <w:divBdr>
                        <w:top w:val="none" w:sz="0" w:space="0" w:color="auto"/>
                        <w:left w:val="none" w:sz="0" w:space="0" w:color="auto"/>
                        <w:bottom w:val="none" w:sz="0" w:space="0" w:color="auto"/>
                        <w:right w:val="none" w:sz="0" w:space="0" w:color="auto"/>
                      </w:divBdr>
                    </w:div>
                  </w:divsChild>
                </w:div>
                <w:div w:id="1171722784">
                  <w:marLeft w:val="0"/>
                  <w:marRight w:val="0"/>
                  <w:marTop w:val="0"/>
                  <w:marBottom w:val="0"/>
                  <w:divBdr>
                    <w:top w:val="single" w:sz="2" w:space="1" w:color="FFFFFF"/>
                    <w:left w:val="single" w:sz="2" w:space="12" w:color="FFFFFF"/>
                    <w:bottom w:val="single" w:sz="2" w:space="1" w:color="FFFFFF"/>
                    <w:right w:val="single" w:sz="2" w:space="4" w:color="FFFFFF"/>
                  </w:divBdr>
                  <w:divsChild>
                    <w:div w:id="288317458">
                      <w:marLeft w:val="0"/>
                      <w:marRight w:val="0"/>
                      <w:marTop w:val="0"/>
                      <w:marBottom w:val="0"/>
                      <w:divBdr>
                        <w:top w:val="none" w:sz="0" w:space="0" w:color="auto"/>
                        <w:left w:val="none" w:sz="0" w:space="0" w:color="auto"/>
                        <w:bottom w:val="none" w:sz="0" w:space="0" w:color="auto"/>
                        <w:right w:val="none" w:sz="0" w:space="0" w:color="auto"/>
                      </w:divBdr>
                    </w:div>
                  </w:divsChild>
                </w:div>
                <w:div w:id="8529561">
                  <w:marLeft w:val="0"/>
                  <w:marRight w:val="0"/>
                  <w:marTop w:val="0"/>
                  <w:marBottom w:val="0"/>
                  <w:divBdr>
                    <w:top w:val="single" w:sz="2" w:space="1" w:color="FFFFFF"/>
                    <w:left w:val="single" w:sz="2" w:space="12" w:color="FFFFFF"/>
                    <w:bottom w:val="single" w:sz="2" w:space="1" w:color="FFFFFF"/>
                    <w:right w:val="single" w:sz="2" w:space="4" w:color="FFFFFF"/>
                  </w:divBdr>
                  <w:divsChild>
                    <w:div w:id="1450012203">
                      <w:marLeft w:val="0"/>
                      <w:marRight w:val="0"/>
                      <w:marTop w:val="0"/>
                      <w:marBottom w:val="0"/>
                      <w:divBdr>
                        <w:top w:val="none" w:sz="0" w:space="0" w:color="auto"/>
                        <w:left w:val="none" w:sz="0" w:space="0" w:color="auto"/>
                        <w:bottom w:val="none" w:sz="0" w:space="0" w:color="auto"/>
                        <w:right w:val="none" w:sz="0" w:space="0" w:color="auto"/>
                      </w:divBdr>
                    </w:div>
                  </w:divsChild>
                </w:div>
                <w:div w:id="1235311071">
                  <w:marLeft w:val="0"/>
                  <w:marRight w:val="0"/>
                  <w:marTop w:val="0"/>
                  <w:marBottom w:val="0"/>
                  <w:divBdr>
                    <w:top w:val="single" w:sz="2" w:space="1" w:color="FFFFFF"/>
                    <w:left w:val="single" w:sz="2" w:space="12" w:color="FFFFFF"/>
                    <w:bottom w:val="single" w:sz="2" w:space="1" w:color="FFFFFF"/>
                    <w:right w:val="single" w:sz="2" w:space="4" w:color="FFFFFF"/>
                  </w:divBdr>
                  <w:divsChild>
                    <w:div w:id="1022441181">
                      <w:marLeft w:val="0"/>
                      <w:marRight w:val="0"/>
                      <w:marTop w:val="0"/>
                      <w:marBottom w:val="0"/>
                      <w:divBdr>
                        <w:top w:val="none" w:sz="0" w:space="0" w:color="auto"/>
                        <w:left w:val="none" w:sz="0" w:space="0" w:color="auto"/>
                        <w:bottom w:val="none" w:sz="0" w:space="0" w:color="auto"/>
                        <w:right w:val="none" w:sz="0" w:space="0" w:color="auto"/>
                      </w:divBdr>
                    </w:div>
                  </w:divsChild>
                </w:div>
                <w:div w:id="600644733">
                  <w:marLeft w:val="0"/>
                  <w:marRight w:val="0"/>
                  <w:marTop w:val="0"/>
                  <w:marBottom w:val="0"/>
                  <w:divBdr>
                    <w:top w:val="single" w:sz="2" w:space="1" w:color="FFFFFF"/>
                    <w:left w:val="single" w:sz="2" w:space="12" w:color="FFFFFF"/>
                    <w:bottom w:val="single" w:sz="2" w:space="1" w:color="FFFFFF"/>
                    <w:right w:val="single" w:sz="2" w:space="4" w:color="FFFFFF"/>
                  </w:divBdr>
                  <w:divsChild>
                    <w:div w:id="1923948730">
                      <w:marLeft w:val="0"/>
                      <w:marRight w:val="0"/>
                      <w:marTop w:val="0"/>
                      <w:marBottom w:val="0"/>
                      <w:divBdr>
                        <w:top w:val="none" w:sz="0" w:space="0" w:color="auto"/>
                        <w:left w:val="none" w:sz="0" w:space="0" w:color="auto"/>
                        <w:bottom w:val="none" w:sz="0" w:space="0" w:color="auto"/>
                        <w:right w:val="none" w:sz="0" w:space="0" w:color="auto"/>
                      </w:divBdr>
                    </w:div>
                  </w:divsChild>
                </w:div>
                <w:div w:id="1182233591">
                  <w:marLeft w:val="0"/>
                  <w:marRight w:val="0"/>
                  <w:marTop w:val="0"/>
                  <w:marBottom w:val="0"/>
                  <w:divBdr>
                    <w:top w:val="single" w:sz="2" w:space="1" w:color="FFFFFF"/>
                    <w:left w:val="single" w:sz="2" w:space="12" w:color="FFFFFF"/>
                    <w:bottom w:val="single" w:sz="2" w:space="1" w:color="FFFFFF"/>
                    <w:right w:val="single" w:sz="2" w:space="4" w:color="FFFFFF"/>
                  </w:divBdr>
                  <w:divsChild>
                    <w:div w:id="2005670115">
                      <w:marLeft w:val="0"/>
                      <w:marRight w:val="0"/>
                      <w:marTop w:val="0"/>
                      <w:marBottom w:val="0"/>
                      <w:divBdr>
                        <w:top w:val="none" w:sz="0" w:space="0" w:color="auto"/>
                        <w:left w:val="none" w:sz="0" w:space="0" w:color="auto"/>
                        <w:bottom w:val="none" w:sz="0" w:space="0" w:color="auto"/>
                        <w:right w:val="none" w:sz="0" w:space="0" w:color="auto"/>
                      </w:divBdr>
                    </w:div>
                  </w:divsChild>
                </w:div>
                <w:div w:id="551386994">
                  <w:marLeft w:val="0"/>
                  <w:marRight w:val="0"/>
                  <w:marTop w:val="0"/>
                  <w:marBottom w:val="0"/>
                  <w:divBdr>
                    <w:top w:val="single" w:sz="2" w:space="1" w:color="FFFFFF"/>
                    <w:left w:val="single" w:sz="2" w:space="12" w:color="FFFFFF"/>
                    <w:bottom w:val="single" w:sz="2" w:space="1" w:color="FFFFFF"/>
                    <w:right w:val="single" w:sz="2" w:space="4" w:color="FFFFFF"/>
                  </w:divBdr>
                  <w:divsChild>
                    <w:div w:id="1776291078">
                      <w:marLeft w:val="0"/>
                      <w:marRight w:val="0"/>
                      <w:marTop w:val="0"/>
                      <w:marBottom w:val="0"/>
                      <w:divBdr>
                        <w:top w:val="none" w:sz="0" w:space="0" w:color="auto"/>
                        <w:left w:val="none" w:sz="0" w:space="0" w:color="auto"/>
                        <w:bottom w:val="none" w:sz="0" w:space="0" w:color="auto"/>
                        <w:right w:val="none" w:sz="0" w:space="0" w:color="auto"/>
                      </w:divBdr>
                    </w:div>
                  </w:divsChild>
                </w:div>
                <w:div w:id="814882879">
                  <w:marLeft w:val="0"/>
                  <w:marRight w:val="0"/>
                  <w:marTop w:val="0"/>
                  <w:marBottom w:val="0"/>
                  <w:divBdr>
                    <w:top w:val="single" w:sz="2" w:space="1" w:color="FFFFFF"/>
                    <w:left w:val="single" w:sz="2" w:space="12" w:color="FFFFFF"/>
                    <w:bottom w:val="single" w:sz="2" w:space="1" w:color="FFFFFF"/>
                    <w:right w:val="single" w:sz="2" w:space="4" w:color="FFFFFF"/>
                  </w:divBdr>
                  <w:divsChild>
                    <w:div w:id="1970939995">
                      <w:marLeft w:val="0"/>
                      <w:marRight w:val="0"/>
                      <w:marTop w:val="0"/>
                      <w:marBottom w:val="0"/>
                      <w:divBdr>
                        <w:top w:val="none" w:sz="0" w:space="0" w:color="auto"/>
                        <w:left w:val="none" w:sz="0" w:space="0" w:color="auto"/>
                        <w:bottom w:val="none" w:sz="0" w:space="0" w:color="auto"/>
                        <w:right w:val="none" w:sz="0" w:space="0" w:color="auto"/>
                      </w:divBdr>
                    </w:div>
                  </w:divsChild>
                </w:div>
                <w:div w:id="1292517510">
                  <w:marLeft w:val="0"/>
                  <w:marRight w:val="0"/>
                  <w:marTop w:val="0"/>
                  <w:marBottom w:val="0"/>
                  <w:divBdr>
                    <w:top w:val="single" w:sz="2" w:space="1" w:color="FFFFFF"/>
                    <w:left w:val="single" w:sz="2" w:space="12" w:color="FFFFFF"/>
                    <w:bottom w:val="single" w:sz="2" w:space="1" w:color="FFFFFF"/>
                    <w:right w:val="single" w:sz="2" w:space="4" w:color="FFFFFF"/>
                  </w:divBdr>
                  <w:divsChild>
                    <w:div w:id="675688533">
                      <w:marLeft w:val="0"/>
                      <w:marRight w:val="0"/>
                      <w:marTop w:val="0"/>
                      <w:marBottom w:val="0"/>
                      <w:divBdr>
                        <w:top w:val="none" w:sz="0" w:space="0" w:color="auto"/>
                        <w:left w:val="none" w:sz="0" w:space="0" w:color="auto"/>
                        <w:bottom w:val="none" w:sz="0" w:space="0" w:color="auto"/>
                        <w:right w:val="none" w:sz="0" w:space="0" w:color="auto"/>
                      </w:divBdr>
                    </w:div>
                  </w:divsChild>
                </w:div>
                <w:div w:id="1684162384">
                  <w:marLeft w:val="0"/>
                  <w:marRight w:val="0"/>
                  <w:marTop w:val="0"/>
                  <w:marBottom w:val="0"/>
                  <w:divBdr>
                    <w:top w:val="single" w:sz="2" w:space="1" w:color="FFFFFF"/>
                    <w:left w:val="single" w:sz="2" w:space="12" w:color="FFFFFF"/>
                    <w:bottom w:val="single" w:sz="2" w:space="1" w:color="FFFFFF"/>
                    <w:right w:val="single" w:sz="2" w:space="4" w:color="FFFFFF"/>
                  </w:divBdr>
                  <w:divsChild>
                    <w:div w:id="1870338085">
                      <w:marLeft w:val="0"/>
                      <w:marRight w:val="0"/>
                      <w:marTop w:val="0"/>
                      <w:marBottom w:val="0"/>
                      <w:divBdr>
                        <w:top w:val="none" w:sz="0" w:space="0" w:color="auto"/>
                        <w:left w:val="none" w:sz="0" w:space="0" w:color="auto"/>
                        <w:bottom w:val="none" w:sz="0" w:space="0" w:color="auto"/>
                        <w:right w:val="none" w:sz="0" w:space="0" w:color="auto"/>
                      </w:divBdr>
                    </w:div>
                  </w:divsChild>
                </w:div>
                <w:div w:id="1993094131">
                  <w:marLeft w:val="0"/>
                  <w:marRight w:val="0"/>
                  <w:marTop w:val="0"/>
                  <w:marBottom w:val="0"/>
                  <w:divBdr>
                    <w:top w:val="single" w:sz="2" w:space="1" w:color="FFFFFF"/>
                    <w:left w:val="single" w:sz="2" w:space="12" w:color="FFFFFF"/>
                    <w:bottom w:val="single" w:sz="2" w:space="1" w:color="FFFFFF"/>
                    <w:right w:val="single" w:sz="2" w:space="4" w:color="FFFFFF"/>
                  </w:divBdr>
                  <w:divsChild>
                    <w:div w:id="1973360368">
                      <w:marLeft w:val="0"/>
                      <w:marRight w:val="0"/>
                      <w:marTop w:val="0"/>
                      <w:marBottom w:val="0"/>
                      <w:divBdr>
                        <w:top w:val="none" w:sz="0" w:space="0" w:color="auto"/>
                        <w:left w:val="none" w:sz="0" w:space="0" w:color="auto"/>
                        <w:bottom w:val="none" w:sz="0" w:space="0" w:color="auto"/>
                        <w:right w:val="none" w:sz="0" w:space="0" w:color="auto"/>
                      </w:divBdr>
                    </w:div>
                  </w:divsChild>
                </w:div>
                <w:div w:id="2031029853">
                  <w:marLeft w:val="0"/>
                  <w:marRight w:val="0"/>
                  <w:marTop w:val="0"/>
                  <w:marBottom w:val="0"/>
                  <w:divBdr>
                    <w:top w:val="single" w:sz="2" w:space="1" w:color="FFFFFF"/>
                    <w:left w:val="single" w:sz="2" w:space="12" w:color="FFFFFF"/>
                    <w:bottom w:val="single" w:sz="2" w:space="1" w:color="FFFFFF"/>
                    <w:right w:val="single" w:sz="2" w:space="4" w:color="FFFFFF"/>
                  </w:divBdr>
                  <w:divsChild>
                    <w:div w:id="325986120">
                      <w:marLeft w:val="0"/>
                      <w:marRight w:val="0"/>
                      <w:marTop w:val="0"/>
                      <w:marBottom w:val="0"/>
                      <w:divBdr>
                        <w:top w:val="none" w:sz="0" w:space="0" w:color="auto"/>
                        <w:left w:val="none" w:sz="0" w:space="0" w:color="auto"/>
                        <w:bottom w:val="none" w:sz="0" w:space="0" w:color="auto"/>
                        <w:right w:val="none" w:sz="0" w:space="0" w:color="auto"/>
                      </w:divBdr>
                    </w:div>
                  </w:divsChild>
                </w:div>
                <w:div w:id="1291013405">
                  <w:marLeft w:val="0"/>
                  <w:marRight w:val="0"/>
                  <w:marTop w:val="0"/>
                  <w:marBottom w:val="0"/>
                  <w:divBdr>
                    <w:top w:val="single" w:sz="2" w:space="1" w:color="FFFFFF"/>
                    <w:left w:val="single" w:sz="2" w:space="12" w:color="FFFFFF"/>
                    <w:bottom w:val="single" w:sz="2" w:space="1" w:color="FFFFFF"/>
                    <w:right w:val="single" w:sz="2" w:space="4" w:color="FFFFFF"/>
                  </w:divBdr>
                  <w:divsChild>
                    <w:div w:id="89394539">
                      <w:marLeft w:val="0"/>
                      <w:marRight w:val="0"/>
                      <w:marTop w:val="0"/>
                      <w:marBottom w:val="0"/>
                      <w:divBdr>
                        <w:top w:val="none" w:sz="0" w:space="0" w:color="auto"/>
                        <w:left w:val="none" w:sz="0" w:space="0" w:color="auto"/>
                        <w:bottom w:val="none" w:sz="0" w:space="0" w:color="auto"/>
                        <w:right w:val="none" w:sz="0" w:space="0" w:color="auto"/>
                      </w:divBdr>
                    </w:div>
                  </w:divsChild>
                </w:div>
                <w:div w:id="1239293620">
                  <w:marLeft w:val="0"/>
                  <w:marRight w:val="0"/>
                  <w:marTop w:val="0"/>
                  <w:marBottom w:val="0"/>
                  <w:divBdr>
                    <w:top w:val="single" w:sz="2" w:space="1" w:color="FFFFFF"/>
                    <w:left w:val="single" w:sz="2" w:space="12" w:color="FFFFFF"/>
                    <w:bottom w:val="single" w:sz="2" w:space="1" w:color="FFFFFF"/>
                    <w:right w:val="single" w:sz="2" w:space="4" w:color="FFFFFF"/>
                  </w:divBdr>
                  <w:divsChild>
                    <w:div w:id="1813865090">
                      <w:marLeft w:val="0"/>
                      <w:marRight w:val="0"/>
                      <w:marTop w:val="0"/>
                      <w:marBottom w:val="0"/>
                      <w:divBdr>
                        <w:top w:val="none" w:sz="0" w:space="0" w:color="auto"/>
                        <w:left w:val="none" w:sz="0" w:space="0" w:color="auto"/>
                        <w:bottom w:val="none" w:sz="0" w:space="0" w:color="auto"/>
                        <w:right w:val="none" w:sz="0" w:space="0" w:color="auto"/>
                      </w:divBdr>
                    </w:div>
                  </w:divsChild>
                </w:div>
                <w:div w:id="614554283">
                  <w:marLeft w:val="0"/>
                  <w:marRight w:val="0"/>
                  <w:marTop w:val="0"/>
                  <w:marBottom w:val="0"/>
                  <w:divBdr>
                    <w:top w:val="single" w:sz="2" w:space="1" w:color="FFFFFF"/>
                    <w:left w:val="single" w:sz="2" w:space="12" w:color="FFFFFF"/>
                    <w:bottom w:val="single" w:sz="2" w:space="1" w:color="FFFFFF"/>
                    <w:right w:val="single" w:sz="2" w:space="4" w:color="FFFFFF"/>
                  </w:divBdr>
                  <w:divsChild>
                    <w:div w:id="2059209052">
                      <w:marLeft w:val="0"/>
                      <w:marRight w:val="0"/>
                      <w:marTop w:val="0"/>
                      <w:marBottom w:val="0"/>
                      <w:divBdr>
                        <w:top w:val="none" w:sz="0" w:space="0" w:color="auto"/>
                        <w:left w:val="none" w:sz="0" w:space="0" w:color="auto"/>
                        <w:bottom w:val="none" w:sz="0" w:space="0" w:color="auto"/>
                        <w:right w:val="none" w:sz="0" w:space="0" w:color="auto"/>
                      </w:divBdr>
                    </w:div>
                  </w:divsChild>
                </w:div>
                <w:div w:id="887254380">
                  <w:marLeft w:val="0"/>
                  <w:marRight w:val="0"/>
                  <w:marTop w:val="0"/>
                  <w:marBottom w:val="0"/>
                  <w:divBdr>
                    <w:top w:val="single" w:sz="2" w:space="1" w:color="FFFFFF"/>
                    <w:left w:val="single" w:sz="2" w:space="12" w:color="FFFFFF"/>
                    <w:bottom w:val="single" w:sz="2" w:space="4" w:color="FFFFFF"/>
                    <w:right w:val="single" w:sz="2" w:space="4" w:color="FFFFFF"/>
                  </w:divBdr>
                  <w:divsChild>
                    <w:div w:id="173265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4874">
          <w:marLeft w:val="0"/>
          <w:marRight w:val="0"/>
          <w:marTop w:val="0"/>
          <w:marBottom w:val="335"/>
          <w:divBdr>
            <w:top w:val="none" w:sz="0" w:space="0" w:color="auto"/>
            <w:left w:val="none" w:sz="0" w:space="0" w:color="auto"/>
            <w:bottom w:val="none" w:sz="0" w:space="0" w:color="auto"/>
            <w:right w:val="none" w:sz="0" w:space="0" w:color="auto"/>
          </w:divBdr>
          <w:divsChild>
            <w:div w:id="1799491646">
              <w:marLeft w:val="0"/>
              <w:marRight w:val="0"/>
              <w:marTop w:val="0"/>
              <w:marBottom w:val="0"/>
              <w:divBdr>
                <w:top w:val="none" w:sz="0" w:space="0" w:color="auto"/>
                <w:left w:val="none" w:sz="0" w:space="0" w:color="auto"/>
                <w:bottom w:val="none" w:sz="0" w:space="0" w:color="auto"/>
                <w:right w:val="none" w:sz="0" w:space="0" w:color="auto"/>
              </w:divBdr>
              <w:divsChild>
                <w:div w:id="591940093">
                  <w:marLeft w:val="0"/>
                  <w:marRight w:val="0"/>
                  <w:marTop w:val="0"/>
                  <w:marBottom w:val="0"/>
                  <w:divBdr>
                    <w:top w:val="single" w:sz="2" w:space="4" w:color="FFFFFF"/>
                    <w:left w:val="single" w:sz="2" w:space="12" w:color="FFFFFF"/>
                    <w:bottom w:val="single" w:sz="2" w:space="1" w:color="FFFFFF"/>
                    <w:right w:val="single" w:sz="2" w:space="4" w:color="FFFFFF"/>
                  </w:divBdr>
                  <w:divsChild>
                    <w:div w:id="1212813461">
                      <w:marLeft w:val="0"/>
                      <w:marRight w:val="0"/>
                      <w:marTop w:val="0"/>
                      <w:marBottom w:val="0"/>
                      <w:divBdr>
                        <w:top w:val="none" w:sz="0" w:space="0" w:color="auto"/>
                        <w:left w:val="none" w:sz="0" w:space="0" w:color="auto"/>
                        <w:bottom w:val="none" w:sz="0" w:space="0" w:color="auto"/>
                        <w:right w:val="none" w:sz="0" w:space="0" w:color="auto"/>
                      </w:divBdr>
                    </w:div>
                  </w:divsChild>
                </w:div>
                <w:div w:id="2051370427">
                  <w:marLeft w:val="0"/>
                  <w:marRight w:val="0"/>
                  <w:marTop w:val="0"/>
                  <w:marBottom w:val="0"/>
                  <w:divBdr>
                    <w:top w:val="single" w:sz="2" w:space="1" w:color="FFFFFF"/>
                    <w:left w:val="single" w:sz="2" w:space="12" w:color="FFFFFF"/>
                    <w:bottom w:val="single" w:sz="2" w:space="1" w:color="FFFFFF"/>
                    <w:right w:val="single" w:sz="2" w:space="4" w:color="FFFFFF"/>
                  </w:divBdr>
                  <w:divsChild>
                    <w:div w:id="319425737">
                      <w:marLeft w:val="0"/>
                      <w:marRight w:val="0"/>
                      <w:marTop w:val="0"/>
                      <w:marBottom w:val="0"/>
                      <w:divBdr>
                        <w:top w:val="none" w:sz="0" w:space="0" w:color="auto"/>
                        <w:left w:val="none" w:sz="0" w:space="0" w:color="auto"/>
                        <w:bottom w:val="none" w:sz="0" w:space="0" w:color="auto"/>
                        <w:right w:val="none" w:sz="0" w:space="0" w:color="auto"/>
                      </w:divBdr>
                    </w:div>
                  </w:divsChild>
                </w:div>
                <w:div w:id="78451693">
                  <w:marLeft w:val="0"/>
                  <w:marRight w:val="0"/>
                  <w:marTop w:val="0"/>
                  <w:marBottom w:val="0"/>
                  <w:divBdr>
                    <w:top w:val="single" w:sz="2" w:space="1" w:color="FFFFFF"/>
                    <w:left w:val="single" w:sz="2" w:space="12" w:color="FFFFFF"/>
                    <w:bottom w:val="single" w:sz="2" w:space="1" w:color="FFFFFF"/>
                    <w:right w:val="single" w:sz="2" w:space="4" w:color="FFFFFF"/>
                  </w:divBdr>
                  <w:divsChild>
                    <w:div w:id="1471021763">
                      <w:marLeft w:val="0"/>
                      <w:marRight w:val="0"/>
                      <w:marTop w:val="0"/>
                      <w:marBottom w:val="0"/>
                      <w:divBdr>
                        <w:top w:val="none" w:sz="0" w:space="0" w:color="auto"/>
                        <w:left w:val="none" w:sz="0" w:space="0" w:color="auto"/>
                        <w:bottom w:val="none" w:sz="0" w:space="0" w:color="auto"/>
                        <w:right w:val="none" w:sz="0" w:space="0" w:color="auto"/>
                      </w:divBdr>
                    </w:div>
                  </w:divsChild>
                </w:div>
                <w:div w:id="2093890954">
                  <w:marLeft w:val="0"/>
                  <w:marRight w:val="0"/>
                  <w:marTop w:val="0"/>
                  <w:marBottom w:val="0"/>
                  <w:divBdr>
                    <w:top w:val="single" w:sz="2" w:space="1" w:color="FFFFFF"/>
                    <w:left w:val="single" w:sz="2" w:space="12" w:color="FFFFFF"/>
                    <w:bottom w:val="single" w:sz="2" w:space="1" w:color="FFFFFF"/>
                    <w:right w:val="single" w:sz="2" w:space="4" w:color="FFFFFF"/>
                  </w:divBdr>
                  <w:divsChild>
                    <w:div w:id="122316126">
                      <w:marLeft w:val="0"/>
                      <w:marRight w:val="0"/>
                      <w:marTop w:val="0"/>
                      <w:marBottom w:val="0"/>
                      <w:divBdr>
                        <w:top w:val="none" w:sz="0" w:space="0" w:color="auto"/>
                        <w:left w:val="none" w:sz="0" w:space="0" w:color="auto"/>
                        <w:bottom w:val="none" w:sz="0" w:space="0" w:color="auto"/>
                        <w:right w:val="none" w:sz="0" w:space="0" w:color="auto"/>
                      </w:divBdr>
                    </w:div>
                  </w:divsChild>
                </w:div>
                <w:div w:id="357704460">
                  <w:marLeft w:val="0"/>
                  <w:marRight w:val="0"/>
                  <w:marTop w:val="0"/>
                  <w:marBottom w:val="0"/>
                  <w:divBdr>
                    <w:top w:val="single" w:sz="2" w:space="1" w:color="FFFFFF"/>
                    <w:left w:val="single" w:sz="2" w:space="12" w:color="FFFFFF"/>
                    <w:bottom w:val="single" w:sz="2" w:space="1" w:color="FFFFFF"/>
                    <w:right w:val="single" w:sz="2" w:space="4" w:color="FFFFFF"/>
                  </w:divBdr>
                  <w:divsChild>
                    <w:div w:id="1621103317">
                      <w:marLeft w:val="0"/>
                      <w:marRight w:val="0"/>
                      <w:marTop w:val="0"/>
                      <w:marBottom w:val="0"/>
                      <w:divBdr>
                        <w:top w:val="none" w:sz="0" w:space="0" w:color="auto"/>
                        <w:left w:val="none" w:sz="0" w:space="0" w:color="auto"/>
                        <w:bottom w:val="none" w:sz="0" w:space="0" w:color="auto"/>
                        <w:right w:val="none" w:sz="0" w:space="0" w:color="auto"/>
                      </w:divBdr>
                    </w:div>
                  </w:divsChild>
                </w:div>
                <w:div w:id="743185764">
                  <w:marLeft w:val="0"/>
                  <w:marRight w:val="0"/>
                  <w:marTop w:val="0"/>
                  <w:marBottom w:val="0"/>
                  <w:divBdr>
                    <w:top w:val="single" w:sz="2" w:space="1" w:color="FFFFFF"/>
                    <w:left w:val="single" w:sz="2" w:space="12" w:color="FFFFFF"/>
                    <w:bottom w:val="single" w:sz="2" w:space="1" w:color="FFFFFF"/>
                    <w:right w:val="single" w:sz="2" w:space="4" w:color="FFFFFF"/>
                  </w:divBdr>
                  <w:divsChild>
                    <w:div w:id="254485107">
                      <w:marLeft w:val="0"/>
                      <w:marRight w:val="0"/>
                      <w:marTop w:val="0"/>
                      <w:marBottom w:val="0"/>
                      <w:divBdr>
                        <w:top w:val="none" w:sz="0" w:space="0" w:color="auto"/>
                        <w:left w:val="none" w:sz="0" w:space="0" w:color="auto"/>
                        <w:bottom w:val="none" w:sz="0" w:space="0" w:color="auto"/>
                        <w:right w:val="none" w:sz="0" w:space="0" w:color="auto"/>
                      </w:divBdr>
                    </w:div>
                  </w:divsChild>
                </w:div>
                <w:div w:id="806356864">
                  <w:marLeft w:val="0"/>
                  <w:marRight w:val="0"/>
                  <w:marTop w:val="0"/>
                  <w:marBottom w:val="0"/>
                  <w:divBdr>
                    <w:top w:val="single" w:sz="2" w:space="1" w:color="FFFFFF"/>
                    <w:left w:val="single" w:sz="2" w:space="12" w:color="FFFFFF"/>
                    <w:bottom w:val="single" w:sz="2" w:space="1" w:color="FFFFFF"/>
                    <w:right w:val="single" w:sz="2" w:space="4" w:color="FFFFFF"/>
                  </w:divBdr>
                  <w:divsChild>
                    <w:div w:id="514222749">
                      <w:marLeft w:val="0"/>
                      <w:marRight w:val="0"/>
                      <w:marTop w:val="0"/>
                      <w:marBottom w:val="0"/>
                      <w:divBdr>
                        <w:top w:val="none" w:sz="0" w:space="0" w:color="auto"/>
                        <w:left w:val="none" w:sz="0" w:space="0" w:color="auto"/>
                        <w:bottom w:val="none" w:sz="0" w:space="0" w:color="auto"/>
                        <w:right w:val="none" w:sz="0" w:space="0" w:color="auto"/>
                      </w:divBdr>
                    </w:div>
                  </w:divsChild>
                </w:div>
                <w:div w:id="1122260692">
                  <w:marLeft w:val="0"/>
                  <w:marRight w:val="0"/>
                  <w:marTop w:val="0"/>
                  <w:marBottom w:val="0"/>
                  <w:divBdr>
                    <w:top w:val="single" w:sz="2" w:space="1" w:color="FFFFFF"/>
                    <w:left w:val="single" w:sz="2" w:space="12" w:color="FFFFFF"/>
                    <w:bottom w:val="single" w:sz="2" w:space="1" w:color="FFFFFF"/>
                    <w:right w:val="single" w:sz="2" w:space="4" w:color="FFFFFF"/>
                  </w:divBdr>
                  <w:divsChild>
                    <w:div w:id="1381636386">
                      <w:marLeft w:val="0"/>
                      <w:marRight w:val="0"/>
                      <w:marTop w:val="0"/>
                      <w:marBottom w:val="0"/>
                      <w:divBdr>
                        <w:top w:val="none" w:sz="0" w:space="0" w:color="auto"/>
                        <w:left w:val="none" w:sz="0" w:space="0" w:color="auto"/>
                        <w:bottom w:val="none" w:sz="0" w:space="0" w:color="auto"/>
                        <w:right w:val="none" w:sz="0" w:space="0" w:color="auto"/>
                      </w:divBdr>
                    </w:div>
                  </w:divsChild>
                </w:div>
                <w:div w:id="57559349">
                  <w:marLeft w:val="0"/>
                  <w:marRight w:val="0"/>
                  <w:marTop w:val="0"/>
                  <w:marBottom w:val="0"/>
                  <w:divBdr>
                    <w:top w:val="single" w:sz="2" w:space="1" w:color="FFFFFF"/>
                    <w:left w:val="single" w:sz="2" w:space="12" w:color="FFFFFF"/>
                    <w:bottom w:val="single" w:sz="2" w:space="1" w:color="FFFFFF"/>
                    <w:right w:val="single" w:sz="2" w:space="4" w:color="FFFFFF"/>
                  </w:divBdr>
                  <w:divsChild>
                    <w:div w:id="317653015">
                      <w:marLeft w:val="0"/>
                      <w:marRight w:val="0"/>
                      <w:marTop w:val="0"/>
                      <w:marBottom w:val="0"/>
                      <w:divBdr>
                        <w:top w:val="none" w:sz="0" w:space="0" w:color="auto"/>
                        <w:left w:val="none" w:sz="0" w:space="0" w:color="auto"/>
                        <w:bottom w:val="none" w:sz="0" w:space="0" w:color="auto"/>
                        <w:right w:val="none" w:sz="0" w:space="0" w:color="auto"/>
                      </w:divBdr>
                    </w:div>
                  </w:divsChild>
                </w:div>
                <w:div w:id="1210607881">
                  <w:marLeft w:val="0"/>
                  <w:marRight w:val="0"/>
                  <w:marTop w:val="0"/>
                  <w:marBottom w:val="0"/>
                  <w:divBdr>
                    <w:top w:val="single" w:sz="2" w:space="1" w:color="FFFFFF"/>
                    <w:left w:val="single" w:sz="2" w:space="12" w:color="FFFFFF"/>
                    <w:bottom w:val="single" w:sz="2" w:space="1" w:color="FFFFFF"/>
                    <w:right w:val="single" w:sz="2" w:space="4" w:color="FFFFFF"/>
                  </w:divBdr>
                  <w:divsChild>
                    <w:div w:id="181821482">
                      <w:marLeft w:val="0"/>
                      <w:marRight w:val="0"/>
                      <w:marTop w:val="0"/>
                      <w:marBottom w:val="0"/>
                      <w:divBdr>
                        <w:top w:val="none" w:sz="0" w:space="0" w:color="auto"/>
                        <w:left w:val="none" w:sz="0" w:space="0" w:color="auto"/>
                        <w:bottom w:val="none" w:sz="0" w:space="0" w:color="auto"/>
                        <w:right w:val="none" w:sz="0" w:space="0" w:color="auto"/>
                      </w:divBdr>
                    </w:div>
                  </w:divsChild>
                </w:div>
                <w:div w:id="530189326">
                  <w:marLeft w:val="0"/>
                  <w:marRight w:val="0"/>
                  <w:marTop w:val="0"/>
                  <w:marBottom w:val="0"/>
                  <w:divBdr>
                    <w:top w:val="single" w:sz="2" w:space="1" w:color="FFFFFF"/>
                    <w:left w:val="single" w:sz="2" w:space="12" w:color="FFFFFF"/>
                    <w:bottom w:val="single" w:sz="2" w:space="1" w:color="FFFFFF"/>
                    <w:right w:val="single" w:sz="2" w:space="4" w:color="FFFFFF"/>
                  </w:divBdr>
                  <w:divsChild>
                    <w:div w:id="467939205">
                      <w:marLeft w:val="0"/>
                      <w:marRight w:val="0"/>
                      <w:marTop w:val="0"/>
                      <w:marBottom w:val="0"/>
                      <w:divBdr>
                        <w:top w:val="none" w:sz="0" w:space="0" w:color="auto"/>
                        <w:left w:val="none" w:sz="0" w:space="0" w:color="auto"/>
                        <w:bottom w:val="none" w:sz="0" w:space="0" w:color="auto"/>
                        <w:right w:val="none" w:sz="0" w:space="0" w:color="auto"/>
                      </w:divBdr>
                    </w:div>
                  </w:divsChild>
                </w:div>
                <w:div w:id="1901138869">
                  <w:marLeft w:val="0"/>
                  <w:marRight w:val="0"/>
                  <w:marTop w:val="0"/>
                  <w:marBottom w:val="0"/>
                  <w:divBdr>
                    <w:top w:val="single" w:sz="2" w:space="1" w:color="FFFFFF"/>
                    <w:left w:val="single" w:sz="2" w:space="12" w:color="FFFFFF"/>
                    <w:bottom w:val="single" w:sz="2" w:space="1" w:color="FFFFFF"/>
                    <w:right w:val="single" w:sz="2" w:space="4" w:color="FFFFFF"/>
                  </w:divBdr>
                  <w:divsChild>
                    <w:div w:id="2058627104">
                      <w:marLeft w:val="0"/>
                      <w:marRight w:val="0"/>
                      <w:marTop w:val="0"/>
                      <w:marBottom w:val="0"/>
                      <w:divBdr>
                        <w:top w:val="none" w:sz="0" w:space="0" w:color="auto"/>
                        <w:left w:val="none" w:sz="0" w:space="0" w:color="auto"/>
                        <w:bottom w:val="none" w:sz="0" w:space="0" w:color="auto"/>
                        <w:right w:val="none" w:sz="0" w:space="0" w:color="auto"/>
                      </w:divBdr>
                    </w:div>
                  </w:divsChild>
                </w:div>
                <w:div w:id="325012496">
                  <w:marLeft w:val="0"/>
                  <w:marRight w:val="0"/>
                  <w:marTop w:val="0"/>
                  <w:marBottom w:val="0"/>
                  <w:divBdr>
                    <w:top w:val="single" w:sz="2" w:space="1" w:color="FFFFFF"/>
                    <w:left w:val="single" w:sz="2" w:space="12" w:color="FFFFFF"/>
                    <w:bottom w:val="single" w:sz="2" w:space="1" w:color="FFFFFF"/>
                    <w:right w:val="single" w:sz="2" w:space="4" w:color="FFFFFF"/>
                  </w:divBdr>
                  <w:divsChild>
                    <w:div w:id="625240809">
                      <w:marLeft w:val="0"/>
                      <w:marRight w:val="0"/>
                      <w:marTop w:val="0"/>
                      <w:marBottom w:val="0"/>
                      <w:divBdr>
                        <w:top w:val="none" w:sz="0" w:space="0" w:color="auto"/>
                        <w:left w:val="none" w:sz="0" w:space="0" w:color="auto"/>
                        <w:bottom w:val="none" w:sz="0" w:space="0" w:color="auto"/>
                        <w:right w:val="none" w:sz="0" w:space="0" w:color="auto"/>
                      </w:divBdr>
                    </w:div>
                  </w:divsChild>
                </w:div>
                <w:div w:id="1020542720">
                  <w:marLeft w:val="0"/>
                  <w:marRight w:val="0"/>
                  <w:marTop w:val="0"/>
                  <w:marBottom w:val="0"/>
                  <w:divBdr>
                    <w:top w:val="single" w:sz="2" w:space="1" w:color="FFFFFF"/>
                    <w:left w:val="single" w:sz="2" w:space="12" w:color="FFFFFF"/>
                    <w:bottom w:val="single" w:sz="2" w:space="4" w:color="FFFFFF"/>
                    <w:right w:val="single" w:sz="2" w:space="4" w:color="FFFFFF"/>
                  </w:divBdr>
                  <w:divsChild>
                    <w:div w:id="3270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7517">
          <w:marLeft w:val="0"/>
          <w:marRight w:val="0"/>
          <w:marTop w:val="0"/>
          <w:marBottom w:val="335"/>
          <w:divBdr>
            <w:top w:val="none" w:sz="0" w:space="0" w:color="auto"/>
            <w:left w:val="none" w:sz="0" w:space="0" w:color="auto"/>
            <w:bottom w:val="none" w:sz="0" w:space="0" w:color="auto"/>
            <w:right w:val="none" w:sz="0" w:space="0" w:color="auto"/>
          </w:divBdr>
          <w:divsChild>
            <w:div w:id="975181479">
              <w:marLeft w:val="0"/>
              <w:marRight w:val="0"/>
              <w:marTop w:val="0"/>
              <w:marBottom w:val="0"/>
              <w:divBdr>
                <w:top w:val="none" w:sz="0" w:space="0" w:color="auto"/>
                <w:left w:val="none" w:sz="0" w:space="0" w:color="auto"/>
                <w:bottom w:val="none" w:sz="0" w:space="0" w:color="auto"/>
                <w:right w:val="none" w:sz="0" w:space="0" w:color="auto"/>
              </w:divBdr>
              <w:divsChild>
                <w:div w:id="169637595">
                  <w:marLeft w:val="0"/>
                  <w:marRight w:val="0"/>
                  <w:marTop w:val="0"/>
                  <w:marBottom w:val="0"/>
                  <w:divBdr>
                    <w:top w:val="single" w:sz="2" w:space="4" w:color="FFFFFF"/>
                    <w:left w:val="single" w:sz="2" w:space="12" w:color="FFFFFF"/>
                    <w:bottom w:val="single" w:sz="2" w:space="1" w:color="FFFFFF"/>
                    <w:right w:val="single" w:sz="2" w:space="4" w:color="FFFFFF"/>
                  </w:divBdr>
                  <w:divsChild>
                    <w:div w:id="2102486016">
                      <w:marLeft w:val="0"/>
                      <w:marRight w:val="0"/>
                      <w:marTop w:val="0"/>
                      <w:marBottom w:val="0"/>
                      <w:divBdr>
                        <w:top w:val="none" w:sz="0" w:space="0" w:color="auto"/>
                        <w:left w:val="none" w:sz="0" w:space="0" w:color="auto"/>
                        <w:bottom w:val="none" w:sz="0" w:space="0" w:color="auto"/>
                        <w:right w:val="none" w:sz="0" w:space="0" w:color="auto"/>
                      </w:divBdr>
                    </w:div>
                  </w:divsChild>
                </w:div>
                <w:div w:id="112867156">
                  <w:marLeft w:val="0"/>
                  <w:marRight w:val="0"/>
                  <w:marTop w:val="0"/>
                  <w:marBottom w:val="0"/>
                  <w:divBdr>
                    <w:top w:val="single" w:sz="2" w:space="1" w:color="FFFFFF"/>
                    <w:left w:val="single" w:sz="2" w:space="12" w:color="FFFFFF"/>
                    <w:bottom w:val="single" w:sz="2" w:space="1" w:color="FFFFFF"/>
                    <w:right w:val="single" w:sz="2" w:space="4" w:color="FFFFFF"/>
                  </w:divBdr>
                  <w:divsChild>
                    <w:div w:id="1766421552">
                      <w:marLeft w:val="0"/>
                      <w:marRight w:val="0"/>
                      <w:marTop w:val="0"/>
                      <w:marBottom w:val="0"/>
                      <w:divBdr>
                        <w:top w:val="none" w:sz="0" w:space="0" w:color="auto"/>
                        <w:left w:val="none" w:sz="0" w:space="0" w:color="auto"/>
                        <w:bottom w:val="none" w:sz="0" w:space="0" w:color="auto"/>
                        <w:right w:val="none" w:sz="0" w:space="0" w:color="auto"/>
                      </w:divBdr>
                    </w:div>
                  </w:divsChild>
                </w:div>
                <w:div w:id="1218931400">
                  <w:marLeft w:val="0"/>
                  <w:marRight w:val="0"/>
                  <w:marTop w:val="0"/>
                  <w:marBottom w:val="0"/>
                  <w:divBdr>
                    <w:top w:val="single" w:sz="2" w:space="1" w:color="FFFFFF"/>
                    <w:left w:val="single" w:sz="2" w:space="12" w:color="FFFFFF"/>
                    <w:bottom w:val="single" w:sz="2" w:space="1" w:color="FFFFFF"/>
                    <w:right w:val="single" w:sz="2" w:space="4" w:color="FFFFFF"/>
                  </w:divBdr>
                  <w:divsChild>
                    <w:div w:id="898789456">
                      <w:marLeft w:val="0"/>
                      <w:marRight w:val="0"/>
                      <w:marTop w:val="0"/>
                      <w:marBottom w:val="0"/>
                      <w:divBdr>
                        <w:top w:val="none" w:sz="0" w:space="0" w:color="auto"/>
                        <w:left w:val="none" w:sz="0" w:space="0" w:color="auto"/>
                        <w:bottom w:val="none" w:sz="0" w:space="0" w:color="auto"/>
                        <w:right w:val="none" w:sz="0" w:space="0" w:color="auto"/>
                      </w:divBdr>
                    </w:div>
                  </w:divsChild>
                </w:div>
                <w:div w:id="291058817">
                  <w:marLeft w:val="0"/>
                  <w:marRight w:val="0"/>
                  <w:marTop w:val="0"/>
                  <w:marBottom w:val="0"/>
                  <w:divBdr>
                    <w:top w:val="single" w:sz="2" w:space="1" w:color="FFFFFF"/>
                    <w:left w:val="single" w:sz="2" w:space="12" w:color="FFFFFF"/>
                    <w:bottom w:val="single" w:sz="2" w:space="1" w:color="FFFFFF"/>
                    <w:right w:val="single" w:sz="2" w:space="4" w:color="FFFFFF"/>
                  </w:divBdr>
                  <w:divsChild>
                    <w:div w:id="887306411">
                      <w:marLeft w:val="0"/>
                      <w:marRight w:val="0"/>
                      <w:marTop w:val="0"/>
                      <w:marBottom w:val="0"/>
                      <w:divBdr>
                        <w:top w:val="none" w:sz="0" w:space="0" w:color="auto"/>
                        <w:left w:val="none" w:sz="0" w:space="0" w:color="auto"/>
                        <w:bottom w:val="none" w:sz="0" w:space="0" w:color="auto"/>
                        <w:right w:val="none" w:sz="0" w:space="0" w:color="auto"/>
                      </w:divBdr>
                    </w:div>
                  </w:divsChild>
                </w:div>
                <w:div w:id="1245798823">
                  <w:marLeft w:val="0"/>
                  <w:marRight w:val="0"/>
                  <w:marTop w:val="0"/>
                  <w:marBottom w:val="0"/>
                  <w:divBdr>
                    <w:top w:val="single" w:sz="2" w:space="1" w:color="FFFFFF"/>
                    <w:left w:val="single" w:sz="2" w:space="12" w:color="FFFFFF"/>
                    <w:bottom w:val="single" w:sz="2" w:space="1" w:color="FFFFFF"/>
                    <w:right w:val="single" w:sz="2" w:space="4" w:color="FFFFFF"/>
                  </w:divBdr>
                  <w:divsChild>
                    <w:div w:id="1267808328">
                      <w:marLeft w:val="0"/>
                      <w:marRight w:val="0"/>
                      <w:marTop w:val="0"/>
                      <w:marBottom w:val="0"/>
                      <w:divBdr>
                        <w:top w:val="none" w:sz="0" w:space="0" w:color="auto"/>
                        <w:left w:val="none" w:sz="0" w:space="0" w:color="auto"/>
                        <w:bottom w:val="none" w:sz="0" w:space="0" w:color="auto"/>
                        <w:right w:val="none" w:sz="0" w:space="0" w:color="auto"/>
                      </w:divBdr>
                    </w:div>
                  </w:divsChild>
                </w:div>
                <w:div w:id="2022394558">
                  <w:marLeft w:val="0"/>
                  <w:marRight w:val="0"/>
                  <w:marTop w:val="0"/>
                  <w:marBottom w:val="0"/>
                  <w:divBdr>
                    <w:top w:val="single" w:sz="2" w:space="1" w:color="FFFFFF"/>
                    <w:left w:val="single" w:sz="2" w:space="12" w:color="FFFFFF"/>
                    <w:bottom w:val="single" w:sz="2" w:space="1" w:color="FFFFFF"/>
                    <w:right w:val="single" w:sz="2" w:space="4" w:color="FFFFFF"/>
                  </w:divBdr>
                  <w:divsChild>
                    <w:div w:id="2013407401">
                      <w:marLeft w:val="0"/>
                      <w:marRight w:val="0"/>
                      <w:marTop w:val="0"/>
                      <w:marBottom w:val="0"/>
                      <w:divBdr>
                        <w:top w:val="none" w:sz="0" w:space="0" w:color="auto"/>
                        <w:left w:val="none" w:sz="0" w:space="0" w:color="auto"/>
                        <w:bottom w:val="none" w:sz="0" w:space="0" w:color="auto"/>
                        <w:right w:val="none" w:sz="0" w:space="0" w:color="auto"/>
                      </w:divBdr>
                    </w:div>
                  </w:divsChild>
                </w:div>
                <w:div w:id="1653410947">
                  <w:marLeft w:val="0"/>
                  <w:marRight w:val="0"/>
                  <w:marTop w:val="0"/>
                  <w:marBottom w:val="0"/>
                  <w:divBdr>
                    <w:top w:val="single" w:sz="2" w:space="1" w:color="FFFFFF"/>
                    <w:left w:val="single" w:sz="2" w:space="12" w:color="FFFFFF"/>
                    <w:bottom w:val="single" w:sz="2" w:space="1" w:color="FFFFFF"/>
                    <w:right w:val="single" w:sz="2" w:space="4" w:color="FFFFFF"/>
                  </w:divBdr>
                  <w:divsChild>
                    <w:div w:id="1807310517">
                      <w:marLeft w:val="0"/>
                      <w:marRight w:val="0"/>
                      <w:marTop w:val="0"/>
                      <w:marBottom w:val="0"/>
                      <w:divBdr>
                        <w:top w:val="none" w:sz="0" w:space="0" w:color="auto"/>
                        <w:left w:val="none" w:sz="0" w:space="0" w:color="auto"/>
                        <w:bottom w:val="none" w:sz="0" w:space="0" w:color="auto"/>
                        <w:right w:val="none" w:sz="0" w:space="0" w:color="auto"/>
                      </w:divBdr>
                    </w:div>
                  </w:divsChild>
                </w:div>
                <w:div w:id="1875849478">
                  <w:marLeft w:val="0"/>
                  <w:marRight w:val="0"/>
                  <w:marTop w:val="0"/>
                  <w:marBottom w:val="0"/>
                  <w:divBdr>
                    <w:top w:val="single" w:sz="2" w:space="1" w:color="FFFFFF"/>
                    <w:left w:val="single" w:sz="2" w:space="12" w:color="FFFFFF"/>
                    <w:bottom w:val="single" w:sz="2" w:space="1" w:color="FFFFFF"/>
                    <w:right w:val="single" w:sz="2" w:space="4" w:color="FFFFFF"/>
                  </w:divBdr>
                  <w:divsChild>
                    <w:div w:id="189952738">
                      <w:marLeft w:val="0"/>
                      <w:marRight w:val="0"/>
                      <w:marTop w:val="0"/>
                      <w:marBottom w:val="0"/>
                      <w:divBdr>
                        <w:top w:val="none" w:sz="0" w:space="0" w:color="auto"/>
                        <w:left w:val="none" w:sz="0" w:space="0" w:color="auto"/>
                        <w:bottom w:val="none" w:sz="0" w:space="0" w:color="auto"/>
                        <w:right w:val="none" w:sz="0" w:space="0" w:color="auto"/>
                      </w:divBdr>
                    </w:div>
                  </w:divsChild>
                </w:div>
                <w:div w:id="523370813">
                  <w:marLeft w:val="0"/>
                  <w:marRight w:val="0"/>
                  <w:marTop w:val="0"/>
                  <w:marBottom w:val="0"/>
                  <w:divBdr>
                    <w:top w:val="single" w:sz="2" w:space="1" w:color="FFFFFF"/>
                    <w:left w:val="single" w:sz="2" w:space="12" w:color="FFFFFF"/>
                    <w:bottom w:val="single" w:sz="2" w:space="1" w:color="FFFFFF"/>
                    <w:right w:val="single" w:sz="2" w:space="4" w:color="FFFFFF"/>
                  </w:divBdr>
                  <w:divsChild>
                    <w:div w:id="1382636564">
                      <w:marLeft w:val="0"/>
                      <w:marRight w:val="0"/>
                      <w:marTop w:val="0"/>
                      <w:marBottom w:val="0"/>
                      <w:divBdr>
                        <w:top w:val="none" w:sz="0" w:space="0" w:color="auto"/>
                        <w:left w:val="none" w:sz="0" w:space="0" w:color="auto"/>
                        <w:bottom w:val="none" w:sz="0" w:space="0" w:color="auto"/>
                        <w:right w:val="none" w:sz="0" w:space="0" w:color="auto"/>
                      </w:divBdr>
                    </w:div>
                  </w:divsChild>
                </w:div>
                <w:div w:id="2095929710">
                  <w:marLeft w:val="0"/>
                  <w:marRight w:val="0"/>
                  <w:marTop w:val="0"/>
                  <w:marBottom w:val="0"/>
                  <w:divBdr>
                    <w:top w:val="single" w:sz="2" w:space="1" w:color="FFFFFF"/>
                    <w:left w:val="single" w:sz="2" w:space="12" w:color="FFFFFF"/>
                    <w:bottom w:val="single" w:sz="2" w:space="1" w:color="FFFFFF"/>
                    <w:right w:val="single" w:sz="2" w:space="4" w:color="FFFFFF"/>
                  </w:divBdr>
                  <w:divsChild>
                    <w:div w:id="44066896">
                      <w:marLeft w:val="0"/>
                      <w:marRight w:val="0"/>
                      <w:marTop w:val="0"/>
                      <w:marBottom w:val="0"/>
                      <w:divBdr>
                        <w:top w:val="none" w:sz="0" w:space="0" w:color="auto"/>
                        <w:left w:val="none" w:sz="0" w:space="0" w:color="auto"/>
                        <w:bottom w:val="none" w:sz="0" w:space="0" w:color="auto"/>
                        <w:right w:val="none" w:sz="0" w:space="0" w:color="auto"/>
                      </w:divBdr>
                    </w:div>
                  </w:divsChild>
                </w:div>
                <w:div w:id="1887402522">
                  <w:marLeft w:val="0"/>
                  <w:marRight w:val="0"/>
                  <w:marTop w:val="0"/>
                  <w:marBottom w:val="0"/>
                  <w:divBdr>
                    <w:top w:val="single" w:sz="2" w:space="1" w:color="FFFFFF"/>
                    <w:left w:val="single" w:sz="2" w:space="12" w:color="FFFFFF"/>
                    <w:bottom w:val="single" w:sz="2" w:space="1" w:color="FFFFFF"/>
                    <w:right w:val="single" w:sz="2" w:space="4" w:color="FFFFFF"/>
                  </w:divBdr>
                  <w:divsChild>
                    <w:div w:id="26295877">
                      <w:marLeft w:val="0"/>
                      <w:marRight w:val="0"/>
                      <w:marTop w:val="0"/>
                      <w:marBottom w:val="0"/>
                      <w:divBdr>
                        <w:top w:val="none" w:sz="0" w:space="0" w:color="auto"/>
                        <w:left w:val="none" w:sz="0" w:space="0" w:color="auto"/>
                        <w:bottom w:val="none" w:sz="0" w:space="0" w:color="auto"/>
                        <w:right w:val="none" w:sz="0" w:space="0" w:color="auto"/>
                      </w:divBdr>
                    </w:div>
                  </w:divsChild>
                </w:div>
                <w:div w:id="2073652986">
                  <w:marLeft w:val="0"/>
                  <w:marRight w:val="0"/>
                  <w:marTop w:val="0"/>
                  <w:marBottom w:val="0"/>
                  <w:divBdr>
                    <w:top w:val="single" w:sz="2" w:space="1" w:color="FFFFFF"/>
                    <w:left w:val="single" w:sz="2" w:space="12" w:color="FFFFFF"/>
                    <w:bottom w:val="single" w:sz="2" w:space="1" w:color="FFFFFF"/>
                    <w:right w:val="single" w:sz="2" w:space="4" w:color="FFFFFF"/>
                  </w:divBdr>
                  <w:divsChild>
                    <w:div w:id="1914050331">
                      <w:marLeft w:val="0"/>
                      <w:marRight w:val="0"/>
                      <w:marTop w:val="0"/>
                      <w:marBottom w:val="0"/>
                      <w:divBdr>
                        <w:top w:val="none" w:sz="0" w:space="0" w:color="auto"/>
                        <w:left w:val="none" w:sz="0" w:space="0" w:color="auto"/>
                        <w:bottom w:val="none" w:sz="0" w:space="0" w:color="auto"/>
                        <w:right w:val="none" w:sz="0" w:space="0" w:color="auto"/>
                      </w:divBdr>
                    </w:div>
                  </w:divsChild>
                </w:div>
                <w:div w:id="1753044046">
                  <w:marLeft w:val="0"/>
                  <w:marRight w:val="0"/>
                  <w:marTop w:val="0"/>
                  <w:marBottom w:val="0"/>
                  <w:divBdr>
                    <w:top w:val="single" w:sz="2" w:space="1" w:color="FFFFFF"/>
                    <w:left w:val="single" w:sz="2" w:space="12" w:color="FFFFFF"/>
                    <w:bottom w:val="single" w:sz="2" w:space="1" w:color="FFFFFF"/>
                    <w:right w:val="single" w:sz="2" w:space="4" w:color="FFFFFF"/>
                  </w:divBdr>
                  <w:divsChild>
                    <w:div w:id="385186937">
                      <w:marLeft w:val="0"/>
                      <w:marRight w:val="0"/>
                      <w:marTop w:val="0"/>
                      <w:marBottom w:val="0"/>
                      <w:divBdr>
                        <w:top w:val="none" w:sz="0" w:space="0" w:color="auto"/>
                        <w:left w:val="none" w:sz="0" w:space="0" w:color="auto"/>
                        <w:bottom w:val="none" w:sz="0" w:space="0" w:color="auto"/>
                        <w:right w:val="none" w:sz="0" w:space="0" w:color="auto"/>
                      </w:divBdr>
                    </w:div>
                  </w:divsChild>
                </w:div>
                <w:div w:id="1336835085">
                  <w:marLeft w:val="0"/>
                  <w:marRight w:val="0"/>
                  <w:marTop w:val="0"/>
                  <w:marBottom w:val="0"/>
                  <w:divBdr>
                    <w:top w:val="single" w:sz="2" w:space="1" w:color="FFFFFF"/>
                    <w:left w:val="single" w:sz="2" w:space="12" w:color="FFFFFF"/>
                    <w:bottom w:val="single" w:sz="2" w:space="4" w:color="FFFFFF"/>
                    <w:right w:val="single" w:sz="2" w:space="4" w:color="FFFFFF"/>
                  </w:divBdr>
                  <w:divsChild>
                    <w:div w:id="16662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59796">
          <w:marLeft w:val="0"/>
          <w:marRight w:val="0"/>
          <w:marTop w:val="0"/>
          <w:marBottom w:val="335"/>
          <w:divBdr>
            <w:top w:val="none" w:sz="0" w:space="0" w:color="auto"/>
            <w:left w:val="none" w:sz="0" w:space="0" w:color="auto"/>
            <w:bottom w:val="none" w:sz="0" w:space="0" w:color="auto"/>
            <w:right w:val="none" w:sz="0" w:space="0" w:color="auto"/>
          </w:divBdr>
          <w:divsChild>
            <w:div w:id="979925045">
              <w:marLeft w:val="0"/>
              <w:marRight w:val="0"/>
              <w:marTop w:val="0"/>
              <w:marBottom w:val="0"/>
              <w:divBdr>
                <w:top w:val="none" w:sz="0" w:space="0" w:color="auto"/>
                <w:left w:val="none" w:sz="0" w:space="0" w:color="auto"/>
                <w:bottom w:val="none" w:sz="0" w:space="0" w:color="auto"/>
                <w:right w:val="none" w:sz="0" w:space="0" w:color="auto"/>
              </w:divBdr>
              <w:divsChild>
                <w:div w:id="242683289">
                  <w:marLeft w:val="0"/>
                  <w:marRight w:val="0"/>
                  <w:marTop w:val="0"/>
                  <w:marBottom w:val="0"/>
                  <w:divBdr>
                    <w:top w:val="single" w:sz="2" w:space="4" w:color="FFFFFF"/>
                    <w:left w:val="single" w:sz="2" w:space="12" w:color="FFFFFF"/>
                    <w:bottom w:val="single" w:sz="2" w:space="1" w:color="FFFFFF"/>
                    <w:right w:val="single" w:sz="2" w:space="4" w:color="FFFFFF"/>
                  </w:divBdr>
                  <w:divsChild>
                    <w:div w:id="143015020">
                      <w:marLeft w:val="0"/>
                      <w:marRight w:val="0"/>
                      <w:marTop w:val="0"/>
                      <w:marBottom w:val="0"/>
                      <w:divBdr>
                        <w:top w:val="none" w:sz="0" w:space="0" w:color="auto"/>
                        <w:left w:val="none" w:sz="0" w:space="0" w:color="auto"/>
                        <w:bottom w:val="none" w:sz="0" w:space="0" w:color="auto"/>
                        <w:right w:val="none" w:sz="0" w:space="0" w:color="auto"/>
                      </w:divBdr>
                    </w:div>
                  </w:divsChild>
                </w:div>
                <w:div w:id="399595665">
                  <w:marLeft w:val="0"/>
                  <w:marRight w:val="0"/>
                  <w:marTop w:val="0"/>
                  <w:marBottom w:val="0"/>
                  <w:divBdr>
                    <w:top w:val="single" w:sz="2" w:space="1" w:color="FFFFFF"/>
                    <w:left w:val="single" w:sz="2" w:space="12" w:color="FFFFFF"/>
                    <w:bottom w:val="single" w:sz="2" w:space="1" w:color="FFFFFF"/>
                    <w:right w:val="single" w:sz="2" w:space="4" w:color="FFFFFF"/>
                  </w:divBdr>
                  <w:divsChild>
                    <w:div w:id="1005404462">
                      <w:marLeft w:val="0"/>
                      <w:marRight w:val="0"/>
                      <w:marTop w:val="0"/>
                      <w:marBottom w:val="0"/>
                      <w:divBdr>
                        <w:top w:val="none" w:sz="0" w:space="0" w:color="auto"/>
                        <w:left w:val="none" w:sz="0" w:space="0" w:color="auto"/>
                        <w:bottom w:val="none" w:sz="0" w:space="0" w:color="auto"/>
                        <w:right w:val="none" w:sz="0" w:space="0" w:color="auto"/>
                      </w:divBdr>
                    </w:div>
                  </w:divsChild>
                </w:div>
                <w:div w:id="844635847">
                  <w:marLeft w:val="0"/>
                  <w:marRight w:val="0"/>
                  <w:marTop w:val="0"/>
                  <w:marBottom w:val="0"/>
                  <w:divBdr>
                    <w:top w:val="single" w:sz="2" w:space="1" w:color="FFFFFF"/>
                    <w:left w:val="single" w:sz="2" w:space="12" w:color="FFFFFF"/>
                    <w:bottom w:val="single" w:sz="2" w:space="1" w:color="FFFFFF"/>
                    <w:right w:val="single" w:sz="2" w:space="4" w:color="FFFFFF"/>
                  </w:divBdr>
                  <w:divsChild>
                    <w:div w:id="1691101285">
                      <w:marLeft w:val="0"/>
                      <w:marRight w:val="0"/>
                      <w:marTop w:val="0"/>
                      <w:marBottom w:val="0"/>
                      <w:divBdr>
                        <w:top w:val="none" w:sz="0" w:space="0" w:color="auto"/>
                        <w:left w:val="none" w:sz="0" w:space="0" w:color="auto"/>
                        <w:bottom w:val="none" w:sz="0" w:space="0" w:color="auto"/>
                        <w:right w:val="none" w:sz="0" w:space="0" w:color="auto"/>
                      </w:divBdr>
                    </w:div>
                  </w:divsChild>
                </w:div>
                <w:div w:id="1023477859">
                  <w:marLeft w:val="0"/>
                  <w:marRight w:val="0"/>
                  <w:marTop w:val="0"/>
                  <w:marBottom w:val="0"/>
                  <w:divBdr>
                    <w:top w:val="single" w:sz="2" w:space="1" w:color="FFFFFF"/>
                    <w:left w:val="single" w:sz="2" w:space="12" w:color="FFFFFF"/>
                    <w:bottom w:val="single" w:sz="2" w:space="1" w:color="FFFFFF"/>
                    <w:right w:val="single" w:sz="2" w:space="4" w:color="FFFFFF"/>
                  </w:divBdr>
                  <w:divsChild>
                    <w:div w:id="1496022256">
                      <w:marLeft w:val="0"/>
                      <w:marRight w:val="0"/>
                      <w:marTop w:val="0"/>
                      <w:marBottom w:val="0"/>
                      <w:divBdr>
                        <w:top w:val="none" w:sz="0" w:space="0" w:color="auto"/>
                        <w:left w:val="none" w:sz="0" w:space="0" w:color="auto"/>
                        <w:bottom w:val="none" w:sz="0" w:space="0" w:color="auto"/>
                        <w:right w:val="none" w:sz="0" w:space="0" w:color="auto"/>
                      </w:divBdr>
                    </w:div>
                  </w:divsChild>
                </w:div>
                <w:div w:id="363407833">
                  <w:marLeft w:val="0"/>
                  <w:marRight w:val="0"/>
                  <w:marTop w:val="0"/>
                  <w:marBottom w:val="0"/>
                  <w:divBdr>
                    <w:top w:val="single" w:sz="2" w:space="1" w:color="FFFFFF"/>
                    <w:left w:val="single" w:sz="2" w:space="12" w:color="FFFFFF"/>
                    <w:bottom w:val="single" w:sz="2" w:space="1" w:color="FFFFFF"/>
                    <w:right w:val="single" w:sz="2" w:space="4" w:color="FFFFFF"/>
                  </w:divBdr>
                  <w:divsChild>
                    <w:div w:id="1461731436">
                      <w:marLeft w:val="0"/>
                      <w:marRight w:val="0"/>
                      <w:marTop w:val="0"/>
                      <w:marBottom w:val="0"/>
                      <w:divBdr>
                        <w:top w:val="none" w:sz="0" w:space="0" w:color="auto"/>
                        <w:left w:val="none" w:sz="0" w:space="0" w:color="auto"/>
                        <w:bottom w:val="none" w:sz="0" w:space="0" w:color="auto"/>
                        <w:right w:val="none" w:sz="0" w:space="0" w:color="auto"/>
                      </w:divBdr>
                    </w:div>
                  </w:divsChild>
                </w:div>
                <w:div w:id="1265189996">
                  <w:marLeft w:val="0"/>
                  <w:marRight w:val="0"/>
                  <w:marTop w:val="0"/>
                  <w:marBottom w:val="0"/>
                  <w:divBdr>
                    <w:top w:val="single" w:sz="2" w:space="1" w:color="FFFFFF"/>
                    <w:left w:val="single" w:sz="2" w:space="12" w:color="FFFFFF"/>
                    <w:bottom w:val="single" w:sz="2" w:space="1" w:color="FFFFFF"/>
                    <w:right w:val="single" w:sz="2" w:space="4" w:color="FFFFFF"/>
                  </w:divBdr>
                  <w:divsChild>
                    <w:div w:id="211693189">
                      <w:marLeft w:val="0"/>
                      <w:marRight w:val="0"/>
                      <w:marTop w:val="0"/>
                      <w:marBottom w:val="0"/>
                      <w:divBdr>
                        <w:top w:val="none" w:sz="0" w:space="0" w:color="auto"/>
                        <w:left w:val="none" w:sz="0" w:space="0" w:color="auto"/>
                        <w:bottom w:val="none" w:sz="0" w:space="0" w:color="auto"/>
                        <w:right w:val="none" w:sz="0" w:space="0" w:color="auto"/>
                      </w:divBdr>
                    </w:div>
                  </w:divsChild>
                </w:div>
                <w:div w:id="1054038297">
                  <w:marLeft w:val="0"/>
                  <w:marRight w:val="0"/>
                  <w:marTop w:val="0"/>
                  <w:marBottom w:val="0"/>
                  <w:divBdr>
                    <w:top w:val="single" w:sz="2" w:space="1" w:color="FFFFFF"/>
                    <w:left w:val="single" w:sz="2" w:space="12" w:color="FFFFFF"/>
                    <w:bottom w:val="single" w:sz="2" w:space="1" w:color="FFFFFF"/>
                    <w:right w:val="single" w:sz="2" w:space="4" w:color="FFFFFF"/>
                  </w:divBdr>
                  <w:divsChild>
                    <w:div w:id="1902787333">
                      <w:marLeft w:val="0"/>
                      <w:marRight w:val="0"/>
                      <w:marTop w:val="0"/>
                      <w:marBottom w:val="0"/>
                      <w:divBdr>
                        <w:top w:val="none" w:sz="0" w:space="0" w:color="auto"/>
                        <w:left w:val="none" w:sz="0" w:space="0" w:color="auto"/>
                        <w:bottom w:val="none" w:sz="0" w:space="0" w:color="auto"/>
                        <w:right w:val="none" w:sz="0" w:space="0" w:color="auto"/>
                      </w:divBdr>
                    </w:div>
                  </w:divsChild>
                </w:div>
                <w:div w:id="1772167478">
                  <w:marLeft w:val="0"/>
                  <w:marRight w:val="0"/>
                  <w:marTop w:val="0"/>
                  <w:marBottom w:val="0"/>
                  <w:divBdr>
                    <w:top w:val="single" w:sz="2" w:space="1" w:color="FFFFFF"/>
                    <w:left w:val="single" w:sz="2" w:space="12" w:color="FFFFFF"/>
                    <w:bottom w:val="single" w:sz="2" w:space="1" w:color="FFFFFF"/>
                    <w:right w:val="single" w:sz="2" w:space="4" w:color="FFFFFF"/>
                  </w:divBdr>
                  <w:divsChild>
                    <w:div w:id="1182669425">
                      <w:marLeft w:val="0"/>
                      <w:marRight w:val="0"/>
                      <w:marTop w:val="0"/>
                      <w:marBottom w:val="0"/>
                      <w:divBdr>
                        <w:top w:val="none" w:sz="0" w:space="0" w:color="auto"/>
                        <w:left w:val="none" w:sz="0" w:space="0" w:color="auto"/>
                        <w:bottom w:val="none" w:sz="0" w:space="0" w:color="auto"/>
                        <w:right w:val="none" w:sz="0" w:space="0" w:color="auto"/>
                      </w:divBdr>
                    </w:div>
                  </w:divsChild>
                </w:div>
                <w:div w:id="1731416553">
                  <w:marLeft w:val="0"/>
                  <w:marRight w:val="0"/>
                  <w:marTop w:val="0"/>
                  <w:marBottom w:val="0"/>
                  <w:divBdr>
                    <w:top w:val="single" w:sz="2" w:space="1" w:color="FFFFFF"/>
                    <w:left w:val="single" w:sz="2" w:space="12" w:color="FFFFFF"/>
                    <w:bottom w:val="single" w:sz="2" w:space="1" w:color="FFFFFF"/>
                    <w:right w:val="single" w:sz="2" w:space="4" w:color="FFFFFF"/>
                  </w:divBdr>
                  <w:divsChild>
                    <w:div w:id="918826724">
                      <w:marLeft w:val="0"/>
                      <w:marRight w:val="0"/>
                      <w:marTop w:val="0"/>
                      <w:marBottom w:val="0"/>
                      <w:divBdr>
                        <w:top w:val="none" w:sz="0" w:space="0" w:color="auto"/>
                        <w:left w:val="none" w:sz="0" w:space="0" w:color="auto"/>
                        <w:bottom w:val="none" w:sz="0" w:space="0" w:color="auto"/>
                        <w:right w:val="none" w:sz="0" w:space="0" w:color="auto"/>
                      </w:divBdr>
                    </w:div>
                  </w:divsChild>
                </w:div>
                <w:div w:id="2030057845">
                  <w:marLeft w:val="0"/>
                  <w:marRight w:val="0"/>
                  <w:marTop w:val="0"/>
                  <w:marBottom w:val="0"/>
                  <w:divBdr>
                    <w:top w:val="single" w:sz="2" w:space="1" w:color="FFFFFF"/>
                    <w:left w:val="single" w:sz="2" w:space="12" w:color="FFFFFF"/>
                    <w:bottom w:val="single" w:sz="2" w:space="1" w:color="FFFFFF"/>
                    <w:right w:val="single" w:sz="2" w:space="4" w:color="FFFFFF"/>
                  </w:divBdr>
                  <w:divsChild>
                    <w:div w:id="1932270927">
                      <w:marLeft w:val="0"/>
                      <w:marRight w:val="0"/>
                      <w:marTop w:val="0"/>
                      <w:marBottom w:val="0"/>
                      <w:divBdr>
                        <w:top w:val="none" w:sz="0" w:space="0" w:color="auto"/>
                        <w:left w:val="none" w:sz="0" w:space="0" w:color="auto"/>
                        <w:bottom w:val="none" w:sz="0" w:space="0" w:color="auto"/>
                        <w:right w:val="none" w:sz="0" w:space="0" w:color="auto"/>
                      </w:divBdr>
                    </w:div>
                  </w:divsChild>
                </w:div>
                <w:div w:id="20741473">
                  <w:marLeft w:val="0"/>
                  <w:marRight w:val="0"/>
                  <w:marTop w:val="0"/>
                  <w:marBottom w:val="0"/>
                  <w:divBdr>
                    <w:top w:val="single" w:sz="2" w:space="1" w:color="FFFFFF"/>
                    <w:left w:val="single" w:sz="2" w:space="12" w:color="FFFFFF"/>
                    <w:bottom w:val="single" w:sz="2" w:space="1" w:color="FFFFFF"/>
                    <w:right w:val="single" w:sz="2" w:space="4" w:color="FFFFFF"/>
                  </w:divBdr>
                  <w:divsChild>
                    <w:div w:id="1483034730">
                      <w:marLeft w:val="0"/>
                      <w:marRight w:val="0"/>
                      <w:marTop w:val="0"/>
                      <w:marBottom w:val="0"/>
                      <w:divBdr>
                        <w:top w:val="none" w:sz="0" w:space="0" w:color="auto"/>
                        <w:left w:val="none" w:sz="0" w:space="0" w:color="auto"/>
                        <w:bottom w:val="none" w:sz="0" w:space="0" w:color="auto"/>
                        <w:right w:val="none" w:sz="0" w:space="0" w:color="auto"/>
                      </w:divBdr>
                    </w:div>
                  </w:divsChild>
                </w:div>
                <w:div w:id="1080561178">
                  <w:marLeft w:val="0"/>
                  <w:marRight w:val="0"/>
                  <w:marTop w:val="0"/>
                  <w:marBottom w:val="0"/>
                  <w:divBdr>
                    <w:top w:val="single" w:sz="2" w:space="1" w:color="FFFFFF"/>
                    <w:left w:val="single" w:sz="2" w:space="12" w:color="FFFFFF"/>
                    <w:bottom w:val="single" w:sz="2" w:space="1" w:color="FFFFFF"/>
                    <w:right w:val="single" w:sz="2" w:space="4" w:color="FFFFFF"/>
                  </w:divBdr>
                  <w:divsChild>
                    <w:div w:id="248199090">
                      <w:marLeft w:val="0"/>
                      <w:marRight w:val="0"/>
                      <w:marTop w:val="0"/>
                      <w:marBottom w:val="0"/>
                      <w:divBdr>
                        <w:top w:val="none" w:sz="0" w:space="0" w:color="auto"/>
                        <w:left w:val="none" w:sz="0" w:space="0" w:color="auto"/>
                        <w:bottom w:val="none" w:sz="0" w:space="0" w:color="auto"/>
                        <w:right w:val="none" w:sz="0" w:space="0" w:color="auto"/>
                      </w:divBdr>
                    </w:div>
                  </w:divsChild>
                </w:div>
                <w:div w:id="1087534503">
                  <w:marLeft w:val="0"/>
                  <w:marRight w:val="0"/>
                  <w:marTop w:val="0"/>
                  <w:marBottom w:val="0"/>
                  <w:divBdr>
                    <w:top w:val="single" w:sz="2" w:space="1" w:color="FFFFFF"/>
                    <w:left w:val="single" w:sz="2" w:space="12" w:color="FFFFFF"/>
                    <w:bottom w:val="single" w:sz="2" w:space="1" w:color="FFFFFF"/>
                    <w:right w:val="single" w:sz="2" w:space="4" w:color="FFFFFF"/>
                  </w:divBdr>
                  <w:divsChild>
                    <w:div w:id="2032098726">
                      <w:marLeft w:val="0"/>
                      <w:marRight w:val="0"/>
                      <w:marTop w:val="0"/>
                      <w:marBottom w:val="0"/>
                      <w:divBdr>
                        <w:top w:val="none" w:sz="0" w:space="0" w:color="auto"/>
                        <w:left w:val="none" w:sz="0" w:space="0" w:color="auto"/>
                        <w:bottom w:val="none" w:sz="0" w:space="0" w:color="auto"/>
                        <w:right w:val="none" w:sz="0" w:space="0" w:color="auto"/>
                      </w:divBdr>
                    </w:div>
                  </w:divsChild>
                </w:div>
                <w:div w:id="986084435">
                  <w:marLeft w:val="0"/>
                  <w:marRight w:val="0"/>
                  <w:marTop w:val="0"/>
                  <w:marBottom w:val="0"/>
                  <w:divBdr>
                    <w:top w:val="single" w:sz="2" w:space="1" w:color="FFFFFF"/>
                    <w:left w:val="single" w:sz="2" w:space="12" w:color="FFFFFF"/>
                    <w:bottom w:val="single" w:sz="2" w:space="4" w:color="FFFFFF"/>
                    <w:right w:val="single" w:sz="2" w:space="4" w:color="FFFFFF"/>
                  </w:divBdr>
                  <w:divsChild>
                    <w:div w:id="80439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197864">
      <w:bodyDiv w:val="1"/>
      <w:marLeft w:val="0"/>
      <w:marRight w:val="0"/>
      <w:marTop w:val="0"/>
      <w:marBottom w:val="0"/>
      <w:divBdr>
        <w:top w:val="none" w:sz="0" w:space="0" w:color="auto"/>
        <w:left w:val="none" w:sz="0" w:space="0" w:color="auto"/>
        <w:bottom w:val="none" w:sz="0" w:space="0" w:color="auto"/>
        <w:right w:val="none" w:sz="0" w:space="0" w:color="auto"/>
      </w:divBdr>
      <w:divsChild>
        <w:div w:id="792745500">
          <w:marLeft w:val="0"/>
          <w:marRight w:val="0"/>
          <w:marTop w:val="0"/>
          <w:marBottom w:val="0"/>
          <w:divBdr>
            <w:top w:val="none" w:sz="0" w:space="0" w:color="auto"/>
            <w:left w:val="none" w:sz="0" w:space="0" w:color="auto"/>
            <w:bottom w:val="none" w:sz="0" w:space="0" w:color="auto"/>
            <w:right w:val="none" w:sz="0" w:space="0" w:color="auto"/>
          </w:divBdr>
        </w:div>
        <w:div w:id="1282759139">
          <w:marLeft w:val="0"/>
          <w:marRight w:val="0"/>
          <w:marTop w:val="0"/>
          <w:marBottom w:val="335"/>
          <w:divBdr>
            <w:top w:val="none" w:sz="0" w:space="0" w:color="auto"/>
            <w:left w:val="none" w:sz="0" w:space="0" w:color="auto"/>
            <w:bottom w:val="none" w:sz="0" w:space="0" w:color="auto"/>
            <w:right w:val="none" w:sz="0" w:space="0" w:color="auto"/>
          </w:divBdr>
          <w:divsChild>
            <w:div w:id="1453862991">
              <w:marLeft w:val="0"/>
              <w:marRight w:val="0"/>
              <w:marTop w:val="0"/>
              <w:marBottom w:val="0"/>
              <w:divBdr>
                <w:top w:val="none" w:sz="0" w:space="0" w:color="auto"/>
                <w:left w:val="none" w:sz="0" w:space="0" w:color="auto"/>
                <w:bottom w:val="none" w:sz="0" w:space="0" w:color="auto"/>
                <w:right w:val="none" w:sz="0" w:space="0" w:color="auto"/>
              </w:divBdr>
              <w:divsChild>
                <w:div w:id="263655628">
                  <w:marLeft w:val="0"/>
                  <w:marRight w:val="0"/>
                  <w:marTop w:val="0"/>
                  <w:marBottom w:val="0"/>
                  <w:divBdr>
                    <w:top w:val="single" w:sz="2" w:space="4" w:color="FFFFFF"/>
                    <w:left w:val="single" w:sz="2" w:space="12" w:color="FFFFFF"/>
                    <w:bottom w:val="single" w:sz="2" w:space="1" w:color="FFFFFF"/>
                    <w:right w:val="single" w:sz="2" w:space="4" w:color="FFFFFF"/>
                  </w:divBdr>
                  <w:divsChild>
                    <w:div w:id="958728229">
                      <w:marLeft w:val="0"/>
                      <w:marRight w:val="0"/>
                      <w:marTop w:val="0"/>
                      <w:marBottom w:val="0"/>
                      <w:divBdr>
                        <w:top w:val="none" w:sz="0" w:space="0" w:color="auto"/>
                        <w:left w:val="none" w:sz="0" w:space="0" w:color="auto"/>
                        <w:bottom w:val="none" w:sz="0" w:space="0" w:color="auto"/>
                        <w:right w:val="none" w:sz="0" w:space="0" w:color="auto"/>
                      </w:divBdr>
                    </w:div>
                  </w:divsChild>
                </w:div>
                <w:div w:id="1922787752">
                  <w:marLeft w:val="0"/>
                  <w:marRight w:val="0"/>
                  <w:marTop w:val="0"/>
                  <w:marBottom w:val="0"/>
                  <w:divBdr>
                    <w:top w:val="single" w:sz="2" w:space="1" w:color="FFFFFF"/>
                    <w:left w:val="single" w:sz="2" w:space="12" w:color="FFFFFF"/>
                    <w:bottom w:val="single" w:sz="2" w:space="1" w:color="FFFFFF"/>
                    <w:right w:val="single" w:sz="2" w:space="4" w:color="FFFFFF"/>
                  </w:divBdr>
                  <w:divsChild>
                    <w:div w:id="1697343885">
                      <w:marLeft w:val="0"/>
                      <w:marRight w:val="0"/>
                      <w:marTop w:val="0"/>
                      <w:marBottom w:val="0"/>
                      <w:divBdr>
                        <w:top w:val="none" w:sz="0" w:space="0" w:color="auto"/>
                        <w:left w:val="none" w:sz="0" w:space="0" w:color="auto"/>
                        <w:bottom w:val="none" w:sz="0" w:space="0" w:color="auto"/>
                        <w:right w:val="none" w:sz="0" w:space="0" w:color="auto"/>
                      </w:divBdr>
                    </w:div>
                  </w:divsChild>
                </w:div>
                <w:div w:id="1149977868">
                  <w:marLeft w:val="0"/>
                  <w:marRight w:val="0"/>
                  <w:marTop w:val="0"/>
                  <w:marBottom w:val="0"/>
                  <w:divBdr>
                    <w:top w:val="single" w:sz="2" w:space="1" w:color="FFFFFF"/>
                    <w:left w:val="single" w:sz="2" w:space="12" w:color="FFFFFF"/>
                    <w:bottom w:val="single" w:sz="2" w:space="1" w:color="FFFFFF"/>
                    <w:right w:val="single" w:sz="2" w:space="4" w:color="FFFFFF"/>
                  </w:divBdr>
                  <w:divsChild>
                    <w:div w:id="1809861946">
                      <w:marLeft w:val="0"/>
                      <w:marRight w:val="0"/>
                      <w:marTop w:val="0"/>
                      <w:marBottom w:val="0"/>
                      <w:divBdr>
                        <w:top w:val="none" w:sz="0" w:space="0" w:color="auto"/>
                        <w:left w:val="none" w:sz="0" w:space="0" w:color="auto"/>
                        <w:bottom w:val="none" w:sz="0" w:space="0" w:color="auto"/>
                        <w:right w:val="none" w:sz="0" w:space="0" w:color="auto"/>
                      </w:divBdr>
                    </w:div>
                  </w:divsChild>
                </w:div>
                <w:div w:id="1607039077">
                  <w:marLeft w:val="0"/>
                  <w:marRight w:val="0"/>
                  <w:marTop w:val="0"/>
                  <w:marBottom w:val="0"/>
                  <w:divBdr>
                    <w:top w:val="single" w:sz="2" w:space="1" w:color="FFFFFF"/>
                    <w:left w:val="single" w:sz="2" w:space="12" w:color="FFFFFF"/>
                    <w:bottom w:val="single" w:sz="2" w:space="1" w:color="FFFFFF"/>
                    <w:right w:val="single" w:sz="2" w:space="4" w:color="FFFFFF"/>
                  </w:divBdr>
                  <w:divsChild>
                    <w:div w:id="2054188976">
                      <w:marLeft w:val="0"/>
                      <w:marRight w:val="0"/>
                      <w:marTop w:val="0"/>
                      <w:marBottom w:val="0"/>
                      <w:divBdr>
                        <w:top w:val="none" w:sz="0" w:space="0" w:color="auto"/>
                        <w:left w:val="none" w:sz="0" w:space="0" w:color="auto"/>
                        <w:bottom w:val="none" w:sz="0" w:space="0" w:color="auto"/>
                        <w:right w:val="none" w:sz="0" w:space="0" w:color="auto"/>
                      </w:divBdr>
                    </w:div>
                  </w:divsChild>
                </w:div>
                <w:div w:id="72438478">
                  <w:marLeft w:val="0"/>
                  <w:marRight w:val="0"/>
                  <w:marTop w:val="0"/>
                  <w:marBottom w:val="0"/>
                  <w:divBdr>
                    <w:top w:val="single" w:sz="2" w:space="1" w:color="FFFFFF"/>
                    <w:left w:val="single" w:sz="2" w:space="12" w:color="FFFFFF"/>
                    <w:bottom w:val="single" w:sz="2" w:space="1" w:color="FFFFFF"/>
                    <w:right w:val="single" w:sz="2" w:space="4" w:color="FFFFFF"/>
                  </w:divBdr>
                  <w:divsChild>
                    <w:div w:id="1637636809">
                      <w:marLeft w:val="0"/>
                      <w:marRight w:val="0"/>
                      <w:marTop w:val="0"/>
                      <w:marBottom w:val="0"/>
                      <w:divBdr>
                        <w:top w:val="none" w:sz="0" w:space="0" w:color="auto"/>
                        <w:left w:val="none" w:sz="0" w:space="0" w:color="auto"/>
                        <w:bottom w:val="none" w:sz="0" w:space="0" w:color="auto"/>
                        <w:right w:val="none" w:sz="0" w:space="0" w:color="auto"/>
                      </w:divBdr>
                    </w:div>
                  </w:divsChild>
                </w:div>
                <w:div w:id="408232083">
                  <w:marLeft w:val="0"/>
                  <w:marRight w:val="0"/>
                  <w:marTop w:val="0"/>
                  <w:marBottom w:val="0"/>
                  <w:divBdr>
                    <w:top w:val="single" w:sz="2" w:space="1" w:color="FFFFFF"/>
                    <w:left w:val="single" w:sz="2" w:space="12" w:color="FFFFFF"/>
                    <w:bottom w:val="single" w:sz="2" w:space="1" w:color="FFFFFF"/>
                    <w:right w:val="single" w:sz="2" w:space="4" w:color="FFFFFF"/>
                  </w:divBdr>
                  <w:divsChild>
                    <w:div w:id="1480267027">
                      <w:marLeft w:val="0"/>
                      <w:marRight w:val="0"/>
                      <w:marTop w:val="0"/>
                      <w:marBottom w:val="0"/>
                      <w:divBdr>
                        <w:top w:val="none" w:sz="0" w:space="0" w:color="auto"/>
                        <w:left w:val="none" w:sz="0" w:space="0" w:color="auto"/>
                        <w:bottom w:val="none" w:sz="0" w:space="0" w:color="auto"/>
                        <w:right w:val="none" w:sz="0" w:space="0" w:color="auto"/>
                      </w:divBdr>
                    </w:div>
                  </w:divsChild>
                </w:div>
                <w:div w:id="527765748">
                  <w:marLeft w:val="0"/>
                  <w:marRight w:val="0"/>
                  <w:marTop w:val="0"/>
                  <w:marBottom w:val="0"/>
                  <w:divBdr>
                    <w:top w:val="single" w:sz="2" w:space="1" w:color="FFFFFF"/>
                    <w:left w:val="single" w:sz="2" w:space="12" w:color="FFFFFF"/>
                    <w:bottom w:val="single" w:sz="2" w:space="1" w:color="FFFFFF"/>
                    <w:right w:val="single" w:sz="2" w:space="4" w:color="FFFFFF"/>
                  </w:divBdr>
                  <w:divsChild>
                    <w:div w:id="1116800284">
                      <w:marLeft w:val="0"/>
                      <w:marRight w:val="0"/>
                      <w:marTop w:val="0"/>
                      <w:marBottom w:val="0"/>
                      <w:divBdr>
                        <w:top w:val="none" w:sz="0" w:space="0" w:color="auto"/>
                        <w:left w:val="none" w:sz="0" w:space="0" w:color="auto"/>
                        <w:bottom w:val="none" w:sz="0" w:space="0" w:color="auto"/>
                        <w:right w:val="none" w:sz="0" w:space="0" w:color="auto"/>
                      </w:divBdr>
                    </w:div>
                  </w:divsChild>
                </w:div>
                <w:div w:id="1471819895">
                  <w:marLeft w:val="0"/>
                  <w:marRight w:val="0"/>
                  <w:marTop w:val="0"/>
                  <w:marBottom w:val="0"/>
                  <w:divBdr>
                    <w:top w:val="single" w:sz="2" w:space="1" w:color="FFFFFF"/>
                    <w:left w:val="single" w:sz="2" w:space="12" w:color="FFFFFF"/>
                    <w:bottom w:val="single" w:sz="2" w:space="1" w:color="FFFFFF"/>
                    <w:right w:val="single" w:sz="2" w:space="4" w:color="FFFFFF"/>
                  </w:divBdr>
                  <w:divsChild>
                    <w:div w:id="2020964149">
                      <w:marLeft w:val="0"/>
                      <w:marRight w:val="0"/>
                      <w:marTop w:val="0"/>
                      <w:marBottom w:val="0"/>
                      <w:divBdr>
                        <w:top w:val="none" w:sz="0" w:space="0" w:color="auto"/>
                        <w:left w:val="none" w:sz="0" w:space="0" w:color="auto"/>
                        <w:bottom w:val="none" w:sz="0" w:space="0" w:color="auto"/>
                        <w:right w:val="none" w:sz="0" w:space="0" w:color="auto"/>
                      </w:divBdr>
                    </w:div>
                  </w:divsChild>
                </w:div>
                <w:div w:id="951396547">
                  <w:marLeft w:val="0"/>
                  <w:marRight w:val="0"/>
                  <w:marTop w:val="0"/>
                  <w:marBottom w:val="0"/>
                  <w:divBdr>
                    <w:top w:val="single" w:sz="2" w:space="1" w:color="FFFFFF"/>
                    <w:left w:val="single" w:sz="2" w:space="12" w:color="FFFFFF"/>
                    <w:bottom w:val="single" w:sz="2" w:space="1" w:color="FFFFFF"/>
                    <w:right w:val="single" w:sz="2" w:space="4" w:color="FFFFFF"/>
                  </w:divBdr>
                  <w:divsChild>
                    <w:div w:id="1821923466">
                      <w:marLeft w:val="0"/>
                      <w:marRight w:val="0"/>
                      <w:marTop w:val="0"/>
                      <w:marBottom w:val="0"/>
                      <w:divBdr>
                        <w:top w:val="none" w:sz="0" w:space="0" w:color="auto"/>
                        <w:left w:val="none" w:sz="0" w:space="0" w:color="auto"/>
                        <w:bottom w:val="none" w:sz="0" w:space="0" w:color="auto"/>
                        <w:right w:val="none" w:sz="0" w:space="0" w:color="auto"/>
                      </w:divBdr>
                    </w:div>
                  </w:divsChild>
                </w:div>
                <w:div w:id="1467429801">
                  <w:marLeft w:val="0"/>
                  <w:marRight w:val="0"/>
                  <w:marTop w:val="0"/>
                  <w:marBottom w:val="0"/>
                  <w:divBdr>
                    <w:top w:val="single" w:sz="2" w:space="1" w:color="FFFFFF"/>
                    <w:left w:val="single" w:sz="2" w:space="12" w:color="FFFFFF"/>
                    <w:bottom w:val="single" w:sz="2" w:space="1" w:color="FFFFFF"/>
                    <w:right w:val="single" w:sz="2" w:space="4" w:color="FFFFFF"/>
                  </w:divBdr>
                  <w:divsChild>
                    <w:div w:id="1403143158">
                      <w:marLeft w:val="0"/>
                      <w:marRight w:val="0"/>
                      <w:marTop w:val="0"/>
                      <w:marBottom w:val="0"/>
                      <w:divBdr>
                        <w:top w:val="none" w:sz="0" w:space="0" w:color="auto"/>
                        <w:left w:val="none" w:sz="0" w:space="0" w:color="auto"/>
                        <w:bottom w:val="none" w:sz="0" w:space="0" w:color="auto"/>
                        <w:right w:val="none" w:sz="0" w:space="0" w:color="auto"/>
                      </w:divBdr>
                    </w:div>
                  </w:divsChild>
                </w:div>
                <w:div w:id="1010640168">
                  <w:marLeft w:val="0"/>
                  <w:marRight w:val="0"/>
                  <w:marTop w:val="0"/>
                  <w:marBottom w:val="0"/>
                  <w:divBdr>
                    <w:top w:val="single" w:sz="2" w:space="1" w:color="FFFFFF"/>
                    <w:left w:val="single" w:sz="2" w:space="12" w:color="FFFFFF"/>
                    <w:bottom w:val="single" w:sz="2" w:space="1" w:color="FFFFFF"/>
                    <w:right w:val="single" w:sz="2" w:space="4" w:color="FFFFFF"/>
                  </w:divBdr>
                  <w:divsChild>
                    <w:div w:id="1645895018">
                      <w:marLeft w:val="0"/>
                      <w:marRight w:val="0"/>
                      <w:marTop w:val="0"/>
                      <w:marBottom w:val="0"/>
                      <w:divBdr>
                        <w:top w:val="none" w:sz="0" w:space="0" w:color="auto"/>
                        <w:left w:val="none" w:sz="0" w:space="0" w:color="auto"/>
                        <w:bottom w:val="none" w:sz="0" w:space="0" w:color="auto"/>
                        <w:right w:val="none" w:sz="0" w:space="0" w:color="auto"/>
                      </w:divBdr>
                    </w:div>
                  </w:divsChild>
                </w:div>
                <w:div w:id="494151354">
                  <w:marLeft w:val="0"/>
                  <w:marRight w:val="0"/>
                  <w:marTop w:val="0"/>
                  <w:marBottom w:val="0"/>
                  <w:divBdr>
                    <w:top w:val="single" w:sz="2" w:space="1" w:color="FFFFFF"/>
                    <w:left w:val="single" w:sz="2" w:space="12" w:color="FFFFFF"/>
                    <w:bottom w:val="single" w:sz="2" w:space="1" w:color="FFFFFF"/>
                    <w:right w:val="single" w:sz="2" w:space="4" w:color="FFFFFF"/>
                  </w:divBdr>
                  <w:divsChild>
                    <w:div w:id="354618396">
                      <w:marLeft w:val="0"/>
                      <w:marRight w:val="0"/>
                      <w:marTop w:val="0"/>
                      <w:marBottom w:val="0"/>
                      <w:divBdr>
                        <w:top w:val="none" w:sz="0" w:space="0" w:color="auto"/>
                        <w:left w:val="none" w:sz="0" w:space="0" w:color="auto"/>
                        <w:bottom w:val="none" w:sz="0" w:space="0" w:color="auto"/>
                        <w:right w:val="none" w:sz="0" w:space="0" w:color="auto"/>
                      </w:divBdr>
                    </w:div>
                  </w:divsChild>
                </w:div>
                <w:div w:id="1931575164">
                  <w:marLeft w:val="0"/>
                  <w:marRight w:val="0"/>
                  <w:marTop w:val="0"/>
                  <w:marBottom w:val="0"/>
                  <w:divBdr>
                    <w:top w:val="single" w:sz="2" w:space="1" w:color="FFFFFF"/>
                    <w:left w:val="single" w:sz="2" w:space="12" w:color="FFFFFF"/>
                    <w:bottom w:val="single" w:sz="2" w:space="1" w:color="FFFFFF"/>
                    <w:right w:val="single" w:sz="2" w:space="4" w:color="FFFFFF"/>
                  </w:divBdr>
                  <w:divsChild>
                    <w:div w:id="1104421530">
                      <w:marLeft w:val="0"/>
                      <w:marRight w:val="0"/>
                      <w:marTop w:val="0"/>
                      <w:marBottom w:val="0"/>
                      <w:divBdr>
                        <w:top w:val="none" w:sz="0" w:space="0" w:color="auto"/>
                        <w:left w:val="none" w:sz="0" w:space="0" w:color="auto"/>
                        <w:bottom w:val="none" w:sz="0" w:space="0" w:color="auto"/>
                        <w:right w:val="none" w:sz="0" w:space="0" w:color="auto"/>
                      </w:divBdr>
                    </w:div>
                  </w:divsChild>
                </w:div>
                <w:div w:id="1601140429">
                  <w:marLeft w:val="0"/>
                  <w:marRight w:val="0"/>
                  <w:marTop w:val="0"/>
                  <w:marBottom w:val="0"/>
                  <w:divBdr>
                    <w:top w:val="single" w:sz="2" w:space="1" w:color="FFFFFF"/>
                    <w:left w:val="single" w:sz="2" w:space="12" w:color="FFFFFF"/>
                    <w:bottom w:val="single" w:sz="2" w:space="1" w:color="FFFFFF"/>
                    <w:right w:val="single" w:sz="2" w:space="4" w:color="FFFFFF"/>
                  </w:divBdr>
                  <w:divsChild>
                    <w:div w:id="1735160032">
                      <w:marLeft w:val="0"/>
                      <w:marRight w:val="0"/>
                      <w:marTop w:val="0"/>
                      <w:marBottom w:val="0"/>
                      <w:divBdr>
                        <w:top w:val="none" w:sz="0" w:space="0" w:color="auto"/>
                        <w:left w:val="none" w:sz="0" w:space="0" w:color="auto"/>
                        <w:bottom w:val="none" w:sz="0" w:space="0" w:color="auto"/>
                        <w:right w:val="none" w:sz="0" w:space="0" w:color="auto"/>
                      </w:divBdr>
                    </w:div>
                  </w:divsChild>
                </w:div>
                <w:div w:id="1908763377">
                  <w:marLeft w:val="0"/>
                  <w:marRight w:val="0"/>
                  <w:marTop w:val="0"/>
                  <w:marBottom w:val="0"/>
                  <w:divBdr>
                    <w:top w:val="single" w:sz="2" w:space="1" w:color="FFFFFF"/>
                    <w:left w:val="single" w:sz="2" w:space="12" w:color="FFFFFF"/>
                    <w:bottom w:val="single" w:sz="2" w:space="1" w:color="FFFFFF"/>
                    <w:right w:val="single" w:sz="2" w:space="4" w:color="FFFFFF"/>
                  </w:divBdr>
                  <w:divsChild>
                    <w:div w:id="1328484893">
                      <w:marLeft w:val="0"/>
                      <w:marRight w:val="0"/>
                      <w:marTop w:val="0"/>
                      <w:marBottom w:val="0"/>
                      <w:divBdr>
                        <w:top w:val="none" w:sz="0" w:space="0" w:color="auto"/>
                        <w:left w:val="none" w:sz="0" w:space="0" w:color="auto"/>
                        <w:bottom w:val="none" w:sz="0" w:space="0" w:color="auto"/>
                        <w:right w:val="none" w:sz="0" w:space="0" w:color="auto"/>
                      </w:divBdr>
                    </w:div>
                  </w:divsChild>
                </w:div>
                <w:div w:id="103351802">
                  <w:marLeft w:val="0"/>
                  <w:marRight w:val="0"/>
                  <w:marTop w:val="0"/>
                  <w:marBottom w:val="0"/>
                  <w:divBdr>
                    <w:top w:val="single" w:sz="2" w:space="1" w:color="FFFFFF"/>
                    <w:left w:val="single" w:sz="2" w:space="12" w:color="FFFFFF"/>
                    <w:bottom w:val="single" w:sz="2" w:space="1" w:color="FFFFFF"/>
                    <w:right w:val="single" w:sz="2" w:space="4" w:color="FFFFFF"/>
                  </w:divBdr>
                  <w:divsChild>
                    <w:div w:id="1378698752">
                      <w:marLeft w:val="0"/>
                      <w:marRight w:val="0"/>
                      <w:marTop w:val="0"/>
                      <w:marBottom w:val="0"/>
                      <w:divBdr>
                        <w:top w:val="none" w:sz="0" w:space="0" w:color="auto"/>
                        <w:left w:val="none" w:sz="0" w:space="0" w:color="auto"/>
                        <w:bottom w:val="none" w:sz="0" w:space="0" w:color="auto"/>
                        <w:right w:val="none" w:sz="0" w:space="0" w:color="auto"/>
                      </w:divBdr>
                    </w:div>
                  </w:divsChild>
                </w:div>
                <w:div w:id="1711998777">
                  <w:marLeft w:val="0"/>
                  <w:marRight w:val="0"/>
                  <w:marTop w:val="0"/>
                  <w:marBottom w:val="0"/>
                  <w:divBdr>
                    <w:top w:val="single" w:sz="2" w:space="1" w:color="FFFFFF"/>
                    <w:left w:val="single" w:sz="2" w:space="12" w:color="FFFFFF"/>
                    <w:bottom w:val="single" w:sz="2" w:space="1" w:color="FFFFFF"/>
                    <w:right w:val="single" w:sz="2" w:space="4" w:color="FFFFFF"/>
                  </w:divBdr>
                  <w:divsChild>
                    <w:div w:id="1107389457">
                      <w:marLeft w:val="0"/>
                      <w:marRight w:val="0"/>
                      <w:marTop w:val="0"/>
                      <w:marBottom w:val="0"/>
                      <w:divBdr>
                        <w:top w:val="none" w:sz="0" w:space="0" w:color="auto"/>
                        <w:left w:val="none" w:sz="0" w:space="0" w:color="auto"/>
                        <w:bottom w:val="none" w:sz="0" w:space="0" w:color="auto"/>
                        <w:right w:val="none" w:sz="0" w:space="0" w:color="auto"/>
                      </w:divBdr>
                    </w:div>
                  </w:divsChild>
                </w:div>
                <w:div w:id="1503398991">
                  <w:marLeft w:val="0"/>
                  <w:marRight w:val="0"/>
                  <w:marTop w:val="0"/>
                  <w:marBottom w:val="0"/>
                  <w:divBdr>
                    <w:top w:val="single" w:sz="2" w:space="1" w:color="FFFFFF"/>
                    <w:left w:val="single" w:sz="2" w:space="12" w:color="FFFFFF"/>
                    <w:bottom w:val="single" w:sz="2" w:space="1" w:color="FFFFFF"/>
                    <w:right w:val="single" w:sz="2" w:space="4" w:color="FFFFFF"/>
                  </w:divBdr>
                  <w:divsChild>
                    <w:div w:id="507719208">
                      <w:marLeft w:val="0"/>
                      <w:marRight w:val="0"/>
                      <w:marTop w:val="0"/>
                      <w:marBottom w:val="0"/>
                      <w:divBdr>
                        <w:top w:val="none" w:sz="0" w:space="0" w:color="auto"/>
                        <w:left w:val="none" w:sz="0" w:space="0" w:color="auto"/>
                        <w:bottom w:val="none" w:sz="0" w:space="0" w:color="auto"/>
                        <w:right w:val="none" w:sz="0" w:space="0" w:color="auto"/>
                      </w:divBdr>
                    </w:div>
                  </w:divsChild>
                </w:div>
                <w:div w:id="688796612">
                  <w:marLeft w:val="0"/>
                  <w:marRight w:val="0"/>
                  <w:marTop w:val="0"/>
                  <w:marBottom w:val="0"/>
                  <w:divBdr>
                    <w:top w:val="single" w:sz="2" w:space="1" w:color="FFFFFF"/>
                    <w:left w:val="single" w:sz="2" w:space="12" w:color="FFFFFF"/>
                    <w:bottom w:val="single" w:sz="2" w:space="1" w:color="FFFFFF"/>
                    <w:right w:val="single" w:sz="2" w:space="4" w:color="FFFFFF"/>
                  </w:divBdr>
                  <w:divsChild>
                    <w:div w:id="1096561865">
                      <w:marLeft w:val="0"/>
                      <w:marRight w:val="0"/>
                      <w:marTop w:val="0"/>
                      <w:marBottom w:val="0"/>
                      <w:divBdr>
                        <w:top w:val="none" w:sz="0" w:space="0" w:color="auto"/>
                        <w:left w:val="none" w:sz="0" w:space="0" w:color="auto"/>
                        <w:bottom w:val="none" w:sz="0" w:space="0" w:color="auto"/>
                        <w:right w:val="none" w:sz="0" w:space="0" w:color="auto"/>
                      </w:divBdr>
                    </w:div>
                  </w:divsChild>
                </w:div>
                <w:div w:id="701127307">
                  <w:marLeft w:val="0"/>
                  <w:marRight w:val="0"/>
                  <w:marTop w:val="0"/>
                  <w:marBottom w:val="0"/>
                  <w:divBdr>
                    <w:top w:val="single" w:sz="2" w:space="1" w:color="FFFFFF"/>
                    <w:left w:val="single" w:sz="2" w:space="12" w:color="FFFFFF"/>
                    <w:bottom w:val="single" w:sz="2" w:space="1" w:color="FFFFFF"/>
                    <w:right w:val="single" w:sz="2" w:space="4" w:color="FFFFFF"/>
                  </w:divBdr>
                  <w:divsChild>
                    <w:div w:id="2033921785">
                      <w:marLeft w:val="0"/>
                      <w:marRight w:val="0"/>
                      <w:marTop w:val="0"/>
                      <w:marBottom w:val="0"/>
                      <w:divBdr>
                        <w:top w:val="none" w:sz="0" w:space="0" w:color="auto"/>
                        <w:left w:val="none" w:sz="0" w:space="0" w:color="auto"/>
                        <w:bottom w:val="none" w:sz="0" w:space="0" w:color="auto"/>
                        <w:right w:val="none" w:sz="0" w:space="0" w:color="auto"/>
                      </w:divBdr>
                    </w:div>
                  </w:divsChild>
                </w:div>
                <w:div w:id="1208760923">
                  <w:marLeft w:val="0"/>
                  <w:marRight w:val="0"/>
                  <w:marTop w:val="0"/>
                  <w:marBottom w:val="0"/>
                  <w:divBdr>
                    <w:top w:val="single" w:sz="2" w:space="1" w:color="FFFFFF"/>
                    <w:left w:val="single" w:sz="2" w:space="12" w:color="FFFFFF"/>
                    <w:bottom w:val="single" w:sz="2" w:space="4" w:color="FFFFFF"/>
                    <w:right w:val="single" w:sz="2" w:space="4" w:color="FFFFFF"/>
                  </w:divBdr>
                  <w:divsChild>
                    <w:div w:id="4360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29330">
          <w:marLeft w:val="0"/>
          <w:marRight w:val="0"/>
          <w:marTop w:val="0"/>
          <w:marBottom w:val="335"/>
          <w:divBdr>
            <w:top w:val="none" w:sz="0" w:space="0" w:color="auto"/>
            <w:left w:val="none" w:sz="0" w:space="0" w:color="auto"/>
            <w:bottom w:val="none" w:sz="0" w:space="0" w:color="auto"/>
            <w:right w:val="none" w:sz="0" w:space="0" w:color="auto"/>
          </w:divBdr>
          <w:divsChild>
            <w:div w:id="1967855634">
              <w:marLeft w:val="0"/>
              <w:marRight w:val="0"/>
              <w:marTop w:val="0"/>
              <w:marBottom w:val="0"/>
              <w:divBdr>
                <w:top w:val="none" w:sz="0" w:space="0" w:color="auto"/>
                <w:left w:val="none" w:sz="0" w:space="0" w:color="auto"/>
                <w:bottom w:val="none" w:sz="0" w:space="0" w:color="auto"/>
                <w:right w:val="none" w:sz="0" w:space="0" w:color="auto"/>
              </w:divBdr>
              <w:divsChild>
                <w:div w:id="1039015486">
                  <w:marLeft w:val="0"/>
                  <w:marRight w:val="0"/>
                  <w:marTop w:val="0"/>
                  <w:marBottom w:val="0"/>
                  <w:divBdr>
                    <w:top w:val="single" w:sz="2" w:space="4" w:color="FFFFFF"/>
                    <w:left w:val="single" w:sz="2" w:space="12" w:color="FFFFFF"/>
                    <w:bottom w:val="single" w:sz="2" w:space="1" w:color="FFFFFF"/>
                    <w:right w:val="single" w:sz="2" w:space="4" w:color="FFFFFF"/>
                  </w:divBdr>
                  <w:divsChild>
                    <w:div w:id="299070560">
                      <w:marLeft w:val="0"/>
                      <w:marRight w:val="0"/>
                      <w:marTop w:val="0"/>
                      <w:marBottom w:val="0"/>
                      <w:divBdr>
                        <w:top w:val="none" w:sz="0" w:space="0" w:color="auto"/>
                        <w:left w:val="none" w:sz="0" w:space="0" w:color="auto"/>
                        <w:bottom w:val="none" w:sz="0" w:space="0" w:color="auto"/>
                        <w:right w:val="none" w:sz="0" w:space="0" w:color="auto"/>
                      </w:divBdr>
                    </w:div>
                  </w:divsChild>
                </w:div>
                <w:div w:id="1682195079">
                  <w:marLeft w:val="0"/>
                  <w:marRight w:val="0"/>
                  <w:marTop w:val="0"/>
                  <w:marBottom w:val="0"/>
                  <w:divBdr>
                    <w:top w:val="single" w:sz="2" w:space="1" w:color="FFFFFF"/>
                    <w:left w:val="single" w:sz="2" w:space="12" w:color="FFFFFF"/>
                    <w:bottom w:val="single" w:sz="2" w:space="1" w:color="FFFFFF"/>
                    <w:right w:val="single" w:sz="2" w:space="4" w:color="FFFFFF"/>
                  </w:divBdr>
                  <w:divsChild>
                    <w:div w:id="1142582913">
                      <w:marLeft w:val="0"/>
                      <w:marRight w:val="0"/>
                      <w:marTop w:val="0"/>
                      <w:marBottom w:val="0"/>
                      <w:divBdr>
                        <w:top w:val="none" w:sz="0" w:space="0" w:color="auto"/>
                        <w:left w:val="none" w:sz="0" w:space="0" w:color="auto"/>
                        <w:bottom w:val="none" w:sz="0" w:space="0" w:color="auto"/>
                        <w:right w:val="none" w:sz="0" w:space="0" w:color="auto"/>
                      </w:divBdr>
                    </w:div>
                  </w:divsChild>
                </w:div>
                <w:div w:id="1049918790">
                  <w:marLeft w:val="0"/>
                  <w:marRight w:val="0"/>
                  <w:marTop w:val="0"/>
                  <w:marBottom w:val="0"/>
                  <w:divBdr>
                    <w:top w:val="single" w:sz="2" w:space="1" w:color="FFFFFF"/>
                    <w:left w:val="single" w:sz="2" w:space="12" w:color="FFFFFF"/>
                    <w:bottom w:val="single" w:sz="2" w:space="1" w:color="FFFFFF"/>
                    <w:right w:val="single" w:sz="2" w:space="4" w:color="FFFFFF"/>
                  </w:divBdr>
                  <w:divsChild>
                    <w:div w:id="1532496832">
                      <w:marLeft w:val="0"/>
                      <w:marRight w:val="0"/>
                      <w:marTop w:val="0"/>
                      <w:marBottom w:val="0"/>
                      <w:divBdr>
                        <w:top w:val="none" w:sz="0" w:space="0" w:color="auto"/>
                        <w:left w:val="none" w:sz="0" w:space="0" w:color="auto"/>
                        <w:bottom w:val="none" w:sz="0" w:space="0" w:color="auto"/>
                        <w:right w:val="none" w:sz="0" w:space="0" w:color="auto"/>
                      </w:divBdr>
                    </w:div>
                  </w:divsChild>
                </w:div>
                <w:div w:id="1257666850">
                  <w:marLeft w:val="0"/>
                  <w:marRight w:val="0"/>
                  <w:marTop w:val="0"/>
                  <w:marBottom w:val="0"/>
                  <w:divBdr>
                    <w:top w:val="single" w:sz="2" w:space="1" w:color="FFFFFF"/>
                    <w:left w:val="single" w:sz="2" w:space="12" w:color="FFFFFF"/>
                    <w:bottom w:val="single" w:sz="2" w:space="1" w:color="FFFFFF"/>
                    <w:right w:val="single" w:sz="2" w:space="4" w:color="FFFFFF"/>
                  </w:divBdr>
                  <w:divsChild>
                    <w:div w:id="338779531">
                      <w:marLeft w:val="0"/>
                      <w:marRight w:val="0"/>
                      <w:marTop w:val="0"/>
                      <w:marBottom w:val="0"/>
                      <w:divBdr>
                        <w:top w:val="none" w:sz="0" w:space="0" w:color="auto"/>
                        <w:left w:val="none" w:sz="0" w:space="0" w:color="auto"/>
                        <w:bottom w:val="none" w:sz="0" w:space="0" w:color="auto"/>
                        <w:right w:val="none" w:sz="0" w:space="0" w:color="auto"/>
                      </w:divBdr>
                    </w:div>
                  </w:divsChild>
                </w:div>
                <w:div w:id="88083721">
                  <w:marLeft w:val="0"/>
                  <w:marRight w:val="0"/>
                  <w:marTop w:val="0"/>
                  <w:marBottom w:val="0"/>
                  <w:divBdr>
                    <w:top w:val="single" w:sz="2" w:space="1" w:color="FFFFFF"/>
                    <w:left w:val="single" w:sz="2" w:space="12" w:color="FFFFFF"/>
                    <w:bottom w:val="single" w:sz="2" w:space="1" w:color="FFFFFF"/>
                    <w:right w:val="single" w:sz="2" w:space="4" w:color="FFFFFF"/>
                  </w:divBdr>
                  <w:divsChild>
                    <w:div w:id="1008601943">
                      <w:marLeft w:val="0"/>
                      <w:marRight w:val="0"/>
                      <w:marTop w:val="0"/>
                      <w:marBottom w:val="0"/>
                      <w:divBdr>
                        <w:top w:val="none" w:sz="0" w:space="0" w:color="auto"/>
                        <w:left w:val="none" w:sz="0" w:space="0" w:color="auto"/>
                        <w:bottom w:val="none" w:sz="0" w:space="0" w:color="auto"/>
                        <w:right w:val="none" w:sz="0" w:space="0" w:color="auto"/>
                      </w:divBdr>
                    </w:div>
                  </w:divsChild>
                </w:div>
                <w:div w:id="126289196">
                  <w:marLeft w:val="0"/>
                  <w:marRight w:val="0"/>
                  <w:marTop w:val="0"/>
                  <w:marBottom w:val="0"/>
                  <w:divBdr>
                    <w:top w:val="single" w:sz="2" w:space="1" w:color="FFFFFF"/>
                    <w:left w:val="single" w:sz="2" w:space="12" w:color="FFFFFF"/>
                    <w:bottom w:val="single" w:sz="2" w:space="1" w:color="FFFFFF"/>
                    <w:right w:val="single" w:sz="2" w:space="4" w:color="FFFFFF"/>
                  </w:divBdr>
                  <w:divsChild>
                    <w:div w:id="404764436">
                      <w:marLeft w:val="0"/>
                      <w:marRight w:val="0"/>
                      <w:marTop w:val="0"/>
                      <w:marBottom w:val="0"/>
                      <w:divBdr>
                        <w:top w:val="none" w:sz="0" w:space="0" w:color="auto"/>
                        <w:left w:val="none" w:sz="0" w:space="0" w:color="auto"/>
                        <w:bottom w:val="none" w:sz="0" w:space="0" w:color="auto"/>
                        <w:right w:val="none" w:sz="0" w:space="0" w:color="auto"/>
                      </w:divBdr>
                    </w:div>
                  </w:divsChild>
                </w:div>
                <w:div w:id="1293097830">
                  <w:marLeft w:val="0"/>
                  <w:marRight w:val="0"/>
                  <w:marTop w:val="0"/>
                  <w:marBottom w:val="0"/>
                  <w:divBdr>
                    <w:top w:val="single" w:sz="2" w:space="1" w:color="FFFFFF"/>
                    <w:left w:val="single" w:sz="2" w:space="12" w:color="FFFFFF"/>
                    <w:bottom w:val="single" w:sz="2" w:space="1" w:color="FFFFFF"/>
                    <w:right w:val="single" w:sz="2" w:space="4" w:color="FFFFFF"/>
                  </w:divBdr>
                  <w:divsChild>
                    <w:div w:id="1814980510">
                      <w:marLeft w:val="0"/>
                      <w:marRight w:val="0"/>
                      <w:marTop w:val="0"/>
                      <w:marBottom w:val="0"/>
                      <w:divBdr>
                        <w:top w:val="none" w:sz="0" w:space="0" w:color="auto"/>
                        <w:left w:val="none" w:sz="0" w:space="0" w:color="auto"/>
                        <w:bottom w:val="none" w:sz="0" w:space="0" w:color="auto"/>
                        <w:right w:val="none" w:sz="0" w:space="0" w:color="auto"/>
                      </w:divBdr>
                    </w:div>
                  </w:divsChild>
                </w:div>
                <w:div w:id="1882667598">
                  <w:marLeft w:val="0"/>
                  <w:marRight w:val="0"/>
                  <w:marTop w:val="0"/>
                  <w:marBottom w:val="0"/>
                  <w:divBdr>
                    <w:top w:val="single" w:sz="2" w:space="1" w:color="FFFFFF"/>
                    <w:left w:val="single" w:sz="2" w:space="12" w:color="FFFFFF"/>
                    <w:bottom w:val="single" w:sz="2" w:space="1" w:color="FFFFFF"/>
                    <w:right w:val="single" w:sz="2" w:space="4" w:color="FFFFFF"/>
                  </w:divBdr>
                  <w:divsChild>
                    <w:div w:id="853499063">
                      <w:marLeft w:val="0"/>
                      <w:marRight w:val="0"/>
                      <w:marTop w:val="0"/>
                      <w:marBottom w:val="0"/>
                      <w:divBdr>
                        <w:top w:val="none" w:sz="0" w:space="0" w:color="auto"/>
                        <w:left w:val="none" w:sz="0" w:space="0" w:color="auto"/>
                        <w:bottom w:val="none" w:sz="0" w:space="0" w:color="auto"/>
                        <w:right w:val="none" w:sz="0" w:space="0" w:color="auto"/>
                      </w:divBdr>
                    </w:div>
                  </w:divsChild>
                </w:div>
                <w:div w:id="284235204">
                  <w:marLeft w:val="0"/>
                  <w:marRight w:val="0"/>
                  <w:marTop w:val="0"/>
                  <w:marBottom w:val="0"/>
                  <w:divBdr>
                    <w:top w:val="single" w:sz="2" w:space="1" w:color="FFFFFF"/>
                    <w:left w:val="single" w:sz="2" w:space="12" w:color="FFFFFF"/>
                    <w:bottom w:val="single" w:sz="2" w:space="1" w:color="FFFFFF"/>
                    <w:right w:val="single" w:sz="2" w:space="4" w:color="FFFFFF"/>
                  </w:divBdr>
                  <w:divsChild>
                    <w:div w:id="1737899249">
                      <w:marLeft w:val="0"/>
                      <w:marRight w:val="0"/>
                      <w:marTop w:val="0"/>
                      <w:marBottom w:val="0"/>
                      <w:divBdr>
                        <w:top w:val="none" w:sz="0" w:space="0" w:color="auto"/>
                        <w:left w:val="none" w:sz="0" w:space="0" w:color="auto"/>
                        <w:bottom w:val="none" w:sz="0" w:space="0" w:color="auto"/>
                        <w:right w:val="none" w:sz="0" w:space="0" w:color="auto"/>
                      </w:divBdr>
                    </w:div>
                  </w:divsChild>
                </w:div>
                <w:div w:id="1116945767">
                  <w:marLeft w:val="0"/>
                  <w:marRight w:val="0"/>
                  <w:marTop w:val="0"/>
                  <w:marBottom w:val="0"/>
                  <w:divBdr>
                    <w:top w:val="single" w:sz="2" w:space="1" w:color="FFFFFF"/>
                    <w:left w:val="single" w:sz="2" w:space="12" w:color="FFFFFF"/>
                    <w:bottom w:val="single" w:sz="2" w:space="1" w:color="FFFFFF"/>
                    <w:right w:val="single" w:sz="2" w:space="4" w:color="FFFFFF"/>
                  </w:divBdr>
                  <w:divsChild>
                    <w:div w:id="39865144">
                      <w:marLeft w:val="0"/>
                      <w:marRight w:val="0"/>
                      <w:marTop w:val="0"/>
                      <w:marBottom w:val="0"/>
                      <w:divBdr>
                        <w:top w:val="none" w:sz="0" w:space="0" w:color="auto"/>
                        <w:left w:val="none" w:sz="0" w:space="0" w:color="auto"/>
                        <w:bottom w:val="none" w:sz="0" w:space="0" w:color="auto"/>
                        <w:right w:val="none" w:sz="0" w:space="0" w:color="auto"/>
                      </w:divBdr>
                    </w:div>
                  </w:divsChild>
                </w:div>
                <w:div w:id="538394453">
                  <w:marLeft w:val="0"/>
                  <w:marRight w:val="0"/>
                  <w:marTop w:val="0"/>
                  <w:marBottom w:val="0"/>
                  <w:divBdr>
                    <w:top w:val="single" w:sz="2" w:space="1" w:color="FFFFFF"/>
                    <w:left w:val="single" w:sz="2" w:space="12" w:color="FFFFFF"/>
                    <w:bottom w:val="single" w:sz="2" w:space="1" w:color="FFFFFF"/>
                    <w:right w:val="single" w:sz="2" w:space="4" w:color="FFFFFF"/>
                  </w:divBdr>
                  <w:divsChild>
                    <w:div w:id="641695203">
                      <w:marLeft w:val="0"/>
                      <w:marRight w:val="0"/>
                      <w:marTop w:val="0"/>
                      <w:marBottom w:val="0"/>
                      <w:divBdr>
                        <w:top w:val="none" w:sz="0" w:space="0" w:color="auto"/>
                        <w:left w:val="none" w:sz="0" w:space="0" w:color="auto"/>
                        <w:bottom w:val="none" w:sz="0" w:space="0" w:color="auto"/>
                        <w:right w:val="none" w:sz="0" w:space="0" w:color="auto"/>
                      </w:divBdr>
                    </w:div>
                  </w:divsChild>
                </w:div>
                <w:div w:id="230581728">
                  <w:marLeft w:val="0"/>
                  <w:marRight w:val="0"/>
                  <w:marTop w:val="0"/>
                  <w:marBottom w:val="0"/>
                  <w:divBdr>
                    <w:top w:val="single" w:sz="2" w:space="1" w:color="FFFFFF"/>
                    <w:left w:val="single" w:sz="2" w:space="12" w:color="FFFFFF"/>
                    <w:bottom w:val="single" w:sz="2" w:space="1" w:color="FFFFFF"/>
                    <w:right w:val="single" w:sz="2" w:space="4" w:color="FFFFFF"/>
                  </w:divBdr>
                  <w:divsChild>
                    <w:div w:id="1181436823">
                      <w:marLeft w:val="0"/>
                      <w:marRight w:val="0"/>
                      <w:marTop w:val="0"/>
                      <w:marBottom w:val="0"/>
                      <w:divBdr>
                        <w:top w:val="none" w:sz="0" w:space="0" w:color="auto"/>
                        <w:left w:val="none" w:sz="0" w:space="0" w:color="auto"/>
                        <w:bottom w:val="none" w:sz="0" w:space="0" w:color="auto"/>
                        <w:right w:val="none" w:sz="0" w:space="0" w:color="auto"/>
                      </w:divBdr>
                    </w:div>
                  </w:divsChild>
                </w:div>
                <w:div w:id="1887178509">
                  <w:marLeft w:val="0"/>
                  <w:marRight w:val="0"/>
                  <w:marTop w:val="0"/>
                  <w:marBottom w:val="0"/>
                  <w:divBdr>
                    <w:top w:val="single" w:sz="2" w:space="1" w:color="FFFFFF"/>
                    <w:left w:val="single" w:sz="2" w:space="12" w:color="FFFFFF"/>
                    <w:bottom w:val="single" w:sz="2" w:space="1" w:color="FFFFFF"/>
                    <w:right w:val="single" w:sz="2" w:space="4" w:color="FFFFFF"/>
                  </w:divBdr>
                  <w:divsChild>
                    <w:div w:id="1646279784">
                      <w:marLeft w:val="0"/>
                      <w:marRight w:val="0"/>
                      <w:marTop w:val="0"/>
                      <w:marBottom w:val="0"/>
                      <w:divBdr>
                        <w:top w:val="none" w:sz="0" w:space="0" w:color="auto"/>
                        <w:left w:val="none" w:sz="0" w:space="0" w:color="auto"/>
                        <w:bottom w:val="none" w:sz="0" w:space="0" w:color="auto"/>
                        <w:right w:val="none" w:sz="0" w:space="0" w:color="auto"/>
                      </w:divBdr>
                    </w:div>
                  </w:divsChild>
                </w:div>
                <w:div w:id="1327631916">
                  <w:marLeft w:val="0"/>
                  <w:marRight w:val="0"/>
                  <w:marTop w:val="0"/>
                  <w:marBottom w:val="0"/>
                  <w:divBdr>
                    <w:top w:val="single" w:sz="2" w:space="1" w:color="FFFFFF"/>
                    <w:left w:val="single" w:sz="2" w:space="12" w:color="FFFFFF"/>
                    <w:bottom w:val="single" w:sz="2" w:space="1" w:color="FFFFFF"/>
                    <w:right w:val="single" w:sz="2" w:space="4" w:color="FFFFFF"/>
                  </w:divBdr>
                  <w:divsChild>
                    <w:div w:id="1675572396">
                      <w:marLeft w:val="0"/>
                      <w:marRight w:val="0"/>
                      <w:marTop w:val="0"/>
                      <w:marBottom w:val="0"/>
                      <w:divBdr>
                        <w:top w:val="none" w:sz="0" w:space="0" w:color="auto"/>
                        <w:left w:val="none" w:sz="0" w:space="0" w:color="auto"/>
                        <w:bottom w:val="none" w:sz="0" w:space="0" w:color="auto"/>
                        <w:right w:val="none" w:sz="0" w:space="0" w:color="auto"/>
                      </w:divBdr>
                    </w:div>
                  </w:divsChild>
                </w:div>
                <w:div w:id="604270273">
                  <w:marLeft w:val="0"/>
                  <w:marRight w:val="0"/>
                  <w:marTop w:val="0"/>
                  <w:marBottom w:val="0"/>
                  <w:divBdr>
                    <w:top w:val="single" w:sz="2" w:space="1" w:color="FFFFFF"/>
                    <w:left w:val="single" w:sz="2" w:space="12" w:color="FFFFFF"/>
                    <w:bottom w:val="single" w:sz="2" w:space="1" w:color="FFFFFF"/>
                    <w:right w:val="single" w:sz="2" w:space="4" w:color="FFFFFF"/>
                  </w:divBdr>
                  <w:divsChild>
                    <w:div w:id="776801825">
                      <w:marLeft w:val="0"/>
                      <w:marRight w:val="0"/>
                      <w:marTop w:val="0"/>
                      <w:marBottom w:val="0"/>
                      <w:divBdr>
                        <w:top w:val="none" w:sz="0" w:space="0" w:color="auto"/>
                        <w:left w:val="none" w:sz="0" w:space="0" w:color="auto"/>
                        <w:bottom w:val="none" w:sz="0" w:space="0" w:color="auto"/>
                        <w:right w:val="none" w:sz="0" w:space="0" w:color="auto"/>
                      </w:divBdr>
                    </w:div>
                  </w:divsChild>
                </w:div>
                <w:div w:id="1400707212">
                  <w:marLeft w:val="0"/>
                  <w:marRight w:val="0"/>
                  <w:marTop w:val="0"/>
                  <w:marBottom w:val="0"/>
                  <w:divBdr>
                    <w:top w:val="single" w:sz="2" w:space="1" w:color="FFFFFF"/>
                    <w:left w:val="single" w:sz="2" w:space="12" w:color="FFFFFF"/>
                    <w:bottom w:val="single" w:sz="2" w:space="1" w:color="FFFFFF"/>
                    <w:right w:val="single" w:sz="2" w:space="4" w:color="FFFFFF"/>
                  </w:divBdr>
                  <w:divsChild>
                    <w:div w:id="44530228">
                      <w:marLeft w:val="0"/>
                      <w:marRight w:val="0"/>
                      <w:marTop w:val="0"/>
                      <w:marBottom w:val="0"/>
                      <w:divBdr>
                        <w:top w:val="none" w:sz="0" w:space="0" w:color="auto"/>
                        <w:left w:val="none" w:sz="0" w:space="0" w:color="auto"/>
                        <w:bottom w:val="none" w:sz="0" w:space="0" w:color="auto"/>
                        <w:right w:val="none" w:sz="0" w:space="0" w:color="auto"/>
                      </w:divBdr>
                    </w:div>
                  </w:divsChild>
                </w:div>
                <w:div w:id="1278754869">
                  <w:marLeft w:val="0"/>
                  <w:marRight w:val="0"/>
                  <w:marTop w:val="0"/>
                  <w:marBottom w:val="0"/>
                  <w:divBdr>
                    <w:top w:val="single" w:sz="2" w:space="1" w:color="FFFFFF"/>
                    <w:left w:val="single" w:sz="2" w:space="12" w:color="FFFFFF"/>
                    <w:bottom w:val="single" w:sz="2" w:space="1" w:color="FFFFFF"/>
                    <w:right w:val="single" w:sz="2" w:space="4" w:color="FFFFFF"/>
                  </w:divBdr>
                  <w:divsChild>
                    <w:div w:id="914822454">
                      <w:marLeft w:val="0"/>
                      <w:marRight w:val="0"/>
                      <w:marTop w:val="0"/>
                      <w:marBottom w:val="0"/>
                      <w:divBdr>
                        <w:top w:val="none" w:sz="0" w:space="0" w:color="auto"/>
                        <w:left w:val="none" w:sz="0" w:space="0" w:color="auto"/>
                        <w:bottom w:val="none" w:sz="0" w:space="0" w:color="auto"/>
                        <w:right w:val="none" w:sz="0" w:space="0" w:color="auto"/>
                      </w:divBdr>
                    </w:div>
                  </w:divsChild>
                </w:div>
                <w:div w:id="77288623">
                  <w:marLeft w:val="0"/>
                  <w:marRight w:val="0"/>
                  <w:marTop w:val="0"/>
                  <w:marBottom w:val="0"/>
                  <w:divBdr>
                    <w:top w:val="single" w:sz="2" w:space="1" w:color="FFFFFF"/>
                    <w:left w:val="single" w:sz="2" w:space="12" w:color="FFFFFF"/>
                    <w:bottom w:val="single" w:sz="2" w:space="1" w:color="FFFFFF"/>
                    <w:right w:val="single" w:sz="2" w:space="4" w:color="FFFFFF"/>
                  </w:divBdr>
                  <w:divsChild>
                    <w:div w:id="1315337014">
                      <w:marLeft w:val="0"/>
                      <w:marRight w:val="0"/>
                      <w:marTop w:val="0"/>
                      <w:marBottom w:val="0"/>
                      <w:divBdr>
                        <w:top w:val="none" w:sz="0" w:space="0" w:color="auto"/>
                        <w:left w:val="none" w:sz="0" w:space="0" w:color="auto"/>
                        <w:bottom w:val="none" w:sz="0" w:space="0" w:color="auto"/>
                        <w:right w:val="none" w:sz="0" w:space="0" w:color="auto"/>
                      </w:divBdr>
                    </w:div>
                  </w:divsChild>
                </w:div>
                <w:div w:id="869607059">
                  <w:marLeft w:val="0"/>
                  <w:marRight w:val="0"/>
                  <w:marTop w:val="0"/>
                  <w:marBottom w:val="0"/>
                  <w:divBdr>
                    <w:top w:val="single" w:sz="2" w:space="1" w:color="FFFFFF"/>
                    <w:left w:val="single" w:sz="2" w:space="12" w:color="FFFFFF"/>
                    <w:bottom w:val="single" w:sz="2" w:space="1" w:color="FFFFFF"/>
                    <w:right w:val="single" w:sz="2" w:space="4" w:color="FFFFFF"/>
                  </w:divBdr>
                  <w:divsChild>
                    <w:div w:id="1771314036">
                      <w:marLeft w:val="0"/>
                      <w:marRight w:val="0"/>
                      <w:marTop w:val="0"/>
                      <w:marBottom w:val="0"/>
                      <w:divBdr>
                        <w:top w:val="none" w:sz="0" w:space="0" w:color="auto"/>
                        <w:left w:val="none" w:sz="0" w:space="0" w:color="auto"/>
                        <w:bottom w:val="none" w:sz="0" w:space="0" w:color="auto"/>
                        <w:right w:val="none" w:sz="0" w:space="0" w:color="auto"/>
                      </w:divBdr>
                    </w:div>
                  </w:divsChild>
                </w:div>
                <w:div w:id="241332956">
                  <w:marLeft w:val="0"/>
                  <w:marRight w:val="0"/>
                  <w:marTop w:val="0"/>
                  <w:marBottom w:val="0"/>
                  <w:divBdr>
                    <w:top w:val="single" w:sz="2" w:space="1" w:color="FFFFFF"/>
                    <w:left w:val="single" w:sz="2" w:space="12" w:color="FFFFFF"/>
                    <w:bottom w:val="single" w:sz="2" w:space="1" w:color="FFFFFF"/>
                    <w:right w:val="single" w:sz="2" w:space="4" w:color="FFFFFF"/>
                  </w:divBdr>
                  <w:divsChild>
                    <w:div w:id="1991713504">
                      <w:marLeft w:val="0"/>
                      <w:marRight w:val="0"/>
                      <w:marTop w:val="0"/>
                      <w:marBottom w:val="0"/>
                      <w:divBdr>
                        <w:top w:val="none" w:sz="0" w:space="0" w:color="auto"/>
                        <w:left w:val="none" w:sz="0" w:space="0" w:color="auto"/>
                        <w:bottom w:val="none" w:sz="0" w:space="0" w:color="auto"/>
                        <w:right w:val="none" w:sz="0" w:space="0" w:color="auto"/>
                      </w:divBdr>
                    </w:div>
                  </w:divsChild>
                </w:div>
                <w:div w:id="916940163">
                  <w:marLeft w:val="0"/>
                  <w:marRight w:val="0"/>
                  <w:marTop w:val="0"/>
                  <w:marBottom w:val="0"/>
                  <w:divBdr>
                    <w:top w:val="single" w:sz="2" w:space="1" w:color="FFFFFF"/>
                    <w:left w:val="single" w:sz="2" w:space="12" w:color="FFFFFF"/>
                    <w:bottom w:val="single" w:sz="2" w:space="1" w:color="FFFFFF"/>
                    <w:right w:val="single" w:sz="2" w:space="4" w:color="FFFFFF"/>
                  </w:divBdr>
                  <w:divsChild>
                    <w:div w:id="394014414">
                      <w:marLeft w:val="0"/>
                      <w:marRight w:val="0"/>
                      <w:marTop w:val="0"/>
                      <w:marBottom w:val="0"/>
                      <w:divBdr>
                        <w:top w:val="none" w:sz="0" w:space="0" w:color="auto"/>
                        <w:left w:val="none" w:sz="0" w:space="0" w:color="auto"/>
                        <w:bottom w:val="none" w:sz="0" w:space="0" w:color="auto"/>
                        <w:right w:val="none" w:sz="0" w:space="0" w:color="auto"/>
                      </w:divBdr>
                    </w:div>
                  </w:divsChild>
                </w:div>
                <w:div w:id="1574272336">
                  <w:marLeft w:val="0"/>
                  <w:marRight w:val="0"/>
                  <w:marTop w:val="0"/>
                  <w:marBottom w:val="0"/>
                  <w:divBdr>
                    <w:top w:val="single" w:sz="2" w:space="1" w:color="FFFFFF"/>
                    <w:left w:val="single" w:sz="2" w:space="12" w:color="FFFFFF"/>
                    <w:bottom w:val="single" w:sz="2" w:space="1" w:color="FFFFFF"/>
                    <w:right w:val="single" w:sz="2" w:space="4" w:color="FFFFFF"/>
                  </w:divBdr>
                  <w:divsChild>
                    <w:div w:id="1912539973">
                      <w:marLeft w:val="0"/>
                      <w:marRight w:val="0"/>
                      <w:marTop w:val="0"/>
                      <w:marBottom w:val="0"/>
                      <w:divBdr>
                        <w:top w:val="none" w:sz="0" w:space="0" w:color="auto"/>
                        <w:left w:val="none" w:sz="0" w:space="0" w:color="auto"/>
                        <w:bottom w:val="none" w:sz="0" w:space="0" w:color="auto"/>
                        <w:right w:val="none" w:sz="0" w:space="0" w:color="auto"/>
                      </w:divBdr>
                    </w:div>
                  </w:divsChild>
                </w:div>
                <w:div w:id="785732679">
                  <w:marLeft w:val="0"/>
                  <w:marRight w:val="0"/>
                  <w:marTop w:val="0"/>
                  <w:marBottom w:val="0"/>
                  <w:divBdr>
                    <w:top w:val="single" w:sz="2" w:space="1" w:color="FFFFFF"/>
                    <w:left w:val="single" w:sz="2" w:space="12" w:color="FFFFFF"/>
                    <w:bottom w:val="single" w:sz="2" w:space="1" w:color="FFFFFF"/>
                    <w:right w:val="single" w:sz="2" w:space="4" w:color="FFFFFF"/>
                  </w:divBdr>
                  <w:divsChild>
                    <w:div w:id="525405810">
                      <w:marLeft w:val="0"/>
                      <w:marRight w:val="0"/>
                      <w:marTop w:val="0"/>
                      <w:marBottom w:val="0"/>
                      <w:divBdr>
                        <w:top w:val="none" w:sz="0" w:space="0" w:color="auto"/>
                        <w:left w:val="none" w:sz="0" w:space="0" w:color="auto"/>
                        <w:bottom w:val="none" w:sz="0" w:space="0" w:color="auto"/>
                        <w:right w:val="none" w:sz="0" w:space="0" w:color="auto"/>
                      </w:divBdr>
                    </w:div>
                  </w:divsChild>
                </w:div>
                <w:div w:id="1862818392">
                  <w:marLeft w:val="0"/>
                  <w:marRight w:val="0"/>
                  <w:marTop w:val="0"/>
                  <w:marBottom w:val="0"/>
                  <w:divBdr>
                    <w:top w:val="single" w:sz="2" w:space="1" w:color="FFFFFF"/>
                    <w:left w:val="single" w:sz="2" w:space="12" w:color="FFFFFF"/>
                    <w:bottom w:val="single" w:sz="2" w:space="1" w:color="FFFFFF"/>
                    <w:right w:val="single" w:sz="2" w:space="4" w:color="FFFFFF"/>
                  </w:divBdr>
                  <w:divsChild>
                    <w:div w:id="919754207">
                      <w:marLeft w:val="0"/>
                      <w:marRight w:val="0"/>
                      <w:marTop w:val="0"/>
                      <w:marBottom w:val="0"/>
                      <w:divBdr>
                        <w:top w:val="none" w:sz="0" w:space="0" w:color="auto"/>
                        <w:left w:val="none" w:sz="0" w:space="0" w:color="auto"/>
                        <w:bottom w:val="none" w:sz="0" w:space="0" w:color="auto"/>
                        <w:right w:val="none" w:sz="0" w:space="0" w:color="auto"/>
                      </w:divBdr>
                    </w:div>
                  </w:divsChild>
                </w:div>
                <w:div w:id="1493446041">
                  <w:marLeft w:val="0"/>
                  <w:marRight w:val="0"/>
                  <w:marTop w:val="0"/>
                  <w:marBottom w:val="0"/>
                  <w:divBdr>
                    <w:top w:val="single" w:sz="2" w:space="1" w:color="FFFFFF"/>
                    <w:left w:val="single" w:sz="2" w:space="12" w:color="FFFFFF"/>
                    <w:bottom w:val="single" w:sz="2" w:space="1" w:color="FFFFFF"/>
                    <w:right w:val="single" w:sz="2" w:space="4" w:color="FFFFFF"/>
                  </w:divBdr>
                  <w:divsChild>
                    <w:div w:id="191654548">
                      <w:marLeft w:val="0"/>
                      <w:marRight w:val="0"/>
                      <w:marTop w:val="0"/>
                      <w:marBottom w:val="0"/>
                      <w:divBdr>
                        <w:top w:val="none" w:sz="0" w:space="0" w:color="auto"/>
                        <w:left w:val="none" w:sz="0" w:space="0" w:color="auto"/>
                        <w:bottom w:val="none" w:sz="0" w:space="0" w:color="auto"/>
                        <w:right w:val="none" w:sz="0" w:space="0" w:color="auto"/>
                      </w:divBdr>
                    </w:div>
                  </w:divsChild>
                </w:div>
                <w:div w:id="1621572103">
                  <w:marLeft w:val="0"/>
                  <w:marRight w:val="0"/>
                  <w:marTop w:val="0"/>
                  <w:marBottom w:val="0"/>
                  <w:divBdr>
                    <w:top w:val="single" w:sz="2" w:space="1" w:color="FFFFFF"/>
                    <w:left w:val="single" w:sz="2" w:space="12" w:color="FFFFFF"/>
                    <w:bottom w:val="single" w:sz="2" w:space="1" w:color="FFFFFF"/>
                    <w:right w:val="single" w:sz="2" w:space="4" w:color="FFFFFF"/>
                  </w:divBdr>
                  <w:divsChild>
                    <w:div w:id="1474521518">
                      <w:marLeft w:val="0"/>
                      <w:marRight w:val="0"/>
                      <w:marTop w:val="0"/>
                      <w:marBottom w:val="0"/>
                      <w:divBdr>
                        <w:top w:val="none" w:sz="0" w:space="0" w:color="auto"/>
                        <w:left w:val="none" w:sz="0" w:space="0" w:color="auto"/>
                        <w:bottom w:val="none" w:sz="0" w:space="0" w:color="auto"/>
                        <w:right w:val="none" w:sz="0" w:space="0" w:color="auto"/>
                      </w:divBdr>
                    </w:div>
                  </w:divsChild>
                </w:div>
                <w:div w:id="737747769">
                  <w:marLeft w:val="0"/>
                  <w:marRight w:val="0"/>
                  <w:marTop w:val="0"/>
                  <w:marBottom w:val="0"/>
                  <w:divBdr>
                    <w:top w:val="single" w:sz="2" w:space="1" w:color="FFFFFF"/>
                    <w:left w:val="single" w:sz="2" w:space="12" w:color="FFFFFF"/>
                    <w:bottom w:val="single" w:sz="2" w:space="1" w:color="FFFFFF"/>
                    <w:right w:val="single" w:sz="2" w:space="4" w:color="FFFFFF"/>
                  </w:divBdr>
                  <w:divsChild>
                    <w:div w:id="720133705">
                      <w:marLeft w:val="0"/>
                      <w:marRight w:val="0"/>
                      <w:marTop w:val="0"/>
                      <w:marBottom w:val="0"/>
                      <w:divBdr>
                        <w:top w:val="none" w:sz="0" w:space="0" w:color="auto"/>
                        <w:left w:val="none" w:sz="0" w:space="0" w:color="auto"/>
                        <w:bottom w:val="none" w:sz="0" w:space="0" w:color="auto"/>
                        <w:right w:val="none" w:sz="0" w:space="0" w:color="auto"/>
                      </w:divBdr>
                    </w:div>
                  </w:divsChild>
                </w:div>
                <w:div w:id="369766256">
                  <w:marLeft w:val="0"/>
                  <w:marRight w:val="0"/>
                  <w:marTop w:val="0"/>
                  <w:marBottom w:val="0"/>
                  <w:divBdr>
                    <w:top w:val="single" w:sz="2" w:space="1" w:color="FFFFFF"/>
                    <w:left w:val="single" w:sz="2" w:space="12" w:color="FFFFFF"/>
                    <w:bottom w:val="single" w:sz="2" w:space="1" w:color="FFFFFF"/>
                    <w:right w:val="single" w:sz="2" w:space="4" w:color="FFFFFF"/>
                  </w:divBdr>
                  <w:divsChild>
                    <w:div w:id="1300188706">
                      <w:marLeft w:val="0"/>
                      <w:marRight w:val="0"/>
                      <w:marTop w:val="0"/>
                      <w:marBottom w:val="0"/>
                      <w:divBdr>
                        <w:top w:val="none" w:sz="0" w:space="0" w:color="auto"/>
                        <w:left w:val="none" w:sz="0" w:space="0" w:color="auto"/>
                        <w:bottom w:val="none" w:sz="0" w:space="0" w:color="auto"/>
                        <w:right w:val="none" w:sz="0" w:space="0" w:color="auto"/>
                      </w:divBdr>
                    </w:div>
                  </w:divsChild>
                </w:div>
                <w:div w:id="1603296382">
                  <w:marLeft w:val="0"/>
                  <w:marRight w:val="0"/>
                  <w:marTop w:val="0"/>
                  <w:marBottom w:val="0"/>
                  <w:divBdr>
                    <w:top w:val="single" w:sz="2" w:space="1" w:color="FFFFFF"/>
                    <w:left w:val="single" w:sz="2" w:space="12" w:color="FFFFFF"/>
                    <w:bottom w:val="single" w:sz="2" w:space="1" w:color="FFFFFF"/>
                    <w:right w:val="single" w:sz="2" w:space="4" w:color="FFFFFF"/>
                  </w:divBdr>
                  <w:divsChild>
                    <w:div w:id="1856187">
                      <w:marLeft w:val="0"/>
                      <w:marRight w:val="0"/>
                      <w:marTop w:val="0"/>
                      <w:marBottom w:val="0"/>
                      <w:divBdr>
                        <w:top w:val="none" w:sz="0" w:space="0" w:color="auto"/>
                        <w:left w:val="none" w:sz="0" w:space="0" w:color="auto"/>
                        <w:bottom w:val="none" w:sz="0" w:space="0" w:color="auto"/>
                        <w:right w:val="none" w:sz="0" w:space="0" w:color="auto"/>
                      </w:divBdr>
                    </w:div>
                  </w:divsChild>
                </w:div>
                <w:div w:id="1244101969">
                  <w:marLeft w:val="0"/>
                  <w:marRight w:val="0"/>
                  <w:marTop w:val="0"/>
                  <w:marBottom w:val="0"/>
                  <w:divBdr>
                    <w:top w:val="single" w:sz="2" w:space="1" w:color="FFFFFF"/>
                    <w:left w:val="single" w:sz="2" w:space="12" w:color="FFFFFF"/>
                    <w:bottom w:val="single" w:sz="2" w:space="1" w:color="FFFFFF"/>
                    <w:right w:val="single" w:sz="2" w:space="4" w:color="FFFFFF"/>
                  </w:divBdr>
                  <w:divsChild>
                    <w:div w:id="1973516308">
                      <w:marLeft w:val="0"/>
                      <w:marRight w:val="0"/>
                      <w:marTop w:val="0"/>
                      <w:marBottom w:val="0"/>
                      <w:divBdr>
                        <w:top w:val="none" w:sz="0" w:space="0" w:color="auto"/>
                        <w:left w:val="none" w:sz="0" w:space="0" w:color="auto"/>
                        <w:bottom w:val="none" w:sz="0" w:space="0" w:color="auto"/>
                        <w:right w:val="none" w:sz="0" w:space="0" w:color="auto"/>
                      </w:divBdr>
                    </w:div>
                  </w:divsChild>
                </w:div>
                <w:div w:id="1032799640">
                  <w:marLeft w:val="0"/>
                  <w:marRight w:val="0"/>
                  <w:marTop w:val="0"/>
                  <w:marBottom w:val="0"/>
                  <w:divBdr>
                    <w:top w:val="single" w:sz="2" w:space="1" w:color="FFFFFF"/>
                    <w:left w:val="single" w:sz="2" w:space="12" w:color="FFFFFF"/>
                    <w:bottom w:val="single" w:sz="2" w:space="1" w:color="FFFFFF"/>
                    <w:right w:val="single" w:sz="2" w:space="4" w:color="FFFFFF"/>
                  </w:divBdr>
                  <w:divsChild>
                    <w:div w:id="1167868674">
                      <w:marLeft w:val="0"/>
                      <w:marRight w:val="0"/>
                      <w:marTop w:val="0"/>
                      <w:marBottom w:val="0"/>
                      <w:divBdr>
                        <w:top w:val="none" w:sz="0" w:space="0" w:color="auto"/>
                        <w:left w:val="none" w:sz="0" w:space="0" w:color="auto"/>
                        <w:bottom w:val="none" w:sz="0" w:space="0" w:color="auto"/>
                        <w:right w:val="none" w:sz="0" w:space="0" w:color="auto"/>
                      </w:divBdr>
                    </w:div>
                  </w:divsChild>
                </w:div>
                <w:div w:id="2128621740">
                  <w:marLeft w:val="0"/>
                  <w:marRight w:val="0"/>
                  <w:marTop w:val="0"/>
                  <w:marBottom w:val="0"/>
                  <w:divBdr>
                    <w:top w:val="single" w:sz="2" w:space="1" w:color="FFFFFF"/>
                    <w:left w:val="single" w:sz="2" w:space="12" w:color="FFFFFF"/>
                    <w:bottom w:val="single" w:sz="2" w:space="1" w:color="FFFFFF"/>
                    <w:right w:val="single" w:sz="2" w:space="4" w:color="FFFFFF"/>
                  </w:divBdr>
                  <w:divsChild>
                    <w:div w:id="1848204368">
                      <w:marLeft w:val="0"/>
                      <w:marRight w:val="0"/>
                      <w:marTop w:val="0"/>
                      <w:marBottom w:val="0"/>
                      <w:divBdr>
                        <w:top w:val="none" w:sz="0" w:space="0" w:color="auto"/>
                        <w:left w:val="none" w:sz="0" w:space="0" w:color="auto"/>
                        <w:bottom w:val="none" w:sz="0" w:space="0" w:color="auto"/>
                        <w:right w:val="none" w:sz="0" w:space="0" w:color="auto"/>
                      </w:divBdr>
                    </w:div>
                  </w:divsChild>
                </w:div>
                <w:div w:id="1254364332">
                  <w:marLeft w:val="0"/>
                  <w:marRight w:val="0"/>
                  <w:marTop w:val="0"/>
                  <w:marBottom w:val="0"/>
                  <w:divBdr>
                    <w:top w:val="single" w:sz="2" w:space="1" w:color="FFFFFF"/>
                    <w:left w:val="single" w:sz="2" w:space="12" w:color="FFFFFF"/>
                    <w:bottom w:val="single" w:sz="2" w:space="1" w:color="FFFFFF"/>
                    <w:right w:val="single" w:sz="2" w:space="4" w:color="FFFFFF"/>
                  </w:divBdr>
                  <w:divsChild>
                    <w:div w:id="1607343595">
                      <w:marLeft w:val="0"/>
                      <w:marRight w:val="0"/>
                      <w:marTop w:val="0"/>
                      <w:marBottom w:val="0"/>
                      <w:divBdr>
                        <w:top w:val="none" w:sz="0" w:space="0" w:color="auto"/>
                        <w:left w:val="none" w:sz="0" w:space="0" w:color="auto"/>
                        <w:bottom w:val="none" w:sz="0" w:space="0" w:color="auto"/>
                        <w:right w:val="none" w:sz="0" w:space="0" w:color="auto"/>
                      </w:divBdr>
                    </w:div>
                  </w:divsChild>
                </w:div>
                <w:div w:id="1672488548">
                  <w:marLeft w:val="0"/>
                  <w:marRight w:val="0"/>
                  <w:marTop w:val="0"/>
                  <w:marBottom w:val="0"/>
                  <w:divBdr>
                    <w:top w:val="single" w:sz="2" w:space="1" w:color="FFFFFF"/>
                    <w:left w:val="single" w:sz="2" w:space="12" w:color="FFFFFF"/>
                    <w:bottom w:val="single" w:sz="2" w:space="1" w:color="FFFFFF"/>
                    <w:right w:val="single" w:sz="2" w:space="4" w:color="FFFFFF"/>
                  </w:divBdr>
                  <w:divsChild>
                    <w:div w:id="609512348">
                      <w:marLeft w:val="0"/>
                      <w:marRight w:val="0"/>
                      <w:marTop w:val="0"/>
                      <w:marBottom w:val="0"/>
                      <w:divBdr>
                        <w:top w:val="none" w:sz="0" w:space="0" w:color="auto"/>
                        <w:left w:val="none" w:sz="0" w:space="0" w:color="auto"/>
                        <w:bottom w:val="none" w:sz="0" w:space="0" w:color="auto"/>
                        <w:right w:val="none" w:sz="0" w:space="0" w:color="auto"/>
                      </w:divBdr>
                    </w:div>
                  </w:divsChild>
                </w:div>
                <w:div w:id="415829088">
                  <w:marLeft w:val="0"/>
                  <w:marRight w:val="0"/>
                  <w:marTop w:val="0"/>
                  <w:marBottom w:val="0"/>
                  <w:divBdr>
                    <w:top w:val="single" w:sz="2" w:space="1" w:color="FFFFFF"/>
                    <w:left w:val="single" w:sz="2" w:space="12" w:color="FFFFFF"/>
                    <w:bottom w:val="single" w:sz="2" w:space="1" w:color="FFFFFF"/>
                    <w:right w:val="single" w:sz="2" w:space="4" w:color="FFFFFF"/>
                  </w:divBdr>
                  <w:divsChild>
                    <w:div w:id="1601908556">
                      <w:marLeft w:val="0"/>
                      <w:marRight w:val="0"/>
                      <w:marTop w:val="0"/>
                      <w:marBottom w:val="0"/>
                      <w:divBdr>
                        <w:top w:val="none" w:sz="0" w:space="0" w:color="auto"/>
                        <w:left w:val="none" w:sz="0" w:space="0" w:color="auto"/>
                        <w:bottom w:val="none" w:sz="0" w:space="0" w:color="auto"/>
                        <w:right w:val="none" w:sz="0" w:space="0" w:color="auto"/>
                      </w:divBdr>
                    </w:div>
                  </w:divsChild>
                </w:div>
                <w:div w:id="1460996487">
                  <w:marLeft w:val="0"/>
                  <w:marRight w:val="0"/>
                  <w:marTop w:val="0"/>
                  <w:marBottom w:val="0"/>
                  <w:divBdr>
                    <w:top w:val="single" w:sz="2" w:space="1" w:color="FFFFFF"/>
                    <w:left w:val="single" w:sz="2" w:space="12" w:color="FFFFFF"/>
                    <w:bottom w:val="single" w:sz="2" w:space="1" w:color="FFFFFF"/>
                    <w:right w:val="single" w:sz="2" w:space="4" w:color="FFFFFF"/>
                  </w:divBdr>
                  <w:divsChild>
                    <w:div w:id="1405058990">
                      <w:marLeft w:val="0"/>
                      <w:marRight w:val="0"/>
                      <w:marTop w:val="0"/>
                      <w:marBottom w:val="0"/>
                      <w:divBdr>
                        <w:top w:val="none" w:sz="0" w:space="0" w:color="auto"/>
                        <w:left w:val="none" w:sz="0" w:space="0" w:color="auto"/>
                        <w:bottom w:val="none" w:sz="0" w:space="0" w:color="auto"/>
                        <w:right w:val="none" w:sz="0" w:space="0" w:color="auto"/>
                      </w:divBdr>
                    </w:div>
                  </w:divsChild>
                </w:div>
                <w:div w:id="411322328">
                  <w:marLeft w:val="0"/>
                  <w:marRight w:val="0"/>
                  <w:marTop w:val="0"/>
                  <w:marBottom w:val="0"/>
                  <w:divBdr>
                    <w:top w:val="single" w:sz="2" w:space="1" w:color="FFFFFF"/>
                    <w:left w:val="single" w:sz="2" w:space="12" w:color="FFFFFF"/>
                    <w:bottom w:val="single" w:sz="2" w:space="1" w:color="FFFFFF"/>
                    <w:right w:val="single" w:sz="2" w:space="4" w:color="FFFFFF"/>
                  </w:divBdr>
                  <w:divsChild>
                    <w:div w:id="417677127">
                      <w:marLeft w:val="0"/>
                      <w:marRight w:val="0"/>
                      <w:marTop w:val="0"/>
                      <w:marBottom w:val="0"/>
                      <w:divBdr>
                        <w:top w:val="none" w:sz="0" w:space="0" w:color="auto"/>
                        <w:left w:val="none" w:sz="0" w:space="0" w:color="auto"/>
                        <w:bottom w:val="none" w:sz="0" w:space="0" w:color="auto"/>
                        <w:right w:val="none" w:sz="0" w:space="0" w:color="auto"/>
                      </w:divBdr>
                    </w:div>
                  </w:divsChild>
                </w:div>
                <w:div w:id="1532304896">
                  <w:marLeft w:val="0"/>
                  <w:marRight w:val="0"/>
                  <w:marTop w:val="0"/>
                  <w:marBottom w:val="0"/>
                  <w:divBdr>
                    <w:top w:val="single" w:sz="2" w:space="1" w:color="FFFFFF"/>
                    <w:left w:val="single" w:sz="2" w:space="12" w:color="FFFFFF"/>
                    <w:bottom w:val="single" w:sz="2" w:space="1" w:color="FFFFFF"/>
                    <w:right w:val="single" w:sz="2" w:space="4" w:color="FFFFFF"/>
                  </w:divBdr>
                  <w:divsChild>
                    <w:div w:id="922569252">
                      <w:marLeft w:val="0"/>
                      <w:marRight w:val="0"/>
                      <w:marTop w:val="0"/>
                      <w:marBottom w:val="0"/>
                      <w:divBdr>
                        <w:top w:val="none" w:sz="0" w:space="0" w:color="auto"/>
                        <w:left w:val="none" w:sz="0" w:space="0" w:color="auto"/>
                        <w:bottom w:val="none" w:sz="0" w:space="0" w:color="auto"/>
                        <w:right w:val="none" w:sz="0" w:space="0" w:color="auto"/>
                      </w:divBdr>
                    </w:div>
                  </w:divsChild>
                </w:div>
                <w:div w:id="18245947">
                  <w:marLeft w:val="0"/>
                  <w:marRight w:val="0"/>
                  <w:marTop w:val="0"/>
                  <w:marBottom w:val="0"/>
                  <w:divBdr>
                    <w:top w:val="single" w:sz="2" w:space="1" w:color="FFFFFF"/>
                    <w:left w:val="single" w:sz="2" w:space="12" w:color="FFFFFF"/>
                    <w:bottom w:val="single" w:sz="2" w:space="1" w:color="FFFFFF"/>
                    <w:right w:val="single" w:sz="2" w:space="4" w:color="FFFFFF"/>
                  </w:divBdr>
                  <w:divsChild>
                    <w:div w:id="1677338894">
                      <w:marLeft w:val="0"/>
                      <w:marRight w:val="0"/>
                      <w:marTop w:val="0"/>
                      <w:marBottom w:val="0"/>
                      <w:divBdr>
                        <w:top w:val="none" w:sz="0" w:space="0" w:color="auto"/>
                        <w:left w:val="none" w:sz="0" w:space="0" w:color="auto"/>
                        <w:bottom w:val="none" w:sz="0" w:space="0" w:color="auto"/>
                        <w:right w:val="none" w:sz="0" w:space="0" w:color="auto"/>
                      </w:divBdr>
                    </w:div>
                  </w:divsChild>
                </w:div>
                <w:div w:id="2134009295">
                  <w:marLeft w:val="0"/>
                  <w:marRight w:val="0"/>
                  <w:marTop w:val="0"/>
                  <w:marBottom w:val="0"/>
                  <w:divBdr>
                    <w:top w:val="single" w:sz="2" w:space="1" w:color="FFFFFF"/>
                    <w:left w:val="single" w:sz="2" w:space="12" w:color="FFFFFF"/>
                    <w:bottom w:val="single" w:sz="2" w:space="1" w:color="FFFFFF"/>
                    <w:right w:val="single" w:sz="2" w:space="4" w:color="FFFFFF"/>
                  </w:divBdr>
                  <w:divsChild>
                    <w:div w:id="566384539">
                      <w:marLeft w:val="0"/>
                      <w:marRight w:val="0"/>
                      <w:marTop w:val="0"/>
                      <w:marBottom w:val="0"/>
                      <w:divBdr>
                        <w:top w:val="none" w:sz="0" w:space="0" w:color="auto"/>
                        <w:left w:val="none" w:sz="0" w:space="0" w:color="auto"/>
                        <w:bottom w:val="none" w:sz="0" w:space="0" w:color="auto"/>
                        <w:right w:val="none" w:sz="0" w:space="0" w:color="auto"/>
                      </w:divBdr>
                    </w:div>
                  </w:divsChild>
                </w:div>
                <w:div w:id="1751347259">
                  <w:marLeft w:val="0"/>
                  <w:marRight w:val="0"/>
                  <w:marTop w:val="0"/>
                  <w:marBottom w:val="0"/>
                  <w:divBdr>
                    <w:top w:val="single" w:sz="2" w:space="1" w:color="FFFFFF"/>
                    <w:left w:val="single" w:sz="2" w:space="12" w:color="FFFFFF"/>
                    <w:bottom w:val="single" w:sz="2" w:space="1" w:color="FFFFFF"/>
                    <w:right w:val="single" w:sz="2" w:space="4" w:color="FFFFFF"/>
                  </w:divBdr>
                  <w:divsChild>
                    <w:div w:id="1788692601">
                      <w:marLeft w:val="0"/>
                      <w:marRight w:val="0"/>
                      <w:marTop w:val="0"/>
                      <w:marBottom w:val="0"/>
                      <w:divBdr>
                        <w:top w:val="none" w:sz="0" w:space="0" w:color="auto"/>
                        <w:left w:val="none" w:sz="0" w:space="0" w:color="auto"/>
                        <w:bottom w:val="none" w:sz="0" w:space="0" w:color="auto"/>
                        <w:right w:val="none" w:sz="0" w:space="0" w:color="auto"/>
                      </w:divBdr>
                    </w:div>
                  </w:divsChild>
                </w:div>
                <w:div w:id="219174996">
                  <w:marLeft w:val="0"/>
                  <w:marRight w:val="0"/>
                  <w:marTop w:val="0"/>
                  <w:marBottom w:val="0"/>
                  <w:divBdr>
                    <w:top w:val="single" w:sz="2" w:space="1" w:color="FFFFFF"/>
                    <w:left w:val="single" w:sz="2" w:space="12" w:color="FFFFFF"/>
                    <w:bottom w:val="single" w:sz="2" w:space="1" w:color="FFFFFF"/>
                    <w:right w:val="single" w:sz="2" w:space="4" w:color="FFFFFF"/>
                  </w:divBdr>
                  <w:divsChild>
                    <w:div w:id="509494874">
                      <w:marLeft w:val="0"/>
                      <w:marRight w:val="0"/>
                      <w:marTop w:val="0"/>
                      <w:marBottom w:val="0"/>
                      <w:divBdr>
                        <w:top w:val="none" w:sz="0" w:space="0" w:color="auto"/>
                        <w:left w:val="none" w:sz="0" w:space="0" w:color="auto"/>
                        <w:bottom w:val="none" w:sz="0" w:space="0" w:color="auto"/>
                        <w:right w:val="none" w:sz="0" w:space="0" w:color="auto"/>
                      </w:divBdr>
                    </w:div>
                  </w:divsChild>
                </w:div>
                <w:div w:id="795752608">
                  <w:marLeft w:val="0"/>
                  <w:marRight w:val="0"/>
                  <w:marTop w:val="0"/>
                  <w:marBottom w:val="0"/>
                  <w:divBdr>
                    <w:top w:val="single" w:sz="2" w:space="1" w:color="FFFFFF"/>
                    <w:left w:val="single" w:sz="2" w:space="12" w:color="FFFFFF"/>
                    <w:bottom w:val="single" w:sz="2" w:space="1" w:color="FFFFFF"/>
                    <w:right w:val="single" w:sz="2" w:space="4" w:color="FFFFFF"/>
                  </w:divBdr>
                  <w:divsChild>
                    <w:div w:id="747506770">
                      <w:marLeft w:val="0"/>
                      <w:marRight w:val="0"/>
                      <w:marTop w:val="0"/>
                      <w:marBottom w:val="0"/>
                      <w:divBdr>
                        <w:top w:val="none" w:sz="0" w:space="0" w:color="auto"/>
                        <w:left w:val="none" w:sz="0" w:space="0" w:color="auto"/>
                        <w:bottom w:val="none" w:sz="0" w:space="0" w:color="auto"/>
                        <w:right w:val="none" w:sz="0" w:space="0" w:color="auto"/>
                      </w:divBdr>
                    </w:div>
                  </w:divsChild>
                </w:div>
                <w:div w:id="963996362">
                  <w:marLeft w:val="0"/>
                  <w:marRight w:val="0"/>
                  <w:marTop w:val="0"/>
                  <w:marBottom w:val="0"/>
                  <w:divBdr>
                    <w:top w:val="single" w:sz="2" w:space="1" w:color="FFFFFF"/>
                    <w:left w:val="single" w:sz="2" w:space="12" w:color="FFFFFF"/>
                    <w:bottom w:val="single" w:sz="2" w:space="1" w:color="FFFFFF"/>
                    <w:right w:val="single" w:sz="2" w:space="4" w:color="FFFFFF"/>
                  </w:divBdr>
                  <w:divsChild>
                    <w:div w:id="1729645655">
                      <w:marLeft w:val="0"/>
                      <w:marRight w:val="0"/>
                      <w:marTop w:val="0"/>
                      <w:marBottom w:val="0"/>
                      <w:divBdr>
                        <w:top w:val="none" w:sz="0" w:space="0" w:color="auto"/>
                        <w:left w:val="none" w:sz="0" w:space="0" w:color="auto"/>
                        <w:bottom w:val="none" w:sz="0" w:space="0" w:color="auto"/>
                        <w:right w:val="none" w:sz="0" w:space="0" w:color="auto"/>
                      </w:divBdr>
                    </w:div>
                  </w:divsChild>
                </w:div>
                <w:div w:id="21832855">
                  <w:marLeft w:val="0"/>
                  <w:marRight w:val="0"/>
                  <w:marTop w:val="0"/>
                  <w:marBottom w:val="0"/>
                  <w:divBdr>
                    <w:top w:val="single" w:sz="2" w:space="1" w:color="FFFFFF"/>
                    <w:left w:val="single" w:sz="2" w:space="12" w:color="FFFFFF"/>
                    <w:bottom w:val="single" w:sz="2" w:space="1" w:color="FFFFFF"/>
                    <w:right w:val="single" w:sz="2" w:space="4" w:color="FFFFFF"/>
                  </w:divBdr>
                  <w:divsChild>
                    <w:div w:id="1926069754">
                      <w:marLeft w:val="0"/>
                      <w:marRight w:val="0"/>
                      <w:marTop w:val="0"/>
                      <w:marBottom w:val="0"/>
                      <w:divBdr>
                        <w:top w:val="none" w:sz="0" w:space="0" w:color="auto"/>
                        <w:left w:val="none" w:sz="0" w:space="0" w:color="auto"/>
                        <w:bottom w:val="none" w:sz="0" w:space="0" w:color="auto"/>
                        <w:right w:val="none" w:sz="0" w:space="0" w:color="auto"/>
                      </w:divBdr>
                    </w:div>
                  </w:divsChild>
                </w:div>
                <w:div w:id="1479301055">
                  <w:marLeft w:val="0"/>
                  <w:marRight w:val="0"/>
                  <w:marTop w:val="0"/>
                  <w:marBottom w:val="0"/>
                  <w:divBdr>
                    <w:top w:val="single" w:sz="2" w:space="1" w:color="FFFFFF"/>
                    <w:left w:val="single" w:sz="2" w:space="12" w:color="FFFFFF"/>
                    <w:bottom w:val="single" w:sz="2" w:space="1" w:color="FFFFFF"/>
                    <w:right w:val="single" w:sz="2" w:space="4" w:color="FFFFFF"/>
                  </w:divBdr>
                  <w:divsChild>
                    <w:div w:id="1385442339">
                      <w:marLeft w:val="0"/>
                      <w:marRight w:val="0"/>
                      <w:marTop w:val="0"/>
                      <w:marBottom w:val="0"/>
                      <w:divBdr>
                        <w:top w:val="none" w:sz="0" w:space="0" w:color="auto"/>
                        <w:left w:val="none" w:sz="0" w:space="0" w:color="auto"/>
                        <w:bottom w:val="none" w:sz="0" w:space="0" w:color="auto"/>
                        <w:right w:val="none" w:sz="0" w:space="0" w:color="auto"/>
                      </w:divBdr>
                    </w:div>
                  </w:divsChild>
                </w:div>
                <w:div w:id="2004774735">
                  <w:marLeft w:val="0"/>
                  <w:marRight w:val="0"/>
                  <w:marTop w:val="0"/>
                  <w:marBottom w:val="0"/>
                  <w:divBdr>
                    <w:top w:val="single" w:sz="2" w:space="1" w:color="FFFFFF"/>
                    <w:left w:val="single" w:sz="2" w:space="12" w:color="FFFFFF"/>
                    <w:bottom w:val="single" w:sz="2" w:space="1" w:color="FFFFFF"/>
                    <w:right w:val="single" w:sz="2" w:space="4" w:color="FFFFFF"/>
                  </w:divBdr>
                  <w:divsChild>
                    <w:div w:id="1280987555">
                      <w:marLeft w:val="0"/>
                      <w:marRight w:val="0"/>
                      <w:marTop w:val="0"/>
                      <w:marBottom w:val="0"/>
                      <w:divBdr>
                        <w:top w:val="none" w:sz="0" w:space="0" w:color="auto"/>
                        <w:left w:val="none" w:sz="0" w:space="0" w:color="auto"/>
                        <w:bottom w:val="none" w:sz="0" w:space="0" w:color="auto"/>
                        <w:right w:val="none" w:sz="0" w:space="0" w:color="auto"/>
                      </w:divBdr>
                    </w:div>
                  </w:divsChild>
                </w:div>
                <w:div w:id="947154273">
                  <w:marLeft w:val="0"/>
                  <w:marRight w:val="0"/>
                  <w:marTop w:val="0"/>
                  <w:marBottom w:val="0"/>
                  <w:divBdr>
                    <w:top w:val="single" w:sz="2" w:space="1" w:color="FFFFFF"/>
                    <w:left w:val="single" w:sz="2" w:space="12" w:color="FFFFFF"/>
                    <w:bottom w:val="single" w:sz="2" w:space="1" w:color="FFFFFF"/>
                    <w:right w:val="single" w:sz="2" w:space="4" w:color="FFFFFF"/>
                  </w:divBdr>
                  <w:divsChild>
                    <w:div w:id="1265501933">
                      <w:marLeft w:val="0"/>
                      <w:marRight w:val="0"/>
                      <w:marTop w:val="0"/>
                      <w:marBottom w:val="0"/>
                      <w:divBdr>
                        <w:top w:val="none" w:sz="0" w:space="0" w:color="auto"/>
                        <w:left w:val="none" w:sz="0" w:space="0" w:color="auto"/>
                        <w:bottom w:val="none" w:sz="0" w:space="0" w:color="auto"/>
                        <w:right w:val="none" w:sz="0" w:space="0" w:color="auto"/>
                      </w:divBdr>
                    </w:div>
                  </w:divsChild>
                </w:div>
                <w:div w:id="1369259122">
                  <w:marLeft w:val="0"/>
                  <w:marRight w:val="0"/>
                  <w:marTop w:val="0"/>
                  <w:marBottom w:val="0"/>
                  <w:divBdr>
                    <w:top w:val="single" w:sz="2" w:space="1" w:color="FFFFFF"/>
                    <w:left w:val="single" w:sz="2" w:space="12" w:color="FFFFFF"/>
                    <w:bottom w:val="single" w:sz="2" w:space="1" w:color="FFFFFF"/>
                    <w:right w:val="single" w:sz="2" w:space="4" w:color="FFFFFF"/>
                  </w:divBdr>
                  <w:divsChild>
                    <w:div w:id="1332488884">
                      <w:marLeft w:val="0"/>
                      <w:marRight w:val="0"/>
                      <w:marTop w:val="0"/>
                      <w:marBottom w:val="0"/>
                      <w:divBdr>
                        <w:top w:val="none" w:sz="0" w:space="0" w:color="auto"/>
                        <w:left w:val="none" w:sz="0" w:space="0" w:color="auto"/>
                        <w:bottom w:val="none" w:sz="0" w:space="0" w:color="auto"/>
                        <w:right w:val="none" w:sz="0" w:space="0" w:color="auto"/>
                      </w:divBdr>
                    </w:div>
                  </w:divsChild>
                </w:div>
                <w:div w:id="2066177018">
                  <w:marLeft w:val="0"/>
                  <w:marRight w:val="0"/>
                  <w:marTop w:val="0"/>
                  <w:marBottom w:val="0"/>
                  <w:divBdr>
                    <w:top w:val="single" w:sz="2" w:space="1" w:color="FFFFFF"/>
                    <w:left w:val="single" w:sz="2" w:space="12" w:color="FFFFFF"/>
                    <w:bottom w:val="single" w:sz="2" w:space="1" w:color="FFFFFF"/>
                    <w:right w:val="single" w:sz="2" w:space="4" w:color="FFFFFF"/>
                  </w:divBdr>
                  <w:divsChild>
                    <w:div w:id="2105686797">
                      <w:marLeft w:val="0"/>
                      <w:marRight w:val="0"/>
                      <w:marTop w:val="0"/>
                      <w:marBottom w:val="0"/>
                      <w:divBdr>
                        <w:top w:val="none" w:sz="0" w:space="0" w:color="auto"/>
                        <w:left w:val="none" w:sz="0" w:space="0" w:color="auto"/>
                        <w:bottom w:val="none" w:sz="0" w:space="0" w:color="auto"/>
                        <w:right w:val="none" w:sz="0" w:space="0" w:color="auto"/>
                      </w:divBdr>
                    </w:div>
                  </w:divsChild>
                </w:div>
                <w:div w:id="49305774">
                  <w:marLeft w:val="0"/>
                  <w:marRight w:val="0"/>
                  <w:marTop w:val="0"/>
                  <w:marBottom w:val="0"/>
                  <w:divBdr>
                    <w:top w:val="single" w:sz="2" w:space="1" w:color="FFFFFF"/>
                    <w:left w:val="single" w:sz="2" w:space="12" w:color="FFFFFF"/>
                    <w:bottom w:val="single" w:sz="2" w:space="1" w:color="FFFFFF"/>
                    <w:right w:val="single" w:sz="2" w:space="4" w:color="FFFFFF"/>
                  </w:divBdr>
                  <w:divsChild>
                    <w:div w:id="424303259">
                      <w:marLeft w:val="0"/>
                      <w:marRight w:val="0"/>
                      <w:marTop w:val="0"/>
                      <w:marBottom w:val="0"/>
                      <w:divBdr>
                        <w:top w:val="none" w:sz="0" w:space="0" w:color="auto"/>
                        <w:left w:val="none" w:sz="0" w:space="0" w:color="auto"/>
                        <w:bottom w:val="none" w:sz="0" w:space="0" w:color="auto"/>
                        <w:right w:val="none" w:sz="0" w:space="0" w:color="auto"/>
                      </w:divBdr>
                    </w:div>
                  </w:divsChild>
                </w:div>
                <w:div w:id="442920732">
                  <w:marLeft w:val="0"/>
                  <w:marRight w:val="0"/>
                  <w:marTop w:val="0"/>
                  <w:marBottom w:val="0"/>
                  <w:divBdr>
                    <w:top w:val="single" w:sz="2" w:space="1" w:color="FFFFFF"/>
                    <w:left w:val="single" w:sz="2" w:space="12" w:color="FFFFFF"/>
                    <w:bottom w:val="single" w:sz="2" w:space="1" w:color="FFFFFF"/>
                    <w:right w:val="single" w:sz="2" w:space="4" w:color="FFFFFF"/>
                  </w:divBdr>
                  <w:divsChild>
                    <w:div w:id="1047216427">
                      <w:marLeft w:val="0"/>
                      <w:marRight w:val="0"/>
                      <w:marTop w:val="0"/>
                      <w:marBottom w:val="0"/>
                      <w:divBdr>
                        <w:top w:val="none" w:sz="0" w:space="0" w:color="auto"/>
                        <w:left w:val="none" w:sz="0" w:space="0" w:color="auto"/>
                        <w:bottom w:val="none" w:sz="0" w:space="0" w:color="auto"/>
                        <w:right w:val="none" w:sz="0" w:space="0" w:color="auto"/>
                      </w:divBdr>
                    </w:div>
                  </w:divsChild>
                </w:div>
                <w:div w:id="198200900">
                  <w:marLeft w:val="0"/>
                  <w:marRight w:val="0"/>
                  <w:marTop w:val="0"/>
                  <w:marBottom w:val="0"/>
                  <w:divBdr>
                    <w:top w:val="single" w:sz="2" w:space="1" w:color="FFFFFF"/>
                    <w:left w:val="single" w:sz="2" w:space="12" w:color="FFFFFF"/>
                    <w:bottom w:val="single" w:sz="2" w:space="1" w:color="FFFFFF"/>
                    <w:right w:val="single" w:sz="2" w:space="4" w:color="FFFFFF"/>
                  </w:divBdr>
                  <w:divsChild>
                    <w:div w:id="865293675">
                      <w:marLeft w:val="0"/>
                      <w:marRight w:val="0"/>
                      <w:marTop w:val="0"/>
                      <w:marBottom w:val="0"/>
                      <w:divBdr>
                        <w:top w:val="none" w:sz="0" w:space="0" w:color="auto"/>
                        <w:left w:val="none" w:sz="0" w:space="0" w:color="auto"/>
                        <w:bottom w:val="none" w:sz="0" w:space="0" w:color="auto"/>
                        <w:right w:val="none" w:sz="0" w:space="0" w:color="auto"/>
                      </w:divBdr>
                    </w:div>
                  </w:divsChild>
                </w:div>
                <w:div w:id="2112970554">
                  <w:marLeft w:val="0"/>
                  <w:marRight w:val="0"/>
                  <w:marTop w:val="0"/>
                  <w:marBottom w:val="0"/>
                  <w:divBdr>
                    <w:top w:val="single" w:sz="2" w:space="1" w:color="FFFFFF"/>
                    <w:left w:val="single" w:sz="2" w:space="12" w:color="FFFFFF"/>
                    <w:bottom w:val="single" w:sz="2" w:space="1" w:color="FFFFFF"/>
                    <w:right w:val="single" w:sz="2" w:space="4" w:color="FFFFFF"/>
                  </w:divBdr>
                  <w:divsChild>
                    <w:div w:id="690378321">
                      <w:marLeft w:val="0"/>
                      <w:marRight w:val="0"/>
                      <w:marTop w:val="0"/>
                      <w:marBottom w:val="0"/>
                      <w:divBdr>
                        <w:top w:val="none" w:sz="0" w:space="0" w:color="auto"/>
                        <w:left w:val="none" w:sz="0" w:space="0" w:color="auto"/>
                        <w:bottom w:val="none" w:sz="0" w:space="0" w:color="auto"/>
                        <w:right w:val="none" w:sz="0" w:space="0" w:color="auto"/>
                      </w:divBdr>
                    </w:div>
                  </w:divsChild>
                </w:div>
                <w:div w:id="1973635233">
                  <w:marLeft w:val="0"/>
                  <w:marRight w:val="0"/>
                  <w:marTop w:val="0"/>
                  <w:marBottom w:val="0"/>
                  <w:divBdr>
                    <w:top w:val="single" w:sz="2" w:space="1" w:color="FFFFFF"/>
                    <w:left w:val="single" w:sz="2" w:space="12" w:color="FFFFFF"/>
                    <w:bottom w:val="single" w:sz="2" w:space="1" w:color="FFFFFF"/>
                    <w:right w:val="single" w:sz="2" w:space="4" w:color="FFFFFF"/>
                  </w:divBdr>
                  <w:divsChild>
                    <w:div w:id="1788814231">
                      <w:marLeft w:val="0"/>
                      <w:marRight w:val="0"/>
                      <w:marTop w:val="0"/>
                      <w:marBottom w:val="0"/>
                      <w:divBdr>
                        <w:top w:val="none" w:sz="0" w:space="0" w:color="auto"/>
                        <w:left w:val="none" w:sz="0" w:space="0" w:color="auto"/>
                        <w:bottom w:val="none" w:sz="0" w:space="0" w:color="auto"/>
                        <w:right w:val="none" w:sz="0" w:space="0" w:color="auto"/>
                      </w:divBdr>
                    </w:div>
                  </w:divsChild>
                </w:div>
                <w:div w:id="1882090842">
                  <w:marLeft w:val="0"/>
                  <w:marRight w:val="0"/>
                  <w:marTop w:val="0"/>
                  <w:marBottom w:val="0"/>
                  <w:divBdr>
                    <w:top w:val="single" w:sz="2" w:space="1" w:color="FFFFFF"/>
                    <w:left w:val="single" w:sz="2" w:space="12" w:color="FFFFFF"/>
                    <w:bottom w:val="single" w:sz="2" w:space="1" w:color="FFFFFF"/>
                    <w:right w:val="single" w:sz="2" w:space="4" w:color="FFFFFF"/>
                  </w:divBdr>
                  <w:divsChild>
                    <w:div w:id="1535724996">
                      <w:marLeft w:val="0"/>
                      <w:marRight w:val="0"/>
                      <w:marTop w:val="0"/>
                      <w:marBottom w:val="0"/>
                      <w:divBdr>
                        <w:top w:val="none" w:sz="0" w:space="0" w:color="auto"/>
                        <w:left w:val="none" w:sz="0" w:space="0" w:color="auto"/>
                        <w:bottom w:val="none" w:sz="0" w:space="0" w:color="auto"/>
                        <w:right w:val="none" w:sz="0" w:space="0" w:color="auto"/>
                      </w:divBdr>
                    </w:div>
                  </w:divsChild>
                </w:div>
                <w:div w:id="1877624523">
                  <w:marLeft w:val="0"/>
                  <w:marRight w:val="0"/>
                  <w:marTop w:val="0"/>
                  <w:marBottom w:val="0"/>
                  <w:divBdr>
                    <w:top w:val="single" w:sz="2" w:space="1" w:color="FFFFFF"/>
                    <w:left w:val="single" w:sz="2" w:space="12" w:color="FFFFFF"/>
                    <w:bottom w:val="single" w:sz="2" w:space="1" w:color="FFFFFF"/>
                    <w:right w:val="single" w:sz="2" w:space="4" w:color="FFFFFF"/>
                  </w:divBdr>
                  <w:divsChild>
                    <w:div w:id="785739396">
                      <w:marLeft w:val="0"/>
                      <w:marRight w:val="0"/>
                      <w:marTop w:val="0"/>
                      <w:marBottom w:val="0"/>
                      <w:divBdr>
                        <w:top w:val="none" w:sz="0" w:space="0" w:color="auto"/>
                        <w:left w:val="none" w:sz="0" w:space="0" w:color="auto"/>
                        <w:bottom w:val="none" w:sz="0" w:space="0" w:color="auto"/>
                        <w:right w:val="none" w:sz="0" w:space="0" w:color="auto"/>
                      </w:divBdr>
                    </w:div>
                  </w:divsChild>
                </w:div>
                <w:div w:id="401408550">
                  <w:marLeft w:val="0"/>
                  <w:marRight w:val="0"/>
                  <w:marTop w:val="0"/>
                  <w:marBottom w:val="0"/>
                  <w:divBdr>
                    <w:top w:val="single" w:sz="2" w:space="1" w:color="FFFFFF"/>
                    <w:left w:val="single" w:sz="2" w:space="12" w:color="FFFFFF"/>
                    <w:bottom w:val="single" w:sz="2" w:space="1" w:color="FFFFFF"/>
                    <w:right w:val="single" w:sz="2" w:space="4" w:color="FFFFFF"/>
                  </w:divBdr>
                  <w:divsChild>
                    <w:div w:id="1990674111">
                      <w:marLeft w:val="0"/>
                      <w:marRight w:val="0"/>
                      <w:marTop w:val="0"/>
                      <w:marBottom w:val="0"/>
                      <w:divBdr>
                        <w:top w:val="none" w:sz="0" w:space="0" w:color="auto"/>
                        <w:left w:val="none" w:sz="0" w:space="0" w:color="auto"/>
                        <w:bottom w:val="none" w:sz="0" w:space="0" w:color="auto"/>
                        <w:right w:val="none" w:sz="0" w:space="0" w:color="auto"/>
                      </w:divBdr>
                    </w:div>
                  </w:divsChild>
                </w:div>
                <w:div w:id="1324817721">
                  <w:marLeft w:val="0"/>
                  <w:marRight w:val="0"/>
                  <w:marTop w:val="0"/>
                  <w:marBottom w:val="0"/>
                  <w:divBdr>
                    <w:top w:val="single" w:sz="2" w:space="1" w:color="FFFFFF"/>
                    <w:left w:val="single" w:sz="2" w:space="12" w:color="FFFFFF"/>
                    <w:bottom w:val="single" w:sz="2" w:space="1" w:color="FFFFFF"/>
                    <w:right w:val="single" w:sz="2" w:space="4" w:color="FFFFFF"/>
                  </w:divBdr>
                  <w:divsChild>
                    <w:div w:id="1963269414">
                      <w:marLeft w:val="0"/>
                      <w:marRight w:val="0"/>
                      <w:marTop w:val="0"/>
                      <w:marBottom w:val="0"/>
                      <w:divBdr>
                        <w:top w:val="none" w:sz="0" w:space="0" w:color="auto"/>
                        <w:left w:val="none" w:sz="0" w:space="0" w:color="auto"/>
                        <w:bottom w:val="none" w:sz="0" w:space="0" w:color="auto"/>
                        <w:right w:val="none" w:sz="0" w:space="0" w:color="auto"/>
                      </w:divBdr>
                    </w:div>
                  </w:divsChild>
                </w:div>
                <w:div w:id="51462436">
                  <w:marLeft w:val="0"/>
                  <w:marRight w:val="0"/>
                  <w:marTop w:val="0"/>
                  <w:marBottom w:val="0"/>
                  <w:divBdr>
                    <w:top w:val="single" w:sz="2" w:space="1" w:color="FFFFFF"/>
                    <w:left w:val="single" w:sz="2" w:space="12" w:color="FFFFFF"/>
                    <w:bottom w:val="single" w:sz="2" w:space="1" w:color="FFFFFF"/>
                    <w:right w:val="single" w:sz="2" w:space="4" w:color="FFFFFF"/>
                  </w:divBdr>
                  <w:divsChild>
                    <w:div w:id="751701186">
                      <w:marLeft w:val="0"/>
                      <w:marRight w:val="0"/>
                      <w:marTop w:val="0"/>
                      <w:marBottom w:val="0"/>
                      <w:divBdr>
                        <w:top w:val="none" w:sz="0" w:space="0" w:color="auto"/>
                        <w:left w:val="none" w:sz="0" w:space="0" w:color="auto"/>
                        <w:bottom w:val="none" w:sz="0" w:space="0" w:color="auto"/>
                        <w:right w:val="none" w:sz="0" w:space="0" w:color="auto"/>
                      </w:divBdr>
                    </w:div>
                  </w:divsChild>
                </w:div>
                <w:div w:id="746880431">
                  <w:marLeft w:val="0"/>
                  <w:marRight w:val="0"/>
                  <w:marTop w:val="0"/>
                  <w:marBottom w:val="0"/>
                  <w:divBdr>
                    <w:top w:val="single" w:sz="2" w:space="1" w:color="FFFFFF"/>
                    <w:left w:val="single" w:sz="2" w:space="12" w:color="FFFFFF"/>
                    <w:bottom w:val="single" w:sz="2" w:space="1" w:color="FFFFFF"/>
                    <w:right w:val="single" w:sz="2" w:space="4" w:color="FFFFFF"/>
                  </w:divBdr>
                  <w:divsChild>
                    <w:div w:id="667564070">
                      <w:marLeft w:val="0"/>
                      <w:marRight w:val="0"/>
                      <w:marTop w:val="0"/>
                      <w:marBottom w:val="0"/>
                      <w:divBdr>
                        <w:top w:val="none" w:sz="0" w:space="0" w:color="auto"/>
                        <w:left w:val="none" w:sz="0" w:space="0" w:color="auto"/>
                        <w:bottom w:val="none" w:sz="0" w:space="0" w:color="auto"/>
                        <w:right w:val="none" w:sz="0" w:space="0" w:color="auto"/>
                      </w:divBdr>
                    </w:div>
                  </w:divsChild>
                </w:div>
                <w:div w:id="2053571252">
                  <w:marLeft w:val="0"/>
                  <w:marRight w:val="0"/>
                  <w:marTop w:val="0"/>
                  <w:marBottom w:val="0"/>
                  <w:divBdr>
                    <w:top w:val="single" w:sz="2" w:space="1" w:color="FFFFFF"/>
                    <w:left w:val="single" w:sz="2" w:space="12" w:color="FFFFFF"/>
                    <w:bottom w:val="single" w:sz="2" w:space="1" w:color="FFFFFF"/>
                    <w:right w:val="single" w:sz="2" w:space="4" w:color="FFFFFF"/>
                  </w:divBdr>
                  <w:divsChild>
                    <w:div w:id="1150173238">
                      <w:marLeft w:val="0"/>
                      <w:marRight w:val="0"/>
                      <w:marTop w:val="0"/>
                      <w:marBottom w:val="0"/>
                      <w:divBdr>
                        <w:top w:val="none" w:sz="0" w:space="0" w:color="auto"/>
                        <w:left w:val="none" w:sz="0" w:space="0" w:color="auto"/>
                        <w:bottom w:val="none" w:sz="0" w:space="0" w:color="auto"/>
                        <w:right w:val="none" w:sz="0" w:space="0" w:color="auto"/>
                      </w:divBdr>
                    </w:div>
                  </w:divsChild>
                </w:div>
                <w:div w:id="1334332080">
                  <w:marLeft w:val="0"/>
                  <w:marRight w:val="0"/>
                  <w:marTop w:val="0"/>
                  <w:marBottom w:val="0"/>
                  <w:divBdr>
                    <w:top w:val="single" w:sz="2" w:space="1" w:color="FFFFFF"/>
                    <w:left w:val="single" w:sz="2" w:space="12" w:color="FFFFFF"/>
                    <w:bottom w:val="single" w:sz="2" w:space="1" w:color="FFFFFF"/>
                    <w:right w:val="single" w:sz="2" w:space="4" w:color="FFFFFF"/>
                  </w:divBdr>
                  <w:divsChild>
                    <w:div w:id="1024475389">
                      <w:marLeft w:val="0"/>
                      <w:marRight w:val="0"/>
                      <w:marTop w:val="0"/>
                      <w:marBottom w:val="0"/>
                      <w:divBdr>
                        <w:top w:val="none" w:sz="0" w:space="0" w:color="auto"/>
                        <w:left w:val="none" w:sz="0" w:space="0" w:color="auto"/>
                        <w:bottom w:val="none" w:sz="0" w:space="0" w:color="auto"/>
                        <w:right w:val="none" w:sz="0" w:space="0" w:color="auto"/>
                      </w:divBdr>
                    </w:div>
                  </w:divsChild>
                </w:div>
                <w:div w:id="397636946">
                  <w:marLeft w:val="0"/>
                  <w:marRight w:val="0"/>
                  <w:marTop w:val="0"/>
                  <w:marBottom w:val="0"/>
                  <w:divBdr>
                    <w:top w:val="single" w:sz="2" w:space="1" w:color="FFFFFF"/>
                    <w:left w:val="single" w:sz="2" w:space="12" w:color="FFFFFF"/>
                    <w:bottom w:val="single" w:sz="2" w:space="1" w:color="FFFFFF"/>
                    <w:right w:val="single" w:sz="2" w:space="4" w:color="FFFFFF"/>
                  </w:divBdr>
                  <w:divsChild>
                    <w:div w:id="1540389904">
                      <w:marLeft w:val="0"/>
                      <w:marRight w:val="0"/>
                      <w:marTop w:val="0"/>
                      <w:marBottom w:val="0"/>
                      <w:divBdr>
                        <w:top w:val="none" w:sz="0" w:space="0" w:color="auto"/>
                        <w:left w:val="none" w:sz="0" w:space="0" w:color="auto"/>
                        <w:bottom w:val="none" w:sz="0" w:space="0" w:color="auto"/>
                        <w:right w:val="none" w:sz="0" w:space="0" w:color="auto"/>
                      </w:divBdr>
                    </w:div>
                  </w:divsChild>
                </w:div>
                <w:div w:id="1675761395">
                  <w:marLeft w:val="0"/>
                  <w:marRight w:val="0"/>
                  <w:marTop w:val="0"/>
                  <w:marBottom w:val="0"/>
                  <w:divBdr>
                    <w:top w:val="single" w:sz="2" w:space="1" w:color="FFFFFF"/>
                    <w:left w:val="single" w:sz="2" w:space="12" w:color="FFFFFF"/>
                    <w:bottom w:val="single" w:sz="2" w:space="1" w:color="FFFFFF"/>
                    <w:right w:val="single" w:sz="2" w:space="4" w:color="FFFFFF"/>
                  </w:divBdr>
                  <w:divsChild>
                    <w:div w:id="1925406909">
                      <w:marLeft w:val="0"/>
                      <w:marRight w:val="0"/>
                      <w:marTop w:val="0"/>
                      <w:marBottom w:val="0"/>
                      <w:divBdr>
                        <w:top w:val="none" w:sz="0" w:space="0" w:color="auto"/>
                        <w:left w:val="none" w:sz="0" w:space="0" w:color="auto"/>
                        <w:bottom w:val="none" w:sz="0" w:space="0" w:color="auto"/>
                        <w:right w:val="none" w:sz="0" w:space="0" w:color="auto"/>
                      </w:divBdr>
                    </w:div>
                  </w:divsChild>
                </w:div>
                <w:div w:id="79496205">
                  <w:marLeft w:val="0"/>
                  <w:marRight w:val="0"/>
                  <w:marTop w:val="0"/>
                  <w:marBottom w:val="0"/>
                  <w:divBdr>
                    <w:top w:val="single" w:sz="2" w:space="1" w:color="FFFFFF"/>
                    <w:left w:val="single" w:sz="2" w:space="12" w:color="FFFFFF"/>
                    <w:bottom w:val="single" w:sz="2" w:space="1" w:color="FFFFFF"/>
                    <w:right w:val="single" w:sz="2" w:space="4" w:color="FFFFFF"/>
                  </w:divBdr>
                  <w:divsChild>
                    <w:div w:id="1957373101">
                      <w:marLeft w:val="0"/>
                      <w:marRight w:val="0"/>
                      <w:marTop w:val="0"/>
                      <w:marBottom w:val="0"/>
                      <w:divBdr>
                        <w:top w:val="none" w:sz="0" w:space="0" w:color="auto"/>
                        <w:left w:val="none" w:sz="0" w:space="0" w:color="auto"/>
                        <w:bottom w:val="none" w:sz="0" w:space="0" w:color="auto"/>
                        <w:right w:val="none" w:sz="0" w:space="0" w:color="auto"/>
                      </w:divBdr>
                    </w:div>
                  </w:divsChild>
                </w:div>
                <w:div w:id="1739355879">
                  <w:marLeft w:val="0"/>
                  <w:marRight w:val="0"/>
                  <w:marTop w:val="0"/>
                  <w:marBottom w:val="0"/>
                  <w:divBdr>
                    <w:top w:val="single" w:sz="2" w:space="1" w:color="FFFFFF"/>
                    <w:left w:val="single" w:sz="2" w:space="12" w:color="FFFFFF"/>
                    <w:bottom w:val="single" w:sz="2" w:space="1" w:color="FFFFFF"/>
                    <w:right w:val="single" w:sz="2" w:space="4" w:color="FFFFFF"/>
                  </w:divBdr>
                  <w:divsChild>
                    <w:div w:id="1851672881">
                      <w:marLeft w:val="0"/>
                      <w:marRight w:val="0"/>
                      <w:marTop w:val="0"/>
                      <w:marBottom w:val="0"/>
                      <w:divBdr>
                        <w:top w:val="none" w:sz="0" w:space="0" w:color="auto"/>
                        <w:left w:val="none" w:sz="0" w:space="0" w:color="auto"/>
                        <w:bottom w:val="none" w:sz="0" w:space="0" w:color="auto"/>
                        <w:right w:val="none" w:sz="0" w:space="0" w:color="auto"/>
                      </w:divBdr>
                    </w:div>
                  </w:divsChild>
                </w:div>
                <w:div w:id="1257329416">
                  <w:marLeft w:val="0"/>
                  <w:marRight w:val="0"/>
                  <w:marTop w:val="0"/>
                  <w:marBottom w:val="0"/>
                  <w:divBdr>
                    <w:top w:val="single" w:sz="2" w:space="1" w:color="FFFFFF"/>
                    <w:left w:val="single" w:sz="2" w:space="12" w:color="FFFFFF"/>
                    <w:bottom w:val="single" w:sz="2" w:space="1" w:color="FFFFFF"/>
                    <w:right w:val="single" w:sz="2" w:space="4" w:color="FFFFFF"/>
                  </w:divBdr>
                  <w:divsChild>
                    <w:div w:id="565073374">
                      <w:marLeft w:val="0"/>
                      <w:marRight w:val="0"/>
                      <w:marTop w:val="0"/>
                      <w:marBottom w:val="0"/>
                      <w:divBdr>
                        <w:top w:val="none" w:sz="0" w:space="0" w:color="auto"/>
                        <w:left w:val="none" w:sz="0" w:space="0" w:color="auto"/>
                        <w:bottom w:val="none" w:sz="0" w:space="0" w:color="auto"/>
                        <w:right w:val="none" w:sz="0" w:space="0" w:color="auto"/>
                      </w:divBdr>
                    </w:div>
                  </w:divsChild>
                </w:div>
                <w:div w:id="858274747">
                  <w:marLeft w:val="0"/>
                  <w:marRight w:val="0"/>
                  <w:marTop w:val="0"/>
                  <w:marBottom w:val="0"/>
                  <w:divBdr>
                    <w:top w:val="single" w:sz="2" w:space="1" w:color="FFFFFF"/>
                    <w:left w:val="single" w:sz="2" w:space="12" w:color="FFFFFF"/>
                    <w:bottom w:val="single" w:sz="2" w:space="1" w:color="FFFFFF"/>
                    <w:right w:val="single" w:sz="2" w:space="4" w:color="FFFFFF"/>
                  </w:divBdr>
                  <w:divsChild>
                    <w:div w:id="1890920255">
                      <w:marLeft w:val="0"/>
                      <w:marRight w:val="0"/>
                      <w:marTop w:val="0"/>
                      <w:marBottom w:val="0"/>
                      <w:divBdr>
                        <w:top w:val="none" w:sz="0" w:space="0" w:color="auto"/>
                        <w:left w:val="none" w:sz="0" w:space="0" w:color="auto"/>
                        <w:bottom w:val="none" w:sz="0" w:space="0" w:color="auto"/>
                        <w:right w:val="none" w:sz="0" w:space="0" w:color="auto"/>
                      </w:divBdr>
                    </w:div>
                  </w:divsChild>
                </w:div>
                <w:div w:id="477382992">
                  <w:marLeft w:val="0"/>
                  <w:marRight w:val="0"/>
                  <w:marTop w:val="0"/>
                  <w:marBottom w:val="0"/>
                  <w:divBdr>
                    <w:top w:val="single" w:sz="2" w:space="1" w:color="FFFFFF"/>
                    <w:left w:val="single" w:sz="2" w:space="12" w:color="FFFFFF"/>
                    <w:bottom w:val="single" w:sz="2" w:space="1" w:color="FFFFFF"/>
                    <w:right w:val="single" w:sz="2" w:space="4" w:color="FFFFFF"/>
                  </w:divBdr>
                  <w:divsChild>
                    <w:div w:id="206990561">
                      <w:marLeft w:val="0"/>
                      <w:marRight w:val="0"/>
                      <w:marTop w:val="0"/>
                      <w:marBottom w:val="0"/>
                      <w:divBdr>
                        <w:top w:val="none" w:sz="0" w:space="0" w:color="auto"/>
                        <w:left w:val="none" w:sz="0" w:space="0" w:color="auto"/>
                        <w:bottom w:val="none" w:sz="0" w:space="0" w:color="auto"/>
                        <w:right w:val="none" w:sz="0" w:space="0" w:color="auto"/>
                      </w:divBdr>
                    </w:div>
                  </w:divsChild>
                </w:div>
                <w:div w:id="643513515">
                  <w:marLeft w:val="0"/>
                  <w:marRight w:val="0"/>
                  <w:marTop w:val="0"/>
                  <w:marBottom w:val="0"/>
                  <w:divBdr>
                    <w:top w:val="single" w:sz="2" w:space="1" w:color="FFFFFF"/>
                    <w:left w:val="single" w:sz="2" w:space="12" w:color="FFFFFF"/>
                    <w:bottom w:val="single" w:sz="2" w:space="1" w:color="FFFFFF"/>
                    <w:right w:val="single" w:sz="2" w:space="4" w:color="FFFFFF"/>
                  </w:divBdr>
                  <w:divsChild>
                    <w:div w:id="415324671">
                      <w:marLeft w:val="0"/>
                      <w:marRight w:val="0"/>
                      <w:marTop w:val="0"/>
                      <w:marBottom w:val="0"/>
                      <w:divBdr>
                        <w:top w:val="none" w:sz="0" w:space="0" w:color="auto"/>
                        <w:left w:val="none" w:sz="0" w:space="0" w:color="auto"/>
                        <w:bottom w:val="none" w:sz="0" w:space="0" w:color="auto"/>
                        <w:right w:val="none" w:sz="0" w:space="0" w:color="auto"/>
                      </w:divBdr>
                    </w:div>
                  </w:divsChild>
                </w:div>
                <w:div w:id="785274146">
                  <w:marLeft w:val="0"/>
                  <w:marRight w:val="0"/>
                  <w:marTop w:val="0"/>
                  <w:marBottom w:val="0"/>
                  <w:divBdr>
                    <w:top w:val="single" w:sz="2" w:space="1" w:color="FFFFFF"/>
                    <w:left w:val="single" w:sz="2" w:space="12" w:color="FFFFFF"/>
                    <w:bottom w:val="single" w:sz="2" w:space="1" w:color="FFFFFF"/>
                    <w:right w:val="single" w:sz="2" w:space="4" w:color="FFFFFF"/>
                  </w:divBdr>
                  <w:divsChild>
                    <w:div w:id="289436888">
                      <w:marLeft w:val="0"/>
                      <w:marRight w:val="0"/>
                      <w:marTop w:val="0"/>
                      <w:marBottom w:val="0"/>
                      <w:divBdr>
                        <w:top w:val="none" w:sz="0" w:space="0" w:color="auto"/>
                        <w:left w:val="none" w:sz="0" w:space="0" w:color="auto"/>
                        <w:bottom w:val="none" w:sz="0" w:space="0" w:color="auto"/>
                        <w:right w:val="none" w:sz="0" w:space="0" w:color="auto"/>
                      </w:divBdr>
                    </w:div>
                  </w:divsChild>
                </w:div>
                <w:div w:id="1194270940">
                  <w:marLeft w:val="0"/>
                  <w:marRight w:val="0"/>
                  <w:marTop w:val="0"/>
                  <w:marBottom w:val="0"/>
                  <w:divBdr>
                    <w:top w:val="single" w:sz="2" w:space="1" w:color="FFFFFF"/>
                    <w:left w:val="single" w:sz="2" w:space="12" w:color="FFFFFF"/>
                    <w:bottom w:val="single" w:sz="2" w:space="1" w:color="FFFFFF"/>
                    <w:right w:val="single" w:sz="2" w:space="4" w:color="FFFFFF"/>
                  </w:divBdr>
                  <w:divsChild>
                    <w:div w:id="363794455">
                      <w:marLeft w:val="0"/>
                      <w:marRight w:val="0"/>
                      <w:marTop w:val="0"/>
                      <w:marBottom w:val="0"/>
                      <w:divBdr>
                        <w:top w:val="none" w:sz="0" w:space="0" w:color="auto"/>
                        <w:left w:val="none" w:sz="0" w:space="0" w:color="auto"/>
                        <w:bottom w:val="none" w:sz="0" w:space="0" w:color="auto"/>
                        <w:right w:val="none" w:sz="0" w:space="0" w:color="auto"/>
                      </w:divBdr>
                    </w:div>
                  </w:divsChild>
                </w:div>
                <w:div w:id="1695184464">
                  <w:marLeft w:val="0"/>
                  <w:marRight w:val="0"/>
                  <w:marTop w:val="0"/>
                  <w:marBottom w:val="0"/>
                  <w:divBdr>
                    <w:top w:val="single" w:sz="2" w:space="1" w:color="FFFFFF"/>
                    <w:left w:val="single" w:sz="2" w:space="12" w:color="FFFFFF"/>
                    <w:bottom w:val="single" w:sz="2" w:space="1" w:color="FFFFFF"/>
                    <w:right w:val="single" w:sz="2" w:space="4" w:color="FFFFFF"/>
                  </w:divBdr>
                  <w:divsChild>
                    <w:div w:id="551158683">
                      <w:marLeft w:val="0"/>
                      <w:marRight w:val="0"/>
                      <w:marTop w:val="0"/>
                      <w:marBottom w:val="0"/>
                      <w:divBdr>
                        <w:top w:val="none" w:sz="0" w:space="0" w:color="auto"/>
                        <w:left w:val="none" w:sz="0" w:space="0" w:color="auto"/>
                        <w:bottom w:val="none" w:sz="0" w:space="0" w:color="auto"/>
                        <w:right w:val="none" w:sz="0" w:space="0" w:color="auto"/>
                      </w:divBdr>
                    </w:div>
                  </w:divsChild>
                </w:div>
                <w:div w:id="194663976">
                  <w:marLeft w:val="0"/>
                  <w:marRight w:val="0"/>
                  <w:marTop w:val="0"/>
                  <w:marBottom w:val="0"/>
                  <w:divBdr>
                    <w:top w:val="single" w:sz="2" w:space="1" w:color="FFFFFF"/>
                    <w:left w:val="single" w:sz="2" w:space="12" w:color="FFFFFF"/>
                    <w:bottom w:val="single" w:sz="2" w:space="1" w:color="FFFFFF"/>
                    <w:right w:val="single" w:sz="2" w:space="4" w:color="FFFFFF"/>
                  </w:divBdr>
                  <w:divsChild>
                    <w:div w:id="210727200">
                      <w:marLeft w:val="0"/>
                      <w:marRight w:val="0"/>
                      <w:marTop w:val="0"/>
                      <w:marBottom w:val="0"/>
                      <w:divBdr>
                        <w:top w:val="none" w:sz="0" w:space="0" w:color="auto"/>
                        <w:left w:val="none" w:sz="0" w:space="0" w:color="auto"/>
                        <w:bottom w:val="none" w:sz="0" w:space="0" w:color="auto"/>
                        <w:right w:val="none" w:sz="0" w:space="0" w:color="auto"/>
                      </w:divBdr>
                    </w:div>
                  </w:divsChild>
                </w:div>
                <w:div w:id="1645427221">
                  <w:marLeft w:val="0"/>
                  <w:marRight w:val="0"/>
                  <w:marTop w:val="0"/>
                  <w:marBottom w:val="0"/>
                  <w:divBdr>
                    <w:top w:val="single" w:sz="2" w:space="1" w:color="FFFFFF"/>
                    <w:left w:val="single" w:sz="2" w:space="12" w:color="FFFFFF"/>
                    <w:bottom w:val="single" w:sz="2" w:space="1" w:color="FFFFFF"/>
                    <w:right w:val="single" w:sz="2" w:space="4" w:color="FFFFFF"/>
                  </w:divBdr>
                  <w:divsChild>
                    <w:div w:id="1282952133">
                      <w:marLeft w:val="0"/>
                      <w:marRight w:val="0"/>
                      <w:marTop w:val="0"/>
                      <w:marBottom w:val="0"/>
                      <w:divBdr>
                        <w:top w:val="none" w:sz="0" w:space="0" w:color="auto"/>
                        <w:left w:val="none" w:sz="0" w:space="0" w:color="auto"/>
                        <w:bottom w:val="none" w:sz="0" w:space="0" w:color="auto"/>
                        <w:right w:val="none" w:sz="0" w:space="0" w:color="auto"/>
                      </w:divBdr>
                    </w:div>
                  </w:divsChild>
                </w:div>
                <w:div w:id="1640185780">
                  <w:marLeft w:val="0"/>
                  <w:marRight w:val="0"/>
                  <w:marTop w:val="0"/>
                  <w:marBottom w:val="0"/>
                  <w:divBdr>
                    <w:top w:val="single" w:sz="2" w:space="1" w:color="FFFFFF"/>
                    <w:left w:val="single" w:sz="2" w:space="12" w:color="FFFFFF"/>
                    <w:bottom w:val="single" w:sz="2" w:space="1" w:color="FFFFFF"/>
                    <w:right w:val="single" w:sz="2" w:space="4" w:color="FFFFFF"/>
                  </w:divBdr>
                  <w:divsChild>
                    <w:div w:id="1291476928">
                      <w:marLeft w:val="0"/>
                      <w:marRight w:val="0"/>
                      <w:marTop w:val="0"/>
                      <w:marBottom w:val="0"/>
                      <w:divBdr>
                        <w:top w:val="none" w:sz="0" w:space="0" w:color="auto"/>
                        <w:left w:val="none" w:sz="0" w:space="0" w:color="auto"/>
                        <w:bottom w:val="none" w:sz="0" w:space="0" w:color="auto"/>
                        <w:right w:val="none" w:sz="0" w:space="0" w:color="auto"/>
                      </w:divBdr>
                    </w:div>
                  </w:divsChild>
                </w:div>
                <w:div w:id="1864591794">
                  <w:marLeft w:val="0"/>
                  <w:marRight w:val="0"/>
                  <w:marTop w:val="0"/>
                  <w:marBottom w:val="0"/>
                  <w:divBdr>
                    <w:top w:val="single" w:sz="2" w:space="1" w:color="FFFFFF"/>
                    <w:left w:val="single" w:sz="2" w:space="12" w:color="FFFFFF"/>
                    <w:bottom w:val="single" w:sz="2" w:space="1" w:color="FFFFFF"/>
                    <w:right w:val="single" w:sz="2" w:space="4" w:color="FFFFFF"/>
                  </w:divBdr>
                  <w:divsChild>
                    <w:div w:id="1908177998">
                      <w:marLeft w:val="0"/>
                      <w:marRight w:val="0"/>
                      <w:marTop w:val="0"/>
                      <w:marBottom w:val="0"/>
                      <w:divBdr>
                        <w:top w:val="none" w:sz="0" w:space="0" w:color="auto"/>
                        <w:left w:val="none" w:sz="0" w:space="0" w:color="auto"/>
                        <w:bottom w:val="none" w:sz="0" w:space="0" w:color="auto"/>
                        <w:right w:val="none" w:sz="0" w:space="0" w:color="auto"/>
                      </w:divBdr>
                    </w:div>
                  </w:divsChild>
                </w:div>
                <w:div w:id="232202678">
                  <w:marLeft w:val="0"/>
                  <w:marRight w:val="0"/>
                  <w:marTop w:val="0"/>
                  <w:marBottom w:val="0"/>
                  <w:divBdr>
                    <w:top w:val="single" w:sz="2" w:space="1" w:color="FFFFFF"/>
                    <w:left w:val="single" w:sz="2" w:space="12" w:color="FFFFFF"/>
                    <w:bottom w:val="single" w:sz="2" w:space="1" w:color="FFFFFF"/>
                    <w:right w:val="single" w:sz="2" w:space="4" w:color="FFFFFF"/>
                  </w:divBdr>
                  <w:divsChild>
                    <w:div w:id="43455680">
                      <w:marLeft w:val="0"/>
                      <w:marRight w:val="0"/>
                      <w:marTop w:val="0"/>
                      <w:marBottom w:val="0"/>
                      <w:divBdr>
                        <w:top w:val="none" w:sz="0" w:space="0" w:color="auto"/>
                        <w:left w:val="none" w:sz="0" w:space="0" w:color="auto"/>
                        <w:bottom w:val="none" w:sz="0" w:space="0" w:color="auto"/>
                        <w:right w:val="none" w:sz="0" w:space="0" w:color="auto"/>
                      </w:divBdr>
                    </w:div>
                  </w:divsChild>
                </w:div>
                <w:div w:id="589891863">
                  <w:marLeft w:val="0"/>
                  <w:marRight w:val="0"/>
                  <w:marTop w:val="0"/>
                  <w:marBottom w:val="0"/>
                  <w:divBdr>
                    <w:top w:val="single" w:sz="2" w:space="1" w:color="FFFFFF"/>
                    <w:left w:val="single" w:sz="2" w:space="12" w:color="FFFFFF"/>
                    <w:bottom w:val="single" w:sz="2" w:space="1" w:color="FFFFFF"/>
                    <w:right w:val="single" w:sz="2" w:space="4" w:color="FFFFFF"/>
                  </w:divBdr>
                  <w:divsChild>
                    <w:div w:id="1343970158">
                      <w:marLeft w:val="0"/>
                      <w:marRight w:val="0"/>
                      <w:marTop w:val="0"/>
                      <w:marBottom w:val="0"/>
                      <w:divBdr>
                        <w:top w:val="none" w:sz="0" w:space="0" w:color="auto"/>
                        <w:left w:val="none" w:sz="0" w:space="0" w:color="auto"/>
                        <w:bottom w:val="none" w:sz="0" w:space="0" w:color="auto"/>
                        <w:right w:val="none" w:sz="0" w:space="0" w:color="auto"/>
                      </w:divBdr>
                    </w:div>
                  </w:divsChild>
                </w:div>
                <w:div w:id="296766859">
                  <w:marLeft w:val="0"/>
                  <w:marRight w:val="0"/>
                  <w:marTop w:val="0"/>
                  <w:marBottom w:val="0"/>
                  <w:divBdr>
                    <w:top w:val="single" w:sz="2" w:space="1" w:color="FFFFFF"/>
                    <w:left w:val="single" w:sz="2" w:space="12" w:color="FFFFFF"/>
                    <w:bottom w:val="single" w:sz="2" w:space="1" w:color="FFFFFF"/>
                    <w:right w:val="single" w:sz="2" w:space="4" w:color="FFFFFF"/>
                  </w:divBdr>
                  <w:divsChild>
                    <w:div w:id="1316951939">
                      <w:marLeft w:val="0"/>
                      <w:marRight w:val="0"/>
                      <w:marTop w:val="0"/>
                      <w:marBottom w:val="0"/>
                      <w:divBdr>
                        <w:top w:val="none" w:sz="0" w:space="0" w:color="auto"/>
                        <w:left w:val="none" w:sz="0" w:space="0" w:color="auto"/>
                        <w:bottom w:val="none" w:sz="0" w:space="0" w:color="auto"/>
                        <w:right w:val="none" w:sz="0" w:space="0" w:color="auto"/>
                      </w:divBdr>
                    </w:div>
                  </w:divsChild>
                </w:div>
                <w:div w:id="1080103698">
                  <w:marLeft w:val="0"/>
                  <w:marRight w:val="0"/>
                  <w:marTop w:val="0"/>
                  <w:marBottom w:val="0"/>
                  <w:divBdr>
                    <w:top w:val="single" w:sz="2" w:space="1" w:color="FFFFFF"/>
                    <w:left w:val="single" w:sz="2" w:space="12" w:color="FFFFFF"/>
                    <w:bottom w:val="single" w:sz="2" w:space="1" w:color="FFFFFF"/>
                    <w:right w:val="single" w:sz="2" w:space="4" w:color="FFFFFF"/>
                  </w:divBdr>
                  <w:divsChild>
                    <w:div w:id="1731465809">
                      <w:marLeft w:val="0"/>
                      <w:marRight w:val="0"/>
                      <w:marTop w:val="0"/>
                      <w:marBottom w:val="0"/>
                      <w:divBdr>
                        <w:top w:val="none" w:sz="0" w:space="0" w:color="auto"/>
                        <w:left w:val="none" w:sz="0" w:space="0" w:color="auto"/>
                        <w:bottom w:val="none" w:sz="0" w:space="0" w:color="auto"/>
                        <w:right w:val="none" w:sz="0" w:space="0" w:color="auto"/>
                      </w:divBdr>
                    </w:div>
                  </w:divsChild>
                </w:div>
                <w:div w:id="3212239">
                  <w:marLeft w:val="0"/>
                  <w:marRight w:val="0"/>
                  <w:marTop w:val="0"/>
                  <w:marBottom w:val="0"/>
                  <w:divBdr>
                    <w:top w:val="single" w:sz="2" w:space="1" w:color="FFFFFF"/>
                    <w:left w:val="single" w:sz="2" w:space="12" w:color="FFFFFF"/>
                    <w:bottom w:val="single" w:sz="2" w:space="1" w:color="FFFFFF"/>
                    <w:right w:val="single" w:sz="2" w:space="4" w:color="FFFFFF"/>
                  </w:divBdr>
                  <w:divsChild>
                    <w:div w:id="638655346">
                      <w:marLeft w:val="0"/>
                      <w:marRight w:val="0"/>
                      <w:marTop w:val="0"/>
                      <w:marBottom w:val="0"/>
                      <w:divBdr>
                        <w:top w:val="none" w:sz="0" w:space="0" w:color="auto"/>
                        <w:left w:val="none" w:sz="0" w:space="0" w:color="auto"/>
                        <w:bottom w:val="none" w:sz="0" w:space="0" w:color="auto"/>
                        <w:right w:val="none" w:sz="0" w:space="0" w:color="auto"/>
                      </w:divBdr>
                    </w:div>
                  </w:divsChild>
                </w:div>
                <w:div w:id="2104297259">
                  <w:marLeft w:val="0"/>
                  <w:marRight w:val="0"/>
                  <w:marTop w:val="0"/>
                  <w:marBottom w:val="0"/>
                  <w:divBdr>
                    <w:top w:val="single" w:sz="2" w:space="1" w:color="FFFFFF"/>
                    <w:left w:val="single" w:sz="2" w:space="12" w:color="FFFFFF"/>
                    <w:bottom w:val="single" w:sz="2" w:space="4" w:color="FFFFFF"/>
                    <w:right w:val="single" w:sz="2" w:space="4" w:color="FFFFFF"/>
                  </w:divBdr>
                  <w:divsChild>
                    <w:div w:id="5664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44990">
      <w:bodyDiv w:val="1"/>
      <w:marLeft w:val="0"/>
      <w:marRight w:val="0"/>
      <w:marTop w:val="0"/>
      <w:marBottom w:val="0"/>
      <w:divBdr>
        <w:top w:val="none" w:sz="0" w:space="0" w:color="auto"/>
        <w:left w:val="none" w:sz="0" w:space="0" w:color="auto"/>
        <w:bottom w:val="none" w:sz="0" w:space="0" w:color="auto"/>
        <w:right w:val="none" w:sz="0" w:space="0" w:color="auto"/>
      </w:divBdr>
      <w:divsChild>
        <w:div w:id="1590311171">
          <w:marLeft w:val="0"/>
          <w:marRight w:val="0"/>
          <w:marTop w:val="0"/>
          <w:marBottom w:val="0"/>
          <w:divBdr>
            <w:top w:val="none" w:sz="0" w:space="0" w:color="auto"/>
            <w:left w:val="none" w:sz="0" w:space="0" w:color="auto"/>
            <w:bottom w:val="none" w:sz="0" w:space="0" w:color="auto"/>
            <w:right w:val="none" w:sz="0" w:space="0" w:color="auto"/>
          </w:divBdr>
        </w:div>
        <w:div w:id="1969434540">
          <w:marLeft w:val="0"/>
          <w:marRight w:val="0"/>
          <w:marTop w:val="0"/>
          <w:marBottom w:val="335"/>
          <w:divBdr>
            <w:top w:val="none" w:sz="0" w:space="0" w:color="auto"/>
            <w:left w:val="none" w:sz="0" w:space="0" w:color="auto"/>
            <w:bottom w:val="none" w:sz="0" w:space="0" w:color="auto"/>
            <w:right w:val="none" w:sz="0" w:space="0" w:color="auto"/>
          </w:divBdr>
          <w:divsChild>
            <w:div w:id="988560071">
              <w:marLeft w:val="0"/>
              <w:marRight w:val="0"/>
              <w:marTop w:val="0"/>
              <w:marBottom w:val="0"/>
              <w:divBdr>
                <w:top w:val="none" w:sz="0" w:space="0" w:color="auto"/>
                <w:left w:val="none" w:sz="0" w:space="0" w:color="auto"/>
                <w:bottom w:val="none" w:sz="0" w:space="0" w:color="auto"/>
                <w:right w:val="none" w:sz="0" w:space="0" w:color="auto"/>
              </w:divBdr>
              <w:divsChild>
                <w:div w:id="165949931">
                  <w:marLeft w:val="0"/>
                  <w:marRight w:val="0"/>
                  <w:marTop w:val="0"/>
                  <w:marBottom w:val="0"/>
                  <w:divBdr>
                    <w:top w:val="single" w:sz="2" w:space="4" w:color="FFFFFF"/>
                    <w:left w:val="single" w:sz="2" w:space="12" w:color="FFFFFF"/>
                    <w:bottom w:val="single" w:sz="2" w:space="1" w:color="FFFFFF"/>
                    <w:right w:val="single" w:sz="2" w:space="4" w:color="FFFFFF"/>
                  </w:divBdr>
                  <w:divsChild>
                    <w:div w:id="1214584870">
                      <w:marLeft w:val="0"/>
                      <w:marRight w:val="0"/>
                      <w:marTop w:val="0"/>
                      <w:marBottom w:val="0"/>
                      <w:divBdr>
                        <w:top w:val="none" w:sz="0" w:space="0" w:color="auto"/>
                        <w:left w:val="none" w:sz="0" w:space="0" w:color="auto"/>
                        <w:bottom w:val="none" w:sz="0" w:space="0" w:color="auto"/>
                        <w:right w:val="none" w:sz="0" w:space="0" w:color="auto"/>
                      </w:divBdr>
                    </w:div>
                  </w:divsChild>
                </w:div>
                <w:div w:id="1457021276">
                  <w:marLeft w:val="0"/>
                  <w:marRight w:val="0"/>
                  <w:marTop w:val="0"/>
                  <w:marBottom w:val="0"/>
                  <w:divBdr>
                    <w:top w:val="single" w:sz="2" w:space="1" w:color="FFFFFF"/>
                    <w:left w:val="single" w:sz="2" w:space="12" w:color="FFFFFF"/>
                    <w:bottom w:val="single" w:sz="2" w:space="1" w:color="FFFFFF"/>
                    <w:right w:val="single" w:sz="2" w:space="4" w:color="FFFFFF"/>
                  </w:divBdr>
                  <w:divsChild>
                    <w:div w:id="558397330">
                      <w:marLeft w:val="0"/>
                      <w:marRight w:val="0"/>
                      <w:marTop w:val="0"/>
                      <w:marBottom w:val="0"/>
                      <w:divBdr>
                        <w:top w:val="none" w:sz="0" w:space="0" w:color="auto"/>
                        <w:left w:val="none" w:sz="0" w:space="0" w:color="auto"/>
                        <w:bottom w:val="none" w:sz="0" w:space="0" w:color="auto"/>
                        <w:right w:val="none" w:sz="0" w:space="0" w:color="auto"/>
                      </w:divBdr>
                    </w:div>
                  </w:divsChild>
                </w:div>
                <w:div w:id="1125545758">
                  <w:marLeft w:val="0"/>
                  <w:marRight w:val="0"/>
                  <w:marTop w:val="0"/>
                  <w:marBottom w:val="0"/>
                  <w:divBdr>
                    <w:top w:val="single" w:sz="2" w:space="1" w:color="FFFFFF"/>
                    <w:left w:val="single" w:sz="2" w:space="12" w:color="FFFFFF"/>
                    <w:bottom w:val="single" w:sz="2" w:space="1" w:color="FFFFFF"/>
                    <w:right w:val="single" w:sz="2" w:space="4" w:color="FFFFFF"/>
                  </w:divBdr>
                  <w:divsChild>
                    <w:div w:id="957184280">
                      <w:marLeft w:val="0"/>
                      <w:marRight w:val="0"/>
                      <w:marTop w:val="0"/>
                      <w:marBottom w:val="0"/>
                      <w:divBdr>
                        <w:top w:val="none" w:sz="0" w:space="0" w:color="auto"/>
                        <w:left w:val="none" w:sz="0" w:space="0" w:color="auto"/>
                        <w:bottom w:val="none" w:sz="0" w:space="0" w:color="auto"/>
                        <w:right w:val="none" w:sz="0" w:space="0" w:color="auto"/>
                      </w:divBdr>
                    </w:div>
                  </w:divsChild>
                </w:div>
                <w:div w:id="1941990844">
                  <w:marLeft w:val="0"/>
                  <w:marRight w:val="0"/>
                  <w:marTop w:val="0"/>
                  <w:marBottom w:val="0"/>
                  <w:divBdr>
                    <w:top w:val="single" w:sz="2" w:space="1" w:color="FFFFFF"/>
                    <w:left w:val="single" w:sz="2" w:space="12" w:color="FFFFFF"/>
                    <w:bottom w:val="single" w:sz="2" w:space="1" w:color="FFFFFF"/>
                    <w:right w:val="single" w:sz="2" w:space="4" w:color="FFFFFF"/>
                  </w:divBdr>
                  <w:divsChild>
                    <w:div w:id="1675911241">
                      <w:marLeft w:val="0"/>
                      <w:marRight w:val="0"/>
                      <w:marTop w:val="0"/>
                      <w:marBottom w:val="0"/>
                      <w:divBdr>
                        <w:top w:val="none" w:sz="0" w:space="0" w:color="auto"/>
                        <w:left w:val="none" w:sz="0" w:space="0" w:color="auto"/>
                        <w:bottom w:val="none" w:sz="0" w:space="0" w:color="auto"/>
                        <w:right w:val="none" w:sz="0" w:space="0" w:color="auto"/>
                      </w:divBdr>
                    </w:div>
                  </w:divsChild>
                </w:div>
                <w:div w:id="870535500">
                  <w:marLeft w:val="0"/>
                  <w:marRight w:val="0"/>
                  <w:marTop w:val="0"/>
                  <w:marBottom w:val="0"/>
                  <w:divBdr>
                    <w:top w:val="single" w:sz="2" w:space="1" w:color="FFFFFF"/>
                    <w:left w:val="single" w:sz="2" w:space="12" w:color="FFFFFF"/>
                    <w:bottom w:val="single" w:sz="2" w:space="1" w:color="FFFFFF"/>
                    <w:right w:val="single" w:sz="2" w:space="4" w:color="FFFFFF"/>
                  </w:divBdr>
                  <w:divsChild>
                    <w:div w:id="20668014">
                      <w:marLeft w:val="0"/>
                      <w:marRight w:val="0"/>
                      <w:marTop w:val="0"/>
                      <w:marBottom w:val="0"/>
                      <w:divBdr>
                        <w:top w:val="none" w:sz="0" w:space="0" w:color="auto"/>
                        <w:left w:val="none" w:sz="0" w:space="0" w:color="auto"/>
                        <w:bottom w:val="none" w:sz="0" w:space="0" w:color="auto"/>
                        <w:right w:val="none" w:sz="0" w:space="0" w:color="auto"/>
                      </w:divBdr>
                    </w:div>
                  </w:divsChild>
                </w:div>
                <w:div w:id="323780309">
                  <w:marLeft w:val="0"/>
                  <w:marRight w:val="0"/>
                  <w:marTop w:val="0"/>
                  <w:marBottom w:val="0"/>
                  <w:divBdr>
                    <w:top w:val="single" w:sz="2" w:space="1" w:color="FFFFFF"/>
                    <w:left w:val="single" w:sz="2" w:space="12" w:color="FFFFFF"/>
                    <w:bottom w:val="single" w:sz="2" w:space="1" w:color="FFFFFF"/>
                    <w:right w:val="single" w:sz="2" w:space="4" w:color="FFFFFF"/>
                  </w:divBdr>
                  <w:divsChild>
                    <w:div w:id="1827361955">
                      <w:marLeft w:val="0"/>
                      <w:marRight w:val="0"/>
                      <w:marTop w:val="0"/>
                      <w:marBottom w:val="0"/>
                      <w:divBdr>
                        <w:top w:val="none" w:sz="0" w:space="0" w:color="auto"/>
                        <w:left w:val="none" w:sz="0" w:space="0" w:color="auto"/>
                        <w:bottom w:val="none" w:sz="0" w:space="0" w:color="auto"/>
                        <w:right w:val="none" w:sz="0" w:space="0" w:color="auto"/>
                      </w:divBdr>
                    </w:div>
                  </w:divsChild>
                </w:div>
                <w:div w:id="485972521">
                  <w:marLeft w:val="0"/>
                  <w:marRight w:val="0"/>
                  <w:marTop w:val="0"/>
                  <w:marBottom w:val="0"/>
                  <w:divBdr>
                    <w:top w:val="single" w:sz="2" w:space="1" w:color="FFFFFF"/>
                    <w:left w:val="single" w:sz="2" w:space="12" w:color="FFFFFF"/>
                    <w:bottom w:val="single" w:sz="2" w:space="1" w:color="FFFFFF"/>
                    <w:right w:val="single" w:sz="2" w:space="4" w:color="FFFFFF"/>
                  </w:divBdr>
                  <w:divsChild>
                    <w:div w:id="1725450776">
                      <w:marLeft w:val="0"/>
                      <w:marRight w:val="0"/>
                      <w:marTop w:val="0"/>
                      <w:marBottom w:val="0"/>
                      <w:divBdr>
                        <w:top w:val="none" w:sz="0" w:space="0" w:color="auto"/>
                        <w:left w:val="none" w:sz="0" w:space="0" w:color="auto"/>
                        <w:bottom w:val="none" w:sz="0" w:space="0" w:color="auto"/>
                        <w:right w:val="none" w:sz="0" w:space="0" w:color="auto"/>
                      </w:divBdr>
                    </w:div>
                  </w:divsChild>
                </w:div>
                <w:div w:id="362367250">
                  <w:marLeft w:val="0"/>
                  <w:marRight w:val="0"/>
                  <w:marTop w:val="0"/>
                  <w:marBottom w:val="0"/>
                  <w:divBdr>
                    <w:top w:val="single" w:sz="2" w:space="1" w:color="FFFFFF"/>
                    <w:left w:val="single" w:sz="2" w:space="12" w:color="FFFFFF"/>
                    <w:bottom w:val="single" w:sz="2" w:space="1" w:color="FFFFFF"/>
                    <w:right w:val="single" w:sz="2" w:space="4" w:color="FFFFFF"/>
                  </w:divBdr>
                  <w:divsChild>
                    <w:div w:id="94058741">
                      <w:marLeft w:val="0"/>
                      <w:marRight w:val="0"/>
                      <w:marTop w:val="0"/>
                      <w:marBottom w:val="0"/>
                      <w:divBdr>
                        <w:top w:val="none" w:sz="0" w:space="0" w:color="auto"/>
                        <w:left w:val="none" w:sz="0" w:space="0" w:color="auto"/>
                        <w:bottom w:val="none" w:sz="0" w:space="0" w:color="auto"/>
                        <w:right w:val="none" w:sz="0" w:space="0" w:color="auto"/>
                      </w:divBdr>
                    </w:div>
                  </w:divsChild>
                </w:div>
                <w:div w:id="1665819956">
                  <w:marLeft w:val="0"/>
                  <w:marRight w:val="0"/>
                  <w:marTop w:val="0"/>
                  <w:marBottom w:val="0"/>
                  <w:divBdr>
                    <w:top w:val="single" w:sz="2" w:space="1" w:color="FFFFFF"/>
                    <w:left w:val="single" w:sz="2" w:space="12" w:color="FFFFFF"/>
                    <w:bottom w:val="single" w:sz="2" w:space="1" w:color="FFFFFF"/>
                    <w:right w:val="single" w:sz="2" w:space="4" w:color="FFFFFF"/>
                  </w:divBdr>
                  <w:divsChild>
                    <w:div w:id="1135218988">
                      <w:marLeft w:val="0"/>
                      <w:marRight w:val="0"/>
                      <w:marTop w:val="0"/>
                      <w:marBottom w:val="0"/>
                      <w:divBdr>
                        <w:top w:val="none" w:sz="0" w:space="0" w:color="auto"/>
                        <w:left w:val="none" w:sz="0" w:space="0" w:color="auto"/>
                        <w:bottom w:val="none" w:sz="0" w:space="0" w:color="auto"/>
                        <w:right w:val="none" w:sz="0" w:space="0" w:color="auto"/>
                      </w:divBdr>
                    </w:div>
                  </w:divsChild>
                </w:div>
                <w:div w:id="810829338">
                  <w:marLeft w:val="0"/>
                  <w:marRight w:val="0"/>
                  <w:marTop w:val="0"/>
                  <w:marBottom w:val="0"/>
                  <w:divBdr>
                    <w:top w:val="single" w:sz="2" w:space="1" w:color="FFFFFF"/>
                    <w:left w:val="single" w:sz="2" w:space="12" w:color="FFFFFF"/>
                    <w:bottom w:val="single" w:sz="2" w:space="1" w:color="FFFFFF"/>
                    <w:right w:val="single" w:sz="2" w:space="4" w:color="FFFFFF"/>
                  </w:divBdr>
                  <w:divsChild>
                    <w:div w:id="399206705">
                      <w:marLeft w:val="0"/>
                      <w:marRight w:val="0"/>
                      <w:marTop w:val="0"/>
                      <w:marBottom w:val="0"/>
                      <w:divBdr>
                        <w:top w:val="none" w:sz="0" w:space="0" w:color="auto"/>
                        <w:left w:val="none" w:sz="0" w:space="0" w:color="auto"/>
                        <w:bottom w:val="none" w:sz="0" w:space="0" w:color="auto"/>
                        <w:right w:val="none" w:sz="0" w:space="0" w:color="auto"/>
                      </w:divBdr>
                    </w:div>
                  </w:divsChild>
                </w:div>
                <w:div w:id="1065957623">
                  <w:marLeft w:val="0"/>
                  <w:marRight w:val="0"/>
                  <w:marTop w:val="0"/>
                  <w:marBottom w:val="0"/>
                  <w:divBdr>
                    <w:top w:val="single" w:sz="2" w:space="1" w:color="FFFFFF"/>
                    <w:left w:val="single" w:sz="2" w:space="12" w:color="FFFFFF"/>
                    <w:bottom w:val="single" w:sz="2" w:space="1" w:color="FFFFFF"/>
                    <w:right w:val="single" w:sz="2" w:space="4" w:color="FFFFFF"/>
                  </w:divBdr>
                  <w:divsChild>
                    <w:div w:id="2019426362">
                      <w:marLeft w:val="0"/>
                      <w:marRight w:val="0"/>
                      <w:marTop w:val="0"/>
                      <w:marBottom w:val="0"/>
                      <w:divBdr>
                        <w:top w:val="none" w:sz="0" w:space="0" w:color="auto"/>
                        <w:left w:val="none" w:sz="0" w:space="0" w:color="auto"/>
                        <w:bottom w:val="none" w:sz="0" w:space="0" w:color="auto"/>
                        <w:right w:val="none" w:sz="0" w:space="0" w:color="auto"/>
                      </w:divBdr>
                    </w:div>
                  </w:divsChild>
                </w:div>
                <w:div w:id="420031669">
                  <w:marLeft w:val="0"/>
                  <w:marRight w:val="0"/>
                  <w:marTop w:val="0"/>
                  <w:marBottom w:val="0"/>
                  <w:divBdr>
                    <w:top w:val="single" w:sz="2" w:space="1" w:color="FFFFFF"/>
                    <w:left w:val="single" w:sz="2" w:space="12" w:color="FFFFFF"/>
                    <w:bottom w:val="single" w:sz="2" w:space="1" w:color="FFFFFF"/>
                    <w:right w:val="single" w:sz="2" w:space="4" w:color="FFFFFF"/>
                  </w:divBdr>
                  <w:divsChild>
                    <w:div w:id="2133548566">
                      <w:marLeft w:val="0"/>
                      <w:marRight w:val="0"/>
                      <w:marTop w:val="0"/>
                      <w:marBottom w:val="0"/>
                      <w:divBdr>
                        <w:top w:val="none" w:sz="0" w:space="0" w:color="auto"/>
                        <w:left w:val="none" w:sz="0" w:space="0" w:color="auto"/>
                        <w:bottom w:val="none" w:sz="0" w:space="0" w:color="auto"/>
                        <w:right w:val="none" w:sz="0" w:space="0" w:color="auto"/>
                      </w:divBdr>
                    </w:div>
                  </w:divsChild>
                </w:div>
                <w:div w:id="1171068526">
                  <w:marLeft w:val="0"/>
                  <w:marRight w:val="0"/>
                  <w:marTop w:val="0"/>
                  <w:marBottom w:val="0"/>
                  <w:divBdr>
                    <w:top w:val="single" w:sz="2" w:space="1" w:color="FFFFFF"/>
                    <w:left w:val="single" w:sz="2" w:space="12" w:color="FFFFFF"/>
                    <w:bottom w:val="single" w:sz="2" w:space="1" w:color="FFFFFF"/>
                    <w:right w:val="single" w:sz="2" w:space="4" w:color="FFFFFF"/>
                  </w:divBdr>
                  <w:divsChild>
                    <w:div w:id="1057898592">
                      <w:marLeft w:val="0"/>
                      <w:marRight w:val="0"/>
                      <w:marTop w:val="0"/>
                      <w:marBottom w:val="0"/>
                      <w:divBdr>
                        <w:top w:val="none" w:sz="0" w:space="0" w:color="auto"/>
                        <w:left w:val="none" w:sz="0" w:space="0" w:color="auto"/>
                        <w:bottom w:val="none" w:sz="0" w:space="0" w:color="auto"/>
                        <w:right w:val="none" w:sz="0" w:space="0" w:color="auto"/>
                      </w:divBdr>
                    </w:div>
                  </w:divsChild>
                </w:div>
                <w:div w:id="1759599530">
                  <w:marLeft w:val="0"/>
                  <w:marRight w:val="0"/>
                  <w:marTop w:val="0"/>
                  <w:marBottom w:val="0"/>
                  <w:divBdr>
                    <w:top w:val="single" w:sz="2" w:space="1" w:color="FFFFFF"/>
                    <w:left w:val="single" w:sz="2" w:space="12" w:color="FFFFFF"/>
                    <w:bottom w:val="single" w:sz="2" w:space="1" w:color="FFFFFF"/>
                    <w:right w:val="single" w:sz="2" w:space="4" w:color="FFFFFF"/>
                  </w:divBdr>
                  <w:divsChild>
                    <w:div w:id="2024359820">
                      <w:marLeft w:val="0"/>
                      <w:marRight w:val="0"/>
                      <w:marTop w:val="0"/>
                      <w:marBottom w:val="0"/>
                      <w:divBdr>
                        <w:top w:val="none" w:sz="0" w:space="0" w:color="auto"/>
                        <w:left w:val="none" w:sz="0" w:space="0" w:color="auto"/>
                        <w:bottom w:val="none" w:sz="0" w:space="0" w:color="auto"/>
                        <w:right w:val="none" w:sz="0" w:space="0" w:color="auto"/>
                      </w:divBdr>
                    </w:div>
                  </w:divsChild>
                </w:div>
                <w:div w:id="2029483681">
                  <w:marLeft w:val="0"/>
                  <w:marRight w:val="0"/>
                  <w:marTop w:val="0"/>
                  <w:marBottom w:val="0"/>
                  <w:divBdr>
                    <w:top w:val="single" w:sz="2" w:space="1" w:color="FFFFFF"/>
                    <w:left w:val="single" w:sz="2" w:space="12" w:color="FFFFFF"/>
                    <w:bottom w:val="single" w:sz="2" w:space="1" w:color="FFFFFF"/>
                    <w:right w:val="single" w:sz="2" w:space="4" w:color="FFFFFF"/>
                  </w:divBdr>
                  <w:divsChild>
                    <w:div w:id="1027828643">
                      <w:marLeft w:val="0"/>
                      <w:marRight w:val="0"/>
                      <w:marTop w:val="0"/>
                      <w:marBottom w:val="0"/>
                      <w:divBdr>
                        <w:top w:val="none" w:sz="0" w:space="0" w:color="auto"/>
                        <w:left w:val="none" w:sz="0" w:space="0" w:color="auto"/>
                        <w:bottom w:val="none" w:sz="0" w:space="0" w:color="auto"/>
                        <w:right w:val="none" w:sz="0" w:space="0" w:color="auto"/>
                      </w:divBdr>
                    </w:div>
                  </w:divsChild>
                </w:div>
                <w:div w:id="179055565">
                  <w:marLeft w:val="0"/>
                  <w:marRight w:val="0"/>
                  <w:marTop w:val="0"/>
                  <w:marBottom w:val="0"/>
                  <w:divBdr>
                    <w:top w:val="single" w:sz="2" w:space="1" w:color="FFFFFF"/>
                    <w:left w:val="single" w:sz="2" w:space="12" w:color="FFFFFF"/>
                    <w:bottom w:val="single" w:sz="2" w:space="1" w:color="FFFFFF"/>
                    <w:right w:val="single" w:sz="2" w:space="4" w:color="FFFFFF"/>
                  </w:divBdr>
                  <w:divsChild>
                    <w:div w:id="914822966">
                      <w:marLeft w:val="0"/>
                      <w:marRight w:val="0"/>
                      <w:marTop w:val="0"/>
                      <w:marBottom w:val="0"/>
                      <w:divBdr>
                        <w:top w:val="none" w:sz="0" w:space="0" w:color="auto"/>
                        <w:left w:val="none" w:sz="0" w:space="0" w:color="auto"/>
                        <w:bottom w:val="none" w:sz="0" w:space="0" w:color="auto"/>
                        <w:right w:val="none" w:sz="0" w:space="0" w:color="auto"/>
                      </w:divBdr>
                    </w:div>
                  </w:divsChild>
                </w:div>
                <w:div w:id="929240546">
                  <w:marLeft w:val="0"/>
                  <w:marRight w:val="0"/>
                  <w:marTop w:val="0"/>
                  <w:marBottom w:val="0"/>
                  <w:divBdr>
                    <w:top w:val="single" w:sz="2" w:space="1" w:color="FFFFFF"/>
                    <w:left w:val="single" w:sz="2" w:space="12" w:color="FFFFFF"/>
                    <w:bottom w:val="single" w:sz="2" w:space="1" w:color="FFFFFF"/>
                    <w:right w:val="single" w:sz="2" w:space="4" w:color="FFFFFF"/>
                  </w:divBdr>
                  <w:divsChild>
                    <w:div w:id="2091655472">
                      <w:marLeft w:val="0"/>
                      <w:marRight w:val="0"/>
                      <w:marTop w:val="0"/>
                      <w:marBottom w:val="0"/>
                      <w:divBdr>
                        <w:top w:val="none" w:sz="0" w:space="0" w:color="auto"/>
                        <w:left w:val="none" w:sz="0" w:space="0" w:color="auto"/>
                        <w:bottom w:val="none" w:sz="0" w:space="0" w:color="auto"/>
                        <w:right w:val="none" w:sz="0" w:space="0" w:color="auto"/>
                      </w:divBdr>
                    </w:div>
                  </w:divsChild>
                </w:div>
                <w:div w:id="826213959">
                  <w:marLeft w:val="0"/>
                  <w:marRight w:val="0"/>
                  <w:marTop w:val="0"/>
                  <w:marBottom w:val="0"/>
                  <w:divBdr>
                    <w:top w:val="single" w:sz="2" w:space="1" w:color="FFFFFF"/>
                    <w:left w:val="single" w:sz="2" w:space="12" w:color="FFFFFF"/>
                    <w:bottom w:val="single" w:sz="2" w:space="1" w:color="FFFFFF"/>
                    <w:right w:val="single" w:sz="2" w:space="4" w:color="FFFFFF"/>
                  </w:divBdr>
                  <w:divsChild>
                    <w:div w:id="433288805">
                      <w:marLeft w:val="0"/>
                      <w:marRight w:val="0"/>
                      <w:marTop w:val="0"/>
                      <w:marBottom w:val="0"/>
                      <w:divBdr>
                        <w:top w:val="none" w:sz="0" w:space="0" w:color="auto"/>
                        <w:left w:val="none" w:sz="0" w:space="0" w:color="auto"/>
                        <w:bottom w:val="none" w:sz="0" w:space="0" w:color="auto"/>
                        <w:right w:val="none" w:sz="0" w:space="0" w:color="auto"/>
                      </w:divBdr>
                    </w:div>
                  </w:divsChild>
                </w:div>
                <w:div w:id="360984009">
                  <w:marLeft w:val="0"/>
                  <w:marRight w:val="0"/>
                  <w:marTop w:val="0"/>
                  <w:marBottom w:val="0"/>
                  <w:divBdr>
                    <w:top w:val="single" w:sz="2" w:space="1" w:color="FFFFFF"/>
                    <w:left w:val="single" w:sz="2" w:space="12" w:color="FFFFFF"/>
                    <w:bottom w:val="single" w:sz="2" w:space="1" w:color="FFFFFF"/>
                    <w:right w:val="single" w:sz="2" w:space="4" w:color="FFFFFF"/>
                  </w:divBdr>
                  <w:divsChild>
                    <w:div w:id="1484422644">
                      <w:marLeft w:val="0"/>
                      <w:marRight w:val="0"/>
                      <w:marTop w:val="0"/>
                      <w:marBottom w:val="0"/>
                      <w:divBdr>
                        <w:top w:val="none" w:sz="0" w:space="0" w:color="auto"/>
                        <w:left w:val="none" w:sz="0" w:space="0" w:color="auto"/>
                        <w:bottom w:val="none" w:sz="0" w:space="0" w:color="auto"/>
                        <w:right w:val="none" w:sz="0" w:space="0" w:color="auto"/>
                      </w:divBdr>
                    </w:div>
                  </w:divsChild>
                </w:div>
                <w:div w:id="1876308140">
                  <w:marLeft w:val="0"/>
                  <w:marRight w:val="0"/>
                  <w:marTop w:val="0"/>
                  <w:marBottom w:val="0"/>
                  <w:divBdr>
                    <w:top w:val="single" w:sz="2" w:space="1" w:color="FFFFFF"/>
                    <w:left w:val="single" w:sz="2" w:space="12" w:color="FFFFFF"/>
                    <w:bottom w:val="single" w:sz="2" w:space="4" w:color="FFFFFF"/>
                    <w:right w:val="single" w:sz="2" w:space="4" w:color="FFFFFF"/>
                  </w:divBdr>
                  <w:divsChild>
                    <w:div w:id="2704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332687">
          <w:marLeft w:val="0"/>
          <w:marRight w:val="0"/>
          <w:marTop w:val="0"/>
          <w:marBottom w:val="335"/>
          <w:divBdr>
            <w:top w:val="none" w:sz="0" w:space="0" w:color="auto"/>
            <w:left w:val="none" w:sz="0" w:space="0" w:color="auto"/>
            <w:bottom w:val="none" w:sz="0" w:space="0" w:color="auto"/>
            <w:right w:val="none" w:sz="0" w:space="0" w:color="auto"/>
          </w:divBdr>
          <w:divsChild>
            <w:div w:id="281963633">
              <w:marLeft w:val="0"/>
              <w:marRight w:val="0"/>
              <w:marTop w:val="0"/>
              <w:marBottom w:val="0"/>
              <w:divBdr>
                <w:top w:val="none" w:sz="0" w:space="0" w:color="auto"/>
                <w:left w:val="none" w:sz="0" w:space="0" w:color="auto"/>
                <w:bottom w:val="none" w:sz="0" w:space="0" w:color="auto"/>
                <w:right w:val="none" w:sz="0" w:space="0" w:color="auto"/>
              </w:divBdr>
              <w:divsChild>
                <w:div w:id="548567193">
                  <w:marLeft w:val="0"/>
                  <w:marRight w:val="0"/>
                  <w:marTop w:val="0"/>
                  <w:marBottom w:val="0"/>
                  <w:divBdr>
                    <w:top w:val="single" w:sz="2" w:space="4" w:color="FFFFFF"/>
                    <w:left w:val="single" w:sz="2" w:space="12" w:color="FFFFFF"/>
                    <w:bottom w:val="single" w:sz="2" w:space="1" w:color="FFFFFF"/>
                    <w:right w:val="single" w:sz="2" w:space="4" w:color="FFFFFF"/>
                  </w:divBdr>
                  <w:divsChild>
                    <w:div w:id="1730492184">
                      <w:marLeft w:val="0"/>
                      <w:marRight w:val="0"/>
                      <w:marTop w:val="0"/>
                      <w:marBottom w:val="0"/>
                      <w:divBdr>
                        <w:top w:val="none" w:sz="0" w:space="0" w:color="auto"/>
                        <w:left w:val="none" w:sz="0" w:space="0" w:color="auto"/>
                        <w:bottom w:val="none" w:sz="0" w:space="0" w:color="auto"/>
                        <w:right w:val="none" w:sz="0" w:space="0" w:color="auto"/>
                      </w:divBdr>
                    </w:div>
                  </w:divsChild>
                </w:div>
                <w:div w:id="1256860072">
                  <w:marLeft w:val="0"/>
                  <w:marRight w:val="0"/>
                  <w:marTop w:val="0"/>
                  <w:marBottom w:val="0"/>
                  <w:divBdr>
                    <w:top w:val="single" w:sz="2" w:space="1" w:color="FFFFFF"/>
                    <w:left w:val="single" w:sz="2" w:space="12" w:color="FFFFFF"/>
                    <w:bottom w:val="single" w:sz="2" w:space="1" w:color="FFFFFF"/>
                    <w:right w:val="single" w:sz="2" w:space="4" w:color="FFFFFF"/>
                  </w:divBdr>
                  <w:divsChild>
                    <w:div w:id="781994244">
                      <w:marLeft w:val="0"/>
                      <w:marRight w:val="0"/>
                      <w:marTop w:val="0"/>
                      <w:marBottom w:val="0"/>
                      <w:divBdr>
                        <w:top w:val="none" w:sz="0" w:space="0" w:color="auto"/>
                        <w:left w:val="none" w:sz="0" w:space="0" w:color="auto"/>
                        <w:bottom w:val="none" w:sz="0" w:space="0" w:color="auto"/>
                        <w:right w:val="none" w:sz="0" w:space="0" w:color="auto"/>
                      </w:divBdr>
                    </w:div>
                  </w:divsChild>
                </w:div>
                <w:div w:id="80416244">
                  <w:marLeft w:val="0"/>
                  <w:marRight w:val="0"/>
                  <w:marTop w:val="0"/>
                  <w:marBottom w:val="0"/>
                  <w:divBdr>
                    <w:top w:val="single" w:sz="2" w:space="1" w:color="FFFFFF"/>
                    <w:left w:val="single" w:sz="2" w:space="12" w:color="FFFFFF"/>
                    <w:bottom w:val="single" w:sz="2" w:space="1" w:color="FFFFFF"/>
                    <w:right w:val="single" w:sz="2" w:space="4" w:color="FFFFFF"/>
                  </w:divBdr>
                  <w:divsChild>
                    <w:div w:id="907613909">
                      <w:marLeft w:val="0"/>
                      <w:marRight w:val="0"/>
                      <w:marTop w:val="0"/>
                      <w:marBottom w:val="0"/>
                      <w:divBdr>
                        <w:top w:val="none" w:sz="0" w:space="0" w:color="auto"/>
                        <w:left w:val="none" w:sz="0" w:space="0" w:color="auto"/>
                        <w:bottom w:val="none" w:sz="0" w:space="0" w:color="auto"/>
                        <w:right w:val="none" w:sz="0" w:space="0" w:color="auto"/>
                      </w:divBdr>
                    </w:div>
                  </w:divsChild>
                </w:div>
                <w:div w:id="182518907">
                  <w:marLeft w:val="0"/>
                  <w:marRight w:val="0"/>
                  <w:marTop w:val="0"/>
                  <w:marBottom w:val="0"/>
                  <w:divBdr>
                    <w:top w:val="single" w:sz="2" w:space="1" w:color="FFFFFF"/>
                    <w:left w:val="single" w:sz="2" w:space="12" w:color="FFFFFF"/>
                    <w:bottom w:val="single" w:sz="2" w:space="1" w:color="FFFFFF"/>
                    <w:right w:val="single" w:sz="2" w:space="4" w:color="FFFFFF"/>
                  </w:divBdr>
                  <w:divsChild>
                    <w:div w:id="1276475164">
                      <w:marLeft w:val="0"/>
                      <w:marRight w:val="0"/>
                      <w:marTop w:val="0"/>
                      <w:marBottom w:val="0"/>
                      <w:divBdr>
                        <w:top w:val="none" w:sz="0" w:space="0" w:color="auto"/>
                        <w:left w:val="none" w:sz="0" w:space="0" w:color="auto"/>
                        <w:bottom w:val="none" w:sz="0" w:space="0" w:color="auto"/>
                        <w:right w:val="none" w:sz="0" w:space="0" w:color="auto"/>
                      </w:divBdr>
                    </w:div>
                  </w:divsChild>
                </w:div>
                <w:div w:id="1702050065">
                  <w:marLeft w:val="0"/>
                  <w:marRight w:val="0"/>
                  <w:marTop w:val="0"/>
                  <w:marBottom w:val="0"/>
                  <w:divBdr>
                    <w:top w:val="single" w:sz="2" w:space="1" w:color="FFFFFF"/>
                    <w:left w:val="single" w:sz="2" w:space="12" w:color="FFFFFF"/>
                    <w:bottom w:val="single" w:sz="2" w:space="1" w:color="FFFFFF"/>
                    <w:right w:val="single" w:sz="2" w:space="4" w:color="FFFFFF"/>
                  </w:divBdr>
                  <w:divsChild>
                    <w:div w:id="2016565520">
                      <w:marLeft w:val="0"/>
                      <w:marRight w:val="0"/>
                      <w:marTop w:val="0"/>
                      <w:marBottom w:val="0"/>
                      <w:divBdr>
                        <w:top w:val="none" w:sz="0" w:space="0" w:color="auto"/>
                        <w:left w:val="none" w:sz="0" w:space="0" w:color="auto"/>
                        <w:bottom w:val="none" w:sz="0" w:space="0" w:color="auto"/>
                        <w:right w:val="none" w:sz="0" w:space="0" w:color="auto"/>
                      </w:divBdr>
                    </w:div>
                  </w:divsChild>
                </w:div>
                <w:div w:id="1966156860">
                  <w:marLeft w:val="0"/>
                  <w:marRight w:val="0"/>
                  <w:marTop w:val="0"/>
                  <w:marBottom w:val="0"/>
                  <w:divBdr>
                    <w:top w:val="single" w:sz="2" w:space="1" w:color="FFFFFF"/>
                    <w:left w:val="single" w:sz="2" w:space="12" w:color="FFFFFF"/>
                    <w:bottom w:val="single" w:sz="2" w:space="1" w:color="FFFFFF"/>
                    <w:right w:val="single" w:sz="2" w:space="4" w:color="FFFFFF"/>
                  </w:divBdr>
                  <w:divsChild>
                    <w:div w:id="1821575151">
                      <w:marLeft w:val="0"/>
                      <w:marRight w:val="0"/>
                      <w:marTop w:val="0"/>
                      <w:marBottom w:val="0"/>
                      <w:divBdr>
                        <w:top w:val="none" w:sz="0" w:space="0" w:color="auto"/>
                        <w:left w:val="none" w:sz="0" w:space="0" w:color="auto"/>
                        <w:bottom w:val="none" w:sz="0" w:space="0" w:color="auto"/>
                        <w:right w:val="none" w:sz="0" w:space="0" w:color="auto"/>
                      </w:divBdr>
                    </w:div>
                  </w:divsChild>
                </w:div>
                <w:div w:id="429743417">
                  <w:marLeft w:val="0"/>
                  <w:marRight w:val="0"/>
                  <w:marTop w:val="0"/>
                  <w:marBottom w:val="0"/>
                  <w:divBdr>
                    <w:top w:val="single" w:sz="2" w:space="1" w:color="FFFFFF"/>
                    <w:left w:val="single" w:sz="2" w:space="12" w:color="FFFFFF"/>
                    <w:bottom w:val="single" w:sz="2" w:space="1" w:color="FFFFFF"/>
                    <w:right w:val="single" w:sz="2" w:space="4" w:color="FFFFFF"/>
                  </w:divBdr>
                  <w:divsChild>
                    <w:div w:id="336999648">
                      <w:marLeft w:val="0"/>
                      <w:marRight w:val="0"/>
                      <w:marTop w:val="0"/>
                      <w:marBottom w:val="0"/>
                      <w:divBdr>
                        <w:top w:val="none" w:sz="0" w:space="0" w:color="auto"/>
                        <w:left w:val="none" w:sz="0" w:space="0" w:color="auto"/>
                        <w:bottom w:val="none" w:sz="0" w:space="0" w:color="auto"/>
                        <w:right w:val="none" w:sz="0" w:space="0" w:color="auto"/>
                      </w:divBdr>
                    </w:div>
                  </w:divsChild>
                </w:div>
                <w:div w:id="1203860224">
                  <w:marLeft w:val="0"/>
                  <w:marRight w:val="0"/>
                  <w:marTop w:val="0"/>
                  <w:marBottom w:val="0"/>
                  <w:divBdr>
                    <w:top w:val="single" w:sz="2" w:space="1" w:color="FFFFFF"/>
                    <w:left w:val="single" w:sz="2" w:space="12" w:color="FFFFFF"/>
                    <w:bottom w:val="single" w:sz="2" w:space="1" w:color="FFFFFF"/>
                    <w:right w:val="single" w:sz="2" w:space="4" w:color="FFFFFF"/>
                  </w:divBdr>
                  <w:divsChild>
                    <w:div w:id="100729985">
                      <w:marLeft w:val="0"/>
                      <w:marRight w:val="0"/>
                      <w:marTop w:val="0"/>
                      <w:marBottom w:val="0"/>
                      <w:divBdr>
                        <w:top w:val="none" w:sz="0" w:space="0" w:color="auto"/>
                        <w:left w:val="none" w:sz="0" w:space="0" w:color="auto"/>
                        <w:bottom w:val="none" w:sz="0" w:space="0" w:color="auto"/>
                        <w:right w:val="none" w:sz="0" w:space="0" w:color="auto"/>
                      </w:divBdr>
                    </w:div>
                  </w:divsChild>
                </w:div>
                <w:div w:id="1393961131">
                  <w:marLeft w:val="0"/>
                  <w:marRight w:val="0"/>
                  <w:marTop w:val="0"/>
                  <w:marBottom w:val="0"/>
                  <w:divBdr>
                    <w:top w:val="single" w:sz="2" w:space="1" w:color="FFFFFF"/>
                    <w:left w:val="single" w:sz="2" w:space="12" w:color="FFFFFF"/>
                    <w:bottom w:val="single" w:sz="2" w:space="1" w:color="FFFFFF"/>
                    <w:right w:val="single" w:sz="2" w:space="4" w:color="FFFFFF"/>
                  </w:divBdr>
                  <w:divsChild>
                    <w:div w:id="2021927771">
                      <w:marLeft w:val="0"/>
                      <w:marRight w:val="0"/>
                      <w:marTop w:val="0"/>
                      <w:marBottom w:val="0"/>
                      <w:divBdr>
                        <w:top w:val="none" w:sz="0" w:space="0" w:color="auto"/>
                        <w:left w:val="none" w:sz="0" w:space="0" w:color="auto"/>
                        <w:bottom w:val="none" w:sz="0" w:space="0" w:color="auto"/>
                        <w:right w:val="none" w:sz="0" w:space="0" w:color="auto"/>
                      </w:divBdr>
                    </w:div>
                  </w:divsChild>
                </w:div>
                <w:div w:id="1767188326">
                  <w:marLeft w:val="0"/>
                  <w:marRight w:val="0"/>
                  <w:marTop w:val="0"/>
                  <w:marBottom w:val="0"/>
                  <w:divBdr>
                    <w:top w:val="single" w:sz="2" w:space="1" w:color="FFFFFF"/>
                    <w:left w:val="single" w:sz="2" w:space="12" w:color="FFFFFF"/>
                    <w:bottom w:val="single" w:sz="2" w:space="1" w:color="FFFFFF"/>
                    <w:right w:val="single" w:sz="2" w:space="4" w:color="FFFFFF"/>
                  </w:divBdr>
                  <w:divsChild>
                    <w:div w:id="1010446766">
                      <w:marLeft w:val="0"/>
                      <w:marRight w:val="0"/>
                      <w:marTop w:val="0"/>
                      <w:marBottom w:val="0"/>
                      <w:divBdr>
                        <w:top w:val="none" w:sz="0" w:space="0" w:color="auto"/>
                        <w:left w:val="none" w:sz="0" w:space="0" w:color="auto"/>
                        <w:bottom w:val="none" w:sz="0" w:space="0" w:color="auto"/>
                        <w:right w:val="none" w:sz="0" w:space="0" w:color="auto"/>
                      </w:divBdr>
                    </w:div>
                  </w:divsChild>
                </w:div>
                <w:div w:id="840510140">
                  <w:marLeft w:val="0"/>
                  <w:marRight w:val="0"/>
                  <w:marTop w:val="0"/>
                  <w:marBottom w:val="0"/>
                  <w:divBdr>
                    <w:top w:val="single" w:sz="2" w:space="1" w:color="FFFFFF"/>
                    <w:left w:val="single" w:sz="2" w:space="12" w:color="FFFFFF"/>
                    <w:bottom w:val="single" w:sz="2" w:space="1" w:color="FFFFFF"/>
                    <w:right w:val="single" w:sz="2" w:space="4" w:color="FFFFFF"/>
                  </w:divBdr>
                  <w:divsChild>
                    <w:div w:id="266734734">
                      <w:marLeft w:val="0"/>
                      <w:marRight w:val="0"/>
                      <w:marTop w:val="0"/>
                      <w:marBottom w:val="0"/>
                      <w:divBdr>
                        <w:top w:val="none" w:sz="0" w:space="0" w:color="auto"/>
                        <w:left w:val="none" w:sz="0" w:space="0" w:color="auto"/>
                        <w:bottom w:val="none" w:sz="0" w:space="0" w:color="auto"/>
                        <w:right w:val="none" w:sz="0" w:space="0" w:color="auto"/>
                      </w:divBdr>
                    </w:div>
                  </w:divsChild>
                </w:div>
                <w:div w:id="458109659">
                  <w:marLeft w:val="0"/>
                  <w:marRight w:val="0"/>
                  <w:marTop w:val="0"/>
                  <w:marBottom w:val="0"/>
                  <w:divBdr>
                    <w:top w:val="single" w:sz="2" w:space="1" w:color="FFFFFF"/>
                    <w:left w:val="single" w:sz="2" w:space="12" w:color="FFFFFF"/>
                    <w:bottom w:val="single" w:sz="2" w:space="1" w:color="FFFFFF"/>
                    <w:right w:val="single" w:sz="2" w:space="4" w:color="FFFFFF"/>
                  </w:divBdr>
                  <w:divsChild>
                    <w:div w:id="41682762">
                      <w:marLeft w:val="0"/>
                      <w:marRight w:val="0"/>
                      <w:marTop w:val="0"/>
                      <w:marBottom w:val="0"/>
                      <w:divBdr>
                        <w:top w:val="none" w:sz="0" w:space="0" w:color="auto"/>
                        <w:left w:val="none" w:sz="0" w:space="0" w:color="auto"/>
                        <w:bottom w:val="none" w:sz="0" w:space="0" w:color="auto"/>
                        <w:right w:val="none" w:sz="0" w:space="0" w:color="auto"/>
                      </w:divBdr>
                    </w:div>
                  </w:divsChild>
                </w:div>
                <w:div w:id="2018658056">
                  <w:marLeft w:val="0"/>
                  <w:marRight w:val="0"/>
                  <w:marTop w:val="0"/>
                  <w:marBottom w:val="0"/>
                  <w:divBdr>
                    <w:top w:val="single" w:sz="2" w:space="1" w:color="FFFFFF"/>
                    <w:left w:val="single" w:sz="2" w:space="12" w:color="FFFFFF"/>
                    <w:bottom w:val="single" w:sz="2" w:space="4" w:color="FFFFFF"/>
                    <w:right w:val="single" w:sz="2" w:space="4" w:color="FFFFFF"/>
                  </w:divBdr>
                  <w:divsChild>
                    <w:div w:id="1834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48406">
          <w:marLeft w:val="0"/>
          <w:marRight w:val="0"/>
          <w:marTop w:val="0"/>
          <w:marBottom w:val="335"/>
          <w:divBdr>
            <w:top w:val="none" w:sz="0" w:space="0" w:color="auto"/>
            <w:left w:val="none" w:sz="0" w:space="0" w:color="auto"/>
            <w:bottom w:val="none" w:sz="0" w:space="0" w:color="auto"/>
            <w:right w:val="none" w:sz="0" w:space="0" w:color="auto"/>
          </w:divBdr>
          <w:divsChild>
            <w:div w:id="1151869842">
              <w:marLeft w:val="0"/>
              <w:marRight w:val="0"/>
              <w:marTop w:val="0"/>
              <w:marBottom w:val="0"/>
              <w:divBdr>
                <w:top w:val="none" w:sz="0" w:space="0" w:color="auto"/>
                <w:left w:val="none" w:sz="0" w:space="0" w:color="auto"/>
                <w:bottom w:val="none" w:sz="0" w:space="0" w:color="auto"/>
                <w:right w:val="none" w:sz="0" w:space="0" w:color="auto"/>
              </w:divBdr>
              <w:divsChild>
                <w:div w:id="351153953">
                  <w:marLeft w:val="0"/>
                  <w:marRight w:val="0"/>
                  <w:marTop w:val="0"/>
                  <w:marBottom w:val="0"/>
                  <w:divBdr>
                    <w:top w:val="single" w:sz="2" w:space="4" w:color="FFFFFF"/>
                    <w:left w:val="single" w:sz="2" w:space="12" w:color="FFFFFF"/>
                    <w:bottom w:val="single" w:sz="2" w:space="1" w:color="FFFFFF"/>
                    <w:right w:val="single" w:sz="2" w:space="4" w:color="FFFFFF"/>
                  </w:divBdr>
                  <w:divsChild>
                    <w:div w:id="2021734441">
                      <w:marLeft w:val="0"/>
                      <w:marRight w:val="0"/>
                      <w:marTop w:val="0"/>
                      <w:marBottom w:val="0"/>
                      <w:divBdr>
                        <w:top w:val="none" w:sz="0" w:space="0" w:color="auto"/>
                        <w:left w:val="none" w:sz="0" w:space="0" w:color="auto"/>
                        <w:bottom w:val="none" w:sz="0" w:space="0" w:color="auto"/>
                        <w:right w:val="none" w:sz="0" w:space="0" w:color="auto"/>
                      </w:divBdr>
                    </w:div>
                  </w:divsChild>
                </w:div>
                <w:div w:id="1091583842">
                  <w:marLeft w:val="0"/>
                  <w:marRight w:val="0"/>
                  <w:marTop w:val="0"/>
                  <w:marBottom w:val="0"/>
                  <w:divBdr>
                    <w:top w:val="single" w:sz="2" w:space="1" w:color="FFFFFF"/>
                    <w:left w:val="single" w:sz="2" w:space="12" w:color="FFFFFF"/>
                    <w:bottom w:val="single" w:sz="2" w:space="1" w:color="FFFFFF"/>
                    <w:right w:val="single" w:sz="2" w:space="4" w:color="FFFFFF"/>
                  </w:divBdr>
                  <w:divsChild>
                    <w:div w:id="465972429">
                      <w:marLeft w:val="0"/>
                      <w:marRight w:val="0"/>
                      <w:marTop w:val="0"/>
                      <w:marBottom w:val="0"/>
                      <w:divBdr>
                        <w:top w:val="none" w:sz="0" w:space="0" w:color="auto"/>
                        <w:left w:val="none" w:sz="0" w:space="0" w:color="auto"/>
                        <w:bottom w:val="none" w:sz="0" w:space="0" w:color="auto"/>
                        <w:right w:val="none" w:sz="0" w:space="0" w:color="auto"/>
                      </w:divBdr>
                    </w:div>
                  </w:divsChild>
                </w:div>
                <w:div w:id="1418166180">
                  <w:marLeft w:val="0"/>
                  <w:marRight w:val="0"/>
                  <w:marTop w:val="0"/>
                  <w:marBottom w:val="0"/>
                  <w:divBdr>
                    <w:top w:val="single" w:sz="2" w:space="1" w:color="FFFFFF"/>
                    <w:left w:val="single" w:sz="2" w:space="12" w:color="FFFFFF"/>
                    <w:bottom w:val="single" w:sz="2" w:space="1" w:color="FFFFFF"/>
                    <w:right w:val="single" w:sz="2" w:space="4" w:color="FFFFFF"/>
                  </w:divBdr>
                  <w:divsChild>
                    <w:div w:id="598221425">
                      <w:marLeft w:val="0"/>
                      <w:marRight w:val="0"/>
                      <w:marTop w:val="0"/>
                      <w:marBottom w:val="0"/>
                      <w:divBdr>
                        <w:top w:val="none" w:sz="0" w:space="0" w:color="auto"/>
                        <w:left w:val="none" w:sz="0" w:space="0" w:color="auto"/>
                        <w:bottom w:val="none" w:sz="0" w:space="0" w:color="auto"/>
                        <w:right w:val="none" w:sz="0" w:space="0" w:color="auto"/>
                      </w:divBdr>
                    </w:div>
                  </w:divsChild>
                </w:div>
                <w:div w:id="1629123920">
                  <w:marLeft w:val="0"/>
                  <w:marRight w:val="0"/>
                  <w:marTop w:val="0"/>
                  <w:marBottom w:val="0"/>
                  <w:divBdr>
                    <w:top w:val="single" w:sz="2" w:space="1" w:color="FFFFFF"/>
                    <w:left w:val="single" w:sz="2" w:space="12" w:color="FFFFFF"/>
                    <w:bottom w:val="single" w:sz="2" w:space="1" w:color="FFFFFF"/>
                    <w:right w:val="single" w:sz="2" w:space="4" w:color="FFFFFF"/>
                  </w:divBdr>
                  <w:divsChild>
                    <w:div w:id="1991640143">
                      <w:marLeft w:val="0"/>
                      <w:marRight w:val="0"/>
                      <w:marTop w:val="0"/>
                      <w:marBottom w:val="0"/>
                      <w:divBdr>
                        <w:top w:val="none" w:sz="0" w:space="0" w:color="auto"/>
                        <w:left w:val="none" w:sz="0" w:space="0" w:color="auto"/>
                        <w:bottom w:val="none" w:sz="0" w:space="0" w:color="auto"/>
                        <w:right w:val="none" w:sz="0" w:space="0" w:color="auto"/>
                      </w:divBdr>
                    </w:div>
                  </w:divsChild>
                </w:div>
                <w:div w:id="513106625">
                  <w:marLeft w:val="0"/>
                  <w:marRight w:val="0"/>
                  <w:marTop w:val="0"/>
                  <w:marBottom w:val="0"/>
                  <w:divBdr>
                    <w:top w:val="single" w:sz="2" w:space="1" w:color="FFFFFF"/>
                    <w:left w:val="single" w:sz="2" w:space="12" w:color="FFFFFF"/>
                    <w:bottom w:val="single" w:sz="2" w:space="1" w:color="FFFFFF"/>
                    <w:right w:val="single" w:sz="2" w:space="4" w:color="FFFFFF"/>
                  </w:divBdr>
                  <w:divsChild>
                    <w:div w:id="605357190">
                      <w:marLeft w:val="0"/>
                      <w:marRight w:val="0"/>
                      <w:marTop w:val="0"/>
                      <w:marBottom w:val="0"/>
                      <w:divBdr>
                        <w:top w:val="none" w:sz="0" w:space="0" w:color="auto"/>
                        <w:left w:val="none" w:sz="0" w:space="0" w:color="auto"/>
                        <w:bottom w:val="none" w:sz="0" w:space="0" w:color="auto"/>
                        <w:right w:val="none" w:sz="0" w:space="0" w:color="auto"/>
                      </w:divBdr>
                    </w:div>
                  </w:divsChild>
                </w:div>
                <w:div w:id="848637424">
                  <w:marLeft w:val="0"/>
                  <w:marRight w:val="0"/>
                  <w:marTop w:val="0"/>
                  <w:marBottom w:val="0"/>
                  <w:divBdr>
                    <w:top w:val="single" w:sz="2" w:space="1" w:color="FFFFFF"/>
                    <w:left w:val="single" w:sz="2" w:space="12" w:color="FFFFFF"/>
                    <w:bottom w:val="single" w:sz="2" w:space="1" w:color="FFFFFF"/>
                    <w:right w:val="single" w:sz="2" w:space="4" w:color="FFFFFF"/>
                  </w:divBdr>
                  <w:divsChild>
                    <w:div w:id="549271020">
                      <w:marLeft w:val="0"/>
                      <w:marRight w:val="0"/>
                      <w:marTop w:val="0"/>
                      <w:marBottom w:val="0"/>
                      <w:divBdr>
                        <w:top w:val="none" w:sz="0" w:space="0" w:color="auto"/>
                        <w:left w:val="none" w:sz="0" w:space="0" w:color="auto"/>
                        <w:bottom w:val="none" w:sz="0" w:space="0" w:color="auto"/>
                        <w:right w:val="none" w:sz="0" w:space="0" w:color="auto"/>
                      </w:divBdr>
                    </w:div>
                  </w:divsChild>
                </w:div>
                <w:div w:id="113330450">
                  <w:marLeft w:val="0"/>
                  <w:marRight w:val="0"/>
                  <w:marTop w:val="0"/>
                  <w:marBottom w:val="0"/>
                  <w:divBdr>
                    <w:top w:val="single" w:sz="2" w:space="1" w:color="FFFFFF"/>
                    <w:left w:val="single" w:sz="2" w:space="12" w:color="FFFFFF"/>
                    <w:bottom w:val="single" w:sz="2" w:space="1" w:color="FFFFFF"/>
                    <w:right w:val="single" w:sz="2" w:space="4" w:color="FFFFFF"/>
                  </w:divBdr>
                  <w:divsChild>
                    <w:div w:id="1824392216">
                      <w:marLeft w:val="0"/>
                      <w:marRight w:val="0"/>
                      <w:marTop w:val="0"/>
                      <w:marBottom w:val="0"/>
                      <w:divBdr>
                        <w:top w:val="none" w:sz="0" w:space="0" w:color="auto"/>
                        <w:left w:val="none" w:sz="0" w:space="0" w:color="auto"/>
                        <w:bottom w:val="none" w:sz="0" w:space="0" w:color="auto"/>
                        <w:right w:val="none" w:sz="0" w:space="0" w:color="auto"/>
                      </w:divBdr>
                    </w:div>
                  </w:divsChild>
                </w:div>
                <w:div w:id="311906915">
                  <w:marLeft w:val="0"/>
                  <w:marRight w:val="0"/>
                  <w:marTop w:val="0"/>
                  <w:marBottom w:val="0"/>
                  <w:divBdr>
                    <w:top w:val="single" w:sz="2" w:space="1" w:color="FFFFFF"/>
                    <w:left w:val="single" w:sz="2" w:space="12" w:color="FFFFFF"/>
                    <w:bottom w:val="single" w:sz="2" w:space="1" w:color="FFFFFF"/>
                    <w:right w:val="single" w:sz="2" w:space="4" w:color="FFFFFF"/>
                  </w:divBdr>
                  <w:divsChild>
                    <w:div w:id="1276014877">
                      <w:marLeft w:val="0"/>
                      <w:marRight w:val="0"/>
                      <w:marTop w:val="0"/>
                      <w:marBottom w:val="0"/>
                      <w:divBdr>
                        <w:top w:val="none" w:sz="0" w:space="0" w:color="auto"/>
                        <w:left w:val="none" w:sz="0" w:space="0" w:color="auto"/>
                        <w:bottom w:val="none" w:sz="0" w:space="0" w:color="auto"/>
                        <w:right w:val="none" w:sz="0" w:space="0" w:color="auto"/>
                      </w:divBdr>
                    </w:div>
                  </w:divsChild>
                </w:div>
                <w:div w:id="1460802891">
                  <w:marLeft w:val="0"/>
                  <w:marRight w:val="0"/>
                  <w:marTop w:val="0"/>
                  <w:marBottom w:val="0"/>
                  <w:divBdr>
                    <w:top w:val="single" w:sz="2" w:space="1" w:color="FFFFFF"/>
                    <w:left w:val="single" w:sz="2" w:space="12" w:color="FFFFFF"/>
                    <w:bottom w:val="single" w:sz="2" w:space="1" w:color="FFFFFF"/>
                    <w:right w:val="single" w:sz="2" w:space="4" w:color="FFFFFF"/>
                  </w:divBdr>
                  <w:divsChild>
                    <w:div w:id="1272710103">
                      <w:marLeft w:val="0"/>
                      <w:marRight w:val="0"/>
                      <w:marTop w:val="0"/>
                      <w:marBottom w:val="0"/>
                      <w:divBdr>
                        <w:top w:val="none" w:sz="0" w:space="0" w:color="auto"/>
                        <w:left w:val="none" w:sz="0" w:space="0" w:color="auto"/>
                        <w:bottom w:val="none" w:sz="0" w:space="0" w:color="auto"/>
                        <w:right w:val="none" w:sz="0" w:space="0" w:color="auto"/>
                      </w:divBdr>
                    </w:div>
                  </w:divsChild>
                </w:div>
                <w:div w:id="1449274969">
                  <w:marLeft w:val="0"/>
                  <w:marRight w:val="0"/>
                  <w:marTop w:val="0"/>
                  <w:marBottom w:val="0"/>
                  <w:divBdr>
                    <w:top w:val="single" w:sz="2" w:space="1" w:color="FFFFFF"/>
                    <w:left w:val="single" w:sz="2" w:space="12" w:color="FFFFFF"/>
                    <w:bottom w:val="single" w:sz="2" w:space="1" w:color="FFFFFF"/>
                    <w:right w:val="single" w:sz="2" w:space="4" w:color="FFFFFF"/>
                  </w:divBdr>
                  <w:divsChild>
                    <w:div w:id="1513568732">
                      <w:marLeft w:val="0"/>
                      <w:marRight w:val="0"/>
                      <w:marTop w:val="0"/>
                      <w:marBottom w:val="0"/>
                      <w:divBdr>
                        <w:top w:val="none" w:sz="0" w:space="0" w:color="auto"/>
                        <w:left w:val="none" w:sz="0" w:space="0" w:color="auto"/>
                        <w:bottom w:val="none" w:sz="0" w:space="0" w:color="auto"/>
                        <w:right w:val="none" w:sz="0" w:space="0" w:color="auto"/>
                      </w:divBdr>
                    </w:div>
                  </w:divsChild>
                </w:div>
                <w:div w:id="1182092201">
                  <w:marLeft w:val="0"/>
                  <w:marRight w:val="0"/>
                  <w:marTop w:val="0"/>
                  <w:marBottom w:val="0"/>
                  <w:divBdr>
                    <w:top w:val="single" w:sz="2" w:space="1" w:color="FFFFFF"/>
                    <w:left w:val="single" w:sz="2" w:space="12" w:color="FFFFFF"/>
                    <w:bottom w:val="single" w:sz="2" w:space="1" w:color="FFFFFF"/>
                    <w:right w:val="single" w:sz="2" w:space="4" w:color="FFFFFF"/>
                  </w:divBdr>
                  <w:divsChild>
                    <w:div w:id="400251168">
                      <w:marLeft w:val="0"/>
                      <w:marRight w:val="0"/>
                      <w:marTop w:val="0"/>
                      <w:marBottom w:val="0"/>
                      <w:divBdr>
                        <w:top w:val="none" w:sz="0" w:space="0" w:color="auto"/>
                        <w:left w:val="none" w:sz="0" w:space="0" w:color="auto"/>
                        <w:bottom w:val="none" w:sz="0" w:space="0" w:color="auto"/>
                        <w:right w:val="none" w:sz="0" w:space="0" w:color="auto"/>
                      </w:divBdr>
                    </w:div>
                  </w:divsChild>
                </w:div>
                <w:div w:id="1144085946">
                  <w:marLeft w:val="0"/>
                  <w:marRight w:val="0"/>
                  <w:marTop w:val="0"/>
                  <w:marBottom w:val="0"/>
                  <w:divBdr>
                    <w:top w:val="single" w:sz="2" w:space="1" w:color="FFFFFF"/>
                    <w:left w:val="single" w:sz="2" w:space="12" w:color="FFFFFF"/>
                    <w:bottom w:val="single" w:sz="2" w:space="1" w:color="FFFFFF"/>
                    <w:right w:val="single" w:sz="2" w:space="4" w:color="FFFFFF"/>
                  </w:divBdr>
                  <w:divsChild>
                    <w:div w:id="522131826">
                      <w:marLeft w:val="0"/>
                      <w:marRight w:val="0"/>
                      <w:marTop w:val="0"/>
                      <w:marBottom w:val="0"/>
                      <w:divBdr>
                        <w:top w:val="none" w:sz="0" w:space="0" w:color="auto"/>
                        <w:left w:val="none" w:sz="0" w:space="0" w:color="auto"/>
                        <w:bottom w:val="none" w:sz="0" w:space="0" w:color="auto"/>
                        <w:right w:val="none" w:sz="0" w:space="0" w:color="auto"/>
                      </w:divBdr>
                    </w:div>
                  </w:divsChild>
                </w:div>
                <w:div w:id="712267213">
                  <w:marLeft w:val="0"/>
                  <w:marRight w:val="0"/>
                  <w:marTop w:val="0"/>
                  <w:marBottom w:val="0"/>
                  <w:divBdr>
                    <w:top w:val="single" w:sz="2" w:space="1" w:color="FFFFFF"/>
                    <w:left w:val="single" w:sz="2" w:space="12" w:color="FFFFFF"/>
                    <w:bottom w:val="single" w:sz="2" w:space="1" w:color="FFFFFF"/>
                    <w:right w:val="single" w:sz="2" w:space="4" w:color="FFFFFF"/>
                  </w:divBdr>
                  <w:divsChild>
                    <w:div w:id="1580678583">
                      <w:marLeft w:val="0"/>
                      <w:marRight w:val="0"/>
                      <w:marTop w:val="0"/>
                      <w:marBottom w:val="0"/>
                      <w:divBdr>
                        <w:top w:val="none" w:sz="0" w:space="0" w:color="auto"/>
                        <w:left w:val="none" w:sz="0" w:space="0" w:color="auto"/>
                        <w:bottom w:val="none" w:sz="0" w:space="0" w:color="auto"/>
                        <w:right w:val="none" w:sz="0" w:space="0" w:color="auto"/>
                      </w:divBdr>
                    </w:div>
                  </w:divsChild>
                </w:div>
                <w:div w:id="320549192">
                  <w:marLeft w:val="0"/>
                  <w:marRight w:val="0"/>
                  <w:marTop w:val="0"/>
                  <w:marBottom w:val="0"/>
                  <w:divBdr>
                    <w:top w:val="single" w:sz="2" w:space="1" w:color="FFFFFF"/>
                    <w:left w:val="single" w:sz="2" w:space="12" w:color="FFFFFF"/>
                    <w:bottom w:val="single" w:sz="2" w:space="1" w:color="FFFFFF"/>
                    <w:right w:val="single" w:sz="2" w:space="4" w:color="FFFFFF"/>
                  </w:divBdr>
                  <w:divsChild>
                    <w:div w:id="1279721616">
                      <w:marLeft w:val="0"/>
                      <w:marRight w:val="0"/>
                      <w:marTop w:val="0"/>
                      <w:marBottom w:val="0"/>
                      <w:divBdr>
                        <w:top w:val="none" w:sz="0" w:space="0" w:color="auto"/>
                        <w:left w:val="none" w:sz="0" w:space="0" w:color="auto"/>
                        <w:bottom w:val="none" w:sz="0" w:space="0" w:color="auto"/>
                        <w:right w:val="none" w:sz="0" w:space="0" w:color="auto"/>
                      </w:divBdr>
                    </w:div>
                  </w:divsChild>
                </w:div>
                <w:div w:id="966594110">
                  <w:marLeft w:val="0"/>
                  <w:marRight w:val="0"/>
                  <w:marTop w:val="0"/>
                  <w:marBottom w:val="0"/>
                  <w:divBdr>
                    <w:top w:val="single" w:sz="2" w:space="1" w:color="FFFFFF"/>
                    <w:left w:val="single" w:sz="2" w:space="12" w:color="FFFFFF"/>
                    <w:bottom w:val="single" w:sz="2" w:space="1" w:color="FFFFFF"/>
                    <w:right w:val="single" w:sz="2" w:space="4" w:color="FFFFFF"/>
                  </w:divBdr>
                  <w:divsChild>
                    <w:div w:id="677775816">
                      <w:marLeft w:val="0"/>
                      <w:marRight w:val="0"/>
                      <w:marTop w:val="0"/>
                      <w:marBottom w:val="0"/>
                      <w:divBdr>
                        <w:top w:val="none" w:sz="0" w:space="0" w:color="auto"/>
                        <w:left w:val="none" w:sz="0" w:space="0" w:color="auto"/>
                        <w:bottom w:val="none" w:sz="0" w:space="0" w:color="auto"/>
                        <w:right w:val="none" w:sz="0" w:space="0" w:color="auto"/>
                      </w:divBdr>
                    </w:div>
                  </w:divsChild>
                </w:div>
                <w:div w:id="1101492411">
                  <w:marLeft w:val="0"/>
                  <w:marRight w:val="0"/>
                  <w:marTop w:val="0"/>
                  <w:marBottom w:val="0"/>
                  <w:divBdr>
                    <w:top w:val="single" w:sz="2" w:space="1" w:color="FFFFFF"/>
                    <w:left w:val="single" w:sz="2" w:space="12" w:color="FFFFFF"/>
                    <w:bottom w:val="single" w:sz="2" w:space="1" w:color="FFFFFF"/>
                    <w:right w:val="single" w:sz="2" w:space="4" w:color="FFFFFF"/>
                  </w:divBdr>
                  <w:divsChild>
                    <w:div w:id="1585140590">
                      <w:marLeft w:val="0"/>
                      <w:marRight w:val="0"/>
                      <w:marTop w:val="0"/>
                      <w:marBottom w:val="0"/>
                      <w:divBdr>
                        <w:top w:val="none" w:sz="0" w:space="0" w:color="auto"/>
                        <w:left w:val="none" w:sz="0" w:space="0" w:color="auto"/>
                        <w:bottom w:val="none" w:sz="0" w:space="0" w:color="auto"/>
                        <w:right w:val="none" w:sz="0" w:space="0" w:color="auto"/>
                      </w:divBdr>
                    </w:div>
                  </w:divsChild>
                </w:div>
                <w:div w:id="255675354">
                  <w:marLeft w:val="0"/>
                  <w:marRight w:val="0"/>
                  <w:marTop w:val="0"/>
                  <w:marBottom w:val="0"/>
                  <w:divBdr>
                    <w:top w:val="single" w:sz="2" w:space="1" w:color="FFFFFF"/>
                    <w:left w:val="single" w:sz="2" w:space="12" w:color="FFFFFF"/>
                    <w:bottom w:val="single" w:sz="2" w:space="1" w:color="FFFFFF"/>
                    <w:right w:val="single" w:sz="2" w:space="4" w:color="FFFFFF"/>
                  </w:divBdr>
                  <w:divsChild>
                    <w:div w:id="1590457022">
                      <w:marLeft w:val="0"/>
                      <w:marRight w:val="0"/>
                      <w:marTop w:val="0"/>
                      <w:marBottom w:val="0"/>
                      <w:divBdr>
                        <w:top w:val="none" w:sz="0" w:space="0" w:color="auto"/>
                        <w:left w:val="none" w:sz="0" w:space="0" w:color="auto"/>
                        <w:bottom w:val="none" w:sz="0" w:space="0" w:color="auto"/>
                        <w:right w:val="none" w:sz="0" w:space="0" w:color="auto"/>
                      </w:divBdr>
                    </w:div>
                  </w:divsChild>
                </w:div>
                <w:div w:id="724060938">
                  <w:marLeft w:val="0"/>
                  <w:marRight w:val="0"/>
                  <w:marTop w:val="0"/>
                  <w:marBottom w:val="0"/>
                  <w:divBdr>
                    <w:top w:val="single" w:sz="2" w:space="1" w:color="FFFFFF"/>
                    <w:left w:val="single" w:sz="2" w:space="12" w:color="FFFFFF"/>
                    <w:bottom w:val="single" w:sz="2" w:space="1" w:color="FFFFFF"/>
                    <w:right w:val="single" w:sz="2" w:space="4" w:color="FFFFFF"/>
                  </w:divBdr>
                  <w:divsChild>
                    <w:div w:id="449318347">
                      <w:marLeft w:val="0"/>
                      <w:marRight w:val="0"/>
                      <w:marTop w:val="0"/>
                      <w:marBottom w:val="0"/>
                      <w:divBdr>
                        <w:top w:val="none" w:sz="0" w:space="0" w:color="auto"/>
                        <w:left w:val="none" w:sz="0" w:space="0" w:color="auto"/>
                        <w:bottom w:val="none" w:sz="0" w:space="0" w:color="auto"/>
                        <w:right w:val="none" w:sz="0" w:space="0" w:color="auto"/>
                      </w:divBdr>
                    </w:div>
                  </w:divsChild>
                </w:div>
                <w:div w:id="1961258827">
                  <w:marLeft w:val="0"/>
                  <w:marRight w:val="0"/>
                  <w:marTop w:val="0"/>
                  <w:marBottom w:val="0"/>
                  <w:divBdr>
                    <w:top w:val="single" w:sz="2" w:space="1" w:color="FFFFFF"/>
                    <w:left w:val="single" w:sz="2" w:space="12" w:color="FFFFFF"/>
                    <w:bottom w:val="single" w:sz="2" w:space="1" w:color="FFFFFF"/>
                    <w:right w:val="single" w:sz="2" w:space="4" w:color="FFFFFF"/>
                  </w:divBdr>
                  <w:divsChild>
                    <w:div w:id="1708408979">
                      <w:marLeft w:val="0"/>
                      <w:marRight w:val="0"/>
                      <w:marTop w:val="0"/>
                      <w:marBottom w:val="0"/>
                      <w:divBdr>
                        <w:top w:val="none" w:sz="0" w:space="0" w:color="auto"/>
                        <w:left w:val="none" w:sz="0" w:space="0" w:color="auto"/>
                        <w:bottom w:val="none" w:sz="0" w:space="0" w:color="auto"/>
                        <w:right w:val="none" w:sz="0" w:space="0" w:color="auto"/>
                      </w:divBdr>
                    </w:div>
                  </w:divsChild>
                </w:div>
                <w:div w:id="404643003">
                  <w:marLeft w:val="0"/>
                  <w:marRight w:val="0"/>
                  <w:marTop w:val="0"/>
                  <w:marBottom w:val="0"/>
                  <w:divBdr>
                    <w:top w:val="single" w:sz="2" w:space="1" w:color="FFFFFF"/>
                    <w:left w:val="single" w:sz="2" w:space="12" w:color="FFFFFF"/>
                    <w:bottom w:val="single" w:sz="2" w:space="1" w:color="FFFFFF"/>
                    <w:right w:val="single" w:sz="2" w:space="4" w:color="FFFFFF"/>
                  </w:divBdr>
                  <w:divsChild>
                    <w:div w:id="1233194065">
                      <w:marLeft w:val="0"/>
                      <w:marRight w:val="0"/>
                      <w:marTop w:val="0"/>
                      <w:marBottom w:val="0"/>
                      <w:divBdr>
                        <w:top w:val="none" w:sz="0" w:space="0" w:color="auto"/>
                        <w:left w:val="none" w:sz="0" w:space="0" w:color="auto"/>
                        <w:bottom w:val="none" w:sz="0" w:space="0" w:color="auto"/>
                        <w:right w:val="none" w:sz="0" w:space="0" w:color="auto"/>
                      </w:divBdr>
                    </w:div>
                  </w:divsChild>
                </w:div>
                <w:div w:id="1004935505">
                  <w:marLeft w:val="0"/>
                  <w:marRight w:val="0"/>
                  <w:marTop w:val="0"/>
                  <w:marBottom w:val="0"/>
                  <w:divBdr>
                    <w:top w:val="single" w:sz="2" w:space="1" w:color="FFFFFF"/>
                    <w:left w:val="single" w:sz="2" w:space="12" w:color="FFFFFF"/>
                    <w:bottom w:val="single" w:sz="2" w:space="1" w:color="FFFFFF"/>
                    <w:right w:val="single" w:sz="2" w:space="4" w:color="FFFFFF"/>
                  </w:divBdr>
                  <w:divsChild>
                    <w:div w:id="381255534">
                      <w:marLeft w:val="0"/>
                      <w:marRight w:val="0"/>
                      <w:marTop w:val="0"/>
                      <w:marBottom w:val="0"/>
                      <w:divBdr>
                        <w:top w:val="none" w:sz="0" w:space="0" w:color="auto"/>
                        <w:left w:val="none" w:sz="0" w:space="0" w:color="auto"/>
                        <w:bottom w:val="none" w:sz="0" w:space="0" w:color="auto"/>
                        <w:right w:val="none" w:sz="0" w:space="0" w:color="auto"/>
                      </w:divBdr>
                    </w:div>
                  </w:divsChild>
                </w:div>
                <w:div w:id="1498572494">
                  <w:marLeft w:val="0"/>
                  <w:marRight w:val="0"/>
                  <w:marTop w:val="0"/>
                  <w:marBottom w:val="0"/>
                  <w:divBdr>
                    <w:top w:val="single" w:sz="2" w:space="1" w:color="FFFFFF"/>
                    <w:left w:val="single" w:sz="2" w:space="12" w:color="FFFFFF"/>
                    <w:bottom w:val="single" w:sz="2" w:space="1" w:color="FFFFFF"/>
                    <w:right w:val="single" w:sz="2" w:space="4" w:color="FFFFFF"/>
                  </w:divBdr>
                  <w:divsChild>
                    <w:div w:id="1410730367">
                      <w:marLeft w:val="0"/>
                      <w:marRight w:val="0"/>
                      <w:marTop w:val="0"/>
                      <w:marBottom w:val="0"/>
                      <w:divBdr>
                        <w:top w:val="none" w:sz="0" w:space="0" w:color="auto"/>
                        <w:left w:val="none" w:sz="0" w:space="0" w:color="auto"/>
                        <w:bottom w:val="none" w:sz="0" w:space="0" w:color="auto"/>
                        <w:right w:val="none" w:sz="0" w:space="0" w:color="auto"/>
                      </w:divBdr>
                    </w:div>
                  </w:divsChild>
                </w:div>
                <w:div w:id="1025014301">
                  <w:marLeft w:val="0"/>
                  <w:marRight w:val="0"/>
                  <w:marTop w:val="0"/>
                  <w:marBottom w:val="0"/>
                  <w:divBdr>
                    <w:top w:val="single" w:sz="2" w:space="1" w:color="FFFFFF"/>
                    <w:left w:val="single" w:sz="2" w:space="12" w:color="FFFFFF"/>
                    <w:bottom w:val="single" w:sz="2" w:space="1" w:color="FFFFFF"/>
                    <w:right w:val="single" w:sz="2" w:space="4" w:color="FFFFFF"/>
                  </w:divBdr>
                  <w:divsChild>
                    <w:div w:id="198595141">
                      <w:marLeft w:val="0"/>
                      <w:marRight w:val="0"/>
                      <w:marTop w:val="0"/>
                      <w:marBottom w:val="0"/>
                      <w:divBdr>
                        <w:top w:val="none" w:sz="0" w:space="0" w:color="auto"/>
                        <w:left w:val="none" w:sz="0" w:space="0" w:color="auto"/>
                        <w:bottom w:val="none" w:sz="0" w:space="0" w:color="auto"/>
                        <w:right w:val="none" w:sz="0" w:space="0" w:color="auto"/>
                      </w:divBdr>
                    </w:div>
                  </w:divsChild>
                </w:div>
                <w:div w:id="1352149393">
                  <w:marLeft w:val="0"/>
                  <w:marRight w:val="0"/>
                  <w:marTop w:val="0"/>
                  <w:marBottom w:val="0"/>
                  <w:divBdr>
                    <w:top w:val="single" w:sz="2" w:space="1" w:color="FFFFFF"/>
                    <w:left w:val="single" w:sz="2" w:space="12" w:color="FFFFFF"/>
                    <w:bottom w:val="single" w:sz="2" w:space="1" w:color="FFFFFF"/>
                    <w:right w:val="single" w:sz="2" w:space="4" w:color="FFFFFF"/>
                  </w:divBdr>
                  <w:divsChild>
                    <w:div w:id="1597857844">
                      <w:marLeft w:val="0"/>
                      <w:marRight w:val="0"/>
                      <w:marTop w:val="0"/>
                      <w:marBottom w:val="0"/>
                      <w:divBdr>
                        <w:top w:val="none" w:sz="0" w:space="0" w:color="auto"/>
                        <w:left w:val="none" w:sz="0" w:space="0" w:color="auto"/>
                        <w:bottom w:val="none" w:sz="0" w:space="0" w:color="auto"/>
                        <w:right w:val="none" w:sz="0" w:space="0" w:color="auto"/>
                      </w:divBdr>
                    </w:div>
                  </w:divsChild>
                </w:div>
                <w:div w:id="1251888302">
                  <w:marLeft w:val="0"/>
                  <w:marRight w:val="0"/>
                  <w:marTop w:val="0"/>
                  <w:marBottom w:val="0"/>
                  <w:divBdr>
                    <w:top w:val="single" w:sz="2" w:space="1" w:color="FFFFFF"/>
                    <w:left w:val="single" w:sz="2" w:space="12" w:color="FFFFFF"/>
                    <w:bottom w:val="single" w:sz="2" w:space="1" w:color="FFFFFF"/>
                    <w:right w:val="single" w:sz="2" w:space="4" w:color="FFFFFF"/>
                  </w:divBdr>
                  <w:divsChild>
                    <w:div w:id="638264885">
                      <w:marLeft w:val="0"/>
                      <w:marRight w:val="0"/>
                      <w:marTop w:val="0"/>
                      <w:marBottom w:val="0"/>
                      <w:divBdr>
                        <w:top w:val="none" w:sz="0" w:space="0" w:color="auto"/>
                        <w:left w:val="none" w:sz="0" w:space="0" w:color="auto"/>
                        <w:bottom w:val="none" w:sz="0" w:space="0" w:color="auto"/>
                        <w:right w:val="none" w:sz="0" w:space="0" w:color="auto"/>
                      </w:divBdr>
                    </w:div>
                  </w:divsChild>
                </w:div>
                <w:div w:id="1113017392">
                  <w:marLeft w:val="0"/>
                  <w:marRight w:val="0"/>
                  <w:marTop w:val="0"/>
                  <w:marBottom w:val="0"/>
                  <w:divBdr>
                    <w:top w:val="single" w:sz="2" w:space="1" w:color="FFFFFF"/>
                    <w:left w:val="single" w:sz="2" w:space="12" w:color="FFFFFF"/>
                    <w:bottom w:val="single" w:sz="2" w:space="1" w:color="FFFFFF"/>
                    <w:right w:val="single" w:sz="2" w:space="4" w:color="FFFFFF"/>
                  </w:divBdr>
                  <w:divsChild>
                    <w:div w:id="1435707433">
                      <w:marLeft w:val="0"/>
                      <w:marRight w:val="0"/>
                      <w:marTop w:val="0"/>
                      <w:marBottom w:val="0"/>
                      <w:divBdr>
                        <w:top w:val="none" w:sz="0" w:space="0" w:color="auto"/>
                        <w:left w:val="none" w:sz="0" w:space="0" w:color="auto"/>
                        <w:bottom w:val="none" w:sz="0" w:space="0" w:color="auto"/>
                        <w:right w:val="none" w:sz="0" w:space="0" w:color="auto"/>
                      </w:divBdr>
                    </w:div>
                  </w:divsChild>
                </w:div>
                <w:div w:id="271403372">
                  <w:marLeft w:val="0"/>
                  <w:marRight w:val="0"/>
                  <w:marTop w:val="0"/>
                  <w:marBottom w:val="0"/>
                  <w:divBdr>
                    <w:top w:val="single" w:sz="2" w:space="1" w:color="FFFFFF"/>
                    <w:left w:val="single" w:sz="2" w:space="12" w:color="FFFFFF"/>
                    <w:bottom w:val="single" w:sz="2" w:space="1" w:color="FFFFFF"/>
                    <w:right w:val="single" w:sz="2" w:space="4" w:color="FFFFFF"/>
                  </w:divBdr>
                  <w:divsChild>
                    <w:div w:id="2069960903">
                      <w:marLeft w:val="0"/>
                      <w:marRight w:val="0"/>
                      <w:marTop w:val="0"/>
                      <w:marBottom w:val="0"/>
                      <w:divBdr>
                        <w:top w:val="none" w:sz="0" w:space="0" w:color="auto"/>
                        <w:left w:val="none" w:sz="0" w:space="0" w:color="auto"/>
                        <w:bottom w:val="none" w:sz="0" w:space="0" w:color="auto"/>
                        <w:right w:val="none" w:sz="0" w:space="0" w:color="auto"/>
                      </w:divBdr>
                    </w:div>
                  </w:divsChild>
                </w:div>
                <w:div w:id="566765019">
                  <w:marLeft w:val="0"/>
                  <w:marRight w:val="0"/>
                  <w:marTop w:val="0"/>
                  <w:marBottom w:val="0"/>
                  <w:divBdr>
                    <w:top w:val="single" w:sz="2" w:space="1" w:color="FFFFFF"/>
                    <w:left w:val="single" w:sz="2" w:space="12" w:color="FFFFFF"/>
                    <w:bottom w:val="single" w:sz="2" w:space="1" w:color="FFFFFF"/>
                    <w:right w:val="single" w:sz="2" w:space="4" w:color="FFFFFF"/>
                  </w:divBdr>
                  <w:divsChild>
                    <w:div w:id="1227647494">
                      <w:marLeft w:val="0"/>
                      <w:marRight w:val="0"/>
                      <w:marTop w:val="0"/>
                      <w:marBottom w:val="0"/>
                      <w:divBdr>
                        <w:top w:val="none" w:sz="0" w:space="0" w:color="auto"/>
                        <w:left w:val="none" w:sz="0" w:space="0" w:color="auto"/>
                        <w:bottom w:val="none" w:sz="0" w:space="0" w:color="auto"/>
                        <w:right w:val="none" w:sz="0" w:space="0" w:color="auto"/>
                      </w:divBdr>
                    </w:div>
                  </w:divsChild>
                </w:div>
                <w:div w:id="1970281047">
                  <w:marLeft w:val="0"/>
                  <w:marRight w:val="0"/>
                  <w:marTop w:val="0"/>
                  <w:marBottom w:val="0"/>
                  <w:divBdr>
                    <w:top w:val="single" w:sz="2" w:space="1" w:color="FFFFFF"/>
                    <w:left w:val="single" w:sz="2" w:space="12" w:color="FFFFFF"/>
                    <w:bottom w:val="single" w:sz="2" w:space="1" w:color="FFFFFF"/>
                    <w:right w:val="single" w:sz="2" w:space="4" w:color="FFFFFF"/>
                  </w:divBdr>
                  <w:divsChild>
                    <w:div w:id="1346519268">
                      <w:marLeft w:val="0"/>
                      <w:marRight w:val="0"/>
                      <w:marTop w:val="0"/>
                      <w:marBottom w:val="0"/>
                      <w:divBdr>
                        <w:top w:val="none" w:sz="0" w:space="0" w:color="auto"/>
                        <w:left w:val="none" w:sz="0" w:space="0" w:color="auto"/>
                        <w:bottom w:val="none" w:sz="0" w:space="0" w:color="auto"/>
                        <w:right w:val="none" w:sz="0" w:space="0" w:color="auto"/>
                      </w:divBdr>
                    </w:div>
                  </w:divsChild>
                </w:div>
                <w:div w:id="1647782520">
                  <w:marLeft w:val="0"/>
                  <w:marRight w:val="0"/>
                  <w:marTop w:val="0"/>
                  <w:marBottom w:val="0"/>
                  <w:divBdr>
                    <w:top w:val="single" w:sz="2" w:space="1" w:color="FFFFFF"/>
                    <w:left w:val="single" w:sz="2" w:space="12" w:color="FFFFFF"/>
                    <w:bottom w:val="single" w:sz="2" w:space="1" w:color="FFFFFF"/>
                    <w:right w:val="single" w:sz="2" w:space="4" w:color="FFFFFF"/>
                  </w:divBdr>
                  <w:divsChild>
                    <w:div w:id="4020156">
                      <w:marLeft w:val="0"/>
                      <w:marRight w:val="0"/>
                      <w:marTop w:val="0"/>
                      <w:marBottom w:val="0"/>
                      <w:divBdr>
                        <w:top w:val="none" w:sz="0" w:space="0" w:color="auto"/>
                        <w:left w:val="none" w:sz="0" w:space="0" w:color="auto"/>
                        <w:bottom w:val="none" w:sz="0" w:space="0" w:color="auto"/>
                        <w:right w:val="none" w:sz="0" w:space="0" w:color="auto"/>
                      </w:divBdr>
                    </w:div>
                  </w:divsChild>
                </w:div>
                <w:div w:id="1132795423">
                  <w:marLeft w:val="0"/>
                  <w:marRight w:val="0"/>
                  <w:marTop w:val="0"/>
                  <w:marBottom w:val="0"/>
                  <w:divBdr>
                    <w:top w:val="single" w:sz="2" w:space="1" w:color="FFFFFF"/>
                    <w:left w:val="single" w:sz="2" w:space="12" w:color="FFFFFF"/>
                    <w:bottom w:val="single" w:sz="2" w:space="1" w:color="FFFFFF"/>
                    <w:right w:val="single" w:sz="2" w:space="4" w:color="FFFFFF"/>
                  </w:divBdr>
                  <w:divsChild>
                    <w:div w:id="1235360311">
                      <w:marLeft w:val="0"/>
                      <w:marRight w:val="0"/>
                      <w:marTop w:val="0"/>
                      <w:marBottom w:val="0"/>
                      <w:divBdr>
                        <w:top w:val="none" w:sz="0" w:space="0" w:color="auto"/>
                        <w:left w:val="none" w:sz="0" w:space="0" w:color="auto"/>
                        <w:bottom w:val="none" w:sz="0" w:space="0" w:color="auto"/>
                        <w:right w:val="none" w:sz="0" w:space="0" w:color="auto"/>
                      </w:divBdr>
                    </w:div>
                  </w:divsChild>
                </w:div>
                <w:div w:id="246892486">
                  <w:marLeft w:val="0"/>
                  <w:marRight w:val="0"/>
                  <w:marTop w:val="0"/>
                  <w:marBottom w:val="0"/>
                  <w:divBdr>
                    <w:top w:val="single" w:sz="2" w:space="1" w:color="FFFFFF"/>
                    <w:left w:val="single" w:sz="2" w:space="12" w:color="FFFFFF"/>
                    <w:bottom w:val="single" w:sz="2" w:space="1" w:color="FFFFFF"/>
                    <w:right w:val="single" w:sz="2" w:space="4" w:color="FFFFFF"/>
                  </w:divBdr>
                  <w:divsChild>
                    <w:div w:id="745151230">
                      <w:marLeft w:val="0"/>
                      <w:marRight w:val="0"/>
                      <w:marTop w:val="0"/>
                      <w:marBottom w:val="0"/>
                      <w:divBdr>
                        <w:top w:val="none" w:sz="0" w:space="0" w:color="auto"/>
                        <w:left w:val="none" w:sz="0" w:space="0" w:color="auto"/>
                        <w:bottom w:val="none" w:sz="0" w:space="0" w:color="auto"/>
                        <w:right w:val="none" w:sz="0" w:space="0" w:color="auto"/>
                      </w:divBdr>
                    </w:div>
                  </w:divsChild>
                </w:div>
                <w:div w:id="1695040185">
                  <w:marLeft w:val="0"/>
                  <w:marRight w:val="0"/>
                  <w:marTop w:val="0"/>
                  <w:marBottom w:val="0"/>
                  <w:divBdr>
                    <w:top w:val="single" w:sz="2" w:space="1" w:color="FFFFFF"/>
                    <w:left w:val="single" w:sz="2" w:space="12" w:color="FFFFFF"/>
                    <w:bottom w:val="single" w:sz="2" w:space="1" w:color="FFFFFF"/>
                    <w:right w:val="single" w:sz="2" w:space="4" w:color="FFFFFF"/>
                  </w:divBdr>
                  <w:divsChild>
                    <w:div w:id="98840218">
                      <w:marLeft w:val="0"/>
                      <w:marRight w:val="0"/>
                      <w:marTop w:val="0"/>
                      <w:marBottom w:val="0"/>
                      <w:divBdr>
                        <w:top w:val="none" w:sz="0" w:space="0" w:color="auto"/>
                        <w:left w:val="none" w:sz="0" w:space="0" w:color="auto"/>
                        <w:bottom w:val="none" w:sz="0" w:space="0" w:color="auto"/>
                        <w:right w:val="none" w:sz="0" w:space="0" w:color="auto"/>
                      </w:divBdr>
                    </w:div>
                  </w:divsChild>
                </w:div>
                <w:div w:id="129519054">
                  <w:marLeft w:val="0"/>
                  <w:marRight w:val="0"/>
                  <w:marTop w:val="0"/>
                  <w:marBottom w:val="0"/>
                  <w:divBdr>
                    <w:top w:val="single" w:sz="2" w:space="1" w:color="FFFFFF"/>
                    <w:left w:val="single" w:sz="2" w:space="12" w:color="FFFFFF"/>
                    <w:bottom w:val="single" w:sz="2" w:space="1" w:color="FFFFFF"/>
                    <w:right w:val="single" w:sz="2" w:space="4" w:color="FFFFFF"/>
                  </w:divBdr>
                  <w:divsChild>
                    <w:div w:id="1493106905">
                      <w:marLeft w:val="0"/>
                      <w:marRight w:val="0"/>
                      <w:marTop w:val="0"/>
                      <w:marBottom w:val="0"/>
                      <w:divBdr>
                        <w:top w:val="none" w:sz="0" w:space="0" w:color="auto"/>
                        <w:left w:val="none" w:sz="0" w:space="0" w:color="auto"/>
                        <w:bottom w:val="none" w:sz="0" w:space="0" w:color="auto"/>
                        <w:right w:val="none" w:sz="0" w:space="0" w:color="auto"/>
                      </w:divBdr>
                    </w:div>
                  </w:divsChild>
                </w:div>
                <w:div w:id="191118335">
                  <w:marLeft w:val="0"/>
                  <w:marRight w:val="0"/>
                  <w:marTop w:val="0"/>
                  <w:marBottom w:val="0"/>
                  <w:divBdr>
                    <w:top w:val="single" w:sz="2" w:space="1" w:color="FFFFFF"/>
                    <w:left w:val="single" w:sz="2" w:space="12" w:color="FFFFFF"/>
                    <w:bottom w:val="single" w:sz="2" w:space="1" w:color="FFFFFF"/>
                    <w:right w:val="single" w:sz="2" w:space="4" w:color="FFFFFF"/>
                  </w:divBdr>
                  <w:divsChild>
                    <w:div w:id="56166884">
                      <w:marLeft w:val="0"/>
                      <w:marRight w:val="0"/>
                      <w:marTop w:val="0"/>
                      <w:marBottom w:val="0"/>
                      <w:divBdr>
                        <w:top w:val="none" w:sz="0" w:space="0" w:color="auto"/>
                        <w:left w:val="none" w:sz="0" w:space="0" w:color="auto"/>
                        <w:bottom w:val="none" w:sz="0" w:space="0" w:color="auto"/>
                        <w:right w:val="none" w:sz="0" w:space="0" w:color="auto"/>
                      </w:divBdr>
                    </w:div>
                  </w:divsChild>
                </w:div>
                <w:div w:id="833843133">
                  <w:marLeft w:val="0"/>
                  <w:marRight w:val="0"/>
                  <w:marTop w:val="0"/>
                  <w:marBottom w:val="0"/>
                  <w:divBdr>
                    <w:top w:val="single" w:sz="2" w:space="1" w:color="FFFFFF"/>
                    <w:left w:val="single" w:sz="2" w:space="12" w:color="FFFFFF"/>
                    <w:bottom w:val="single" w:sz="2" w:space="1" w:color="FFFFFF"/>
                    <w:right w:val="single" w:sz="2" w:space="4" w:color="FFFFFF"/>
                  </w:divBdr>
                  <w:divsChild>
                    <w:div w:id="805388517">
                      <w:marLeft w:val="0"/>
                      <w:marRight w:val="0"/>
                      <w:marTop w:val="0"/>
                      <w:marBottom w:val="0"/>
                      <w:divBdr>
                        <w:top w:val="none" w:sz="0" w:space="0" w:color="auto"/>
                        <w:left w:val="none" w:sz="0" w:space="0" w:color="auto"/>
                        <w:bottom w:val="none" w:sz="0" w:space="0" w:color="auto"/>
                        <w:right w:val="none" w:sz="0" w:space="0" w:color="auto"/>
                      </w:divBdr>
                    </w:div>
                  </w:divsChild>
                </w:div>
                <w:div w:id="453448753">
                  <w:marLeft w:val="0"/>
                  <w:marRight w:val="0"/>
                  <w:marTop w:val="0"/>
                  <w:marBottom w:val="0"/>
                  <w:divBdr>
                    <w:top w:val="single" w:sz="2" w:space="1" w:color="FFFFFF"/>
                    <w:left w:val="single" w:sz="2" w:space="12" w:color="FFFFFF"/>
                    <w:bottom w:val="single" w:sz="2" w:space="1" w:color="FFFFFF"/>
                    <w:right w:val="single" w:sz="2" w:space="4" w:color="FFFFFF"/>
                  </w:divBdr>
                  <w:divsChild>
                    <w:div w:id="1264649337">
                      <w:marLeft w:val="0"/>
                      <w:marRight w:val="0"/>
                      <w:marTop w:val="0"/>
                      <w:marBottom w:val="0"/>
                      <w:divBdr>
                        <w:top w:val="none" w:sz="0" w:space="0" w:color="auto"/>
                        <w:left w:val="none" w:sz="0" w:space="0" w:color="auto"/>
                        <w:bottom w:val="none" w:sz="0" w:space="0" w:color="auto"/>
                        <w:right w:val="none" w:sz="0" w:space="0" w:color="auto"/>
                      </w:divBdr>
                    </w:div>
                  </w:divsChild>
                </w:div>
                <w:div w:id="1784031139">
                  <w:marLeft w:val="0"/>
                  <w:marRight w:val="0"/>
                  <w:marTop w:val="0"/>
                  <w:marBottom w:val="0"/>
                  <w:divBdr>
                    <w:top w:val="single" w:sz="2" w:space="1" w:color="FFFFFF"/>
                    <w:left w:val="single" w:sz="2" w:space="12" w:color="FFFFFF"/>
                    <w:bottom w:val="single" w:sz="2" w:space="1" w:color="FFFFFF"/>
                    <w:right w:val="single" w:sz="2" w:space="4" w:color="FFFFFF"/>
                  </w:divBdr>
                  <w:divsChild>
                    <w:div w:id="651178023">
                      <w:marLeft w:val="0"/>
                      <w:marRight w:val="0"/>
                      <w:marTop w:val="0"/>
                      <w:marBottom w:val="0"/>
                      <w:divBdr>
                        <w:top w:val="none" w:sz="0" w:space="0" w:color="auto"/>
                        <w:left w:val="none" w:sz="0" w:space="0" w:color="auto"/>
                        <w:bottom w:val="none" w:sz="0" w:space="0" w:color="auto"/>
                        <w:right w:val="none" w:sz="0" w:space="0" w:color="auto"/>
                      </w:divBdr>
                    </w:div>
                  </w:divsChild>
                </w:div>
                <w:div w:id="439448879">
                  <w:marLeft w:val="0"/>
                  <w:marRight w:val="0"/>
                  <w:marTop w:val="0"/>
                  <w:marBottom w:val="0"/>
                  <w:divBdr>
                    <w:top w:val="single" w:sz="2" w:space="1" w:color="FFFFFF"/>
                    <w:left w:val="single" w:sz="2" w:space="12" w:color="FFFFFF"/>
                    <w:bottom w:val="single" w:sz="2" w:space="1" w:color="FFFFFF"/>
                    <w:right w:val="single" w:sz="2" w:space="4" w:color="FFFFFF"/>
                  </w:divBdr>
                  <w:divsChild>
                    <w:div w:id="669793448">
                      <w:marLeft w:val="0"/>
                      <w:marRight w:val="0"/>
                      <w:marTop w:val="0"/>
                      <w:marBottom w:val="0"/>
                      <w:divBdr>
                        <w:top w:val="none" w:sz="0" w:space="0" w:color="auto"/>
                        <w:left w:val="none" w:sz="0" w:space="0" w:color="auto"/>
                        <w:bottom w:val="none" w:sz="0" w:space="0" w:color="auto"/>
                        <w:right w:val="none" w:sz="0" w:space="0" w:color="auto"/>
                      </w:divBdr>
                    </w:div>
                  </w:divsChild>
                </w:div>
                <w:div w:id="983005054">
                  <w:marLeft w:val="0"/>
                  <w:marRight w:val="0"/>
                  <w:marTop w:val="0"/>
                  <w:marBottom w:val="0"/>
                  <w:divBdr>
                    <w:top w:val="single" w:sz="2" w:space="1" w:color="FFFFFF"/>
                    <w:left w:val="single" w:sz="2" w:space="12" w:color="FFFFFF"/>
                    <w:bottom w:val="single" w:sz="2" w:space="1" w:color="FFFFFF"/>
                    <w:right w:val="single" w:sz="2" w:space="4" w:color="FFFFFF"/>
                  </w:divBdr>
                  <w:divsChild>
                    <w:div w:id="1008017702">
                      <w:marLeft w:val="0"/>
                      <w:marRight w:val="0"/>
                      <w:marTop w:val="0"/>
                      <w:marBottom w:val="0"/>
                      <w:divBdr>
                        <w:top w:val="none" w:sz="0" w:space="0" w:color="auto"/>
                        <w:left w:val="none" w:sz="0" w:space="0" w:color="auto"/>
                        <w:bottom w:val="none" w:sz="0" w:space="0" w:color="auto"/>
                        <w:right w:val="none" w:sz="0" w:space="0" w:color="auto"/>
                      </w:divBdr>
                    </w:div>
                  </w:divsChild>
                </w:div>
                <w:div w:id="1681352890">
                  <w:marLeft w:val="0"/>
                  <w:marRight w:val="0"/>
                  <w:marTop w:val="0"/>
                  <w:marBottom w:val="0"/>
                  <w:divBdr>
                    <w:top w:val="single" w:sz="2" w:space="1" w:color="FFFFFF"/>
                    <w:left w:val="single" w:sz="2" w:space="12" w:color="FFFFFF"/>
                    <w:bottom w:val="single" w:sz="2" w:space="1" w:color="FFFFFF"/>
                    <w:right w:val="single" w:sz="2" w:space="4" w:color="FFFFFF"/>
                  </w:divBdr>
                  <w:divsChild>
                    <w:div w:id="1294679434">
                      <w:marLeft w:val="0"/>
                      <w:marRight w:val="0"/>
                      <w:marTop w:val="0"/>
                      <w:marBottom w:val="0"/>
                      <w:divBdr>
                        <w:top w:val="none" w:sz="0" w:space="0" w:color="auto"/>
                        <w:left w:val="none" w:sz="0" w:space="0" w:color="auto"/>
                        <w:bottom w:val="none" w:sz="0" w:space="0" w:color="auto"/>
                        <w:right w:val="none" w:sz="0" w:space="0" w:color="auto"/>
                      </w:divBdr>
                    </w:div>
                  </w:divsChild>
                </w:div>
                <w:div w:id="708839652">
                  <w:marLeft w:val="0"/>
                  <w:marRight w:val="0"/>
                  <w:marTop w:val="0"/>
                  <w:marBottom w:val="0"/>
                  <w:divBdr>
                    <w:top w:val="single" w:sz="2" w:space="1" w:color="FFFFFF"/>
                    <w:left w:val="single" w:sz="2" w:space="12" w:color="FFFFFF"/>
                    <w:bottom w:val="single" w:sz="2" w:space="1" w:color="FFFFFF"/>
                    <w:right w:val="single" w:sz="2" w:space="4" w:color="FFFFFF"/>
                  </w:divBdr>
                  <w:divsChild>
                    <w:div w:id="1253735617">
                      <w:marLeft w:val="0"/>
                      <w:marRight w:val="0"/>
                      <w:marTop w:val="0"/>
                      <w:marBottom w:val="0"/>
                      <w:divBdr>
                        <w:top w:val="none" w:sz="0" w:space="0" w:color="auto"/>
                        <w:left w:val="none" w:sz="0" w:space="0" w:color="auto"/>
                        <w:bottom w:val="none" w:sz="0" w:space="0" w:color="auto"/>
                        <w:right w:val="none" w:sz="0" w:space="0" w:color="auto"/>
                      </w:divBdr>
                    </w:div>
                  </w:divsChild>
                </w:div>
                <w:div w:id="2070380232">
                  <w:marLeft w:val="0"/>
                  <w:marRight w:val="0"/>
                  <w:marTop w:val="0"/>
                  <w:marBottom w:val="0"/>
                  <w:divBdr>
                    <w:top w:val="single" w:sz="2" w:space="1" w:color="FFFFFF"/>
                    <w:left w:val="single" w:sz="2" w:space="12" w:color="FFFFFF"/>
                    <w:bottom w:val="single" w:sz="2" w:space="1" w:color="FFFFFF"/>
                    <w:right w:val="single" w:sz="2" w:space="4" w:color="FFFFFF"/>
                  </w:divBdr>
                  <w:divsChild>
                    <w:div w:id="563610494">
                      <w:marLeft w:val="0"/>
                      <w:marRight w:val="0"/>
                      <w:marTop w:val="0"/>
                      <w:marBottom w:val="0"/>
                      <w:divBdr>
                        <w:top w:val="none" w:sz="0" w:space="0" w:color="auto"/>
                        <w:left w:val="none" w:sz="0" w:space="0" w:color="auto"/>
                        <w:bottom w:val="none" w:sz="0" w:space="0" w:color="auto"/>
                        <w:right w:val="none" w:sz="0" w:space="0" w:color="auto"/>
                      </w:divBdr>
                    </w:div>
                  </w:divsChild>
                </w:div>
                <w:div w:id="464856084">
                  <w:marLeft w:val="0"/>
                  <w:marRight w:val="0"/>
                  <w:marTop w:val="0"/>
                  <w:marBottom w:val="0"/>
                  <w:divBdr>
                    <w:top w:val="single" w:sz="2" w:space="1" w:color="FFFFFF"/>
                    <w:left w:val="single" w:sz="2" w:space="12" w:color="FFFFFF"/>
                    <w:bottom w:val="single" w:sz="2" w:space="1" w:color="FFFFFF"/>
                    <w:right w:val="single" w:sz="2" w:space="4" w:color="FFFFFF"/>
                  </w:divBdr>
                  <w:divsChild>
                    <w:div w:id="1692991976">
                      <w:marLeft w:val="0"/>
                      <w:marRight w:val="0"/>
                      <w:marTop w:val="0"/>
                      <w:marBottom w:val="0"/>
                      <w:divBdr>
                        <w:top w:val="none" w:sz="0" w:space="0" w:color="auto"/>
                        <w:left w:val="none" w:sz="0" w:space="0" w:color="auto"/>
                        <w:bottom w:val="none" w:sz="0" w:space="0" w:color="auto"/>
                        <w:right w:val="none" w:sz="0" w:space="0" w:color="auto"/>
                      </w:divBdr>
                    </w:div>
                  </w:divsChild>
                </w:div>
                <w:div w:id="1696491947">
                  <w:marLeft w:val="0"/>
                  <w:marRight w:val="0"/>
                  <w:marTop w:val="0"/>
                  <w:marBottom w:val="0"/>
                  <w:divBdr>
                    <w:top w:val="single" w:sz="2" w:space="1" w:color="FFFFFF"/>
                    <w:left w:val="single" w:sz="2" w:space="12" w:color="FFFFFF"/>
                    <w:bottom w:val="single" w:sz="2" w:space="1" w:color="FFFFFF"/>
                    <w:right w:val="single" w:sz="2" w:space="4" w:color="FFFFFF"/>
                  </w:divBdr>
                  <w:divsChild>
                    <w:div w:id="499471829">
                      <w:marLeft w:val="0"/>
                      <w:marRight w:val="0"/>
                      <w:marTop w:val="0"/>
                      <w:marBottom w:val="0"/>
                      <w:divBdr>
                        <w:top w:val="none" w:sz="0" w:space="0" w:color="auto"/>
                        <w:left w:val="none" w:sz="0" w:space="0" w:color="auto"/>
                        <w:bottom w:val="none" w:sz="0" w:space="0" w:color="auto"/>
                        <w:right w:val="none" w:sz="0" w:space="0" w:color="auto"/>
                      </w:divBdr>
                    </w:div>
                  </w:divsChild>
                </w:div>
                <w:div w:id="1074544144">
                  <w:marLeft w:val="0"/>
                  <w:marRight w:val="0"/>
                  <w:marTop w:val="0"/>
                  <w:marBottom w:val="0"/>
                  <w:divBdr>
                    <w:top w:val="single" w:sz="2" w:space="1" w:color="FFFFFF"/>
                    <w:left w:val="single" w:sz="2" w:space="12" w:color="FFFFFF"/>
                    <w:bottom w:val="single" w:sz="2" w:space="1" w:color="FFFFFF"/>
                    <w:right w:val="single" w:sz="2" w:space="4" w:color="FFFFFF"/>
                  </w:divBdr>
                  <w:divsChild>
                    <w:div w:id="2108961887">
                      <w:marLeft w:val="0"/>
                      <w:marRight w:val="0"/>
                      <w:marTop w:val="0"/>
                      <w:marBottom w:val="0"/>
                      <w:divBdr>
                        <w:top w:val="none" w:sz="0" w:space="0" w:color="auto"/>
                        <w:left w:val="none" w:sz="0" w:space="0" w:color="auto"/>
                        <w:bottom w:val="none" w:sz="0" w:space="0" w:color="auto"/>
                        <w:right w:val="none" w:sz="0" w:space="0" w:color="auto"/>
                      </w:divBdr>
                    </w:div>
                  </w:divsChild>
                </w:div>
                <w:div w:id="1873836191">
                  <w:marLeft w:val="0"/>
                  <w:marRight w:val="0"/>
                  <w:marTop w:val="0"/>
                  <w:marBottom w:val="0"/>
                  <w:divBdr>
                    <w:top w:val="single" w:sz="2" w:space="1" w:color="FFFFFF"/>
                    <w:left w:val="single" w:sz="2" w:space="12" w:color="FFFFFF"/>
                    <w:bottom w:val="single" w:sz="2" w:space="1" w:color="FFFFFF"/>
                    <w:right w:val="single" w:sz="2" w:space="4" w:color="FFFFFF"/>
                  </w:divBdr>
                  <w:divsChild>
                    <w:div w:id="212355013">
                      <w:marLeft w:val="0"/>
                      <w:marRight w:val="0"/>
                      <w:marTop w:val="0"/>
                      <w:marBottom w:val="0"/>
                      <w:divBdr>
                        <w:top w:val="none" w:sz="0" w:space="0" w:color="auto"/>
                        <w:left w:val="none" w:sz="0" w:space="0" w:color="auto"/>
                        <w:bottom w:val="none" w:sz="0" w:space="0" w:color="auto"/>
                        <w:right w:val="none" w:sz="0" w:space="0" w:color="auto"/>
                      </w:divBdr>
                    </w:div>
                  </w:divsChild>
                </w:div>
                <w:div w:id="1272937890">
                  <w:marLeft w:val="0"/>
                  <w:marRight w:val="0"/>
                  <w:marTop w:val="0"/>
                  <w:marBottom w:val="0"/>
                  <w:divBdr>
                    <w:top w:val="single" w:sz="2" w:space="1" w:color="FFFFFF"/>
                    <w:left w:val="single" w:sz="2" w:space="12" w:color="FFFFFF"/>
                    <w:bottom w:val="single" w:sz="2" w:space="1" w:color="FFFFFF"/>
                    <w:right w:val="single" w:sz="2" w:space="4" w:color="FFFFFF"/>
                  </w:divBdr>
                  <w:divsChild>
                    <w:div w:id="569659193">
                      <w:marLeft w:val="0"/>
                      <w:marRight w:val="0"/>
                      <w:marTop w:val="0"/>
                      <w:marBottom w:val="0"/>
                      <w:divBdr>
                        <w:top w:val="none" w:sz="0" w:space="0" w:color="auto"/>
                        <w:left w:val="none" w:sz="0" w:space="0" w:color="auto"/>
                        <w:bottom w:val="none" w:sz="0" w:space="0" w:color="auto"/>
                        <w:right w:val="none" w:sz="0" w:space="0" w:color="auto"/>
                      </w:divBdr>
                    </w:div>
                  </w:divsChild>
                </w:div>
                <w:div w:id="1064764051">
                  <w:marLeft w:val="0"/>
                  <w:marRight w:val="0"/>
                  <w:marTop w:val="0"/>
                  <w:marBottom w:val="0"/>
                  <w:divBdr>
                    <w:top w:val="single" w:sz="2" w:space="1" w:color="FFFFFF"/>
                    <w:left w:val="single" w:sz="2" w:space="12" w:color="FFFFFF"/>
                    <w:bottom w:val="single" w:sz="2" w:space="1" w:color="FFFFFF"/>
                    <w:right w:val="single" w:sz="2" w:space="4" w:color="FFFFFF"/>
                  </w:divBdr>
                  <w:divsChild>
                    <w:div w:id="1418289884">
                      <w:marLeft w:val="0"/>
                      <w:marRight w:val="0"/>
                      <w:marTop w:val="0"/>
                      <w:marBottom w:val="0"/>
                      <w:divBdr>
                        <w:top w:val="none" w:sz="0" w:space="0" w:color="auto"/>
                        <w:left w:val="none" w:sz="0" w:space="0" w:color="auto"/>
                        <w:bottom w:val="none" w:sz="0" w:space="0" w:color="auto"/>
                        <w:right w:val="none" w:sz="0" w:space="0" w:color="auto"/>
                      </w:divBdr>
                    </w:div>
                  </w:divsChild>
                </w:div>
                <w:div w:id="1621447368">
                  <w:marLeft w:val="0"/>
                  <w:marRight w:val="0"/>
                  <w:marTop w:val="0"/>
                  <w:marBottom w:val="0"/>
                  <w:divBdr>
                    <w:top w:val="single" w:sz="2" w:space="1" w:color="FFFFFF"/>
                    <w:left w:val="single" w:sz="2" w:space="12" w:color="FFFFFF"/>
                    <w:bottom w:val="single" w:sz="2" w:space="1" w:color="FFFFFF"/>
                    <w:right w:val="single" w:sz="2" w:space="4" w:color="FFFFFF"/>
                  </w:divBdr>
                  <w:divsChild>
                    <w:div w:id="1067340581">
                      <w:marLeft w:val="0"/>
                      <w:marRight w:val="0"/>
                      <w:marTop w:val="0"/>
                      <w:marBottom w:val="0"/>
                      <w:divBdr>
                        <w:top w:val="none" w:sz="0" w:space="0" w:color="auto"/>
                        <w:left w:val="none" w:sz="0" w:space="0" w:color="auto"/>
                        <w:bottom w:val="none" w:sz="0" w:space="0" w:color="auto"/>
                        <w:right w:val="none" w:sz="0" w:space="0" w:color="auto"/>
                      </w:divBdr>
                    </w:div>
                  </w:divsChild>
                </w:div>
                <w:div w:id="519903595">
                  <w:marLeft w:val="0"/>
                  <w:marRight w:val="0"/>
                  <w:marTop w:val="0"/>
                  <w:marBottom w:val="0"/>
                  <w:divBdr>
                    <w:top w:val="single" w:sz="2" w:space="1" w:color="FFFFFF"/>
                    <w:left w:val="single" w:sz="2" w:space="12" w:color="FFFFFF"/>
                    <w:bottom w:val="single" w:sz="2" w:space="1" w:color="FFFFFF"/>
                    <w:right w:val="single" w:sz="2" w:space="4" w:color="FFFFFF"/>
                  </w:divBdr>
                  <w:divsChild>
                    <w:div w:id="1872961035">
                      <w:marLeft w:val="0"/>
                      <w:marRight w:val="0"/>
                      <w:marTop w:val="0"/>
                      <w:marBottom w:val="0"/>
                      <w:divBdr>
                        <w:top w:val="none" w:sz="0" w:space="0" w:color="auto"/>
                        <w:left w:val="none" w:sz="0" w:space="0" w:color="auto"/>
                        <w:bottom w:val="none" w:sz="0" w:space="0" w:color="auto"/>
                        <w:right w:val="none" w:sz="0" w:space="0" w:color="auto"/>
                      </w:divBdr>
                    </w:div>
                  </w:divsChild>
                </w:div>
                <w:div w:id="1362171209">
                  <w:marLeft w:val="0"/>
                  <w:marRight w:val="0"/>
                  <w:marTop w:val="0"/>
                  <w:marBottom w:val="0"/>
                  <w:divBdr>
                    <w:top w:val="single" w:sz="2" w:space="1" w:color="FFFFFF"/>
                    <w:left w:val="single" w:sz="2" w:space="12" w:color="FFFFFF"/>
                    <w:bottom w:val="single" w:sz="2" w:space="1" w:color="FFFFFF"/>
                    <w:right w:val="single" w:sz="2" w:space="4" w:color="FFFFFF"/>
                  </w:divBdr>
                  <w:divsChild>
                    <w:div w:id="473059199">
                      <w:marLeft w:val="0"/>
                      <w:marRight w:val="0"/>
                      <w:marTop w:val="0"/>
                      <w:marBottom w:val="0"/>
                      <w:divBdr>
                        <w:top w:val="none" w:sz="0" w:space="0" w:color="auto"/>
                        <w:left w:val="none" w:sz="0" w:space="0" w:color="auto"/>
                        <w:bottom w:val="none" w:sz="0" w:space="0" w:color="auto"/>
                        <w:right w:val="none" w:sz="0" w:space="0" w:color="auto"/>
                      </w:divBdr>
                    </w:div>
                  </w:divsChild>
                </w:div>
                <w:div w:id="1623682295">
                  <w:marLeft w:val="0"/>
                  <w:marRight w:val="0"/>
                  <w:marTop w:val="0"/>
                  <w:marBottom w:val="0"/>
                  <w:divBdr>
                    <w:top w:val="single" w:sz="2" w:space="1" w:color="FFFFFF"/>
                    <w:left w:val="single" w:sz="2" w:space="12" w:color="FFFFFF"/>
                    <w:bottom w:val="single" w:sz="2" w:space="1" w:color="FFFFFF"/>
                    <w:right w:val="single" w:sz="2" w:space="4" w:color="FFFFFF"/>
                  </w:divBdr>
                  <w:divsChild>
                    <w:div w:id="269581370">
                      <w:marLeft w:val="0"/>
                      <w:marRight w:val="0"/>
                      <w:marTop w:val="0"/>
                      <w:marBottom w:val="0"/>
                      <w:divBdr>
                        <w:top w:val="none" w:sz="0" w:space="0" w:color="auto"/>
                        <w:left w:val="none" w:sz="0" w:space="0" w:color="auto"/>
                        <w:bottom w:val="none" w:sz="0" w:space="0" w:color="auto"/>
                        <w:right w:val="none" w:sz="0" w:space="0" w:color="auto"/>
                      </w:divBdr>
                    </w:div>
                  </w:divsChild>
                </w:div>
                <w:div w:id="515852989">
                  <w:marLeft w:val="0"/>
                  <w:marRight w:val="0"/>
                  <w:marTop w:val="0"/>
                  <w:marBottom w:val="0"/>
                  <w:divBdr>
                    <w:top w:val="single" w:sz="2" w:space="1" w:color="FFFFFF"/>
                    <w:left w:val="single" w:sz="2" w:space="12" w:color="FFFFFF"/>
                    <w:bottom w:val="single" w:sz="2" w:space="1" w:color="FFFFFF"/>
                    <w:right w:val="single" w:sz="2" w:space="4" w:color="FFFFFF"/>
                  </w:divBdr>
                  <w:divsChild>
                    <w:div w:id="1770661981">
                      <w:marLeft w:val="0"/>
                      <w:marRight w:val="0"/>
                      <w:marTop w:val="0"/>
                      <w:marBottom w:val="0"/>
                      <w:divBdr>
                        <w:top w:val="none" w:sz="0" w:space="0" w:color="auto"/>
                        <w:left w:val="none" w:sz="0" w:space="0" w:color="auto"/>
                        <w:bottom w:val="none" w:sz="0" w:space="0" w:color="auto"/>
                        <w:right w:val="none" w:sz="0" w:space="0" w:color="auto"/>
                      </w:divBdr>
                    </w:div>
                  </w:divsChild>
                </w:div>
                <w:div w:id="1806000303">
                  <w:marLeft w:val="0"/>
                  <w:marRight w:val="0"/>
                  <w:marTop w:val="0"/>
                  <w:marBottom w:val="0"/>
                  <w:divBdr>
                    <w:top w:val="single" w:sz="2" w:space="1" w:color="FFFFFF"/>
                    <w:left w:val="single" w:sz="2" w:space="12" w:color="FFFFFF"/>
                    <w:bottom w:val="single" w:sz="2" w:space="4" w:color="FFFFFF"/>
                    <w:right w:val="single" w:sz="2" w:space="4" w:color="FFFFFF"/>
                  </w:divBdr>
                  <w:divsChild>
                    <w:div w:id="119249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986459">
      <w:bodyDiv w:val="1"/>
      <w:marLeft w:val="0"/>
      <w:marRight w:val="0"/>
      <w:marTop w:val="0"/>
      <w:marBottom w:val="0"/>
      <w:divBdr>
        <w:top w:val="none" w:sz="0" w:space="0" w:color="auto"/>
        <w:left w:val="none" w:sz="0" w:space="0" w:color="auto"/>
        <w:bottom w:val="none" w:sz="0" w:space="0" w:color="auto"/>
        <w:right w:val="none" w:sz="0" w:space="0" w:color="auto"/>
      </w:divBdr>
      <w:divsChild>
        <w:div w:id="866219709">
          <w:marLeft w:val="0"/>
          <w:marRight w:val="0"/>
          <w:marTop w:val="0"/>
          <w:marBottom w:val="0"/>
          <w:divBdr>
            <w:top w:val="none" w:sz="0" w:space="0" w:color="auto"/>
            <w:left w:val="none" w:sz="0" w:space="0" w:color="auto"/>
            <w:bottom w:val="none" w:sz="0" w:space="0" w:color="auto"/>
            <w:right w:val="none" w:sz="0" w:space="0" w:color="auto"/>
          </w:divBdr>
        </w:div>
        <w:div w:id="239607244">
          <w:marLeft w:val="0"/>
          <w:marRight w:val="0"/>
          <w:marTop w:val="0"/>
          <w:marBottom w:val="335"/>
          <w:divBdr>
            <w:top w:val="none" w:sz="0" w:space="0" w:color="auto"/>
            <w:left w:val="none" w:sz="0" w:space="0" w:color="auto"/>
            <w:bottom w:val="none" w:sz="0" w:space="0" w:color="auto"/>
            <w:right w:val="none" w:sz="0" w:space="0" w:color="auto"/>
          </w:divBdr>
          <w:divsChild>
            <w:div w:id="590817540">
              <w:marLeft w:val="0"/>
              <w:marRight w:val="0"/>
              <w:marTop w:val="0"/>
              <w:marBottom w:val="0"/>
              <w:divBdr>
                <w:top w:val="none" w:sz="0" w:space="0" w:color="auto"/>
                <w:left w:val="none" w:sz="0" w:space="0" w:color="auto"/>
                <w:bottom w:val="none" w:sz="0" w:space="0" w:color="auto"/>
                <w:right w:val="none" w:sz="0" w:space="0" w:color="auto"/>
              </w:divBdr>
              <w:divsChild>
                <w:div w:id="1544753834">
                  <w:marLeft w:val="0"/>
                  <w:marRight w:val="0"/>
                  <w:marTop w:val="0"/>
                  <w:marBottom w:val="0"/>
                  <w:divBdr>
                    <w:top w:val="single" w:sz="2" w:space="4" w:color="FFFFFF"/>
                    <w:left w:val="single" w:sz="2" w:space="12" w:color="FFFFFF"/>
                    <w:bottom w:val="single" w:sz="2" w:space="1" w:color="FFFFFF"/>
                    <w:right w:val="single" w:sz="2" w:space="4" w:color="FFFFFF"/>
                  </w:divBdr>
                  <w:divsChild>
                    <w:div w:id="1943024643">
                      <w:marLeft w:val="0"/>
                      <w:marRight w:val="0"/>
                      <w:marTop w:val="0"/>
                      <w:marBottom w:val="0"/>
                      <w:divBdr>
                        <w:top w:val="none" w:sz="0" w:space="0" w:color="auto"/>
                        <w:left w:val="none" w:sz="0" w:space="0" w:color="auto"/>
                        <w:bottom w:val="none" w:sz="0" w:space="0" w:color="auto"/>
                        <w:right w:val="none" w:sz="0" w:space="0" w:color="auto"/>
                      </w:divBdr>
                    </w:div>
                  </w:divsChild>
                </w:div>
                <w:div w:id="1260530126">
                  <w:marLeft w:val="0"/>
                  <w:marRight w:val="0"/>
                  <w:marTop w:val="0"/>
                  <w:marBottom w:val="0"/>
                  <w:divBdr>
                    <w:top w:val="single" w:sz="2" w:space="1" w:color="FFFFFF"/>
                    <w:left w:val="single" w:sz="2" w:space="12" w:color="FFFFFF"/>
                    <w:bottom w:val="single" w:sz="2" w:space="1" w:color="FFFFFF"/>
                    <w:right w:val="single" w:sz="2" w:space="4" w:color="FFFFFF"/>
                  </w:divBdr>
                  <w:divsChild>
                    <w:div w:id="20668581">
                      <w:marLeft w:val="0"/>
                      <w:marRight w:val="0"/>
                      <w:marTop w:val="0"/>
                      <w:marBottom w:val="0"/>
                      <w:divBdr>
                        <w:top w:val="none" w:sz="0" w:space="0" w:color="auto"/>
                        <w:left w:val="none" w:sz="0" w:space="0" w:color="auto"/>
                        <w:bottom w:val="none" w:sz="0" w:space="0" w:color="auto"/>
                        <w:right w:val="none" w:sz="0" w:space="0" w:color="auto"/>
                      </w:divBdr>
                    </w:div>
                  </w:divsChild>
                </w:div>
                <w:div w:id="1600794684">
                  <w:marLeft w:val="0"/>
                  <w:marRight w:val="0"/>
                  <w:marTop w:val="0"/>
                  <w:marBottom w:val="0"/>
                  <w:divBdr>
                    <w:top w:val="single" w:sz="2" w:space="1" w:color="FFFFFF"/>
                    <w:left w:val="single" w:sz="2" w:space="12" w:color="FFFFFF"/>
                    <w:bottom w:val="single" w:sz="2" w:space="1" w:color="FFFFFF"/>
                    <w:right w:val="single" w:sz="2" w:space="4" w:color="FFFFFF"/>
                  </w:divBdr>
                  <w:divsChild>
                    <w:div w:id="1253129246">
                      <w:marLeft w:val="0"/>
                      <w:marRight w:val="0"/>
                      <w:marTop w:val="0"/>
                      <w:marBottom w:val="0"/>
                      <w:divBdr>
                        <w:top w:val="none" w:sz="0" w:space="0" w:color="auto"/>
                        <w:left w:val="none" w:sz="0" w:space="0" w:color="auto"/>
                        <w:bottom w:val="none" w:sz="0" w:space="0" w:color="auto"/>
                        <w:right w:val="none" w:sz="0" w:space="0" w:color="auto"/>
                      </w:divBdr>
                    </w:div>
                  </w:divsChild>
                </w:div>
                <w:div w:id="40060064">
                  <w:marLeft w:val="0"/>
                  <w:marRight w:val="0"/>
                  <w:marTop w:val="0"/>
                  <w:marBottom w:val="0"/>
                  <w:divBdr>
                    <w:top w:val="single" w:sz="2" w:space="1" w:color="FFFFFF"/>
                    <w:left w:val="single" w:sz="2" w:space="12" w:color="FFFFFF"/>
                    <w:bottom w:val="single" w:sz="2" w:space="1" w:color="FFFFFF"/>
                    <w:right w:val="single" w:sz="2" w:space="4" w:color="FFFFFF"/>
                  </w:divBdr>
                  <w:divsChild>
                    <w:div w:id="266236005">
                      <w:marLeft w:val="0"/>
                      <w:marRight w:val="0"/>
                      <w:marTop w:val="0"/>
                      <w:marBottom w:val="0"/>
                      <w:divBdr>
                        <w:top w:val="none" w:sz="0" w:space="0" w:color="auto"/>
                        <w:left w:val="none" w:sz="0" w:space="0" w:color="auto"/>
                        <w:bottom w:val="none" w:sz="0" w:space="0" w:color="auto"/>
                        <w:right w:val="none" w:sz="0" w:space="0" w:color="auto"/>
                      </w:divBdr>
                    </w:div>
                  </w:divsChild>
                </w:div>
                <w:div w:id="2075883850">
                  <w:marLeft w:val="0"/>
                  <w:marRight w:val="0"/>
                  <w:marTop w:val="0"/>
                  <w:marBottom w:val="0"/>
                  <w:divBdr>
                    <w:top w:val="single" w:sz="2" w:space="1" w:color="FFFFFF"/>
                    <w:left w:val="single" w:sz="2" w:space="12" w:color="FFFFFF"/>
                    <w:bottom w:val="single" w:sz="2" w:space="1" w:color="FFFFFF"/>
                    <w:right w:val="single" w:sz="2" w:space="4" w:color="FFFFFF"/>
                  </w:divBdr>
                  <w:divsChild>
                    <w:div w:id="1357001962">
                      <w:marLeft w:val="0"/>
                      <w:marRight w:val="0"/>
                      <w:marTop w:val="0"/>
                      <w:marBottom w:val="0"/>
                      <w:divBdr>
                        <w:top w:val="none" w:sz="0" w:space="0" w:color="auto"/>
                        <w:left w:val="none" w:sz="0" w:space="0" w:color="auto"/>
                        <w:bottom w:val="none" w:sz="0" w:space="0" w:color="auto"/>
                        <w:right w:val="none" w:sz="0" w:space="0" w:color="auto"/>
                      </w:divBdr>
                    </w:div>
                  </w:divsChild>
                </w:div>
                <w:div w:id="1844734531">
                  <w:marLeft w:val="0"/>
                  <w:marRight w:val="0"/>
                  <w:marTop w:val="0"/>
                  <w:marBottom w:val="0"/>
                  <w:divBdr>
                    <w:top w:val="single" w:sz="2" w:space="1" w:color="FFFFFF"/>
                    <w:left w:val="single" w:sz="2" w:space="12" w:color="FFFFFF"/>
                    <w:bottom w:val="single" w:sz="2" w:space="1" w:color="FFFFFF"/>
                    <w:right w:val="single" w:sz="2" w:space="4" w:color="FFFFFF"/>
                  </w:divBdr>
                  <w:divsChild>
                    <w:div w:id="1189951561">
                      <w:marLeft w:val="0"/>
                      <w:marRight w:val="0"/>
                      <w:marTop w:val="0"/>
                      <w:marBottom w:val="0"/>
                      <w:divBdr>
                        <w:top w:val="none" w:sz="0" w:space="0" w:color="auto"/>
                        <w:left w:val="none" w:sz="0" w:space="0" w:color="auto"/>
                        <w:bottom w:val="none" w:sz="0" w:space="0" w:color="auto"/>
                        <w:right w:val="none" w:sz="0" w:space="0" w:color="auto"/>
                      </w:divBdr>
                    </w:div>
                  </w:divsChild>
                </w:div>
                <w:div w:id="1961642230">
                  <w:marLeft w:val="0"/>
                  <w:marRight w:val="0"/>
                  <w:marTop w:val="0"/>
                  <w:marBottom w:val="0"/>
                  <w:divBdr>
                    <w:top w:val="single" w:sz="2" w:space="1" w:color="FFFFFF"/>
                    <w:left w:val="single" w:sz="2" w:space="12" w:color="FFFFFF"/>
                    <w:bottom w:val="single" w:sz="2" w:space="1" w:color="FFFFFF"/>
                    <w:right w:val="single" w:sz="2" w:space="4" w:color="FFFFFF"/>
                  </w:divBdr>
                  <w:divsChild>
                    <w:div w:id="565576797">
                      <w:marLeft w:val="0"/>
                      <w:marRight w:val="0"/>
                      <w:marTop w:val="0"/>
                      <w:marBottom w:val="0"/>
                      <w:divBdr>
                        <w:top w:val="none" w:sz="0" w:space="0" w:color="auto"/>
                        <w:left w:val="none" w:sz="0" w:space="0" w:color="auto"/>
                        <w:bottom w:val="none" w:sz="0" w:space="0" w:color="auto"/>
                        <w:right w:val="none" w:sz="0" w:space="0" w:color="auto"/>
                      </w:divBdr>
                    </w:div>
                  </w:divsChild>
                </w:div>
                <w:div w:id="197203388">
                  <w:marLeft w:val="0"/>
                  <w:marRight w:val="0"/>
                  <w:marTop w:val="0"/>
                  <w:marBottom w:val="0"/>
                  <w:divBdr>
                    <w:top w:val="single" w:sz="2" w:space="1" w:color="FFFFFF"/>
                    <w:left w:val="single" w:sz="2" w:space="12" w:color="FFFFFF"/>
                    <w:bottom w:val="single" w:sz="2" w:space="1" w:color="FFFFFF"/>
                    <w:right w:val="single" w:sz="2" w:space="4" w:color="FFFFFF"/>
                  </w:divBdr>
                  <w:divsChild>
                    <w:div w:id="673531362">
                      <w:marLeft w:val="0"/>
                      <w:marRight w:val="0"/>
                      <w:marTop w:val="0"/>
                      <w:marBottom w:val="0"/>
                      <w:divBdr>
                        <w:top w:val="none" w:sz="0" w:space="0" w:color="auto"/>
                        <w:left w:val="none" w:sz="0" w:space="0" w:color="auto"/>
                        <w:bottom w:val="none" w:sz="0" w:space="0" w:color="auto"/>
                        <w:right w:val="none" w:sz="0" w:space="0" w:color="auto"/>
                      </w:divBdr>
                    </w:div>
                  </w:divsChild>
                </w:div>
                <w:div w:id="1081680781">
                  <w:marLeft w:val="0"/>
                  <w:marRight w:val="0"/>
                  <w:marTop w:val="0"/>
                  <w:marBottom w:val="0"/>
                  <w:divBdr>
                    <w:top w:val="single" w:sz="2" w:space="1" w:color="FFFFFF"/>
                    <w:left w:val="single" w:sz="2" w:space="12" w:color="FFFFFF"/>
                    <w:bottom w:val="single" w:sz="2" w:space="1" w:color="FFFFFF"/>
                    <w:right w:val="single" w:sz="2" w:space="4" w:color="FFFFFF"/>
                  </w:divBdr>
                  <w:divsChild>
                    <w:div w:id="1431588124">
                      <w:marLeft w:val="0"/>
                      <w:marRight w:val="0"/>
                      <w:marTop w:val="0"/>
                      <w:marBottom w:val="0"/>
                      <w:divBdr>
                        <w:top w:val="none" w:sz="0" w:space="0" w:color="auto"/>
                        <w:left w:val="none" w:sz="0" w:space="0" w:color="auto"/>
                        <w:bottom w:val="none" w:sz="0" w:space="0" w:color="auto"/>
                        <w:right w:val="none" w:sz="0" w:space="0" w:color="auto"/>
                      </w:divBdr>
                    </w:div>
                  </w:divsChild>
                </w:div>
                <w:div w:id="59405092">
                  <w:marLeft w:val="0"/>
                  <w:marRight w:val="0"/>
                  <w:marTop w:val="0"/>
                  <w:marBottom w:val="0"/>
                  <w:divBdr>
                    <w:top w:val="single" w:sz="2" w:space="1" w:color="FFFFFF"/>
                    <w:left w:val="single" w:sz="2" w:space="12" w:color="FFFFFF"/>
                    <w:bottom w:val="single" w:sz="2" w:space="1" w:color="FFFFFF"/>
                    <w:right w:val="single" w:sz="2" w:space="4" w:color="FFFFFF"/>
                  </w:divBdr>
                  <w:divsChild>
                    <w:div w:id="1479566229">
                      <w:marLeft w:val="0"/>
                      <w:marRight w:val="0"/>
                      <w:marTop w:val="0"/>
                      <w:marBottom w:val="0"/>
                      <w:divBdr>
                        <w:top w:val="none" w:sz="0" w:space="0" w:color="auto"/>
                        <w:left w:val="none" w:sz="0" w:space="0" w:color="auto"/>
                        <w:bottom w:val="none" w:sz="0" w:space="0" w:color="auto"/>
                        <w:right w:val="none" w:sz="0" w:space="0" w:color="auto"/>
                      </w:divBdr>
                    </w:div>
                  </w:divsChild>
                </w:div>
                <w:div w:id="577909978">
                  <w:marLeft w:val="0"/>
                  <w:marRight w:val="0"/>
                  <w:marTop w:val="0"/>
                  <w:marBottom w:val="0"/>
                  <w:divBdr>
                    <w:top w:val="single" w:sz="2" w:space="1" w:color="FFFFFF"/>
                    <w:left w:val="single" w:sz="2" w:space="12" w:color="FFFFFF"/>
                    <w:bottom w:val="single" w:sz="2" w:space="1" w:color="FFFFFF"/>
                    <w:right w:val="single" w:sz="2" w:space="4" w:color="FFFFFF"/>
                  </w:divBdr>
                  <w:divsChild>
                    <w:div w:id="1469475271">
                      <w:marLeft w:val="0"/>
                      <w:marRight w:val="0"/>
                      <w:marTop w:val="0"/>
                      <w:marBottom w:val="0"/>
                      <w:divBdr>
                        <w:top w:val="none" w:sz="0" w:space="0" w:color="auto"/>
                        <w:left w:val="none" w:sz="0" w:space="0" w:color="auto"/>
                        <w:bottom w:val="none" w:sz="0" w:space="0" w:color="auto"/>
                        <w:right w:val="none" w:sz="0" w:space="0" w:color="auto"/>
                      </w:divBdr>
                    </w:div>
                  </w:divsChild>
                </w:div>
                <w:div w:id="2026859151">
                  <w:marLeft w:val="0"/>
                  <w:marRight w:val="0"/>
                  <w:marTop w:val="0"/>
                  <w:marBottom w:val="0"/>
                  <w:divBdr>
                    <w:top w:val="single" w:sz="2" w:space="1" w:color="FFFFFF"/>
                    <w:left w:val="single" w:sz="2" w:space="12" w:color="FFFFFF"/>
                    <w:bottom w:val="single" w:sz="2" w:space="1" w:color="FFFFFF"/>
                    <w:right w:val="single" w:sz="2" w:space="4" w:color="FFFFFF"/>
                  </w:divBdr>
                  <w:divsChild>
                    <w:div w:id="887760735">
                      <w:marLeft w:val="0"/>
                      <w:marRight w:val="0"/>
                      <w:marTop w:val="0"/>
                      <w:marBottom w:val="0"/>
                      <w:divBdr>
                        <w:top w:val="none" w:sz="0" w:space="0" w:color="auto"/>
                        <w:left w:val="none" w:sz="0" w:space="0" w:color="auto"/>
                        <w:bottom w:val="none" w:sz="0" w:space="0" w:color="auto"/>
                        <w:right w:val="none" w:sz="0" w:space="0" w:color="auto"/>
                      </w:divBdr>
                    </w:div>
                  </w:divsChild>
                </w:div>
                <w:div w:id="307782724">
                  <w:marLeft w:val="0"/>
                  <w:marRight w:val="0"/>
                  <w:marTop w:val="0"/>
                  <w:marBottom w:val="0"/>
                  <w:divBdr>
                    <w:top w:val="single" w:sz="2" w:space="1" w:color="FFFFFF"/>
                    <w:left w:val="single" w:sz="2" w:space="12" w:color="FFFFFF"/>
                    <w:bottom w:val="single" w:sz="2" w:space="1" w:color="FFFFFF"/>
                    <w:right w:val="single" w:sz="2" w:space="4" w:color="FFFFFF"/>
                  </w:divBdr>
                  <w:divsChild>
                    <w:div w:id="689529406">
                      <w:marLeft w:val="0"/>
                      <w:marRight w:val="0"/>
                      <w:marTop w:val="0"/>
                      <w:marBottom w:val="0"/>
                      <w:divBdr>
                        <w:top w:val="none" w:sz="0" w:space="0" w:color="auto"/>
                        <w:left w:val="none" w:sz="0" w:space="0" w:color="auto"/>
                        <w:bottom w:val="none" w:sz="0" w:space="0" w:color="auto"/>
                        <w:right w:val="none" w:sz="0" w:space="0" w:color="auto"/>
                      </w:divBdr>
                    </w:div>
                  </w:divsChild>
                </w:div>
                <w:div w:id="743184403">
                  <w:marLeft w:val="0"/>
                  <w:marRight w:val="0"/>
                  <w:marTop w:val="0"/>
                  <w:marBottom w:val="0"/>
                  <w:divBdr>
                    <w:top w:val="single" w:sz="2" w:space="1" w:color="FFFFFF"/>
                    <w:left w:val="single" w:sz="2" w:space="12" w:color="FFFFFF"/>
                    <w:bottom w:val="single" w:sz="2" w:space="1" w:color="FFFFFF"/>
                    <w:right w:val="single" w:sz="2" w:space="4" w:color="FFFFFF"/>
                  </w:divBdr>
                  <w:divsChild>
                    <w:div w:id="866987236">
                      <w:marLeft w:val="0"/>
                      <w:marRight w:val="0"/>
                      <w:marTop w:val="0"/>
                      <w:marBottom w:val="0"/>
                      <w:divBdr>
                        <w:top w:val="none" w:sz="0" w:space="0" w:color="auto"/>
                        <w:left w:val="none" w:sz="0" w:space="0" w:color="auto"/>
                        <w:bottom w:val="none" w:sz="0" w:space="0" w:color="auto"/>
                        <w:right w:val="none" w:sz="0" w:space="0" w:color="auto"/>
                      </w:divBdr>
                    </w:div>
                  </w:divsChild>
                </w:div>
                <w:div w:id="381056039">
                  <w:marLeft w:val="0"/>
                  <w:marRight w:val="0"/>
                  <w:marTop w:val="0"/>
                  <w:marBottom w:val="0"/>
                  <w:divBdr>
                    <w:top w:val="single" w:sz="2" w:space="1" w:color="FFFFFF"/>
                    <w:left w:val="single" w:sz="2" w:space="12" w:color="FFFFFF"/>
                    <w:bottom w:val="single" w:sz="2" w:space="4" w:color="FFFFFF"/>
                    <w:right w:val="single" w:sz="2" w:space="4" w:color="FFFFFF"/>
                  </w:divBdr>
                  <w:divsChild>
                    <w:div w:id="6817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38746">
          <w:marLeft w:val="0"/>
          <w:marRight w:val="0"/>
          <w:marTop w:val="0"/>
          <w:marBottom w:val="335"/>
          <w:divBdr>
            <w:top w:val="none" w:sz="0" w:space="0" w:color="auto"/>
            <w:left w:val="none" w:sz="0" w:space="0" w:color="auto"/>
            <w:bottom w:val="none" w:sz="0" w:space="0" w:color="auto"/>
            <w:right w:val="none" w:sz="0" w:space="0" w:color="auto"/>
          </w:divBdr>
          <w:divsChild>
            <w:div w:id="1835560626">
              <w:marLeft w:val="0"/>
              <w:marRight w:val="0"/>
              <w:marTop w:val="0"/>
              <w:marBottom w:val="0"/>
              <w:divBdr>
                <w:top w:val="none" w:sz="0" w:space="0" w:color="auto"/>
                <w:left w:val="none" w:sz="0" w:space="0" w:color="auto"/>
                <w:bottom w:val="none" w:sz="0" w:space="0" w:color="auto"/>
                <w:right w:val="none" w:sz="0" w:space="0" w:color="auto"/>
              </w:divBdr>
              <w:divsChild>
                <w:div w:id="2001342922">
                  <w:marLeft w:val="0"/>
                  <w:marRight w:val="0"/>
                  <w:marTop w:val="0"/>
                  <w:marBottom w:val="0"/>
                  <w:divBdr>
                    <w:top w:val="single" w:sz="2" w:space="4" w:color="FFFFFF"/>
                    <w:left w:val="single" w:sz="2" w:space="12" w:color="FFFFFF"/>
                    <w:bottom w:val="single" w:sz="2" w:space="1" w:color="FFFFFF"/>
                    <w:right w:val="single" w:sz="2" w:space="4" w:color="FFFFFF"/>
                  </w:divBdr>
                  <w:divsChild>
                    <w:div w:id="726026078">
                      <w:marLeft w:val="0"/>
                      <w:marRight w:val="0"/>
                      <w:marTop w:val="0"/>
                      <w:marBottom w:val="0"/>
                      <w:divBdr>
                        <w:top w:val="none" w:sz="0" w:space="0" w:color="auto"/>
                        <w:left w:val="none" w:sz="0" w:space="0" w:color="auto"/>
                        <w:bottom w:val="none" w:sz="0" w:space="0" w:color="auto"/>
                        <w:right w:val="none" w:sz="0" w:space="0" w:color="auto"/>
                      </w:divBdr>
                    </w:div>
                  </w:divsChild>
                </w:div>
                <w:div w:id="2085181627">
                  <w:marLeft w:val="0"/>
                  <w:marRight w:val="0"/>
                  <w:marTop w:val="0"/>
                  <w:marBottom w:val="0"/>
                  <w:divBdr>
                    <w:top w:val="single" w:sz="2" w:space="1" w:color="FFFFFF"/>
                    <w:left w:val="single" w:sz="2" w:space="12" w:color="FFFFFF"/>
                    <w:bottom w:val="single" w:sz="2" w:space="1" w:color="FFFFFF"/>
                    <w:right w:val="single" w:sz="2" w:space="4" w:color="FFFFFF"/>
                  </w:divBdr>
                  <w:divsChild>
                    <w:div w:id="164785126">
                      <w:marLeft w:val="0"/>
                      <w:marRight w:val="0"/>
                      <w:marTop w:val="0"/>
                      <w:marBottom w:val="0"/>
                      <w:divBdr>
                        <w:top w:val="none" w:sz="0" w:space="0" w:color="auto"/>
                        <w:left w:val="none" w:sz="0" w:space="0" w:color="auto"/>
                        <w:bottom w:val="none" w:sz="0" w:space="0" w:color="auto"/>
                        <w:right w:val="none" w:sz="0" w:space="0" w:color="auto"/>
                      </w:divBdr>
                    </w:div>
                  </w:divsChild>
                </w:div>
                <w:div w:id="1146512271">
                  <w:marLeft w:val="0"/>
                  <w:marRight w:val="0"/>
                  <w:marTop w:val="0"/>
                  <w:marBottom w:val="0"/>
                  <w:divBdr>
                    <w:top w:val="single" w:sz="2" w:space="1" w:color="FFFFFF"/>
                    <w:left w:val="single" w:sz="2" w:space="12" w:color="FFFFFF"/>
                    <w:bottom w:val="single" w:sz="2" w:space="1" w:color="FFFFFF"/>
                    <w:right w:val="single" w:sz="2" w:space="4" w:color="FFFFFF"/>
                  </w:divBdr>
                  <w:divsChild>
                    <w:div w:id="779759404">
                      <w:marLeft w:val="0"/>
                      <w:marRight w:val="0"/>
                      <w:marTop w:val="0"/>
                      <w:marBottom w:val="0"/>
                      <w:divBdr>
                        <w:top w:val="none" w:sz="0" w:space="0" w:color="auto"/>
                        <w:left w:val="none" w:sz="0" w:space="0" w:color="auto"/>
                        <w:bottom w:val="none" w:sz="0" w:space="0" w:color="auto"/>
                        <w:right w:val="none" w:sz="0" w:space="0" w:color="auto"/>
                      </w:divBdr>
                    </w:div>
                  </w:divsChild>
                </w:div>
                <w:div w:id="470485845">
                  <w:marLeft w:val="0"/>
                  <w:marRight w:val="0"/>
                  <w:marTop w:val="0"/>
                  <w:marBottom w:val="0"/>
                  <w:divBdr>
                    <w:top w:val="single" w:sz="2" w:space="1" w:color="FFFFFF"/>
                    <w:left w:val="single" w:sz="2" w:space="12" w:color="FFFFFF"/>
                    <w:bottom w:val="single" w:sz="2" w:space="1" w:color="FFFFFF"/>
                    <w:right w:val="single" w:sz="2" w:space="4" w:color="FFFFFF"/>
                  </w:divBdr>
                  <w:divsChild>
                    <w:div w:id="453250520">
                      <w:marLeft w:val="0"/>
                      <w:marRight w:val="0"/>
                      <w:marTop w:val="0"/>
                      <w:marBottom w:val="0"/>
                      <w:divBdr>
                        <w:top w:val="none" w:sz="0" w:space="0" w:color="auto"/>
                        <w:left w:val="none" w:sz="0" w:space="0" w:color="auto"/>
                        <w:bottom w:val="none" w:sz="0" w:space="0" w:color="auto"/>
                        <w:right w:val="none" w:sz="0" w:space="0" w:color="auto"/>
                      </w:divBdr>
                    </w:div>
                  </w:divsChild>
                </w:div>
                <w:div w:id="1294750228">
                  <w:marLeft w:val="0"/>
                  <w:marRight w:val="0"/>
                  <w:marTop w:val="0"/>
                  <w:marBottom w:val="0"/>
                  <w:divBdr>
                    <w:top w:val="single" w:sz="2" w:space="1" w:color="FFFFFF"/>
                    <w:left w:val="single" w:sz="2" w:space="12" w:color="FFFFFF"/>
                    <w:bottom w:val="single" w:sz="2" w:space="1" w:color="FFFFFF"/>
                    <w:right w:val="single" w:sz="2" w:space="4" w:color="FFFFFF"/>
                  </w:divBdr>
                  <w:divsChild>
                    <w:div w:id="1218591089">
                      <w:marLeft w:val="0"/>
                      <w:marRight w:val="0"/>
                      <w:marTop w:val="0"/>
                      <w:marBottom w:val="0"/>
                      <w:divBdr>
                        <w:top w:val="none" w:sz="0" w:space="0" w:color="auto"/>
                        <w:left w:val="none" w:sz="0" w:space="0" w:color="auto"/>
                        <w:bottom w:val="none" w:sz="0" w:space="0" w:color="auto"/>
                        <w:right w:val="none" w:sz="0" w:space="0" w:color="auto"/>
                      </w:divBdr>
                    </w:div>
                  </w:divsChild>
                </w:div>
                <w:div w:id="1921869050">
                  <w:marLeft w:val="0"/>
                  <w:marRight w:val="0"/>
                  <w:marTop w:val="0"/>
                  <w:marBottom w:val="0"/>
                  <w:divBdr>
                    <w:top w:val="single" w:sz="2" w:space="1" w:color="FFFFFF"/>
                    <w:left w:val="single" w:sz="2" w:space="12" w:color="FFFFFF"/>
                    <w:bottom w:val="single" w:sz="2" w:space="1" w:color="FFFFFF"/>
                    <w:right w:val="single" w:sz="2" w:space="4" w:color="FFFFFF"/>
                  </w:divBdr>
                  <w:divsChild>
                    <w:div w:id="1918592751">
                      <w:marLeft w:val="0"/>
                      <w:marRight w:val="0"/>
                      <w:marTop w:val="0"/>
                      <w:marBottom w:val="0"/>
                      <w:divBdr>
                        <w:top w:val="none" w:sz="0" w:space="0" w:color="auto"/>
                        <w:left w:val="none" w:sz="0" w:space="0" w:color="auto"/>
                        <w:bottom w:val="none" w:sz="0" w:space="0" w:color="auto"/>
                        <w:right w:val="none" w:sz="0" w:space="0" w:color="auto"/>
                      </w:divBdr>
                    </w:div>
                  </w:divsChild>
                </w:div>
                <w:div w:id="1600798896">
                  <w:marLeft w:val="0"/>
                  <w:marRight w:val="0"/>
                  <w:marTop w:val="0"/>
                  <w:marBottom w:val="0"/>
                  <w:divBdr>
                    <w:top w:val="single" w:sz="2" w:space="1" w:color="FFFFFF"/>
                    <w:left w:val="single" w:sz="2" w:space="12" w:color="FFFFFF"/>
                    <w:bottom w:val="single" w:sz="2" w:space="1" w:color="FFFFFF"/>
                    <w:right w:val="single" w:sz="2" w:space="4" w:color="FFFFFF"/>
                  </w:divBdr>
                  <w:divsChild>
                    <w:div w:id="1730304032">
                      <w:marLeft w:val="0"/>
                      <w:marRight w:val="0"/>
                      <w:marTop w:val="0"/>
                      <w:marBottom w:val="0"/>
                      <w:divBdr>
                        <w:top w:val="none" w:sz="0" w:space="0" w:color="auto"/>
                        <w:left w:val="none" w:sz="0" w:space="0" w:color="auto"/>
                        <w:bottom w:val="none" w:sz="0" w:space="0" w:color="auto"/>
                        <w:right w:val="none" w:sz="0" w:space="0" w:color="auto"/>
                      </w:divBdr>
                    </w:div>
                  </w:divsChild>
                </w:div>
                <w:div w:id="431626393">
                  <w:marLeft w:val="0"/>
                  <w:marRight w:val="0"/>
                  <w:marTop w:val="0"/>
                  <w:marBottom w:val="0"/>
                  <w:divBdr>
                    <w:top w:val="single" w:sz="2" w:space="1" w:color="FFFFFF"/>
                    <w:left w:val="single" w:sz="2" w:space="12" w:color="FFFFFF"/>
                    <w:bottom w:val="single" w:sz="2" w:space="1" w:color="FFFFFF"/>
                    <w:right w:val="single" w:sz="2" w:space="4" w:color="FFFFFF"/>
                  </w:divBdr>
                  <w:divsChild>
                    <w:div w:id="838084568">
                      <w:marLeft w:val="0"/>
                      <w:marRight w:val="0"/>
                      <w:marTop w:val="0"/>
                      <w:marBottom w:val="0"/>
                      <w:divBdr>
                        <w:top w:val="none" w:sz="0" w:space="0" w:color="auto"/>
                        <w:left w:val="none" w:sz="0" w:space="0" w:color="auto"/>
                        <w:bottom w:val="none" w:sz="0" w:space="0" w:color="auto"/>
                        <w:right w:val="none" w:sz="0" w:space="0" w:color="auto"/>
                      </w:divBdr>
                    </w:div>
                  </w:divsChild>
                </w:div>
                <w:div w:id="1287658543">
                  <w:marLeft w:val="0"/>
                  <w:marRight w:val="0"/>
                  <w:marTop w:val="0"/>
                  <w:marBottom w:val="0"/>
                  <w:divBdr>
                    <w:top w:val="single" w:sz="2" w:space="1" w:color="FFFFFF"/>
                    <w:left w:val="single" w:sz="2" w:space="12" w:color="FFFFFF"/>
                    <w:bottom w:val="single" w:sz="2" w:space="1" w:color="FFFFFF"/>
                    <w:right w:val="single" w:sz="2" w:space="4" w:color="FFFFFF"/>
                  </w:divBdr>
                  <w:divsChild>
                    <w:div w:id="1009717955">
                      <w:marLeft w:val="0"/>
                      <w:marRight w:val="0"/>
                      <w:marTop w:val="0"/>
                      <w:marBottom w:val="0"/>
                      <w:divBdr>
                        <w:top w:val="none" w:sz="0" w:space="0" w:color="auto"/>
                        <w:left w:val="none" w:sz="0" w:space="0" w:color="auto"/>
                        <w:bottom w:val="none" w:sz="0" w:space="0" w:color="auto"/>
                        <w:right w:val="none" w:sz="0" w:space="0" w:color="auto"/>
                      </w:divBdr>
                    </w:div>
                  </w:divsChild>
                </w:div>
                <w:div w:id="873661169">
                  <w:marLeft w:val="0"/>
                  <w:marRight w:val="0"/>
                  <w:marTop w:val="0"/>
                  <w:marBottom w:val="0"/>
                  <w:divBdr>
                    <w:top w:val="single" w:sz="2" w:space="1" w:color="FFFFFF"/>
                    <w:left w:val="single" w:sz="2" w:space="12" w:color="FFFFFF"/>
                    <w:bottom w:val="single" w:sz="2" w:space="1" w:color="FFFFFF"/>
                    <w:right w:val="single" w:sz="2" w:space="4" w:color="FFFFFF"/>
                  </w:divBdr>
                  <w:divsChild>
                    <w:div w:id="1453943617">
                      <w:marLeft w:val="0"/>
                      <w:marRight w:val="0"/>
                      <w:marTop w:val="0"/>
                      <w:marBottom w:val="0"/>
                      <w:divBdr>
                        <w:top w:val="none" w:sz="0" w:space="0" w:color="auto"/>
                        <w:left w:val="none" w:sz="0" w:space="0" w:color="auto"/>
                        <w:bottom w:val="none" w:sz="0" w:space="0" w:color="auto"/>
                        <w:right w:val="none" w:sz="0" w:space="0" w:color="auto"/>
                      </w:divBdr>
                    </w:div>
                  </w:divsChild>
                </w:div>
                <w:div w:id="862406080">
                  <w:marLeft w:val="0"/>
                  <w:marRight w:val="0"/>
                  <w:marTop w:val="0"/>
                  <w:marBottom w:val="0"/>
                  <w:divBdr>
                    <w:top w:val="single" w:sz="2" w:space="1" w:color="FFFFFF"/>
                    <w:left w:val="single" w:sz="2" w:space="12" w:color="FFFFFF"/>
                    <w:bottom w:val="single" w:sz="2" w:space="1" w:color="FFFFFF"/>
                    <w:right w:val="single" w:sz="2" w:space="4" w:color="FFFFFF"/>
                  </w:divBdr>
                  <w:divsChild>
                    <w:div w:id="1677339909">
                      <w:marLeft w:val="0"/>
                      <w:marRight w:val="0"/>
                      <w:marTop w:val="0"/>
                      <w:marBottom w:val="0"/>
                      <w:divBdr>
                        <w:top w:val="none" w:sz="0" w:space="0" w:color="auto"/>
                        <w:left w:val="none" w:sz="0" w:space="0" w:color="auto"/>
                        <w:bottom w:val="none" w:sz="0" w:space="0" w:color="auto"/>
                        <w:right w:val="none" w:sz="0" w:space="0" w:color="auto"/>
                      </w:divBdr>
                    </w:div>
                  </w:divsChild>
                </w:div>
                <w:div w:id="1427311175">
                  <w:marLeft w:val="0"/>
                  <w:marRight w:val="0"/>
                  <w:marTop w:val="0"/>
                  <w:marBottom w:val="0"/>
                  <w:divBdr>
                    <w:top w:val="single" w:sz="2" w:space="1" w:color="FFFFFF"/>
                    <w:left w:val="single" w:sz="2" w:space="12" w:color="FFFFFF"/>
                    <w:bottom w:val="single" w:sz="2" w:space="1" w:color="FFFFFF"/>
                    <w:right w:val="single" w:sz="2" w:space="4" w:color="FFFFFF"/>
                  </w:divBdr>
                  <w:divsChild>
                    <w:div w:id="1847548433">
                      <w:marLeft w:val="0"/>
                      <w:marRight w:val="0"/>
                      <w:marTop w:val="0"/>
                      <w:marBottom w:val="0"/>
                      <w:divBdr>
                        <w:top w:val="none" w:sz="0" w:space="0" w:color="auto"/>
                        <w:left w:val="none" w:sz="0" w:space="0" w:color="auto"/>
                        <w:bottom w:val="none" w:sz="0" w:space="0" w:color="auto"/>
                        <w:right w:val="none" w:sz="0" w:space="0" w:color="auto"/>
                      </w:divBdr>
                    </w:div>
                  </w:divsChild>
                </w:div>
                <w:div w:id="1579244530">
                  <w:marLeft w:val="0"/>
                  <w:marRight w:val="0"/>
                  <w:marTop w:val="0"/>
                  <w:marBottom w:val="0"/>
                  <w:divBdr>
                    <w:top w:val="single" w:sz="2" w:space="1" w:color="FFFFFF"/>
                    <w:left w:val="single" w:sz="2" w:space="12" w:color="FFFFFF"/>
                    <w:bottom w:val="single" w:sz="2" w:space="1" w:color="FFFFFF"/>
                    <w:right w:val="single" w:sz="2" w:space="4" w:color="FFFFFF"/>
                  </w:divBdr>
                  <w:divsChild>
                    <w:div w:id="1268734254">
                      <w:marLeft w:val="0"/>
                      <w:marRight w:val="0"/>
                      <w:marTop w:val="0"/>
                      <w:marBottom w:val="0"/>
                      <w:divBdr>
                        <w:top w:val="none" w:sz="0" w:space="0" w:color="auto"/>
                        <w:left w:val="none" w:sz="0" w:space="0" w:color="auto"/>
                        <w:bottom w:val="none" w:sz="0" w:space="0" w:color="auto"/>
                        <w:right w:val="none" w:sz="0" w:space="0" w:color="auto"/>
                      </w:divBdr>
                    </w:div>
                  </w:divsChild>
                </w:div>
                <w:div w:id="1249971551">
                  <w:marLeft w:val="0"/>
                  <w:marRight w:val="0"/>
                  <w:marTop w:val="0"/>
                  <w:marBottom w:val="0"/>
                  <w:divBdr>
                    <w:top w:val="single" w:sz="2" w:space="1" w:color="FFFFFF"/>
                    <w:left w:val="single" w:sz="2" w:space="12" w:color="FFFFFF"/>
                    <w:bottom w:val="single" w:sz="2" w:space="1" w:color="FFFFFF"/>
                    <w:right w:val="single" w:sz="2" w:space="4" w:color="FFFFFF"/>
                  </w:divBdr>
                  <w:divsChild>
                    <w:div w:id="1739160553">
                      <w:marLeft w:val="0"/>
                      <w:marRight w:val="0"/>
                      <w:marTop w:val="0"/>
                      <w:marBottom w:val="0"/>
                      <w:divBdr>
                        <w:top w:val="none" w:sz="0" w:space="0" w:color="auto"/>
                        <w:left w:val="none" w:sz="0" w:space="0" w:color="auto"/>
                        <w:bottom w:val="none" w:sz="0" w:space="0" w:color="auto"/>
                        <w:right w:val="none" w:sz="0" w:space="0" w:color="auto"/>
                      </w:divBdr>
                    </w:div>
                  </w:divsChild>
                </w:div>
                <w:div w:id="832570234">
                  <w:marLeft w:val="0"/>
                  <w:marRight w:val="0"/>
                  <w:marTop w:val="0"/>
                  <w:marBottom w:val="0"/>
                  <w:divBdr>
                    <w:top w:val="single" w:sz="2" w:space="1" w:color="FFFFFF"/>
                    <w:left w:val="single" w:sz="2" w:space="12" w:color="FFFFFF"/>
                    <w:bottom w:val="single" w:sz="2" w:space="4" w:color="FFFFFF"/>
                    <w:right w:val="single" w:sz="2" w:space="4" w:color="FFFFFF"/>
                  </w:divBdr>
                  <w:divsChild>
                    <w:div w:id="19145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7096">
          <w:marLeft w:val="0"/>
          <w:marRight w:val="0"/>
          <w:marTop w:val="0"/>
          <w:marBottom w:val="335"/>
          <w:divBdr>
            <w:top w:val="none" w:sz="0" w:space="0" w:color="auto"/>
            <w:left w:val="none" w:sz="0" w:space="0" w:color="auto"/>
            <w:bottom w:val="none" w:sz="0" w:space="0" w:color="auto"/>
            <w:right w:val="none" w:sz="0" w:space="0" w:color="auto"/>
          </w:divBdr>
          <w:divsChild>
            <w:div w:id="867452519">
              <w:marLeft w:val="0"/>
              <w:marRight w:val="0"/>
              <w:marTop w:val="0"/>
              <w:marBottom w:val="0"/>
              <w:divBdr>
                <w:top w:val="none" w:sz="0" w:space="0" w:color="auto"/>
                <w:left w:val="none" w:sz="0" w:space="0" w:color="auto"/>
                <w:bottom w:val="none" w:sz="0" w:space="0" w:color="auto"/>
                <w:right w:val="none" w:sz="0" w:space="0" w:color="auto"/>
              </w:divBdr>
              <w:divsChild>
                <w:div w:id="1517620957">
                  <w:marLeft w:val="0"/>
                  <w:marRight w:val="0"/>
                  <w:marTop w:val="0"/>
                  <w:marBottom w:val="0"/>
                  <w:divBdr>
                    <w:top w:val="single" w:sz="2" w:space="4" w:color="FFFFFF"/>
                    <w:left w:val="single" w:sz="2" w:space="12" w:color="FFFFFF"/>
                    <w:bottom w:val="single" w:sz="2" w:space="1" w:color="FFFFFF"/>
                    <w:right w:val="single" w:sz="2" w:space="4" w:color="FFFFFF"/>
                  </w:divBdr>
                  <w:divsChild>
                    <w:div w:id="193006835">
                      <w:marLeft w:val="0"/>
                      <w:marRight w:val="0"/>
                      <w:marTop w:val="0"/>
                      <w:marBottom w:val="0"/>
                      <w:divBdr>
                        <w:top w:val="none" w:sz="0" w:space="0" w:color="auto"/>
                        <w:left w:val="none" w:sz="0" w:space="0" w:color="auto"/>
                        <w:bottom w:val="none" w:sz="0" w:space="0" w:color="auto"/>
                        <w:right w:val="none" w:sz="0" w:space="0" w:color="auto"/>
                      </w:divBdr>
                    </w:div>
                  </w:divsChild>
                </w:div>
                <w:div w:id="1116488728">
                  <w:marLeft w:val="0"/>
                  <w:marRight w:val="0"/>
                  <w:marTop w:val="0"/>
                  <w:marBottom w:val="0"/>
                  <w:divBdr>
                    <w:top w:val="single" w:sz="2" w:space="1" w:color="FFFFFF"/>
                    <w:left w:val="single" w:sz="2" w:space="12" w:color="FFFFFF"/>
                    <w:bottom w:val="single" w:sz="2" w:space="1" w:color="FFFFFF"/>
                    <w:right w:val="single" w:sz="2" w:space="4" w:color="FFFFFF"/>
                  </w:divBdr>
                  <w:divsChild>
                    <w:div w:id="967589193">
                      <w:marLeft w:val="0"/>
                      <w:marRight w:val="0"/>
                      <w:marTop w:val="0"/>
                      <w:marBottom w:val="0"/>
                      <w:divBdr>
                        <w:top w:val="none" w:sz="0" w:space="0" w:color="auto"/>
                        <w:left w:val="none" w:sz="0" w:space="0" w:color="auto"/>
                        <w:bottom w:val="none" w:sz="0" w:space="0" w:color="auto"/>
                        <w:right w:val="none" w:sz="0" w:space="0" w:color="auto"/>
                      </w:divBdr>
                    </w:div>
                  </w:divsChild>
                </w:div>
                <w:div w:id="676426037">
                  <w:marLeft w:val="0"/>
                  <w:marRight w:val="0"/>
                  <w:marTop w:val="0"/>
                  <w:marBottom w:val="0"/>
                  <w:divBdr>
                    <w:top w:val="single" w:sz="2" w:space="1" w:color="FFFFFF"/>
                    <w:left w:val="single" w:sz="2" w:space="12" w:color="FFFFFF"/>
                    <w:bottom w:val="single" w:sz="2" w:space="1" w:color="FFFFFF"/>
                    <w:right w:val="single" w:sz="2" w:space="4" w:color="FFFFFF"/>
                  </w:divBdr>
                  <w:divsChild>
                    <w:div w:id="2081244436">
                      <w:marLeft w:val="0"/>
                      <w:marRight w:val="0"/>
                      <w:marTop w:val="0"/>
                      <w:marBottom w:val="0"/>
                      <w:divBdr>
                        <w:top w:val="none" w:sz="0" w:space="0" w:color="auto"/>
                        <w:left w:val="none" w:sz="0" w:space="0" w:color="auto"/>
                        <w:bottom w:val="none" w:sz="0" w:space="0" w:color="auto"/>
                        <w:right w:val="none" w:sz="0" w:space="0" w:color="auto"/>
                      </w:divBdr>
                    </w:div>
                  </w:divsChild>
                </w:div>
                <w:div w:id="1867135426">
                  <w:marLeft w:val="0"/>
                  <w:marRight w:val="0"/>
                  <w:marTop w:val="0"/>
                  <w:marBottom w:val="0"/>
                  <w:divBdr>
                    <w:top w:val="single" w:sz="2" w:space="1" w:color="FFFFFF"/>
                    <w:left w:val="single" w:sz="2" w:space="12" w:color="FFFFFF"/>
                    <w:bottom w:val="single" w:sz="2" w:space="1" w:color="FFFFFF"/>
                    <w:right w:val="single" w:sz="2" w:space="4" w:color="FFFFFF"/>
                  </w:divBdr>
                  <w:divsChild>
                    <w:div w:id="749352296">
                      <w:marLeft w:val="0"/>
                      <w:marRight w:val="0"/>
                      <w:marTop w:val="0"/>
                      <w:marBottom w:val="0"/>
                      <w:divBdr>
                        <w:top w:val="none" w:sz="0" w:space="0" w:color="auto"/>
                        <w:left w:val="none" w:sz="0" w:space="0" w:color="auto"/>
                        <w:bottom w:val="none" w:sz="0" w:space="0" w:color="auto"/>
                        <w:right w:val="none" w:sz="0" w:space="0" w:color="auto"/>
                      </w:divBdr>
                    </w:div>
                  </w:divsChild>
                </w:div>
                <w:div w:id="1452242534">
                  <w:marLeft w:val="0"/>
                  <w:marRight w:val="0"/>
                  <w:marTop w:val="0"/>
                  <w:marBottom w:val="0"/>
                  <w:divBdr>
                    <w:top w:val="single" w:sz="2" w:space="1" w:color="FFFFFF"/>
                    <w:left w:val="single" w:sz="2" w:space="12" w:color="FFFFFF"/>
                    <w:bottom w:val="single" w:sz="2" w:space="1" w:color="FFFFFF"/>
                    <w:right w:val="single" w:sz="2" w:space="4" w:color="FFFFFF"/>
                  </w:divBdr>
                  <w:divsChild>
                    <w:div w:id="1642807192">
                      <w:marLeft w:val="0"/>
                      <w:marRight w:val="0"/>
                      <w:marTop w:val="0"/>
                      <w:marBottom w:val="0"/>
                      <w:divBdr>
                        <w:top w:val="none" w:sz="0" w:space="0" w:color="auto"/>
                        <w:left w:val="none" w:sz="0" w:space="0" w:color="auto"/>
                        <w:bottom w:val="none" w:sz="0" w:space="0" w:color="auto"/>
                        <w:right w:val="none" w:sz="0" w:space="0" w:color="auto"/>
                      </w:divBdr>
                    </w:div>
                  </w:divsChild>
                </w:div>
                <w:div w:id="1429034159">
                  <w:marLeft w:val="0"/>
                  <w:marRight w:val="0"/>
                  <w:marTop w:val="0"/>
                  <w:marBottom w:val="0"/>
                  <w:divBdr>
                    <w:top w:val="single" w:sz="2" w:space="1" w:color="FFFFFF"/>
                    <w:left w:val="single" w:sz="2" w:space="12" w:color="FFFFFF"/>
                    <w:bottom w:val="single" w:sz="2" w:space="1" w:color="FFFFFF"/>
                    <w:right w:val="single" w:sz="2" w:space="4" w:color="FFFFFF"/>
                  </w:divBdr>
                  <w:divsChild>
                    <w:div w:id="1575626080">
                      <w:marLeft w:val="0"/>
                      <w:marRight w:val="0"/>
                      <w:marTop w:val="0"/>
                      <w:marBottom w:val="0"/>
                      <w:divBdr>
                        <w:top w:val="none" w:sz="0" w:space="0" w:color="auto"/>
                        <w:left w:val="none" w:sz="0" w:space="0" w:color="auto"/>
                        <w:bottom w:val="none" w:sz="0" w:space="0" w:color="auto"/>
                        <w:right w:val="none" w:sz="0" w:space="0" w:color="auto"/>
                      </w:divBdr>
                    </w:div>
                  </w:divsChild>
                </w:div>
                <w:div w:id="1326738020">
                  <w:marLeft w:val="0"/>
                  <w:marRight w:val="0"/>
                  <w:marTop w:val="0"/>
                  <w:marBottom w:val="0"/>
                  <w:divBdr>
                    <w:top w:val="single" w:sz="2" w:space="1" w:color="FFFFFF"/>
                    <w:left w:val="single" w:sz="2" w:space="12" w:color="FFFFFF"/>
                    <w:bottom w:val="single" w:sz="2" w:space="1" w:color="FFFFFF"/>
                    <w:right w:val="single" w:sz="2" w:space="4" w:color="FFFFFF"/>
                  </w:divBdr>
                  <w:divsChild>
                    <w:div w:id="1851329128">
                      <w:marLeft w:val="0"/>
                      <w:marRight w:val="0"/>
                      <w:marTop w:val="0"/>
                      <w:marBottom w:val="0"/>
                      <w:divBdr>
                        <w:top w:val="none" w:sz="0" w:space="0" w:color="auto"/>
                        <w:left w:val="none" w:sz="0" w:space="0" w:color="auto"/>
                        <w:bottom w:val="none" w:sz="0" w:space="0" w:color="auto"/>
                        <w:right w:val="none" w:sz="0" w:space="0" w:color="auto"/>
                      </w:divBdr>
                    </w:div>
                  </w:divsChild>
                </w:div>
                <w:div w:id="865214073">
                  <w:marLeft w:val="0"/>
                  <w:marRight w:val="0"/>
                  <w:marTop w:val="0"/>
                  <w:marBottom w:val="0"/>
                  <w:divBdr>
                    <w:top w:val="single" w:sz="2" w:space="1" w:color="FFFFFF"/>
                    <w:left w:val="single" w:sz="2" w:space="12" w:color="FFFFFF"/>
                    <w:bottom w:val="single" w:sz="2" w:space="1" w:color="FFFFFF"/>
                    <w:right w:val="single" w:sz="2" w:space="4" w:color="FFFFFF"/>
                  </w:divBdr>
                  <w:divsChild>
                    <w:div w:id="899560693">
                      <w:marLeft w:val="0"/>
                      <w:marRight w:val="0"/>
                      <w:marTop w:val="0"/>
                      <w:marBottom w:val="0"/>
                      <w:divBdr>
                        <w:top w:val="none" w:sz="0" w:space="0" w:color="auto"/>
                        <w:left w:val="none" w:sz="0" w:space="0" w:color="auto"/>
                        <w:bottom w:val="none" w:sz="0" w:space="0" w:color="auto"/>
                        <w:right w:val="none" w:sz="0" w:space="0" w:color="auto"/>
                      </w:divBdr>
                    </w:div>
                  </w:divsChild>
                </w:div>
                <w:div w:id="1261067915">
                  <w:marLeft w:val="0"/>
                  <w:marRight w:val="0"/>
                  <w:marTop w:val="0"/>
                  <w:marBottom w:val="0"/>
                  <w:divBdr>
                    <w:top w:val="single" w:sz="2" w:space="1" w:color="FFFFFF"/>
                    <w:left w:val="single" w:sz="2" w:space="12" w:color="FFFFFF"/>
                    <w:bottom w:val="single" w:sz="2" w:space="1" w:color="FFFFFF"/>
                    <w:right w:val="single" w:sz="2" w:space="4" w:color="FFFFFF"/>
                  </w:divBdr>
                  <w:divsChild>
                    <w:div w:id="178006905">
                      <w:marLeft w:val="0"/>
                      <w:marRight w:val="0"/>
                      <w:marTop w:val="0"/>
                      <w:marBottom w:val="0"/>
                      <w:divBdr>
                        <w:top w:val="none" w:sz="0" w:space="0" w:color="auto"/>
                        <w:left w:val="none" w:sz="0" w:space="0" w:color="auto"/>
                        <w:bottom w:val="none" w:sz="0" w:space="0" w:color="auto"/>
                        <w:right w:val="none" w:sz="0" w:space="0" w:color="auto"/>
                      </w:divBdr>
                    </w:div>
                  </w:divsChild>
                </w:div>
                <w:div w:id="1895002223">
                  <w:marLeft w:val="0"/>
                  <w:marRight w:val="0"/>
                  <w:marTop w:val="0"/>
                  <w:marBottom w:val="0"/>
                  <w:divBdr>
                    <w:top w:val="single" w:sz="2" w:space="1" w:color="FFFFFF"/>
                    <w:left w:val="single" w:sz="2" w:space="12" w:color="FFFFFF"/>
                    <w:bottom w:val="single" w:sz="2" w:space="1" w:color="FFFFFF"/>
                    <w:right w:val="single" w:sz="2" w:space="4" w:color="FFFFFF"/>
                  </w:divBdr>
                  <w:divsChild>
                    <w:div w:id="541409534">
                      <w:marLeft w:val="0"/>
                      <w:marRight w:val="0"/>
                      <w:marTop w:val="0"/>
                      <w:marBottom w:val="0"/>
                      <w:divBdr>
                        <w:top w:val="none" w:sz="0" w:space="0" w:color="auto"/>
                        <w:left w:val="none" w:sz="0" w:space="0" w:color="auto"/>
                        <w:bottom w:val="none" w:sz="0" w:space="0" w:color="auto"/>
                        <w:right w:val="none" w:sz="0" w:space="0" w:color="auto"/>
                      </w:divBdr>
                    </w:div>
                  </w:divsChild>
                </w:div>
                <w:div w:id="1188760052">
                  <w:marLeft w:val="0"/>
                  <w:marRight w:val="0"/>
                  <w:marTop w:val="0"/>
                  <w:marBottom w:val="0"/>
                  <w:divBdr>
                    <w:top w:val="single" w:sz="2" w:space="1" w:color="FFFFFF"/>
                    <w:left w:val="single" w:sz="2" w:space="12" w:color="FFFFFF"/>
                    <w:bottom w:val="single" w:sz="2" w:space="1" w:color="FFFFFF"/>
                    <w:right w:val="single" w:sz="2" w:space="4" w:color="FFFFFF"/>
                  </w:divBdr>
                  <w:divsChild>
                    <w:div w:id="183322080">
                      <w:marLeft w:val="0"/>
                      <w:marRight w:val="0"/>
                      <w:marTop w:val="0"/>
                      <w:marBottom w:val="0"/>
                      <w:divBdr>
                        <w:top w:val="none" w:sz="0" w:space="0" w:color="auto"/>
                        <w:left w:val="none" w:sz="0" w:space="0" w:color="auto"/>
                        <w:bottom w:val="none" w:sz="0" w:space="0" w:color="auto"/>
                        <w:right w:val="none" w:sz="0" w:space="0" w:color="auto"/>
                      </w:divBdr>
                    </w:div>
                  </w:divsChild>
                </w:div>
                <w:div w:id="1597207666">
                  <w:marLeft w:val="0"/>
                  <w:marRight w:val="0"/>
                  <w:marTop w:val="0"/>
                  <w:marBottom w:val="0"/>
                  <w:divBdr>
                    <w:top w:val="single" w:sz="2" w:space="1" w:color="FFFFFF"/>
                    <w:left w:val="single" w:sz="2" w:space="12" w:color="FFFFFF"/>
                    <w:bottom w:val="single" w:sz="2" w:space="1" w:color="FFFFFF"/>
                    <w:right w:val="single" w:sz="2" w:space="4" w:color="FFFFFF"/>
                  </w:divBdr>
                  <w:divsChild>
                    <w:div w:id="1926069993">
                      <w:marLeft w:val="0"/>
                      <w:marRight w:val="0"/>
                      <w:marTop w:val="0"/>
                      <w:marBottom w:val="0"/>
                      <w:divBdr>
                        <w:top w:val="none" w:sz="0" w:space="0" w:color="auto"/>
                        <w:left w:val="none" w:sz="0" w:space="0" w:color="auto"/>
                        <w:bottom w:val="none" w:sz="0" w:space="0" w:color="auto"/>
                        <w:right w:val="none" w:sz="0" w:space="0" w:color="auto"/>
                      </w:divBdr>
                    </w:div>
                  </w:divsChild>
                </w:div>
                <w:div w:id="1885678594">
                  <w:marLeft w:val="0"/>
                  <w:marRight w:val="0"/>
                  <w:marTop w:val="0"/>
                  <w:marBottom w:val="0"/>
                  <w:divBdr>
                    <w:top w:val="single" w:sz="2" w:space="1" w:color="FFFFFF"/>
                    <w:left w:val="single" w:sz="2" w:space="12" w:color="FFFFFF"/>
                    <w:bottom w:val="single" w:sz="2" w:space="1" w:color="FFFFFF"/>
                    <w:right w:val="single" w:sz="2" w:space="4" w:color="FFFFFF"/>
                  </w:divBdr>
                  <w:divsChild>
                    <w:div w:id="1400909293">
                      <w:marLeft w:val="0"/>
                      <w:marRight w:val="0"/>
                      <w:marTop w:val="0"/>
                      <w:marBottom w:val="0"/>
                      <w:divBdr>
                        <w:top w:val="none" w:sz="0" w:space="0" w:color="auto"/>
                        <w:left w:val="none" w:sz="0" w:space="0" w:color="auto"/>
                        <w:bottom w:val="none" w:sz="0" w:space="0" w:color="auto"/>
                        <w:right w:val="none" w:sz="0" w:space="0" w:color="auto"/>
                      </w:divBdr>
                    </w:div>
                  </w:divsChild>
                </w:div>
                <w:div w:id="1702364610">
                  <w:marLeft w:val="0"/>
                  <w:marRight w:val="0"/>
                  <w:marTop w:val="0"/>
                  <w:marBottom w:val="0"/>
                  <w:divBdr>
                    <w:top w:val="single" w:sz="2" w:space="1" w:color="FFFFFF"/>
                    <w:left w:val="single" w:sz="2" w:space="12" w:color="FFFFFF"/>
                    <w:bottom w:val="single" w:sz="2" w:space="1" w:color="FFFFFF"/>
                    <w:right w:val="single" w:sz="2" w:space="4" w:color="FFFFFF"/>
                  </w:divBdr>
                  <w:divsChild>
                    <w:div w:id="1697851284">
                      <w:marLeft w:val="0"/>
                      <w:marRight w:val="0"/>
                      <w:marTop w:val="0"/>
                      <w:marBottom w:val="0"/>
                      <w:divBdr>
                        <w:top w:val="none" w:sz="0" w:space="0" w:color="auto"/>
                        <w:left w:val="none" w:sz="0" w:space="0" w:color="auto"/>
                        <w:bottom w:val="none" w:sz="0" w:space="0" w:color="auto"/>
                        <w:right w:val="none" w:sz="0" w:space="0" w:color="auto"/>
                      </w:divBdr>
                    </w:div>
                  </w:divsChild>
                </w:div>
                <w:div w:id="1983652157">
                  <w:marLeft w:val="0"/>
                  <w:marRight w:val="0"/>
                  <w:marTop w:val="0"/>
                  <w:marBottom w:val="0"/>
                  <w:divBdr>
                    <w:top w:val="single" w:sz="2" w:space="1" w:color="FFFFFF"/>
                    <w:left w:val="single" w:sz="2" w:space="12" w:color="FFFFFF"/>
                    <w:bottom w:val="single" w:sz="2" w:space="4" w:color="FFFFFF"/>
                    <w:right w:val="single" w:sz="2" w:space="4" w:color="FFFFFF"/>
                  </w:divBdr>
                  <w:divsChild>
                    <w:div w:id="20577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08277">
          <w:marLeft w:val="0"/>
          <w:marRight w:val="0"/>
          <w:marTop w:val="0"/>
          <w:marBottom w:val="335"/>
          <w:divBdr>
            <w:top w:val="none" w:sz="0" w:space="0" w:color="auto"/>
            <w:left w:val="none" w:sz="0" w:space="0" w:color="auto"/>
            <w:bottom w:val="none" w:sz="0" w:space="0" w:color="auto"/>
            <w:right w:val="none" w:sz="0" w:space="0" w:color="auto"/>
          </w:divBdr>
          <w:divsChild>
            <w:div w:id="617755624">
              <w:marLeft w:val="0"/>
              <w:marRight w:val="0"/>
              <w:marTop w:val="0"/>
              <w:marBottom w:val="0"/>
              <w:divBdr>
                <w:top w:val="none" w:sz="0" w:space="0" w:color="auto"/>
                <w:left w:val="none" w:sz="0" w:space="0" w:color="auto"/>
                <w:bottom w:val="none" w:sz="0" w:space="0" w:color="auto"/>
                <w:right w:val="none" w:sz="0" w:space="0" w:color="auto"/>
              </w:divBdr>
              <w:divsChild>
                <w:div w:id="1407874275">
                  <w:marLeft w:val="0"/>
                  <w:marRight w:val="0"/>
                  <w:marTop w:val="0"/>
                  <w:marBottom w:val="0"/>
                  <w:divBdr>
                    <w:top w:val="single" w:sz="2" w:space="4" w:color="FFFFFF"/>
                    <w:left w:val="single" w:sz="2" w:space="12" w:color="FFFFFF"/>
                    <w:bottom w:val="single" w:sz="2" w:space="1" w:color="FFFFFF"/>
                    <w:right w:val="single" w:sz="2" w:space="4" w:color="FFFFFF"/>
                  </w:divBdr>
                  <w:divsChild>
                    <w:div w:id="1472287265">
                      <w:marLeft w:val="0"/>
                      <w:marRight w:val="0"/>
                      <w:marTop w:val="0"/>
                      <w:marBottom w:val="0"/>
                      <w:divBdr>
                        <w:top w:val="none" w:sz="0" w:space="0" w:color="auto"/>
                        <w:left w:val="none" w:sz="0" w:space="0" w:color="auto"/>
                        <w:bottom w:val="none" w:sz="0" w:space="0" w:color="auto"/>
                        <w:right w:val="none" w:sz="0" w:space="0" w:color="auto"/>
                      </w:divBdr>
                    </w:div>
                  </w:divsChild>
                </w:div>
                <w:div w:id="1122916882">
                  <w:marLeft w:val="0"/>
                  <w:marRight w:val="0"/>
                  <w:marTop w:val="0"/>
                  <w:marBottom w:val="0"/>
                  <w:divBdr>
                    <w:top w:val="single" w:sz="2" w:space="1" w:color="FFFFFF"/>
                    <w:left w:val="single" w:sz="2" w:space="12" w:color="FFFFFF"/>
                    <w:bottom w:val="single" w:sz="2" w:space="1" w:color="FFFFFF"/>
                    <w:right w:val="single" w:sz="2" w:space="4" w:color="FFFFFF"/>
                  </w:divBdr>
                  <w:divsChild>
                    <w:div w:id="1542740016">
                      <w:marLeft w:val="0"/>
                      <w:marRight w:val="0"/>
                      <w:marTop w:val="0"/>
                      <w:marBottom w:val="0"/>
                      <w:divBdr>
                        <w:top w:val="none" w:sz="0" w:space="0" w:color="auto"/>
                        <w:left w:val="none" w:sz="0" w:space="0" w:color="auto"/>
                        <w:bottom w:val="none" w:sz="0" w:space="0" w:color="auto"/>
                        <w:right w:val="none" w:sz="0" w:space="0" w:color="auto"/>
                      </w:divBdr>
                    </w:div>
                  </w:divsChild>
                </w:div>
                <w:div w:id="1168984375">
                  <w:marLeft w:val="0"/>
                  <w:marRight w:val="0"/>
                  <w:marTop w:val="0"/>
                  <w:marBottom w:val="0"/>
                  <w:divBdr>
                    <w:top w:val="single" w:sz="2" w:space="1" w:color="FFFFFF"/>
                    <w:left w:val="single" w:sz="2" w:space="12" w:color="FFFFFF"/>
                    <w:bottom w:val="single" w:sz="2" w:space="1" w:color="FFFFFF"/>
                    <w:right w:val="single" w:sz="2" w:space="4" w:color="FFFFFF"/>
                  </w:divBdr>
                  <w:divsChild>
                    <w:div w:id="1957179804">
                      <w:marLeft w:val="0"/>
                      <w:marRight w:val="0"/>
                      <w:marTop w:val="0"/>
                      <w:marBottom w:val="0"/>
                      <w:divBdr>
                        <w:top w:val="none" w:sz="0" w:space="0" w:color="auto"/>
                        <w:left w:val="none" w:sz="0" w:space="0" w:color="auto"/>
                        <w:bottom w:val="none" w:sz="0" w:space="0" w:color="auto"/>
                        <w:right w:val="none" w:sz="0" w:space="0" w:color="auto"/>
                      </w:divBdr>
                    </w:div>
                  </w:divsChild>
                </w:div>
                <w:div w:id="508953063">
                  <w:marLeft w:val="0"/>
                  <w:marRight w:val="0"/>
                  <w:marTop w:val="0"/>
                  <w:marBottom w:val="0"/>
                  <w:divBdr>
                    <w:top w:val="single" w:sz="2" w:space="1" w:color="FFFFFF"/>
                    <w:left w:val="single" w:sz="2" w:space="12" w:color="FFFFFF"/>
                    <w:bottom w:val="single" w:sz="2" w:space="1" w:color="FFFFFF"/>
                    <w:right w:val="single" w:sz="2" w:space="4" w:color="FFFFFF"/>
                  </w:divBdr>
                  <w:divsChild>
                    <w:div w:id="1394425047">
                      <w:marLeft w:val="0"/>
                      <w:marRight w:val="0"/>
                      <w:marTop w:val="0"/>
                      <w:marBottom w:val="0"/>
                      <w:divBdr>
                        <w:top w:val="none" w:sz="0" w:space="0" w:color="auto"/>
                        <w:left w:val="none" w:sz="0" w:space="0" w:color="auto"/>
                        <w:bottom w:val="none" w:sz="0" w:space="0" w:color="auto"/>
                        <w:right w:val="none" w:sz="0" w:space="0" w:color="auto"/>
                      </w:divBdr>
                    </w:div>
                  </w:divsChild>
                </w:div>
                <w:div w:id="1692294835">
                  <w:marLeft w:val="0"/>
                  <w:marRight w:val="0"/>
                  <w:marTop w:val="0"/>
                  <w:marBottom w:val="0"/>
                  <w:divBdr>
                    <w:top w:val="single" w:sz="2" w:space="1" w:color="FFFFFF"/>
                    <w:left w:val="single" w:sz="2" w:space="12" w:color="FFFFFF"/>
                    <w:bottom w:val="single" w:sz="2" w:space="1" w:color="FFFFFF"/>
                    <w:right w:val="single" w:sz="2" w:space="4" w:color="FFFFFF"/>
                  </w:divBdr>
                  <w:divsChild>
                    <w:div w:id="2026780788">
                      <w:marLeft w:val="0"/>
                      <w:marRight w:val="0"/>
                      <w:marTop w:val="0"/>
                      <w:marBottom w:val="0"/>
                      <w:divBdr>
                        <w:top w:val="none" w:sz="0" w:space="0" w:color="auto"/>
                        <w:left w:val="none" w:sz="0" w:space="0" w:color="auto"/>
                        <w:bottom w:val="none" w:sz="0" w:space="0" w:color="auto"/>
                        <w:right w:val="none" w:sz="0" w:space="0" w:color="auto"/>
                      </w:divBdr>
                    </w:div>
                  </w:divsChild>
                </w:div>
                <w:div w:id="1869565214">
                  <w:marLeft w:val="0"/>
                  <w:marRight w:val="0"/>
                  <w:marTop w:val="0"/>
                  <w:marBottom w:val="0"/>
                  <w:divBdr>
                    <w:top w:val="single" w:sz="2" w:space="1" w:color="FFFFFF"/>
                    <w:left w:val="single" w:sz="2" w:space="12" w:color="FFFFFF"/>
                    <w:bottom w:val="single" w:sz="2" w:space="1" w:color="FFFFFF"/>
                    <w:right w:val="single" w:sz="2" w:space="4" w:color="FFFFFF"/>
                  </w:divBdr>
                  <w:divsChild>
                    <w:div w:id="181820936">
                      <w:marLeft w:val="0"/>
                      <w:marRight w:val="0"/>
                      <w:marTop w:val="0"/>
                      <w:marBottom w:val="0"/>
                      <w:divBdr>
                        <w:top w:val="none" w:sz="0" w:space="0" w:color="auto"/>
                        <w:left w:val="none" w:sz="0" w:space="0" w:color="auto"/>
                        <w:bottom w:val="none" w:sz="0" w:space="0" w:color="auto"/>
                        <w:right w:val="none" w:sz="0" w:space="0" w:color="auto"/>
                      </w:divBdr>
                    </w:div>
                  </w:divsChild>
                </w:div>
                <w:div w:id="174073521">
                  <w:marLeft w:val="0"/>
                  <w:marRight w:val="0"/>
                  <w:marTop w:val="0"/>
                  <w:marBottom w:val="0"/>
                  <w:divBdr>
                    <w:top w:val="single" w:sz="2" w:space="1" w:color="FFFFFF"/>
                    <w:left w:val="single" w:sz="2" w:space="12" w:color="FFFFFF"/>
                    <w:bottom w:val="single" w:sz="2" w:space="1" w:color="FFFFFF"/>
                    <w:right w:val="single" w:sz="2" w:space="4" w:color="FFFFFF"/>
                  </w:divBdr>
                  <w:divsChild>
                    <w:div w:id="692806626">
                      <w:marLeft w:val="0"/>
                      <w:marRight w:val="0"/>
                      <w:marTop w:val="0"/>
                      <w:marBottom w:val="0"/>
                      <w:divBdr>
                        <w:top w:val="none" w:sz="0" w:space="0" w:color="auto"/>
                        <w:left w:val="none" w:sz="0" w:space="0" w:color="auto"/>
                        <w:bottom w:val="none" w:sz="0" w:space="0" w:color="auto"/>
                        <w:right w:val="none" w:sz="0" w:space="0" w:color="auto"/>
                      </w:divBdr>
                    </w:div>
                  </w:divsChild>
                </w:div>
                <w:div w:id="288126508">
                  <w:marLeft w:val="0"/>
                  <w:marRight w:val="0"/>
                  <w:marTop w:val="0"/>
                  <w:marBottom w:val="0"/>
                  <w:divBdr>
                    <w:top w:val="single" w:sz="2" w:space="1" w:color="FFFFFF"/>
                    <w:left w:val="single" w:sz="2" w:space="12" w:color="FFFFFF"/>
                    <w:bottom w:val="single" w:sz="2" w:space="1" w:color="FFFFFF"/>
                    <w:right w:val="single" w:sz="2" w:space="4" w:color="FFFFFF"/>
                  </w:divBdr>
                  <w:divsChild>
                    <w:div w:id="1837184234">
                      <w:marLeft w:val="0"/>
                      <w:marRight w:val="0"/>
                      <w:marTop w:val="0"/>
                      <w:marBottom w:val="0"/>
                      <w:divBdr>
                        <w:top w:val="none" w:sz="0" w:space="0" w:color="auto"/>
                        <w:left w:val="none" w:sz="0" w:space="0" w:color="auto"/>
                        <w:bottom w:val="none" w:sz="0" w:space="0" w:color="auto"/>
                        <w:right w:val="none" w:sz="0" w:space="0" w:color="auto"/>
                      </w:divBdr>
                    </w:div>
                  </w:divsChild>
                </w:div>
                <w:div w:id="1494490262">
                  <w:marLeft w:val="0"/>
                  <w:marRight w:val="0"/>
                  <w:marTop w:val="0"/>
                  <w:marBottom w:val="0"/>
                  <w:divBdr>
                    <w:top w:val="single" w:sz="2" w:space="1" w:color="FFFFFF"/>
                    <w:left w:val="single" w:sz="2" w:space="12" w:color="FFFFFF"/>
                    <w:bottom w:val="single" w:sz="2" w:space="1" w:color="FFFFFF"/>
                    <w:right w:val="single" w:sz="2" w:space="4" w:color="FFFFFF"/>
                  </w:divBdr>
                  <w:divsChild>
                    <w:div w:id="419765372">
                      <w:marLeft w:val="0"/>
                      <w:marRight w:val="0"/>
                      <w:marTop w:val="0"/>
                      <w:marBottom w:val="0"/>
                      <w:divBdr>
                        <w:top w:val="none" w:sz="0" w:space="0" w:color="auto"/>
                        <w:left w:val="none" w:sz="0" w:space="0" w:color="auto"/>
                        <w:bottom w:val="none" w:sz="0" w:space="0" w:color="auto"/>
                        <w:right w:val="none" w:sz="0" w:space="0" w:color="auto"/>
                      </w:divBdr>
                    </w:div>
                  </w:divsChild>
                </w:div>
                <w:div w:id="1166704375">
                  <w:marLeft w:val="0"/>
                  <w:marRight w:val="0"/>
                  <w:marTop w:val="0"/>
                  <w:marBottom w:val="0"/>
                  <w:divBdr>
                    <w:top w:val="single" w:sz="2" w:space="1" w:color="FFFFFF"/>
                    <w:left w:val="single" w:sz="2" w:space="12" w:color="FFFFFF"/>
                    <w:bottom w:val="single" w:sz="2" w:space="1" w:color="FFFFFF"/>
                    <w:right w:val="single" w:sz="2" w:space="4" w:color="FFFFFF"/>
                  </w:divBdr>
                  <w:divsChild>
                    <w:div w:id="1193229635">
                      <w:marLeft w:val="0"/>
                      <w:marRight w:val="0"/>
                      <w:marTop w:val="0"/>
                      <w:marBottom w:val="0"/>
                      <w:divBdr>
                        <w:top w:val="none" w:sz="0" w:space="0" w:color="auto"/>
                        <w:left w:val="none" w:sz="0" w:space="0" w:color="auto"/>
                        <w:bottom w:val="none" w:sz="0" w:space="0" w:color="auto"/>
                        <w:right w:val="none" w:sz="0" w:space="0" w:color="auto"/>
                      </w:divBdr>
                    </w:div>
                  </w:divsChild>
                </w:div>
                <w:div w:id="1352217087">
                  <w:marLeft w:val="0"/>
                  <w:marRight w:val="0"/>
                  <w:marTop w:val="0"/>
                  <w:marBottom w:val="0"/>
                  <w:divBdr>
                    <w:top w:val="single" w:sz="2" w:space="1" w:color="FFFFFF"/>
                    <w:left w:val="single" w:sz="2" w:space="12" w:color="FFFFFF"/>
                    <w:bottom w:val="single" w:sz="2" w:space="1" w:color="FFFFFF"/>
                    <w:right w:val="single" w:sz="2" w:space="4" w:color="FFFFFF"/>
                  </w:divBdr>
                  <w:divsChild>
                    <w:div w:id="147215915">
                      <w:marLeft w:val="0"/>
                      <w:marRight w:val="0"/>
                      <w:marTop w:val="0"/>
                      <w:marBottom w:val="0"/>
                      <w:divBdr>
                        <w:top w:val="none" w:sz="0" w:space="0" w:color="auto"/>
                        <w:left w:val="none" w:sz="0" w:space="0" w:color="auto"/>
                        <w:bottom w:val="none" w:sz="0" w:space="0" w:color="auto"/>
                        <w:right w:val="none" w:sz="0" w:space="0" w:color="auto"/>
                      </w:divBdr>
                    </w:div>
                  </w:divsChild>
                </w:div>
                <w:div w:id="734860652">
                  <w:marLeft w:val="0"/>
                  <w:marRight w:val="0"/>
                  <w:marTop w:val="0"/>
                  <w:marBottom w:val="0"/>
                  <w:divBdr>
                    <w:top w:val="single" w:sz="2" w:space="1" w:color="FFFFFF"/>
                    <w:left w:val="single" w:sz="2" w:space="12" w:color="FFFFFF"/>
                    <w:bottom w:val="single" w:sz="2" w:space="1" w:color="FFFFFF"/>
                    <w:right w:val="single" w:sz="2" w:space="4" w:color="FFFFFF"/>
                  </w:divBdr>
                  <w:divsChild>
                    <w:div w:id="683359504">
                      <w:marLeft w:val="0"/>
                      <w:marRight w:val="0"/>
                      <w:marTop w:val="0"/>
                      <w:marBottom w:val="0"/>
                      <w:divBdr>
                        <w:top w:val="none" w:sz="0" w:space="0" w:color="auto"/>
                        <w:left w:val="none" w:sz="0" w:space="0" w:color="auto"/>
                        <w:bottom w:val="none" w:sz="0" w:space="0" w:color="auto"/>
                        <w:right w:val="none" w:sz="0" w:space="0" w:color="auto"/>
                      </w:divBdr>
                    </w:div>
                  </w:divsChild>
                </w:div>
                <w:div w:id="628128403">
                  <w:marLeft w:val="0"/>
                  <w:marRight w:val="0"/>
                  <w:marTop w:val="0"/>
                  <w:marBottom w:val="0"/>
                  <w:divBdr>
                    <w:top w:val="single" w:sz="2" w:space="1" w:color="FFFFFF"/>
                    <w:left w:val="single" w:sz="2" w:space="12" w:color="FFFFFF"/>
                    <w:bottom w:val="single" w:sz="2" w:space="1" w:color="FFFFFF"/>
                    <w:right w:val="single" w:sz="2" w:space="4" w:color="FFFFFF"/>
                  </w:divBdr>
                  <w:divsChild>
                    <w:div w:id="1525823863">
                      <w:marLeft w:val="0"/>
                      <w:marRight w:val="0"/>
                      <w:marTop w:val="0"/>
                      <w:marBottom w:val="0"/>
                      <w:divBdr>
                        <w:top w:val="none" w:sz="0" w:space="0" w:color="auto"/>
                        <w:left w:val="none" w:sz="0" w:space="0" w:color="auto"/>
                        <w:bottom w:val="none" w:sz="0" w:space="0" w:color="auto"/>
                        <w:right w:val="none" w:sz="0" w:space="0" w:color="auto"/>
                      </w:divBdr>
                    </w:div>
                  </w:divsChild>
                </w:div>
                <w:div w:id="775901461">
                  <w:marLeft w:val="0"/>
                  <w:marRight w:val="0"/>
                  <w:marTop w:val="0"/>
                  <w:marBottom w:val="0"/>
                  <w:divBdr>
                    <w:top w:val="single" w:sz="2" w:space="1" w:color="FFFFFF"/>
                    <w:left w:val="single" w:sz="2" w:space="12" w:color="FFFFFF"/>
                    <w:bottom w:val="single" w:sz="2" w:space="4" w:color="FFFFFF"/>
                    <w:right w:val="single" w:sz="2" w:space="4" w:color="FFFFFF"/>
                  </w:divBdr>
                  <w:divsChild>
                    <w:div w:id="19509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82354">
          <w:marLeft w:val="0"/>
          <w:marRight w:val="0"/>
          <w:marTop w:val="0"/>
          <w:marBottom w:val="335"/>
          <w:divBdr>
            <w:top w:val="none" w:sz="0" w:space="0" w:color="auto"/>
            <w:left w:val="none" w:sz="0" w:space="0" w:color="auto"/>
            <w:bottom w:val="none" w:sz="0" w:space="0" w:color="auto"/>
            <w:right w:val="none" w:sz="0" w:space="0" w:color="auto"/>
          </w:divBdr>
          <w:divsChild>
            <w:div w:id="1334450861">
              <w:marLeft w:val="0"/>
              <w:marRight w:val="0"/>
              <w:marTop w:val="0"/>
              <w:marBottom w:val="0"/>
              <w:divBdr>
                <w:top w:val="none" w:sz="0" w:space="0" w:color="auto"/>
                <w:left w:val="none" w:sz="0" w:space="0" w:color="auto"/>
                <w:bottom w:val="none" w:sz="0" w:space="0" w:color="auto"/>
                <w:right w:val="none" w:sz="0" w:space="0" w:color="auto"/>
              </w:divBdr>
              <w:divsChild>
                <w:div w:id="426270741">
                  <w:marLeft w:val="0"/>
                  <w:marRight w:val="0"/>
                  <w:marTop w:val="0"/>
                  <w:marBottom w:val="0"/>
                  <w:divBdr>
                    <w:top w:val="single" w:sz="2" w:space="4" w:color="FFFFFF"/>
                    <w:left w:val="single" w:sz="2" w:space="12" w:color="FFFFFF"/>
                    <w:bottom w:val="single" w:sz="2" w:space="1" w:color="FFFFFF"/>
                    <w:right w:val="single" w:sz="2" w:space="4" w:color="FFFFFF"/>
                  </w:divBdr>
                  <w:divsChild>
                    <w:div w:id="602566301">
                      <w:marLeft w:val="0"/>
                      <w:marRight w:val="0"/>
                      <w:marTop w:val="0"/>
                      <w:marBottom w:val="0"/>
                      <w:divBdr>
                        <w:top w:val="none" w:sz="0" w:space="0" w:color="auto"/>
                        <w:left w:val="none" w:sz="0" w:space="0" w:color="auto"/>
                        <w:bottom w:val="none" w:sz="0" w:space="0" w:color="auto"/>
                        <w:right w:val="none" w:sz="0" w:space="0" w:color="auto"/>
                      </w:divBdr>
                    </w:div>
                  </w:divsChild>
                </w:div>
                <w:div w:id="790435725">
                  <w:marLeft w:val="0"/>
                  <w:marRight w:val="0"/>
                  <w:marTop w:val="0"/>
                  <w:marBottom w:val="0"/>
                  <w:divBdr>
                    <w:top w:val="single" w:sz="2" w:space="1" w:color="FFFFFF"/>
                    <w:left w:val="single" w:sz="2" w:space="12" w:color="FFFFFF"/>
                    <w:bottom w:val="single" w:sz="2" w:space="1" w:color="FFFFFF"/>
                    <w:right w:val="single" w:sz="2" w:space="4" w:color="FFFFFF"/>
                  </w:divBdr>
                  <w:divsChild>
                    <w:div w:id="416826811">
                      <w:marLeft w:val="0"/>
                      <w:marRight w:val="0"/>
                      <w:marTop w:val="0"/>
                      <w:marBottom w:val="0"/>
                      <w:divBdr>
                        <w:top w:val="none" w:sz="0" w:space="0" w:color="auto"/>
                        <w:left w:val="none" w:sz="0" w:space="0" w:color="auto"/>
                        <w:bottom w:val="none" w:sz="0" w:space="0" w:color="auto"/>
                        <w:right w:val="none" w:sz="0" w:space="0" w:color="auto"/>
                      </w:divBdr>
                    </w:div>
                  </w:divsChild>
                </w:div>
                <w:div w:id="2147241260">
                  <w:marLeft w:val="0"/>
                  <w:marRight w:val="0"/>
                  <w:marTop w:val="0"/>
                  <w:marBottom w:val="0"/>
                  <w:divBdr>
                    <w:top w:val="single" w:sz="2" w:space="1" w:color="FFFFFF"/>
                    <w:left w:val="single" w:sz="2" w:space="12" w:color="FFFFFF"/>
                    <w:bottom w:val="single" w:sz="2" w:space="1" w:color="FFFFFF"/>
                    <w:right w:val="single" w:sz="2" w:space="4" w:color="FFFFFF"/>
                  </w:divBdr>
                  <w:divsChild>
                    <w:div w:id="442723239">
                      <w:marLeft w:val="0"/>
                      <w:marRight w:val="0"/>
                      <w:marTop w:val="0"/>
                      <w:marBottom w:val="0"/>
                      <w:divBdr>
                        <w:top w:val="none" w:sz="0" w:space="0" w:color="auto"/>
                        <w:left w:val="none" w:sz="0" w:space="0" w:color="auto"/>
                        <w:bottom w:val="none" w:sz="0" w:space="0" w:color="auto"/>
                        <w:right w:val="none" w:sz="0" w:space="0" w:color="auto"/>
                      </w:divBdr>
                    </w:div>
                  </w:divsChild>
                </w:div>
                <w:div w:id="396706504">
                  <w:marLeft w:val="0"/>
                  <w:marRight w:val="0"/>
                  <w:marTop w:val="0"/>
                  <w:marBottom w:val="0"/>
                  <w:divBdr>
                    <w:top w:val="single" w:sz="2" w:space="1" w:color="FFFFFF"/>
                    <w:left w:val="single" w:sz="2" w:space="12" w:color="FFFFFF"/>
                    <w:bottom w:val="single" w:sz="2" w:space="1" w:color="FFFFFF"/>
                    <w:right w:val="single" w:sz="2" w:space="4" w:color="FFFFFF"/>
                  </w:divBdr>
                  <w:divsChild>
                    <w:div w:id="626399448">
                      <w:marLeft w:val="0"/>
                      <w:marRight w:val="0"/>
                      <w:marTop w:val="0"/>
                      <w:marBottom w:val="0"/>
                      <w:divBdr>
                        <w:top w:val="none" w:sz="0" w:space="0" w:color="auto"/>
                        <w:left w:val="none" w:sz="0" w:space="0" w:color="auto"/>
                        <w:bottom w:val="none" w:sz="0" w:space="0" w:color="auto"/>
                        <w:right w:val="none" w:sz="0" w:space="0" w:color="auto"/>
                      </w:divBdr>
                    </w:div>
                  </w:divsChild>
                </w:div>
                <w:div w:id="1146049811">
                  <w:marLeft w:val="0"/>
                  <w:marRight w:val="0"/>
                  <w:marTop w:val="0"/>
                  <w:marBottom w:val="0"/>
                  <w:divBdr>
                    <w:top w:val="single" w:sz="2" w:space="1" w:color="FFFFFF"/>
                    <w:left w:val="single" w:sz="2" w:space="12" w:color="FFFFFF"/>
                    <w:bottom w:val="single" w:sz="2" w:space="1" w:color="FFFFFF"/>
                    <w:right w:val="single" w:sz="2" w:space="4" w:color="FFFFFF"/>
                  </w:divBdr>
                  <w:divsChild>
                    <w:div w:id="236745678">
                      <w:marLeft w:val="0"/>
                      <w:marRight w:val="0"/>
                      <w:marTop w:val="0"/>
                      <w:marBottom w:val="0"/>
                      <w:divBdr>
                        <w:top w:val="none" w:sz="0" w:space="0" w:color="auto"/>
                        <w:left w:val="none" w:sz="0" w:space="0" w:color="auto"/>
                        <w:bottom w:val="none" w:sz="0" w:space="0" w:color="auto"/>
                        <w:right w:val="none" w:sz="0" w:space="0" w:color="auto"/>
                      </w:divBdr>
                    </w:div>
                  </w:divsChild>
                </w:div>
                <w:div w:id="2101102594">
                  <w:marLeft w:val="0"/>
                  <w:marRight w:val="0"/>
                  <w:marTop w:val="0"/>
                  <w:marBottom w:val="0"/>
                  <w:divBdr>
                    <w:top w:val="single" w:sz="2" w:space="1" w:color="FFFFFF"/>
                    <w:left w:val="single" w:sz="2" w:space="12" w:color="FFFFFF"/>
                    <w:bottom w:val="single" w:sz="2" w:space="1" w:color="FFFFFF"/>
                    <w:right w:val="single" w:sz="2" w:space="4" w:color="FFFFFF"/>
                  </w:divBdr>
                  <w:divsChild>
                    <w:div w:id="1593928167">
                      <w:marLeft w:val="0"/>
                      <w:marRight w:val="0"/>
                      <w:marTop w:val="0"/>
                      <w:marBottom w:val="0"/>
                      <w:divBdr>
                        <w:top w:val="none" w:sz="0" w:space="0" w:color="auto"/>
                        <w:left w:val="none" w:sz="0" w:space="0" w:color="auto"/>
                        <w:bottom w:val="none" w:sz="0" w:space="0" w:color="auto"/>
                        <w:right w:val="none" w:sz="0" w:space="0" w:color="auto"/>
                      </w:divBdr>
                    </w:div>
                  </w:divsChild>
                </w:div>
                <w:div w:id="133181139">
                  <w:marLeft w:val="0"/>
                  <w:marRight w:val="0"/>
                  <w:marTop w:val="0"/>
                  <w:marBottom w:val="0"/>
                  <w:divBdr>
                    <w:top w:val="single" w:sz="2" w:space="1" w:color="FFFFFF"/>
                    <w:left w:val="single" w:sz="2" w:space="12" w:color="FFFFFF"/>
                    <w:bottom w:val="single" w:sz="2" w:space="1" w:color="FFFFFF"/>
                    <w:right w:val="single" w:sz="2" w:space="4" w:color="FFFFFF"/>
                  </w:divBdr>
                  <w:divsChild>
                    <w:div w:id="402946941">
                      <w:marLeft w:val="0"/>
                      <w:marRight w:val="0"/>
                      <w:marTop w:val="0"/>
                      <w:marBottom w:val="0"/>
                      <w:divBdr>
                        <w:top w:val="none" w:sz="0" w:space="0" w:color="auto"/>
                        <w:left w:val="none" w:sz="0" w:space="0" w:color="auto"/>
                        <w:bottom w:val="none" w:sz="0" w:space="0" w:color="auto"/>
                        <w:right w:val="none" w:sz="0" w:space="0" w:color="auto"/>
                      </w:divBdr>
                    </w:div>
                  </w:divsChild>
                </w:div>
                <w:div w:id="1277566702">
                  <w:marLeft w:val="0"/>
                  <w:marRight w:val="0"/>
                  <w:marTop w:val="0"/>
                  <w:marBottom w:val="0"/>
                  <w:divBdr>
                    <w:top w:val="single" w:sz="2" w:space="1" w:color="FFFFFF"/>
                    <w:left w:val="single" w:sz="2" w:space="12" w:color="FFFFFF"/>
                    <w:bottom w:val="single" w:sz="2" w:space="1" w:color="FFFFFF"/>
                    <w:right w:val="single" w:sz="2" w:space="4" w:color="FFFFFF"/>
                  </w:divBdr>
                  <w:divsChild>
                    <w:div w:id="1578593269">
                      <w:marLeft w:val="0"/>
                      <w:marRight w:val="0"/>
                      <w:marTop w:val="0"/>
                      <w:marBottom w:val="0"/>
                      <w:divBdr>
                        <w:top w:val="none" w:sz="0" w:space="0" w:color="auto"/>
                        <w:left w:val="none" w:sz="0" w:space="0" w:color="auto"/>
                        <w:bottom w:val="none" w:sz="0" w:space="0" w:color="auto"/>
                        <w:right w:val="none" w:sz="0" w:space="0" w:color="auto"/>
                      </w:divBdr>
                    </w:div>
                  </w:divsChild>
                </w:div>
                <w:div w:id="206337814">
                  <w:marLeft w:val="0"/>
                  <w:marRight w:val="0"/>
                  <w:marTop w:val="0"/>
                  <w:marBottom w:val="0"/>
                  <w:divBdr>
                    <w:top w:val="single" w:sz="2" w:space="1" w:color="FFFFFF"/>
                    <w:left w:val="single" w:sz="2" w:space="12" w:color="FFFFFF"/>
                    <w:bottom w:val="single" w:sz="2" w:space="1" w:color="FFFFFF"/>
                    <w:right w:val="single" w:sz="2" w:space="4" w:color="FFFFFF"/>
                  </w:divBdr>
                  <w:divsChild>
                    <w:div w:id="441414754">
                      <w:marLeft w:val="0"/>
                      <w:marRight w:val="0"/>
                      <w:marTop w:val="0"/>
                      <w:marBottom w:val="0"/>
                      <w:divBdr>
                        <w:top w:val="none" w:sz="0" w:space="0" w:color="auto"/>
                        <w:left w:val="none" w:sz="0" w:space="0" w:color="auto"/>
                        <w:bottom w:val="none" w:sz="0" w:space="0" w:color="auto"/>
                        <w:right w:val="none" w:sz="0" w:space="0" w:color="auto"/>
                      </w:divBdr>
                    </w:div>
                  </w:divsChild>
                </w:div>
                <w:div w:id="1174801821">
                  <w:marLeft w:val="0"/>
                  <w:marRight w:val="0"/>
                  <w:marTop w:val="0"/>
                  <w:marBottom w:val="0"/>
                  <w:divBdr>
                    <w:top w:val="single" w:sz="2" w:space="1" w:color="FFFFFF"/>
                    <w:left w:val="single" w:sz="2" w:space="12" w:color="FFFFFF"/>
                    <w:bottom w:val="single" w:sz="2" w:space="1" w:color="FFFFFF"/>
                    <w:right w:val="single" w:sz="2" w:space="4" w:color="FFFFFF"/>
                  </w:divBdr>
                  <w:divsChild>
                    <w:div w:id="655110619">
                      <w:marLeft w:val="0"/>
                      <w:marRight w:val="0"/>
                      <w:marTop w:val="0"/>
                      <w:marBottom w:val="0"/>
                      <w:divBdr>
                        <w:top w:val="none" w:sz="0" w:space="0" w:color="auto"/>
                        <w:left w:val="none" w:sz="0" w:space="0" w:color="auto"/>
                        <w:bottom w:val="none" w:sz="0" w:space="0" w:color="auto"/>
                        <w:right w:val="none" w:sz="0" w:space="0" w:color="auto"/>
                      </w:divBdr>
                    </w:div>
                  </w:divsChild>
                </w:div>
                <w:div w:id="1379090397">
                  <w:marLeft w:val="0"/>
                  <w:marRight w:val="0"/>
                  <w:marTop w:val="0"/>
                  <w:marBottom w:val="0"/>
                  <w:divBdr>
                    <w:top w:val="single" w:sz="2" w:space="1" w:color="FFFFFF"/>
                    <w:left w:val="single" w:sz="2" w:space="12" w:color="FFFFFF"/>
                    <w:bottom w:val="single" w:sz="2" w:space="1" w:color="FFFFFF"/>
                    <w:right w:val="single" w:sz="2" w:space="4" w:color="FFFFFF"/>
                  </w:divBdr>
                  <w:divsChild>
                    <w:div w:id="1307932576">
                      <w:marLeft w:val="0"/>
                      <w:marRight w:val="0"/>
                      <w:marTop w:val="0"/>
                      <w:marBottom w:val="0"/>
                      <w:divBdr>
                        <w:top w:val="none" w:sz="0" w:space="0" w:color="auto"/>
                        <w:left w:val="none" w:sz="0" w:space="0" w:color="auto"/>
                        <w:bottom w:val="none" w:sz="0" w:space="0" w:color="auto"/>
                        <w:right w:val="none" w:sz="0" w:space="0" w:color="auto"/>
                      </w:divBdr>
                    </w:div>
                  </w:divsChild>
                </w:div>
                <w:div w:id="25762573">
                  <w:marLeft w:val="0"/>
                  <w:marRight w:val="0"/>
                  <w:marTop w:val="0"/>
                  <w:marBottom w:val="0"/>
                  <w:divBdr>
                    <w:top w:val="single" w:sz="2" w:space="1" w:color="FFFFFF"/>
                    <w:left w:val="single" w:sz="2" w:space="12" w:color="FFFFFF"/>
                    <w:bottom w:val="single" w:sz="2" w:space="4" w:color="FFFFFF"/>
                    <w:right w:val="single" w:sz="2" w:space="4" w:color="FFFFFF"/>
                  </w:divBdr>
                  <w:divsChild>
                    <w:div w:id="6237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19742">
          <w:marLeft w:val="0"/>
          <w:marRight w:val="0"/>
          <w:marTop w:val="0"/>
          <w:marBottom w:val="335"/>
          <w:divBdr>
            <w:top w:val="none" w:sz="0" w:space="0" w:color="auto"/>
            <w:left w:val="none" w:sz="0" w:space="0" w:color="auto"/>
            <w:bottom w:val="none" w:sz="0" w:space="0" w:color="auto"/>
            <w:right w:val="none" w:sz="0" w:space="0" w:color="auto"/>
          </w:divBdr>
          <w:divsChild>
            <w:div w:id="1926648169">
              <w:marLeft w:val="0"/>
              <w:marRight w:val="0"/>
              <w:marTop w:val="0"/>
              <w:marBottom w:val="0"/>
              <w:divBdr>
                <w:top w:val="none" w:sz="0" w:space="0" w:color="auto"/>
                <w:left w:val="none" w:sz="0" w:space="0" w:color="auto"/>
                <w:bottom w:val="none" w:sz="0" w:space="0" w:color="auto"/>
                <w:right w:val="none" w:sz="0" w:space="0" w:color="auto"/>
              </w:divBdr>
              <w:divsChild>
                <w:div w:id="453602898">
                  <w:marLeft w:val="0"/>
                  <w:marRight w:val="0"/>
                  <w:marTop w:val="0"/>
                  <w:marBottom w:val="0"/>
                  <w:divBdr>
                    <w:top w:val="single" w:sz="2" w:space="4" w:color="FFFFFF"/>
                    <w:left w:val="single" w:sz="2" w:space="12" w:color="FFFFFF"/>
                    <w:bottom w:val="single" w:sz="2" w:space="1" w:color="FFFFFF"/>
                    <w:right w:val="single" w:sz="2" w:space="4" w:color="FFFFFF"/>
                  </w:divBdr>
                  <w:divsChild>
                    <w:div w:id="1496795986">
                      <w:marLeft w:val="0"/>
                      <w:marRight w:val="0"/>
                      <w:marTop w:val="0"/>
                      <w:marBottom w:val="0"/>
                      <w:divBdr>
                        <w:top w:val="none" w:sz="0" w:space="0" w:color="auto"/>
                        <w:left w:val="none" w:sz="0" w:space="0" w:color="auto"/>
                        <w:bottom w:val="none" w:sz="0" w:space="0" w:color="auto"/>
                        <w:right w:val="none" w:sz="0" w:space="0" w:color="auto"/>
                      </w:divBdr>
                    </w:div>
                  </w:divsChild>
                </w:div>
                <w:div w:id="967274980">
                  <w:marLeft w:val="0"/>
                  <w:marRight w:val="0"/>
                  <w:marTop w:val="0"/>
                  <w:marBottom w:val="0"/>
                  <w:divBdr>
                    <w:top w:val="single" w:sz="2" w:space="1" w:color="FFFFFF"/>
                    <w:left w:val="single" w:sz="2" w:space="12" w:color="FFFFFF"/>
                    <w:bottom w:val="single" w:sz="2" w:space="1" w:color="FFFFFF"/>
                    <w:right w:val="single" w:sz="2" w:space="4" w:color="FFFFFF"/>
                  </w:divBdr>
                  <w:divsChild>
                    <w:div w:id="2052730705">
                      <w:marLeft w:val="0"/>
                      <w:marRight w:val="0"/>
                      <w:marTop w:val="0"/>
                      <w:marBottom w:val="0"/>
                      <w:divBdr>
                        <w:top w:val="none" w:sz="0" w:space="0" w:color="auto"/>
                        <w:left w:val="none" w:sz="0" w:space="0" w:color="auto"/>
                        <w:bottom w:val="none" w:sz="0" w:space="0" w:color="auto"/>
                        <w:right w:val="none" w:sz="0" w:space="0" w:color="auto"/>
                      </w:divBdr>
                    </w:div>
                  </w:divsChild>
                </w:div>
                <w:div w:id="774717982">
                  <w:marLeft w:val="0"/>
                  <w:marRight w:val="0"/>
                  <w:marTop w:val="0"/>
                  <w:marBottom w:val="0"/>
                  <w:divBdr>
                    <w:top w:val="single" w:sz="2" w:space="1" w:color="FFFFFF"/>
                    <w:left w:val="single" w:sz="2" w:space="12" w:color="FFFFFF"/>
                    <w:bottom w:val="single" w:sz="2" w:space="1" w:color="FFFFFF"/>
                    <w:right w:val="single" w:sz="2" w:space="4" w:color="FFFFFF"/>
                  </w:divBdr>
                  <w:divsChild>
                    <w:div w:id="1863935117">
                      <w:marLeft w:val="0"/>
                      <w:marRight w:val="0"/>
                      <w:marTop w:val="0"/>
                      <w:marBottom w:val="0"/>
                      <w:divBdr>
                        <w:top w:val="none" w:sz="0" w:space="0" w:color="auto"/>
                        <w:left w:val="none" w:sz="0" w:space="0" w:color="auto"/>
                        <w:bottom w:val="none" w:sz="0" w:space="0" w:color="auto"/>
                        <w:right w:val="none" w:sz="0" w:space="0" w:color="auto"/>
                      </w:divBdr>
                    </w:div>
                  </w:divsChild>
                </w:div>
                <w:div w:id="318771830">
                  <w:marLeft w:val="0"/>
                  <w:marRight w:val="0"/>
                  <w:marTop w:val="0"/>
                  <w:marBottom w:val="0"/>
                  <w:divBdr>
                    <w:top w:val="single" w:sz="2" w:space="1" w:color="FFFFFF"/>
                    <w:left w:val="single" w:sz="2" w:space="12" w:color="FFFFFF"/>
                    <w:bottom w:val="single" w:sz="2" w:space="1" w:color="FFFFFF"/>
                    <w:right w:val="single" w:sz="2" w:space="4" w:color="FFFFFF"/>
                  </w:divBdr>
                  <w:divsChild>
                    <w:div w:id="390545606">
                      <w:marLeft w:val="0"/>
                      <w:marRight w:val="0"/>
                      <w:marTop w:val="0"/>
                      <w:marBottom w:val="0"/>
                      <w:divBdr>
                        <w:top w:val="none" w:sz="0" w:space="0" w:color="auto"/>
                        <w:left w:val="none" w:sz="0" w:space="0" w:color="auto"/>
                        <w:bottom w:val="none" w:sz="0" w:space="0" w:color="auto"/>
                        <w:right w:val="none" w:sz="0" w:space="0" w:color="auto"/>
                      </w:divBdr>
                    </w:div>
                  </w:divsChild>
                </w:div>
                <w:div w:id="1527216122">
                  <w:marLeft w:val="0"/>
                  <w:marRight w:val="0"/>
                  <w:marTop w:val="0"/>
                  <w:marBottom w:val="0"/>
                  <w:divBdr>
                    <w:top w:val="single" w:sz="2" w:space="1" w:color="FFFFFF"/>
                    <w:left w:val="single" w:sz="2" w:space="12" w:color="FFFFFF"/>
                    <w:bottom w:val="single" w:sz="2" w:space="1" w:color="FFFFFF"/>
                    <w:right w:val="single" w:sz="2" w:space="4" w:color="FFFFFF"/>
                  </w:divBdr>
                  <w:divsChild>
                    <w:div w:id="1238595995">
                      <w:marLeft w:val="0"/>
                      <w:marRight w:val="0"/>
                      <w:marTop w:val="0"/>
                      <w:marBottom w:val="0"/>
                      <w:divBdr>
                        <w:top w:val="none" w:sz="0" w:space="0" w:color="auto"/>
                        <w:left w:val="none" w:sz="0" w:space="0" w:color="auto"/>
                        <w:bottom w:val="none" w:sz="0" w:space="0" w:color="auto"/>
                        <w:right w:val="none" w:sz="0" w:space="0" w:color="auto"/>
                      </w:divBdr>
                    </w:div>
                  </w:divsChild>
                </w:div>
                <w:div w:id="1300573562">
                  <w:marLeft w:val="0"/>
                  <w:marRight w:val="0"/>
                  <w:marTop w:val="0"/>
                  <w:marBottom w:val="0"/>
                  <w:divBdr>
                    <w:top w:val="single" w:sz="2" w:space="1" w:color="FFFFFF"/>
                    <w:left w:val="single" w:sz="2" w:space="12" w:color="FFFFFF"/>
                    <w:bottom w:val="single" w:sz="2" w:space="1" w:color="FFFFFF"/>
                    <w:right w:val="single" w:sz="2" w:space="4" w:color="FFFFFF"/>
                  </w:divBdr>
                  <w:divsChild>
                    <w:div w:id="1353653622">
                      <w:marLeft w:val="0"/>
                      <w:marRight w:val="0"/>
                      <w:marTop w:val="0"/>
                      <w:marBottom w:val="0"/>
                      <w:divBdr>
                        <w:top w:val="none" w:sz="0" w:space="0" w:color="auto"/>
                        <w:left w:val="none" w:sz="0" w:space="0" w:color="auto"/>
                        <w:bottom w:val="none" w:sz="0" w:space="0" w:color="auto"/>
                        <w:right w:val="none" w:sz="0" w:space="0" w:color="auto"/>
                      </w:divBdr>
                    </w:div>
                  </w:divsChild>
                </w:div>
                <w:div w:id="382993812">
                  <w:marLeft w:val="0"/>
                  <w:marRight w:val="0"/>
                  <w:marTop w:val="0"/>
                  <w:marBottom w:val="0"/>
                  <w:divBdr>
                    <w:top w:val="single" w:sz="2" w:space="1" w:color="FFFFFF"/>
                    <w:left w:val="single" w:sz="2" w:space="12" w:color="FFFFFF"/>
                    <w:bottom w:val="single" w:sz="2" w:space="1" w:color="FFFFFF"/>
                    <w:right w:val="single" w:sz="2" w:space="4" w:color="FFFFFF"/>
                  </w:divBdr>
                  <w:divsChild>
                    <w:div w:id="1092580090">
                      <w:marLeft w:val="0"/>
                      <w:marRight w:val="0"/>
                      <w:marTop w:val="0"/>
                      <w:marBottom w:val="0"/>
                      <w:divBdr>
                        <w:top w:val="none" w:sz="0" w:space="0" w:color="auto"/>
                        <w:left w:val="none" w:sz="0" w:space="0" w:color="auto"/>
                        <w:bottom w:val="none" w:sz="0" w:space="0" w:color="auto"/>
                        <w:right w:val="none" w:sz="0" w:space="0" w:color="auto"/>
                      </w:divBdr>
                    </w:div>
                  </w:divsChild>
                </w:div>
                <w:div w:id="8992281">
                  <w:marLeft w:val="0"/>
                  <w:marRight w:val="0"/>
                  <w:marTop w:val="0"/>
                  <w:marBottom w:val="0"/>
                  <w:divBdr>
                    <w:top w:val="single" w:sz="2" w:space="1" w:color="FFFFFF"/>
                    <w:left w:val="single" w:sz="2" w:space="12" w:color="FFFFFF"/>
                    <w:bottom w:val="single" w:sz="2" w:space="1" w:color="FFFFFF"/>
                    <w:right w:val="single" w:sz="2" w:space="4" w:color="FFFFFF"/>
                  </w:divBdr>
                  <w:divsChild>
                    <w:div w:id="25838446">
                      <w:marLeft w:val="0"/>
                      <w:marRight w:val="0"/>
                      <w:marTop w:val="0"/>
                      <w:marBottom w:val="0"/>
                      <w:divBdr>
                        <w:top w:val="none" w:sz="0" w:space="0" w:color="auto"/>
                        <w:left w:val="none" w:sz="0" w:space="0" w:color="auto"/>
                        <w:bottom w:val="none" w:sz="0" w:space="0" w:color="auto"/>
                        <w:right w:val="none" w:sz="0" w:space="0" w:color="auto"/>
                      </w:divBdr>
                    </w:div>
                  </w:divsChild>
                </w:div>
                <w:div w:id="327363985">
                  <w:marLeft w:val="0"/>
                  <w:marRight w:val="0"/>
                  <w:marTop w:val="0"/>
                  <w:marBottom w:val="0"/>
                  <w:divBdr>
                    <w:top w:val="single" w:sz="2" w:space="1" w:color="FFFFFF"/>
                    <w:left w:val="single" w:sz="2" w:space="12" w:color="FFFFFF"/>
                    <w:bottom w:val="single" w:sz="2" w:space="1" w:color="FFFFFF"/>
                    <w:right w:val="single" w:sz="2" w:space="4" w:color="FFFFFF"/>
                  </w:divBdr>
                  <w:divsChild>
                    <w:div w:id="2012565146">
                      <w:marLeft w:val="0"/>
                      <w:marRight w:val="0"/>
                      <w:marTop w:val="0"/>
                      <w:marBottom w:val="0"/>
                      <w:divBdr>
                        <w:top w:val="none" w:sz="0" w:space="0" w:color="auto"/>
                        <w:left w:val="none" w:sz="0" w:space="0" w:color="auto"/>
                        <w:bottom w:val="none" w:sz="0" w:space="0" w:color="auto"/>
                        <w:right w:val="none" w:sz="0" w:space="0" w:color="auto"/>
                      </w:divBdr>
                    </w:div>
                  </w:divsChild>
                </w:div>
                <w:div w:id="1891794839">
                  <w:marLeft w:val="0"/>
                  <w:marRight w:val="0"/>
                  <w:marTop w:val="0"/>
                  <w:marBottom w:val="0"/>
                  <w:divBdr>
                    <w:top w:val="single" w:sz="2" w:space="1" w:color="FFFFFF"/>
                    <w:left w:val="single" w:sz="2" w:space="12" w:color="FFFFFF"/>
                    <w:bottom w:val="single" w:sz="2" w:space="1" w:color="FFFFFF"/>
                    <w:right w:val="single" w:sz="2" w:space="4" w:color="FFFFFF"/>
                  </w:divBdr>
                  <w:divsChild>
                    <w:div w:id="377049360">
                      <w:marLeft w:val="0"/>
                      <w:marRight w:val="0"/>
                      <w:marTop w:val="0"/>
                      <w:marBottom w:val="0"/>
                      <w:divBdr>
                        <w:top w:val="none" w:sz="0" w:space="0" w:color="auto"/>
                        <w:left w:val="none" w:sz="0" w:space="0" w:color="auto"/>
                        <w:bottom w:val="none" w:sz="0" w:space="0" w:color="auto"/>
                        <w:right w:val="none" w:sz="0" w:space="0" w:color="auto"/>
                      </w:divBdr>
                    </w:div>
                  </w:divsChild>
                </w:div>
                <w:div w:id="993342298">
                  <w:marLeft w:val="0"/>
                  <w:marRight w:val="0"/>
                  <w:marTop w:val="0"/>
                  <w:marBottom w:val="0"/>
                  <w:divBdr>
                    <w:top w:val="single" w:sz="2" w:space="1" w:color="FFFFFF"/>
                    <w:left w:val="single" w:sz="2" w:space="12" w:color="FFFFFF"/>
                    <w:bottom w:val="single" w:sz="2" w:space="1" w:color="FFFFFF"/>
                    <w:right w:val="single" w:sz="2" w:space="4" w:color="FFFFFF"/>
                  </w:divBdr>
                  <w:divsChild>
                    <w:div w:id="1989817112">
                      <w:marLeft w:val="0"/>
                      <w:marRight w:val="0"/>
                      <w:marTop w:val="0"/>
                      <w:marBottom w:val="0"/>
                      <w:divBdr>
                        <w:top w:val="none" w:sz="0" w:space="0" w:color="auto"/>
                        <w:left w:val="none" w:sz="0" w:space="0" w:color="auto"/>
                        <w:bottom w:val="none" w:sz="0" w:space="0" w:color="auto"/>
                        <w:right w:val="none" w:sz="0" w:space="0" w:color="auto"/>
                      </w:divBdr>
                    </w:div>
                  </w:divsChild>
                </w:div>
                <w:div w:id="1084762749">
                  <w:marLeft w:val="0"/>
                  <w:marRight w:val="0"/>
                  <w:marTop w:val="0"/>
                  <w:marBottom w:val="0"/>
                  <w:divBdr>
                    <w:top w:val="single" w:sz="2" w:space="1" w:color="FFFFFF"/>
                    <w:left w:val="single" w:sz="2" w:space="12" w:color="FFFFFF"/>
                    <w:bottom w:val="single" w:sz="2" w:space="1" w:color="FFFFFF"/>
                    <w:right w:val="single" w:sz="2" w:space="4" w:color="FFFFFF"/>
                  </w:divBdr>
                  <w:divsChild>
                    <w:div w:id="374088818">
                      <w:marLeft w:val="0"/>
                      <w:marRight w:val="0"/>
                      <w:marTop w:val="0"/>
                      <w:marBottom w:val="0"/>
                      <w:divBdr>
                        <w:top w:val="none" w:sz="0" w:space="0" w:color="auto"/>
                        <w:left w:val="none" w:sz="0" w:space="0" w:color="auto"/>
                        <w:bottom w:val="none" w:sz="0" w:space="0" w:color="auto"/>
                        <w:right w:val="none" w:sz="0" w:space="0" w:color="auto"/>
                      </w:divBdr>
                    </w:div>
                  </w:divsChild>
                </w:div>
                <w:div w:id="2020766693">
                  <w:marLeft w:val="0"/>
                  <w:marRight w:val="0"/>
                  <w:marTop w:val="0"/>
                  <w:marBottom w:val="0"/>
                  <w:divBdr>
                    <w:top w:val="single" w:sz="2" w:space="1" w:color="FFFFFF"/>
                    <w:left w:val="single" w:sz="2" w:space="12" w:color="FFFFFF"/>
                    <w:bottom w:val="single" w:sz="2" w:space="1" w:color="FFFFFF"/>
                    <w:right w:val="single" w:sz="2" w:space="4" w:color="FFFFFF"/>
                  </w:divBdr>
                  <w:divsChild>
                    <w:div w:id="30956994">
                      <w:marLeft w:val="0"/>
                      <w:marRight w:val="0"/>
                      <w:marTop w:val="0"/>
                      <w:marBottom w:val="0"/>
                      <w:divBdr>
                        <w:top w:val="none" w:sz="0" w:space="0" w:color="auto"/>
                        <w:left w:val="none" w:sz="0" w:space="0" w:color="auto"/>
                        <w:bottom w:val="none" w:sz="0" w:space="0" w:color="auto"/>
                        <w:right w:val="none" w:sz="0" w:space="0" w:color="auto"/>
                      </w:divBdr>
                    </w:div>
                  </w:divsChild>
                </w:div>
                <w:div w:id="1669554190">
                  <w:marLeft w:val="0"/>
                  <w:marRight w:val="0"/>
                  <w:marTop w:val="0"/>
                  <w:marBottom w:val="0"/>
                  <w:divBdr>
                    <w:top w:val="single" w:sz="2" w:space="1" w:color="FFFFFF"/>
                    <w:left w:val="single" w:sz="2" w:space="12" w:color="FFFFFF"/>
                    <w:bottom w:val="single" w:sz="2" w:space="1" w:color="FFFFFF"/>
                    <w:right w:val="single" w:sz="2" w:space="4" w:color="FFFFFF"/>
                  </w:divBdr>
                  <w:divsChild>
                    <w:div w:id="1043168351">
                      <w:marLeft w:val="0"/>
                      <w:marRight w:val="0"/>
                      <w:marTop w:val="0"/>
                      <w:marBottom w:val="0"/>
                      <w:divBdr>
                        <w:top w:val="none" w:sz="0" w:space="0" w:color="auto"/>
                        <w:left w:val="none" w:sz="0" w:space="0" w:color="auto"/>
                        <w:bottom w:val="none" w:sz="0" w:space="0" w:color="auto"/>
                        <w:right w:val="none" w:sz="0" w:space="0" w:color="auto"/>
                      </w:divBdr>
                    </w:div>
                  </w:divsChild>
                </w:div>
                <w:div w:id="824198625">
                  <w:marLeft w:val="0"/>
                  <w:marRight w:val="0"/>
                  <w:marTop w:val="0"/>
                  <w:marBottom w:val="0"/>
                  <w:divBdr>
                    <w:top w:val="single" w:sz="2" w:space="1" w:color="FFFFFF"/>
                    <w:left w:val="single" w:sz="2" w:space="12" w:color="FFFFFF"/>
                    <w:bottom w:val="single" w:sz="2" w:space="1" w:color="FFFFFF"/>
                    <w:right w:val="single" w:sz="2" w:space="4" w:color="FFFFFF"/>
                  </w:divBdr>
                  <w:divsChild>
                    <w:div w:id="291248137">
                      <w:marLeft w:val="0"/>
                      <w:marRight w:val="0"/>
                      <w:marTop w:val="0"/>
                      <w:marBottom w:val="0"/>
                      <w:divBdr>
                        <w:top w:val="none" w:sz="0" w:space="0" w:color="auto"/>
                        <w:left w:val="none" w:sz="0" w:space="0" w:color="auto"/>
                        <w:bottom w:val="none" w:sz="0" w:space="0" w:color="auto"/>
                        <w:right w:val="none" w:sz="0" w:space="0" w:color="auto"/>
                      </w:divBdr>
                    </w:div>
                  </w:divsChild>
                </w:div>
                <w:div w:id="647251640">
                  <w:marLeft w:val="0"/>
                  <w:marRight w:val="0"/>
                  <w:marTop w:val="0"/>
                  <w:marBottom w:val="0"/>
                  <w:divBdr>
                    <w:top w:val="single" w:sz="2" w:space="1" w:color="FFFFFF"/>
                    <w:left w:val="single" w:sz="2" w:space="12" w:color="FFFFFF"/>
                    <w:bottom w:val="single" w:sz="2" w:space="1" w:color="FFFFFF"/>
                    <w:right w:val="single" w:sz="2" w:space="4" w:color="FFFFFF"/>
                  </w:divBdr>
                  <w:divsChild>
                    <w:div w:id="1799376939">
                      <w:marLeft w:val="0"/>
                      <w:marRight w:val="0"/>
                      <w:marTop w:val="0"/>
                      <w:marBottom w:val="0"/>
                      <w:divBdr>
                        <w:top w:val="none" w:sz="0" w:space="0" w:color="auto"/>
                        <w:left w:val="none" w:sz="0" w:space="0" w:color="auto"/>
                        <w:bottom w:val="none" w:sz="0" w:space="0" w:color="auto"/>
                        <w:right w:val="none" w:sz="0" w:space="0" w:color="auto"/>
                      </w:divBdr>
                    </w:div>
                  </w:divsChild>
                </w:div>
                <w:div w:id="427391483">
                  <w:marLeft w:val="0"/>
                  <w:marRight w:val="0"/>
                  <w:marTop w:val="0"/>
                  <w:marBottom w:val="0"/>
                  <w:divBdr>
                    <w:top w:val="single" w:sz="2" w:space="1" w:color="FFFFFF"/>
                    <w:left w:val="single" w:sz="2" w:space="12" w:color="FFFFFF"/>
                    <w:bottom w:val="single" w:sz="2" w:space="1" w:color="FFFFFF"/>
                    <w:right w:val="single" w:sz="2" w:space="4" w:color="FFFFFF"/>
                  </w:divBdr>
                  <w:divsChild>
                    <w:div w:id="521749012">
                      <w:marLeft w:val="0"/>
                      <w:marRight w:val="0"/>
                      <w:marTop w:val="0"/>
                      <w:marBottom w:val="0"/>
                      <w:divBdr>
                        <w:top w:val="none" w:sz="0" w:space="0" w:color="auto"/>
                        <w:left w:val="none" w:sz="0" w:space="0" w:color="auto"/>
                        <w:bottom w:val="none" w:sz="0" w:space="0" w:color="auto"/>
                        <w:right w:val="none" w:sz="0" w:space="0" w:color="auto"/>
                      </w:divBdr>
                    </w:div>
                  </w:divsChild>
                </w:div>
                <w:div w:id="1766268332">
                  <w:marLeft w:val="0"/>
                  <w:marRight w:val="0"/>
                  <w:marTop w:val="0"/>
                  <w:marBottom w:val="0"/>
                  <w:divBdr>
                    <w:top w:val="single" w:sz="2" w:space="1" w:color="FFFFFF"/>
                    <w:left w:val="single" w:sz="2" w:space="12" w:color="FFFFFF"/>
                    <w:bottom w:val="single" w:sz="2" w:space="1" w:color="FFFFFF"/>
                    <w:right w:val="single" w:sz="2" w:space="4" w:color="FFFFFF"/>
                  </w:divBdr>
                  <w:divsChild>
                    <w:div w:id="1241910466">
                      <w:marLeft w:val="0"/>
                      <w:marRight w:val="0"/>
                      <w:marTop w:val="0"/>
                      <w:marBottom w:val="0"/>
                      <w:divBdr>
                        <w:top w:val="none" w:sz="0" w:space="0" w:color="auto"/>
                        <w:left w:val="none" w:sz="0" w:space="0" w:color="auto"/>
                        <w:bottom w:val="none" w:sz="0" w:space="0" w:color="auto"/>
                        <w:right w:val="none" w:sz="0" w:space="0" w:color="auto"/>
                      </w:divBdr>
                    </w:div>
                  </w:divsChild>
                </w:div>
                <w:div w:id="1645966050">
                  <w:marLeft w:val="0"/>
                  <w:marRight w:val="0"/>
                  <w:marTop w:val="0"/>
                  <w:marBottom w:val="0"/>
                  <w:divBdr>
                    <w:top w:val="single" w:sz="2" w:space="1" w:color="FFFFFF"/>
                    <w:left w:val="single" w:sz="2" w:space="12" w:color="FFFFFF"/>
                    <w:bottom w:val="single" w:sz="2" w:space="1" w:color="FFFFFF"/>
                    <w:right w:val="single" w:sz="2" w:space="4" w:color="FFFFFF"/>
                  </w:divBdr>
                  <w:divsChild>
                    <w:div w:id="1757361315">
                      <w:marLeft w:val="0"/>
                      <w:marRight w:val="0"/>
                      <w:marTop w:val="0"/>
                      <w:marBottom w:val="0"/>
                      <w:divBdr>
                        <w:top w:val="none" w:sz="0" w:space="0" w:color="auto"/>
                        <w:left w:val="none" w:sz="0" w:space="0" w:color="auto"/>
                        <w:bottom w:val="none" w:sz="0" w:space="0" w:color="auto"/>
                        <w:right w:val="none" w:sz="0" w:space="0" w:color="auto"/>
                      </w:divBdr>
                    </w:div>
                  </w:divsChild>
                </w:div>
                <w:div w:id="758984775">
                  <w:marLeft w:val="0"/>
                  <w:marRight w:val="0"/>
                  <w:marTop w:val="0"/>
                  <w:marBottom w:val="0"/>
                  <w:divBdr>
                    <w:top w:val="single" w:sz="2" w:space="1" w:color="FFFFFF"/>
                    <w:left w:val="single" w:sz="2" w:space="12" w:color="FFFFFF"/>
                    <w:bottom w:val="single" w:sz="2" w:space="1" w:color="FFFFFF"/>
                    <w:right w:val="single" w:sz="2" w:space="4" w:color="FFFFFF"/>
                  </w:divBdr>
                  <w:divsChild>
                    <w:div w:id="1857159359">
                      <w:marLeft w:val="0"/>
                      <w:marRight w:val="0"/>
                      <w:marTop w:val="0"/>
                      <w:marBottom w:val="0"/>
                      <w:divBdr>
                        <w:top w:val="none" w:sz="0" w:space="0" w:color="auto"/>
                        <w:left w:val="none" w:sz="0" w:space="0" w:color="auto"/>
                        <w:bottom w:val="none" w:sz="0" w:space="0" w:color="auto"/>
                        <w:right w:val="none" w:sz="0" w:space="0" w:color="auto"/>
                      </w:divBdr>
                    </w:div>
                  </w:divsChild>
                </w:div>
                <w:div w:id="983512913">
                  <w:marLeft w:val="0"/>
                  <w:marRight w:val="0"/>
                  <w:marTop w:val="0"/>
                  <w:marBottom w:val="0"/>
                  <w:divBdr>
                    <w:top w:val="single" w:sz="2" w:space="1" w:color="FFFFFF"/>
                    <w:left w:val="single" w:sz="2" w:space="12" w:color="FFFFFF"/>
                    <w:bottom w:val="single" w:sz="2" w:space="1" w:color="FFFFFF"/>
                    <w:right w:val="single" w:sz="2" w:space="4" w:color="FFFFFF"/>
                  </w:divBdr>
                  <w:divsChild>
                    <w:div w:id="572398142">
                      <w:marLeft w:val="0"/>
                      <w:marRight w:val="0"/>
                      <w:marTop w:val="0"/>
                      <w:marBottom w:val="0"/>
                      <w:divBdr>
                        <w:top w:val="none" w:sz="0" w:space="0" w:color="auto"/>
                        <w:left w:val="none" w:sz="0" w:space="0" w:color="auto"/>
                        <w:bottom w:val="none" w:sz="0" w:space="0" w:color="auto"/>
                        <w:right w:val="none" w:sz="0" w:space="0" w:color="auto"/>
                      </w:divBdr>
                    </w:div>
                  </w:divsChild>
                </w:div>
                <w:div w:id="1085147795">
                  <w:marLeft w:val="0"/>
                  <w:marRight w:val="0"/>
                  <w:marTop w:val="0"/>
                  <w:marBottom w:val="0"/>
                  <w:divBdr>
                    <w:top w:val="single" w:sz="2" w:space="1" w:color="FFFFFF"/>
                    <w:left w:val="single" w:sz="2" w:space="12" w:color="FFFFFF"/>
                    <w:bottom w:val="single" w:sz="2" w:space="1" w:color="FFFFFF"/>
                    <w:right w:val="single" w:sz="2" w:space="4" w:color="FFFFFF"/>
                  </w:divBdr>
                  <w:divsChild>
                    <w:div w:id="674966259">
                      <w:marLeft w:val="0"/>
                      <w:marRight w:val="0"/>
                      <w:marTop w:val="0"/>
                      <w:marBottom w:val="0"/>
                      <w:divBdr>
                        <w:top w:val="none" w:sz="0" w:space="0" w:color="auto"/>
                        <w:left w:val="none" w:sz="0" w:space="0" w:color="auto"/>
                        <w:bottom w:val="none" w:sz="0" w:space="0" w:color="auto"/>
                        <w:right w:val="none" w:sz="0" w:space="0" w:color="auto"/>
                      </w:divBdr>
                    </w:div>
                  </w:divsChild>
                </w:div>
                <w:div w:id="2123180959">
                  <w:marLeft w:val="0"/>
                  <w:marRight w:val="0"/>
                  <w:marTop w:val="0"/>
                  <w:marBottom w:val="0"/>
                  <w:divBdr>
                    <w:top w:val="single" w:sz="2" w:space="1" w:color="FFFFFF"/>
                    <w:left w:val="single" w:sz="2" w:space="12" w:color="FFFFFF"/>
                    <w:bottom w:val="single" w:sz="2" w:space="1" w:color="FFFFFF"/>
                    <w:right w:val="single" w:sz="2" w:space="4" w:color="FFFFFF"/>
                  </w:divBdr>
                  <w:divsChild>
                    <w:div w:id="1057123108">
                      <w:marLeft w:val="0"/>
                      <w:marRight w:val="0"/>
                      <w:marTop w:val="0"/>
                      <w:marBottom w:val="0"/>
                      <w:divBdr>
                        <w:top w:val="none" w:sz="0" w:space="0" w:color="auto"/>
                        <w:left w:val="none" w:sz="0" w:space="0" w:color="auto"/>
                        <w:bottom w:val="none" w:sz="0" w:space="0" w:color="auto"/>
                        <w:right w:val="none" w:sz="0" w:space="0" w:color="auto"/>
                      </w:divBdr>
                    </w:div>
                  </w:divsChild>
                </w:div>
                <w:div w:id="22555739">
                  <w:marLeft w:val="0"/>
                  <w:marRight w:val="0"/>
                  <w:marTop w:val="0"/>
                  <w:marBottom w:val="0"/>
                  <w:divBdr>
                    <w:top w:val="single" w:sz="2" w:space="1" w:color="FFFFFF"/>
                    <w:left w:val="single" w:sz="2" w:space="12" w:color="FFFFFF"/>
                    <w:bottom w:val="single" w:sz="2" w:space="1" w:color="FFFFFF"/>
                    <w:right w:val="single" w:sz="2" w:space="4" w:color="FFFFFF"/>
                  </w:divBdr>
                  <w:divsChild>
                    <w:div w:id="374089150">
                      <w:marLeft w:val="0"/>
                      <w:marRight w:val="0"/>
                      <w:marTop w:val="0"/>
                      <w:marBottom w:val="0"/>
                      <w:divBdr>
                        <w:top w:val="none" w:sz="0" w:space="0" w:color="auto"/>
                        <w:left w:val="none" w:sz="0" w:space="0" w:color="auto"/>
                        <w:bottom w:val="none" w:sz="0" w:space="0" w:color="auto"/>
                        <w:right w:val="none" w:sz="0" w:space="0" w:color="auto"/>
                      </w:divBdr>
                    </w:div>
                  </w:divsChild>
                </w:div>
                <w:div w:id="1661539733">
                  <w:marLeft w:val="0"/>
                  <w:marRight w:val="0"/>
                  <w:marTop w:val="0"/>
                  <w:marBottom w:val="0"/>
                  <w:divBdr>
                    <w:top w:val="single" w:sz="2" w:space="1" w:color="FFFFFF"/>
                    <w:left w:val="single" w:sz="2" w:space="12" w:color="FFFFFF"/>
                    <w:bottom w:val="single" w:sz="2" w:space="1" w:color="FFFFFF"/>
                    <w:right w:val="single" w:sz="2" w:space="4" w:color="FFFFFF"/>
                  </w:divBdr>
                  <w:divsChild>
                    <w:div w:id="648828463">
                      <w:marLeft w:val="0"/>
                      <w:marRight w:val="0"/>
                      <w:marTop w:val="0"/>
                      <w:marBottom w:val="0"/>
                      <w:divBdr>
                        <w:top w:val="none" w:sz="0" w:space="0" w:color="auto"/>
                        <w:left w:val="none" w:sz="0" w:space="0" w:color="auto"/>
                        <w:bottom w:val="none" w:sz="0" w:space="0" w:color="auto"/>
                        <w:right w:val="none" w:sz="0" w:space="0" w:color="auto"/>
                      </w:divBdr>
                    </w:div>
                  </w:divsChild>
                </w:div>
                <w:div w:id="241716176">
                  <w:marLeft w:val="0"/>
                  <w:marRight w:val="0"/>
                  <w:marTop w:val="0"/>
                  <w:marBottom w:val="0"/>
                  <w:divBdr>
                    <w:top w:val="single" w:sz="2" w:space="1" w:color="FFFFFF"/>
                    <w:left w:val="single" w:sz="2" w:space="12" w:color="FFFFFF"/>
                    <w:bottom w:val="single" w:sz="2" w:space="1" w:color="FFFFFF"/>
                    <w:right w:val="single" w:sz="2" w:space="4" w:color="FFFFFF"/>
                  </w:divBdr>
                  <w:divsChild>
                    <w:div w:id="2146510194">
                      <w:marLeft w:val="0"/>
                      <w:marRight w:val="0"/>
                      <w:marTop w:val="0"/>
                      <w:marBottom w:val="0"/>
                      <w:divBdr>
                        <w:top w:val="none" w:sz="0" w:space="0" w:color="auto"/>
                        <w:left w:val="none" w:sz="0" w:space="0" w:color="auto"/>
                        <w:bottom w:val="none" w:sz="0" w:space="0" w:color="auto"/>
                        <w:right w:val="none" w:sz="0" w:space="0" w:color="auto"/>
                      </w:divBdr>
                    </w:div>
                  </w:divsChild>
                </w:div>
                <w:div w:id="1824082700">
                  <w:marLeft w:val="0"/>
                  <w:marRight w:val="0"/>
                  <w:marTop w:val="0"/>
                  <w:marBottom w:val="0"/>
                  <w:divBdr>
                    <w:top w:val="single" w:sz="2" w:space="1" w:color="FFFFFF"/>
                    <w:left w:val="single" w:sz="2" w:space="12" w:color="FFFFFF"/>
                    <w:bottom w:val="single" w:sz="2" w:space="1" w:color="FFFFFF"/>
                    <w:right w:val="single" w:sz="2" w:space="4" w:color="FFFFFF"/>
                  </w:divBdr>
                  <w:divsChild>
                    <w:div w:id="428741212">
                      <w:marLeft w:val="0"/>
                      <w:marRight w:val="0"/>
                      <w:marTop w:val="0"/>
                      <w:marBottom w:val="0"/>
                      <w:divBdr>
                        <w:top w:val="none" w:sz="0" w:space="0" w:color="auto"/>
                        <w:left w:val="none" w:sz="0" w:space="0" w:color="auto"/>
                        <w:bottom w:val="none" w:sz="0" w:space="0" w:color="auto"/>
                        <w:right w:val="none" w:sz="0" w:space="0" w:color="auto"/>
                      </w:divBdr>
                    </w:div>
                  </w:divsChild>
                </w:div>
                <w:div w:id="2128233987">
                  <w:marLeft w:val="0"/>
                  <w:marRight w:val="0"/>
                  <w:marTop w:val="0"/>
                  <w:marBottom w:val="0"/>
                  <w:divBdr>
                    <w:top w:val="single" w:sz="2" w:space="1" w:color="FFFFFF"/>
                    <w:left w:val="single" w:sz="2" w:space="12" w:color="FFFFFF"/>
                    <w:bottom w:val="single" w:sz="2" w:space="1" w:color="FFFFFF"/>
                    <w:right w:val="single" w:sz="2" w:space="4" w:color="FFFFFF"/>
                  </w:divBdr>
                  <w:divsChild>
                    <w:div w:id="460196988">
                      <w:marLeft w:val="0"/>
                      <w:marRight w:val="0"/>
                      <w:marTop w:val="0"/>
                      <w:marBottom w:val="0"/>
                      <w:divBdr>
                        <w:top w:val="none" w:sz="0" w:space="0" w:color="auto"/>
                        <w:left w:val="none" w:sz="0" w:space="0" w:color="auto"/>
                        <w:bottom w:val="none" w:sz="0" w:space="0" w:color="auto"/>
                        <w:right w:val="none" w:sz="0" w:space="0" w:color="auto"/>
                      </w:divBdr>
                    </w:div>
                  </w:divsChild>
                </w:div>
                <w:div w:id="1874884586">
                  <w:marLeft w:val="0"/>
                  <w:marRight w:val="0"/>
                  <w:marTop w:val="0"/>
                  <w:marBottom w:val="0"/>
                  <w:divBdr>
                    <w:top w:val="single" w:sz="2" w:space="1" w:color="FFFFFF"/>
                    <w:left w:val="single" w:sz="2" w:space="12" w:color="FFFFFF"/>
                    <w:bottom w:val="single" w:sz="2" w:space="4" w:color="FFFFFF"/>
                    <w:right w:val="single" w:sz="2" w:space="4" w:color="FFFFFF"/>
                  </w:divBdr>
                  <w:divsChild>
                    <w:div w:id="18342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tnettutorials.net/lesson/generalized-async-return-types/" TargetMode="External"/><Relationship Id="rId18" Type="http://schemas.openxmlformats.org/officeDocument/2006/relationships/image" Target="media/image2.png"/><Relationship Id="rId26" Type="http://schemas.openxmlformats.org/officeDocument/2006/relationships/hyperlink" Target="https://dotnettutorials.net/lesson/pattern-matching-csharp/" TargetMode="External"/><Relationship Id="rId39" Type="http://schemas.openxmlformats.org/officeDocument/2006/relationships/image" Target="media/image17.png"/><Relationship Id="rId21" Type="http://schemas.openxmlformats.org/officeDocument/2006/relationships/image" Target="media/image5.png"/><Relationship Id="rId34" Type="http://schemas.openxmlformats.org/officeDocument/2006/relationships/image" Target="media/image13.png"/><Relationship Id="rId42" Type="http://schemas.openxmlformats.org/officeDocument/2006/relationships/image" Target="media/image20.png"/><Relationship Id="rId47" Type="http://schemas.openxmlformats.org/officeDocument/2006/relationships/image" Target="media/image24.png"/><Relationship Id="rId50" Type="http://schemas.openxmlformats.org/officeDocument/2006/relationships/hyperlink" Target="https://dotnettutorials.net/lesson/generalized-async-return-types/" TargetMode="External"/><Relationship Id="rId55" Type="http://schemas.openxmlformats.org/officeDocument/2006/relationships/image" Target="media/image30.png"/><Relationship Id="rId63" Type="http://schemas.openxmlformats.org/officeDocument/2006/relationships/theme" Target="theme/theme1.xml"/><Relationship Id="rId7" Type="http://schemas.openxmlformats.org/officeDocument/2006/relationships/hyperlink" Target="https://dotnettutorials.net/lesson/pattern-matching-csharp/" TargetMode="External"/><Relationship Id="rId2" Type="http://schemas.openxmlformats.org/officeDocument/2006/relationships/styles" Target="styles.xml"/><Relationship Id="rId16" Type="http://schemas.openxmlformats.org/officeDocument/2006/relationships/hyperlink" Target="https://dotnettutorials.net/lesson/async-main-csharp/" TargetMode="External"/><Relationship Id="rId20" Type="http://schemas.openxmlformats.org/officeDocument/2006/relationships/image" Target="media/image4.png"/><Relationship Id="rId29" Type="http://schemas.openxmlformats.org/officeDocument/2006/relationships/hyperlink" Target="https://dotnettutorials.net/lesson/digit-separators-csharp/" TargetMode="External"/><Relationship Id="rId41" Type="http://schemas.openxmlformats.org/officeDocument/2006/relationships/image" Target="media/image19.png"/><Relationship Id="rId54" Type="http://schemas.openxmlformats.org/officeDocument/2006/relationships/hyperlink" Target="https://dotnettutorials.net/lesson/expression-bodied-members-csharp/"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tnettutorials.net/lesson/out-variables-csharp7/" TargetMode="External"/><Relationship Id="rId11" Type="http://schemas.openxmlformats.org/officeDocument/2006/relationships/hyperlink" Target="https://dotnettutorials.net/lesson/local-functions-csharp/" TargetMode="External"/><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2.png"/><Relationship Id="rId53" Type="http://schemas.openxmlformats.org/officeDocument/2006/relationships/image" Target="media/image29.png"/><Relationship Id="rId58" Type="http://schemas.openxmlformats.org/officeDocument/2006/relationships/image" Target="media/image32.png"/><Relationship Id="rId5" Type="http://schemas.openxmlformats.org/officeDocument/2006/relationships/image" Target="media/image1.png"/><Relationship Id="rId15" Type="http://schemas.openxmlformats.org/officeDocument/2006/relationships/hyperlink" Target="https://dotnettutorials.net/lesson/thrown-expressions-csharp/"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dotnettutorials.net/lesson/local-functions-csharp/" TargetMode="External"/><Relationship Id="rId49" Type="http://schemas.openxmlformats.org/officeDocument/2006/relationships/image" Target="media/image26.png"/><Relationship Id="rId57" Type="http://schemas.openxmlformats.org/officeDocument/2006/relationships/hyperlink" Target="https://dotnettutorials.net/lesson/thrown-expressions-csharp/" TargetMode="External"/><Relationship Id="rId61" Type="http://schemas.openxmlformats.org/officeDocument/2006/relationships/image" Target="media/image35.png"/><Relationship Id="rId10" Type="http://schemas.openxmlformats.org/officeDocument/2006/relationships/hyperlink" Target="https://dotnettutorials.net/lesson/splitting-tuples-csharp/" TargetMode="External"/><Relationship Id="rId19" Type="http://schemas.openxmlformats.org/officeDocument/2006/relationships/image" Target="media/image3.png"/><Relationship Id="rId31" Type="http://schemas.openxmlformats.org/officeDocument/2006/relationships/hyperlink" Target="https://dotnettutorials.net/lesson/tuples-csharp/" TargetMode="External"/><Relationship Id="rId44" Type="http://schemas.openxmlformats.org/officeDocument/2006/relationships/image" Target="media/image21.png"/><Relationship Id="rId52" Type="http://schemas.openxmlformats.org/officeDocument/2006/relationships/image" Target="media/image28.png"/><Relationship Id="rId60"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hyperlink" Target="https://dotnettutorials.net/lesson/tuples-csharp/" TargetMode="External"/><Relationship Id="rId14" Type="http://schemas.openxmlformats.org/officeDocument/2006/relationships/hyperlink" Target="https://dotnettutorials.net/lesson/expression-bodied-members-csharp/" TargetMode="External"/><Relationship Id="rId22" Type="http://schemas.openxmlformats.org/officeDocument/2006/relationships/hyperlink" Target="https://dotnettutorials.net/lesson/out-variables-csharp7/" TargetMode="External"/><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media/image14.jpeg"/><Relationship Id="rId43" Type="http://schemas.openxmlformats.org/officeDocument/2006/relationships/hyperlink" Target="https://dotnettutorials.net/lesson/ref-locals-and-ref-returns-chsarp/" TargetMode="External"/><Relationship Id="rId48" Type="http://schemas.openxmlformats.org/officeDocument/2006/relationships/image" Target="media/image25.png"/><Relationship Id="rId56" Type="http://schemas.openxmlformats.org/officeDocument/2006/relationships/image" Target="media/image31.png"/><Relationship Id="rId8" Type="http://schemas.openxmlformats.org/officeDocument/2006/relationships/hyperlink" Target="https://dotnettutorials.net/lesson/digit-separators-csharp/" TargetMode="External"/><Relationship Id="rId51" Type="http://schemas.openxmlformats.org/officeDocument/2006/relationships/image" Target="media/image27.png"/><Relationship Id="rId3" Type="http://schemas.openxmlformats.org/officeDocument/2006/relationships/settings" Target="settings.xml"/><Relationship Id="rId12" Type="http://schemas.openxmlformats.org/officeDocument/2006/relationships/hyperlink" Target="https://dotnettutorials.net/lesson/ref-locals-and-ref-returns-chsarp/" TargetMode="External"/><Relationship Id="rId17" Type="http://schemas.openxmlformats.org/officeDocument/2006/relationships/hyperlink" Target="https://dotnettutorials.net/lesson/out-variables-csharp7/" TargetMode="External"/><Relationship Id="rId25" Type="http://schemas.openxmlformats.org/officeDocument/2006/relationships/image" Target="media/image8.png"/><Relationship Id="rId33" Type="http://schemas.openxmlformats.org/officeDocument/2006/relationships/hyperlink" Target="https://dotnettutorials.net/lesson/splitting-tuples-csharp/" TargetMode="External"/><Relationship Id="rId38" Type="http://schemas.openxmlformats.org/officeDocument/2006/relationships/image" Target="media/image16.png"/><Relationship Id="rId46" Type="http://schemas.openxmlformats.org/officeDocument/2006/relationships/image" Target="media/image23.png"/><Relationship Id="rId5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76</Pages>
  <Words>12601</Words>
  <Characters>71826</Characters>
  <Application>Microsoft Office Word</Application>
  <DocSecurity>0</DocSecurity>
  <Lines>598</Lines>
  <Paragraphs>168</Paragraphs>
  <ScaleCrop>false</ScaleCrop>
  <Company>Grizli777</Company>
  <LinksUpToDate>false</LinksUpToDate>
  <CharactersWithSpaces>84259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cp:lastModifiedBy>
  <cp:revision>6</cp:revision>
  <dcterms:created xsi:type="dcterms:W3CDTF">2021-08-23T09:17:00Z</dcterms:created>
  <dcterms:modified xsi:type="dcterms:W3CDTF">2021-08-23T09:27:00Z</dcterms:modified>
</cp:coreProperties>
</file>