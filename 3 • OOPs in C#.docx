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Object Oriented Programming (OOPs)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Object-Oriented Programming (OOPs) in C# | OOPs Concept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give an overview of </w:t>
      </w:r>
      <w:r w:rsidRPr="00FE5848">
        <w:rPr>
          <w:rFonts w:ascii="Maiandra GD" w:eastAsia="Times New Roman" w:hAnsi="Maiandra GD" w:cs="Arial"/>
          <w:b/>
          <w:bCs/>
          <w:color w:val="000000"/>
          <w:sz w:val="24"/>
          <w:szCs w:val="24"/>
        </w:rPr>
        <w:t>Object-Oriented Programming (OOPs)</w:t>
      </w:r>
      <w:r w:rsidRPr="00FE5848">
        <w:rPr>
          <w:rFonts w:ascii="Maiandra GD" w:eastAsia="Times New Roman" w:hAnsi="Maiandra GD" w:cs="Arial"/>
          <w:color w:val="000000"/>
          <w:sz w:val="24"/>
          <w:szCs w:val="24"/>
          <w:bdr w:val="none" w:sz="0" w:space="0" w:color="auto" w:frame="1"/>
        </w:rPr>
        <w:t> in C# i.e. going to discuss the OOPs Concepts in C#. Object-Oriented Programming commonly known as OOPs is a technique, not technology. It means it doesn’t provide any syntaxes or APIs instead it provides suggestions to design and develop objects in programming languages. As part of this article, we are going to cover the following OOPs Concept in C#.</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are the Problems of Functional Programming?</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we can overcome the Functional Programming Problem?</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Object-Oriented Programming in C#?</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are the OOPs Principles?</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Why do we need Object Oriented Programming in C#?</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Why do we need real-world objects in a Project?</w:t>
      </w:r>
    </w:p>
    <w:p w:rsidR="00FE5848" w:rsidRPr="00FE5848" w:rsidRDefault="00FE5848" w:rsidP="00FE5848">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types of programming languages come under the OOP system?</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Problems of Functional Programming?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Functional programming has the following problems.</w:t>
      </w:r>
    </w:p>
    <w:p w:rsidR="00FE5848" w:rsidRPr="00FE5848" w:rsidRDefault="00FE5848" w:rsidP="00FE58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Reusability</w:t>
      </w:r>
    </w:p>
    <w:p w:rsidR="00FE5848" w:rsidRPr="00FE5848" w:rsidRDefault="00FE5848" w:rsidP="00FE58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Extensibility</w:t>
      </w:r>
    </w:p>
    <w:p w:rsidR="00FE5848" w:rsidRPr="00FE5848" w:rsidRDefault="00FE5848" w:rsidP="00FE58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Simplicity</w:t>
      </w:r>
    </w:p>
    <w:p w:rsidR="00FE5848" w:rsidRPr="00FE5848" w:rsidRDefault="00FE5848" w:rsidP="00FE5848">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Maintainability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drawing>
          <wp:inline distT="0" distB="0" distL="0" distR="0">
            <wp:extent cx="4423410" cy="2084070"/>
            <wp:effectExtent l="19050" t="0" r="0" b="0"/>
            <wp:docPr id="1" name="Picture 1" descr="What are the Problems of Func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Problems of Functional Programming?"/>
                    <pic:cNvPicPr>
                      <a:picLocks noChangeAspect="1" noChangeArrowheads="1"/>
                    </pic:cNvPicPr>
                  </pic:nvPicPr>
                  <pic:blipFill>
                    <a:blip r:embed="rId5"/>
                    <a:srcRect/>
                    <a:stretch>
                      <a:fillRect/>
                    </a:stretch>
                  </pic:blipFill>
                  <pic:spPr bwMode="auto">
                    <a:xfrm>
                      <a:off x="0" y="0"/>
                      <a:ext cx="4423410" cy="208407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Reusability: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Functional Programming, we need to write the same code or logic at multiple places which increases the code duplication. Later if we want to change the logic, then we need to change it at all places.</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Extensibility: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not possible in functional programming to extend the features of a function. Suppose you have a function and you want to extend it with some additional features then it is not possible. You have to create a completely new function and then change the function as per your requirement.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Simplicity: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extensibility and reusability are not possible in functional programming, usually we end up with lots of functions and lots of scattered code.</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lastRenderedPageBreak/>
        <w:t>Maintainability: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we don’t have Reusability, Extensibility, and Simplicity in functional Programming, so it is very difficult to manage and maintain the application code.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we can overcome Functional Programming Problems?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overcome the functional programming problems (Reusability, Extensibility, Simplicity, and Maintainability) using Object-Oriented Programming. OOPs provide some principles and using those principles we can overcome the functional programming problems.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Object-Oriented Programming?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Object-Oriented Programming i.e. OOPs Concepts using C#. Object-Oriented Programming (OOPs) in C# is a design approach where we think in terms of real-world objects rather than functions or methods. Unlike procedural programming language, here in oops, programs are organized around objects and data rather than action and logic. Please have a look at the following diagram to understand this better.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drawing>
          <wp:inline distT="0" distB="0" distL="0" distR="0">
            <wp:extent cx="6175789" cy="3274828"/>
            <wp:effectExtent l="19050" t="0" r="0" b="0"/>
            <wp:docPr id="2" name="Picture 2" descr="What Is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Object-Oriented Programming?"/>
                    <pic:cNvPicPr>
                      <a:picLocks noChangeAspect="1" noChangeArrowheads="1"/>
                    </pic:cNvPicPr>
                  </pic:nvPicPr>
                  <pic:blipFill>
                    <a:blip r:embed="rId6"/>
                    <a:srcRect/>
                    <a:stretch>
                      <a:fillRect/>
                    </a:stretch>
                  </pic:blipFill>
                  <pic:spPr bwMode="auto">
                    <a:xfrm>
                      <a:off x="0" y="0"/>
                      <a:ext cx="6175299" cy="3274568"/>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Reusability: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To address reusability, object-oriented programming provides something called Classes and Objects. So, rather than copy-pasting the same code again and again in different places what you can do here is, create a class and make an instance of the class which is called object, and reuses them whenever you want.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Extensibility: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Suppose you have a function and you want to extend it with some new features that were not possible with functional programming. You have to create a completely new function and then change the whole function whatever you want. In OOPs, this problem is addressed by using some concepts called Inheritance, Aggregation, and Composition. In our upcoming article, we will discuss all these concepts in detail.</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Simplicity: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Because we don’t have extensibility and reusability in functional programming, we end up with lots of functions and lots of scattered code. In OOPs, this problem is addressed by using some concepts called Abstraction, Encapsulation, and Polymorphism.</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Maintainability: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OOPs address Reusability, Extensibility, and Simplicity, we have good maintainable code and clean code which increases the maintainability of the application.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OOPs Principles or OOPs Concepts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OOPs, provide 4 principles. They are</w:t>
      </w:r>
    </w:p>
    <w:p w:rsidR="00FE5848" w:rsidRPr="00FE5848" w:rsidRDefault="00FE5848" w:rsidP="00FE58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Encapsulation</w:t>
      </w:r>
    </w:p>
    <w:p w:rsidR="00FE5848" w:rsidRPr="00FE5848" w:rsidRDefault="00FE5848" w:rsidP="00FE58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Inheritance</w:t>
      </w:r>
    </w:p>
    <w:p w:rsidR="00FE5848" w:rsidRPr="00FE5848" w:rsidRDefault="00FE5848" w:rsidP="00FE58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Polymorphism</w:t>
      </w:r>
    </w:p>
    <w:p w:rsidR="00FE5848" w:rsidRPr="00FE5848" w:rsidRDefault="00FE5848" w:rsidP="00FE5848">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Abstraction</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Let’s understand the definitions of the OOPs Principle in this article. From the next article onwards we will discuss all these principles in detail using some real-time examples.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Abstraction and Encapsulation?</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of representing the essential features without including the background details is called </w:t>
      </w:r>
      <w:hyperlink r:id="rId7" w:history="1">
        <w:r w:rsidRPr="00FE5848">
          <w:rPr>
            <w:rFonts w:ascii="Maiandra GD" w:eastAsia="Times New Roman" w:hAnsi="Maiandra GD" w:cs="Arial"/>
            <w:b/>
            <w:bCs/>
            <w:color w:val="007BFF"/>
            <w:sz w:val="24"/>
            <w:szCs w:val="24"/>
          </w:rPr>
          <w:t>Abstraction</w:t>
        </w:r>
      </w:hyperlink>
      <w:r w:rsidRPr="00FE5848">
        <w:rPr>
          <w:rFonts w:ascii="Maiandra GD" w:eastAsia="Times New Roman" w:hAnsi="Maiandra GD" w:cs="Arial"/>
          <w:color w:val="000000"/>
          <w:sz w:val="24"/>
          <w:szCs w:val="24"/>
          <w:bdr w:val="none" w:sz="0" w:space="0" w:color="auto" w:frame="1"/>
        </w:rPr>
        <w:t>. In simple words, we can say that it is a process of defining a class by providing necessary details to call the object operations (i.e. methods) by hiding or removing its implementation details.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of binding the data and functions together into a single unit (i.e. class) is called </w:t>
      </w:r>
      <w:hyperlink r:id="rId8" w:history="1">
        <w:r w:rsidRPr="00FE5848">
          <w:rPr>
            <w:rFonts w:ascii="Maiandra GD" w:eastAsia="Times New Roman" w:hAnsi="Maiandra GD" w:cs="Arial"/>
            <w:b/>
            <w:bCs/>
            <w:color w:val="007BFF"/>
            <w:sz w:val="24"/>
            <w:szCs w:val="24"/>
          </w:rPr>
          <w:t>Encapsulation</w:t>
        </w:r>
      </w:hyperlink>
      <w:r w:rsidRPr="00FE5848">
        <w:rPr>
          <w:rFonts w:ascii="Maiandra GD" w:eastAsia="Times New Roman" w:hAnsi="Maiandra GD" w:cs="Arial"/>
          <w:color w:val="000000"/>
          <w:sz w:val="24"/>
          <w:szCs w:val="24"/>
          <w:bdr w:val="none" w:sz="0" w:space="0" w:color="auto" w:frame="1"/>
        </w:rPr>
        <w:t>. In simple words, we can say that it is a process of creating a class by hiding its internal data members from outside the class and accessing those internal data members only through publicly exposed methods or properties. Data encapsulation is also called data hiding because by using this principle we can hide the internal data from outside the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Abstraction and Encapsulation are related to each other. We can say that Abstraction is logical thinking whereas Encapsulation is its physical implementation.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Understanding Abstraction and Encapsulation with an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Abstraction and Encapsulation with an example. Suppose you want to design one class for providing the register functionality of a user. For that what you need to do is, first you need to get the data and validate the data, then you need to get the connection string for the database, finally, you need to save the data in the database. And for this, you have three methods i.e. Validate, GetConnectionString, and SaveUser. If you provide access to these three methods to the users of this class, then he may end up calling these methods in the wrong order or it may be possible that he may forget to call any of these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Here, what you need to do is, you need to create one method called Register and as part of that method you need to call all these methods (Validate, GetConnectionString, and SaveUser). And finally, you need to give access to the Register method instead of the Validate, GetConnectionString, and SaveUser methods. This is what we discuss is nothing but abstraction. How you implement this is nothing but encapsulation. So, here, you need to create the Validate, GetConnectionString, and SaveUser methods with private access specifier so that the user cannot access these methods. And make the Register method as Public so that the user can access this method as shown below.</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lastRenderedPageBreak/>
        <w:drawing>
          <wp:inline distT="0" distB="0" distL="0" distR="0">
            <wp:extent cx="4497705" cy="2711450"/>
            <wp:effectExtent l="19050" t="0" r="0" b="0"/>
            <wp:docPr id="3" name="Picture 3" descr="OOPs Concep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in C#"/>
                    <pic:cNvPicPr>
                      <a:picLocks noChangeAspect="1" noChangeArrowheads="1"/>
                    </pic:cNvPicPr>
                  </pic:nvPicPr>
                  <pic:blipFill>
                    <a:blip r:embed="rId9"/>
                    <a:srcRect/>
                    <a:stretch>
                      <a:fillRect/>
                    </a:stretch>
                  </pic:blipFill>
                  <pic:spPr bwMode="auto">
                    <a:xfrm>
                      <a:off x="0" y="0"/>
                      <a:ext cx="4497705" cy="271145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Inheritance?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by which the members of one class are transferred to another class is called </w:t>
      </w:r>
      <w:hyperlink r:id="rId10" w:history="1">
        <w:r w:rsidRPr="00FE5848">
          <w:rPr>
            <w:rFonts w:ascii="Maiandra GD" w:eastAsia="Times New Roman" w:hAnsi="Maiandra GD" w:cs="Arial"/>
            <w:b/>
            <w:bCs/>
            <w:color w:val="007BFF"/>
            <w:sz w:val="24"/>
            <w:szCs w:val="24"/>
          </w:rPr>
          <w:t>inheritance</w:t>
        </w:r>
      </w:hyperlink>
      <w:r w:rsidRPr="00FE5848">
        <w:rPr>
          <w:rFonts w:ascii="Maiandra GD" w:eastAsia="Times New Roman" w:hAnsi="Maiandra GD" w:cs="Arial"/>
          <w:color w:val="000000"/>
          <w:sz w:val="24"/>
          <w:szCs w:val="24"/>
          <w:bdr w:val="none" w:sz="0" w:space="0" w:color="auto" w:frame="1"/>
        </w:rPr>
        <w:t>. The class from which the members are transferred is called the Parent/base class and the class which inherits the members of the Parent class is called the Derived/ child class. We can achieve code</w:t>
      </w:r>
      <w:r w:rsidRPr="00FE5848">
        <w:rPr>
          <w:rFonts w:ascii="Maiandra GD" w:eastAsia="Times New Roman" w:hAnsi="Maiandra GD" w:cs="Arial"/>
          <w:b/>
          <w:bCs/>
          <w:color w:val="000000"/>
          <w:sz w:val="24"/>
          <w:szCs w:val="24"/>
        </w:rPr>
        <w:t> extensibility</w:t>
      </w:r>
      <w:r w:rsidRPr="00FE5848">
        <w:rPr>
          <w:rFonts w:ascii="Maiandra GD" w:eastAsia="Times New Roman" w:hAnsi="Maiandra GD" w:cs="Arial"/>
          <w:color w:val="000000"/>
          <w:sz w:val="24"/>
          <w:szCs w:val="24"/>
          <w:bdr w:val="none" w:sz="0" w:space="0" w:color="auto" w:frame="1"/>
        </w:rPr>
        <w:t> through inheritance.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Polymorphism?</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word </w:t>
      </w:r>
      <w:hyperlink r:id="rId11" w:history="1">
        <w:r w:rsidRPr="00FE5848">
          <w:rPr>
            <w:rFonts w:ascii="Maiandra GD" w:eastAsia="Times New Roman" w:hAnsi="Maiandra GD" w:cs="Arial"/>
            <w:b/>
            <w:bCs/>
            <w:color w:val="007BFF"/>
            <w:sz w:val="24"/>
            <w:szCs w:val="24"/>
          </w:rPr>
          <w:t>Polymorphism</w:t>
        </w:r>
        <w:r w:rsidRPr="00FE5848">
          <w:rPr>
            <w:rFonts w:ascii="Maiandra GD" w:eastAsia="Times New Roman" w:hAnsi="Maiandra GD" w:cs="Arial"/>
            <w:color w:val="007BFF"/>
            <w:sz w:val="24"/>
            <w:szCs w:val="24"/>
            <w:u w:val="single"/>
          </w:rPr>
          <w:t> </w:t>
        </w:r>
      </w:hyperlink>
      <w:r w:rsidRPr="00FE5848">
        <w:rPr>
          <w:rFonts w:ascii="Maiandra GD" w:eastAsia="Times New Roman" w:hAnsi="Maiandra GD" w:cs="Arial"/>
          <w:color w:val="000000"/>
          <w:sz w:val="24"/>
          <w:szCs w:val="24"/>
          <w:bdr w:val="none" w:sz="0" w:space="0" w:color="auto" w:frame="1"/>
        </w:rPr>
        <w:t>is derived from the Greek word, where Poly means many and morph means faces/ behaviors. So, the word polymorphism means the ability to take more than one form. Technically, we can say that when the same function/operator will show different behaviors by taking different types of values or with a different number of values called </w:t>
      </w:r>
      <w:hyperlink r:id="rId12" w:history="1">
        <w:r w:rsidRPr="00FE5848">
          <w:rPr>
            <w:rFonts w:ascii="Maiandra GD" w:eastAsia="Times New Roman" w:hAnsi="Maiandra GD" w:cs="Arial"/>
            <w:b/>
            <w:bCs/>
            <w:color w:val="007BFF"/>
            <w:sz w:val="24"/>
            <w:szCs w:val="24"/>
          </w:rPr>
          <w:t>Polymorphism</w:t>
        </w:r>
      </w:hyperlink>
      <w:r w:rsidRPr="00FE5848">
        <w:rPr>
          <w:rFonts w:ascii="Maiandra GD" w:eastAsia="Times New Roman" w:hAnsi="Maiandra GD" w:cs="Arial"/>
          <w:color w:val="000000"/>
          <w:sz w:val="24"/>
          <w:szCs w:val="24"/>
          <w:bdr w:val="none" w:sz="0" w:space="0" w:color="auto" w:frame="1"/>
        </w:rPr>
        <w:t>. There are two types of polymorphism</w:t>
      </w:r>
    </w:p>
    <w:p w:rsidR="00FE5848" w:rsidRPr="00FE5848" w:rsidRDefault="00FE5848" w:rsidP="00FE58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Static polymorphism/compile-time polymorphism/Early binding</w:t>
      </w:r>
    </w:p>
    <w:p w:rsidR="00FE5848" w:rsidRPr="00FE5848" w:rsidRDefault="00FE5848" w:rsidP="00FE5848">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Dynamic polymorphism/Run time polymorphism/Late binding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Static polymorphism is achieved by using </w:t>
      </w:r>
      <w:r w:rsidRPr="00FE5848">
        <w:rPr>
          <w:rFonts w:ascii="Maiandra GD" w:eastAsia="Times New Roman" w:hAnsi="Maiandra GD" w:cs="Arial"/>
          <w:b/>
          <w:bCs/>
          <w:color w:val="000000"/>
          <w:sz w:val="24"/>
          <w:szCs w:val="24"/>
        </w:rPr>
        <w:t>function overloading and operator overloading</w:t>
      </w:r>
      <w:r w:rsidRPr="00FE5848">
        <w:rPr>
          <w:rFonts w:ascii="Maiandra GD" w:eastAsia="Times New Roman" w:hAnsi="Maiandra GD" w:cs="Arial"/>
          <w:color w:val="000000"/>
          <w:sz w:val="24"/>
          <w:szCs w:val="24"/>
          <w:bdr w:val="none" w:sz="0" w:space="0" w:color="auto" w:frame="1"/>
        </w:rPr>
        <w:t> whereas dynamic polymorphism is achieved by using </w:t>
      </w:r>
      <w:r w:rsidRPr="00FE5848">
        <w:rPr>
          <w:rFonts w:ascii="Maiandra GD" w:eastAsia="Times New Roman" w:hAnsi="Maiandra GD" w:cs="Arial"/>
          <w:b/>
          <w:bCs/>
          <w:color w:val="000000"/>
          <w:sz w:val="24"/>
          <w:szCs w:val="24"/>
        </w:rPr>
        <w:t>function overriding</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do we need Object-Oriented Programming (OOPs)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want to represent the real-world objects in a programming language for automating the business by achieving </w:t>
      </w:r>
      <w:r w:rsidRPr="00FE5848">
        <w:rPr>
          <w:rFonts w:ascii="Maiandra GD" w:eastAsia="Times New Roman" w:hAnsi="Maiandra GD" w:cs="Arial"/>
          <w:b/>
          <w:bCs/>
          <w:color w:val="000000"/>
          <w:sz w:val="24"/>
          <w:szCs w:val="24"/>
        </w:rPr>
        <w:t>Reusability, Extensibility, Simplicity, and Maintainability</w:t>
      </w:r>
      <w:r w:rsidRPr="00FE5848">
        <w:rPr>
          <w:rFonts w:ascii="Maiandra GD" w:eastAsia="Times New Roman" w:hAnsi="Maiandra GD" w:cs="Arial"/>
          <w:color w:val="000000"/>
          <w:sz w:val="24"/>
          <w:szCs w:val="24"/>
          <w:bdr w:val="none" w:sz="0" w:space="0" w:color="auto" w:frame="1"/>
        </w:rPr>
        <w:t>, then you need the concept OOPs. OOPs provide some principles and by using those principles we can develop real-world objects in a programming language by achieving Reusability, Extensibility, Simplicity, and Maintainability.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living and non-living things are considered objects. So the real-world objects such as Person, Animal, Bike, Computer, etc. can be developed in object-oriented programming languages by using the OOPs concept.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do we need real-world objects in a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need real-world objects in a project because real-world objects are part of our business. As we are developing applications (software) for automating the business, we must have to create the business-related real-world objects in the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For example, to automate the Bank business we must create real-world objects like Customer, Manager, Clerk, Office Assistant, Marketing Executive, Computer, Printer, </w:t>
      </w:r>
      <w:r w:rsidRPr="00FE5848">
        <w:rPr>
          <w:rFonts w:ascii="Maiandra GD" w:eastAsia="Times New Roman" w:hAnsi="Maiandra GD" w:cs="Arial"/>
          <w:color w:val="000000"/>
          <w:sz w:val="24"/>
          <w:szCs w:val="24"/>
          <w:bdr w:val="none" w:sz="0" w:space="0" w:color="auto" w:frame="1"/>
        </w:rPr>
        <w:lastRenderedPageBreak/>
        <w:t>Chair, table, etc. So along with the Bank object, we must also have to create all the above objects because without all the above objects we cannot run a Bank business. Technically we call the above objects are business objects.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types of programming languages come under the OOP system?</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programming languages which implement all the four principles provided by OOPs are called object-oriented programming languages. Examples: Java, .Net, C++, etc.</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Points to Remember:</w:t>
      </w:r>
    </w:p>
    <w:p w:rsidR="00FE5848" w:rsidRPr="00FE5848" w:rsidRDefault="00FE5848" w:rsidP="00FE5848">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Object-Oriented Programming Principles or OOPs Concepts in C# are design principles that suggest how we should develop a program so that we can reuse it from other layers of the project effectively and with high scalability.</w:t>
      </w:r>
    </w:p>
    <w:p w:rsidR="00FE5848" w:rsidRPr="00FE5848" w:rsidRDefault="00FE5848" w:rsidP="00FE5848">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Scalability means we have to develop the project in such a way that it should accept future changes without doing major changes in the project, that small change also should be accepted from external files like properties files, XML files, etc. Scalability is achieved by developing classes by integrating them in a loosely coupled way.</w:t>
      </w:r>
    </w:p>
    <w:p w:rsidR="00FE5848" w:rsidRPr="00FE5848" w:rsidRDefault="00FE5848" w:rsidP="00FE5848">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should develop the project with scalability as there will be a growth in business, according to the growth in business we must add required changes to the project with minimal modifications.</w:t>
      </w:r>
    </w:p>
    <w:p w:rsidR="00FE5848" w:rsidRPr="00FE5848" w:rsidRDefault="00FE5848" w:rsidP="00FE5848">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a developer, we must remember that in the initial stage of business customer never makes a significant investment. As the business grows customers increase investment according to the growing new requirements are added to the projects. To add those new requirements we should not design the project entirely.</w:t>
      </w:r>
    </w:p>
    <w:p w:rsidR="00FE5848" w:rsidRPr="00FE5848" w:rsidRDefault="00FE5848" w:rsidP="00FE5848">
      <w:pPr>
        <w:numPr>
          <w:ilvl w:val="0"/>
          <w:numId w:val="5"/>
        </w:numPr>
        <w:shd w:val="clear" w:color="auto" w:fill="FFFFFF"/>
        <w:spacing w:after="0" w:line="240" w:lineRule="auto"/>
        <w:jc w:val="both"/>
        <w:textAlignment w:val="baseline"/>
        <w:rPr>
          <w:rFonts w:ascii="Maiandra GD" w:eastAsia="Times New Roman" w:hAnsi="Maiandra GD" w:cs="Times New Roman"/>
          <w:color w:val="3A3A3A"/>
          <w:kern w:val="36"/>
          <w:sz w:val="24"/>
          <w:szCs w:val="24"/>
        </w:rPr>
      </w:pPr>
      <w:r w:rsidRPr="00FE5848">
        <w:rPr>
          <w:rFonts w:ascii="Maiandra GD" w:eastAsia="Times New Roman" w:hAnsi="Maiandra GD" w:cs="Arial"/>
          <w:color w:val="000000"/>
          <w:sz w:val="24"/>
          <w:szCs w:val="24"/>
          <w:bdr w:val="none" w:sz="0" w:space="0" w:color="auto" w:frame="1"/>
        </w:rPr>
        <w:t>So we must design the project by following OOPs principles strictly even though they are not needed at the initial stage but for accepting future changes</w:t>
      </w:r>
    </w:p>
    <w:p w:rsidR="00FE5848" w:rsidRDefault="00FE5848" w:rsidP="00FE5848">
      <w:pPr>
        <w:pBdr>
          <w:bottom w:val="double" w:sz="6" w:space="1" w:color="auto"/>
        </w:pBdr>
        <w:shd w:val="clear" w:color="auto" w:fill="FFFFFF"/>
        <w:spacing w:after="0" w:line="240" w:lineRule="auto"/>
        <w:ind w:left="720"/>
        <w:jc w:val="both"/>
        <w:textAlignment w:val="baseline"/>
        <w:rPr>
          <w:rFonts w:ascii="Maiandra GD" w:eastAsia="Times New Roman" w:hAnsi="Maiandra GD" w:cs="Times New Roman"/>
          <w:color w:val="3A3A3A"/>
          <w:kern w:val="36"/>
          <w:sz w:val="24"/>
          <w:szCs w:val="24"/>
        </w:rPr>
      </w:pPr>
    </w:p>
    <w:p w:rsidR="00FE5848" w:rsidRPr="00FE5848" w:rsidRDefault="00FE5848" w:rsidP="00FE5848">
      <w:pPr>
        <w:shd w:val="clear" w:color="auto" w:fill="FFFFFF"/>
        <w:spacing w:after="0" w:line="240" w:lineRule="auto"/>
        <w:ind w:left="720"/>
        <w:jc w:val="both"/>
        <w:textAlignment w:val="baseline"/>
        <w:rPr>
          <w:rFonts w:ascii="Maiandra GD" w:eastAsia="Times New Roman" w:hAnsi="Maiandra GD" w:cs="Times New Roman"/>
          <w:color w:val="3A3A3A"/>
          <w:kern w:val="36"/>
          <w:sz w:val="24"/>
          <w:szCs w:val="24"/>
        </w:rPr>
      </w:pPr>
    </w:p>
    <w:p w:rsidR="00FE5848" w:rsidRPr="00FE5848" w:rsidRDefault="00FE5848" w:rsidP="00FE5848">
      <w:pPr>
        <w:shd w:val="clear" w:color="auto" w:fill="FFFFFF"/>
        <w:spacing w:after="0" w:line="240" w:lineRule="auto"/>
        <w:jc w:val="both"/>
        <w:textAlignment w:val="baseline"/>
        <w:rPr>
          <w:rFonts w:ascii="Maiandra GD" w:eastAsia="Times New Roman" w:hAnsi="Maiandra GD" w:cs="Times New Roman"/>
          <w:b/>
          <w:color w:val="3A3A3A"/>
          <w:kern w:val="36"/>
          <w:sz w:val="24"/>
          <w:szCs w:val="24"/>
        </w:rPr>
      </w:pPr>
      <w:r w:rsidRPr="00FE5848">
        <w:rPr>
          <w:rFonts w:ascii="Maiandra GD" w:eastAsia="Times New Roman" w:hAnsi="Maiandra GD" w:cs="Times New Roman"/>
          <w:b/>
          <w:color w:val="3A3A3A"/>
          <w:kern w:val="36"/>
          <w:sz w:val="24"/>
          <w:szCs w:val="24"/>
          <w:highlight w:val="yellow"/>
        </w:rPr>
        <w:t>Class and Objects in C#</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 and Objects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Class and Objects in C#</w:t>
      </w:r>
      <w:r w:rsidRPr="00FE58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basics concepts of </w:t>
      </w:r>
      <w:hyperlink r:id="rId13" w:history="1">
        <w:r w:rsidRPr="00FE5848">
          <w:rPr>
            <w:rFonts w:ascii="Maiandra GD" w:eastAsia="Times New Roman" w:hAnsi="Maiandra GD" w:cs="Arial"/>
            <w:b/>
            <w:bCs/>
            <w:color w:val="007BFF"/>
            <w:sz w:val="24"/>
            <w:szCs w:val="24"/>
            <w:u w:val="single"/>
          </w:rPr>
          <w:t>Object-Oriented Programming</w:t>
        </w:r>
      </w:hyperlink>
      <w:r w:rsidRPr="00FE5848">
        <w:rPr>
          <w:rFonts w:ascii="Maiandra GD" w:eastAsia="Times New Roman" w:hAnsi="Maiandra GD" w:cs="Arial"/>
          <w:color w:val="000000"/>
          <w:sz w:val="24"/>
          <w:szCs w:val="24"/>
          <w:bdr w:val="none" w:sz="0" w:space="0" w:color="auto" w:frame="1"/>
        </w:rPr>
        <w:t>. Understanding class and objects in C# is very important for you as a developer. This is because everything in C# is in the form of class and objects. As part of this article, we are going to discuss the following pointers in detail.</w:t>
      </w:r>
    </w:p>
    <w:p w:rsidR="00FE5848" w:rsidRPr="00FE5848" w:rsidRDefault="00FE5848" w:rsidP="00FE58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Class and Objects from Layman Point of View.</w:t>
      </w:r>
    </w:p>
    <w:p w:rsidR="00FE5848" w:rsidRPr="00FE5848" w:rsidRDefault="00FE5848" w:rsidP="00FE58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Class and Objects from Programming Language Point of View.</w:t>
      </w:r>
    </w:p>
    <w:p w:rsidR="00FE5848" w:rsidRPr="00FE5848" w:rsidRDefault="00FE5848" w:rsidP="00FE58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can we create a Class and Object in C#?</w:t>
      </w:r>
    </w:p>
    <w:p w:rsidR="00FE5848" w:rsidRPr="00FE5848" w:rsidRDefault="00FE5848" w:rsidP="00FE58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Difference between Class and Objects in C#</w:t>
      </w:r>
    </w:p>
    <w:p w:rsidR="00FE5848" w:rsidRPr="00FE5848" w:rsidRDefault="00FE5848" w:rsidP="00FE5848">
      <w:pPr>
        <w:numPr>
          <w:ilvl w:val="0"/>
          <w:numId w:val="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Types of classes in C#</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 and Objects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As we already discussed in our previous article, class, and objects addresses the reusability functionality. Again we discussed in Object-Oriented Programming, we need to think in </w:t>
      </w:r>
      <w:r w:rsidRPr="00FE5848">
        <w:rPr>
          <w:rFonts w:ascii="Maiandra GD" w:eastAsia="Times New Roman" w:hAnsi="Maiandra GD" w:cs="Arial"/>
          <w:color w:val="000000"/>
          <w:sz w:val="24"/>
          <w:szCs w:val="24"/>
          <w:bdr w:val="none" w:sz="0" w:space="0" w:color="auto" w:frame="1"/>
        </w:rPr>
        <w:lastRenderedPageBreak/>
        <w:t>terms of objects rather than functions. So, let us discuss what exactly classes and objects are from the Layman point of view as well as from the programming point of view.</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 and Objects from Layman Point of View.</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From the layman’s point of view, we can define a class as a blueprint of a specific object. Every living and non-living thing is considered as objects such as cars, People, Places, etc. Again, each and every object has some color, shape, properties, and functionalities.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For example, consider the luxury car Ferrari. Here, </w:t>
      </w:r>
      <w:r w:rsidRPr="00FE5848">
        <w:rPr>
          <w:rFonts w:ascii="Maiandra GD" w:eastAsia="Times New Roman" w:hAnsi="Maiandra GD" w:cs="Arial"/>
          <w:b/>
          <w:bCs/>
          <w:color w:val="000000"/>
          <w:sz w:val="24"/>
          <w:szCs w:val="24"/>
        </w:rPr>
        <w:t>Ferrari</w:t>
      </w:r>
      <w:r w:rsidRPr="00FE5848">
        <w:rPr>
          <w:rFonts w:ascii="Maiandra GD" w:eastAsia="Times New Roman" w:hAnsi="Maiandra GD" w:cs="Arial"/>
          <w:color w:val="000000"/>
          <w:sz w:val="24"/>
          <w:szCs w:val="24"/>
          <w:bdr w:val="none" w:sz="0" w:space="0" w:color="auto" w:frame="1"/>
        </w:rPr>
        <w:t> is an </w:t>
      </w:r>
      <w:r w:rsidRPr="00FE5848">
        <w:rPr>
          <w:rFonts w:ascii="Maiandra GD" w:eastAsia="Times New Roman" w:hAnsi="Maiandra GD" w:cs="Arial"/>
          <w:b/>
          <w:bCs/>
          <w:color w:val="000000"/>
          <w:sz w:val="24"/>
          <w:szCs w:val="24"/>
        </w:rPr>
        <w:t>object</w:t>
      </w:r>
      <w:r w:rsidRPr="00FE5848">
        <w:rPr>
          <w:rFonts w:ascii="Maiandra GD" w:eastAsia="Times New Roman" w:hAnsi="Maiandra GD" w:cs="Arial"/>
          <w:color w:val="000000"/>
          <w:sz w:val="24"/>
          <w:szCs w:val="24"/>
          <w:bdr w:val="none" w:sz="0" w:space="0" w:color="auto" w:frame="1"/>
        </w:rPr>
        <w:t> of the luxury car type. The </w:t>
      </w:r>
      <w:r w:rsidRPr="00FE5848">
        <w:rPr>
          <w:rFonts w:ascii="Maiandra GD" w:eastAsia="Times New Roman" w:hAnsi="Maiandra GD" w:cs="Arial"/>
          <w:b/>
          <w:bCs/>
          <w:color w:val="000000"/>
          <w:sz w:val="24"/>
          <w:szCs w:val="24"/>
        </w:rPr>
        <w:t>luxury car</w:t>
      </w:r>
      <w:r w:rsidRPr="00FE5848">
        <w:rPr>
          <w:rFonts w:ascii="Maiandra GD" w:eastAsia="Times New Roman" w:hAnsi="Maiandra GD" w:cs="Arial"/>
          <w:color w:val="000000"/>
          <w:sz w:val="24"/>
          <w:szCs w:val="24"/>
          <w:bdr w:val="none" w:sz="0" w:space="0" w:color="auto" w:frame="1"/>
        </w:rPr>
        <w:t> is a </w:t>
      </w:r>
      <w:r w:rsidRPr="00FE5848">
        <w:rPr>
          <w:rFonts w:ascii="Maiandra GD" w:eastAsia="Times New Roman" w:hAnsi="Maiandra GD" w:cs="Arial"/>
          <w:b/>
          <w:bCs/>
          <w:color w:val="000000"/>
          <w:sz w:val="24"/>
          <w:szCs w:val="24"/>
        </w:rPr>
        <w:t>class</w:t>
      </w:r>
      <w:r w:rsidRPr="00FE5848">
        <w:rPr>
          <w:rFonts w:ascii="Maiandra GD" w:eastAsia="Times New Roman" w:hAnsi="Maiandra GD" w:cs="Arial"/>
          <w:color w:val="000000"/>
          <w:sz w:val="24"/>
          <w:szCs w:val="24"/>
          <w:bdr w:val="none" w:sz="0" w:space="0" w:color="auto" w:frame="1"/>
        </w:rPr>
        <w:t> that specifies some characteristics such as speed, color, shape, etc. So any car manufactures company that makes a car and if that car meets all those requirements, then it is an object of the luxury car type.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take the example BMW, Lamborghini, and Cadillac, then all these cars are an object of the ‘Luxury Car’ class. Here, ‘</w:t>
      </w:r>
      <w:r w:rsidRPr="00FE5848">
        <w:rPr>
          <w:rFonts w:ascii="Maiandra GD" w:eastAsia="Times New Roman" w:hAnsi="Maiandra GD" w:cs="Arial"/>
          <w:b/>
          <w:bCs/>
          <w:color w:val="000000"/>
          <w:sz w:val="24"/>
          <w:szCs w:val="24"/>
        </w:rPr>
        <w:t>Luxury Ca</w:t>
      </w:r>
      <w:r w:rsidRPr="00FE5848">
        <w:rPr>
          <w:rFonts w:ascii="Maiandra GD" w:eastAsia="Times New Roman" w:hAnsi="Maiandra GD" w:cs="Arial"/>
          <w:color w:val="000000"/>
          <w:sz w:val="24"/>
          <w:szCs w:val="24"/>
          <w:bdr w:val="none" w:sz="0" w:space="0" w:color="auto" w:frame="1"/>
        </w:rPr>
        <w:t>r’ is a class and every single car (BMW, Lamborghini, and Cadillac) is an object of the luxury car class. Now, let us understand what exactly classes and objects are from the programming point of view.</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 and Objects from Programming Language Point of View.</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Here we are going to understand the class and objects from the C# programming language point of view. But this is also applicable to any object-oriented programming language like java and c++.</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is simply a user-defined data type that represents both state and behavior. The state represents the properties and </w:t>
      </w:r>
      <w:r w:rsidRPr="00FE5848">
        <w:rPr>
          <w:rFonts w:ascii="Maiandra GD" w:eastAsia="Times New Roman" w:hAnsi="Maiandra GD" w:cs="Arial"/>
          <w:b/>
          <w:bCs/>
          <w:color w:val="000000"/>
          <w:sz w:val="24"/>
          <w:szCs w:val="24"/>
        </w:rPr>
        <w:t>behavior</w:t>
      </w:r>
      <w:r w:rsidRPr="00FE5848">
        <w:rPr>
          <w:rFonts w:ascii="Maiandra GD" w:eastAsia="Times New Roman" w:hAnsi="Maiandra GD" w:cs="Arial"/>
          <w:color w:val="000000"/>
          <w:sz w:val="24"/>
          <w:szCs w:val="24"/>
          <w:bdr w:val="none" w:sz="0" w:space="0" w:color="auto" w:frame="1"/>
        </w:rPr>
        <w:t> is the action that objects can perform.</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other words, we can say that a class is the blueprint/plan/template that describes the details of an object. A class is a blueprint from which the individual objects are created. In C#, a Class is composed of three things i.e. a name, attributes, and operations.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Objects: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an instance of a class. A class is brought live by creating objects. An object can be considered as a thing that can perform activities. The set of activities that the object performs defines the object’s behavior.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the members of a class can be accessed through the object. To access the class members, we need to use the dot (.) operator. The dot operator links the name of an object with the name of a member of a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can we create a Class and Object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how to create class and object in C#. In order to understand this, please have a look at the following image. As you can see in the below image, a class definition starts with the keyword </w:t>
      </w:r>
      <w:r w:rsidRPr="00FE5848">
        <w:rPr>
          <w:rFonts w:ascii="Maiandra GD" w:eastAsia="Times New Roman" w:hAnsi="Maiandra GD" w:cs="Arial"/>
          <w:b/>
          <w:bCs/>
          <w:color w:val="000000"/>
          <w:sz w:val="24"/>
          <w:szCs w:val="24"/>
        </w:rPr>
        <w:t>class</w:t>
      </w:r>
      <w:r w:rsidRPr="00FE5848">
        <w:rPr>
          <w:rFonts w:ascii="Maiandra GD" w:eastAsia="Times New Roman" w:hAnsi="Maiandra GD" w:cs="Arial"/>
          <w:color w:val="000000"/>
          <w:sz w:val="24"/>
          <w:szCs w:val="24"/>
          <w:bdr w:val="none" w:sz="0" w:space="0" w:color="auto" w:frame="1"/>
        </w:rPr>
        <w:t> followed by the class name (here the class name is Calculator), and the class body is enclosed by a pair of curly braces. As part of the class body, you define class members (properties, methods, variables, etc.). Here as part of the body, we define one method called CalculateSum. The class Calculator is just a template. In order to use this class or template, you need an object. As you can see in the second part of the image, we create an object of the class Calculator using the new keyword. And then store the object reference on the variable calObject which is of type Calculator. Now, using this calObject object we can access the class members using a dot.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lastRenderedPageBreak/>
        <w:drawing>
          <wp:inline distT="0" distB="0" distL="0" distR="0">
            <wp:extent cx="6411595" cy="2987675"/>
            <wp:effectExtent l="19050" t="0" r="8255" b="0"/>
            <wp:docPr id="7" name="Picture 7" descr="How can we create a Class and Objec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can we create a Class and Object in C#"/>
                    <pic:cNvPicPr>
                      <a:picLocks noChangeAspect="1" noChangeArrowheads="1"/>
                    </pic:cNvPicPr>
                  </pic:nvPicPr>
                  <pic:blipFill>
                    <a:blip r:embed="rId14"/>
                    <a:srcRect/>
                    <a:stretch>
                      <a:fillRect/>
                    </a:stretch>
                  </pic:blipFill>
                  <pic:spPr bwMode="auto">
                    <a:xfrm>
                      <a:off x="0" y="0"/>
                      <a:ext cx="6411595" cy="298767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the point that you need to remember is, to create a class you need to use the class keyword while if you want to create an object of a class then you need to use the new keyword. Once you create the object then you can access the class members using the object.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The complete example code is given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System;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ClassObjectsDemo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//Creating object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Calculator calObject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Calculator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//Accessing Calculator class member using Calculator class object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result = calObject.</w:t>
      </w:r>
      <w:r w:rsidRPr="00FE5848">
        <w:rPr>
          <w:rFonts w:ascii="Maiandra GD" w:eastAsia="Times New Roman" w:hAnsi="Maiandra GD" w:cs="Consolas"/>
          <w:color w:val="4284AE"/>
          <w:sz w:val="24"/>
          <w:szCs w:val="24"/>
        </w:rPr>
        <w:t>CalculateSum</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result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//Defining class or blueprint or template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Calculator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CalculateSum</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no1,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no2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no1 + no2;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Output</w:t>
      </w:r>
      <w:r w:rsidRPr="00FE5848">
        <w:rPr>
          <w:rFonts w:ascii="Maiandra GD" w:eastAsia="Times New Roman" w:hAnsi="Maiandra GD" w:cs="Arial"/>
          <w:color w:val="000000"/>
          <w:sz w:val="24"/>
          <w:szCs w:val="24"/>
          <w:bdr w:val="none" w:sz="0" w:space="0" w:color="auto" w:frame="1"/>
        </w:rPr>
        <w:t>: 30</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Difference between Class and Objects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Many programmers or developers still get confused by the difference between class and object. As we already discussed, in object-oriented programming, a Class is a template or blueprint for creating Objects, and every Object in C# must belong to a Class. Please have a look at the following diagram to understand the difference between them.</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drawing>
          <wp:inline distT="0" distB="0" distL="0" distR="0">
            <wp:extent cx="4316730" cy="3179445"/>
            <wp:effectExtent l="19050" t="0" r="7620" b="0"/>
            <wp:docPr id="8" name="Picture 8" descr="Difference between Class and Objec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between Class and Objects in C#"/>
                    <pic:cNvPicPr>
                      <a:picLocks noChangeAspect="1" noChangeArrowheads="1"/>
                    </pic:cNvPicPr>
                  </pic:nvPicPr>
                  <pic:blipFill>
                    <a:blip r:embed="rId15"/>
                    <a:srcRect/>
                    <a:stretch>
                      <a:fillRect/>
                    </a:stretch>
                  </pic:blipFill>
                  <pic:spPr bwMode="auto">
                    <a:xfrm>
                      <a:off x="0" y="0"/>
                      <a:ext cx="4316730" cy="31794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you can see in the above image, here we have one class called “Employee”. All the Employees having some properties such as employee id, name, salary, gender, and department, etc. These properties are nothing but the attributes (properties or fields) of the Employee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required you can also add some methods (functions) that are common to all Employees such as InsertData and DisplayData to insert and display the Employee Data.</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the idea is that the template or blueprint of the Employee is not going to change. Each and every Object is going to build from the same template (Class) and therefore contains the same set of methods and properties. Here, all Objects share the same template but maintain a separate copy of the member data (Properties or fields).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For example: if we create two employees, let’s say e1 and e2, then both e1 and e2 are Employees, so they can be classified as belonging to the Employee class. Both have the same methods (InsertData and DisplayData) but are different in models (properties or fields)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Types of classes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Please have a look at the following image.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000000"/>
          <w:sz w:val="24"/>
          <w:szCs w:val="24"/>
          <w:bdr w:val="none" w:sz="0" w:space="0" w:color="auto" w:frame="1"/>
        </w:rPr>
        <w:drawing>
          <wp:inline distT="0" distB="0" distL="0" distR="0">
            <wp:extent cx="6304915" cy="1595120"/>
            <wp:effectExtent l="19050" t="0" r="635" b="0"/>
            <wp:docPr id="9" name="Picture 9" descr="Types of Class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Classes in C#"/>
                    <pic:cNvPicPr>
                      <a:picLocks noChangeAspect="1" noChangeArrowheads="1"/>
                    </pic:cNvPicPr>
                  </pic:nvPicPr>
                  <pic:blipFill>
                    <a:blip r:embed="rId16"/>
                    <a:srcRect/>
                    <a:stretch>
                      <a:fillRect/>
                    </a:stretch>
                  </pic:blipFill>
                  <pic:spPr bwMode="auto">
                    <a:xfrm>
                      <a:off x="0" y="0"/>
                      <a:ext cx="6304915" cy="159512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C# we have below types of classes</w:t>
      </w:r>
    </w:p>
    <w:p w:rsidR="00FE5848" w:rsidRPr="00FE5848" w:rsidRDefault="00FE5848" w:rsidP="00FE58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Abstract class</w:t>
      </w:r>
    </w:p>
    <w:p w:rsidR="00FE5848" w:rsidRPr="00FE5848" w:rsidRDefault="00FE5848" w:rsidP="00FE58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Concrete class</w:t>
      </w:r>
    </w:p>
    <w:p w:rsidR="00FE5848" w:rsidRPr="00FE5848" w:rsidRDefault="00FE5848" w:rsidP="00FE58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Sealed class</w:t>
      </w:r>
    </w:p>
    <w:p w:rsidR="00FE5848" w:rsidRPr="00FE5848" w:rsidRDefault="00FE5848" w:rsidP="00FE58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Partial Class</w:t>
      </w:r>
    </w:p>
    <w:p w:rsidR="00FE5848" w:rsidRPr="00FE5848" w:rsidRDefault="00FE5848" w:rsidP="00FE5848">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Static class</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Constructors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Constructors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the </w:t>
      </w:r>
      <w:r w:rsidRPr="00FE5848">
        <w:rPr>
          <w:rFonts w:ascii="Maiandra GD" w:eastAsia="Times New Roman" w:hAnsi="Maiandra GD" w:cs="Arial"/>
          <w:b/>
          <w:bCs/>
          <w:color w:val="000000"/>
          <w:sz w:val="24"/>
          <w:szCs w:val="24"/>
        </w:rPr>
        <w:t>Constructors in C#</w:t>
      </w:r>
      <w:r w:rsidRPr="00FE58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w:t>
      </w:r>
      <w:hyperlink r:id="rId17" w:history="1">
        <w:r w:rsidRPr="00FE5848">
          <w:rPr>
            <w:rFonts w:ascii="Maiandra GD" w:eastAsia="Times New Roman" w:hAnsi="Maiandra GD" w:cs="Arial"/>
            <w:b/>
            <w:bCs/>
            <w:color w:val="007BFF"/>
            <w:sz w:val="24"/>
            <w:szCs w:val="24"/>
            <w:u w:val="single"/>
          </w:rPr>
          <w:t>how to create classes and objects in C#</w:t>
        </w:r>
      </w:hyperlink>
      <w:r w:rsidRPr="00FE5848">
        <w:rPr>
          <w:rFonts w:ascii="Maiandra GD" w:eastAsia="Times New Roman" w:hAnsi="Maiandra GD" w:cs="Arial"/>
          <w:color w:val="000000"/>
          <w:sz w:val="24"/>
          <w:szCs w:val="24"/>
          <w:bdr w:val="none" w:sz="0" w:space="0" w:color="auto" w:frame="1"/>
        </w:rPr>
        <w:t> with examples. As part of this article, we are going to discuss the following pointers in detail with are related to C# constructors.</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a Constructor in C#?</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Rules to follow while creating Constructors in C#.</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a Constructor can have in C#?</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Can we define a method with the same class name in C#?</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How many types of constructors are there in C#.Net?</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Default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When do we need to provide the constructor explicitly?</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a User-Defined Default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When should we define a parameterized constructor in a class?</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a Parameterized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How many constructors can be defined in a class?</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Copy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Understanding Static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Can we initialize non-static data members within a static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Is it possible to initialize static data fields within a non-static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Can we initialize static data fields in both static and non-static constructors?</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lastRenderedPageBreak/>
        <w:t>What is a Private Constructor?</w:t>
      </w:r>
    </w:p>
    <w:p w:rsidR="00FE5848" w:rsidRPr="00FE5848" w:rsidRDefault="00FE5848" w:rsidP="00FE5848">
      <w:pPr>
        <w:numPr>
          <w:ilvl w:val="0"/>
          <w:numId w:val="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Understanding constructor overloading?</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a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simple words, we can define the constructors in C# are the special types of methods of a class that are automatically executed whenever we create an instance (object) of that class. The Constructors are responsible for two things. One is the object initialization and the other one is memory allocation. The role of the new keyword is to create the object.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Rules to follow while creating the C# Constructors:</w:t>
      </w:r>
    </w:p>
    <w:p w:rsidR="00FE5848" w:rsidRPr="00FE5848" w:rsidRDefault="00FE5848" w:rsidP="00FE58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name should be the same as the class name.</w:t>
      </w:r>
    </w:p>
    <w:p w:rsidR="00FE5848" w:rsidRPr="00FE5848" w:rsidRDefault="00FE5848" w:rsidP="00FE58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should not contain return type even void also.</w:t>
      </w:r>
    </w:p>
    <w:p w:rsidR="00FE5848" w:rsidRPr="00FE5848" w:rsidRDefault="00FE5848" w:rsidP="00FE58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should not contain modifiers.</w:t>
      </w:r>
    </w:p>
    <w:p w:rsidR="00FE5848" w:rsidRPr="00FE5848" w:rsidRDefault="00FE5848" w:rsidP="00FE5848">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part of the constructor body return statement with value is not allowed.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does a Constructor have in C#?</w:t>
      </w:r>
    </w:p>
    <w:p w:rsidR="00FE5848" w:rsidRPr="00FE5848" w:rsidRDefault="00FE5848" w:rsidP="00FE58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have all five accessibility modifiers.</w:t>
      </w:r>
    </w:p>
    <w:p w:rsidR="00FE5848" w:rsidRPr="00FE5848" w:rsidRDefault="00FE5848" w:rsidP="00FE58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can have parameters.</w:t>
      </w:r>
    </w:p>
    <w:p w:rsidR="00FE5848" w:rsidRPr="00FE5848" w:rsidRDefault="00FE5848" w:rsidP="00FE58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have a throws clause it means we can throw an exception from the constructor.</w:t>
      </w:r>
    </w:p>
    <w:p w:rsidR="00FE5848" w:rsidRPr="00FE5848" w:rsidRDefault="00FE5848" w:rsidP="00FE58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can have logic, as part of logic it can have all C#.NET legal statements except return statements with value.</w:t>
      </w:r>
    </w:p>
    <w:p w:rsidR="00FE5848" w:rsidRPr="00FE5848" w:rsidRDefault="00FE5848" w:rsidP="00FE5848">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place a return; in the constructor.</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Syntax:</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4784725" cy="1530985"/>
            <wp:effectExtent l="19050" t="0" r="0" b="0"/>
            <wp:docPr id="13" name="Picture 13" descr="Constructo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tructors in C# with Examples"/>
                    <pic:cNvPicPr>
                      <a:picLocks noChangeAspect="1" noChangeArrowheads="1"/>
                    </pic:cNvPicPr>
                  </pic:nvPicPr>
                  <pic:blipFill>
                    <a:blip r:embed="rId18"/>
                    <a:srcRect/>
                    <a:stretch>
                      <a:fillRect/>
                    </a:stretch>
                  </pic:blipFill>
                  <pic:spPr bwMode="auto">
                    <a:xfrm>
                      <a:off x="0" y="0"/>
                      <a:ext cx="4784725" cy="153098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Program to show the use of the Constructor.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4284AE"/>
          <w:sz w:val="24"/>
          <w:szCs w:val="24"/>
        </w:rPr>
        <w:t>Program</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"This is Constructor"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 xml:space="preserve">Program 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Program</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"Main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009775" cy="499745"/>
            <wp:effectExtent l="19050" t="0" r="9525" b="0"/>
            <wp:docPr id="14" name="Picture 14" descr="C# Constructor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Constructors with Examples"/>
                    <pic:cNvPicPr>
                      <a:picLocks noChangeAspect="1" noChangeArrowheads="1"/>
                    </pic:cNvPicPr>
                  </pic:nvPicPr>
                  <pic:blipFill>
                    <a:blip r:embed="rId19"/>
                    <a:srcRect/>
                    <a:stretch>
                      <a:fillRect/>
                    </a:stretch>
                  </pic:blipFill>
                  <pic:spPr bwMode="auto">
                    <a:xfrm>
                      <a:off x="0" y="0"/>
                      <a:ext cx="2009775" cy="4997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define a method with the same class name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it is not allowed to define a method with the same class name in C#. It will give you a compile-time error.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many types of constructors are there in C#.net?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are five types of constructors available in C#, they are as follows</w:t>
      </w:r>
    </w:p>
    <w:p w:rsidR="00FE5848" w:rsidRPr="00FE5848" w:rsidRDefault="00FE5848" w:rsidP="00FE58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Default Constructor</w:t>
      </w:r>
    </w:p>
    <w:p w:rsidR="00FE5848" w:rsidRPr="00FE5848" w:rsidRDefault="00FE5848" w:rsidP="00FE58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Parameterized Constructor</w:t>
      </w:r>
    </w:p>
    <w:p w:rsidR="00FE5848" w:rsidRPr="00FE5848" w:rsidRDefault="00FE5848" w:rsidP="00FE58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Copy Constructor</w:t>
      </w:r>
    </w:p>
    <w:p w:rsidR="00FE5848" w:rsidRPr="00FE5848" w:rsidRDefault="00FE5848" w:rsidP="00FE58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Static Constructor</w:t>
      </w:r>
    </w:p>
    <w:p w:rsidR="00FE5848" w:rsidRPr="00FE5848" w:rsidRDefault="00FE5848" w:rsidP="00FE5848">
      <w:pPr>
        <w:numPr>
          <w:ilvl w:val="0"/>
          <w:numId w:val="1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Private Constructor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Let’s discuss each of these constructors in detail with examples.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Default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without parameter is called a default constructor. Again the default constructor is classified into two types.</w:t>
      </w:r>
    </w:p>
    <w:p w:rsidR="00FE5848" w:rsidRPr="00FE5848" w:rsidRDefault="00FE5848" w:rsidP="00FE5848">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System-defined default constructor</w:t>
      </w:r>
    </w:p>
    <w:p w:rsidR="00FE5848" w:rsidRPr="00FE5848" w:rsidRDefault="00FE5848" w:rsidP="00FE5848">
      <w:pPr>
        <w:numPr>
          <w:ilvl w:val="0"/>
          <w:numId w:val="1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User-defined default constructor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System Defined Default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a programmer, if you are not defined any constructor explicitly in your program, then by default the system will provide one constructor at the time of compilation. That constructor is called a default constructor. The default constructor will assign default values to the data members (non-static variables). As this constructor is created by the system this is also called a system-defined default constructor.</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see an example for a better understanding of the system-defined default constructor.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eid, 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eaddress, ename;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"\nemployee id is: "</w:t>
      </w:r>
      <w:r w:rsidRPr="00FE5848">
        <w:rPr>
          <w:rFonts w:ascii="Maiandra GD" w:eastAsia="Times New Roman" w:hAnsi="Maiandra GD" w:cs="Consolas"/>
          <w:color w:val="CFD5E0"/>
          <w:sz w:val="24"/>
          <w:szCs w:val="24"/>
        </w:rPr>
        <w:t xml:space="preserve"> + 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w:t>
      </w:r>
      <w:r w:rsidRPr="00FE5848">
        <w:rPr>
          <w:rFonts w:ascii="Maiandra GD" w:eastAsia="Times New Roman" w:hAnsi="Maiandra GD" w:cs="Consolas"/>
          <w:color w:val="CFD5E0"/>
          <w:sz w:val="24"/>
          <w:szCs w:val="24"/>
        </w:rPr>
        <w:t xml:space="preserve"> + 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point that you need to keep in mind is that the System will only provide the default constructor if as a programmer you are not defined any constructor explicitly.</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do we need to provide the constructor explicitly?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want to execute some logic at the time of object creation, that logic may be object initialization logic or some other useful logic, then as a developer, we must provide the constructor explicitly.</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a User-Defined Default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which is defined by the user without any parameter is called a user-defined default constructor. This constructor does not accept any argument but as part of the constructor body, you can write your own logic.</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Let’s understand the user-defined default constructor in C#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int</w:t>
      </w:r>
      <w:r w:rsidRPr="00FE5848">
        <w:rPr>
          <w:rFonts w:ascii="Maiandra GD" w:eastAsia="Times New Roman" w:hAnsi="Maiandra GD" w:cs="Consolas"/>
          <w:color w:val="CFD5E0"/>
          <w:sz w:val="24"/>
          <w:szCs w:val="24"/>
        </w:rPr>
        <w:t xml:space="preserve"> eid, 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eaddress, ename;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eid</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eage = </w:t>
      </w:r>
      <w:r w:rsidRPr="00FE5848">
        <w:rPr>
          <w:rFonts w:ascii="Maiandra GD" w:eastAsia="Times New Roman" w:hAnsi="Maiandra GD" w:cs="Consolas"/>
          <w:color w:val="D19A66"/>
          <w:sz w:val="24"/>
          <w:szCs w:val="24"/>
        </w:rPr>
        <w:t>30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eaddress = </w:t>
      </w:r>
      <w:r w:rsidRPr="00FE5848">
        <w:rPr>
          <w:rFonts w:ascii="Maiandra GD" w:eastAsia="Times New Roman" w:hAnsi="Maiandra GD" w:cs="Consolas"/>
          <w:color w:val="7CC379"/>
          <w:sz w:val="24"/>
          <w:szCs w:val="24"/>
        </w:rPr>
        <w:t>"MUMBAI"</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w:t>
      </w:r>
      <w:r w:rsidRPr="00FE5848">
        <w:rPr>
          <w:rFonts w:ascii="Maiandra GD" w:eastAsia="Times New Roman" w:hAnsi="Maiandra GD" w:cs="Consolas"/>
          <w:color w:val="CFD5E0"/>
          <w:sz w:val="24"/>
          <w:szCs w:val="24"/>
        </w:rPr>
        <w:t xml:space="preserve"> + 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2689860" cy="1807845"/>
            <wp:effectExtent l="19050" t="0" r="0" b="0"/>
            <wp:docPr id="15" name="Picture 15" descr="default constru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fault constructor in C#"/>
                    <pic:cNvPicPr>
                      <a:picLocks noChangeAspect="1" noChangeArrowheads="1"/>
                    </pic:cNvPicPr>
                  </pic:nvPicPr>
                  <pic:blipFill>
                    <a:blip r:embed="rId20"/>
                    <a:srcRect/>
                    <a:stretch>
                      <a:fillRect/>
                    </a:stretch>
                  </pic:blipFill>
                  <pic:spPr bwMode="auto">
                    <a:xfrm>
                      <a:off x="0" y="0"/>
                      <a:ext cx="2689860" cy="18078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drawback of the above user-defined default constructor is every instance (i.e. object) of the class will be initialized (assigned) with the same values. That means it is not possible to initialize each instance of the class with different values.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should we define a parameterized constructor in a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want to initialize the object dynamically with the user-given values then you need to use the parameterized constructor. The advantage is that you can initialize each object with different values.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Parameterized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developer given constructor with parameters is called the parameterized constructor in C#. With the help of a Parameterized constructor, we can initialize each instance of the class with different values. That means using parameterized constructor we can store a different set of values into different objects created to the class.</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understand the parameterized constructor in C# with one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eid, 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eaddress, ename;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age, string name, string address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eid</w:t>
      </w:r>
      <w:r w:rsidRPr="00FE5848">
        <w:rPr>
          <w:rFonts w:ascii="Maiandra GD" w:eastAsia="Times New Roman" w:hAnsi="Maiandra GD" w:cs="Consolas"/>
          <w:color w:val="CFD5E0"/>
          <w:sz w:val="24"/>
          <w:szCs w:val="24"/>
        </w:rPr>
        <w:t xml:space="preserve"> =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eage</w:t>
      </w:r>
      <w:r w:rsidRPr="00FE5848">
        <w:rPr>
          <w:rFonts w:ascii="Maiandra GD" w:eastAsia="Times New Roman" w:hAnsi="Maiandra GD" w:cs="Consolas"/>
          <w:color w:val="CFD5E0"/>
          <w:sz w:val="24"/>
          <w:szCs w:val="24"/>
        </w:rPr>
        <w:t xml:space="preserve"> = 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color w:val="CFD5E0"/>
          <w:sz w:val="24"/>
          <w:szCs w:val="24"/>
        </w:rPr>
        <w:t xml:space="preserve"> = 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eaddress</w:t>
      </w:r>
      <w:r w:rsidRPr="00FE5848">
        <w:rPr>
          <w:rFonts w:ascii="Maiandra GD" w:eastAsia="Times New Roman" w:hAnsi="Maiandra GD" w:cs="Consolas"/>
          <w:color w:val="CFD5E0"/>
          <w:sz w:val="24"/>
          <w:szCs w:val="24"/>
        </w:rPr>
        <w:t xml:space="preserve"> = 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w:t>
      </w:r>
      <w:r w:rsidRPr="00FE5848">
        <w:rPr>
          <w:rFonts w:ascii="Maiandra GD" w:eastAsia="Times New Roman" w:hAnsi="Maiandra GD" w:cs="Consolas"/>
          <w:color w:val="CFD5E0"/>
          <w:sz w:val="24"/>
          <w:szCs w:val="24"/>
        </w:rPr>
        <w:t xml:space="preserve"> + 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30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"Mumbai"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28</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"Rout"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"BBSR"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583815" cy="1562735"/>
            <wp:effectExtent l="19050" t="0" r="6985" b="0"/>
            <wp:docPr id="16" name="Picture 16" descr="Parameterized Constru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ameterized Constructor in C#"/>
                    <pic:cNvPicPr>
                      <a:picLocks noChangeAspect="1" noChangeArrowheads="1"/>
                    </pic:cNvPicPr>
                  </pic:nvPicPr>
                  <pic:blipFill>
                    <a:blip r:embed="rId21"/>
                    <a:srcRect/>
                    <a:stretch>
                      <a:fillRect/>
                    </a:stretch>
                  </pic:blipFill>
                  <pic:spPr bwMode="auto">
                    <a:xfrm>
                      <a:off x="0" y="0"/>
                      <a:ext cx="2583815" cy="156273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many constructors can be defined in a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C#, within a class, we can define any number of constructors. But the most important point that you need to remember is that each and every constructor must have a different signature. A different signature means the number, type, and parameter order should be different. So in a class, we can define </w:t>
      </w:r>
      <w:r w:rsidRPr="00FE5848">
        <w:rPr>
          <w:rFonts w:ascii="Maiandra GD" w:eastAsia="Times New Roman" w:hAnsi="Maiandra GD" w:cs="Arial"/>
          <w:b/>
          <w:bCs/>
          <w:color w:val="000000"/>
          <w:sz w:val="24"/>
          <w:szCs w:val="24"/>
        </w:rPr>
        <w:t>one no-argument</w:t>
      </w:r>
      <w:r w:rsidRPr="00FE5848">
        <w:rPr>
          <w:rFonts w:ascii="Maiandra GD" w:eastAsia="Times New Roman" w:hAnsi="Maiandra GD" w:cs="Arial"/>
          <w:color w:val="000000"/>
          <w:sz w:val="24"/>
          <w:szCs w:val="24"/>
          <w:bdr w:val="none" w:sz="0" w:space="0" w:color="auto" w:frame="1"/>
        </w:rPr>
        <w:t> constructor plus </w:t>
      </w:r>
      <w:r w:rsidRPr="00FE5848">
        <w:rPr>
          <w:rFonts w:ascii="Maiandra GD" w:eastAsia="Times New Roman" w:hAnsi="Maiandra GD" w:cs="Arial"/>
          <w:b/>
          <w:bCs/>
          <w:color w:val="000000"/>
          <w:sz w:val="24"/>
          <w:szCs w:val="24"/>
        </w:rPr>
        <w:t>‘n’ number of parameterized</w:t>
      </w:r>
      <w:r w:rsidRPr="00FE5848">
        <w:rPr>
          <w:rFonts w:ascii="Maiandra GD" w:eastAsia="Times New Roman" w:hAnsi="Maiandra GD" w:cs="Arial"/>
          <w:color w:val="000000"/>
          <w:sz w:val="24"/>
          <w:szCs w:val="24"/>
          <w:bdr w:val="none" w:sz="0" w:space="0" w:color="auto" w:frame="1"/>
        </w:rPr>
        <w:t> constructors in C#.</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Copy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which takes a parameter of the class type is called a copy constructor. This constructor is used to copy one object’s data into another object. The main purpose of the copy constructor is to initialize a new object (instance) with the values of an existing object (instance).</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understand the copy constructor in C# with one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eid, 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address, 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employee 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eid</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employee 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age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employee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name</w:t>
      </w:r>
      <w:r w:rsidRPr="00FE5848">
        <w:rPr>
          <w:rFonts w:ascii="Maiandra GD" w:eastAsia="Times New Roman" w:hAnsi="Maiandra GD" w:cs="Consolas"/>
          <w:color w:val="CFD5E0"/>
          <w:sz w:val="24"/>
          <w:szCs w:val="24"/>
        </w:rPr>
        <w:t xml:space="preserv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employee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address</w:t>
      </w:r>
      <w:r w:rsidRPr="00FE5848">
        <w:rPr>
          <w:rFonts w:ascii="Maiandra GD" w:eastAsia="Times New Roman" w:hAnsi="Maiandra GD" w:cs="Consolas"/>
          <w:color w:val="CFD5E0"/>
          <w:sz w:val="24"/>
          <w:szCs w:val="24"/>
        </w:rPr>
        <w:t xml:space="preserv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Employee tempobj</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eid</w:t>
      </w:r>
      <w:r w:rsidRPr="00FE5848">
        <w:rPr>
          <w:rFonts w:ascii="Maiandra GD" w:eastAsia="Times New Roman" w:hAnsi="Maiandra GD" w:cs="Consolas"/>
          <w:color w:val="CFD5E0"/>
          <w:sz w:val="24"/>
          <w:szCs w:val="24"/>
        </w:rPr>
        <w:t xml:space="preserve"> = tempobj.</w:t>
      </w:r>
      <w:r w:rsidRPr="00FE5848">
        <w:rPr>
          <w:rFonts w:ascii="Maiandra GD" w:eastAsia="Times New Roman" w:hAnsi="Maiandra GD" w:cs="Consolas"/>
          <w:color w:val="4284AE"/>
          <w:sz w:val="24"/>
          <w:szCs w:val="24"/>
        </w:rPr>
        <w:t>eid</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age</w:t>
      </w:r>
      <w:r w:rsidRPr="00FE5848">
        <w:rPr>
          <w:rFonts w:ascii="Maiandra GD" w:eastAsia="Times New Roman" w:hAnsi="Maiandra GD" w:cs="Consolas"/>
          <w:color w:val="CFD5E0"/>
          <w:sz w:val="24"/>
          <w:szCs w:val="24"/>
        </w:rPr>
        <w:t xml:space="preserve"> = tempobj.</w:t>
      </w:r>
      <w:r w:rsidRPr="00FE5848">
        <w:rPr>
          <w:rFonts w:ascii="Maiandra GD" w:eastAsia="Times New Roman" w:hAnsi="Maiandra GD" w:cs="Consolas"/>
          <w:color w:val="4284AE"/>
          <w:sz w:val="24"/>
          <w:szCs w:val="24"/>
        </w:rPr>
        <w:t>age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name</w:t>
      </w:r>
      <w:r w:rsidRPr="00FE5848">
        <w:rPr>
          <w:rFonts w:ascii="Maiandra GD" w:eastAsia="Times New Roman" w:hAnsi="Maiandra GD" w:cs="Consolas"/>
          <w:color w:val="CFD5E0"/>
          <w:sz w:val="24"/>
          <w:szCs w:val="24"/>
        </w:rPr>
        <w:t xml:space="preserve"> = tempobj.</w:t>
      </w:r>
      <w:r w:rsidRPr="00FE5848">
        <w:rPr>
          <w:rFonts w:ascii="Maiandra GD" w:eastAsia="Times New Roman" w:hAnsi="Maiandra GD" w:cs="Consolas"/>
          <w:color w:val="4284AE"/>
          <w:sz w:val="24"/>
          <w:szCs w:val="24"/>
        </w:rPr>
        <w:t>name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address</w:t>
      </w:r>
      <w:r w:rsidRPr="00FE5848">
        <w:rPr>
          <w:rFonts w:ascii="Maiandra GD" w:eastAsia="Times New Roman" w:hAnsi="Maiandra GD" w:cs="Consolas"/>
          <w:color w:val="CFD5E0"/>
          <w:sz w:val="24"/>
          <w:szCs w:val="24"/>
        </w:rPr>
        <w:t xml:space="preserve"> = tempobj.</w:t>
      </w:r>
      <w:r w:rsidRPr="00FE5848">
        <w:rPr>
          <w:rFonts w:ascii="Maiandra GD" w:eastAsia="Times New Roman" w:hAnsi="Maiandra GD" w:cs="Consolas"/>
          <w:color w:val="4284AE"/>
          <w:sz w:val="24"/>
          <w:szCs w:val="24"/>
        </w:rPr>
        <w:t>address</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870835" cy="3848735"/>
            <wp:effectExtent l="19050" t="0" r="5715" b="0"/>
            <wp:docPr id="17" name="Picture 17" descr="What is Copy Constru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Copy Constructor in C#"/>
                    <pic:cNvPicPr>
                      <a:picLocks noChangeAspect="1" noChangeArrowheads="1"/>
                    </pic:cNvPicPr>
                  </pic:nvPicPr>
                  <pic:blipFill>
                    <a:blip r:embed="rId22"/>
                    <a:srcRect/>
                    <a:stretch>
                      <a:fillRect/>
                    </a:stretch>
                  </pic:blipFill>
                  <pic:spPr bwMode="auto">
                    <a:xfrm>
                      <a:off x="0" y="0"/>
                      <a:ext cx="2870835" cy="384873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Understanding Static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In C#, it is also possible to create a constructor as static and when we do so, it is called Static Constructor. The static Constructor in C# will be invoked only once. There is no </w:t>
      </w:r>
      <w:r w:rsidRPr="00FE5848">
        <w:rPr>
          <w:rFonts w:ascii="Maiandra GD" w:eastAsia="Times New Roman" w:hAnsi="Maiandra GD" w:cs="Arial"/>
          <w:color w:val="000000"/>
          <w:sz w:val="24"/>
          <w:szCs w:val="24"/>
          <w:bdr w:val="none" w:sz="0" w:space="0" w:color="auto" w:frame="1"/>
        </w:rPr>
        <w:lastRenderedPageBreak/>
        <w:t>matter how many numbers instances (objects) of the class are created, it is going to be invoked only once and that is when the class is load for the first time.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static constructor is used to initialize the static fields of the class. You can also write some code inside the static constructor which is going to be executed only once. The static data members in C# are created only once even though we created any number of objects.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Points to Remember while creating Static Constructor in C#:</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can be only one static constructor in a class.</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static constructor should be without any parameters.</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only access the static members of the class.</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should not be any access modifier in the static constructor definition.</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a class is static then we cannot create the object for the static class.</w:t>
      </w:r>
    </w:p>
    <w:p w:rsidR="00FE5848" w:rsidRPr="00FE5848" w:rsidRDefault="00FE5848" w:rsidP="00FE5848">
      <w:pPr>
        <w:numPr>
          <w:ilvl w:val="0"/>
          <w:numId w:val="1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Static constructor will be invoked only once i.e. at the time of first object creation of the class, from 2</w:t>
      </w:r>
      <w:r w:rsidRPr="00FE5848">
        <w:rPr>
          <w:rFonts w:ascii="Maiandra GD" w:eastAsia="Times New Roman" w:hAnsi="Maiandra GD" w:cs="Arial"/>
          <w:color w:val="000000"/>
          <w:sz w:val="24"/>
          <w:szCs w:val="24"/>
          <w:bdr w:val="none" w:sz="0" w:space="0" w:color="auto" w:frame="1"/>
          <w:vertAlign w:val="superscript"/>
        </w:rPr>
        <w:t>nd</w:t>
      </w:r>
      <w:r w:rsidRPr="00FE5848">
        <w:rPr>
          <w:rFonts w:ascii="Maiandra GD" w:eastAsia="Times New Roman" w:hAnsi="Maiandra GD" w:cs="Arial"/>
          <w:color w:val="000000"/>
          <w:sz w:val="24"/>
          <w:szCs w:val="24"/>
          <w:bdr w:val="none" w:sz="0" w:space="0" w:color="auto" w:frame="1"/>
        </w:rPr>
        <w:t> object creation onwards static constructor will not be called.</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understand Static Constructor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j;</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j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"value of i : "</w:t>
      </w:r>
      <w:r w:rsidRPr="00FE5848">
        <w:rPr>
          <w:rFonts w:ascii="Maiandra GD" w:eastAsia="Times New Roman" w:hAnsi="Maiandra GD" w:cs="Consolas"/>
          <w:color w:val="CFD5E0"/>
          <w:sz w:val="24"/>
          <w:szCs w:val="24"/>
        </w:rPr>
        <w:t xml:space="preserve"> + 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"value of j : "</w:t>
      </w:r>
      <w:r w:rsidRPr="00FE5848">
        <w:rPr>
          <w:rFonts w:ascii="Maiandra GD" w:eastAsia="Times New Roman" w:hAnsi="Maiandra GD" w:cs="Consolas"/>
          <w:color w:val="CFD5E0"/>
          <w:sz w:val="24"/>
          <w:szCs w:val="24"/>
        </w:rPr>
        <w:t xml:space="preserve"> + j</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j++;</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1595120" cy="1584325"/>
            <wp:effectExtent l="19050" t="0" r="5080" b="0"/>
            <wp:docPr id="18" name="Picture 18" descr="Static Constructor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ic Constructor in C# with Examples"/>
                    <pic:cNvPicPr>
                      <a:picLocks noChangeAspect="1" noChangeArrowheads="1"/>
                    </pic:cNvPicPr>
                  </pic:nvPicPr>
                  <pic:blipFill>
                    <a:blip r:embed="rId23"/>
                    <a:srcRect/>
                    <a:stretch>
                      <a:fillRect/>
                    </a:stretch>
                  </pic:blipFill>
                  <pic:spPr bwMode="auto">
                    <a:xfrm>
                      <a:off x="0" y="0"/>
                      <a:ext cx="1595120" cy="158432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initialize non-static data members within a static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not possible to initialize non-static data members within a static constructor, it raises a compilation error. Have a look at the following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6B7C8B"/>
          <w:sz w:val="24"/>
          <w:szCs w:val="24"/>
        </w:rPr>
        <w:t>;//not allowed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j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initialize static data fields within a non-static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you can initialize static data members within a non-static constructor but after then they lose their static nature. Consider the following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j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6B7C8B"/>
          <w:sz w:val="24"/>
          <w:szCs w:val="24"/>
        </w:rPr>
        <w:t xml:space="preserve"> //allows but j lose its static nature</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initialize static data fields in both static and non-static constructors?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we can initialize static data fields in both static and non-static constructors but static data fields lose their static nature.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j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6B7C8B"/>
          <w:sz w:val="24"/>
          <w:szCs w:val="24"/>
        </w:rPr>
        <w:t xml:space="preserve"> //allows but j looses its static nature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j = </w:t>
      </w:r>
      <w:r w:rsidRPr="00FE5848">
        <w:rPr>
          <w:rFonts w:ascii="Maiandra GD" w:eastAsia="Times New Roman" w:hAnsi="Maiandra GD" w:cs="Consolas"/>
          <w:color w:val="D19A66"/>
          <w:sz w:val="24"/>
          <w:szCs w:val="24"/>
        </w:rPr>
        <w:t>105</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6B7C8B"/>
          <w:sz w:val="24"/>
          <w:szCs w:val="24"/>
        </w:rPr>
        <w:t xml:space="preserve"> //allowed</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Private Constructor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C#, it is also possible to create a constructor as private. The constructor whose accessibility is private is known as a private constructor. When a class contains a private constructor then we cannot create an object for the class outside of the class. So, private constructors are used to creating an object for the class within the same class. Generally, private constructors are used in the Remoting concept.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see an example for understanding private constructor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Program</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"this is private constructor"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Program 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Program</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"main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constructor overloading?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we define multiple constructors within a class with different parameter types, numbers and orders then it is called constructor overloading.</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 us see an example for a better understanding of the Constructor Overloading in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ConstructorOverloading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"the value of x:{0}"</w:t>
      </w:r>
      <w:r w:rsidRPr="00FE5848">
        <w:rPr>
          <w:rFonts w:ascii="Maiandra GD" w:eastAsia="Times New Roman" w:hAnsi="Maiandra GD" w:cs="Consolas"/>
          <w:color w:val="CFD5E0"/>
          <w:sz w:val="24"/>
          <w:szCs w:val="24"/>
        </w:rPr>
        <w:t>, 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ConstructorOverloading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ConstructorOverloading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20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obj2.</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1711960" cy="499745"/>
            <wp:effectExtent l="19050" t="0" r="2540" b="0"/>
            <wp:docPr id="19" name="Picture 19" descr="Constructors Overlo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structors Overloading in C#"/>
                    <pic:cNvPicPr>
                      <a:picLocks noChangeAspect="1" noChangeArrowheads="1"/>
                    </pic:cNvPicPr>
                  </pic:nvPicPr>
                  <pic:blipFill>
                    <a:blip r:embed="rId24"/>
                    <a:srcRect/>
                    <a:stretch>
                      <a:fillRect/>
                    </a:stretch>
                  </pic:blipFill>
                  <pic:spPr bwMode="auto">
                    <a:xfrm>
                      <a:off x="0" y="0"/>
                      <a:ext cx="1711960" cy="499745"/>
                    </a:xfrm>
                    <a:prstGeom prst="rect">
                      <a:avLst/>
                    </a:prstGeom>
                    <a:noFill/>
                    <a:ln w="9525">
                      <a:noFill/>
                      <a:miter lim="800000"/>
                      <a:headEnd/>
                      <a:tailEnd/>
                    </a:ln>
                  </pic:spPr>
                </pic:pic>
              </a:graphicData>
            </a:graphic>
          </wp:inline>
        </w:drawing>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Destructor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Destructor in C# with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212529"/>
          <w:sz w:val="24"/>
          <w:szCs w:val="24"/>
          <w:bdr w:val="none" w:sz="0" w:space="0" w:color="auto" w:frame="1"/>
        </w:rPr>
        <w:t>In this article, I am going to discuss the </w:t>
      </w:r>
      <w:r w:rsidRPr="00FE5848">
        <w:rPr>
          <w:rFonts w:ascii="Maiandra GD" w:eastAsia="Times New Roman" w:hAnsi="Maiandra GD" w:cs="Arial"/>
          <w:b/>
          <w:bCs/>
          <w:color w:val="212529"/>
          <w:sz w:val="24"/>
          <w:szCs w:val="24"/>
        </w:rPr>
        <w:t>Destructor in C#</w:t>
      </w:r>
      <w:r w:rsidRPr="00FE5848">
        <w:rPr>
          <w:rFonts w:ascii="Maiandra GD" w:eastAsia="Times New Roman" w:hAnsi="Maiandra GD" w:cs="Arial"/>
          <w:color w:val="212529"/>
          <w:sz w:val="24"/>
          <w:szCs w:val="24"/>
          <w:bdr w:val="none" w:sz="0" w:space="0" w:color="auto" w:frame="1"/>
        </w:rPr>
        <w:t> with examples. Please read our previous article before proceeding to this article where we discussed the </w:t>
      </w:r>
      <w:hyperlink r:id="rId25" w:history="1">
        <w:r w:rsidRPr="00FE5848">
          <w:rPr>
            <w:rFonts w:ascii="Maiandra GD" w:eastAsia="Times New Roman" w:hAnsi="Maiandra GD" w:cs="Arial"/>
            <w:b/>
            <w:bCs/>
            <w:color w:val="007BFF"/>
            <w:sz w:val="24"/>
            <w:szCs w:val="24"/>
            <w:u w:val="single"/>
          </w:rPr>
          <w:t>Constructors in C#</w:t>
        </w:r>
      </w:hyperlink>
      <w:r w:rsidRPr="00FE5848">
        <w:rPr>
          <w:rFonts w:ascii="Maiandra GD" w:eastAsia="Times New Roman" w:hAnsi="Maiandra GD" w:cs="Arial"/>
          <w:b/>
          <w:bCs/>
          <w:color w:val="000000"/>
          <w:sz w:val="24"/>
          <w:szCs w:val="24"/>
        </w:rPr>
        <w:t> </w:t>
      </w:r>
      <w:r w:rsidRPr="00FE5848">
        <w:rPr>
          <w:rFonts w:ascii="Maiandra GD" w:eastAsia="Times New Roman" w:hAnsi="Maiandra GD" w:cs="Arial"/>
          <w:color w:val="212529"/>
          <w:sz w:val="24"/>
          <w:szCs w:val="24"/>
          <w:bdr w:val="none" w:sz="0" w:space="0" w:color="auto" w:frame="1"/>
        </w:rPr>
        <w:t>with examples. As part of this article, we are going to discuss the following pointers related to Destructor.</w:t>
      </w:r>
    </w:p>
    <w:p w:rsidR="00FE5848" w:rsidRPr="00FE5848" w:rsidRDefault="00FE5848" w:rsidP="00FE5848">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Destructor in C#</w:t>
      </w:r>
    </w:p>
    <w:p w:rsidR="00FE5848" w:rsidRPr="00FE5848" w:rsidRDefault="00FE5848" w:rsidP="00FE5848">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is the destructor called in c#?</w:t>
      </w:r>
    </w:p>
    <w:p w:rsidR="00FE5848" w:rsidRPr="00FE5848" w:rsidRDefault="00FE5848" w:rsidP="00FE5848">
      <w:pPr>
        <w:numPr>
          <w:ilvl w:val="0"/>
          <w:numId w:val="14"/>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will be the object of a class get destroyed in C#?</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Destructor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Destructor is also a special type of method present in a class, just like a constructor, having the same name as the class name but prefix with ~ tilde. The constructor in C# is called when the object of the class is created. On the other hand, the destructor in C# is gets executed when the object of the class is destroyed.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Constructor and destructor methods will exactly have the same name as the class to which they belong. So to differentiate between these two a tilde (~) operator is used before the destructor method.</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For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1892300" cy="1701165"/>
            <wp:effectExtent l="19050" t="0" r="0" b="0"/>
            <wp:docPr id="27" name="Picture 27" descr="Destru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tructor in C#"/>
                    <pic:cNvPicPr>
                      <a:picLocks noChangeAspect="1" noChangeArrowheads="1"/>
                    </pic:cNvPicPr>
                  </pic:nvPicPr>
                  <pic:blipFill>
                    <a:blip r:embed="rId26"/>
                    <a:srcRect/>
                    <a:stretch>
                      <a:fillRect/>
                    </a:stretch>
                  </pic:blipFill>
                  <pic:spPr bwMode="auto">
                    <a:xfrm>
                      <a:off x="0" y="0"/>
                      <a:ext cx="1892300" cy="170116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most important point that you need to keep in mind is that a destructor method cannot have any parameters as well as cannot be applied with any modifiers.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is a destructor method called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destructor method gets called when the object of the class is destroyed.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will be the object of a class get destroyed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The object of a class in C# will be destroyed by the garbage collector in any of the following cases</w:t>
      </w:r>
    </w:p>
    <w:p w:rsidR="00FE5848" w:rsidRPr="00FE5848" w:rsidRDefault="00FE5848" w:rsidP="00FE58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At the end of program execution, each and every object that is associated with the program will be destroyed by the garbage collector.</w:t>
      </w:r>
    </w:p>
    <w:p w:rsidR="00FE5848" w:rsidRPr="00FE5848" w:rsidRDefault="00FE5848" w:rsidP="00FE58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Implicit calling of the garbage collector occurs sometime in the middle of the program execution provided the memory is full so that the garbage collector will identify unused objects of the program and destroys them.</w:t>
      </w:r>
    </w:p>
    <w:p w:rsidR="00FE5848" w:rsidRPr="00FE5848" w:rsidRDefault="00FE5848" w:rsidP="00FE5848">
      <w:pPr>
        <w:numPr>
          <w:ilvl w:val="0"/>
          <w:numId w:val="1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Explicit calling of the garbage collector can be done in the middle of program execution with the help of the “</w:t>
      </w:r>
      <w:r w:rsidRPr="00FE5848">
        <w:rPr>
          <w:rFonts w:ascii="Maiandra GD" w:eastAsia="Times New Roman" w:hAnsi="Maiandra GD" w:cs="Arial"/>
          <w:b/>
          <w:bCs/>
          <w:color w:val="000000"/>
          <w:sz w:val="24"/>
          <w:szCs w:val="24"/>
        </w:rPr>
        <w:t>GC.Collect()</w:t>
      </w:r>
      <w:r w:rsidRPr="00FE5848">
        <w:rPr>
          <w:rFonts w:ascii="Maiandra GD" w:eastAsia="Times New Roman" w:hAnsi="Maiandra GD" w:cs="Arial"/>
          <w:color w:val="000000"/>
          <w:sz w:val="24"/>
          <w:szCs w:val="24"/>
          <w:bdr w:val="none" w:sz="0" w:space="0" w:color="auto" w:frame="1"/>
        </w:rPr>
        <w:t>” statement so that if there are any unused objects associated with the program will be destroyed in the middle of the program execution.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Let us see an example for a better understanding of Destructor in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DestructorExample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DestructorDemo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DestructorDemo</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"constructor object created"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DestructorDemo</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"object is destroyed"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DestructorDemo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DestructorDemo</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DestructorDemo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DestructorDemo</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obj1 = </w:t>
      </w:r>
      <w:r w:rsidRPr="00FE5848">
        <w:rPr>
          <w:rFonts w:ascii="Maiandra GD" w:eastAsia="Times New Roman" w:hAnsi="Maiandra GD" w:cs="Consolas"/>
          <w:b/>
          <w:bCs/>
          <w:color w:val="D171DD"/>
          <w:sz w:val="24"/>
          <w:szCs w:val="24"/>
        </w:rPr>
        <w:t>null</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obj2 = </w:t>
      </w:r>
      <w:r w:rsidRPr="00FE5848">
        <w:rPr>
          <w:rFonts w:ascii="Maiandra GD" w:eastAsia="Times New Roman" w:hAnsi="Maiandra GD" w:cs="Consolas"/>
          <w:b/>
          <w:bCs/>
          <w:color w:val="D171DD"/>
          <w:sz w:val="24"/>
          <w:szCs w:val="24"/>
        </w:rPr>
        <w:t>null</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GC.</w:t>
      </w:r>
      <w:r w:rsidRPr="00FE5848">
        <w:rPr>
          <w:rFonts w:ascii="Maiandra GD" w:eastAsia="Times New Roman" w:hAnsi="Maiandra GD" w:cs="Consolas"/>
          <w:color w:val="4284AE"/>
          <w:sz w:val="24"/>
          <w:szCs w:val="24"/>
        </w:rPr>
        <w:t>Collect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ins w:id="0" w:author="Unknown"/>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519680" cy="861060"/>
            <wp:effectExtent l="19050" t="0" r="0" b="0"/>
            <wp:docPr id="28" name="Picture 28" descr="Destructo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tructor in C#"/>
                    <pic:cNvPicPr>
                      <a:picLocks noChangeAspect="1" noChangeArrowheads="1"/>
                    </pic:cNvPicPr>
                  </pic:nvPicPr>
                  <pic:blipFill>
                    <a:blip r:embed="rId27"/>
                    <a:srcRect/>
                    <a:stretch>
                      <a:fillRect/>
                    </a:stretch>
                  </pic:blipFill>
                  <pic:spPr bwMode="auto">
                    <a:xfrm>
                      <a:off x="0" y="0"/>
                      <a:ext cx="2519680" cy="861060"/>
                    </a:xfrm>
                    <a:prstGeom prst="rect">
                      <a:avLst/>
                    </a:prstGeom>
                    <a:noFill/>
                    <a:ln w="9525">
                      <a:noFill/>
                      <a:miter lim="800000"/>
                      <a:headEnd/>
                      <a:tailEnd/>
                    </a:ln>
                  </pic:spPr>
                </pic:pic>
              </a:graphicData>
            </a:graphic>
          </wp:inline>
        </w:drawing>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Access Specifiers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Access Specifiers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the </w:t>
      </w:r>
      <w:r w:rsidRPr="00FE5848">
        <w:rPr>
          <w:rFonts w:ascii="Maiandra GD" w:eastAsia="Times New Roman" w:hAnsi="Maiandra GD" w:cs="Arial"/>
          <w:b/>
          <w:bCs/>
          <w:color w:val="000000"/>
          <w:sz w:val="24"/>
          <w:szCs w:val="24"/>
        </w:rPr>
        <w:t>Access Specifiers in C#</w:t>
      </w:r>
      <w:r w:rsidRPr="00FE58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w:t>
      </w:r>
      <w:hyperlink r:id="rId28" w:history="1">
        <w:r w:rsidRPr="00FE5848">
          <w:rPr>
            <w:rFonts w:ascii="Maiandra GD" w:eastAsia="Times New Roman" w:hAnsi="Maiandra GD" w:cs="Arial"/>
            <w:b/>
            <w:bCs/>
            <w:color w:val="007BFF"/>
            <w:sz w:val="24"/>
            <w:szCs w:val="24"/>
            <w:u w:val="single"/>
          </w:rPr>
          <w:t>Destructor in C#</w:t>
        </w:r>
      </w:hyperlink>
      <w:r w:rsidRPr="00FE5848">
        <w:rPr>
          <w:rFonts w:ascii="Maiandra GD" w:eastAsia="Times New Roman" w:hAnsi="Maiandra GD" w:cs="Arial"/>
          <w:color w:val="000000"/>
          <w:sz w:val="24"/>
          <w:szCs w:val="24"/>
          <w:bdr w:val="none" w:sz="0" w:space="0" w:color="auto" w:frame="1"/>
        </w:rPr>
        <w:t> with an example. As part of this article, we are going to discuss the following pointers which are related to the C# access specifiers.</w:t>
      </w:r>
    </w:p>
    <w:p w:rsidR="00FE5848" w:rsidRPr="00FE5848" w:rsidRDefault="00FE5848" w:rsidP="00FE58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are Access Specifiers in C#?</w:t>
      </w:r>
    </w:p>
    <w:p w:rsidR="00FE5848" w:rsidRPr="00FE5848" w:rsidRDefault="00FE5848" w:rsidP="00FE58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Types of Access Specifiers supported by dot net.</w:t>
      </w:r>
    </w:p>
    <w:p w:rsidR="00FE5848" w:rsidRPr="00FE5848" w:rsidRDefault="00FE5848" w:rsidP="00FE58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Understanding Type and Type members in C#.</w:t>
      </w:r>
    </w:p>
    <w:p w:rsidR="00FE5848" w:rsidRPr="00FE5848" w:rsidRDefault="00FE5848" w:rsidP="00FE5848">
      <w:pPr>
        <w:numPr>
          <w:ilvl w:val="0"/>
          <w:numId w:val="16"/>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 Private, Public, Protected, Internal, and ProtectedInternal access specifiers with examples.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Access Specifiers in C# are also called access modifiers which are used to define the scope of the type (class and interface) as well as the scope of their members (variables, properties, and methods). That is who can access them and who cannot access them are defined by the Access Specifiers.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Types of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 supports 5 types of access specifiers. They are as follows</w:t>
      </w:r>
    </w:p>
    <w:p w:rsidR="00FE5848" w:rsidRPr="00FE5848" w:rsidRDefault="00FE5848" w:rsidP="00FE5848">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Private</w:t>
      </w:r>
    </w:p>
    <w:p w:rsidR="00FE5848" w:rsidRPr="00FE5848" w:rsidRDefault="00FE5848" w:rsidP="00FE5848">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Public</w:t>
      </w:r>
    </w:p>
    <w:p w:rsidR="00FE5848" w:rsidRPr="00FE5848" w:rsidRDefault="00FE5848" w:rsidP="00FE5848">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Protected</w:t>
      </w:r>
    </w:p>
    <w:p w:rsidR="00FE5848" w:rsidRPr="00FE5848" w:rsidRDefault="00FE5848" w:rsidP="00FE5848">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Internal</w:t>
      </w:r>
    </w:p>
    <w:p w:rsidR="00FE5848" w:rsidRPr="00FE5848" w:rsidRDefault="00FE5848" w:rsidP="00FE5848">
      <w:pPr>
        <w:numPr>
          <w:ilvl w:val="0"/>
          <w:numId w:val="1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Protected Internal</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Members that are defined in a type with any scope or specifiers are always accessible within that type; restriction comes into the picture only when they try to access them outside of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Understand Type and Type members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Before going to understand Access Specifier in C#, let us first understand what are Types and Type Members are. In the below example, </w:t>
      </w:r>
      <w:r w:rsidRPr="00FE5848">
        <w:rPr>
          <w:rFonts w:ascii="Maiandra GD" w:eastAsia="Times New Roman" w:hAnsi="Maiandra GD" w:cs="Arial"/>
          <w:b/>
          <w:bCs/>
          <w:color w:val="000000"/>
          <w:sz w:val="24"/>
          <w:szCs w:val="24"/>
        </w:rPr>
        <w:t>Customer</w:t>
      </w:r>
      <w:r w:rsidRPr="00FE5848">
        <w:rPr>
          <w:rFonts w:ascii="Maiandra GD" w:eastAsia="Times New Roman" w:hAnsi="Maiandra GD" w:cs="Arial"/>
          <w:color w:val="000000"/>
          <w:sz w:val="24"/>
          <w:szCs w:val="24"/>
          <w:bdr w:val="none" w:sz="0" w:space="0" w:color="auto" w:frame="1"/>
        </w:rPr>
        <w:t> is the </w:t>
      </w:r>
      <w:r w:rsidRPr="00FE5848">
        <w:rPr>
          <w:rFonts w:ascii="Maiandra GD" w:eastAsia="Times New Roman" w:hAnsi="Maiandra GD" w:cs="Arial"/>
          <w:b/>
          <w:bCs/>
          <w:color w:val="000000"/>
          <w:sz w:val="24"/>
          <w:szCs w:val="24"/>
        </w:rPr>
        <w:t>Type</w:t>
      </w:r>
      <w:r w:rsidRPr="00FE5848">
        <w:rPr>
          <w:rFonts w:ascii="Maiandra GD" w:eastAsia="Times New Roman" w:hAnsi="Maiandra GD" w:cs="Arial"/>
          <w:color w:val="000000"/>
          <w:sz w:val="24"/>
          <w:szCs w:val="24"/>
          <w:bdr w:val="none" w:sz="0" w:space="0" w:color="auto" w:frame="1"/>
        </w:rPr>
        <w:t> and variables (</w:t>
      </w:r>
      <w:r w:rsidRPr="00FE5848">
        <w:rPr>
          <w:rFonts w:ascii="Maiandra GD" w:eastAsia="Times New Roman" w:hAnsi="Maiandra GD" w:cs="Arial"/>
          <w:b/>
          <w:bCs/>
          <w:color w:val="000000"/>
          <w:sz w:val="24"/>
          <w:szCs w:val="24"/>
        </w:rPr>
        <w:t>_id, _firstName, _lastName</w:t>
      </w:r>
      <w:r w:rsidRPr="00FE5848">
        <w:rPr>
          <w:rFonts w:ascii="Maiandra GD" w:eastAsia="Times New Roman" w:hAnsi="Maiandra GD" w:cs="Arial"/>
          <w:color w:val="000000"/>
          <w:sz w:val="24"/>
          <w:szCs w:val="24"/>
          <w:bdr w:val="none" w:sz="0" w:space="0" w:color="auto" w:frame="1"/>
        </w:rPr>
        <w:t>), Properties (</w:t>
      </w:r>
      <w:r w:rsidRPr="00FE5848">
        <w:rPr>
          <w:rFonts w:ascii="Maiandra GD" w:eastAsia="Times New Roman" w:hAnsi="Maiandra GD" w:cs="Arial"/>
          <w:b/>
          <w:bCs/>
          <w:color w:val="000000"/>
          <w:sz w:val="24"/>
          <w:szCs w:val="24"/>
        </w:rPr>
        <w:t>Id, FirstName, LastName</w:t>
      </w:r>
      <w:r w:rsidRPr="00FE5848">
        <w:rPr>
          <w:rFonts w:ascii="Maiandra GD" w:eastAsia="Times New Roman" w:hAnsi="Maiandra GD" w:cs="Arial"/>
          <w:color w:val="000000"/>
          <w:sz w:val="24"/>
          <w:szCs w:val="24"/>
          <w:bdr w:val="none" w:sz="0" w:space="0" w:color="auto" w:frame="1"/>
        </w:rPr>
        <w:t>) and method </w:t>
      </w:r>
      <w:r w:rsidRPr="00FE5848">
        <w:rPr>
          <w:rFonts w:ascii="Maiandra GD" w:eastAsia="Times New Roman" w:hAnsi="Maiandra GD" w:cs="Arial"/>
          <w:b/>
          <w:bCs/>
          <w:color w:val="000000"/>
          <w:sz w:val="24"/>
          <w:szCs w:val="24"/>
        </w:rPr>
        <w:t>GetFullName()</w:t>
      </w:r>
      <w:r w:rsidRPr="00FE5848">
        <w:rPr>
          <w:rFonts w:ascii="Maiandra GD" w:eastAsia="Times New Roman" w:hAnsi="Maiandra GD" w:cs="Arial"/>
          <w:color w:val="000000"/>
          <w:sz w:val="24"/>
          <w:szCs w:val="24"/>
          <w:bdr w:val="none" w:sz="0" w:space="0" w:color="auto" w:frame="1"/>
        </w:rPr>
        <w:t> are type members.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Private Fields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Properties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_id;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_id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_firstName;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_firstName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_lastName;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_lastName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w:t>
      </w:r>
      <w:r w:rsidRPr="00FE5848">
        <w:rPr>
          <w:rFonts w:ascii="Maiandra GD" w:eastAsia="Times New Roman" w:hAnsi="Maiandra GD" w:cs="Consolas"/>
          <w:color w:val="4284AE"/>
          <w:sz w:val="24"/>
          <w:szCs w:val="24"/>
        </w:rPr>
        <w:t>GetFullName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_firstName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_lastName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So in general </w:t>
      </w:r>
      <w:r w:rsidRPr="00FE5848">
        <w:rPr>
          <w:rFonts w:ascii="Maiandra GD" w:eastAsia="Times New Roman" w:hAnsi="Maiandra GD" w:cs="Arial"/>
          <w:b/>
          <w:bCs/>
          <w:color w:val="000000"/>
          <w:sz w:val="24"/>
          <w:szCs w:val="24"/>
        </w:rPr>
        <w:t>classes, structs, enums, interfaces, delegates</w:t>
      </w:r>
      <w:r w:rsidRPr="00FE5848">
        <w:rPr>
          <w:rFonts w:ascii="Maiandra GD" w:eastAsia="Times New Roman" w:hAnsi="Maiandra GD" w:cs="Arial"/>
          <w:color w:val="000000"/>
          <w:sz w:val="24"/>
          <w:szCs w:val="24"/>
          <w:bdr w:val="none" w:sz="0" w:space="0" w:color="auto" w:frame="1"/>
        </w:rPr>
        <w:t> are called </w:t>
      </w:r>
      <w:r w:rsidRPr="00FE5848">
        <w:rPr>
          <w:rFonts w:ascii="Maiandra GD" w:eastAsia="Times New Roman" w:hAnsi="Maiandra GD" w:cs="Arial"/>
          <w:b/>
          <w:bCs/>
          <w:color w:val="000000"/>
          <w:sz w:val="24"/>
          <w:szCs w:val="24"/>
        </w:rPr>
        <w:t>types, </w:t>
      </w:r>
      <w:r w:rsidRPr="00FE5848">
        <w:rPr>
          <w:rFonts w:ascii="Maiandra GD" w:eastAsia="Times New Roman" w:hAnsi="Maiandra GD" w:cs="Arial"/>
          <w:color w:val="000000"/>
          <w:sz w:val="24"/>
          <w:szCs w:val="24"/>
          <w:bdr w:val="none" w:sz="0" w:space="0" w:color="auto" w:frame="1"/>
        </w:rPr>
        <w:t>and </w:t>
      </w:r>
      <w:r w:rsidRPr="00FE5848">
        <w:rPr>
          <w:rFonts w:ascii="Maiandra GD" w:eastAsia="Times New Roman" w:hAnsi="Maiandra GD" w:cs="Arial"/>
          <w:b/>
          <w:bCs/>
          <w:color w:val="000000"/>
          <w:sz w:val="24"/>
          <w:szCs w:val="24"/>
        </w:rPr>
        <w:t>variables, properties, constructors, methods, </w:t>
      </w:r>
      <w:r w:rsidRPr="00FE5848">
        <w:rPr>
          <w:rFonts w:ascii="Maiandra GD" w:eastAsia="Times New Roman" w:hAnsi="Maiandra GD" w:cs="Arial"/>
          <w:color w:val="000000"/>
          <w:sz w:val="24"/>
          <w:szCs w:val="24"/>
          <w:bdr w:val="none" w:sz="0" w:space="0" w:color="auto" w:frame="1"/>
        </w:rPr>
        <w:t>etc. that normally reside within a type are called </w:t>
      </w:r>
      <w:r w:rsidRPr="00FE5848">
        <w:rPr>
          <w:rFonts w:ascii="Maiandra GD" w:eastAsia="Times New Roman" w:hAnsi="Maiandra GD" w:cs="Arial"/>
          <w:b/>
          <w:bCs/>
          <w:color w:val="000000"/>
          <w:sz w:val="24"/>
          <w:szCs w:val="24"/>
        </w:rPr>
        <w:t>type members. </w:t>
      </w:r>
      <w:r w:rsidRPr="00FE5848">
        <w:rPr>
          <w:rFonts w:ascii="Maiandra GD" w:eastAsia="Times New Roman" w:hAnsi="Maiandra GD" w:cs="Arial"/>
          <w:color w:val="000000"/>
          <w:sz w:val="24"/>
          <w:szCs w:val="24"/>
          <w:bdr w:val="none" w:sz="0" w:space="0" w:color="auto" w:frame="1"/>
        </w:rPr>
        <w:t>The</w:t>
      </w:r>
      <w:r w:rsidRPr="00FE5848">
        <w:rPr>
          <w:rFonts w:ascii="Maiandra GD" w:eastAsia="Times New Roman" w:hAnsi="Maiandra GD" w:cs="Arial"/>
          <w:b/>
          <w:bCs/>
          <w:color w:val="000000"/>
          <w:sz w:val="24"/>
          <w:szCs w:val="24"/>
        </w:rPr>
        <w:t> Type members</w:t>
      </w:r>
      <w:r w:rsidRPr="00FE5848">
        <w:rPr>
          <w:rFonts w:ascii="Maiandra GD" w:eastAsia="Times New Roman" w:hAnsi="Maiandra GD" w:cs="Arial"/>
          <w:color w:val="000000"/>
          <w:sz w:val="24"/>
          <w:szCs w:val="24"/>
          <w:bdr w:val="none" w:sz="0" w:space="0" w:color="auto" w:frame="1"/>
        </w:rPr>
        <w:t> can have all the 5 access modifiers whereas </w:t>
      </w:r>
      <w:r w:rsidRPr="00FE5848">
        <w:rPr>
          <w:rFonts w:ascii="Maiandra GD" w:eastAsia="Times New Roman" w:hAnsi="Maiandra GD" w:cs="Arial"/>
          <w:b/>
          <w:bCs/>
          <w:color w:val="000000"/>
          <w:sz w:val="24"/>
          <w:szCs w:val="24"/>
        </w:rPr>
        <w:t>types</w:t>
      </w:r>
      <w:r w:rsidRPr="00FE5848">
        <w:rPr>
          <w:rFonts w:ascii="Maiandra GD" w:eastAsia="Times New Roman" w:hAnsi="Maiandra GD" w:cs="Arial"/>
          <w:color w:val="000000"/>
          <w:sz w:val="24"/>
          <w:szCs w:val="24"/>
          <w:bdr w:val="none" w:sz="0" w:space="0" w:color="auto" w:frame="1"/>
        </w:rPr>
        <w:t> can have only 2 (</w:t>
      </w:r>
      <w:r w:rsidRPr="00FE5848">
        <w:rPr>
          <w:rFonts w:ascii="Maiandra GD" w:eastAsia="Times New Roman" w:hAnsi="Maiandra GD" w:cs="Arial"/>
          <w:b/>
          <w:bCs/>
          <w:color w:val="000000"/>
          <w:sz w:val="24"/>
          <w:szCs w:val="24"/>
        </w:rPr>
        <w:t>internal, public</w:t>
      </w:r>
      <w:r w:rsidRPr="00FE5848">
        <w:rPr>
          <w:rFonts w:ascii="Maiandra GD" w:eastAsia="Times New Roman" w:hAnsi="Maiandra GD" w:cs="Arial"/>
          <w:color w:val="000000"/>
          <w:sz w:val="24"/>
          <w:szCs w:val="24"/>
          <w:bdr w:val="none" w:sz="0" w:space="0" w:color="auto" w:frame="1"/>
        </w:rPr>
        <w:t>) access modifiers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w:t>
      </w:r>
      <w:r w:rsidRPr="00FE5848">
        <w:rPr>
          <w:rFonts w:ascii="Maiandra GD" w:eastAsia="Times New Roman" w:hAnsi="Maiandra GD" w:cs="Arial"/>
          <w:b/>
          <w:bCs/>
          <w:color w:val="000000"/>
          <w:sz w:val="24"/>
          <w:szCs w:val="24"/>
          <w:bdr w:val="none" w:sz="0" w:space="0" w:color="auto" w:frame="1"/>
        </w:rPr>
        <w:t>customer</w:t>
      </w:r>
      <w:r w:rsidRPr="00FE5848">
        <w:rPr>
          <w:rFonts w:ascii="Maiandra GD" w:eastAsia="Times New Roman" w:hAnsi="Maiandra GD" w:cs="Arial"/>
          <w:color w:val="000000"/>
          <w:sz w:val="24"/>
          <w:szCs w:val="24"/>
          <w:bdr w:val="none" w:sz="0" w:space="0" w:color="auto" w:frame="1"/>
        </w:rPr>
        <w:t> class makes use of regions. Using </w:t>
      </w:r>
      <w:r w:rsidRPr="00FE5848">
        <w:rPr>
          <w:rFonts w:ascii="Maiandra GD" w:eastAsia="Times New Roman" w:hAnsi="Maiandra GD" w:cs="Arial"/>
          <w:b/>
          <w:bCs/>
          <w:color w:val="000000"/>
          <w:sz w:val="24"/>
          <w:szCs w:val="24"/>
        </w:rPr>
        <w:t>regions</w:t>
      </w:r>
      <w:r w:rsidRPr="00FE5848">
        <w:rPr>
          <w:rFonts w:ascii="Maiandra GD" w:eastAsia="Times New Roman" w:hAnsi="Maiandra GD" w:cs="Arial"/>
          <w:color w:val="000000"/>
          <w:sz w:val="24"/>
          <w:szCs w:val="24"/>
          <w:bdr w:val="none" w:sz="0" w:space="0" w:color="auto" w:frame="1"/>
        </w:rPr>
        <w:t> we can expand and collapse sections of our code either manually, or using visual studio </w:t>
      </w:r>
      <w:r w:rsidRPr="00FE5848">
        <w:rPr>
          <w:rFonts w:ascii="Maiandra GD" w:eastAsia="Times New Roman" w:hAnsi="Maiandra GD" w:cs="Arial"/>
          <w:b/>
          <w:bCs/>
          <w:color w:val="000000"/>
          <w:sz w:val="24"/>
          <w:szCs w:val="24"/>
        </w:rPr>
        <w:t>Edit</w:t>
      </w:r>
      <w:r w:rsidRPr="00FE5848">
        <w:rPr>
          <w:rFonts w:ascii="Maiandra GD" w:eastAsia="Times New Roman" w:hAnsi="Maiandra GD" w:cs="Arial"/>
          <w:color w:val="000000"/>
          <w:sz w:val="24"/>
          <w:szCs w:val="24"/>
          <w:bdr w:val="none" w:sz="0" w:space="0" w:color="auto" w:frame="1"/>
        </w:rPr>
        <w:t> -&gt; </w:t>
      </w:r>
      <w:r w:rsidRPr="00FE5848">
        <w:rPr>
          <w:rFonts w:ascii="Maiandra GD" w:eastAsia="Times New Roman" w:hAnsi="Maiandra GD" w:cs="Arial"/>
          <w:b/>
          <w:bCs/>
          <w:color w:val="000000"/>
          <w:sz w:val="24"/>
          <w:szCs w:val="24"/>
        </w:rPr>
        <w:t>Outlining</w:t>
      </w:r>
      <w:r w:rsidRPr="00FE5848">
        <w:rPr>
          <w:rFonts w:ascii="Maiandra GD" w:eastAsia="Times New Roman" w:hAnsi="Maiandra GD" w:cs="Arial"/>
          <w:color w:val="000000"/>
          <w:sz w:val="24"/>
          <w:szCs w:val="24"/>
          <w:bdr w:val="none" w:sz="0" w:space="0" w:color="auto" w:frame="1"/>
        </w:rPr>
        <w:t> -&gt; </w:t>
      </w:r>
      <w:r w:rsidRPr="00FE5848">
        <w:rPr>
          <w:rFonts w:ascii="Maiandra GD" w:eastAsia="Times New Roman" w:hAnsi="Maiandra GD" w:cs="Arial"/>
          <w:b/>
          <w:bCs/>
          <w:color w:val="000000"/>
          <w:sz w:val="24"/>
          <w:szCs w:val="24"/>
        </w:rPr>
        <w:t>Toggle All Outlining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Let’s discuss each access specifiers in C# with some examples. For this create a new console application with the name </w:t>
      </w:r>
      <w:r w:rsidRPr="00FE5848">
        <w:rPr>
          <w:rFonts w:ascii="Maiandra GD" w:eastAsia="Times New Roman" w:hAnsi="Maiandra GD" w:cs="Arial"/>
          <w:b/>
          <w:bCs/>
          <w:color w:val="000000"/>
          <w:sz w:val="24"/>
          <w:szCs w:val="24"/>
        </w:rPr>
        <w:t>AccessSpecifierDemo</w:t>
      </w:r>
      <w:r w:rsidRPr="00FE5848">
        <w:rPr>
          <w:rFonts w:ascii="Maiandra GD" w:eastAsia="Times New Roman" w:hAnsi="Maiandra GD" w:cs="Arial"/>
          <w:color w:val="000000"/>
          <w:sz w:val="24"/>
          <w:szCs w:val="24"/>
          <w:bdr w:val="none" w:sz="0" w:space="0" w:color="auto" w:frame="1"/>
        </w:rPr>
        <w:t>. First, we will discuss Access Specifiers with the Type Members and then we will discuss Access Specifiers with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Private and Public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Private members are available only within the containing type whereas public members are available anywhere. There is no restriction for public members. Let understand Private and Public Members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_id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MainClass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Customer 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CustomerInstance.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Compiler Error: 'Customer._id' is inaccessible due to its protection level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CustomerInstance._id = 101;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example, _id variable is private. So, this member is only available within the Customer class (Containing Type). It is a compile-time error to access _id outside of the Customer Class. The following line in the MainClass will generate a compiler error stating, </w:t>
      </w:r>
      <w:r w:rsidRPr="00FE5848">
        <w:rPr>
          <w:rFonts w:ascii="Maiandra GD" w:eastAsia="Times New Roman" w:hAnsi="Maiandra GD" w:cs="Arial"/>
          <w:b/>
          <w:bCs/>
          <w:color w:val="FF0000"/>
          <w:sz w:val="24"/>
          <w:szCs w:val="24"/>
        </w:rPr>
        <w:t>‘Customer._id’ is inaccessible due to its protection leve</w:t>
      </w:r>
      <w:r w:rsidRPr="00FE5848">
        <w:rPr>
          <w:rFonts w:ascii="Maiandra GD" w:eastAsia="Times New Roman" w:hAnsi="Maiandra GD" w:cs="Arial"/>
          <w:color w:val="000000"/>
          <w:sz w:val="24"/>
          <w:szCs w:val="24"/>
          <w:bdr w:val="none" w:sz="0" w:space="0" w:color="auto" w:frame="1"/>
        </w:rPr>
        <w:t>l.</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CustomerInstance._id = 101;</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 the other hand, the Id property is a public member. So, we can access this member anywhere even outside of the Customer class. In fact, we invoke the Id property of the Customer class in the Main() method of MainClass as shown below and it will not give us any error.</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CustomerInstance.Id = 101;</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Protected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Protected Members in C# are available within the containing type as well as to the types that are derived from the containing type. Let us understand this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 = </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//Protected member ID is accessible with in Customer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CorporateCustomer :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PrintCustomerID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CorporateCustomer corporateCustomerInstance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CorporateCustomer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the base class protected instance member using the derived class object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corporateCustomerInstance.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the base class protected instance member using this or base keyword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RetailCustomer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PrintCustomerID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RetailCustomer retailCustomerInstance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RetailCustomer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//RetailCustomer class is not deriving from Customer class, hence it is an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//to access Customer class protected ID member, using the retailCustomerInstance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//Console.WriteLine(retailCustomerInstance.ID);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//Both these below lines also produce the same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//Console.WriteLine(this.ID); //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//Console.WriteLine(base.ID); //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customer class defines a protected member ID. CorporateCustomer class derives from the Customer class so protected ID member is accessible in the Customer class (Containing Type) and also from the CorporateCustomer class (Derived Type). Within the PrintID() method in the Customer class Protected member ID is accessible.</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Console.WriteLine(this.ID);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are 3 ways to access the base class-protected member in the derived class as shown below.</w:t>
      </w:r>
    </w:p>
    <w:p w:rsidR="00FE5848" w:rsidRPr="00FE5848" w:rsidRDefault="00FE5848" w:rsidP="00FE5848">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the derived class object: </w:t>
      </w:r>
      <w:r w:rsidRPr="00FE5848">
        <w:rPr>
          <w:rFonts w:ascii="Maiandra GD" w:eastAsia="Times New Roman" w:hAnsi="Maiandra GD" w:cs="Arial"/>
          <w:b/>
          <w:bCs/>
          <w:color w:val="0000FF"/>
          <w:sz w:val="24"/>
          <w:szCs w:val="24"/>
        </w:rPr>
        <w:t>Console.WriteLine(corporateCustomerInstance.ID);</w:t>
      </w:r>
    </w:p>
    <w:p w:rsidR="00FE5848" w:rsidRPr="00FE5848" w:rsidRDefault="00FE5848" w:rsidP="00FE5848">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this keyword: </w:t>
      </w:r>
      <w:r w:rsidRPr="00FE5848">
        <w:rPr>
          <w:rFonts w:ascii="Maiandra GD" w:eastAsia="Times New Roman" w:hAnsi="Maiandra GD" w:cs="Arial"/>
          <w:b/>
          <w:bCs/>
          <w:color w:val="0000FF"/>
          <w:sz w:val="24"/>
          <w:szCs w:val="24"/>
        </w:rPr>
        <w:t>Console.WriteLine(this.ID);</w:t>
      </w:r>
    </w:p>
    <w:p w:rsidR="00FE5848" w:rsidRPr="00FE5848" w:rsidRDefault="00FE5848" w:rsidP="00FE5848">
      <w:pPr>
        <w:numPr>
          <w:ilvl w:val="0"/>
          <w:numId w:val="1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the base keyword: </w:t>
      </w:r>
      <w:r w:rsidRPr="00FE5848">
        <w:rPr>
          <w:rFonts w:ascii="Maiandra GD" w:eastAsia="Times New Roman" w:hAnsi="Maiandra GD" w:cs="Arial"/>
          <w:b/>
          <w:bCs/>
          <w:color w:val="0000FF"/>
          <w:sz w:val="24"/>
          <w:szCs w:val="24"/>
        </w:rPr>
        <w:t>Console.WriteLine(base.ID);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 the other hand, the RetailCustomer class is not deriving from the Customer class hence it’s a compile-time error to access Customer class-protected ID member.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Internal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Whenever a member is declared with Internal Access Specifier in C#, then it is available anywhere within the containing assembly. It’s a compile-time error to access an internal member from outside the containing assembly. So, To understand the Internal Access </w:t>
      </w:r>
      <w:r w:rsidRPr="00FE5848">
        <w:rPr>
          <w:rFonts w:ascii="Maiandra GD" w:eastAsia="Times New Roman" w:hAnsi="Maiandra GD" w:cs="Arial"/>
          <w:color w:val="000000"/>
          <w:sz w:val="24"/>
          <w:szCs w:val="24"/>
          <w:bdr w:val="none" w:sz="0" w:space="0" w:color="auto" w:frame="1"/>
        </w:rPr>
        <w:lastRenderedPageBreak/>
        <w:t>Specifier in C#, we need 2 assemblies. To generate 2 assemblies, we need to follow the below steps.</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Solution Explorer and then select Add -&gt; New Project option from the context menu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547875" cy="3453739"/>
            <wp:effectExtent l="19050" t="0" r="5325" b="0"/>
            <wp:docPr id="31" name="Picture 31" descr="Access Specifi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cess Specifiers in C#"/>
                    <pic:cNvPicPr>
                      <a:picLocks noChangeAspect="1" noChangeArrowheads="1"/>
                    </pic:cNvPicPr>
                  </pic:nvPicPr>
                  <pic:blipFill>
                    <a:blip r:embed="rId29"/>
                    <a:srcRect/>
                    <a:stretch>
                      <a:fillRect/>
                    </a:stretch>
                  </pic:blipFill>
                  <pic:spPr bwMode="auto">
                    <a:xfrm>
                      <a:off x="0" y="0"/>
                      <a:ext cx="6550570" cy="345516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Once you click on the New Project, it will open the following Add New Project Dialog Box. Here, select </w:t>
      </w:r>
      <w:r w:rsidRPr="00FE5848">
        <w:rPr>
          <w:rFonts w:ascii="Maiandra GD" w:eastAsia="Times New Roman" w:hAnsi="Maiandra GD" w:cs="Arial"/>
          <w:b/>
          <w:bCs/>
          <w:color w:val="000000"/>
          <w:sz w:val="24"/>
          <w:szCs w:val="24"/>
        </w:rPr>
        <w:t>Visual C#</w:t>
      </w:r>
      <w:r w:rsidRPr="00FE5848">
        <w:rPr>
          <w:rFonts w:ascii="Maiandra GD" w:eastAsia="Times New Roman" w:hAnsi="Maiandra GD" w:cs="Arial"/>
          <w:color w:val="000000"/>
          <w:sz w:val="24"/>
          <w:szCs w:val="24"/>
          <w:bdr w:val="none" w:sz="0" w:space="0" w:color="auto" w:frame="1"/>
        </w:rPr>
        <w:t> from the </w:t>
      </w:r>
      <w:r w:rsidRPr="00FE5848">
        <w:rPr>
          <w:rFonts w:ascii="Maiandra GD" w:eastAsia="Times New Roman" w:hAnsi="Maiandra GD" w:cs="Arial"/>
          <w:b/>
          <w:bCs/>
          <w:color w:val="000000"/>
          <w:sz w:val="24"/>
          <w:szCs w:val="24"/>
        </w:rPr>
        <w:t>Installed</w:t>
      </w:r>
      <w:r w:rsidRPr="00FE5848">
        <w:rPr>
          <w:rFonts w:ascii="Maiandra GD" w:eastAsia="Times New Roman" w:hAnsi="Maiandra GD" w:cs="Arial"/>
          <w:color w:val="000000"/>
          <w:sz w:val="24"/>
          <w:szCs w:val="24"/>
          <w:bdr w:val="none" w:sz="0" w:space="0" w:color="auto" w:frame="1"/>
        </w:rPr>
        <w:t> section, and then select</w:t>
      </w:r>
      <w:r w:rsidRPr="00FE5848">
        <w:rPr>
          <w:rFonts w:ascii="Maiandra GD" w:eastAsia="Times New Roman" w:hAnsi="Maiandra GD" w:cs="Arial"/>
          <w:b/>
          <w:bCs/>
          <w:color w:val="000000"/>
          <w:sz w:val="24"/>
          <w:szCs w:val="24"/>
        </w:rPr>
        <w:t> Class Library</w:t>
      </w:r>
      <w:r w:rsidRPr="00FE5848">
        <w:rPr>
          <w:rFonts w:ascii="Maiandra GD" w:eastAsia="Times New Roman" w:hAnsi="Maiandra GD" w:cs="Arial"/>
          <w:color w:val="000000"/>
          <w:sz w:val="24"/>
          <w:szCs w:val="24"/>
          <w:bdr w:val="none" w:sz="0" w:space="0" w:color="auto" w:frame="1"/>
        </w:rPr>
        <w:t> from the center pane, and provide the name as </w:t>
      </w:r>
      <w:r w:rsidRPr="00FE5848">
        <w:rPr>
          <w:rFonts w:ascii="Maiandra GD" w:eastAsia="Times New Roman" w:hAnsi="Maiandra GD" w:cs="Arial"/>
          <w:b/>
          <w:bCs/>
          <w:color w:val="000000"/>
          <w:sz w:val="24"/>
          <w:szCs w:val="24"/>
        </w:rPr>
        <w:t>AssemblyOne</w:t>
      </w:r>
      <w:r w:rsidRPr="00FE5848">
        <w:rPr>
          <w:rFonts w:ascii="Maiandra GD" w:eastAsia="Times New Roman" w:hAnsi="Maiandra GD" w:cs="Arial"/>
          <w:color w:val="000000"/>
          <w:sz w:val="24"/>
          <w:szCs w:val="24"/>
          <w:bdr w:val="none" w:sz="0" w:space="0" w:color="auto" w:frame="1"/>
        </w:rPr>
        <w:t> and finally click on the OK button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6306625" cy="3508744"/>
            <wp:effectExtent l="19050" t="0" r="0" b="0"/>
            <wp:docPr id="32" name="Picture 32" descr="Access Specifi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ccess Specifiers in C# with Examples"/>
                    <pic:cNvPicPr>
                      <a:picLocks noChangeAspect="1" noChangeArrowheads="1"/>
                    </pic:cNvPicPr>
                  </pic:nvPicPr>
                  <pic:blipFill>
                    <a:blip r:embed="rId30"/>
                    <a:srcRect/>
                    <a:stretch>
                      <a:fillRect/>
                    </a:stretch>
                  </pic:blipFill>
                  <pic:spPr bwMode="auto">
                    <a:xfrm>
                      <a:off x="0" y="0"/>
                      <a:ext cx="6306931" cy="3508914"/>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Once you click on the OK button, it will add the Class Library Project with the name </w:t>
      </w:r>
      <w:r w:rsidRPr="00FE5848">
        <w:rPr>
          <w:rFonts w:ascii="Maiandra GD" w:eastAsia="Times New Roman" w:hAnsi="Maiandra GD" w:cs="Arial"/>
          <w:b/>
          <w:bCs/>
          <w:color w:val="000000"/>
          <w:sz w:val="24"/>
          <w:szCs w:val="24"/>
        </w:rPr>
        <w:t>AssemblyOne</w:t>
      </w:r>
      <w:r w:rsidRPr="00FE5848">
        <w:rPr>
          <w:rFonts w:ascii="Maiandra GD" w:eastAsia="Times New Roman" w:hAnsi="Maiandra GD" w:cs="Arial"/>
          <w:color w:val="000000"/>
          <w:sz w:val="24"/>
          <w:szCs w:val="24"/>
          <w:bdr w:val="none" w:sz="0" w:space="0" w:color="auto" w:frame="1"/>
        </w:rPr>
        <w:t> to our solution. Again, repeat the process to create another class library project with the name AssemblyTwo to our solution. If you have followed the steps correctly, now we should have three projects in the solution explorer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4295775" cy="3242945"/>
            <wp:effectExtent l="19050" t="0" r="9525" b="0"/>
            <wp:docPr id="33" name="Picture 33" descr="Understand Private, Public, Protected, Internal, and ProtectedInternal access specifier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rstand Private, Public, Protected, Internal, and ProtectedInternal access specifiers with examples"/>
                    <pic:cNvPicPr>
                      <a:picLocks noChangeAspect="1" noChangeArrowheads="1"/>
                    </pic:cNvPicPr>
                  </pic:nvPicPr>
                  <pic:blipFill>
                    <a:blip r:embed="rId31"/>
                    <a:srcRect/>
                    <a:stretch>
                      <a:fillRect/>
                    </a:stretch>
                  </pic:blipFill>
                  <pic:spPr bwMode="auto">
                    <a:xfrm>
                      <a:off x="0" y="0"/>
                      <a:ext cx="4295775" cy="32429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Now if we build the solution, we should have 3 assemblies generated. Two DLLs and one exe. To locate the physical assembly follow these steps.</w:t>
      </w:r>
    </w:p>
    <w:p w:rsidR="00FE5848" w:rsidRPr="00FE5848" w:rsidRDefault="00FE5848" w:rsidP="00FE58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AssemblyOne project, in solution explorer and select Open Folder in Windows Explorer.</w:t>
      </w:r>
    </w:p>
    <w:p w:rsidR="00FE5848" w:rsidRPr="00FE5848" w:rsidRDefault="00FE5848" w:rsidP="00FE58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Open bin folder</w:t>
      </w:r>
    </w:p>
    <w:p w:rsidR="00FE5848" w:rsidRPr="00FE5848" w:rsidRDefault="00FE5848" w:rsidP="00FE58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open Debug folder</w:t>
      </w:r>
    </w:p>
    <w:p w:rsidR="00FE5848" w:rsidRPr="00FE5848" w:rsidRDefault="00FE5848" w:rsidP="00FE5848">
      <w:pPr>
        <w:numPr>
          <w:ilvl w:val="0"/>
          <w:numId w:val="1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Debug folder, you should see AssemblyOne.dll, which is the physical assembly.</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Creating Class in AssemblyOne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create a class file with the name </w:t>
      </w:r>
      <w:r w:rsidRPr="00FE5848">
        <w:rPr>
          <w:rFonts w:ascii="Maiandra GD" w:eastAsia="Times New Roman" w:hAnsi="Maiandra GD" w:cs="Arial"/>
          <w:b/>
          <w:bCs/>
          <w:color w:val="000000"/>
          <w:sz w:val="24"/>
          <w:szCs w:val="24"/>
        </w:rPr>
        <w:t>AssemblyOneClass.cs</w:t>
      </w:r>
      <w:r w:rsidRPr="00FE5848">
        <w:rPr>
          <w:rFonts w:ascii="Maiandra GD" w:eastAsia="Times New Roman" w:hAnsi="Maiandra GD" w:cs="Arial"/>
          <w:color w:val="000000"/>
          <w:sz w:val="24"/>
          <w:szCs w:val="24"/>
          <w:bdr w:val="none" w:sz="0" w:space="0" w:color="auto" w:frame="1"/>
        </w:rPr>
        <w:t> within the AssemblyOne Project, and once you create the class file, then Copy and paste the following code into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internal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 = </w:t>
      </w:r>
      <w:r w:rsidRPr="00FE5848">
        <w:rPr>
          <w:rFonts w:ascii="Maiandra GD" w:eastAsia="Times New Roman" w:hAnsi="Maiandra GD" w:cs="Consolas"/>
          <w:color w:val="D19A66"/>
          <w:sz w:val="24"/>
          <w:szCs w:val="24"/>
        </w:rPr>
        <w:t>999</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AssemblyOneClassII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inetrnal member ID as both AssemblyOneClassII and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are present in the same assembly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example, </w:t>
      </w:r>
      <w:r w:rsidRPr="00FE5848">
        <w:rPr>
          <w:rFonts w:ascii="Maiandra GD" w:eastAsia="Times New Roman" w:hAnsi="Maiandra GD" w:cs="Arial"/>
          <w:b/>
          <w:bCs/>
          <w:color w:val="000000"/>
          <w:sz w:val="24"/>
          <w:szCs w:val="24"/>
        </w:rPr>
        <w:t>AssemblyOneClassI </w:t>
      </w:r>
      <w:r w:rsidRPr="00FE5848">
        <w:rPr>
          <w:rFonts w:ascii="Maiandra GD" w:eastAsia="Times New Roman" w:hAnsi="Maiandra GD" w:cs="Arial"/>
          <w:color w:val="000000"/>
          <w:sz w:val="24"/>
          <w:szCs w:val="24"/>
          <w:bdr w:val="none" w:sz="0" w:space="0" w:color="auto" w:frame="1"/>
        </w:rPr>
        <w:t>has an </w:t>
      </w:r>
      <w:r w:rsidRPr="00FE5848">
        <w:rPr>
          <w:rFonts w:ascii="Maiandra GD" w:eastAsia="Times New Roman" w:hAnsi="Maiandra GD" w:cs="Arial"/>
          <w:b/>
          <w:bCs/>
          <w:color w:val="000000"/>
          <w:sz w:val="24"/>
          <w:szCs w:val="24"/>
        </w:rPr>
        <w:t>internal member ID</w:t>
      </w:r>
      <w:r w:rsidRPr="00FE5848">
        <w:rPr>
          <w:rFonts w:ascii="Maiandra GD" w:eastAsia="Times New Roman" w:hAnsi="Maiandra GD" w:cs="Arial"/>
          <w:color w:val="000000"/>
          <w:sz w:val="24"/>
          <w:szCs w:val="24"/>
          <w:bdr w:val="none" w:sz="0" w:space="0" w:color="auto" w:frame="1"/>
        </w:rPr>
        <w:t>. We can access this ID member from </w:t>
      </w:r>
      <w:r w:rsidRPr="00FE5848">
        <w:rPr>
          <w:rFonts w:ascii="Maiandra GD" w:eastAsia="Times New Roman" w:hAnsi="Maiandra GD" w:cs="Arial"/>
          <w:b/>
          <w:bCs/>
          <w:color w:val="000000"/>
          <w:sz w:val="24"/>
          <w:szCs w:val="24"/>
        </w:rPr>
        <w:t>AssemblyOneClassII</w:t>
      </w:r>
      <w:r w:rsidRPr="00FE5848">
        <w:rPr>
          <w:rFonts w:ascii="Maiandra GD" w:eastAsia="Times New Roman" w:hAnsi="Maiandra GD" w:cs="Arial"/>
          <w:color w:val="000000"/>
          <w:sz w:val="24"/>
          <w:szCs w:val="24"/>
          <w:bdr w:val="none" w:sz="0" w:space="0" w:color="auto" w:frame="1"/>
        </w:rPr>
        <w:t> because this class is also present in the same assembly as </w:t>
      </w:r>
      <w:r w:rsidRPr="00FE5848">
        <w:rPr>
          <w:rFonts w:ascii="Maiandra GD" w:eastAsia="Times New Roman" w:hAnsi="Maiandra GD" w:cs="Arial"/>
          <w:b/>
          <w:bCs/>
          <w:color w:val="000000"/>
          <w:sz w:val="24"/>
          <w:szCs w:val="24"/>
        </w:rPr>
        <w:t>AssemblyOneClassI</w:t>
      </w:r>
      <w:r w:rsidRPr="00FE5848">
        <w:rPr>
          <w:rFonts w:ascii="Maiandra GD" w:eastAsia="Times New Roman" w:hAnsi="Maiandra GD" w:cs="Arial"/>
          <w:color w:val="000000"/>
          <w:sz w:val="24"/>
          <w:szCs w:val="24"/>
          <w:bdr w:val="none" w:sz="0" w:space="0" w:color="auto" w:frame="1"/>
        </w:rPr>
        <w:t>. So, this proofs that the Internal Members access anywhere within the same assembly.</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Creating Class in AssemblyTwp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create a class file with the name </w:t>
      </w:r>
      <w:r w:rsidRPr="00FE5848">
        <w:rPr>
          <w:rFonts w:ascii="Maiandra GD" w:eastAsia="Times New Roman" w:hAnsi="Maiandra GD" w:cs="Arial"/>
          <w:b/>
          <w:bCs/>
          <w:color w:val="000000"/>
          <w:sz w:val="24"/>
          <w:szCs w:val="24"/>
        </w:rPr>
        <w:t>AssemblyTwoClass.cs</w:t>
      </w:r>
      <w:r w:rsidRPr="00FE5848">
        <w:rPr>
          <w:rFonts w:ascii="Maiandra GD" w:eastAsia="Times New Roman" w:hAnsi="Maiandra GD" w:cs="Arial"/>
          <w:color w:val="000000"/>
          <w:sz w:val="24"/>
          <w:szCs w:val="24"/>
          <w:bdr w:val="none" w:sz="0" w:space="0" w:color="auto" w:frame="1"/>
        </w:rPr>
        <w:t> within the AssemblyTwo Project, and once you create the class file, then Copy and paste the following code into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//Console.WriteLine(instance.ID);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Notice, here, we got 2 compiler errors at this point. To solve this we need to add an assembly reference to AssemblyOne Project from AssemblyTwo Project. To do so, please follow the below steps.</w:t>
      </w:r>
    </w:p>
    <w:p w:rsidR="00FE5848" w:rsidRPr="00FE5848" w:rsidRDefault="00FE5848" w:rsidP="00FE58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Expand the References folder under the AssemblyTwo project, from Solution Explorer.</w:t>
      </w:r>
    </w:p>
    <w:p w:rsidR="00FE5848" w:rsidRPr="00FE5848" w:rsidRDefault="00FE5848" w:rsidP="00FE58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References folder and select Add Reference</w:t>
      </w:r>
    </w:p>
    <w:p w:rsidR="00FE5848" w:rsidRPr="00FE5848" w:rsidRDefault="00FE5848" w:rsidP="00FE58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From the Add Reference dialog box, select the Projects tab</w:t>
      </w:r>
    </w:p>
    <w:p w:rsidR="00FE5848" w:rsidRPr="00FE5848" w:rsidRDefault="00FE5848" w:rsidP="00FE5848">
      <w:pPr>
        <w:numPr>
          <w:ilvl w:val="0"/>
          <w:numId w:val="2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From the list, select the AssemblyOne project and click on the OK button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463022" cy="3378707"/>
            <wp:effectExtent l="19050" t="0" r="0" b="0"/>
            <wp:docPr id="34" name="Picture 34" descr="Adding Project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ing Project Reference in C#"/>
                    <pic:cNvPicPr>
                      <a:picLocks noChangeAspect="1" noChangeArrowheads="1"/>
                    </pic:cNvPicPr>
                  </pic:nvPicPr>
                  <pic:blipFill>
                    <a:blip r:embed="rId32"/>
                    <a:srcRect/>
                    <a:stretch>
                      <a:fillRect/>
                    </a:stretch>
                  </pic:blipFill>
                  <pic:spPr bwMode="auto">
                    <a:xfrm>
                      <a:off x="0" y="0"/>
                      <a:ext cx="6462619" cy="3378496"/>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At, this point all the compiler errors should have gone. Now, uncomment the following line from the AssemblyTwoClass.cs file from the AssemblyTwo project and rebuild the solution.</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Console.WriteLine(instance.ID);</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we will get a compiler error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102985" cy="977900"/>
            <wp:effectExtent l="19050" t="0" r="0" b="0"/>
            <wp:docPr id="35" name="Picture 35" descr="Access Specifi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cess Specifiers in C# with Examples"/>
                    <pic:cNvPicPr>
                      <a:picLocks noChangeAspect="1" noChangeArrowheads="1"/>
                    </pic:cNvPicPr>
                  </pic:nvPicPr>
                  <pic:blipFill>
                    <a:blip r:embed="rId33"/>
                    <a:srcRect/>
                    <a:stretch>
                      <a:fillRect/>
                    </a:stretch>
                  </pic:blipFill>
                  <pic:spPr bwMode="auto">
                    <a:xfrm>
                      <a:off x="0" y="0"/>
                      <a:ext cx="6102985" cy="97790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This is because AssemblyTwoClassI is not present in AssemblyOne assembly and hence cannot access the internal ID member defined in AssemblyOne assembly. This proves that internal members are only accessible within the same assembly. Code outside of the containing assembly cannot access internal members.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Protected Internal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Protected Internal Members in C# can be accessed anywhere within the assembly in which it is declared or from within a derived class in another assembly. So, we can think, it is a combination of Protected and Internal. If you understood the Protected and Internal access specifiers in C#, then this should be very easy to follow. Now change the access modifier from internal to protected internal for ID member in AssemblyOneClassI of AssemblyOneClass.cs file in the AssemblyOne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internal int ID = 999; </w:t>
      </w:r>
      <w:r w:rsidRPr="00FE5848">
        <w:rPr>
          <w:rFonts w:ascii="Maiandra GD" w:eastAsia="Times New Roman" w:hAnsi="Maiandra GD" w:cs="Arial"/>
          <w:b/>
          <w:bCs/>
          <w:color w:val="000000"/>
          <w:sz w:val="24"/>
          <w:szCs w:val="24"/>
        </w:rPr>
        <w:t>to </w:t>
      </w:r>
      <w:r w:rsidRPr="00FE5848">
        <w:rPr>
          <w:rFonts w:ascii="Maiandra GD" w:eastAsia="Times New Roman" w:hAnsi="Maiandra GD" w:cs="Arial"/>
          <w:b/>
          <w:bCs/>
          <w:color w:val="0000FF"/>
          <w:sz w:val="24"/>
          <w:szCs w:val="24"/>
        </w:rPr>
        <w:t>protected internal int ID = 999;</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And then, modify the code in the AssemblyTwoClass.cs file in the AssemblyTwo project as shown below. As you can see, now the AssemblyTwoClassI is derived from the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Make AssemblyTwoClassI inherit from AssemblyOneClassI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AssemblyTwoClassI :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Access the base class member using the base keyword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this proofs that the protected internal ID member defined in AssemblyOne is accessible in AssemblyTwo. As of now, we have discussed how to use access specifiers with the type members. Let see how to use the access specifiers in C# with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Access Specifiers with Type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use all 5 access specifiers with type members in C# but type allows only Internal and Public access specifiers. It is a compile-time error to use private, protected, and protected internal access specifiers with types. The following code will generate a compiler error stating Elements defined in a namespace cannot be explicitly declared as private, protected, or protected internal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//Error: Cannot mark types with private, protected and protected internal access modifiers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MainClass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"This code will not compile"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are also going to work with the same class library projects that we have created already. Copy and paste the following code in the AssemblyOneClass.cs file of the AssemblyOne project.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//Class is marked internal. This class is available only within 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internal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"Hello"</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copy and paste the following code in the AssemblyTwoClass.cs file of the AssemblyTwo project.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System;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//Class is marked public. This class is available in any assembly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instance.</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build the solution. You will notice the following 4 compiler errors.</w:t>
      </w:r>
    </w:p>
    <w:p w:rsidR="00FE5848" w:rsidRPr="00FE5848" w:rsidRDefault="00FE5848" w:rsidP="00FE5848">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is inaccessible due to its protection level</w:t>
      </w:r>
    </w:p>
    <w:p w:rsidR="00FE5848" w:rsidRPr="00FE5848" w:rsidRDefault="00FE5848" w:rsidP="00FE5848">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The type ‘AssemblyOne.AssemblyOneClass’ has no constructors defined</w:t>
      </w:r>
    </w:p>
    <w:p w:rsidR="00FE5848" w:rsidRPr="00FE5848" w:rsidRDefault="00FE5848" w:rsidP="00FE5848">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is inaccessible due to its protection level</w:t>
      </w:r>
    </w:p>
    <w:p w:rsidR="00FE5848" w:rsidRPr="00FE5848" w:rsidRDefault="00FE5848" w:rsidP="00FE5848">
      <w:pPr>
        <w:numPr>
          <w:ilvl w:val="0"/>
          <w:numId w:val="2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does not contain a definition for ‘Print’ and no extension method ‘Print’ accepting a first argument of type ‘AssemblyOne.AssemblyOneClass’ could be found (are you missing a using directive or an assembly reference?)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these errors are in the AssemblyTwo project and are related to AssemblyOne.AssemblyOneClass being inaccessible due to its protection level. Now convert the access modifier of AssemblyOneClass from Internal to Public and rebuild the solution. Now we will not get any errors. This proofs that internal types are accessible only within the containing assembly.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just remove the public access modifier from AssemblyOneClass and rebuild the solution. Now again we get the same 4 errors that we got before. This is because if we don’t specify an access specifier for a type then by default the access modifier will be internal.</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Note: If we don’t specify an access specifier in C# then for Types the default is internal and for type members it is private.</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lastRenderedPageBreak/>
        <w:t>Access Specifiers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Access Specifiers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the </w:t>
      </w:r>
      <w:r w:rsidRPr="00FE5848">
        <w:rPr>
          <w:rFonts w:ascii="Maiandra GD" w:eastAsia="Times New Roman" w:hAnsi="Maiandra GD" w:cs="Arial"/>
          <w:b/>
          <w:bCs/>
          <w:color w:val="000000"/>
          <w:sz w:val="24"/>
          <w:szCs w:val="24"/>
        </w:rPr>
        <w:t>Access Specifiers in C#</w:t>
      </w:r>
      <w:r w:rsidRPr="00FE58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w:t>
      </w:r>
      <w:hyperlink r:id="rId34" w:history="1">
        <w:r w:rsidRPr="00FE5848">
          <w:rPr>
            <w:rFonts w:ascii="Maiandra GD" w:eastAsia="Times New Roman" w:hAnsi="Maiandra GD" w:cs="Arial"/>
            <w:b/>
            <w:bCs/>
            <w:color w:val="007BFF"/>
            <w:sz w:val="24"/>
            <w:szCs w:val="24"/>
            <w:u w:val="single"/>
          </w:rPr>
          <w:t>Destructor in C#</w:t>
        </w:r>
      </w:hyperlink>
      <w:r w:rsidRPr="00FE5848">
        <w:rPr>
          <w:rFonts w:ascii="Maiandra GD" w:eastAsia="Times New Roman" w:hAnsi="Maiandra GD" w:cs="Arial"/>
          <w:color w:val="000000"/>
          <w:sz w:val="24"/>
          <w:szCs w:val="24"/>
          <w:bdr w:val="none" w:sz="0" w:space="0" w:color="auto" w:frame="1"/>
        </w:rPr>
        <w:t> with an example. As part of this article, we are going to discuss the following pointers which are related to the C# access specifiers.</w:t>
      </w:r>
    </w:p>
    <w:p w:rsidR="00FE5848" w:rsidRPr="00FE5848" w:rsidRDefault="00FE5848" w:rsidP="00FE58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are Access Specifiers in C#?</w:t>
      </w:r>
    </w:p>
    <w:p w:rsidR="00FE5848" w:rsidRPr="00FE5848" w:rsidRDefault="00FE5848" w:rsidP="00FE58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Types of Access Specifiers supported by dot net.</w:t>
      </w:r>
    </w:p>
    <w:p w:rsidR="00FE5848" w:rsidRPr="00FE5848" w:rsidRDefault="00FE5848" w:rsidP="00FE58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Understanding Type and Type members in C#.</w:t>
      </w:r>
    </w:p>
    <w:p w:rsidR="00FE5848" w:rsidRPr="00FE5848" w:rsidRDefault="00FE5848" w:rsidP="00FE5848">
      <w:pPr>
        <w:numPr>
          <w:ilvl w:val="0"/>
          <w:numId w:val="2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Understand Private, Public, Protected, Internal, and ProtectedInternal access specifiers with examples.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Access Specifiers in C# are also called access modifiers which are used to define the scope of the type (class and interface) as well as the scope of their members (variables, properties, and methods). That is who can access them and who cannot access them are defined by the Access Specifiers.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Types of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 supports 5 types of access specifiers. They are as follows</w:t>
      </w:r>
    </w:p>
    <w:p w:rsidR="00FE5848" w:rsidRPr="00FE5848" w:rsidRDefault="00FE5848" w:rsidP="00FE58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Private</w:t>
      </w:r>
    </w:p>
    <w:p w:rsidR="00FE5848" w:rsidRPr="00FE5848" w:rsidRDefault="00FE5848" w:rsidP="00FE58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Public</w:t>
      </w:r>
    </w:p>
    <w:p w:rsidR="00FE5848" w:rsidRPr="00FE5848" w:rsidRDefault="00FE5848" w:rsidP="00FE58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Protected</w:t>
      </w:r>
    </w:p>
    <w:p w:rsidR="00FE5848" w:rsidRPr="00FE5848" w:rsidRDefault="00FE5848" w:rsidP="00FE58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Internal</w:t>
      </w:r>
    </w:p>
    <w:p w:rsidR="00FE5848" w:rsidRPr="00FE5848" w:rsidRDefault="00FE5848" w:rsidP="00FE5848">
      <w:pPr>
        <w:numPr>
          <w:ilvl w:val="0"/>
          <w:numId w:val="2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Protected Internal</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Members that are defined in a type with any scope or specifiers are always accessible within that type; restriction comes into the picture only when they try to access them outside of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Understand Type and Type members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Before going to understand Access Specifier in C#, let us first understand what are Types and Type Members are. In the below example, </w:t>
      </w:r>
      <w:r w:rsidRPr="00FE5848">
        <w:rPr>
          <w:rFonts w:ascii="Maiandra GD" w:eastAsia="Times New Roman" w:hAnsi="Maiandra GD" w:cs="Arial"/>
          <w:b/>
          <w:bCs/>
          <w:color w:val="000000"/>
          <w:sz w:val="24"/>
          <w:szCs w:val="24"/>
        </w:rPr>
        <w:t>Customer</w:t>
      </w:r>
      <w:r w:rsidRPr="00FE5848">
        <w:rPr>
          <w:rFonts w:ascii="Maiandra GD" w:eastAsia="Times New Roman" w:hAnsi="Maiandra GD" w:cs="Arial"/>
          <w:color w:val="000000"/>
          <w:sz w:val="24"/>
          <w:szCs w:val="24"/>
          <w:bdr w:val="none" w:sz="0" w:space="0" w:color="auto" w:frame="1"/>
        </w:rPr>
        <w:t> is the </w:t>
      </w:r>
      <w:r w:rsidRPr="00FE5848">
        <w:rPr>
          <w:rFonts w:ascii="Maiandra GD" w:eastAsia="Times New Roman" w:hAnsi="Maiandra GD" w:cs="Arial"/>
          <w:b/>
          <w:bCs/>
          <w:color w:val="000000"/>
          <w:sz w:val="24"/>
          <w:szCs w:val="24"/>
        </w:rPr>
        <w:t>Type</w:t>
      </w:r>
      <w:r w:rsidRPr="00FE5848">
        <w:rPr>
          <w:rFonts w:ascii="Maiandra GD" w:eastAsia="Times New Roman" w:hAnsi="Maiandra GD" w:cs="Arial"/>
          <w:color w:val="000000"/>
          <w:sz w:val="24"/>
          <w:szCs w:val="24"/>
          <w:bdr w:val="none" w:sz="0" w:space="0" w:color="auto" w:frame="1"/>
        </w:rPr>
        <w:t> and variables (</w:t>
      </w:r>
      <w:r w:rsidRPr="00FE5848">
        <w:rPr>
          <w:rFonts w:ascii="Maiandra GD" w:eastAsia="Times New Roman" w:hAnsi="Maiandra GD" w:cs="Arial"/>
          <w:b/>
          <w:bCs/>
          <w:color w:val="000000"/>
          <w:sz w:val="24"/>
          <w:szCs w:val="24"/>
        </w:rPr>
        <w:t>_id, _firstName, _lastName</w:t>
      </w:r>
      <w:r w:rsidRPr="00FE5848">
        <w:rPr>
          <w:rFonts w:ascii="Maiandra GD" w:eastAsia="Times New Roman" w:hAnsi="Maiandra GD" w:cs="Arial"/>
          <w:color w:val="000000"/>
          <w:sz w:val="24"/>
          <w:szCs w:val="24"/>
          <w:bdr w:val="none" w:sz="0" w:space="0" w:color="auto" w:frame="1"/>
        </w:rPr>
        <w:t>), Properties (</w:t>
      </w:r>
      <w:r w:rsidRPr="00FE5848">
        <w:rPr>
          <w:rFonts w:ascii="Maiandra GD" w:eastAsia="Times New Roman" w:hAnsi="Maiandra GD" w:cs="Arial"/>
          <w:b/>
          <w:bCs/>
          <w:color w:val="000000"/>
          <w:sz w:val="24"/>
          <w:szCs w:val="24"/>
        </w:rPr>
        <w:t>Id, FirstName, LastName</w:t>
      </w:r>
      <w:r w:rsidRPr="00FE5848">
        <w:rPr>
          <w:rFonts w:ascii="Maiandra GD" w:eastAsia="Times New Roman" w:hAnsi="Maiandra GD" w:cs="Arial"/>
          <w:color w:val="000000"/>
          <w:sz w:val="24"/>
          <w:szCs w:val="24"/>
          <w:bdr w:val="none" w:sz="0" w:space="0" w:color="auto" w:frame="1"/>
        </w:rPr>
        <w:t>) and method </w:t>
      </w:r>
      <w:r w:rsidRPr="00FE5848">
        <w:rPr>
          <w:rFonts w:ascii="Maiandra GD" w:eastAsia="Times New Roman" w:hAnsi="Maiandra GD" w:cs="Arial"/>
          <w:b/>
          <w:bCs/>
          <w:color w:val="000000"/>
          <w:sz w:val="24"/>
          <w:szCs w:val="24"/>
        </w:rPr>
        <w:t>GetFullName()</w:t>
      </w:r>
      <w:r w:rsidRPr="00FE5848">
        <w:rPr>
          <w:rFonts w:ascii="Maiandra GD" w:eastAsia="Times New Roman" w:hAnsi="Maiandra GD" w:cs="Arial"/>
          <w:color w:val="000000"/>
          <w:sz w:val="24"/>
          <w:szCs w:val="24"/>
          <w:bdr w:val="none" w:sz="0" w:space="0" w:color="auto" w:frame="1"/>
        </w:rPr>
        <w:t> are type members.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Private Fields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Properties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_id;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_id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_firstName;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_firstName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_lastName;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_lastName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#region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w:t>
      </w:r>
      <w:r w:rsidRPr="00FE5848">
        <w:rPr>
          <w:rFonts w:ascii="Maiandra GD" w:eastAsia="Times New Roman" w:hAnsi="Maiandra GD" w:cs="Consolas"/>
          <w:color w:val="4284AE"/>
          <w:sz w:val="24"/>
          <w:szCs w:val="24"/>
        </w:rPr>
        <w:t>GetFullName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_firstName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_lastName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#endregion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in general </w:t>
      </w:r>
      <w:r w:rsidRPr="00FE5848">
        <w:rPr>
          <w:rFonts w:ascii="Maiandra GD" w:eastAsia="Times New Roman" w:hAnsi="Maiandra GD" w:cs="Arial"/>
          <w:b/>
          <w:bCs/>
          <w:color w:val="000000"/>
          <w:sz w:val="24"/>
          <w:szCs w:val="24"/>
        </w:rPr>
        <w:t>classes, structs, enums, interfaces, delegates</w:t>
      </w:r>
      <w:r w:rsidRPr="00FE5848">
        <w:rPr>
          <w:rFonts w:ascii="Maiandra GD" w:eastAsia="Times New Roman" w:hAnsi="Maiandra GD" w:cs="Arial"/>
          <w:color w:val="000000"/>
          <w:sz w:val="24"/>
          <w:szCs w:val="24"/>
          <w:bdr w:val="none" w:sz="0" w:space="0" w:color="auto" w:frame="1"/>
        </w:rPr>
        <w:t> are called </w:t>
      </w:r>
      <w:r w:rsidRPr="00FE5848">
        <w:rPr>
          <w:rFonts w:ascii="Maiandra GD" w:eastAsia="Times New Roman" w:hAnsi="Maiandra GD" w:cs="Arial"/>
          <w:b/>
          <w:bCs/>
          <w:color w:val="000000"/>
          <w:sz w:val="24"/>
          <w:szCs w:val="24"/>
        </w:rPr>
        <w:t>types, </w:t>
      </w:r>
      <w:r w:rsidRPr="00FE5848">
        <w:rPr>
          <w:rFonts w:ascii="Maiandra GD" w:eastAsia="Times New Roman" w:hAnsi="Maiandra GD" w:cs="Arial"/>
          <w:color w:val="000000"/>
          <w:sz w:val="24"/>
          <w:szCs w:val="24"/>
          <w:bdr w:val="none" w:sz="0" w:space="0" w:color="auto" w:frame="1"/>
        </w:rPr>
        <w:t>and </w:t>
      </w:r>
      <w:r w:rsidRPr="00FE5848">
        <w:rPr>
          <w:rFonts w:ascii="Maiandra GD" w:eastAsia="Times New Roman" w:hAnsi="Maiandra GD" w:cs="Arial"/>
          <w:b/>
          <w:bCs/>
          <w:color w:val="000000"/>
          <w:sz w:val="24"/>
          <w:szCs w:val="24"/>
        </w:rPr>
        <w:t>variables, properties, constructors, methods, </w:t>
      </w:r>
      <w:r w:rsidRPr="00FE5848">
        <w:rPr>
          <w:rFonts w:ascii="Maiandra GD" w:eastAsia="Times New Roman" w:hAnsi="Maiandra GD" w:cs="Arial"/>
          <w:color w:val="000000"/>
          <w:sz w:val="24"/>
          <w:szCs w:val="24"/>
          <w:bdr w:val="none" w:sz="0" w:space="0" w:color="auto" w:frame="1"/>
        </w:rPr>
        <w:t>etc. that normally reside within a type are called </w:t>
      </w:r>
      <w:r w:rsidRPr="00FE5848">
        <w:rPr>
          <w:rFonts w:ascii="Maiandra GD" w:eastAsia="Times New Roman" w:hAnsi="Maiandra GD" w:cs="Arial"/>
          <w:b/>
          <w:bCs/>
          <w:color w:val="000000"/>
          <w:sz w:val="24"/>
          <w:szCs w:val="24"/>
        </w:rPr>
        <w:t>type members. </w:t>
      </w:r>
      <w:r w:rsidRPr="00FE5848">
        <w:rPr>
          <w:rFonts w:ascii="Maiandra GD" w:eastAsia="Times New Roman" w:hAnsi="Maiandra GD" w:cs="Arial"/>
          <w:color w:val="000000"/>
          <w:sz w:val="24"/>
          <w:szCs w:val="24"/>
          <w:bdr w:val="none" w:sz="0" w:space="0" w:color="auto" w:frame="1"/>
        </w:rPr>
        <w:t>The</w:t>
      </w:r>
      <w:r w:rsidRPr="00FE5848">
        <w:rPr>
          <w:rFonts w:ascii="Maiandra GD" w:eastAsia="Times New Roman" w:hAnsi="Maiandra GD" w:cs="Arial"/>
          <w:b/>
          <w:bCs/>
          <w:color w:val="000000"/>
          <w:sz w:val="24"/>
          <w:szCs w:val="24"/>
        </w:rPr>
        <w:t> Type members</w:t>
      </w:r>
      <w:r w:rsidRPr="00FE5848">
        <w:rPr>
          <w:rFonts w:ascii="Maiandra GD" w:eastAsia="Times New Roman" w:hAnsi="Maiandra GD" w:cs="Arial"/>
          <w:color w:val="000000"/>
          <w:sz w:val="24"/>
          <w:szCs w:val="24"/>
          <w:bdr w:val="none" w:sz="0" w:space="0" w:color="auto" w:frame="1"/>
        </w:rPr>
        <w:t> can have all the 5 access modifiers whereas </w:t>
      </w:r>
      <w:r w:rsidRPr="00FE5848">
        <w:rPr>
          <w:rFonts w:ascii="Maiandra GD" w:eastAsia="Times New Roman" w:hAnsi="Maiandra GD" w:cs="Arial"/>
          <w:b/>
          <w:bCs/>
          <w:color w:val="000000"/>
          <w:sz w:val="24"/>
          <w:szCs w:val="24"/>
        </w:rPr>
        <w:t>types</w:t>
      </w:r>
      <w:r w:rsidRPr="00FE5848">
        <w:rPr>
          <w:rFonts w:ascii="Maiandra GD" w:eastAsia="Times New Roman" w:hAnsi="Maiandra GD" w:cs="Arial"/>
          <w:color w:val="000000"/>
          <w:sz w:val="24"/>
          <w:szCs w:val="24"/>
          <w:bdr w:val="none" w:sz="0" w:space="0" w:color="auto" w:frame="1"/>
        </w:rPr>
        <w:t> can have only 2 (</w:t>
      </w:r>
      <w:r w:rsidRPr="00FE5848">
        <w:rPr>
          <w:rFonts w:ascii="Maiandra GD" w:eastAsia="Times New Roman" w:hAnsi="Maiandra GD" w:cs="Arial"/>
          <w:b/>
          <w:bCs/>
          <w:color w:val="000000"/>
          <w:sz w:val="24"/>
          <w:szCs w:val="24"/>
        </w:rPr>
        <w:t>internal, public</w:t>
      </w:r>
      <w:r w:rsidRPr="00FE5848">
        <w:rPr>
          <w:rFonts w:ascii="Maiandra GD" w:eastAsia="Times New Roman" w:hAnsi="Maiandra GD" w:cs="Arial"/>
          <w:color w:val="000000"/>
          <w:sz w:val="24"/>
          <w:szCs w:val="24"/>
          <w:bdr w:val="none" w:sz="0" w:space="0" w:color="auto" w:frame="1"/>
        </w:rPr>
        <w:t>) access modifiers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w:t>
      </w:r>
      <w:r w:rsidRPr="00FE5848">
        <w:rPr>
          <w:rFonts w:ascii="Maiandra GD" w:eastAsia="Times New Roman" w:hAnsi="Maiandra GD" w:cs="Arial"/>
          <w:b/>
          <w:bCs/>
          <w:color w:val="000000"/>
          <w:sz w:val="24"/>
          <w:szCs w:val="24"/>
          <w:bdr w:val="none" w:sz="0" w:space="0" w:color="auto" w:frame="1"/>
        </w:rPr>
        <w:t>customer</w:t>
      </w:r>
      <w:r w:rsidRPr="00FE5848">
        <w:rPr>
          <w:rFonts w:ascii="Maiandra GD" w:eastAsia="Times New Roman" w:hAnsi="Maiandra GD" w:cs="Arial"/>
          <w:color w:val="000000"/>
          <w:sz w:val="24"/>
          <w:szCs w:val="24"/>
          <w:bdr w:val="none" w:sz="0" w:space="0" w:color="auto" w:frame="1"/>
        </w:rPr>
        <w:t> class makes use of regions. Using </w:t>
      </w:r>
      <w:r w:rsidRPr="00FE5848">
        <w:rPr>
          <w:rFonts w:ascii="Maiandra GD" w:eastAsia="Times New Roman" w:hAnsi="Maiandra GD" w:cs="Arial"/>
          <w:b/>
          <w:bCs/>
          <w:color w:val="000000"/>
          <w:sz w:val="24"/>
          <w:szCs w:val="24"/>
        </w:rPr>
        <w:t>regions</w:t>
      </w:r>
      <w:r w:rsidRPr="00FE5848">
        <w:rPr>
          <w:rFonts w:ascii="Maiandra GD" w:eastAsia="Times New Roman" w:hAnsi="Maiandra GD" w:cs="Arial"/>
          <w:color w:val="000000"/>
          <w:sz w:val="24"/>
          <w:szCs w:val="24"/>
          <w:bdr w:val="none" w:sz="0" w:space="0" w:color="auto" w:frame="1"/>
        </w:rPr>
        <w:t> we can expand and collapse sections of our code either manually, or using visual studio </w:t>
      </w:r>
      <w:r w:rsidRPr="00FE5848">
        <w:rPr>
          <w:rFonts w:ascii="Maiandra GD" w:eastAsia="Times New Roman" w:hAnsi="Maiandra GD" w:cs="Arial"/>
          <w:b/>
          <w:bCs/>
          <w:color w:val="000000"/>
          <w:sz w:val="24"/>
          <w:szCs w:val="24"/>
        </w:rPr>
        <w:t>Edit</w:t>
      </w:r>
      <w:r w:rsidRPr="00FE5848">
        <w:rPr>
          <w:rFonts w:ascii="Maiandra GD" w:eastAsia="Times New Roman" w:hAnsi="Maiandra GD" w:cs="Arial"/>
          <w:color w:val="000000"/>
          <w:sz w:val="24"/>
          <w:szCs w:val="24"/>
          <w:bdr w:val="none" w:sz="0" w:space="0" w:color="auto" w:frame="1"/>
        </w:rPr>
        <w:t> -&gt; </w:t>
      </w:r>
      <w:r w:rsidRPr="00FE5848">
        <w:rPr>
          <w:rFonts w:ascii="Maiandra GD" w:eastAsia="Times New Roman" w:hAnsi="Maiandra GD" w:cs="Arial"/>
          <w:b/>
          <w:bCs/>
          <w:color w:val="000000"/>
          <w:sz w:val="24"/>
          <w:szCs w:val="24"/>
        </w:rPr>
        <w:t>Outlining</w:t>
      </w:r>
      <w:r w:rsidRPr="00FE5848">
        <w:rPr>
          <w:rFonts w:ascii="Maiandra GD" w:eastAsia="Times New Roman" w:hAnsi="Maiandra GD" w:cs="Arial"/>
          <w:color w:val="000000"/>
          <w:sz w:val="24"/>
          <w:szCs w:val="24"/>
          <w:bdr w:val="none" w:sz="0" w:space="0" w:color="auto" w:frame="1"/>
        </w:rPr>
        <w:t> -&gt; </w:t>
      </w:r>
      <w:r w:rsidRPr="00FE5848">
        <w:rPr>
          <w:rFonts w:ascii="Maiandra GD" w:eastAsia="Times New Roman" w:hAnsi="Maiandra GD" w:cs="Arial"/>
          <w:b/>
          <w:bCs/>
          <w:color w:val="000000"/>
          <w:sz w:val="24"/>
          <w:szCs w:val="24"/>
        </w:rPr>
        <w:t>Toggle All Outlining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Let’s discuss each access specifiers in C# with some examples. For this create a new console application with the name </w:t>
      </w:r>
      <w:r w:rsidRPr="00FE5848">
        <w:rPr>
          <w:rFonts w:ascii="Maiandra GD" w:eastAsia="Times New Roman" w:hAnsi="Maiandra GD" w:cs="Arial"/>
          <w:b/>
          <w:bCs/>
          <w:color w:val="000000"/>
          <w:sz w:val="24"/>
          <w:szCs w:val="24"/>
        </w:rPr>
        <w:t>AccessSpecifierDemo</w:t>
      </w:r>
      <w:r w:rsidRPr="00FE5848">
        <w:rPr>
          <w:rFonts w:ascii="Maiandra GD" w:eastAsia="Times New Roman" w:hAnsi="Maiandra GD" w:cs="Arial"/>
          <w:color w:val="000000"/>
          <w:sz w:val="24"/>
          <w:szCs w:val="24"/>
          <w:bdr w:val="none" w:sz="0" w:space="0" w:color="auto" w:frame="1"/>
        </w:rPr>
        <w:t>. First, we will discuss Access Specifiers with the Type Members and then we will discuss Access Specifiers with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Private and Public Access Specifiers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Private members are available only within the containing type whereas public members are available anywhere. There is no restriction for public members. Let understand Private and Public Members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_id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MainClass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Customer 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CustomerInstance.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Compiler Error: 'Customer._id' is inaccessible due to its protection level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CustomerInstance._id = 101;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In the above example, _id variable is private. So, this member is only available within the Customer class (Containing Type). It is a compile-time error to access _id outside of the Customer Class. The following line in the MainClass will generate a compiler error </w:t>
      </w:r>
      <w:r w:rsidRPr="00FE5848">
        <w:rPr>
          <w:rFonts w:ascii="Maiandra GD" w:eastAsia="Times New Roman" w:hAnsi="Maiandra GD" w:cs="Arial"/>
          <w:color w:val="000000"/>
          <w:sz w:val="24"/>
          <w:szCs w:val="24"/>
          <w:bdr w:val="none" w:sz="0" w:space="0" w:color="auto" w:frame="1"/>
        </w:rPr>
        <w:lastRenderedPageBreak/>
        <w:t>stating, </w:t>
      </w:r>
      <w:r w:rsidRPr="00FE5848">
        <w:rPr>
          <w:rFonts w:ascii="Maiandra GD" w:eastAsia="Times New Roman" w:hAnsi="Maiandra GD" w:cs="Arial"/>
          <w:b/>
          <w:bCs/>
          <w:color w:val="FF0000"/>
          <w:sz w:val="24"/>
          <w:szCs w:val="24"/>
        </w:rPr>
        <w:t>‘Customer._id’ is inaccessible due to its protection leve</w:t>
      </w:r>
      <w:r w:rsidRPr="00FE5848">
        <w:rPr>
          <w:rFonts w:ascii="Maiandra GD" w:eastAsia="Times New Roman" w:hAnsi="Maiandra GD" w:cs="Arial"/>
          <w:color w:val="000000"/>
          <w:sz w:val="24"/>
          <w:szCs w:val="24"/>
          <w:bdr w:val="none" w:sz="0" w:space="0" w:color="auto" w:frame="1"/>
        </w:rPr>
        <w:t>l.</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CustomerInstance._id = 101;</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 the other hand, the Id property is a public member. So, we can access this member anywhere even outside of the Customer class. In fact, we invoke the Id property of the Customer class in the Main() method of MainClass as shown below and it will not give us any error.</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CustomerInstance.Id = 101;</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Protected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Protected Members in C# are available within the containing type as well as to the types that are derived from the containing type. Let us understand this with an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 = </w:t>
      </w:r>
      <w:r w:rsidRPr="00FE5848">
        <w:rPr>
          <w:rFonts w:ascii="Maiandra GD" w:eastAsia="Times New Roman" w:hAnsi="Maiandra GD" w:cs="Consolas"/>
          <w:color w:val="D19A66"/>
          <w:sz w:val="24"/>
          <w:szCs w:val="24"/>
        </w:rPr>
        <w:t>101</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//Protected member ID is accessible with in Customer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CorporateCustomer :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PrintCustomerID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CorporateCustomer corporateCustomerInstance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CorporateCustomer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the base class protected instance member using the derived class object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corporateCustomerInstance.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the base class protected instance member using this or base keyword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RetailCustomer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PrintCustomerID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RetailCustomer retailCustomerInstance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RetailCustomer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//RetailCustomer class is not deriving from Customer class, hence it is an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//to access Customer class protected ID member, using the retailCustomerInstance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//Console.WriteLine(retailCustomerInstance.ID);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//Both these below lines also produce the same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//Console.WriteLine(this.ID); //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//Console.WriteLine(base.ID); //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customer class defines a protected member ID. CorporateCustomer class derives from the Customer class so protected ID member is accessible in the Customer class (Containing Type) and also from the CorporateCustomer class (Derived Type). Within the PrintID() method in the Customer class Protected member ID is accessible.</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Console.WriteLine(this.ID);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are 3 ways to access the base class-protected member in the derived class as shown below.</w:t>
      </w:r>
    </w:p>
    <w:p w:rsidR="00FE5848" w:rsidRPr="00FE5848" w:rsidRDefault="00FE5848" w:rsidP="00FE58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the derived class object: </w:t>
      </w:r>
      <w:r w:rsidRPr="00FE5848">
        <w:rPr>
          <w:rFonts w:ascii="Maiandra GD" w:eastAsia="Times New Roman" w:hAnsi="Maiandra GD" w:cs="Arial"/>
          <w:b/>
          <w:bCs/>
          <w:color w:val="0000FF"/>
          <w:sz w:val="24"/>
          <w:szCs w:val="24"/>
        </w:rPr>
        <w:t>Console.WriteLine(corporateCustomerInstance.ID);</w:t>
      </w:r>
    </w:p>
    <w:p w:rsidR="00FE5848" w:rsidRPr="00FE5848" w:rsidRDefault="00FE5848" w:rsidP="00FE58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this keyword: </w:t>
      </w:r>
      <w:r w:rsidRPr="00FE5848">
        <w:rPr>
          <w:rFonts w:ascii="Maiandra GD" w:eastAsia="Times New Roman" w:hAnsi="Maiandra GD" w:cs="Arial"/>
          <w:b/>
          <w:bCs/>
          <w:color w:val="0000FF"/>
          <w:sz w:val="24"/>
          <w:szCs w:val="24"/>
        </w:rPr>
        <w:t>Console.WriteLine(this.ID);</w:t>
      </w:r>
    </w:p>
    <w:p w:rsidR="00FE5848" w:rsidRPr="00FE5848" w:rsidRDefault="00FE5848" w:rsidP="00FE5848">
      <w:pPr>
        <w:numPr>
          <w:ilvl w:val="0"/>
          <w:numId w:val="2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Using the base keyword: </w:t>
      </w:r>
      <w:r w:rsidRPr="00FE5848">
        <w:rPr>
          <w:rFonts w:ascii="Maiandra GD" w:eastAsia="Times New Roman" w:hAnsi="Maiandra GD" w:cs="Arial"/>
          <w:b/>
          <w:bCs/>
          <w:color w:val="0000FF"/>
          <w:sz w:val="24"/>
          <w:szCs w:val="24"/>
        </w:rPr>
        <w:t>Console.WriteLine(base.ID);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 the other hand, the RetailCustomer class is not deriving from the Customer class hence it’s a compile-time error to access Customer class-protected ID member.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Internal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Whenever a member is declared with Internal Access Specifier in C#, then it is available anywhere within the containing assembly. It’s a compile-time error to access an internal member from outside the containing assembly. So, To understand the Internal Access Specifier in C#, we need 2 assemblies. To generate 2 assemblies, we need to follow the below steps.</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Solution Explorer and then select Add -&gt; New Project option from the context menu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6447084" cy="3400576"/>
            <wp:effectExtent l="19050" t="0" r="0" b="0"/>
            <wp:docPr id="41" name="Picture 41" descr="Access Specifi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ccess Specifiers in C#"/>
                    <pic:cNvPicPr>
                      <a:picLocks noChangeAspect="1" noChangeArrowheads="1"/>
                    </pic:cNvPicPr>
                  </pic:nvPicPr>
                  <pic:blipFill>
                    <a:blip r:embed="rId29"/>
                    <a:srcRect/>
                    <a:stretch>
                      <a:fillRect/>
                    </a:stretch>
                  </pic:blipFill>
                  <pic:spPr bwMode="auto">
                    <a:xfrm>
                      <a:off x="0" y="0"/>
                      <a:ext cx="6449737" cy="340197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Once you click on the New Project, it will open the following Add New Project Dialog Box. Here, select </w:t>
      </w:r>
      <w:r w:rsidRPr="00FE5848">
        <w:rPr>
          <w:rFonts w:ascii="Maiandra GD" w:eastAsia="Times New Roman" w:hAnsi="Maiandra GD" w:cs="Arial"/>
          <w:b/>
          <w:bCs/>
          <w:color w:val="000000"/>
          <w:sz w:val="24"/>
          <w:szCs w:val="24"/>
        </w:rPr>
        <w:t>Visual C#</w:t>
      </w:r>
      <w:r w:rsidRPr="00FE5848">
        <w:rPr>
          <w:rFonts w:ascii="Maiandra GD" w:eastAsia="Times New Roman" w:hAnsi="Maiandra GD" w:cs="Arial"/>
          <w:color w:val="000000"/>
          <w:sz w:val="24"/>
          <w:szCs w:val="24"/>
          <w:bdr w:val="none" w:sz="0" w:space="0" w:color="auto" w:frame="1"/>
        </w:rPr>
        <w:t> from the </w:t>
      </w:r>
      <w:r w:rsidRPr="00FE5848">
        <w:rPr>
          <w:rFonts w:ascii="Maiandra GD" w:eastAsia="Times New Roman" w:hAnsi="Maiandra GD" w:cs="Arial"/>
          <w:b/>
          <w:bCs/>
          <w:color w:val="000000"/>
          <w:sz w:val="24"/>
          <w:szCs w:val="24"/>
        </w:rPr>
        <w:t>Installed</w:t>
      </w:r>
      <w:r w:rsidRPr="00FE5848">
        <w:rPr>
          <w:rFonts w:ascii="Maiandra GD" w:eastAsia="Times New Roman" w:hAnsi="Maiandra GD" w:cs="Arial"/>
          <w:color w:val="000000"/>
          <w:sz w:val="24"/>
          <w:szCs w:val="24"/>
          <w:bdr w:val="none" w:sz="0" w:space="0" w:color="auto" w:frame="1"/>
        </w:rPr>
        <w:t> section, and then select</w:t>
      </w:r>
      <w:r w:rsidRPr="00FE5848">
        <w:rPr>
          <w:rFonts w:ascii="Maiandra GD" w:eastAsia="Times New Roman" w:hAnsi="Maiandra GD" w:cs="Arial"/>
          <w:b/>
          <w:bCs/>
          <w:color w:val="000000"/>
          <w:sz w:val="24"/>
          <w:szCs w:val="24"/>
        </w:rPr>
        <w:t> Class Library</w:t>
      </w:r>
      <w:r w:rsidRPr="00FE5848">
        <w:rPr>
          <w:rFonts w:ascii="Maiandra GD" w:eastAsia="Times New Roman" w:hAnsi="Maiandra GD" w:cs="Arial"/>
          <w:color w:val="000000"/>
          <w:sz w:val="24"/>
          <w:szCs w:val="24"/>
          <w:bdr w:val="none" w:sz="0" w:space="0" w:color="auto" w:frame="1"/>
        </w:rPr>
        <w:t> from the center pane, and provide the name as </w:t>
      </w:r>
      <w:r w:rsidRPr="00FE5848">
        <w:rPr>
          <w:rFonts w:ascii="Maiandra GD" w:eastAsia="Times New Roman" w:hAnsi="Maiandra GD" w:cs="Arial"/>
          <w:b/>
          <w:bCs/>
          <w:color w:val="000000"/>
          <w:sz w:val="24"/>
          <w:szCs w:val="24"/>
        </w:rPr>
        <w:t>AssemblyOne</w:t>
      </w:r>
      <w:r w:rsidRPr="00FE5848">
        <w:rPr>
          <w:rFonts w:ascii="Maiandra GD" w:eastAsia="Times New Roman" w:hAnsi="Maiandra GD" w:cs="Arial"/>
          <w:color w:val="000000"/>
          <w:sz w:val="24"/>
          <w:szCs w:val="24"/>
          <w:bdr w:val="none" w:sz="0" w:space="0" w:color="auto" w:frame="1"/>
        </w:rPr>
        <w:t> and finally click on the OK button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746177" cy="3753293"/>
            <wp:effectExtent l="19050" t="0" r="0" b="0"/>
            <wp:docPr id="42" name="Picture 42" descr="Access Specifi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ccess Specifiers in C# with Examples"/>
                    <pic:cNvPicPr>
                      <a:picLocks noChangeAspect="1" noChangeArrowheads="1"/>
                    </pic:cNvPicPr>
                  </pic:nvPicPr>
                  <pic:blipFill>
                    <a:blip r:embed="rId30"/>
                    <a:srcRect/>
                    <a:stretch>
                      <a:fillRect/>
                    </a:stretch>
                  </pic:blipFill>
                  <pic:spPr bwMode="auto">
                    <a:xfrm>
                      <a:off x="0" y="0"/>
                      <a:ext cx="6746505" cy="3753476"/>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Once you click on the OK button, it will add the Class Library Project with the name </w:t>
      </w:r>
      <w:r w:rsidRPr="00FE5848">
        <w:rPr>
          <w:rFonts w:ascii="Maiandra GD" w:eastAsia="Times New Roman" w:hAnsi="Maiandra GD" w:cs="Arial"/>
          <w:b/>
          <w:bCs/>
          <w:color w:val="000000"/>
          <w:sz w:val="24"/>
          <w:szCs w:val="24"/>
        </w:rPr>
        <w:t>AssemblyOne</w:t>
      </w:r>
      <w:r w:rsidRPr="00FE5848">
        <w:rPr>
          <w:rFonts w:ascii="Maiandra GD" w:eastAsia="Times New Roman" w:hAnsi="Maiandra GD" w:cs="Arial"/>
          <w:color w:val="000000"/>
          <w:sz w:val="24"/>
          <w:szCs w:val="24"/>
          <w:bdr w:val="none" w:sz="0" w:space="0" w:color="auto" w:frame="1"/>
        </w:rPr>
        <w:t> to our solution. Again, repeat the process to create another class library project with the name AssemblyTwo to our solution. If you have followed the steps correctly, now we should have three projects in the solution explorer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4295775" cy="3242945"/>
            <wp:effectExtent l="19050" t="0" r="9525" b="0"/>
            <wp:docPr id="43" name="Picture 43" descr="Understand Private, Public, Protected, Internal, and ProtectedInternal access specifier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rstand Private, Public, Protected, Internal, and ProtectedInternal access specifiers with examples"/>
                    <pic:cNvPicPr>
                      <a:picLocks noChangeAspect="1" noChangeArrowheads="1"/>
                    </pic:cNvPicPr>
                  </pic:nvPicPr>
                  <pic:blipFill>
                    <a:blip r:embed="rId31"/>
                    <a:srcRect/>
                    <a:stretch>
                      <a:fillRect/>
                    </a:stretch>
                  </pic:blipFill>
                  <pic:spPr bwMode="auto">
                    <a:xfrm>
                      <a:off x="0" y="0"/>
                      <a:ext cx="4295775" cy="32429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if we build the solution, we should have 3 assemblies generated. Two DLLs and one exe. To locate the physical assembly follow these steps.</w:t>
      </w:r>
    </w:p>
    <w:p w:rsidR="00FE5848" w:rsidRPr="00FE5848" w:rsidRDefault="00FE5848" w:rsidP="00FE58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AssemblyOne project, in solution explorer and select Open Folder in Windows Explorer.</w:t>
      </w:r>
    </w:p>
    <w:p w:rsidR="00FE5848" w:rsidRPr="00FE5848" w:rsidRDefault="00FE5848" w:rsidP="00FE58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Open bin folder</w:t>
      </w:r>
    </w:p>
    <w:p w:rsidR="00FE5848" w:rsidRPr="00FE5848" w:rsidRDefault="00FE5848" w:rsidP="00FE58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open Debug folder</w:t>
      </w:r>
    </w:p>
    <w:p w:rsidR="00FE5848" w:rsidRPr="00FE5848" w:rsidRDefault="00FE5848" w:rsidP="00FE5848">
      <w:pPr>
        <w:numPr>
          <w:ilvl w:val="0"/>
          <w:numId w:val="2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Debug folder, you should see AssemblyOne.dll, which is the physical assembly.</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Creating Class in AssemblyOne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create a class file with the name </w:t>
      </w:r>
      <w:r w:rsidRPr="00FE5848">
        <w:rPr>
          <w:rFonts w:ascii="Maiandra GD" w:eastAsia="Times New Roman" w:hAnsi="Maiandra GD" w:cs="Arial"/>
          <w:b/>
          <w:bCs/>
          <w:color w:val="000000"/>
          <w:sz w:val="24"/>
          <w:szCs w:val="24"/>
        </w:rPr>
        <w:t>AssemblyOneClass.cs</w:t>
      </w:r>
      <w:r w:rsidRPr="00FE5848">
        <w:rPr>
          <w:rFonts w:ascii="Maiandra GD" w:eastAsia="Times New Roman" w:hAnsi="Maiandra GD" w:cs="Arial"/>
          <w:color w:val="000000"/>
          <w:sz w:val="24"/>
          <w:szCs w:val="24"/>
          <w:bdr w:val="none" w:sz="0" w:space="0" w:color="auto" w:frame="1"/>
        </w:rPr>
        <w:t> within the AssemblyOne Project, and once you create the class file, then Copy and paste the following code into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internal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 = </w:t>
      </w:r>
      <w:r w:rsidRPr="00FE5848">
        <w:rPr>
          <w:rFonts w:ascii="Maiandra GD" w:eastAsia="Times New Roman" w:hAnsi="Maiandra GD" w:cs="Consolas"/>
          <w:color w:val="D19A66"/>
          <w:sz w:val="24"/>
          <w:szCs w:val="24"/>
        </w:rPr>
        <w:t>999</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AssemblyOneClassII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Can access inetrnal member ID as both AssemblyOneClassII and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are present in the same assembly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instance.</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example, </w:t>
      </w:r>
      <w:r w:rsidRPr="00FE5848">
        <w:rPr>
          <w:rFonts w:ascii="Maiandra GD" w:eastAsia="Times New Roman" w:hAnsi="Maiandra GD" w:cs="Arial"/>
          <w:b/>
          <w:bCs/>
          <w:color w:val="000000"/>
          <w:sz w:val="24"/>
          <w:szCs w:val="24"/>
        </w:rPr>
        <w:t>AssemblyOneClassI </w:t>
      </w:r>
      <w:r w:rsidRPr="00FE5848">
        <w:rPr>
          <w:rFonts w:ascii="Maiandra GD" w:eastAsia="Times New Roman" w:hAnsi="Maiandra GD" w:cs="Arial"/>
          <w:color w:val="000000"/>
          <w:sz w:val="24"/>
          <w:szCs w:val="24"/>
          <w:bdr w:val="none" w:sz="0" w:space="0" w:color="auto" w:frame="1"/>
        </w:rPr>
        <w:t>has an </w:t>
      </w:r>
      <w:r w:rsidRPr="00FE5848">
        <w:rPr>
          <w:rFonts w:ascii="Maiandra GD" w:eastAsia="Times New Roman" w:hAnsi="Maiandra GD" w:cs="Arial"/>
          <w:b/>
          <w:bCs/>
          <w:color w:val="000000"/>
          <w:sz w:val="24"/>
          <w:szCs w:val="24"/>
        </w:rPr>
        <w:t>internal member ID</w:t>
      </w:r>
      <w:r w:rsidRPr="00FE5848">
        <w:rPr>
          <w:rFonts w:ascii="Maiandra GD" w:eastAsia="Times New Roman" w:hAnsi="Maiandra GD" w:cs="Arial"/>
          <w:color w:val="000000"/>
          <w:sz w:val="24"/>
          <w:szCs w:val="24"/>
          <w:bdr w:val="none" w:sz="0" w:space="0" w:color="auto" w:frame="1"/>
        </w:rPr>
        <w:t>. We can access this ID member from </w:t>
      </w:r>
      <w:r w:rsidRPr="00FE5848">
        <w:rPr>
          <w:rFonts w:ascii="Maiandra GD" w:eastAsia="Times New Roman" w:hAnsi="Maiandra GD" w:cs="Arial"/>
          <w:b/>
          <w:bCs/>
          <w:color w:val="000000"/>
          <w:sz w:val="24"/>
          <w:szCs w:val="24"/>
        </w:rPr>
        <w:t>AssemblyOneClassII</w:t>
      </w:r>
      <w:r w:rsidRPr="00FE5848">
        <w:rPr>
          <w:rFonts w:ascii="Maiandra GD" w:eastAsia="Times New Roman" w:hAnsi="Maiandra GD" w:cs="Arial"/>
          <w:color w:val="000000"/>
          <w:sz w:val="24"/>
          <w:szCs w:val="24"/>
          <w:bdr w:val="none" w:sz="0" w:space="0" w:color="auto" w:frame="1"/>
        </w:rPr>
        <w:t> because this class is also present in the same assembly as </w:t>
      </w:r>
      <w:r w:rsidRPr="00FE5848">
        <w:rPr>
          <w:rFonts w:ascii="Maiandra GD" w:eastAsia="Times New Roman" w:hAnsi="Maiandra GD" w:cs="Arial"/>
          <w:b/>
          <w:bCs/>
          <w:color w:val="000000"/>
          <w:sz w:val="24"/>
          <w:szCs w:val="24"/>
        </w:rPr>
        <w:t>AssemblyOneClassI</w:t>
      </w:r>
      <w:r w:rsidRPr="00FE5848">
        <w:rPr>
          <w:rFonts w:ascii="Maiandra GD" w:eastAsia="Times New Roman" w:hAnsi="Maiandra GD" w:cs="Arial"/>
          <w:color w:val="000000"/>
          <w:sz w:val="24"/>
          <w:szCs w:val="24"/>
          <w:bdr w:val="none" w:sz="0" w:space="0" w:color="auto" w:frame="1"/>
        </w:rPr>
        <w:t>. So, this proofs that the Internal Members access anywhere within the same assembly.</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Creating Class in AssemblyTwp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create a class file with the name </w:t>
      </w:r>
      <w:r w:rsidRPr="00FE5848">
        <w:rPr>
          <w:rFonts w:ascii="Maiandra GD" w:eastAsia="Times New Roman" w:hAnsi="Maiandra GD" w:cs="Arial"/>
          <w:b/>
          <w:bCs/>
          <w:color w:val="000000"/>
          <w:sz w:val="24"/>
          <w:szCs w:val="24"/>
        </w:rPr>
        <w:t>AssemblyTwoClass.cs</w:t>
      </w:r>
      <w:r w:rsidRPr="00FE5848">
        <w:rPr>
          <w:rFonts w:ascii="Maiandra GD" w:eastAsia="Times New Roman" w:hAnsi="Maiandra GD" w:cs="Arial"/>
          <w:color w:val="000000"/>
          <w:sz w:val="24"/>
          <w:szCs w:val="24"/>
          <w:bdr w:val="none" w:sz="0" w:space="0" w:color="auto" w:frame="1"/>
        </w:rPr>
        <w:t> within the AssemblyTwo Project, and once you create the class file, then Copy and paste the following code into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//Console.WriteLine(instance.ID);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Notice, here, we got 2 compiler errors at this point. To solve this we need to add an assembly reference to AssemblyOne Project from AssemblyTwo Project. To do so, please follow the below steps.</w:t>
      </w:r>
    </w:p>
    <w:p w:rsidR="00FE5848" w:rsidRPr="00FE5848" w:rsidRDefault="00FE5848" w:rsidP="00FE5848">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Expand the References folder under the AssemblyTwo project, from Solution Explorer.</w:t>
      </w:r>
    </w:p>
    <w:p w:rsidR="00FE5848" w:rsidRPr="00FE5848" w:rsidRDefault="00FE5848" w:rsidP="00FE5848">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Right-click on the References folder and select Add Reference</w:t>
      </w:r>
    </w:p>
    <w:p w:rsidR="00FE5848" w:rsidRPr="00FE5848" w:rsidRDefault="00FE5848" w:rsidP="00FE5848">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From the Add Reference dialog box, select the Projects tab</w:t>
      </w:r>
    </w:p>
    <w:p w:rsidR="00FE5848" w:rsidRPr="00FE5848" w:rsidRDefault="00FE5848" w:rsidP="00FE5848">
      <w:pPr>
        <w:numPr>
          <w:ilvl w:val="0"/>
          <w:numId w:val="2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From the list, select the AssemblyOne project and click on the OK button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467702" cy="3381153"/>
            <wp:effectExtent l="19050" t="0" r="9298" b="0"/>
            <wp:docPr id="44" name="Picture 44" descr="Adding Project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ing Project Reference in C#"/>
                    <pic:cNvPicPr>
                      <a:picLocks noChangeAspect="1" noChangeArrowheads="1"/>
                    </pic:cNvPicPr>
                  </pic:nvPicPr>
                  <pic:blipFill>
                    <a:blip r:embed="rId32"/>
                    <a:srcRect/>
                    <a:stretch>
                      <a:fillRect/>
                    </a:stretch>
                  </pic:blipFill>
                  <pic:spPr bwMode="auto">
                    <a:xfrm>
                      <a:off x="0" y="0"/>
                      <a:ext cx="6467298" cy="3380942"/>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At, this point all the compiler errors should have gone. Now, uncomment the following line from the AssemblyTwoClass.cs file from the AssemblyTwo project and rebuild the solution.</w:t>
      </w:r>
      <w:r w:rsidRPr="00FE5848">
        <w:rPr>
          <w:rFonts w:ascii="Maiandra GD" w:eastAsia="Times New Roman" w:hAnsi="Maiandra GD" w:cs="Segoe UI"/>
          <w:color w:val="212529"/>
          <w:sz w:val="24"/>
          <w:szCs w:val="24"/>
        </w:rPr>
        <w:br/>
      </w:r>
      <w:r w:rsidRPr="00FE5848">
        <w:rPr>
          <w:rFonts w:ascii="Maiandra GD" w:eastAsia="Times New Roman" w:hAnsi="Maiandra GD" w:cs="Arial"/>
          <w:b/>
          <w:bCs/>
          <w:color w:val="0000FF"/>
          <w:sz w:val="24"/>
          <w:szCs w:val="24"/>
        </w:rPr>
        <w:t>Console.WriteLine(instance.ID);</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we will get a compiler error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102985" cy="977900"/>
            <wp:effectExtent l="19050" t="0" r="0" b="0"/>
            <wp:docPr id="45" name="Picture 45" descr="Access Specifier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cess Specifiers in C# with Examples"/>
                    <pic:cNvPicPr>
                      <a:picLocks noChangeAspect="1" noChangeArrowheads="1"/>
                    </pic:cNvPicPr>
                  </pic:nvPicPr>
                  <pic:blipFill>
                    <a:blip r:embed="rId33"/>
                    <a:srcRect/>
                    <a:stretch>
                      <a:fillRect/>
                    </a:stretch>
                  </pic:blipFill>
                  <pic:spPr bwMode="auto">
                    <a:xfrm>
                      <a:off x="0" y="0"/>
                      <a:ext cx="6102985" cy="97790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This is because AssemblyTwoClassI is not present in AssemblyOne assembly and hence cannot access the internal ID member defined in AssemblyOne assembly. This proves that internal members are only accessible within the same assembly. Code outside of the containing assembly cannot access internal members.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Protected Internal Access Specifier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Protected Internal Members in C# can be accessed anywhere within the assembly in which it is declared or from within a derived class in another assembly. So, we can think, </w:t>
      </w:r>
      <w:r w:rsidRPr="00FE5848">
        <w:rPr>
          <w:rFonts w:ascii="Maiandra GD" w:eastAsia="Times New Roman" w:hAnsi="Maiandra GD" w:cs="Arial"/>
          <w:color w:val="000000"/>
          <w:sz w:val="24"/>
          <w:szCs w:val="24"/>
          <w:bdr w:val="none" w:sz="0" w:space="0" w:color="auto" w:frame="1"/>
        </w:rPr>
        <w:lastRenderedPageBreak/>
        <w:t>it is a combination of Protected and Internal. If you understood the Protected and Internal access specifiers in C#, then this should be very easy to follow. Now change the access modifier from internal to protected internal for ID member in AssemblyOneClassI of AssemblyOneClass.cs file in the AssemblyOne project.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internal int ID = 999; </w:t>
      </w:r>
      <w:r w:rsidRPr="00FE5848">
        <w:rPr>
          <w:rFonts w:ascii="Maiandra GD" w:eastAsia="Times New Roman" w:hAnsi="Maiandra GD" w:cs="Arial"/>
          <w:b/>
          <w:bCs/>
          <w:color w:val="000000"/>
          <w:sz w:val="24"/>
          <w:szCs w:val="24"/>
        </w:rPr>
        <w:t>to </w:t>
      </w:r>
      <w:r w:rsidRPr="00FE5848">
        <w:rPr>
          <w:rFonts w:ascii="Maiandra GD" w:eastAsia="Times New Roman" w:hAnsi="Maiandra GD" w:cs="Arial"/>
          <w:b/>
          <w:bCs/>
          <w:color w:val="0000FF"/>
          <w:sz w:val="24"/>
          <w:szCs w:val="24"/>
        </w:rPr>
        <w:t>protected internal int ID = 999;</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And then, modify the code in the AssemblyTwoClass.cs file in the AssemblyTwo project as shown below. As you can see, now the AssemblyTwoClassI is derived from the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Make AssemblyTwoClassI inherit from AssemblyOneClassI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AssemblyTwoClassI : AssemblyOneClassI</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AssemblyOneClassI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AssemblyOneClassI</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 Access the base class member using the base keyword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this proofs that the protected internal ID member defined in AssemblyOne is accessible in AssemblyTwo. As of now, we have discussed how to use access specifiers with the type members. Let see how to use the access specifiers in C# with the 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Access Specifiers with Type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use all 5 access specifiers with type members in C# but type allows only Internal and Public access specifiers. It is a compile-time error to use private, protected, and protected internal access specifiers with types. The following code will generate a compiler error stating Elements defined in a namespace cannot be explicitly declared as private, protected, or protected internal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AccessSpecifierDemo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//Error: Cannot mark types with private, protected and protected internal access modifiers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MainClass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"This code will not compile"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are also going to work with the same class library projects that we have created already. Copy and paste the following code in the AssemblyOneClass.cs file of the AssemblyOne project.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//Class is marked internal. This class is available only within 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internal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AssemblyOneClass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"Hello"</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copy and paste the following code in the AssemblyTwoClass.cs file of the AssemblyTwo project.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System;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AssemblyOne;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AssemblyTwo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//Class is marked public. This class is available in any assembly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AssemblyTwoClass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AssemblyOneClass instance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AssemblyOneClass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instance.</w:t>
      </w:r>
      <w:r w:rsidRPr="00FE5848">
        <w:rPr>
          <w:rFonts w:ascii="Maiandra GD" w:eastAsia="Times New Roman" w:hAnsi="Maiandra GD" w:cs="Consolas"/>
          <w:color w:val="4284AE"/>
          <w:sz w:val="24"/>
          <w:szCs w:val="24"/>
        </w:rPr>
        <w:t>Print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build the solution. You will notice the following 4 compiler errors.</w:t>
      </w:r>
    </w:p>
    <w:p w:rsidR="00FE5848" w:rsidRPr="00FE5848" w:rsidRDefault="00FE5848" w:rsidP="00FE5848">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is inaccessible due to its protection level</w:t>
      </w:r>
    </w:p>
    <w:p w:rsidR="00FE5848" w:rsidRPr="00FE5848" w:rsidRDefault="00FE5848" w:rsidP="00FE5848">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The type ‘AssemblyOne.AssemblyOneClass’ has no constructors defined</w:t>
      </w:r>
    </w:p>
    <w:p w:rsidR="00FE5848" w:rsidRPr="00FE5848" w:rsidRDefault="00FE5848" w:rsidP="00FE5848">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is inaccessible due to its protection level</w:t>
      </w:r>
    </w:p>
    <w:p w:rsidR="00FE5848" w:rsidRPr="00FE5848" w:rsidRDefault="00FE5848" w:rsidP="00FE5848">
      <w:pPr>
        <w:numPr>
          <w:ilvl w:val="0"/>
          <w:numId w:val="2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‘AssemblyOne.AssemblyOneClass’ does not contain a definition for ‘Print’ and no extension method ‘Print’ accepting a first argument of type ‘AssemblyOne.AssemblyOneClass’ could be found (are you missing a using directive or an assembly reference?)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these errors are in the AssemblyTwo project and are related to AssemblyOne.AssemblyOneClass being inaccessible due to its protection level. Now convert the access modifier of AssemblyOneClass from Internal to Public and rebuild the solution. Now we will not get any errors. This proofs that internal types are accessible only within the containing assembly.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just remove the public access modifier from AssemblyOneClass and rebuild the solution. Now again we get the same 4 errors that we got before. This is because if we don’t specify an access specifier for a type then by default the access modifier will be internal.</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Note: If we don’t specify an access specifier in C# then for Types the default is internal and for type members it is private.</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Encapsulation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Encapsulation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the </w:t>
      </w:r>
      <w:r w:rsidRPr="00FE5848">
        <w:rPr>
          <w:rFonts w:ascii="Maiandra GD" w:eastAsia="Times New Roman" w:hAnsi="Maiandra GD" w:cs="Arial"/>
          <w:b/>
          <w:bCs/>
          <w:color w:val="000000"/>
          <w:sz w:val="24"/>
          <w:szCs w:val="24"/>
        </w:rPr>
        <w:t>Encapsulation in C# </w:t>
      </w:r>
      <w:r w:rsidRPr="00FE5848">
        <w:rPr>
          <w:rFonts w:ascii="Maiandra GD" w:eastAsia="Times New Roman" w:hAnsi="Maiandra GD" w:cs="Arial"/>
          <w:color w:val="000000"/>
          <w:sz w:val="24"/>
          <w:szCs w:val="24"/>
          <w:bdr w:val="none" w:sz="0" w:space="0" w:color="auto" w:frame="1"/>
        </w:rPr>
        <w:t>with Examples. Please read our previous article, before proceeding to this article where we discussed the </w:t>
      </w:r>
      <w:hyperlink r:id="rId35" w:history="1">
        <w:r w:rsidRPr="00FE5848">
          <w:rPr>
            <w:rFonts w:ascii="Maiandra GD" w:eastAsia="Times New Roman" w:hAnsi="Maiandra GD" w:cs="Arial"/>
            <w:b/>
            <w:bCs/>
            <w:color w:val="007BFF"/>
            <w:sz w:val="24"/>
            <w:szCs w:val="24"/>
            <w:u w:val="single"/>
          </w:rPr>
          <w:t>Access Specifies in C#</w:t>
        </w:r>
      </w:hyperlink>
      <w:r w:rsidRPr="00FE5848">
        <w:rPr>
          <w:rFonts w:ascii="Maiandra GD" w:eastAsia="Times New Roman" w:hAnsi="Maiandra GD" w:cs="Arial"/>
          <w:color w:val="000000"/>
          <w:sz w:val="24"/>
          <w:szCs w:val="24"/>
          <w:bdr w:val="none" w:sz="0" w:space="0" w:color="auto" w:frame="1"/>
        </w:rPr>
        <w:t> with examples. Encapsulation is one of the fundamental principles of Object-Oriented Programming. As part of this article, you will understand the following pointers in detail.</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Encapsulation?</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can we implement encapsulation in C#?</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Encapsulation Examples using Accessors and Mutators</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are the advantages of providing variable access via setter and getter methods?</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the problem if we don’t follow encapsulation in C# while designing a class?</w:t>
      </w:r>
    </w:p>
    <w:p w:rsidR="00FE5848" w:rsidRPr="00FE5848" w:rsidRDefault="00FE5848" w:rsidP="00FE5848">
      <w:pPr>
        <w:numPr>
          <w:ilvl w:val="0"/>
          <w:numId w:val="2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Implementing Encapsulation Using Properties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Encapsulation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The process of binding the data and functions together into a single unit (i.e. class) is called encapsulation in C#. Or you can say that the process of defining a class by hiding its internal data members from outside the class and accessing those internal data </w:t>
      </w:r>
      <w:r w:rsidRPr="00FE5848">
        <w:rPr>
          <w:rFonts w:ascii="Maiandra GD" w:eastAsia="Times New Roman" w:hAnsi="Maiandra GD" w:cs="Arial"/>
          <w:color w:val="000000"/>
          <w:sz w:val="24"/>
          <w:szCs w:val="24"/>
          <w:bdr w:val="none" w:sz="0" w:space="0" w:color="auto" w:frame="1"/>
        </w:rPr>
        <w:lastRenderedPageBreak/>
        <w:t>members only through publicly exposed methods (setter and getter methods) or properties with proper validations is called encapsulation.</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Data encapsulation is also called data hiding because by using this principle we can hide the internal data from outside the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can we implement Encapsulation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C# Encapsulation is implemented</w:t>
      </w:r>
    </w:p>
    <w:p w:rsidR="00FE5848" w:rsidRPr="00FE5848" w:rsidRDefault="00FE5848" w:rsidP="00FE5848">
      <w:pPr>
        <w:numPr>
          <w:ilvl w:val="0"/>
          <w:numId w:val="2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By declaring the variables as private (to restrict its direct access from outside the class)</w:t>
      </w:r>
    </w:p>
    <w:p w:rsidR="00FE5848" w:rsidRPr="00FE5848" w:rsidRDefault="00FE5848" w:rsidP="00FE5848">
      <w:pPr>
        <w:numPr>
          <w:ilvl w:val="0"/>
          <w:numId w:val="2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By defining one pair of public setter and getter methods or properties to access private variables.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declare variables as private to stop accessing them directly from outside the class. The public setter and getter methods or properties are used to access the private variables from outside the class with proper validations. If we provide direct access to variables then we cannot validate the data before storing it in the variable.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the point that you need to remember is by implementing encapsulation in c#, we are protecting or securing the data.</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Encapsulation in C# using Accessors and Mutators: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see an example to understand this concept. In the following example, we declare the balance variable as private in the Bank class, and hence it can not be accessed directly outside of the Bank class. In order to access this balance variable, we have exposed two public methods i.e. getBalance and setBalance. The getBalance method (Accessors) is used to fetch the value store in the balance variable whereas the setBalance method (Mutator) is used to set the value in the balance variable.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EncapsulationDemo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Bank</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//hiding class data by declaring the variable as private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//creating public setter and getter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getBalance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//add validation logic if needed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setBalance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balance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add validation logic to check whether data is correct or not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balance</w:t>
      </w:r>
      <w:r w:rsidRPr="00FE5848">
        <w:rPr>
          <w:rFonts w:ascii="Maiandra GD" w:eastAsia="Times New Roman" w:hAnsi="Maiandra GD" w:cs="Consolas"/>
          <w:color w:val="CFD5E0"/>
          <w:sz w:val="24"/>
          <w:szCs w:val="24"/>
        </w:rPr>
        <w:t xml:space="preserve"> =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BankUser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Bank SBI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Bank</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setBalance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500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getBalance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advantages of providing variable access via setter and getter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validate the user-given data before it is storing in the variable. In the above program for balance variable –ve value is not allowed. So we can validate the given amount value before storing it in the balance variable. If we provide direct access to the balance variable it is not possible to validate the given amount value.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problem if we don’t follow encapsulation in C# while designing a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don’t the encapsulation principle while designing the class, then we cannot validate the user-given data according to our business requirement as well as it is very difficult to handle future changes. </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this with an example. Assume in the initial project requirement, the client did not mention that the application should not allow the negative number to store in that variable. So, we give direct access to the variable and the user can store any value to it as shown in the below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EncapsulationDemo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50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328545" cy="723265"/>
            <wp:effectExtent l="19050" t="0" r="0" b="0"/>
            <wp:docPr id="51" name="Picture 51" descr="Encapsul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ncapsulation in C#"/>
                    <pic:cNvPicPr>
                      <a:picLocks noChangeAspect="1" noChangeArrowheads="1"/>
                    </pic:cNvPicPr>
                  </pic:nvPicPr>
                  <pic:blipFill>
                    <a:blip r:embed="rId36"/>
                    <a:srcRect/>
                    <a:stretch>
                      <a:fillRect/>
                    </a:stretch>
                  </pic:blipFill>
                  <pic:spPr bwMode="auto">
                    <a:xfrm>
                      <a:off x="0" y="0"/>
                      <a:ext cx="2328545" cy="72326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That’s it. It works as expected. Later, in the future, the customer wants that the application should not allow negative numbers. Then we should validate the user-given values before storing them into the variable.</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Hence the application architecture should be like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EncapsulationDemo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setX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if</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x </w:t>
      </w:r>
      <w:r w:rsidRPr="00FE5848">
        <w:rPr>
          <w:rFonts w:ascii="Maiandra GD" w:eastAsia="Times New Roman" w:hAnsi="Maiandra GD" w:cs="Consolas"/>
          <w:b/>
          <w:bCs/>
          <w:color w:val="6B7C8B"/>
          <w:sz w:val="24"/>
          <w:szCs w:val="24"/>
        </w:rPr>
        <w:t>&gt;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0</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else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"Please Pass a positive value"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//We cannot use the variable directly here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e.x = 50; //Compile time errr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Console.WriteLine(e.x); //Compile time errr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setX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getX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setX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-50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getX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647315" cy="935355"/>
            <wp:effectExtent l="19050" t="0" r="635" b="0"/>
            <wp:docPr id="52" name="Picture 52" descr="Encapsul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ncapsulation in C#"/>
                    <pic:cNvPicPr>
                      <a:picLocks noChangeAspect="1" noChangeArrowheads="1"/>
                    </pic:cNvPicPr>
                  </pic:nvPicPr>
                  <pic:blipFill>
                    <a:blip r:embed="rId37"/>
                    <a:srcRect/>
                    <a:stretch>
                      <a:fillRect/>
                    </a:stretch>
                  </pic:blipFill>
                  <pic:spPr bwMode="auto">
                    <a:xfrm>
                      <a:off x="0" y="0"/>
                      <a:ext cx="2647315" cy="93535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Implementing Encapsulation in C# using Properties: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Properties are a new language feature introduced in C#. Properties in C# help in protecting a field of a class by reading and writing the values to it. The first approach i.e. setter and getter itself is good but Encapsulation in C# can be accomplished much smoother with properties.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Let us understand how to implement Encapsulation in C# using properties with an example. In the below example, inside the Bank class, we marked the balance variable as private to restrict direct access from outside the Bank class. In order to access the balance variable, we have exposed the Balance property by declaring it as public. Now from outside the Bank class, we can access the balance private variable through the public exposed Balance property.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EncapsulationDemo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Bank</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balance;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validate the value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if</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&lt;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0</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"value cannot be negative"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else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balance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BankUser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 xml:space="preserve">Bank SBI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Bank</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Balance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Balance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Balance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-50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SBI.</w:t>
      </w:r>
      <w:r w:rsidRPr="00FE5848">
        <w:rPr>
          <w:rFonts w:ascii="Maiandra GD" w:eastAsia="Times New Roman" w:hAnsi="Maiandra GD" w:cs="Consolas"/>
          <w:color w:val="4284AE"/>
          <w:sz w:val="24"/>
          <w:szCs w:val="24"/>
        </w:rPr>
        <w:t>Balance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ins w:id="1" w:author="Unknown"/>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286000" cy="850900"/>
            <wp:effectExtent l="19050" t="0" r="0" b="0"/>
            <wp:docPr id="53" name="Picture 53" descr="Encapsul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capsulation in C#"/>
                    <pic:cNvPicPr>
                      <a:picLocks noChangeAspect="1" noChangeArrowheads="1"/>
                    </pic:cNvPicPr>
                  </pic:nvPicPr>
                  <pic:blipFill>
                    <a:blip r:embed="rId38"/>
                    <a:srcRect/>
                    <a:stretch>
                      <a:fillRect/>
                    </a:stretch>
                  </pic:blipFill>
                  <pic:spPr bwMode="auto">
                    <a:xfrm>
                      <a:off x="0" y="0"/>
                      <a:ext cx="2286000" cy="850900"/>
                    </a:xfrm>
                    <a:prstGeom prst="rect">
                      <a:avLst/>
                    </a:prstGeom>
                    <a:noFill/>
                    <a:ln w="9525">
                      <a:noFill/>
                      <a:miter lim="800000"/>
                      <a:headEnd/>
                      <a:tailEnd/>
                    </a:ln>
                  </pic:spPr>
                </pic:pic>
              </a:graphicData>
            </a:graphic>
          </wp:inline>
        </w:drawing>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Abstraction in C#</w:t>
      </w:r>
      <w:r>
        <w:rPr>
          <w:rFonts w:ascii="Maiandra GD" w:eastAsia="Times New Roman" w:hAnsi="Maiandra GD" w:cs="Segoe UI"/>
          <w:color w:val="212529"/>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Abstraction in C# with Real-Time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Abstraction in C#</w:t>
      </w:r>
      <w:r w:rsidRPr="00FE5848">
        <w:rPr>
          <w:rFonts w:ascii="Maiandra GD" w:eastAsia="Times New Roman" w:hAnsi="Maiandra GD" w:cs="Arial"/>
          <w:color w:val="000000"/>
          <w:sz w:val="24"/>
          <w:szCs w:val="24"/>
          <w:bdr w:val="none" w:sz="0" w:space="0" w:color="auto" w:frame="1"/>
        </w:rPr>
        <w:t> with Real-Time Examples. Please read our previous article before proceeding to this article where we discussed </w:t>
      </w:r>
      <w:hyperlink r:id="rId39" w:history="1">
        <w:r w:rsidRPr="00FE5848">
          <w:rPr>
            <w:rFonts w:ascii="Maiandra GD" w:eastAsia="Times New Roman" w:hAnsi="Maiandra GD" w:cs="Arial"/>
            <w:b/>
            <w:bCs/>
            <w:color w:val="007BFF"/>
            <w:sz w:val="24"/>
            <w:szCs w:val="24"/>
            <w:u w:val="single"/>
          </w:rPr>
          <w:t>Encapsulation in C#</w:t>
        </w:r>
      </w:hyperlink>
      <w:r w:rsidRPr="00FE5848">
        <w:rPr>
          <w:rFonts w:ascii="Maiandra GD" w:eastAsia="Times New Roman" w:hAnsi="Maiandra GD" w:cs="Arial"/>
          <w:color w:val="000000"/>
          <w:sz w:val="24"/>
          <w:szCs w:val="24"/>
          <w:bdr w:val="none" w:sz="0" w:space="0" w:color="auto" w:frame="1"/>
        </w:rPr>
        <w:t> with examples. The </w:t>
      </w:r>
      <w:r w:rsidRPr="00FE5848">
        <w:rPr>
          <w:rFonts w:ascii="Maiandra GD" w:eastAsia="Times New Roman" w:hAnsi="Maiandra GD" w:cs="Arial"/>
          <w:b/>
          <w:bCs/>
          <w:color w:val="000000"/>
          <w:sz w:val="24"/>
          <w:szCs w:val="24"/>
        </w:rPr>
        <w:t>Abstraction in C#</w:t>
      </w:r>
      <w:r w:rsidRPr="00FE5848">
        <w:rPr>
          <w:rFonts w:ascii="Maiandra GD" w:eastAsia="Times New Roman" w:hAnsi="Maiandra GD" w:cs="Arial"/>
          <w:color w:val="000000"/>
          <w:sz w:val="24"/>
          <w:szCs w:val="24"/>
          <w:bdr w:val="none" w:sz="0" w:space="0" w:color="auto" w:frame="1"/>
        </w:rPr>
        <w:t> is one of the fundamental OOPs principles which acts as a supporting principle. That means the Abstraction Principle in C# makes sure that all other three principles (Encapsulation, Polymorphism, and Inheritance) are working together to give the final shape of the project.</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Abstraction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of representing the essential features without including the background details is called Abstraction. In simple words, we can say that it is a process of defining a class by providing necessary details to call the object operations (i.e. methods) by hiding or removing its implementation details is called abstraction in C#. It means we need to expose what is necessary and compulsory and we need to hide the unnecessary things from the outside world. In C# we can hide the member of a class by using private access modifiers.</w:t>
      </w:r>
    </w:p>
    <w:p w:rsidR="00FE5848" w:rsidRPr="00FE5848" w:rsidRDefault="00FE5848" w:rsidP="00FE5848">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Let us understand Abstraction in C# with a Real-time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this with a car example. As we know a car is made of many things, such as the name of the car, the color of the car, gear, breaks, steering, silencer, the battery of the car, engine of the car, etc. Now you want to ride a car. So to ride a car what are the things you should know. The things a car driver should know are as follows.</w:t>
      </w:r>
    </w:p>
    <w:p w:rsidR="00FE5848" w:rsidRPr="00FE5848" w:rsidRDefault="00FE5848" w:rsidP="00FE5848">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Name of the Car</w:t>
      </w:r>
    </w:p>
    <w:p w:rsidR="00FE5848" w:rsidRPr="00FE5848" w:rsidRDefault="00FE5848" w:rsidP="00FE5848">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color of the Car</w:t>
      </w:r>
    </w:p>
    <w:p w:rsidR="00FE5848" w:rsidRPr="00FE5848" w:rsidRDefault="00FE5848" w:rsidP="00FE5848">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Gear</w:t>
      </w:r>
    </w:p>
    <w:p w:rsidR="00FE5848" w:rsidRPr="00FE5848" w:rsidRDefault="00FE5848" w:rsidP="00FE5848">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Break</w:t>
      </w:r>
    </w:p>
    <w:p w:rsidR="00FE5848" w:rsidRPr="00FE5848" w:rsidRDefault="00FE5848" w:rsidP="00FE5848">
      <w:pPr>
        <w:numPr>
          <w:ilvl w:val="0"/>
          <w:numId w:val="3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Steering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these are the things that should be exposed and know by the car driver before riding the car. The things which should be hidden to a Car rider as are follows</w:t>
      </w:r>
    </w:p>
    <w:p w:rsidR="00FE5848" w:rsidRPr="00FE5848" w:rsidRDefault="00FE5848" w:rsidP="00FE5848">
      <w:pPr>
        <w:numPr>
          <w:ilvl w:val="0"/>
          <w:numId w:val="3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engine of the car</w:t>
      </w:r>
    </w:p>
    <w:p w:rsidR="00FE5848" w:rsidRPr="00FE5848" w:rsidRDefault="00FE5848" w:rsidP="00FE5848">
      <w:pPr>
        <w:numPr>
          <w:ilvl w:val="0"/>
          <w:numId w:val="3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Diesel Engine</w:t>
      </w:r>
    </w:p>
    <w:p w:rsidR="00FE5848" w:rsidRPr="00FE5848" w:rsidRDefault="00FE5848" w:rsidP="00FE5848">
      <w:pPr>
        <w:numPr>
          <w:ilvl w:val="0"/>
          <w:numId w:val="3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Silencer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So these are the things which should be hidden from a car driver.</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Now let’s implement what we discussed with a program using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AbstractionDemo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Car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_CarName = </w:t>
      </w:r>
      <w:r w:rsidRPr="00FE5848">
        <w:rPr>
          <w:rFonts w:ascii="Maiandra GD" w:eastAsia="Times New Roman" w:hAnsi="Maiandra GD" w:cs="Consolas"/>
          <w:color w:val="7CC379"/>
          <w:sz w:val="24"/>
          <w:szCs w:val="24"/>
        </w:rPr>
        <w:t>"Honda City"</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_CarColur = </w:t>
      </w:r>
      <w:r w:rsidRPr="00FE5848">
        <w:rPr>
          <w:rFonts w:ascii="Maiandra GD" w:eastAsia="Times New Roman" w:hAnsi="Maiandra GD" w:cs="Consolas"/>
          <w:color w:val="7CC379"/>
          <w:sz w:val="24"/>
          <w:szCs w:val="24"/>
        </w:rPr>
        <w:t>"Black"</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CarName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_CarName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_CarName;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CarColur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_CarColur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_CarColur;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Steering</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"Streering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Brakes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"Brakes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Gear</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"Gear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CarEngine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"Engine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DiesalEngine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"DiesalEngine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Silencer</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"Silencer of the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shown in the above example, you can see that the necessary methods and properties are exposed by using the “public” access modifier whereas the unnecessary methods and properties hidden from outside the world by using the “private” access modifier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4699635" cy="2530475"/>
            <wp:effectExtent l="19050" t="0" r="5715" b="0"/>
            <wp:docPr id="57" name="Picture 57" descr="Abstraction in C# - Exposing the class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bstraction in C# - Exposing the class members"/>
                    <pic:cNvPicPr>
                      <a:picLocks noChangeAspect="1" noChangeArrowheads="1"/>
                    </pic:cNvPicPr>
                  </pic:nvPicPr>
                  <pic:blipFill>
                    <a:blip r:embed="rId40"/>
                    <a:srcRect/>
                    <a:stretch>
                      <a:fillRect/>
                    </a:stretch>
                  </pic:blipFill>
                  <pic:spPr bwMode="auto">
                    <a:xfrm>
                      <a:off x="0" y="0"/>
                      <a:ext cx="4699635" cy="253047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you can see in the above image, the methods and properties which we want to expose to the outside world are created using the public access specifier. Now from outside the class, we can create the object of this Car class and can access the above methods and properties that we will see after a while. Have a look at the following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4838065" cy="2764155"/>
            <wp:effectExtent l="19050" t="0" r="635" b="0"/>
            <wp:docPr id="58" name="Picture 58" descr="Abstraction in C# - Hiding the class 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bstraction in C# - Hiding the class members"/>
                    <pic:cNvPicPr>
                      <a:picLocks noChangeAspect="1" noChangeArrowheads="1"/>
                    </pic:cNvPicPr>
                  </pic:nvPicPr>
                  <pic:blipFill>
                    <a:blip r:embed="rId41"/>
                    <a:srcRect/>
                    <a:stretch>
                      <a:fillRect/>
                    </a:stretch>
                  </pic:blipFill>
                  <pic:spPr bwMode="auto">
                    <a:xfrm>
                      <a:off x="0" y="0"/>
                      <a:ext cx="4838065" cy="276415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shown in the above image, the methods and variables which don’t want to expose to the outside world are created using the private access modifier. Now from outside the class, we can create the instance of the Car class but we cannot access the above methods and variables.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Consuming the Car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create an instance of the Car class within the Main method of the Program class and then let’s try to invoke the public and private members of the Car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//Creating an instance of Car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Car CarObject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//Accessing the Public Properties and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CarName = CarObject.</w:t>
      </w:r>
      <w:r w:rsidRPr="00FE5848">
        <w:rPr>
          <w:rFonts w:ascii="Maiandra GD" w:eastAsia="Times New Roman" w:hAnsi="Maiandra GD" w:cs="Consolas"/>
          <w:color w:val="4284AE"/>
          <w:sz w:val="24"/>
          <w:szCs w:val="24"/>
        </w:rPr>
        <w:t>CarName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CarColur = CarObject.</w:t>
      </w:r>
      <w:r w:rsidRPr="00FE5848">
        <w:rPr>
          <w:rFonts w:ascii="Maiandra GD" w:eastAsia="Times New Roman" w:hAnsi="Maiandra GD" w:cs="Consolas"/>
          <w:color w:val="4284AE"/>
          <w:sz w:val="24"/>
          <w:szCs w:val="24"/>
        </w:rPr>
        <w:t>CarColur</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CarObject.</w:t>
      </w:r>
      <w:r w:rsidRPr="00FE5848">
        <w:rPr>
          <w:rFonts w:ascii="Maiandra GD" w:eastAsia="Times New Roman" w:hAnsi="Maiandra GD" w:cs="Consolas"/>
          <w:color w:val="4284AE"/>
          <w:sz w:val="24"/>
          <w:szCs w:val="24"/>
        </w:rPr>
        <w:t>Brakes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CarObject.</w:t>
      </w:r>
      <w:r w:rsidRPr="00FE5848">
        <w:rPr>
          <w:rFonts w:ascii="Maiandra GD" w:eastAsia="Times New Roman" w:hAnsi="Maiandra GD" w:cs="Consolas"/>
          <w:color w:val="4284AE"/>
          <w:sz w:val="24"/>
          <w:szCs w:val="24"/>
        </w:rPr>
        <w:t>Gear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CarObject.</w:t>
      </w:r>
      <w:r w:rsidRPr="00FE5848">
        <w:rPr>
          <w:rFonts w:ascii="Maiandra GD" w:eastAsia="Times New Roman" w:hAnsi="Maiandra GD" w:cs="Consolas"/>
          <w:color w:val="4284AE"/>
          <w:sz w:val="24"/>
          <w:szCs w:val="24"/>
        </w:rPr>
        <w:t>Steering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//Try to access the private variables and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//Compiler Error, 'Car._CarName' is inaccessible due to its protection level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CarObject.</w:t>
      </w:r>
      <w:r w:rsidRPr="00FE5848">
        <w:rPr>
          <w:rFonts w:ascii="Maiandra GD" w:eastAsia="Times New Roman" w:hAnsi="Maiandra GD" w:cs="Consolas"/>
          <w:color w:val="4284AE"/>
          <w:sz w:val="24"/>
          <w:szCs w:val="24"/>
        </w:rPr>
        <w:t>_CarName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//Compiler Error, 'Car.CarEngine' is inaccessible due to its protection level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CarObject.</w:t>
      </w:r>
      <w:r w:rsidRPr="00FE5848">
        <w:rPr>
          <w:rFonts w:ascii="Maiandra GD" w:eastAsia="Times New Roman" w:hAnsi="Maiandra GD" w:cs="Consolas"/>
          <w:color w:val="4284AE"/>
          <w:sz w:val="24"/>
          <w:szCs w:val="24"/>
        </w:rPr>
        <w:t>CarEngine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you can see, we can access the public members of the Car class using the Car instance. But while we are accessing the private members of the Car class using the same Car instance, we get Compiler Error. Hence, this proofs that, we have exposed the necessary methods and properties to outside the world or class by hiding the unnecessary members of the class by using the Abstraction in C#. </w:t>
      </w:r>
    </w:p>
    <w:p w:rsidR="00FE5848" w:rsidRPr="00FE5848" w:rsidRDefault="00FE5848" w:rsidP="00FE5848">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What is the difference between Abstraction and Encapsulation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Encapsulation is the process of hiding irrelevant data from the user or you can say Encapsulation is used to protect the data. For example, whenever we buy a mobile, we can never see how the internal circuit board works. We are also not interested to know how the digital signal converts into the analog signal and vice versa. So from a Mobile user’s point of view, these are some irrelevant pieces of information, This is the reason why they are encapsulated inside a cabinet.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C# programming, we will do the same thing. We will create a cabinet and keep all the irrelevant information that should not be exposed to the user of the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Coming to abstraction in C#, It is just the opposite of Encapsulation. What it means, it is a mechanism that will show only the relevant information to the user. If we consider the same mobile example. Whenever we buy a mobile phone, we can see and use many different types of functionalities such as a camera, calling function, recording function, mp3 player, multimedia, etc. This is nothing but an example of abstraction in C#. The reason is we are only seeing the relevant information instead of their internal work.</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Inheritance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Inheritance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Inheritance in C#</w:t>
      </w:r>
      <w:r w:rsidRPr="00FE5848">
        <w:rPr>
          <w:rFonts w:ascii="Maiandra GD" w:eastAsia="Times New Roman" w:hAnsi="Maiandra GD" w:cs="Arial"/>
          <w:color w:val="000000"/>
          <w:sz w:val="24"/>
          <w:szCs w:val="24"/>
          <w:bdr w:val="none" w:sz="0" w:space="0" w:color="auto" w:frame="1"/>
        </w:rPr>
        <w:t> with Examples. Inheritance is one of the OOPs principles and this principle addresses the extensibility problem. Please read our </w:t>
      </w:r>
      <w:hyperlink r:id="rId42" w:history="1">
        <w:r w:rsidRPr="00FE5848">
          <w:rPr>
            <w:rFonts w:ascii="Maiandra GD" w:eastAsia="Times New Roman" w:hAnsi="Maiandra GD" w:cs="Arial"/>
            <w:b/>
            <w:bCs/>
            <w:color w:val="007BFF"/>
            <w:sz w:val="24"/>
            <w:szCs w:val="24"/>
          </w:rPr>
          <w:t>Class and Object in C#</w:t>
        </w:r>
      </w:hyperlink>
      <w:r w:rsidRPr="00FE5848">
        <w:rPr>
          <w:rFonts w:ascii="Maiandra GD" w:eastAsia="Times New Roman" w:hAnsi="Maiandra GD" w:cs="Arial"/>
          <w:color w:val="000000"/>
          <w:sz w:val="24"/>
          <w:szCs w:val="24"/>
          <w:bdr w:val="none" w:sz="0" w:space="0" w:color="auto" w:frame="1"/>
        </w:rPr>
        <w:t> article before proceeding to this article. As part of this article, we are going to discuss the following pointers.</w:t>
      </w:r>
    </w:p>
    <w:p w:rsidR="00FE5848" w:rsidRPr="00FE5848" w:rsidRDefault="00FE5848" w:rsidP="00FE5848">
      <w:pPr>
        <w:numPr>
          <w:ilvl w:val="0"/>
          <w:numId w:val="3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inheritance?</w:t>
      </w:r>
    </w:p>
    <w:p w:rsidR="00FE5848" w:rsidRPr="00FE5848" w:rsidRDefault="00FE5848" w:rsidP="00FE5848">
      <w:pPr>
        <w:numPr>
          <w:ilvl w:val="0"/>
          <w:numId w:val="3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Types of inheritance in C#</w:t>
      </w:r>
    </w:p>
    <w:p w:rsidR="00FE5848" w:rsidRPr="00FE5848" w:rsidRDefault="00FE5848" w:rsidP="00FE5848">
      <w:pPr>
        <w:numPr>
          <w:ilvl w:val="0"/>
          <w:numId w:val="3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Why do we need inheritance in C#?</w:t>
      </w:r>
    </w:p>
    <w:p w:rsidR="00FE5848" w:rsidRPr="00FE5848" w:rsidRDefault="00FE5848" w:rsidP="00FE5848">
      <w:pPr>
        <w:numPr>
          <w:ilvl w:val="0"/>
          <w:numId w:val="32"/>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to make use of inheritance in application development?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inheritance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of creating a new class from an existing class such that the new class acquires all the properties and behaviors of the existing class is called inheritance. The properties (or behaviors) are transferred from which class is called the superclass or parent class or base class whereas the class which derives the properties or behaviors from the superclass is known as a subclass or child class or derived class. In simple words, inheritance means to take something that is already made (or available).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Inheritance is the concept that is used for code reusability and changeability purpose. Here changeability means overriding the existed functionality or feature of the object or adding more functionality to the object.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Classification of inheritance supported by C#.NET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C#.NET classified the inheritance into two categories, such as</w:t>
      </w:r>
    </w:p>
    <w:p w:rsidR="00FE5848" w:rsidRPr="00FE5848" w:rsidRDefault="00FE5848" w:rsidP="00FE5848">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Implementation inheritance.</w:t>
      </w:r>
    </w:p>
    <w:p w:rsidR="00FE5848" w:rsidRPr="00FE5848" w:rsidRDefault="00FE5848" w:rsidP="00FE5848">
      <w:pPr>
        <w:numPr>
          <w:ilvl w:val="0"/>
          <w:numId w:val="3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Interface inheritance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Implementation inheritance: </w:t>
      </w:r>
      <w:r w:rsidRPr="00FE5848">
        <w:rPr>
          <w:rFonts w:ascii="Maiandra GD" w:eastAsia="Times New Roman" w:hAnsi="Maiandra GD" w:cs="Arial"/>
          <w:color w:val="000000"/>
          <w:sz w:val="24"/>
          <w:szCs w:val="24"/>
          <w:bdr w:val="none" w:sz="0" w:space="0" w:color="auto" w:frame="1"/>
        </w:rPr>
        <w:t>This is the commonly used inheritance. Whenever a class is derived from another class then it is known as implementation inheritance.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Interface inheritance: </w:t>
      </w:r>
      <w:r w:rsidRPr="00FE5848">
        <w:rPr>
          <w:rFonts w:ascii="Maiandra GD" w:eastAsia="Times New Roman" w:hAnsi="Maiandra GD" w:cs="Arial"/>
          <w:color w:val="000000"/>
          <w:sz w:val="24"/>
          <w:szCs w:val="24"/>
          <w:bdr w:val="none" w:sz="0" w:space="0" w:color="auto" w:frame="1"/>
        </w:rPr>
        <w:t>This type of inheritance is taken from Java. Whenever a class is derived from an interface then it is known as interface inheritance.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Types of inheritance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Inheritance is classified into 5 types. They are as follows.</w:t>
      </w:r>
    </w:p>
    <w:p w:rsidR="00FE5848" w:rsidRPr="00FE5848" w:rsidRDefault="00FE5848" w:rsidP="00FE5848">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Single Inheritance:</w:t>
      </w:r>
      <w:r w:rsidRPr="00FE5848">
        <w:rPr>
          <w:rFonts w:ascii="Maiandra GD" w:eastAsia="Times New Roman" w:hAnsi="Maiandra GD" w:cs="Arial"/>
          <w:color w:val="000000"/>
          <w:sz w:val="24"/>
          <w:szCs w:val="24"/>
          <w:bdr w:val="none" w:sz="0" w:space="0" w:color="auto" w:frame="1"/>
        </w:rPr>
        <w:t> When a class is derived from a single base class then the inheritance is called single inheritance.</w:t>
      </w:r>
    </w:p>
    <w:p w:rsidR="00FE5848" w:rsidRPr="00FE5848" w:rsidRDefault="00FE5848" w:rsidP="00FE5848">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Multilevel Inheritance:</w:t>
      </w:r>
      <w:r w:rsidRPr="00FE5848">
        <w:rPr>
          <w:rFonts w:ascii="Maiandra GD" w:eastAsia="Times New Roman" w:hAnsi="Maiandra GD" w:cs="Arial"/>
          <w:color w:val="000000"/>
          <w:sz w:val="24"/>
          <w:szCs w:val="24"/>
          <w:bdr w:val="none" w:sz="0" w:space="0" w:color="auto" w:frame="1"/>
        </w:rPr>
        <w:t> When a derived class is created from another derived class, then that type of inheritance is called multilevel inheritance.</w:t>
      </w:r>
    </w:p>
    <w:p w:rsidR="00FE5848" w:rsidRPr="00FE5848" w:rsidRDefault="00FE5848" w:rsidP="00FE5848">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Hierarchical Inheritance:</w:t>
      </w:r>
      <w:r w:rsidRPr="00FE5848">
        <w:rPr>
          <w:rFonts w:ascii="Maiandra GD" w:eastAsia="Times New Roman" w:hAnsi="Maiandra GD" w:cs="Arial"/>
          <w:color w:val="000000"/>
          <w:sz w:val="24"/>
          <w:szCs w:val="24"/>
          <w:bdr w:val="none" w:sz="0" w:space="0" w:color="auto" w:frame="1"/>
        </w:rPr>
        <w:t> When more than one derived class is created from a single base class then it is called Hierarchical inheritance.</w:t>
      </w:r>
    </w:p>
    <w:p w:rsidR="00FE5848" w:rsidRPr="00FE5848" w:rsidRDefault="00FE5848" w:rsidP="00FE5848">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Hybrid Inheritance:</w:t>
      </w:r>
      <w:r w:rsidRPr="00FE5848">
        <w:rPr>
          <w:rFonts w:ascii="Maiandra GD" w:eastAsia="Times New Roman" w:hAnsi="Maiandra GD" w:cs="Arial"/>
          <w:color w:val="000000"/>
          <w:sz w:val="24"/>
          <w:szCs w:val="24"/>
          <w:bdr w:val="none" w:sz="0" w:space="0" w:color="auto" w:frame="1"/>
        </w:rPr>
        <w:t> Hybrid Inheritance is the inheritance that is the combination of any single, hierarchical, and multilevel inheritances.</w:t>
      </w:r>
    </w:p>
    <w:p w:rsidR="00FE5848" w:rsidRPr="00FE5848" w:rsidRDefault="00FE5848" w:rsidP="00FE5848">
      <w:pPr>
        <w:numPr>
          <w:ilvl w:val="0"/>
          <w:numId w:val="3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Multiple Inheritance:</w:t>
      </w:r>
      <w:r w:rsidRPr="00FE5848">
        <w:rPr>
          <w:rFonts w:ascii="Maiandra GD" w:eastAsia="Times New Roman" w:hAnsi="Maiandra GD" w:cs="Arial"/>
          <w:color w:val="000000"/>
          <w:sz w:val="24"/>
          <w:szCs w:val="24"/>
          <w:bdr w:val="none" w:sz="0" w:space="0" w:color="auto" w:frame="1"/>
        </w:rPr>
        <w:t> When a derived class is created from more than one base class then such type of inheritance is called multiple inheritances. But multiple inheritances are not supported by .net using classes and can be done using interfaces.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lastRenderedPageBreak/>
        <w:t>Note:</w:t>
      </w:r>
      <w:r w:rsidRPr="00FE5848">
        <w:rPr>
          <w:rFonts w:ascii="Maiandra GD" w:eastAsia="Times New Roman" w:hAnsi="Maiandra GD" w:cs="Arial"/>
          <w:color w:val="000000"/>
          <w:sz w:val="24"/>
          <w:szCs w:val="24"/>
          <w:bdr w:val="none" w:sz="0" w:space="0" w:color="auto" w:frame="1"/>
        </w:rPr>
        <w:t> Handling the complexity that causes due to multiple inheritances is very complex. Hence it was not supported in dot net with class and it can be done with interfaces.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Rules to be considered while working with inheritance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Rule1:</w:t>
      </w:r>
      <w:r w:rsidRPr="00FE5848">
        <w:rPr>
          <w:rFonts w:ascii="Maiandra GD" w:eastAsia="Times New Roman" w:hAnsi="Maiandra GD" w:cs="Arial"/>
          <w:color w:val="000000"/>
          <w:sz w:val="24"/>
          <w:szCs w:val="24"/>
          <w:bdr w:val="none" w:sz="0" w:space="0" w:color="auto" w:frame="1"/>
        </w:rPr>
        <w:t>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 child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reason why a child class internally calls its parent class constructor is to initialize parent class and can consume them under child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Rule2</w:t>
      </w:r>
      <w:r w:rsidRPr="00FE5848">
        <w:rPr>
          <w:rFonts w:ascii="Maiandra GD" w:eastAsia="Times New Roman" w:hAnsi="Maiandra GD" w:cs="Arial"/>
          <w:color w:val="000000"/>
          <w:sz w:val="24"/>
          <w:szCs w:val="24"/>
          <w:bdr w:val="none" w:sz="0" w:space="0" w:color="auto" w:frame="1"/>
        </w:rPr>
        <w:t>: In inheritance, the child classes can consume the parent class members but the parent class does not consume child class members that are purely defined in the child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Rule3: </w:t>
      </w:r>
      <w:r w:rsidRPr="00FE5848">
        <w:rPr>
          <w:rFonts w:ascii="Maiandra GD" w:eastAsia="Times New Roman" w:hAnsi="Maiandra GD" w:cs="Arial"/>
          <w:color w:val="000000"/>
          <w:sz w:val="24"/>
          <w:szCs w:val="24"/>
          <w:bdr w:val="none" w:sz="0" w:space="0" w:color="auto" w:frame="1"/>
        </w:rPr>
        <w:t>Just like the object of a class can be assigned to a variable of the same class to make it as a reference, it can also be assigned a variable of its parent to make it as a reference so that the reference starts consuming memory of the object assigned to it, but now also using that we control access child class pure members.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A parent class object can never be assigned to a child class variable. A parent class reference i.e. created by using a child class object can be converted back into a child class reference if required by performing an explicit conversion.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do we need inheritance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why do we need inheritance in C# with an example. Assume that a company has “n” no of branches and asked to computerize branches details of the company, then we create a class like </w:t>
      </w:r>
      <w:r w:rsidRPr="00FE5848">
        <w:rPr>
          <w:rFonts w:ascii="Maiandra GD" w:eastAsia="Times New Roman" w:hAnsi="Maiandra GD" w:cs="Arial"/>
          <w:b/>
          <w:bCs/>
          <w:color w:val="000000"/>
          <w:sz w:val="24"/>
          <w:szCs w:val="24"/>
        </w:rPr>
        <w:t>Class Branch</w:t>
      </w:r>
      <w:r w:rsidRPr="00FE5848">
        <w:rPr>
          <w:rFonts w:ascii="Maiandra GD" w:eastAsia="Times New Roman" w:hAnsi="Maiandra GD" w:cs="Arial"/>
          <w:color w:val="000000"/>
          <w:sz w:val="24"/>
          <w:szCs w:val="24"/>
          <w:bdr w:val="none" w:sz="0" w:space="0" w:color="auto" w:frame="1"/>
        </w:rPr>
        <w:t> having the data member (Data fields or variables) BranchCode, BranchName, and BranchAddress and also methods (functions) like GetBranchData() and DisplayBranchData().</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Later after some period of time, the company also asked to computerize employee details of each branch. Then we create a class like </w:t>
      </w:r>
      <w:r w:rsidRPr="00FE5848">
        <w:rPr>
          <w:rFonts w:ascii="Maiandra GD" w:eastAsia="Times New Roman" w:hAnsi="Maiandra GD" w:cs="Arial"/>
          <w:b/>
          <w:bCs/>
          <w:color w:val="000000"/>
          <w:sz w:val="24"/>
          <w:szCs w:val="24"/>
        </w:rPr>
        <w:t>Class Employee</w:t>
      </w:r>
      <w:r w:rsidRPr="00FE5848">
        <w:rPr>
          <w:rFonts w:ascii="Maiandra GD" w:eastAsia="Times New Roman" w:hAnsi="Maiandra GD" w:cs="Arial"/>
          <w:color w:val="000000"/>
          <w:sz w:val="24"/>
          <w:szCs w:val="24"/>
          <w:bdr w:val="none" w:sz="0" w:space="0" w:color="auto" w:frame="1"/>
        </w:rPr>
        <w:t> having the data member EmployeeId, EmployeeName, EmployeeAddress, EmployeeAge, and also methods like GetEmployeeData() and DisplayEmployeeData().</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create two classes without inheritance we need to create the object for every class individually like below</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6054391" cy="2371060"/>
            <wp:effectExtent l="19050" t="0" r="3509" b="0"/>
            <wp:docPr id="61" name="Picture 61" descr="Without Inheritance implementa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ithout Inheritance implementation in C#"/>
                    <pic:cNvPicPr>
                      <a:picLocks noChangeAspect="1" noChangeArrowheads="1"/>
                    </pic:cNvPicPr>
                  </pic:nvPicPr>
                  <pic:blipFill>
                    <a:blip r:embed="rId43"/>
                    <a:srcRect/>
                    <a:stretch>
                      <a:fillRect/>
                    </a:stretch>
                  </pic:blipFill>
                  <pic:spPr bwMode="auto">
                    <a:xfrm>
                      <a:off x="0" y="0"/>
                      <a:ext cx="6054424" cy="2371073"/>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Here Obj1 is the object of Class Branch class and Obj2 is the object of Class Employee. So it becomes very difficult to identify which employee belongs to which branch and integrate the Branch class object with the Employee class object. So if we derive the Employee class from the Branch class we create the object to the derived class Employee then it will represent both classes and will maintain the reference to the members of both base and derived classes.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5167630" cy="3296285"/>
            <wp:effectExtent l="19050" t="0" r="0" b="0"/>
            <wp:docPr id="62" name="Picture 62"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heritance in C#"/>
                    <pic:cNvPicPr>
                      <a:picLocks noChangeAspect="1" noChangeArrowheads="1"/>
                    </pic:cNvPicPr>
                  </pic:nvPicPr>
                  <pic:blipFill>
                    <a:blip r:embed="rId44"/>
                    <a:srcRect/>
                    <a:stretch>
                      <a:fillRect/>
                    </a:stretch>
                  </pic:blipFill>
                  <pic:spPr bwMode="auto">
                    <a:xfrm>
                      <a:off x="0" y="0"/>
                      <a:ext cx="5167630" cy="329628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color w:val="000000"/>
          <w:sz w:val="24"/>
          <w:szCs w:val="24"/>
          <w:bdr w:val="none" w:sz="0" w:space="0" w:color="auto" w:frame="1"/>
        </w:rPr>
        <w:t>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implement the example we discussed using inheritance. The complete code is given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InheritanceDemo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Branch</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BranchCode;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BranchName, BranchAddress;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GetBranchData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CODE"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BranchCode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BranchName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BranchAddress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DisplayBranchData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CODE IS : "</w:t>
      </w:r>
      <w:r w:rsidRPr="00FE5848">
        <w:rPr>
          <w:rFonts w:ascii="Maiandra GD" w:eastAsia="Times New Roman" w:hAnsi="Maiandra GD" w:cs="Consolas"/>
          <w:color w:val="CFD5E0"/>
          <w:sz w:val="24"/>
          <w:szCs w:val="24"/>
        </w:rPr>
        <w:t xml:space="preserve"> + BranchCode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NAME IS : "</w:t>
      </w:r>
      <w:r w:rsidRPr="00FE5848">
        <w:rPr>
          <w:rFonts w:ascii="Maiandra GD" w:eastAsia="Times New Roman" w:hAnsi="Maiandra GD" w:cs="Consolas"/>
          <w:color w:val="CFD5E0"/>
          <w:sz w:val="24"/>
          <w:szCs w:val="24"/>
        </w:rPr>
        <w:t xml:space="preserve"> + BranchName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ADDRESS IS : "</w:t>
      </w:r>
      <w:r w:rsidRPr="00FE5848">
        <w:rPr>
          <w:rFonts w:ascii="Maiandra GD" w:eastAsia="Times New Roman" w:hAnsi="Maiandra GD" w:cs="Consolas"/>
          <w:color w:val="CFD5E0"/>
          <w:sz w:val="24"/>
          <w:szCs w:val="24"/>
        </w:rPr>
        <w:t xml:space="preserve"> + BranchAddress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 : Branch</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EmployeeId, EmployeeAge;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EmployeeName, EmployeeAddress;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EMPLYEE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EmployeeId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EmployeeAge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EmployeeName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EmployeeAddress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 "</w:t>
      </w:r>
      <w:r w:rsidRPr="00FE5848">
        <w:rPr>
          <w:rFonts w:ascii="Maiandra GD" w:eastAsia="Times New Roman" w:hAnsi="Maiandra GD" w:cs="Consolas"/>
          <w:color w:val="CFD5E0"/>
          <w:sz w:val="24"/>
          <w:szCs w:val="24"/>
        </w:rPr>
        <w:t xml:space="preserve"> + EmployeeId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 "</w:t>
      </w:r>
      <w:r w:rsidRPr="00FE5848">
        <w:rPr>
          <w:rFonts w:ascii="Maiandra GD" w:eastAsia="Times New Roman" w:hAnsi="Maiandra GD" w:cs="Consolas"/>
          <w:color w:val="CFD5E0"/>
          <w:sz w:val="24"/>
          <w:szCs w:val="24"/>
        </w:rPr>
        <w:t xml:space="preserve"> + EmployeeName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 "</w:t>
      </w:r>
      <w:r w:rsidRPr="00FE5848">
        <w:rPr>
          <w:rFonts w:ascii="Maiandra GD" w:eastAsia="Times New Roman" w:hAnsi="Maiandra GD" w:cs="Consolas"/>
          <w:color w:val="CFD5E0"/>
          <w:sz w:val="24"/>
          <w:szCs w:val="24"/>
        </w:rPr>
        <w:t xml:space="preserve"> + EmployeeAddress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 "</w:t>
      </w:r>
      <w:r w:rsidRPr="00FE5848">
        <w:rPr>
          <w:rFonts w:ascii="Maiandra GD" w:eastAsia="Times New Roman" w:hAnsi="Maiandra GD" w:cs="Consolas"/>
          <w:color w:val="CFD5E0"/>
          <w:sz w:val="24"/>
          <w:szCs w:val="24"/>
        </w:rPr>
        <w:t xml:space="preserve"> + EmployeeAge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GetBranchData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DisplayBranchData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2796540" cy="4742180"/>
            <wp:effectExtent l="19050" t="0" r="3810" b="0"/>
            <wp:docPr id="63" name="Picture 63" descr="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heritance in C#"/>
                    <pic:cNvPicPr>
                      <a:picLocks noChangeAspect="1" noChangeArrowheads="1"/>
                    </pic:cNvPicPr>
                  </pic:nvPicPr>
                  <pic:blipFill>
                    <a:blip r:embed="rId45"/>
                    <a:srcRect/>
                    <a:stretch>
                      <a:fillRect/>
                    </a:stretch>
                  </pic:blipFill>
                  <pic:spPr bwMode="auto">
                    <a:xfrm>
                      <a:off x="0" y="0"/>
                      <a:ext cx="2796540" cy="474218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example, we made the functions GetEmployeeData() and DisplayEmployeeData() of class Branch as public because to access from outside the class i.e. from Class Employee. And the data field BranchCode, BranchName, and BranchAddress are private by default so they are accessible within the same class only.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But if you don’t want to give accessibility of the base class members to the non-derived class (in this case class Program) and would like to give derived class (Employee) then we need to use protected to the members.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And our code would be like as…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InheritanceDemo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Branch</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BranchCode;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BranchName, BranchAddress;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GetBranchData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CODE"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BranchCode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BranchName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BRANCH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BranchAddress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DisplayBranchData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CODE IS : "</w:t>
      </w:r>
      <w:r w:rsidRPr="00FE5848">
        <w:rPr>
          <w:rFonts w:ascii="Maiandra GD" w:eastAsia="Times New Roman" w:hAnsi="Maiandra GD" w:cs="Consolas"/>
          <w:color w:val="CFD5E0"/>
          <w:sz w:val="24"/>
          <w:szCs w:val="24"/>
        </w:rPr>
        <w:t xml:space="preserve"> + BranchCode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NAME IS : "</w:t>
      </w:r>
      <w:r w:rsidRPr="00FE5848">
        <w:rPr>
          <w:rFonts w:ascii="Maiandra GD" w:eastAsia="Times New Roman" w:hAnsi="Maiandra GD" w:cs="Consolas"/>
          <w:color w:val="CFD5E0"/>
          <w:sz w:val="24"/>
          <w:szCs w:val="24"/>
        </w:rPr>
        <w:t xml:space="preserve"> + BranchName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"BRANCH ADDRESS IS : "</w:t>
      </w:r>
      <w:r w:rsidRPr="00FE5848">
        <w:rPr>
          <w:rFonts w:ascii="Maiandra GD" w:eastAsia="Times New Roman" w:hAnsi="Maiandra GD" w:cs="Consolas"/>
          <w:color w:val="CFD5E0"/>
          <w:sz w:val="24"/>
          <w:szCs w:val="24"/>
        </w:rPr>
        <w:t xml:space="preserve"> + BranchAddress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 : Branch</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EmployeeId, EmployeeAge;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EmployeeName, EmployeeAddress;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//to call the base class method use base keyword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GetBranchData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EMPLYEE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EmployeeId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EmployeeAge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EmployeeName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EmployeeAddress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DisplayBranchData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 "</w:t>
      </w:r>
      <w:r w:rsidRPr="00FE5848">
        <w:rPr>
          <w:rFonts w:ascii="Maiandra GD" w:eastAsia="Times New Roman" w:hAnsi="Maiandra GD" w:cs="Consolas"/>
          <w:color w:val="CFD5E0"/>
          <w:sz w:val="24"/>
          <w:szCs w:val="24"/>
        </w:rPr>
        <w:t xml:space="preserve"> + EmployeeId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 "</w:t>
      </w:r>
      <w:r w:rsidRPr="00FE5848">
        <w:rPr>
          <w:rFonts w:ascii="Maiandra GD" w:eastAsia="Times New Roman" w:hAnsi="Maiandra GD" w:cs="Consolas"/>
          <w:color w:val="CFD5E0"/>
          <w:sz w:val="24"/>
          <w:szCs w:val="24"/>
        </w:rPr>
        <w:t xml:space="preserve"> + EmployeeName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 "</w:t>
      </w:r>
      <w:r w:rsidRPr="00FE5848">
        <w:rPr>
          <w:rFonts w:ascii="Maiandra GD" w:eastAsia="Times New Roman" w:hAnsi="Maiandra GD" w:cs="Consolas"/>
          <w:color w:val="CFD5E0"/>
          <w:sz w:val="24"/>
          <w:szCs w:val="24"/>
        </w:rPr>
        <w:t xml:space="preserve"> + EmployeeAddress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 "</w:t>
      </w:r>
      <w:r w:rsidRPr="00FE5848">
        <w:rPr>
          <w:rFonts w:ascii="Maiandra GD" w:eastAsia="Times New Roman" w:hAnsi="Maiandra GD" w:cs="Consolas"/>
          <w:color w:val="CFD5E0"/>
          <w:sz w:val="24"/>
          <w:szCs w:val="24"/>
        </w:rPr>
        <w:t xml:space="preserve"> + EmployeeAge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//Here we cannot access the Branch class method as they are now protected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obj1.GetBranchData(); //Will give Compile time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obj1.DisplayBranchData(); // will give compile time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to make use of inheritance in application development?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Generally, when we develop an application we will be following a process as follows.</w:t>
      </w:r>
    </w:p>
    <w:p w:rsidR="00FE5848" w:rsidRPr="00FE5848" w:rsidRDefault="00FE5848" w:rsidP="00FE5848">
      <w:pPr>
        <w:numPr>
          <w:ilvl w:val="0"/>
          <w:numId w:val="3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Identify the entity associated with the application</w:t>
      </w:r>
    </w:p>
    <w:p w:rsidR="00FE5848" w:rsidRPr="00FE5848" w:rsidRDefault="00FE5848" w:rsidP="00FE5848">
      <w:pPr>
        <w:numPr>
          <w:ilvl w:val="0"/>
          <w:numId w:val="3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Identify the attribute that is associated with the application.</w:t>
      </w:r>
    </w:p>
    <w:p w:rsidR="00FE5848" w:rsidRPr="00FE5848" w:rsidRDefault="00FE5848" w:rsidP="00FE5848">
      <w:pPr>
        <w:numPr>
          <w:ilvl w:val="0"/>
          <w:numId w:val="3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separate the attribute of each entity in a hierarchical order without having any duplicate.</w:t>
      </w:r>
    </w:p>
    <w:p w:rsidR="00FE5848" w:rsidRPr="00FE5848" w:rsidRDefault="00FE5848" w:rsidP="00FE5848">
      <w:pPr>
        <w:numPr>
          <w:ilvl w:val="0"/>
          <w:numId w:val="3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Convert those entities into classes.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inheritance in C# with one real-time example. Suppose we are developing an application for school the attributes of the entity will be as following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6697525" cy="2061170"/>
            <wp:effectExtent l="19050" t="0" r="8075" b="0"/>
            <wp:docPr id="64" name="Picture 64" descr="How to make use of inheritance in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make use of inheritance in application development"/>
                    <pic:cNvPicPr>
                      <a:picLocks noChangeAspect="1" noChangeArrowheads="1"/>
                    </pic:cNvPicPr>
                  </pic:nvPicPr>
                  <pic:blipFill>
                    <a:blip r:embed="rId46"/>
                    <a:srcRect/>
                    <a:stretch>
                      <a:fillRect/>
                    </a:stretch>
                  </pic:blipFill>
                  <pic:spPr bwMode="auto">
                    <a:xfrm>
                      <a:off x="0" y="0"/>
                      <a:ext cx="6696625" cy="2060893"/>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separate the attribute of that entity based on the hierarchy as follows.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6474593" cy="2940895"/>
            <wp:effectExtent l="19050" t="0" r="2407" b="0"/>
            <wp:docPr id="65" name="Picture 65" descr="How to use inheritance in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to use inheritance in application development"/>
                    <pic:cNvPicPr>
                      <a:picLocks noChangeAspect="1" noChangeArrowheads="1"/>
                    </pic:cNvPicPr>
                  </pic:nvPicPr>
                  <pic:blipFill>
                    <a:blip r:embed="rId47"/>
                    <a:srcRect/>
                    <a:stretch>
                      <a:fillRect/>
                    </a:stretch>
                  </pic:blipFill>
                  <pic:spPr bwMode="auto">
                    <a:xfrm>
                      <a:off x="0" y="0"/>
                      <a:ext cx="6477597" cy="2942259"/>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Now define the class representing the entity as following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InheritanceDemo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Person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Phone;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Student : Person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string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Fees;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Marks;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Grade;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Staff : Person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Designation;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Salary;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Technical : Staff</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Qualification;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Subject;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NonTechnical : Staff</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Dname;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 Superior;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Interface in C#</w:t>
      </w:r>
      <w:r>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Interface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one of the most important concepts i.e. </w:t>
      </w:r>
      <w:r w:rsidRPr="00FE5848">
        <w:rPr>
          <w:rFonts w:ascii="Maiandra GD" w:eastAsia="Times New Roman" w:hAnsi="Maiandra GD" w:cs="Arial"/>
          <w:b/>
          <w:bCs/>
          <w:color w:val="000000"/>
          <w:sz w:val="24"/>
          <w:szCs w:val="24"/>
        </w:rPr>
        <w:t>Interface in C#</w:t>
      </w:r>
      <w:r w:rsidRPr="00FE5848">
        <w:rPr>
          <w:rFonts w:ascii="Maiandra GD" w:eastAsia="Times New Roman" w:hAnsi="Maiandra GD" w:cs="Arial"/>
          <w:color w:val="000000"/>
          <w:sz w:val="24"/>
          <w:szCs w:val="24"/>
          <w:bdr w:val="none" w:sz="0" w:space="0" w:color="auto" w:frame="1"/>
        </w:rPr>
        <w:t> with Examples. Please read our previous article where we discussed</w:t>
      </w:r>
      <w:r w:rsidRPr="00FE5848">
        <w:rPr>
          <w:rFonts w:ascii="Maiandra GD" w:eastAsia="Times New Roman" w:hAnsi="Maiandra GD" w:cs="Arial"/>
          <w:color w:val="212529"/>
          <w:sz w:val="24"/>
          <w:szCs w:val="24"/>
          <w:bdr w:val="none" w:sz="0" w:space="0" w:color="auto" w:frame="1"/>
        </w:rPr>
        <w:t> </w:t>
      </w:r>
      <w:hyperlink r:id="rId48" w:history="1">
        <w:r w:rsidRPr="00FE5848">
          <w:rPr>
            <w:rFonts w:ascii="Maiandra GD" w:eastAsia="Times New Roman" w:hAnsi="Maiandra GD" w:cs="Arial"/>
            <w:b/>
            <w:bCs/>
            <w:color w:val="007BFF"/>
            <w:sz w:val="24"/>
            <w:szCs w:val="24"/>
          </w:rPr>
          <w:t>Inheritance in C#.</w:t>
        </w:r>
      </w:hyperlink>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At the end of this article, I am sure, you will understand what is Interface, why we need an interface, and how to use interface in C# with real-time examples.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do we need an interface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know the concept of multiple inheritances where one class is derived from more than one superclasses. For example a definition likes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class A: B, C</w:t>
      </w:r>
      <w:r w:rsidRPr="00FE5848">
        <w:rPr>
          <w:rFonts w:ascii="Maiandra GD" w:eastAsia="Times New Roman" w:hAnsi="Maiandra GD" w:cs="Segoe UI"/>
          <w:color w:val="212529"/>
          <w:sz w:val="24"/>
          <w:szCs w:val="24"/>
        </w:rPr>
        <w:br/>
      </w:r>
      <w:r w:rsidRPr="00FE5848">
        <w:rPr>
          <w:rFonts w:ascii="Maiandra GD" w:eastAsia="Times New Roman" w:hAnsi="Maiandra GD" w:cs="Arial"/>
          <w:b/>
          <w:bCs/>
          <w:sz w:val="24"/>
          <w:szCs w:val="24"/>
        </w:rPr>
        <w:t>{</w:t>
      </w:r>
      <w:r w:rsidRPr="00FE5848">
        <w:rPr>
          <w:rFonts w:ascii="Maiandra GD" w:eastAsia="Times New Roman" w:hAnsi="Maiandra GD" w:cs="Segoe UI"/>
          <w:color w:val="212529"/>
          <w:sz w:val="24"/>
          <w:szCs w:val="24"/>
        </w:rPr>
        <w:br/>
      </w:r>
      <w:r w:rsidRPr="00FE5848">
        <w:rPr>
          <w:rFonts w:ascii="Maiandra GD" w:eastAsia="Times New Roman" w:hAnsi="Maiandra GD" w:cs="Arial"/>
          <w:b/>
          <w:bCs/>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But this concept is not supported by .NET with classes. Since a large no of real-time applications require the use of multiple inheritances, where we inherit properties and </w:t>
      </w:r>
      <w:r w:rsidRPr="00FE5848">
        <w:rPr>
          <w:rFonts w:ascii="Maiandra GD" w:eastAsia="Times New Roman" w:hAnsi="Maiandra GD" w:cs="Arial"/>
          <w:color w:val="000000"/>
          <w:sz w:val="24"/>
          <w:szCs w:val="24"/>
          <w:bdr w:val="none" w:sz="0" w:space="0" w:color="auto" w:frame="1"/>
        </w:rPr>
        <w:lastRenderedPageBreak/>
        <w:t>behaviors from several different classes. That’s why .NET provides an alternative approach known as the interface to support the concept of multiple inheritances.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an interface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Interface in C# is a </w:t>
      </w:r>
      <w:r w:rsidRPr="00FE5848">
        <w:rPr>
          <w:rFonts w:ascii="Maiandra GD" w:eastAsia="Times New Roman" w:hAnsi="Maiandra GD" w:cs="Arial"/>
          <w:b/>
          <w:bCs/>
          <w:color w:val="000000"/>
          <w:sz w:val="24"/>
          <w:szCs w:val="24"/>
        </w:rPr>
        <w:t>fully un-implemented class</w:t>
      </w:r>
      <w:r w:rsidRPr="00FE5848">
        <w:rPr>
          <w:rFonts w:ascii="Maiandra GD" w:eastAsia="Times New Roman" w:hAnsi="Maiandra GD" w:cs="Arial"/>
          <w:color w:val="000000"/>
          <w:sz w:val="24"/>
          <w:szCs w:val="24"/>
          <w:bdr w:val="none" w:sz="0" w:space="0" w:color="auto" w:frame="1"/>
        </w:rPr>
        <w:t> used for declaring a set of operations of an object. So, we can define an interface as a pure abstract class which allows us to define only abstract methods. The abstract method means a method without body or implementation.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need for an interface when we have the abstract class to define abstract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.NET doesn’t support multiple inheritances with classes. So we must use interface as the superclass to develop abstraction for supporting multiple inheritances. If we define an abstract class in place of an interface, a service provider cannot implement multiple specifications so that the service provider cannot have multiple businesses.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different types of Inheritance?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can be inherited either from another class or from an interface also. So inheritance can be divided into two categories</w:t>
      </w:r>
    </w:p>
    <w:p w:rsidR="00FE5848" w:rsidRPr="00FE5848" w:rsidRDefault="00FE5848" w:rsidP="00FE5848">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Implementation inheritance</w:t>
      </w:r>
    </w:p>
    <w:p w:rsidR="00FE5848" w:rsidRPr="00FE5848" w:rsidRDefault="00FE5848" w:rsidP="00FE5848">
      <w:pPr>
        <w:numPr>
          <w:ilvl w:val="0"/>
          <w:numId w:val="3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Interface inheritance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a class is inheriting from another class we call it implementation inheritance and the main concept of implementation inheritance is child classes can consume the members of its parent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 the other hand, if a class is inheriting from an interface we call it as Interface Inheritance but interface inheritance does not provide any reusability because here we are not consuming the members of the parent under the child. The child is only implementing the parent’s members.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to declare an interface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212529"/>
          <w:sz w:val="24"/>
          <w:szCs w:val="24"/>
          <w:bdr w:val="none" w:sz="0" w:space="0" w:color="auto" w:frame="1"/>
        </w:rPr>
        <w:t>By using the keyword </w:t>
      </w:r>
      <w:r w:rsidRPr="00FE5848">
        <w:rPr>
          <w:rFonts w:ascii="Maiandra GD" w:eastAsia="Times New Roman" w:hAnsi="Maiandra GD" w:cs="Arial"/>
          <w:b/>
          <w:bCs/>
          <w:sz w:val="24"/>
          <w:szCs w:val="24"/>
        </w:rPr>
        <w:t>interface</w:t>
      </w:r>
      <w:r w:rsidRPr="00FE5848">
        <w:rPr>
          <w:rFonts w:ascii="Maiandra GD" w:eastAsia="Times New Roman" w:hAnsi="Maiandra GD" w:cs="Arial"/>
          <w:color w:val="212529"/>
          <w:sz w:val="24"/>
          <w:szCs w:val="24"/>
          <w:bdr w:val="none" w:sz="0" w:space="0" w:color="auto" w:frame="1"/>
        </w:rPr>
        <w:t> we can declare an interface.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SYNTAX: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//only abstract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Here the keyword interface tells that Example is an interface containing one abstract method i.e. show(). By default, the members of an interface are public and abstract. An interface can contain</w:t>
      </w:r>
    </w:p>
    <w:p w:rsidR="00FE5848" w:rsidRPr="00FE5848" w:rsidRDefault="00FE5848" w:rsidP="00FE5848">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Abstract methods</w:t>
      </w:r>
    </w:p>
    <w:p w:rsidR="00FE5848" w:rsidRPr="00FE5848" w:rsidRDefault="00FE5848" w:rsidP="00FE5848">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lastRenderedPageBreak/>
        <w:t>Properties</w:t>
      </w:r>
    </w:p>
    <w:p w:rsidR="00FE5848" w:rsidRPr="00FE5848" w:rsidRDefault="00FE5848" w:rsidP="00FE5848">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Indexes</w:t>
      </w:r>
    </w:p>
    <w:p w:rsidR="00FE5848" w:rsidRPr="00FE5848" w:rsidRDefault="00FE5848" w:rsidP="00FE5848">
      <w:pPr>
        <w:numPr>
          <w:ilvl w:val="0"/>
          <w:numId w:val="3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Events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An interface cannot contain</w:t>
      </w:r>
    </w:p>
    <w:p w:rsidR="00FE5848" w:rsidRPr="00FE5848" w:rsidRDefault="00FE5848" w:rsidP="00FE5848">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Non-abstract functions</w:t>
      </w:r>
    </w:p>
    <w:p w:rsidR="00FE5848" w:rsidRPr="00FE5848" w:rsidRDefault="00FE5848" w:rsidP="00FE5848">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Data fields</w:t>
      </w:r>
    </w:p>
    <w:p w:rsidR="00FE5848" w:rsidRPr="00FE5848" w:rsidRDefault="00FE5848" w:rsidP="00FE5848">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Constructors</w:t>
      </w:r>
    </w:p>
    <w:p w:rsidR="00FE5848" w:rsidRPr="00FE5848" w:rsidRDefault="00FE5848" w:rsidP="00FE5848">
      <w:pPr>
        <w:numPr>
          <w:ilvl w:val="0"/>
          <w:numId w:val="3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FF0000"/>
          <w:sz w:val="24"/>
          <w:szCs w:val="24"/>
        </w:rPr>
        <w:t>Destructors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Should I use public access modifiers for interface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.NET interface methods are implicitly public by default, even if they belong to nested interfaces. Non-public modifiers are not valid or necessary for interface methods. So the compiler will fail and warn you in this case. Nested interfaces may be declared protected or private but not the interface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an interface implement an abstract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In .NET an interface cannot implement an abstract class. An interface may only extend a super interface. However, an abstract class can implement an interface because an abstract class can contain both abstract methods and concrete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an interface be declared as sealed?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it is not permitted to declare an interface as sealed; it will cause a compilation error. This is a .NET language design decision. Interface types are intended to be implemented and can be extended without restriction.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Is more than one interface are allowed to implement a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a class can implement multiple interfaces; this is an effective way to achieve multiple inheritances in .NET. But a class can extend only one superclass.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Is it necessary to implement all interface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not necessary for a class that implements an interface to implement all its methods, but in this case, the class must be declared as abstract.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interface is different from a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is different from a class in the following ways:</w:t>
      </w:r>
    </w:p>
    <w:p w:rsidR="00FE5848" w:rsidRPr="00FE5848" w:rsidRDefault="00FE5848" w:rsidP="00FE5848">
      <w:pPr>
        <w:numPr>
          <w:ilvl w:val="0"/>
          <w:numId w:val="3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cannot instantiate an interface.</w:t>
      </w:r>
    </w:p>
    <w:p w:rsidR="00FE5848" w:rsidRPr="00FE5848" w:rsidRDefault="00FE5848" w:rsidP="00FE5848">
      <w:pPr>
        <w:numPr>
          <w:ilvl w:val="0"/>
          <w:numId w:val="3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does not contain any constructor or data fields or destructor, etc.</w:t>
      </w:r>
    </w:p>
    <w:p w:rsidR="00FE5848" w:rsidRPr="00FE5848" w:rsidRDefault="00FE5848" w:rsidP="00FE5848">
      <w:pPr>
        <w:numPr>
          <w:ilvl w:val="0"/>
          <w:numId w:val="3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of the methods of an interface are abstract and public by default.</w:t>
      </w:r>
    </w:p>
    <w:p w:rsidR="00FE5848" w:rsidRPr="00FE5848" w:rsidRDefault="00FE5848" w:rsidP="00FE5848">
      <w:pPr>
        <w:numPr>
          <w:ilvl w:val="0"/>
          <w:numId w:val="3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is not extended by a class; it is implemented by a class.</w:t>
      </w:r>
    </w:p>
    <w:p w:rsidR="00FE5848" w:rsidRPr="00FE5848" w:rsidRDefault="00FE5848" w:rsidP="00FE5848">
      <w:pPr>
        <w:numPr>
          <w:ilvl w:val="0"/>
          <w:numId w:val="39"/>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can extend multiple interfaces.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similarities between the interface and abstract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is similar to an abstract class in the following ways</w:t>
      </w:r>
    </w:p>
    <w:p w:rsidR="00FE5848" w:rsidRPr="00FE5848" w:rsidRDefault="00FE5848" w:rsidP="00FE5848">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Both interface and the abstract class cannot be instantiated means we cannot create the object.</w:t>
      </w:r>
    </w:p>
    <w:p w:rsidR="00FE5848" w:rsidRPr="00FE5848" w:rsidRDefault="00FE5848" w:rsidP="00FE5848">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But we can create a reference variable for both interface and abstract class.</w:t>
      </w:r>
    </w:p>
    <w:p w:rsidR="00FE5848" w:rsidRPr="00FE5848" w:rsidRDefault="00FE5848" w:rsidP="00FE5848">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subclass should implement all abstract methods.</w:t>
      </w:r>
    </w:p>
    <w:p w:rsidR="00FE5848" w:rsidRPr="00FE5848" w:rsidRDefault="00FE5848" w:rsidP="00FE5848">
      <w:pPr>
        <w:numPr>
          <w:ilvl w:val="0"/>
          <w:numId w:val="40"/>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Both cannot be declared as sealed.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main difference between interface and abstract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The main difference is to be answered in the interview is as follows. The interface is a fully un-implemented class used for declaring a set of operations of an object. The abstract class is a partially implemented class. It implements some of the operations of an </w:t>
      </w:r>
      <w:r w:rsidRPr="00FE5848">
        <w:rPr>
          <w:rFonts w:ascii="Maiandra GD" w:eastAsia="Times New Roman" w:hAnsi="Maiandra GD" w:cs="Arial"/>
          <w:color w:val="000000"/>
          <w:sz w:val="24"/>
          <w:szCs w:val="24"/>
          <w:bdr w:val="none" w:sz="0" w:space="0" w:color="auto" w:frame="1"/>
        </w:rPr>
        <w:lastRenderedPageBreak/>
        <w:t>object. These implemented operations are common for all next-level subclasses. The remaining operations are implemented by the next level subclasses according to their requirement.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interface allows us to develop multiple inheritances. So we must start object design with interface whereas abstract class does not support multiple inheritances so it always comes next to interface in the object creation process.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differences between the interface and abstract class in C#?</w:t>
      </w:r>
    </w:p>
    <w:tbl>
      <w:tblPr>
        <w:tblW w:w="11122" w:type="dxa"/>
        <w:tblInd w:w="-871"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5104"/>
        <w:gridCol w:w="6018"/>
      </w:tblGrid>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Abstract class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Interface</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 partially implemented class. It allows us to define both concrete and abstract methods.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 fully un-implemented class. It allows us to define only abstract methods.</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provides both reusability and forcibility</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provides the only forcibility</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should be declared as abstract by using the abstract keyword, abstract methods should also contain the abstract keyword.</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should be created by using the keyword interface. Declaring its methods as abstract is optional because by default the methods of an interface are abstract. The compiler places abstract keywords at the time of program compilation.</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that contains one or more abstract functions is called abstract class.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class which contains all the abstract functions is known as an interface.</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Its member’s default accessibility modifier is private and can be changed to any of the other accessibility modifiers.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Its member’s default accessibility modifier is public and cannot be changed.</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possible to declare data fields in an abstract class.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But it is not possible to declare any data fields in an interface.</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 contain the non-abstract function.</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cannot contain non-abstract functions.</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 inherit from another abstract class or from an interface.</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can inherit from only other interfaces but cannot inherits from the abstract class.</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have inner classes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also have inner classes.</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cannot be used to implement multiple inheritances.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can be used to implement multiple inheritances.</w:t>
            </w:r>
          </w:p>
        </w:tc>
      </w:tr>
      <w:tr w:rsidR="00FE5848" w:rsidRPr="00FE5848" w:rsidTr="00FE5848">
        <w:tc>
          <w:tcPr>
            <w:tcW w:w="5104"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Abstract class members can have access modifiers.</w:t>
            </w:r>
          </w:p>
        </w:tc>
        <w:tc>
          <w:tcPr>
            <w:tcW w:w="6018" w:type="dxa"/>
            <w:tcBorders>
              <w:top w:val="single" w:sz="2" w:space="0" w:color="auto"/>
              <w:left w:val="single" w:sz="2" w:space="0" w:color="auto"/>
              <w:bottom w:val="single" w:sz="6" w:space="0" w:color="auto"/>
              <w:right w:val="single" w:sz="6" w:space="0" w:color="auto"/>
            </w:tcBorders>
            <w:shd w:val="clear" w:color="auto" w:fill="FFFFFF"/>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Interface members cannot have access modifiers.</w:t>
            </w:r>
          </w:p>
        </w:tc>
      </w:tr>
    </w:tbl>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Rules to follow while working with the interface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While working with an interface, we must follow the below rules.</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interface cannot have concrete methods, violation leads to CE: interface methods cannot have a body.</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cannot declare interface members as private or protected members violation leads to CE:” modifier is not allowed here”.</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interface cannot be instantiated but its reference variable can be created for storing its subclass object reference.</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cannot declare the interface as sealed it leads to CE: “illegal combination of modifier interface and final”.</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class derived from the interface should implement all abstract methods of the interface otherwise it should be declared as abstract else it leads to a compile-time error.</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subclass should implement the interface method with public keyword because interface methods default accessibility modifier is public.</w:t>
      </w:r>
    </w:p>
    <w:p w:rsidR="00FE5848" w:rsidRPr="00FE5848" w:rsidRDefault="00FE5848" w:rsidP="00FE5848">
      <w:pPr>
        <w:numPr>
          <w:ilvl w:val="0"/>
          <w:numId w:val="41"/>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an interface, we cannot create fields variable violation leads to a compile-time error.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have discussed a lot of theories. Let’s move towards practical examples.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Let’s see a simple example for better understanding.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B : 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MyClass : B</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"implement method1"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"implement method2"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method3</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"implement method3"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MyClass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MyClass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method1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method2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method3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275205" cy="914400"/>
            <wp:effectExtent l="19050" t="0" r="0" b="0"/>
            <wp:docPr id="71" name="Picture 71" descr="Interfa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terface in C#"/>
                    <pic:cNvPicPr>
                      <a:picLocks noChangeAspect="1" noChangeArrowheads="1"/>
                    </pic:cNvPicPr>
                  </pic:nvPicPr>
                  <pic:blipFill>
                    <a:blip r:embed="rId49"/>
                    <a:srcRect/>
                    <a:stretch>
                      <a:fillRect/>
                    </a:stretch>
                  </pic:blipFill>
                  <pic:spPr bwMode="auto">
                    <a:xfrm>
                      <a:off x="0" y="0"/>
                      <a:ext cx="2275205" cy="91440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Example2: WAP TO CALCULATE AREA OF RECTANGLE, CIRCLE USING INTERFACE.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Area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area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a,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Rectangle : Area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area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a,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areaRectangle;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areaRectangle = a * b;</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"the area of rectangle is :"</w:t>
      </w:r>
      <w:r w:rsidRPr="00FE5848">
        <w:rPr>
          <w:rFonts w:ascii="Maiandra GD" w:eastAsia="Times New Roman" w:hAnsi="Maiandra GD" w:cs="Consolas"/>
          <w:color w:val="CFD5E0"/>
          <w:sz w:val="24"/>
          <w:szCs w:val="24"/>
        </w:rPr>
        <w:t xml:space="preserve"> + areaRectangle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Circle : Area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PI = </w:t>
      </w:r>
      <w:r w:rsidRPr="00FE5848">
        <w:rPr>
          <w:rFonts w:ascii="Maiandra GD" w:eastAsia="Times New Roman" w:hAnsi="Maiandra GD" w:cs="Consolas"/>
          <w:color w:val="D19A66"/>
          <w:sz w:val="24"/>
          <w:szCs w:val="24"/>
        </w:rPr>
        <w:t>3.14</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area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a,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areaCircle;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areaCircle = PI * a * 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"the area of Circle is :"</w:t>
      </w:r>
      <w:r w:rsidRPr="00FE5848">
        <w:rPr>
          <w:rFonts w:ascii="Maiandra GD" w:eastAsia="Times New Roman" w:hAnsi="Maiandra GD" w:cs="Consolas"/>
          <w:color w:val="CFD5E0"/>
          <w:sz w:val="24"/>
          <w:szCs w:val="24"/>
        </w:rPr>
        <w:t xml:space="preserve"> + areaCircle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Area a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Rectangle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a.</w:t>
      </w:r>
      <w:r w:rsidRPr="00FE5848">
        <w:rPr>
          <w:rFonts w:ascii="Maiandra GD" w:eastAsia="Times New Roman" w:hAnsi="Maiandra GD" w:cs="Consolas"/>
          <w:color w:val="4284AE"/>
          <w:sz w:val="24"/>
          <w:szCs w:val="24"/>
        </w:rPr>
        <w:t>area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5</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6</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Circle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a.</w:t>
      </w:r>
      <w:r w:rsidRPr="00FE5848">
        <w:rPr>
          <w:rFonts w:ascii="Maiandra GD" w:eastAsia="Times New Roman" w:hAnsi="Maiandra GD" w:cs="Consolas"/>
          <w:color w:val="4284AE"/>
          <w:sz w:val="24"/>
          <w:szCs w:val="24"/>
        </w:rPr>
        <w:t>area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7</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2839085" cy="690880"/>
            <wp:effectExtent l="19050" t="0" r="0" b="0"/>
            <wp:docPr id="72" name="Picture 72" descr="Interfa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terface in C#"/>
                    <pic:cNvPicPr>
                      <a:picLocks noChangeAspect="1" noChangeArrowheads="1"/>
                    </pic:cNvPicPr>
                  </pic:nvPicPr>
                  <pic:blipFill>
                    <a:blip r:embed="rId50"/>
                    <a:srcRect/>
                    <a:stretch>
                      <a:fillRect/>
                    </a:stretch>
                  </pic:blipFill>
                  <pic:spPr bwMode="auto">
                    <a:xfrm>
                      <a:off x="0" y="0"/>
                      <a:ext cx="2839085" cy="69088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next article, I am going to discuss </w:t>
      </w:r>
      <w:hyperlink r:id="rId51" w:history="1">
        <w:r w:rsidRPr="00FE5848">
          <w:rPr>
            <w:rFonts w:ascii="Maiandra GD" w:eastAsia="Times New Roman" w:hAnsi="Maiandra GD" w:cs="Arial"/>
            <w:b/>
            <w:bCs/>
            <w:color w:val="007BFF"/>
            <w:sz w:val="24"/>
            <w:szCs w:val="24"/>
          </w:rPr>
          <w:t>multiple inheritances using interfaces in C#</w:t>
        </w:r>
      </w:hyperlink>
      <w:r w:rsidRPr="00FE5848">
        <w:rPr>
          <w:rFonts w:ascii="Maiandra GD" w:eastAsia="Times New Roman" w:hAnsi="Maiandra GD" w:cs="Arial"/>
          <w:color w:val="000000"/>
          <w:sz w:val="24"/>
          <w:szCs w:val="24"/>
          <w:bdr w:val="none" w:sz="0" w:space="0" w:color="auto" w:frame="1"/>
        </w:rPr>
        <w:t>. Here, in this article, I try to explain </w:t>
      </w:r>
      <w:r w:rsidRPr="00FE5848">
        <w:rPr>
          <w:rFonts w:ascii="Maiandra GD" w:eastAsia="Times New Roman" w:hAnsi="Maiandra GD" w:cs="Arial"/>
          <w:b/>
          <w:bCs/>
          <w:color w:val="000000"/>
          <w:sz w:val="24"/>
          <w:szCs w:val="24"/>
        </w:rPr>
        <w:t>Interface in C#</w:t>
      </w:r>
      <w:r w:rsidRPr="00FE5848">
        <w:rPr>
          <w:rFonts w:ascii="Maiandra GD" w:eastAsia="Times New Roman" w:hAnsi="Maiandra GD" w:cs="Arial"/>
          <w:color w:val="000000"/>
          <w:sz w:val="24"/>
          <w:szCs w:val="24"/>
          <w:bdr w:val="none" w:sz="0" w:space="0" w:color="auto" w:frame="1"/>
        </w:rPr>
        <w:t> with examples. I hope this article will help you with your need. I would like to have your feedback. Please post your feedback, question, or comments about this Interface in C# with Examples article.</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FE5848">
      <w:pPr>
        <w:spacing w:after="48" w:line="240" w:lineRule="auto"/>
        <w:textAlignment w:val="baseline"/>
        <w:outlineLvl w:val="0"/>
        <w:rPr>
          <w:rFonts w:ascii="Maiandra GD" w:eastAsia="Times New Roman" w:hAnsi="Maiandra GD" w:cs="Segoe UI"/>
          <w:color w:val="212529"/>
          <w:sz w:val="24"/>
          <w:szCs w:val="24"/>
        </w:rPr>
      </w:pPr>
      <w:r w:rsidRPr="00FE5848">
        <w:rPr>
          <w:rFonts w:ascii="Maiandra GD" w:eastAsia="Times New Roman" w:hAnsi="Maiandra GD" w:cs="Times New Roman"/>
          <w:b/>
          <w:color w:val="3A3A3A"/>
          <w:kern w:val="36"/>
          <w:sz w:val="24"/>
          <w:szCs w:val="24"/>
          <w:highlight w:val="yellow"/>
        </w:rPr>
        <w:t>Multiple Inheritance in C#</w:t>
      </w:r>
      <w:r>
        <w:rPr>
          <w:rFonts w:ascii="Maiandra GD" w:eastAsia="Times New Roman" w:hAnsi="Maiandra GD" w:cs="Segoe UI"/>
          <w:color w:val="212529"/>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Multiple Inheritance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Multiple Inheritance in C#</w:t>
      </w:r>
      <w:r w:rsidRPr="00FE5848">
        <w:rPr>
          <w:rFonts w:ascii="Maiandra GD" w:eastAsia="Times New Roman" w:hAnsi="Maiandra GD" w:cs="Arial"/>
          <w:color w:val="000000"/>
          <w:sz w:val="24"/>
          <w:szCs w:val="24"/>
          <w:bdr w:val="none" w:sz="0" w:space="0" w:color="auto" w:frame="1"/>
        </w:rPr>
        <w:t> with Examples. Please read our previous article where we discussed</w:t>
      </w:r>
      <w:r w:rsidRPr="00FE5848">
        <w:rPr>
          <w:rFonts w:ascii="Maiandra GD" w:eastAsia="Times New Roman" w:hAnsi="Maiandra GD" w:cs="Arial"/>
          <w:color w:val="212529"/>
          <w:sz w:val="24"/>
          <w:szCs w:val="24"/>
          <w:bdr w:val="none" w:sz="0" w:space="0" w:color="auto" w:frame="1"/>
        </w:rPr>
        <w:t> </w:t>
      </w:r>
      <w:hyperlink r:id="rId52" w:history="1">
        <w:r w:rsidRPr="00FE5848">
          <w:rPr>
            <w:rFonts w:ascii="Maiandra GD" w:eastAsia="Times New Roman" w:hAnsi="Maiandra GD" w:cs="Arial"/>
            <w:b/>
            <w:bCs/>
            <w:color w:val="007BFF"/>
            <w:sz w:val="24"/>
            <w:szCs w:val="24"/>
            <w:u w:val="single"/>
          </w:rPr>
          <w:t>Interface in C#</w:t>
        </w:r>
      </w:hyperlink>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As we discussed earlier multiple inheritances are not supported through classes but supported through interfaces. It is not supported through classes because we will get the ambiguity problem.</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ambiguity problem in C#?</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understand this with an example. Please have a look at the following sample code.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 </w:t>
      </w:r>
      <w:r w:rsidRPr="00FE5848">
        <w:rPr>
          <w:rFonts w:ascii="Maiandra GD" w:eastAsia="Times New Roman" w:hAnsi="Maiandra GD" w:cs="Consolas"/>
          <w:color w:val="D19A66"/>
          <w:sz w:val="24"/>
          <w:szCs w:val="24"/>
        </w:rPr>
        <w:t>1</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 </w:t>
      </w:r>
      <w:r w:rsidRPr="00FE5848">
        <w:rPr>
          <w:rFonts w:ascii="Maiandra GD" w:eastAsia="Times New Roman" w:hAnsi="Maiandra GD" w:cs="Consolas"/>
          <w:color w:val="D19A66"/>
          <w:sz w:val="24"/>
          <w:szCs w:val="24"/>
        </w:rPr>
        <w:t>2</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 </w:t>
      </w:r>
      <w:r w:rsidRPr="00FE5848">
        <w:rPr>
          <w:rFonts w:ascii="Maiandra GD" w:eastAsia="Times New Roman" w:hAnsi="Maiandra GD" w:cs="Consolas"/>
          <w:color w:val="D19A66"/>
          <w:sz w:val="24"/>
          <w:szCs w:val="24"/>
        </w:rPr>
        <w:t>3</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case, class 3 is inheriting from class 1 and class 2 and both these two classes contain a method with the same name and same signature so while consuming the method ambiguity arises to understand which class method has to be executed. But, if a class is inheriting from interfaces we don’t have any ambiguity problem because the class is not consuming the members of its parent interfaces but only implementing the parent’s members.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 : </w:t>
      </w:r>
      <w:r w:rsidRPr="00FE5848">
        <w:rPr>
          <w:rFonts w:ascii="Maiandra GD" w:eastAsia="Times New Roman" w:hAnsi="Maiandra GD" w:cs="Consolas"/>
          <w:color w:val="D19A66"/>
          <w:sz w:val="24"/>
          <w:szCs w:val="24"/>
        </w:rPr>
        <w:t>1</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case, the class is not consuming the interface members. It is only implementing the interface members so if we face any ambiguity with interface members that can be resolved in child class in two different ways.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the method is implemented for a single time under the class both the interface will assume that the implemented method belongs to them and executes and there will not be any ambiguity.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method can be implemented separately for each interface also under the class by providing the method name with the interface name. But in this case, while calling the method we should compulsorily use the interface reference that is created using the object of a class. We will discuss this with an example.</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Let us see an example to understand multiple inheritances in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 xml:space="preserve">namespace </w:t>
      </w:r>
      <w:r w:rsidRPr="00FE5848">
        <w:rPr>
          <w:rFonts w:ascii="Maiandra GD" w:eastAsia="Times New Roman" w:hAnsi="Maiandra GD" w:cs="Consolas"/>
          <w:i/>
          <w:iCs/>
          <w:color w:val="4284AE"/>
          <w:sz w:val="24"/>
          <w:szCs w:val="24"/>
        </w:rPr>
        <w:t>InterfaceDemo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ImplementInterafce : Interface1, Interface2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"Test method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"Show mwthod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ImplementInterafce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Interface1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 xml:space="preserve">Interface2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obj2.</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obj2.</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487930" cy="1488440"/>
            <wp:effectExtent l="19050" t="0" r="7620" b="0"/>
            <wp:docPr id="75" name="Picture 75" descr="Multiple Inheritance using Interfa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ltiple Inheritance using Interface in C#"/>
                    <pic:cNvPicPr>
                      <a:picLocks noChangeAspect="1" noChangeArrowheads="1"/>
                    </pic:cNvPicPr>
                  </pic:nvPicPr>
                  <pic:blipFill>
                    <a:blip r:embed="rId53"/>
                    <a:srcRect/>
                    <a:stretch>
                      <a:fillRect/>
                    </a:stretch>
                  </pic:blipFill>
                  <pic:spPr bwMode="auto">
                    <a:xfrm>
                      <a:off x="0" y="0"/>
                      <a:ext cx="2487930" cy="148844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Explicit Interface Implementation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each interface method is implemented separately under the child class by providing the method name along with the interface name then it is called Explicit Interface Implementation. But in this case, while calling the method we should compulsorily use the interface reference that is created using the object of a class. Let see an example to understand explicit interface implementation in C#. While implementing the Interface methods explicitly, it is not allowed us to use the public access specifiers.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ImplementInterafce : Interface1, Interface2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//public modifier is not allowed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Interface1.</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"Test mthod of interafce1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Interface1.</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"Show mwthod of interafce1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Interface2.</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"Test mthod of interface2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Interface2.</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"Show mwthod of interafce2 is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ImplementInterafce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//obj.Test(); //not possible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//obj.Show(); //not possible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Interface1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obj</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Interface1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obj</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Interface1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Interface2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ImplementInterafce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obj2.</w:t>
      </w:r>
      <w:r w:rsidRPr="00FE5848">
        <w:rPr>
          <w:rFonts w:ascii="Maiandra GD" w:eastAsia="Times New Roman" w:hAnsi="Maiandra GD" w:cs="Consolas"/>
          <w:color w:val="4284AE"/>
          <w:sz w:val="24"/>
          <w:szCs w:val="24"/>
        </w:rPr>
        <w:t>Test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obj2.</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3774440" cy="1488440"/>
            <wp:effectExtent l="19050" t="0" r="0" b="0"/>
            <wp:docPr id="76" name="Picture 76" descr="Multip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ultiple Inheritance in C#"/>
                    <pic:cNvPicPr>
                      <a:picLocks noChangeAspect="1" noChangeArrowheads="1"/>
                    </pic:cNvPicPr>
                  </pic:nvPicPr>
                  <pic:blipFill>
                    <a:blip r:embed="rId54"/>
                    <a:srcRect/>
                    <a:stretch>
                      <a:fillRect/>
                    </a:stretch>
                  </pic:blipFill>
                  <pic:spPr bwMode="auto">
                    <a:xfrm>
                      <a:off x="0" y="0"/>
                      <a:ext cx="3774440" cy="148844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Some Important points to remember:</w:t>
      </w:r>
    </w:p>
    <w:p w:rsidR="00FE5848" w:rsidRPr="00B4010F" w:rsidRDefault="00FE5848" w:rsidP="00C71632">
      <w:pPr>
        <w:pStyle w:val="NoSpacing"/>
        <w:rPr>
          <w:rFonts w:ascii="Maiandra GD" w:eastAsia="Times New Roman" w:hAnsi="Maiandra GD" w:cs="Segoe UI"/>
          <w:b/>
          <w:color w:val="3A3A3A"/>
          <w:sz w:val="24"/>
          <w:szCs w:val="24"/>
        </w:rPr>
      </w:pPr>
      <w:r w:rsidRPr="00B4010F">
        <w:rPr>
          <w:rFonts w:ascii="Maiandra GD" w:eastAsia="Times New Roman" w:hAnsi="Maiandra GD"/>
          <w:b/>
          <w:sz w:val="24"/>
          <w:szCs w:val="24"/>
        </w:rPr>
        <w:t>Point1:</w:t>
      </w:r>
    </w:p>
    <w:p w:rsidR="00FE5848" w:rsidRPr="00C71632" w:rsidRDefault="00FE5848" w:rsidP="00C71632">
      <w:pPr>
        <w:pStyle w:val="NoSpacing"/>
        <w:rPr>
          <w:rFonts w:ascii="Maiandra GD" w:eastAsia="Times New Roman" w:hAnsi="Maiandra GD" w:cs="Segoe UI"/>
          <w:color w:val="212529"/>
          <w:sz w:val="24"/>
          <w:szCs w:val="24"/>
        </w:rPr>
      </w:pPr>
      <w:r w:rsidRPr="00C71632">
        <w:rPr>
          <w:rFonts w:ascii="Maiandra GD" w:eastAsia="Times New Roman" w:hAnsi="Maiandra GD"/>
          <w:sz w:val="24"/>
          <w:szCs w:val="24"/>
          <w:bdr w:val="none" w:sz="0" w:space="0" w:color="auto" w:frame="1"/>
        </w:rPr>
        <w:t>We create an interface using the interface keyword. Just like classes, the interface also contains properties, methods, delegates, or events, but only declarations and no implementation. For example,</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interface</w:t>
      </w:r>
      <w:r w:rsidR="00C71632" w:rsidRPr="00C71632">
        <w:rPr>
          <w:rFonts w:ascii="Maiandra GD" w:eastAsia="Times New Roman" w:hAnsi="Maiandra GD"/>
          <w:sz w:val="24"/>
          <w:szCs w:val="24"/>
        </w:rPr>
        <w:t xml:space="preserve"> </w:t>
      </w:r>
      <w:r w:rsidRPr="00C71632">
        <w:rPr>
          <w:rFonts w:ascii="Maiandra GD" w:eastAsia="Times New Roman" w:hAnsi="Maiandra GD"/>
          <w:sz w:val="24"/>
          <w:szCs w:val="24"/>
        </w:rPr>
        <w:t>ICustomer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      void Print();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p>
    <w:p w:rsidR="00FE5848" w:rsidRPr="00B4010F" w:rsidRDefault="00FE5848" w:rsidP="00C71632">
      <w:pPr>
        <w:pStyle w:val="NoSpacing"/>
        <w:rPr>
          <w:rFonts w:ascii="Maiandra GD" w:eastAsia="Times New Roman" w:hAnsi="Maiandra GD" w:cs="Segoe UI"/>
          <w:b/>
          <w:color w:val="3A3A3A"/>
          <w:sz w:val="24"/>
          <w:szCs w:val="24"/>
        </w:rPr>
      </w:pPr>
      <w:r w:rsidRPr="00B4010F">
        <w:rPr>
          <w:rFonts w:ascii="Maiandra GD" w:eastAsia="Times New Roman" w:hAnsi="Maiandra GD"/>
          <w:b/>
          <w:color w:val="3A3A3A"/>
          <w:sz w:val="24"/>
          <w:szCs w:val="24"/>
        </w:rPr>
        <w:t>Point2:</w:t>
      </w:r>
    </w:p>
    <w:p w:rsidR="00FE5848" w:rsidRPr="00C71632" w:rsidRDefault="00FE5848" w:rsidP="00C71632">
      <w:pPr>
        <w:pStyle w:val="NoSpacing"/>
        <w:rPr>
          <w:rFonts w:ascii="Maiandra GD" w:eastAsia="Times New Roman" w:hAnsi="Maiandra GD" w:cs="Segoe UI"/>
          <w:color w:val="212529"/>
          <w:sz w:val="24"/>
          <w:szCs w:val="24"/>
        </w:rPr>
      </w:pPr>
      <w:r w:rsidRPr="00C71632">
        <w:rPr>
          <w:rFonts w:ascii="Maiandra GD" w:eastAsia="Times New Roman" w:hAnsi="Maiandra GD"/>
          <w:sz w:val="24"/>
          <w:szCs w:val="24"/>
          <w:bdr w:val="none" w:sz="0" w:space="0" w:color="auto" w:frame="1"/>
        </w:rPr>
        <w:t>It is a compile-time error to provide the implementation for any interface members. For example.</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interface ICustomer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    void Print(){}  </w:t>
      </w:r>
      <w:r w:rsidRPr="00C71632">
        <w:rPr>
          <w:rFonts w:ascii="Maiandra GD" w:eastAsia="Times New Roman" w:hAnsi="Maiandra GD"/>
          <w:color w:val="FF0000"/>
          <w:sz w:val="24"/>
          <w:szCs w:val="24"/>
        </w:rPr>
        <w:t> //Compile time error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p>
    <w:p w:rsidR="00FE5848" w:rsidRPr="00B4010F" w:rsidRDefault="00FE5848" w:rsidP="00C71632">
      <w:pPr>
        <w:pStyle w:val="NoSpacing"/>
        <w:rPr>
          <w:rFonts w:ascii="Maiandra GD" w:eastAsia="Times New Roman" w:hAnsi="Maiandra GD" w:cs="Segoe UI"/>
          <w:b/>
          <w:color w:val="3A3A3A"/>
          <w:sz w:val="24"/>
          <w:szCs w:val="24"/>
        </w:rPr>
      </w:pPr>
      <w:r w:rsidRPr="00B4010F">
        <w:rPr>
          <w:rFonts w:ascii="Maiandra GD" w:eastAsia="Times New Roman" w:hAnsi="Maiandra GD"/>
          <w:b/>
          <w:color w:val="3A3A3A"/>
          <w:sz w:val="24"/>
          <w:szCs w:val="24"/>
        </w:rPr>
        <w:t>Point3:</w:t>
      </w:r>
    </w:p>
    <w:p w:rsidR="00FE5848" w:rsidRPr="00C71632" w:rsidRDefault="00FE5848" w:rsidP="00C71632">
      <w:pPr>
        <w:pStyle w:val="NoSpacing"/>
        <w:rPr>
          <w:rFonts w:ascii="Maiandra GD" w:eastAsia="Times New Roman" w:hAnsi="Maiandra GD" w:cs="Segoe UI"/>
          <w:color w:val="212529"/>
          <w:sz w:val="24"/>
          <w:szCs w:val="24"/>
        </w:rPr>
      </w:pPr>
      <w:r w:rsidRPr="00C71632">
        <w:rPr>
          <w:rFonts w:ascii="Maiandra GD" w:eastAsia="Times New Roman" w:hAnsi="Maiandra GD"/>
          <w:sz w:val="24"/>
          <w:szCs w:val="24"/>
          <w:bdr w:val="none" w:sz="0" w:space="0" w:color="auto" w:frame="1"/>
        </w:rPr>
        <w:t>Interface members are public by default and they don’t allow explicit access modifiers. For example:</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interface ICustomer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     public void Print(); </w:t>
      </w:r>
      <w:r w:rsidRPr="00C71632">
        <w:rPr>
          <w:rFonts w:ascii="Maiandra GD" w:eastAsia="Times New Roman" w:hAnsi="Maiandra GD"/>
          <w:color w:val="FF0000"/>
          <w:sz w:val="24"/>
          <w:szCs w:val="24"/>
        </w:rPr>
        <w:t>//Compile time error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p>
    <w:p w:rsidR="00FE5848" w:rsidRPr="00B4010F" w:rsidRDefault="00FE5848" w:rsidP="00C71632">
      <w:pPr>
        <w:pStyle w:val="NoSpacing"/>
        <w:rPr>
          <w:rFonts w:ascii="Maiandra GD" w:eastAsia="Times New Roman" w:hAnsi="Maiandra GD" w:cs="Segoe UI"/>
          <w:b/>
          <w:color w:val="3A3A3A"/>
          <w:sz w:val="24"/>
          <w:szCs w:val="24"/>
        </w:rPr>
      </w:pPr>
      <w:r w:rsidRPr="00B4010F">
        <w:rPr>
          <w:rFonts w:ascii="Maiandra GD" w:eastAsia="Times New Roman" w:hAnsi="Maiandra GD"/>
          <w:b/>
          <w:color w:val="3A3A3A"/>
          <w:sz w:val="24"/>
          <w:szCs w:val="24"/>
        </w:rPr>
        <w:t>Point4:</w:t>
      </w:r>
    </w:p>
    <w:p w:rsidR="00FE5848" w:rsidRPr="00C71632" w:rsidRDefault="00FE5848" w:rsidP="00C71632">
      <w:pPr>
        <w:pStyle w:val="NoSpacing"/>
        <w:rPr>
          <w:rFonts w:ascii="Maiandra GD" w:eastAsia="Times New Roman" w:hAnsi="Maiandra GD" w:cs="Segoe UI"/>
          <w:color w:val="212529"/>
          <w:sz w:val="24"/>
          <w:szCs w:val="24"/>
        </w:rPr>
      </w:pPr>
      <w:r w:rsidRPr="00C71632">
        <w:rPr>
          <w:rFonts w:ascii="Maiandra GD" w:eastAsia="Times New Roman" w:hAnsi="Maiandra GD"/>
          <w:sz w:val="24"/>
          <w:szCs w:val="24"/>
          <w:bdr w:val="none" w:sz="0" w:space="0" w:color="auto" w:frame="1"/>
        </w:rPr>
        <w:t>The interface cannot contain fields. For example:</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interface ICustomer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lastRenderedPageBreak/>
        <w:t>     int ID; </w:t>
      </w:r>
      <w:r w:rsidRPr="00C71632">
        <w:rPr>
          <w:rFonts w:ascii="Maiandra GD" w:eastAsia="Times New Roman" w:hAnsi="Maiandra GD"/>
          <w:color w:val="FF0000"/>
          <w:sz w:val="24"/>
          <w:szCs w:val="24"/>
        </w:rPr>
        <w:t>//Compile time error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     void Print();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p>
    <w:p w:rsidR="00FE5848" w:rsidRPr="00B4010F" w:rsidRDefault="00FE5848" w:rsidP="00C71632">
      <w:pPr>
        <w:pStyle w:val="NoSpacing"/>
        <w:rPr>
          <w:rFonts w:ascii="Maiandra GD" w:eastAsia="Times New Roman" w:hAnsi="Maiandra GD" w:cs="Segoe UI"/>
          <w:b/>
          <w:color w:val="3A3A3A"/>
          <w:sz w:val="24"/>
          <w:szCs w:val="24"/>
        </w:rPr>
      </w:pPr>
      <w:r w:rsidRPr="00B4010F">
        <w:rPr>
          <w:rFonts w:ascii="Maiandra GD" w:eastAsia="Times New Roman" w:hAnsi="Maiandra GD"/>
          <w:b/>
          <w:sz w:val="24"/>
          <w:szCs w:val="24"/>
        </w:rPr>
        <w:t>Point5:</w:t>
      </w:r>
    </w:p>
    <w:p w:rsidR="00FE5848" w:rsidRPr="00C71632" w:rsidRDefault="00FE5848" w:rsidP="00C71632">
      <w:pPr>
        <w:pStyle w:val="NoSpacing"/>
        <w:rPr>
          <w:rFonts w:ascii="Maiandra GD" w:eastAsia="Times New Roman" w:hAnsi="Maiandra GD" w:cs="Segoe UI"/>
          <w:color w:val="212529"/>
          <w:sz w:val="24"/>
          <w:szCs w:val="24"/>
        </w:rPr>
      </w:pPr>
      <w:r w:rsidRPr="00C71632">
        <w:rPr>
          <w:rFonts w:ascii="Maiandra GD" w:eastAsia="Times New Roman" w:hAnsi="Maiandra GD"/>
          <w:sz w:val="24"/>
          <w:szCs w:val="24"/>
          <w:bdr w:val="none" w:sz="0" w:space="0" w:color="auto" w:frame="1"/>
        </w:rPr>
        <w:t>When a class or a struct inherits from an interface then it’s the responsibility of the class or struct to provide the implementation for all interface members otherwise we get a compile-time error. For example:</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interface ICustomer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       void Print();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class Customer : ICustomer </w:t>
      </w:r>
      <w:r w:rsidRPr="00C71632">
        <w:rPr>
          <w:rFonts w:ascii="Maiandra GD" w:eastAsia="Times New Roman" w:hAnsi="Maiandra GD"/>
          <w:color w:val="FF0000"/>
          <w:sz w:val="24"/>
          <w:szCs w:val="24"/>
        </w:rPr>
        <w:t>//Compile time error</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r w:rsidRPr="00C71632">
        <w:rPr>
          <w:rFonts w:ascii="Maiandra GD" w:eastAsia="Times New Roman" w:hAnsi="Maiandra GD" w:cs="Segoe UI"/>
          <w:color w:val="212529"/>
          <w:sz w:val="24"/>
          <w:szCs w:val="24"/>
        </w:rPr>
        <w:br/>
      </w:r>
      <w:r w:rsidRPr="00C71632">
        <w:rPr>
          <w:rFonts w:ascii="Maiandra GD" w:eastAsia="Times New Roman" w:hAnsi="Maiandra GD"/>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do you choose interface over an abstract class or vice versa?</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an interface inherit from another interface?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an interface can inherit from another interface. It is possible for a class to inherit an interface multiple times, through base classes or interfaces it inherits. In this case, the class can only implement the interface one time, if it is declared as part of the new class. If the inherited interface is not declared as part of the new class, its implementation is provided by the base class that declared it. It is possible for a base class to implement interface members using virtual members; in that case, the class inheriting the interface can change the interface behavior by overriding the virtual members.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you create an instance of an interface?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you cannot create an instance of an interface.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If a class inherits an interface, what are the 2 options available for that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Option 1:</w:t>
      </w:r>
      <w:r w:rsidRPr="00FE5848">
        <w:rPr>
          <w:rFonts w:ascii="Maiandra GD" w:eastAsia="Times New Roman" w:hAnsi="Maiandra GD" w:cs="Arial"/>
          <w:color w:val="000000"/>
          <w:sz w:val="24"/>
          <w:szCs w:val="24"/>
          <w:bdr w:val="none" w:sz="0" w:space="0" w:color="auto" w:frame="1"/>
        </w:rPr>
        <w:t> Provide Implementation for all the members inherited from the interface.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Interface1Method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BaseClass1 :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Interface1Method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"Interface1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BaseClass1Method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"BaseClass1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Option 2:</w:t>
      </w:r>
      <w:r w:rsidRPr="00FE5848">
        <w:rPr>
          <w:rFonts w:ascii="Maiandra GD" w:eastAsia="Times New Roman" w:hAnsi="Maiandra GD" w:cs="Arial"/>
          <w:color w:val="000000"/>
          <w:sz w:val="24"/>
          <w:szCs w:val="24"/>
          <w:bdr w:val="none" w:sz="0" w:space="0" w:color="auto" w:frame="1"/>
        </w:rPr>
        <w:t> If the class does not wish to provide Implementation for all the members inherited from the interface, then the class has to be marked as abstract.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Interface1Method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BaseClass1 : Interface1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Interface1Method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BaseClass1Method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"BaseClass1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A class inherits from 2 interfaces and both the interfaces have the same method name as shown below. How should the class implement the drive method for both Car and Bus interfaces?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Car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Bus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Demo : Car, Bus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//How to implement the Drive() Method inherited from Bus and Car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By using explicitly Interface Implementation. To implement the Drive() method use the fully qualified name as shown in the example below. To call the respective interface drive method typecast the demo object to the respective interface and then call the drive method.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Interfaces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Car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Bus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Demo : Car, Bus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Car.</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"Drive 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Bus.</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"Drive Bus"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Demo DemoObject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Demo</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DemoObject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Bus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DemoObject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Drive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E353E"/>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4145BD" w:rsidRPr="00FE5848" w:rsidRDefault="004145BD" w:rsidP="004145BD">
      <w:pPr>
        <w:pBdr>
          <w:bottom w:val="double" w:sz="6" w:space="1" w:color="auto"/>
          <w:between w:val="double" w:sz="6" w:space="1" w:color="auto"/>
        </w:pBdr>
        <w:rPr>
          <w:rFonts w:ascii="Maiandra GD" w:hAnsi="Maiandra GD"/>
          <w:sz w:val="24"/>
          <w:szCs w:val="24"/>
        </w:rPr>
      </w:pPr>
    </w:p>
    <w:p w:rsidR="00FE5848" w:rsidRPr="00FE5848" w:rsidRDefault="00FE5848" w:rsidP="00B4010F">
      <w:pPr>
        <w:spacing w:after="48" w:line="240" w:lineRule="auto"/>
        <w:textAlignment w:val="baseline"/>
        <w:outlineLvl w:val="0"/>
        <w:rPr>
          <w:rFonts w:ascii="Maiandra GD" w:eastAsia="Times New Roman" w:hAnsi="Maiandra GD" w:cs="Segoe UI"/>
          <w:color w:val="212529"/>
          <w:sz w:val="24"/>
          <w:szCs w:val="24"/>
        </w:rPr>
      </w:pPr>
      <w:r w:rsidRPr="00B4010F">
        <w:rPr>
          <w:rFonts w:ascii="Maiandra GD" w:eastAsia="Times New Roman" w:hAnsi="Maiandra GD" w:cs="Times New Roman"/>
          <w:b/>
          <w:color w:val="3A3A3A"/>
          <w:kern w:val="36"/>
          <w:sz w:val="24"/>
          <w:szCs w:val="24"/>
          <w:highlight w:val="yellow"/>
        </w:rPr>
        <w:t>Abstract Class and Abstract Methods in C#</w:t>
      </w:r>
      <w:r w:rsidR="00B4010F">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Abstract Class and Abstract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Abstract class and Abstract methods in C#</w:t>
      </w:r>
      <w:r w:rsidRPr="00FE5848">
        <w:rPr>
          <w:rFonts w:ascii="Maiandra GD" w:eastAsia="Times New Roman" w:hAnsi="Maiandra GD" w:cs="Arial"/>
          <w:color w:val="000000"/>
          <w:sz w:val="24"/>
          <w:szCs w:val="24"/>
          <w:bdr w:val="none" w:sz="0" w:space="0" w:color="auto" w:frame="1"/>
        </w:rPr>
        <w:t> with Examples. Please read our previous article, where we discussed </w:t>
      </w:r>
      <w:hyperlink r:id="rId55" w:history="1">
        <w:r w:rsidRPr="00FE5848">
          <w:rPr>
            <w:rFonts w:ascii="Maiandra GD" w:eastAsia="Times New Roman" w:hAnsi="Maiandra GD" w:cs="Arial"/>
            <w:b/>
            <w:bCs/>
            <w:color w:val="007BFF"/>
            <w:sz w:val="24"/>
            <w:szCs w:val="24"/>
          </w:rPr>
          <w:t>Inheritance in C#</w:t>
        </w:r>
      </w:hyperlink>
      <w:r w:rsidRPr="00FE5848">
        <w:rPr>
          <w:rFonts w:ascii="Maiandra GD" w:eastAsia="Times New Roman" w:hAnsi="Maiandra GD" w:cs="Arial"/>
          <w:color w:val="000000"/>
          <w:sz w:val="24"/>
          <w:szCs w:val="24"/>
          <w:bdr w:val="none" w:sz="0" w:space="0" w:color="auto" w:frame="1"/>
        </w:rPr>
        <w:t>. At the end of this article, you will understand what are abstract class and abstract methods, why do we need abstract class and abstract methods, and how to implement this in C#.</w:t>
      </w:r>
    </w:p>
    <w:p w:rsidR="00FE5848" w:rsidRPr="00FE5848" w:rsidRDefault="00FE5848" w:rsidP="00FE5848">
      <w:pPr>
        <w:shd w:val="clear" w:color="auto" w:fill="FFFFFF"/>
        <w:spacing w:after="0" w:line="240" w:lineRule="auto"/>
        <w:jc w:val="both"/>
        <w:textAlignment w:val="baseline"/>
        <w:outlineLvl w:val="3"/>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an Abstract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that is declared by using the keyword </w:t>
      </w:r>
      <w:r w:rsidRPr="00FE5848">
        <w:rPr>
          <w:rFonts w:ascii="Maiandra GD" w:eastAsia="Times New Roman" w:hAnsi="Maiandra GD" w:cs="Arial"/>
          <w:b/>
          <w:bCs/>
          <w:color w:val="000000"/>
          <w:sz w:val="24"/>
          <w:szCs w:val="24"/>
        </w:rPr>
        <w:t>abstract</w:t>
      </w:r>
      <w:r w:rsidRPr="00FE5848">
        <w:rPr>
          <w:rFonts w:ascii="Maiandra GD" w:eastAsia="Times New Roman" w:hAnsi="Maiandra GD" w:cs="Arial"/>
          <w:color w:val="000000"/>
          <w:sz w:val="24"/>
          <w:szCs w:val="24"/>
          <w:bdr w:val="none" w:sz="0" w:space="0" w:color="auto" w:frame="1"/>
        </w:rPr>
        <w:t> is called an abstract class. An abstract class is a partially implemented class used for implementing some of the operations of an object which are common for all next-level subclasses and the remaining abstract methods to be implemented by the next-level subclasses. So it contains both abstract methods and concrete methods including variables, properties, and indexers.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always created as a superclass next to the interface in the object inheritance hierarchy for implementing common operations from an interface. An abstract class may or may not have abstract methods. But if a class contains an abstract method then it must be declared as abstract.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cannot be instantiated directly. It’s compulsory to create/derive a subclass from the abstract class in order to provide the functionality to its abstract functions.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abstract method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method that does not have a body is called an abstract method. It is declared with the modifier abstract. It contains only a </w:t>
      </w:r>
      <w:r w:rsidRPr="00FE5848">
        <w:rPr>
          <w:rFonts w:ascii="Maiandra GD" w:eastAsia="Times New Roman" w:hAnsi="Maiandra GD" w:cs="Arial"/>
          <w:b/>
          <w:bCs/>
          <w:color w:val="000000"/>
          <w:sz w:val="24"/>
          <w:szCs w:val="24"/>
        </w:rPr>
        <w:t>declaration/signature</w:t>
      </w:r>
      <w:r w:rsidRPr="00FE5848">
        <w:rPr>
          <w:rFonts w:ascii="Maiandra GD" w:eastAsia="Times New Roman" w:hAnsi="Maiandra GD" w:cs="Arial"/>
          <w:color w:val="000000"/>
          <w:sz w:val="24"/>
          <w:szCs w:val="24"/>
          <w:bdr w:val="none" w:sz="0" w:space="0" w:color="auto" w:frame="1"/>
        </w:rPr>
        <w:t> and does not contain the implementation/body/definition of the method. An abstract function should be terminated with a semicolon. Overriding an abstract function is compulsory.</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should the method have an abstract keyword if it does not have a body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a class, we are allowed only to define a class with the body. Since we are changing its default behavior (which means removing its body) it must have the abstract keyword in its prototype.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Points to Remember while working with an abstract class in C#</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An abstract class can contain both abstract methods and non-abstract (concrete) methods.</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can contain both static and instance variables.</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abstract class cannot be instantiated but its reference can be created.</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any class contains abstract methods then it must be declared by using the keyword abstract.</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 contain sealed methods but an abstract method or class cannot be declared as sealed.</w:t>
      </w:r>
    </w:p>
    <w:p w:rsidR="00FE5848" w:rsidRPr="00FE5848" w:rsidRDefault="00FE5848" w:rsidP="00FE5848">
      <w:pPr>
        <w:numPr>
          <w:ilvl w:val="0"/>
          <w:numId w:val="4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subclass of an abstract class can only be instantiated if it implements all of the abstract methods of its superclass. Such classes are called concrete classes to differentiate them from abstract classes.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should a class be declared as abstract?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should be declared as abstract</w:t>
      </w:r>
    </w:p>
    <w:p w:rsidR="00FE5848" w:rsidRPr="00FE5848" w:rsidRDefault="00FE5848" w:rsidP="00FE5848">
      <w:pPr>
        <w:numPr>
          <w:ilvl w:val="0"/>
          <w:numId w:val="4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the class has any abstract methods</w:t>
      </w:r>
    </w:p>
    <w:p w:rsidR="00FE5848" w:rsidRPr="00FE5848" w:rsidRDefault="00FE5848" w:rsidP="00FE5848">
      <w:pPr>
        <w:numPr>
          <w:ilvl w:val="0"/>
          <w:numId w:val="4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it does not provide implementation to any of the abstract methods it inherited</w:t>
      </w:r>
    </w:p>
    <w:p w:rsidR="00FE5848" w:rsidRPr="00FE5848" w:rsidRDefault="00FE5848" w:rsidP="00FE5848">
      <w:pPr>
        <w:numPr>
          <w:ilvl w:val="0"/>
          <w:numId w:val="4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it does not provide implementation to any of the methods of an interface</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to use the abstract method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Abstract methods are usually declared where two or more subclasses are expected to fulfill a similar role in a different manner. Often the subclasses are required to fulfill an interface, so the abstract superclass might provide several of the interface methods, but leave the subclasses to implement their own variations of the abstract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Child class of abstract class:</w:t>
      </w:r>
    </w:p>
    <w:p w:rsidR="00FE5848" w:rsidRPr="00FE5848" w:rsidRDefault="00FE5848" w:rsidP="00FE5848">
      <w:pPr>
        <w:numPr>
          <w:ilvl w:val="0"/>
          <w:numId w:val="4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Implements all the abstract methods of the parent</w:t>
      </w:r>
    </w:p>
    <w:p w:rsidR="00FE5848" w:rsidRPr="00FE5848" w:rsidRDefault="00FE5848" w:rsidP="00FE5848">
      <w:pPr>
        <w:numPr>
          <w:ilvl w:val="0"/>
          <w:numId w:val="4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Then only we can consume the non-abstract methods of the parent.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Rules Of Abstract Method and Abstract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Rule1:</w:t>
      </w:r>
      <w:r w:rsidRPr="00FE5848">
        <w:rPr>
          <w:rFonts w:ascii="Maiandra GD" w:eastAsia="Times New Roman" w:hAnsi="Maiandra GD" w:cs="Arial"/>
          <w:color w:val="000000"/>
          <w:sz w:val="24"/>
          <w:szCs w:val="24"/>
          <w:bdr w:val="none" w:sz="0" w:space="0" w:color="auto" w:frame="1"/>
        </w:rPr>
        <w:t> If a method does not have the body, then it should be declared as abstract using the abstract modifier else it leads to a compile-time error: “</w:t>
      </w:r>
      <w:r w:rsidRPr="00FE5848">
        <w:rPr>
          <w:rFonts w:ascii="Maiandra GD" w:eastAsia="Times New Roman" w:hAnsi="Maiandra GD" w:cs="Arial"/>
          <w:b/>
          <w:bCs/>
          <w:color w:val="FF0000"/>
          <w:sz w:val="24"/>
          <w:szCs w:val="24"/>
        </w:rPr>
        <w:t>must declare a body because it is not marked abstract, extern, or partial</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compile time error: must declare a body because it is not marked abstract, extern, or partial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Rule2: </w:t>
      </w:r>
      <w:r w:rsidRPr="00FE5848">
        <w:rPr>
          <w:rFonts w:ascii="Maiandra GD" w:eastAsia="Times New Roman" w:hAnsi="Maiandra GD" w:cs="Arial"/>
          <w:color w:val="212529"/>
          <w:sz w:val="24"/>
          <w:szCs w:val="24"/>
          <w:bdr w:val="none" w:sz="0" w:space="0" w:color="auto" w:frame="1"/>
        </w:rPr>
        <w:t>If a class has an abstract method it should be declared as abstract by using the keyword abstract else it leads to a compile-time error: ‘</w:t>
      </w:r>
      <w:r w:rsidRPr="00FE5848">
        <w:rPr>
          <w:rFonts w:ascii="Maiandra GD" w:eastAsia="Times New Roman" w:hAnsi="Maiandra GD" w:cs="Arial"/>
          <w:b/>
          <w:bCs/>
          <w:color w:val="FF0000"/>
          <w:sz w:val="24"/>
          <w:szCs w:val="24"/>
        </w:rPr>
        <w:t>Example.m1()’ is abstract but it is contained in non-abstract class ‘Example</w:t>
      </w:r>
      <w:r w:rsidRPr="00FE5848">
        <w:rPr>
          <w:rFonts w:ascii="Maiandra GD" w:eastAsia="Times New Roman" w:hAnsi="Maiandra GD" w:cs="Arial"/>
          <w:color w:val="212529"/>
          <w:sz w:val="24"/>
          <w:szCs w:val="24"/>
          <w:bdr w:val="none" w:sz="0" w:space="0" w:color="auto" w:frame="1"/>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xml:space="preserve">//'Example.m1()' is abstract but it is contained in non-abstract class 'Example'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The correct syntax is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Rule3:</w:t>
      </w:r>
      <w:r w:rsidRPr="00FE5848">
        <w:rPr>
          <w:rFonts w:ascii="Maiandra GD" w:eastAsia="Times New Roman" w:hAnsi="Maiandra GD" w:cs="Arial"/>
          <w:color w:val="212529"/>
          <w:sz w:val="24"/>
          <w:szCs w:val="24"/>
          <w:bdr w:val="none" w:sz="0" w:space="0" w:color="auto" w:frame="1"/>
        </w:rPr>
        <w:t> If a class is declared as abstract it cannot be instantiated violation leads to compile-time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//Cannot create an instance of the abstract class or interface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Error: </w:t>
      </w:r>
      <w:r w:rsidRPr="00FE5848">
        <w:rPr>
          <w:rFonts w:ascii="Maiandra GD" w:eastAsia="Times New Roman" w:hAnsi="Maiandra GD" w:cs="Arial"/>
          <w:b/>
          <w:bCs/>
          <w:color w:val="FF0000"/>
          <w:sz w:val="24"/>
          <w:szCs w:val="24"/>
        </w:rPr>
        <w:t>Cannot create an instance of the abstract class or interface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212529"/>
          <w:sz w:val="24"/>
          <w:szCs w:val="24"/>
        </w:rPr>
        <w:t>Rule4:</w:t>
      </w:r>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The sub-classes of an abstract class should override all the abstract methods or it should be declared as abstract else it leads to the compile-time error: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//'Sample' does not implement inherited abstract member 'Example.m2()'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 :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Solutions:</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Declare the class as abstract as shown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 :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Override both abstract methods as shown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 :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"m2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Why abstract class can not be instantiated?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Because it is not a fully implemented class as its abstract methods cannot be executed. If the compiler allows us to create the object for an abstract class we can invoke the abstract method using that object which cannot be executed by CLR at runtime. Hence to restrict calling abstract methods, the compiler does not allow us to instantiate an abstract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Who will provide the implementation (body) for abstract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Sub-class developers provide the body for abstract methods according to their business requirements. Basically, in projects, abstract methods (method prototype) are defined by the superclass developer and they are implemented by sub-class developers.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type of member can we define in an abstract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We can define all static and non-static members including properties, fields, indexes, and also abstract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Will abstract class members be created when a subclass object is created?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w:t>
      </w:r>
      <w:r w:rsidRPr="00FE5848">
        <w:rPr>
          <w:rFonts w:ascii="Maiandra GD" w:eastAsia="Times New Roman" w:hAnsi="Maiandra GD" w:cs="Arial"/>
          <w:b/>
          <w:bCs/>
          <w:color w:val="000000"/>
          <w:sz w:val="24"/>
          <w:szCs w:val="24"/>
        </w:rPr>
        <w:t>,</w:t>
      </w:r>
      <w:r w:rsidRPr="00FE5848">
        <w:rPr>
          <w:rFonts w:ascii="Maiandra GD" w:eastAsia="Times New Roman" w:hAnsi="Maiandra GD" w:cs="Arial"/>
          <w:color w:val="000000"/>
          <w:sz w:val="24"/>
          <w:szCs w:val="24"/>
          <w:bdr w:val="none" w:sz="0" w:space="0" w:color="auto" w:frame="1"/>
        </w:rPr>
        <w:t> its non-static members get memory when its concrete sub-class object is created.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can we execute static and non-static concrete members of the abstract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Static members can be executed directly from its main method and its non-static members are executed by using its concrete sub-class object.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declare an abstract method as static?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we are not allowed to declare an abstract method as static. It leads to </w:t>
      </w:r>
      <w:r w:rsidRPr="00FE5848">
        <w:rPr>
          <w:rFonts w:ascii="Maiandra GD" w:eastAsia="Times New Roman" w:hAnsi="Maiandra GD" w:cs="Arial"/>
          <w:b/>
          <w:bCs/>
          <w:color w:val="000000"/>
          <w:sz w:val="24"/>
          <w:szCs w:val="24"/>
        </w:rPr>
        <w:t>Compile Time Error: </w:t>
      </w:r>
      <w:r w:rsidRPr="00FE5848">
        <w:rPr>
          <w:rFonts w:ascii="Maiandra GD" w:eastAsia="Times New Roman" w:hAnsi="Maiandra GD" w:cs="Arial"/>
          <w:b/>
          <w:bCs/>
          <w:color w:val="FF0000"/>
          <w:sz w:val="24"/>
          <w:szCs w:val="24"/>
        </w:rPr>
        <w:t>illegal combination of modifier abstract and static</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the compiler allows us to declare it as static, it can be invoked directly which cannot be executed by CLR at runtime. Hence to restrict in calling abstract methods compiler does not allow us to declare an abstract method as static.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//A static member 'Example.m1()' cannot be marked as override, virtual, or abstract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declare an abstract method as sealed?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because it should be allowed to override in subclasses. It leads to Compile Time Error:</w:t>
      </w:r>
      <w:r w:rsidRPr="00FE5848">
        <w:rPr>
          <w:rFonts w:ascii="Maiandra GD" w:eastAsia="Times New Roman" w:hAnsi="Maiandra GD" w:cs="Arial"/>
          <w:b/>
          <w:bCs/>
          <w:color w:val="FF0000"/>
          <w:sz w:val="24"/>
          <w:szCs w:val="24"/>
        </w:rPr>
        <w:t> cannot be sealed because it is not an override</w:t>
      </w:r>
      <w:r w:rsidRPr="00FE5848">
        <w:rPr>
          <w:rFonts w:ascii="Maiandra GD" w:eastAsia="Times New Roman" w:hAnsi="Maiandra GD" w:cs="Arial"/>
          <w:color w:val="000000"/>
          <w:sz w:val="24"/>
          <w:szCs w:val="24"/>
          <w:bdr w:val="none" w:sz="0" w:space="0" w:color="auto" w:frame="1"/>
        </w:rPr>
        <w:t>.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'Example.m1()' cannot be sealed because it is not an override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sealed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declare an abstract method as private?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 because it should be inherited to subclasses. It leads to Compile Time Error: </w:t>
      </w:r>
      <w:r w:rsidRPr="00FE5848">
        <w:rPr>
          <w:rFonts w:ascii="Maiandra GD" w:eastAsia="Times New Roman" w:hAnsi="Maiandra GD" w:cs="Arial"/>
          <w:b/>
          <w:bCs/>
          <w:color w:val="FF0000"/>
          <w:sz w:val="24"/>
          <w:szCs w:val="24"/>
        </w:rPr>
        <w:t>virtual or abstract members cannot be private</w:t>
      </w:r>
      <w:r w:rsidRPr="00FE5848">
        <w:rPr>
          <w:rFonts w:ascii="Maiandra GD" w:eastAsia="Times New Roman" w:hAnsi="Maiandra GD" w:cs="Arial"/>
          <w:color w:val="000000"/>
          <w:sz w:val="24"/>
          <w:szCs w:val="24"/>
          <w:bdr w:val="none" w:sz="0" w:space="0" w:color="auto" w:frame="1"/>
        </w:rPr>
        <w:t>.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//'Example.m1()': virtual or abstract members cannot be private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declare a concrete class as abstract?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it is allowed. Defining a class as abstract is a way of preventing someone from instantiating a class that is supposed to be extended first. To ensure our class non-static members are only accessible via sub-class objects we should declare the concrete class as abstract. Let see an example for a better understanding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Public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"Example m1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"Example m2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Calling concrete abstract members from normal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Example.</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//CE: cannot be instantiated class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Example 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Example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//not possible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Calling concrete abstract class members from sub-classes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Sample :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Example.</w:t>
      </w:r>
      <w:r w:rsidRPr="00FE5848">
        <w:rPr>
          <w:rFonts w:ascii="Maiandra GD" w:eastAsia="Times New Roman" w:hAnsi="Maiandra GD" w:cs="Consolas"/>
          <w:color w:val="4284AE"/>
          <w:sz w:val="24"/>
          <w:szCs w:val="24"/>
        </w:rPr>
        <w:t>m1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Sample e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Sample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w:t>
      </w:r>
      <w:r w:rsidRPr="00FE5848">
        <w:rPr>
          <w:rFonts w:ascii="Maiandra GD" w:eastAsia="Times New Roman" w:hAnsi="Maiandra GD" w:cs="Consolas"/>
          <w:color w:val="4284AE"/>
          <w:sz w:val="24"/>
          <w:szCs w:val="24"/>
        </w:rPr>
        <w:t>m2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Differences between overriding methods and abstract methods in C#?</w:t>
      </w:r>
    </w:p>
    <w:p w:rsidR="00FE5848" w:rsidRPr="00FE5848" w:rsidRDefault="00FE5848" w:rsidP="00FE5848">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concept of the abstract method is near similar to the concept of method overriding because in method overriding if a Parent class contains any </w:t>
      </w:r>
      <w:r w:rsidRPr="00FE5848">
        <w:rPr>
          <w:rFonts w:ascii="Maiandra GD" w:eastAsia="Times New Roman" w:hAnsi="Maiandra GD" w:cs="Arial"/>
          <w:b/>
          <w:bCs/>
          <w:color w:val="000000"/>
          <w:sz w:val="24"/>
          <w:szCs w:val="24"/>
        </w:rPr>
        <w:t>virtual</w:t>
      </w:r>
      <w:r w:rsidRPr="00FE5848">
        <w:rPr>
          <w:rFonts w:ascii="Maiandra GD" w:eastAsia="Times New Roman" w:hAnsi="Maiandra GD" w:cs="Arial"/>
          <w:color w:val="000000"/>
          <w:sz w:val="24"/>
          <w:szCs w:val="24"/>
          <w:bdr w:val="none" w:sz="0" w:space="0" w:color="auto" w:frame="1"/>
        </w:rPr>
        <w:t> methods in it, then those methods can be re-implemented under the child class by using the </w:t>
      </w:r>
      <w:r w:rsidRPr="00FE5848">
        <w:rPr>
          <w:rFonts w:ascii="Maiandra GD" w:eastAsia="Times New Roman" w:hAnsi="Maiandra GD" w:cs="Arial"/>
          <w:b/>
          <w:bCs/>
          <w:color w:val="000000"/>
          <w:sz w:val="24"/>
          <w:szCs w:val="24"/>
        </w:rPr>
        <w:t>override</w:t>
      </w:r>
      <w:r w:rsidRPr="00FE5848">
        <w:rPr>
          <w:rFonts w:ascii="Maiandra GD" w:eastAsia="Times New Roman" w:hAnsi="Maiandra GD" w:cs="Arial"/>
          <w:color w:val="000000"/>
          <w:sz w:val="24"/>
          <w:szCs w:val="24"/>
          <w:bdr w:val="none" w:sz="0" w:space="0" w:color="auto" w:frame="1"/>
        </w:rPr>
        <w:t> modifier.</w:t>
      </w:r>
    </w:p>
    <w:p w:rsidR="00FE5848" w:rsidRPr="00FE5848" w:rsidRDefault="00FE5848" w:rsidP="00FE5848">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a similar way, if a parent class contains any </w:t>
      </w:r>
      <w:r w:rsidRPr="00FE5848">
        <w:rPr>
          <w:rFonts w:ascii="Maiandra GD" w:eastAsia="Times New Roman" w:hAnsi="Maiandra GD" w:cs="Arial"/>
          <w:b/>
          <w:bCs/>
          <w:color w:val="000000"/>
          <w:sz w:val="24"/>
          <w:szCs w:val="24"/>
        </w:rPr>
        <w:t>abstract</w:t>
      </w:r>
      <w:r w:rsidRPr="00FE5848">
        <w:rPr>
          <w:rFonts w:ascii="Maiandra GD" w:eastAsia="Times New Roman" w:hAnsi="Maiandra GD" w:cs="Arial"/>
          <w:color w:val="000000"/>
          <w:sz w:val="24"/>
          <w:szCs w:val="24"/>
          <w:bdr w:val="none" w:sz="0" w:space="0" w:color="auto" w:frame="1"/>
        </w:rPr>
        <w:t> methods in it, those abstract methods must be implemented under the child class by using the same </w:t>
      </w:r>
      <w:r w:rsidRPr="00FE5848">
        <w:rPr>
          <w:rFonts w:ascii="Maiandra GD" w:eastAsia="Times New Roman" w:hAnsi="Maiandra GD" w:cs="Arial"/>
          <w:b/>
          <w:bCs/>
          <w:color w:val="000000"/>
          <w:sz w:val="24"/>
          <w:szCs w:val="24"/>
        </w:rPr>
        <w:t>override</w:t>
      </w:r>
      <w:r w:rsidRPr="00FE5848">
        <w:rPr>
          <w:rFonts w:ascii="Maiandra GD" w:eastAsia="Times New Roman" w:hAnsi="Maiandra GD" w:cs="Arial"/>
          <w:color w:val="000000"/>
          <w:sz w:val="24"/>
          <w:szCs w:val="24"/>
          <w:bdr w:val="none" w:sz="0" w:space="0" w:color="auto" w:frame="1"/>
        </w:rPr>
        <w:t> modifier.</w:t>
      </w:r>
    </w:p>
    <w:p w:rsidR="00FE5848" w:rsidRPr="00FE5848" w:rsidRDefault="00FE5848" w:rsidP="00FE5848">
      <w:pPr>
        <w:numPr>
          <w:ilvl w:val="0"/>
          <w:numId w:val="4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main difference between method overriding and abstract method is in the case of method overriding the child class re-implementing the method is optional but in the case of the abstract method, the child class implementing the method is mandatory.</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need for abstract classes in application development?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The concepts of abstract methods and abstract classes are an extension to the inheritance wherein inheritance we have been discussing that with the help of a parent class we can provide property to the child class that can be consumed by the child classes which gives us re-usability.</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Along with the parent providing property to the children, the parent can also impose the restriction on the children with the help of abstract methods so that all the child classes have to full fill the restriction without failing.</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below example, the abstract class MyClass has one abstract method which has got various implementations in sub-classes.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MyClass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Sub1 : MyClass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"SQUARE ROOT IS "</w:t>
      </w:r>
      <w:r w:rsidRPr="00FE5848">
        <w:rPr>
          <w:rFonts w:ascii="Maiandra GD" w:eastAsia="Times New Roman" w:hAnsi="Maiandra GD" w:cs="Consolas"/>
          <w:color w:val="CFD5E0"/>
          <w:sz w:val="24"/>
          <w:szCs w:val="24"/>
        </w:rPr>
        <w:t xml:space="preserve"> + Math.</w:t>
      </w:r>
      <w:r w:rsidRPr="00FE5848">
        <w:rPr>
          <w:rFonts w:ascii="Maiandra GD" w:eastAsia="Times New Roman" w:hAnsi="Maiandra GD" w:cs="Consolas"/>
          <w:color w:val="4284AE"/>
          <w:sz w:val="24"/>
          <w:szCs w:val="24"/>
        </w:rPr>
        <w:t>Sqrt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Sub2 : MyClass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"SQUARE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x * 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Sub3 : MyClass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"CUBE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x * x * 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Sub1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Sub1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Sub2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Sub2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Sub3 obj3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Sub3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obj1.</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9</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obj2.</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9</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obj3.</w:t>
      </w:r>
      <w:r w:rsidRPr="00FE5848">
        <w:rPr>
          <w:rFonts w:ascii="Maiandra GD" w:eastAsia="Times New Roman" w:hAnsi="Maiandra GD" w:cs="Consolas"/>
          <w:color w:val="4284AE"/>
          <w:sz w:val="24"/>
          <w:szCs w:val="24"/>
        </w:rPr>
        <w:t>calculate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9</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r w:rsidRPr="00FE5848">
        <w:rPr>
          <w:rFonts w:ascii="Maiandra GD" w:eastAsia="Times New Roman" w:hAnsi="Maiandra GD" w:cs="Segoe UI"/>
          <w:b/>
          <w:bCs/>
          <w:color w:val="000000"/>
          <w:sz w:val="24"/>
          <w:szCs w:val="24"/>
        </w:rPr>
        <w:t>:</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1765300" cy="690880"/>
            <wp:effectExtent l="19050" t="0" r="6350" b="0"/>
            <wp:docPr id="79" name="Picture 79" descr="Abstract class and abstract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stract class and abstract methods in C#"/>
                    <pic:cNvPicPr>
                      <a:picLocks noChangeAspect="1" noChangeArrowheads="1"/>
                    </pic:cNvPicPr>
                  </pic:nvPicPr>
                  <pic:blipFill>
                    <a:blip r:embed="rId56"/>
                    <a:srcRect/>
                    <a:stretch>
                      <a:fillRect/>
                    </a:stretch>
                  </pic:blipFill>
                  <pic:spPr bwMode="auto">
                    <a:xfrm>
                      <a:off x="0" y="0"/>
                      <a:ext cx="1765300" cy="69088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below example, we calculate the electricity bills for commercial and domestic plans using abstract class and abstract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Plan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rate;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getRate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calculation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units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"BILL AMOUNT FOR "</w:t>
      </w:r>
      <w:r w:rsidRPr="00FE5848">
        <w:rPr>
          <w:rFonts w:ascii="Maiandra GD" w:eastAsia="Times New Roman" w:hAnsi="Maiandra GD" w:cs="Consolas"/>
          <w:color w:val="CFD5E0"/>
          <w:sz w:val="24"/>
          <w:szCs w:val="24"/>
        </w:rPr>
        <w:t xml:space="preserve"> + units + </w:t>
      </w:r>
      <w:r w:rsidRPr="00FE5848">
        <w:rPr>
          <w:rFonts w:ascii="Maiandra GD" w:eastAsia="Times New Roman" w:hAnsi="Maiandra GD" w:cs="Consolas"/>
          <w:color w:val="7CC379"/>
          <w:sz w:val="24"/>
          <w:szCs w:val="24"/>
        </w:rPr>
        <w:t>" UNITS is: Rs."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rate * units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CommercialPlan : Plan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getRate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rate = </w:t>
      </w:r>
      <w:r w:rsidRPr="00FE5848">
        <w:rPr>
          <w:rFonts w:ascii="Maiandra GD" w:eastAsia="Times New Roman" w:hAnsi="Maiandra GD" w:cs="Consolas"/>
          <w:color w:val="D19A66"/>
          <w:sz w:val="24"/>
          <w:szCs w:val="24"/>
        </w:rPr>
        <w:t>5.00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DomesticlPlan : Plan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getRate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rate = </w:t>
      </w:r>
      <w:r w:rsidRPr="00FE5848">
        <w:rPr>
          <w:rFonts w:ascii="Maiandra GD" w:eastAsia="Times New Roman" w:hAnsi="Maiandra GD" w:cs="Consolas"/>
          <w:color w:val="D19A66"/>
          <w:sz w:val="24"/>
          <w:szCs w:val="24"/>
        </w:rPr>
        <w:t>2.50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Plan p;</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"COMMERCIAL CONNECTION"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CommercialPlan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p.</w:t>
      </w:r>
      <w:r w:rsidRPr="00FE5848">
        <w:rPr>
          <w:rFonts w:ascii="Maiandra GD" w:eastAsia="Times New Roman" w:hAnsi="Maiandra GD" w:cs="Consolas"/>
          <w:color w:val="4284AE"/>
          <w:sz w:val="24"/>
          <w:szCs w:val="24"/>
        </w:rPr>
        <w:t>getRate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p.</w:t>
      </w:r>
      <w:r w:rsidRPr="00FE5848">
        <w:rPr>
          <w:rFonts w:ascii="Maiandra GD" w:eastAsia="Times New Roman" w:hAnsi="Maiandra GD" w:cs="Consolas"/>
          <w:color w:val="4284AE"/>
          <w:sz w:val="24"/>
          <w:szCs w:val="24"/>
        </w:rPr>
        <w:t>calculation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250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"DOMESTIC CONNECTION"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DomesticlPlan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p.</w:t>
      </w:r>
      <w:r w:rsidRPr="00FE5848">
        <w:rPr>
          <w:rFonts w:ascii="Maiandra GD" w:eastAsia="Times New Roman" w:hAnsi="Maiandra GD" w:cs="Consolas"/>
          <w:color w:val="4284AE"/>
          <w:sz w:val="24"/>
          <w:szCs w:val="24"/>
        </w:rPr>
        <w:t>getRate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p.</w:t>
      </w:r>
      <w:r w:rsidRPr="00FE5848">
        <w:rPr>
          <w:rFonts w:ascii="Maiandra GD" w:eastAsia="Times New Roman" w:hAnsi="Maiandra GD" w:cs="Consolas"/>
          <w:color w:val="4284AE"/>
          <w:sz w:val="24"/>
          <w:szCs w:val="24"/>
        </w:rPr>
        <w:t>calculation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150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2860040" cy="733425"/>
            <wp:effectExtent l="19050" t="0" r="0" b="0"/>
            <wp:docPr id="80" name="Picture 80" descr="Abstract class and abstract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bstract class and abstract methods in C#"/>
                    <pic:cNvPicPr>
                      <a:picLocks noChangeAspect="1" noChangeArrowheads="1"/>
                    </pic:cNvPicPr>
                  </pic:nvPicPr>
                  <pic:blipFill>
                    <a:blip r:embed="rId57"/>
                    <a:srcRect/>
                    <a:stretch>
                      <a:fillRect/>
                    </a:stretch>
                  </pic:blipFill>
                  <pic:spPr bwMode="auto">
                    <a:xfrm>
                      <a:off x="0" y="0"/>
                      <a:ext cx="2860040" cy="73342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to show the use of abstract methods in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AbstractDemo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ClsEmployee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EmpId, 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string EName, EAddress;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abstract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EmpId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 "</w:t>
      </w:r>
      <w:r w:rsidRPr="00FE5848">
        <w:rPr>
          <w:rFonts w:ascii="Maiandra GD" w:eastAsia="Times New Roman" w:hAnsi="Maiandra GD" w:cs="Consolas"/>
          <w:color w:val="CFD5E0"/>
          <w:sz w:val="24"/>
          <w:szCs w:val="24"/>
        </w:rPr>
        <w:t xml:space="preserve"> + 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ClsEmployee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"ABSTRACT CLASS CONSTRUCTOR"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ClsManager : ClsEmployee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Bonus, CA;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MANAGER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Manager Id: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EmpId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Manager name: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EName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manager Bonus: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Bonus =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Manager CA: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CA =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id is: "</w:t>
      </w:r>
      <w:r w:rsidRPr="00FE5848">
        <w:rPr>
          <w:rFonts w:ascii="Maiandra GD" w:eastAsia="Times New Roman" w:hAnsi="Maiandra GD" w:cs="Consolas"/>
          <w:color w:val="CFD5E0"/>
          <w:sz w:val="24"/>
          <w:szCs w:val="24"/>
        </w:rPr>
        <w:t xml:space="preserve"> + EmpId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name is: "</w:t>
      </w:r>
      <w:r w:rsidRPr="00FE5848">
        <w:rPr>
          <w:rFonts w:ascii="Maiandra GD" w:eastAsia="Times New Roman" w:hAnsi="Maiandra GD" w:cs="Consolas"/>
          <w:color w:val="CFD5E0"/>
          <w:sz w:val="24"/>
          <w:szCs w:val="24"/>
        </w:rPr>
        <w:t xml:space="preserve"> + 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bonus is: "</w:t>
      </w:r>
      <w:r w:rsidRPr="00FE5848">
        <w:rPr>
          <w:rFonts w:ascii="Maiandra GD" w:eastAsia="Times New Roman" w:hAnsi="Maiandra GD" w:cs="Consolas"/>
          <w:color w:val="CFD5E0"/>
          <w:sz w:val="24"/>
          <w:szCs w:val="24"/>
        </w:rPr>
        <w:t xml:space="preserve"> + Bonus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CA is: "</w:t>
      </w:r>
      <w:r w:rsidRPr="00FE5848">
        <w:rPr>
          <w:rFonts w:ascii="Maiandra GD" w:eastAsia="Times New Roman" w:hAnsi="Maiandra GD" w:cs="Consolas"/>
          <w:color w:val="CFD5E0"/>
          <w:sz w:val="24"/>
          <w:szCs w:val="24"/>
        </w:rPr>
        <w:t xml:space="preserve"> + CA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ClsManager cm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ClsManager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cm.</w:t>
      </w:r>
      <w:r w:rsidRPr="00FE5848">
        <w:rPr>
          <w:rFonts w:ascii="Maiandra GD" w:eastAsia="Times New Roman" w:hAnsi="Maiandra GD" w:cs="Consolas"/>
          <w:color w:val="4284AE"/>
          <w:sz w:val="24"/>
          <w:szCs w:val="24"/>
        </w:rPr>
        <w:t>GetEmpData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cm.</w:t>
      </w:r>
      <w:r w:rsidRPr="00FE5848">
        <w:rPr>
          <w:rFonts w:ascii="Maiandra GD" w:eastAsia="Times New Roman" w:hAnsi="Maiandra GD" w:cs="Consolas"/>
          <w:color w:val="4284AE"/>
          <w:sz w:val="24"/>
          <w:szCs w:val="24"/>
        </w:rPr>
        <w:t>DisplayEmpData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2604770" cy="2817495"/>
            <wp:effectExtent l="19050" t="0" r="5080" b="0"/>
            <wp:docPr id="81" name="Picture 81" descr="Abstract Class and Abstract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bstract Class and Abstract Methods in C#"/>
                    <pic:cNvPicPr>
                      <a:picLocks noChangeAspect="1" noChangeArrowheads="1"/>
                    </pic:cNvPicPr>
                  </pic:nvPicPr>
                  <pic:blipFill>
                    <a:blip r:embed="rId58"/>
                    <a:srcRect/>
                    <a:stretch>
                      <a:fillRect/>
                    </a:stretch>
                  </pic:blipFill>
                  <pic:spPr bwMode="auto">
                    <a:xfrm>
                      <a:off x="0" y="0"/>
                      <a:ext cx="2604770" cy="281749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Summary of Abstract Class and Abstract Methods in C#:</w:t>
      </w:r>
    </w:p>
    <w:p w:rsidR="00FE5848" w:rsidRPr="00FE5848" w:rsidRDefault="00FE5848" w:rsidP="00FE5848">
      <w:pPr>
        <w:numPr>
          <w:ilvl w:val="0"/>
          <w:numId w:val="4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method that does not have a body is called an abstract method and the class that is declared by using the keyword abstract is called an abstract class. If a class contains an abstract method, then it must be declared as abstract.</w:t>
      </w:r>
    </w:p>
    <w:p w:rsidR="00FE5848" w:rsidRPr="00FE5848" w:rsidRDefault="00FE5848" w:rsidP="00FE5848">
      <w:pPr>
        <w:numPr>
          <w:ilvl w:val="0"/>
          <w:numId w:val="4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can contain both abstract and non-abstract methods. If a child class of an abstract class wants to consume any non-abstract methods of its parent, should implement all abstract methods of its parent.</w:t>
      </w:r>
    </w:p>
    <w:p w:rsidR="00FE5848" w:rsidRPr="00FE5848" w:rsidRDefault="00FE5848" w:rsidP="00FE5848">
      <w:pPr>
        <w:numPr>
          <w:ilvl w:val="0"/>
          <w:numId w:val="4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abstract class is never usable to itself because we cannot create the object of an abstract class. The members of an abstract class can be consumed only by the child class of the abstract class.</w:t>
      </w:r>
    </w:p>
    <w:p w:rsidR="00FE5848" w:rsidRPr="00FE5848" w:rsidRDefault="00FE5848">
      <w:pPr>
        <w:pBdr>
          <w:bottom w:val="double" w:sz="6" w:space="1" w:color="auto"/>
        </w:pBdr>
        <w:rPr>
          <w:rFonts w:ascii="Maiandra GD" w:hAnsi="Maiandra GD"/>
          <w:sz w:val="24"/>
          <w:szCs w:val="24"/>
        </w:rPr>
      </w:pPr>
    </w:p>
    <w:p w:rsidR="00FE5848" w:rsidRPr="00FE5848" w:rsidRDefault="00FE5848" w:rsidP="00B4010F">
      <w:pPr>
        <w:spacing w:after="48" w:line="240" w:lineRule="auto"/>
        <w:textAlignment w:val="baseline"/>
        <w:outlineLvl w:val="0"/>
        <w:rPr>
          <w:rFonts w:ascii="Maiandra GD" w:eastAsia="Times New Roman" w:hAnsi="Maiandra GD" w:cs="Segoe UI"/>
          <w:color w:val="212529"/>
          <w:sz w:val="24"/>
          <w:szCs w:val="24"/>
        </w:rPr>
      </w:pPr>
      <w:r w:rsidRPr="00B4010F">
        <w:rPr>
          <w:rFonts w:ascii="Maiandra GD" w:eastAsia="Times New Roman" w:hAnsi="Maiandra GD" w:cs="Times New Roman"/>
          <w:b/>
          <w:color w:val="3A3A3A"/>
          <w:kern w:val="36"/>
          <w:sz w:val="24"/>
          <w:szCs w:val="24"/>
          <w:highlight w:val="yellow"/>
        </w:rPr>
        <w:t>Polymorphism in C#</w:t>
      </w:r>
      <w:r w:rsidR="00B4010F">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Polymorphism in C# with Real-Time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Polymorphism in C# </w:t>
      </w:r>
      <w:r w:rsidRPr="00FE5848">
        <w:rPr>
          <w:rFonts w:ascii="Maiandra GD" w:eastAsia="Times New Roman" w:hAnsi="Maiandra GD" w:cs="Arial"/>
          <w:color w:val="000000"/>
          <w:sz w:val="24"/>
          <w:szCs w:val="24"/>
          <w:bdr w:val="none" w:sz="0" w:space="0" w:color="auto" w:frame="1"/>
        </w:rPr>
        <w:t>with Real-Time Examples. Please read our previous where we discussed </w:t>
      </w:r>
      <w:hyperlink r:id="rId59" w:history="1">
        <w:r w:rsidRPr="00FE5848">
          <w:rPr>
            <w:rFonts w:ascii="Maiandra GD" w:eastAsia="Times New Roman" w:hAnsi="Maiandra GD" w:cs="Arial"/>
            <w:b/>
            <w:bCs/>
            <w:color w:val="007BFF"/>
            <w:sz w:val="24"/>
            <w:szCs w:val="24"/>
            <w:u w:val="single"/>
          </w:rPr>
          <w:t>Abstract Class and Abstract Methods in C#</w:t>
        </w:r>
      </w:hyperlink>
      <w:r w:rsidRPr="00FE5848">
        <w:rPr>
          <w:rFonts w:ascii="Maiandra GD" w:eastAsia="Times New Roman" w:hAnsi="Maiandra GD" w:cs="Arial"/>
          <w:color w:val="000000"/>
          <w:sz w:val="24"/>
          <w:szCs w:val="24"/>
          <w:bdr w:val="none" w:sz="0" w:space="0" w:color="auto" w:frame="1"/>
        </w:rPr>
        <w:t> with Examples. At the end of this article, you will understand the following polymorphism pointers in detail.</w:t>
      </w:r>
    </w:p>
    <w:p w:rsidR="00FE5848" w:rsidRPr="00FE5848" w:rsidRDefault="00FE5848" w:rsidP="00FE5848">
      <w:pPr>
        <w:numPr>
          <w:ilvl w:val="0"/>
          <w:numId w:val="47"/>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Polymorphism?</w:t>
      </w:r>
    </w:p>
    <w:p w:rsidR="00FE5848" w:rsidRPr="00FE5848" w:rsidRDefault="00FE5848" w:rsidP="00FE5848">
      <w:pPr>
        <w:numPr>
          <w:ilvl w:val="0"/>
          <w:numId w:val="47"/>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Why do we need Polymorphism?</w:t>
      </w:r>
    </w:p>
    <w:p w:rsidR="00FE5848" w:rsidRPr="00FE5848" w:rsidRDefault="00FE5848" w:rsidP="00FE5848">
      <w:pPr>
        <w:numPr>
          <w:ilvl w:val="0"/>
          <w:numId w:val="47"/>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Types of Polymorphism in C#?</w:t>
      </w:r>
    </w:p>
    <w:p w:rsidR="00FE5848" w:rsidRPr="00FE5848" w:rsidRDefault="00FE5848" w:rsidP="00FE5848">
      <w:pPr>
        <w:numPr>
          <w:ilvl w:val="0"/>
          <w:numId w:val="47"/>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Compile-Time Polymorphism?</w:t>
      </w:r>
    </w:p>
    <w:p w:rsidR="00FE5848" w:rsidRPr="00FE5848" w:rsidRDefault="00FE5848" w:rsidP="00FE5848">
      <w:pPr>
        <w:numPr>
          <w:ilvl w:val="0"/>
          <w:numId w:val="47"/>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What is Runtime Polymorphism?</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Polymorphism is one of the primary pillars of object-oriented programming.</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Polymorphism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The word polymorphism is derived from the Greek word, where Poly means many and morph means faces/ behaviors. So, the word polymorphism means the ability to take more than one form. Please have a look at the following diagram. As shown in the </w:t>
      </w:r>
      <w:r w:rsidRPr="00FE5848">
        <w:rPr>
          <w:rFonts w:ascii="Maiandra GD" w:eastAsia="Times New Roman" w:hAnsi="Maiandra GD" w:cs="Arial"/>
          <w:color w:val="000000"/>
          <w:sz w:val="24"/>
          <w:szCs w:val="24"/>
          <w:bdr w:val="none" w:sz="0" w:space="0" w:color="auto" w:frame="1"/>
        </w:rPr>
        <w:lastRenderedPageBreak/>
        <w:t>below diagram, the vehicle is something that has various forms; two-wheeler, three-wheeler, and four-wheeler, and so on. So this is one example of polymorphism.</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5284470" cy="2700655"/>
            <wp:effectExtent l="19050" t="0" r="0" b="0"/>
            <wp:docPr id="85" name="Picture 85" descr="What is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hat is Polymorphism"/>
                    <pic:cNvPicPr>
                      <a:picLocks noChangeAspect="1" noChangeArrowheads="1"/>
                    </pic:cNvPicPr>
                  </pic:nvPicPr>
                  <pic:blipFill>
                    <a:blip r:embed="rId60"/>
                    <a:srcRect/>
                    <a:stretch>
                      <a:fillRect/>
                    </a:stretch>
                  </pic:blipFill>
                  <pic:spPr bwMode="auto">
                    <a:xfrm>
                      <a:off x="0" y="0"/>
                      <a:ext cx="5284470" cy="270065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Technically we can say that when a function shows different behaviors when we passed different types and numbers of input values, then it is called Polymorphism in C#. So behaving in different ways depending on the input received is known as polymorphism i.e. whenever the input changes, automatically the output or the behavior also changes.</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Types of Polymorphism in C#</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are two types of polymorphism in C#</w:t>
      </w:r>
    </w:p>
    <w:p w:rsidR="00FE5848" w:rsidRPr="00FE5848" w:rsidRDefault="00FE5848" w:rsidP="00FE5848">
      <w:pPr>
        <w:numPr>
          <w:ilvl w:val="0"/>
          <w:numId w:val="4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Static Polymorphism / Compile-Time Polymorphism / Early Binding</w:t>
      </w:r>
    </w:p>
    <w:p w:rsidR="00FE5848" w:rsidRPr="00FE5848" w:rsidRDefault="00FE5848" w:rsidP="00FE5848">
      <w:pPr>
        <w:numPr>
          <w:ilvl w:val="0"/>
          <w:numId w:val="48"/>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FF"/>
          <w:sz w:val="24"/>
          <w:szCs w:val="24"/>
        </w:rPr>
        <w:t>Dynamic Polymorphism / Run-Time Polymorphism / Late Binding</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following diagram shows different types of polymorphisms in C# with their examples.</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6017895" cy="2753995"/>
            <wp:effectExtent l="19050" t="0" r="1905" b="0"/>
            <wp:docPr id="86" name="Picture 86" descr="Types of Polymorphi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ypes of Polymorphism in C#"/>
                    <pic:cNvPicPr>
                      <a:picLocks noChangeAspect="1" noChangeArrowheads="1"/>
                    </pic:cNvPicPr>
                  </pic:nvPicPr>
                  <pic:blipFill>
                    <a:blip r:embed="rId61"/>
                    <a:srcRect/>
                    <a:stretch>
                      <a:fillRect/>
                    </a:stretch>
                  </pic:blipFill>
                  <pic:spPr bwMode="auto">
                    <a:xfrm>
                      <a:off x="0" y="0"/>
                      <a:ext cx="6017895" cy="275399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The polymorphism in C# can be implemented using the following three ways.</w:t>
      </w:r>
    </w:p>
    <w:p w:rsidR="00FE5848" w:rsidRPr="00FE5848" w:rsidRDefault="00FE5848" w:rsidP="00FE5848">
      <w:pPr>
        <w:numPr>
          <w:ilvl w:val="0"/>
          <w:numId w:val="49"/>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62" w:history="1">
        <w:r w:rsidRPr="00FE5848">
          <w:rPr>
            <w:rFonts w:ascii="Maiandra GD" w:eastAsia="Times New Roman" w:hAnsi="Maiandra GD" w:cs="Arial"/>
            <w:b/>
            <w:bCs/>
            <w:color w:val="0000FF"/>
            <w:sz w:val="24"/>
            <w:szCs w:val="24"/>
          </w:rPr>
          <w:t>Function Overloading</w:t>
        </w:r>
      </w:hyperlink>
    </w:p>
    <w:p w:rsidR="00FE5848" w:rsidRPr="00FE5848" w:rsidRDefault="00FE5848" w:rsidP="00FE5848">
      <w:pPr>
        <w:numPr>
          <w:ilvl w:val="0"/>
          <w:numId w:val="49"/>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63" w:history="1">
        <w:r w:rsidRPr="00FE5848">
          <w:rPr>
            <w:rFonts w:ascii="Maiandra GD" w:eastAsia="Times New Roman" w:hAnsi="Maiandra GD" w:cs="Arial"/>
            <w:b/>
            <w:bCs/>
            <w:color w:val="0000FF"/>
            <w:sz w:val="24"/>
            <w:szCs w:val="24"/>
          </w:rPr>
          <w:t>Function Overriding</w:t>
        </w:r>
      </w:hyperlink>
    </w:p>
    <w:p w:rsidR="00FE5848" w:rsidRPr="00FE5848" w:rsidRDefault="00FE5848" w:rsidP="00FE5848">
      <w:pPr>
        <w:numPr>
          <w:ilvl w:val="0"/>
          <w:numId w:val="49"/>
        </w:numPr>
        <w:shd w:val="clear" w:color="auto" w:fill="FFFFFF"/>
        <w:spacing w:after="0" w:line="240" w:lineRule="auto"/>
        <w:jc w:val="both"/>
        <w:textAlignment w:val="baseline"/>
        <w:rPr>
          <w:rFonts w:ascii="Maiandra GD" w:eastAsia="Times New Roman" w:hAnsi="Maiandra GD" w:cs="Segoe UI"/>
          <w:color w:val="212529"/>
          <w:sz w:val="24"/>
          <w:szCs w:val="24"/>
        </w:rPr>
      </w:pPr>
      <w:hyperlink r:id="rId64" w:history="1">
        <w:r w:rsidRPr="00FE5848">
          <w:rPr>
            <w:rFonts w:ascii="Maiandra GD" w:eastAsia="Times New Roman" w:hAnsi="Maiandra GD" w:cs="Arial"/>
            <w:b/>
            <w:bCs/>
            <w:color w:val="0000FF"/>
            <w:sz w:val="24"/>
            <w:szCs w:val="24"/>
          </w:rPr>
          <w:t>Function Hiding</w:t>
        </w:r>
      </w:hyperlink>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While working with Polymorphism in C# we need to understand two things i.e. what happens at the time of compilation and what happens at the time of execution for a method call. Is the method going to be executed from the same class at run-time which is bounded to the class at the compile-time or is the method going to be executed from a different class at run-time rather than the class bounded at compile time? Let us proceed and see the answer.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Compile-Time Polymorphism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function call bounded to the class at the time of compilation, if the function is going to be executed from the same bounded class at run-time, then it is called Compile-Time Polymorphism in C#. This happens in the case of </w:t>
      </w:r>
      <w:hyperlink r:id="rId65" w:history="1">
        <w:r w:rsidRPr="00FE5848">
          <w:rPr>
            <w:rFonts w:ascii="Maiandra GD" w:eastAsia="Times New Roman" w:hAnsi="Maiandra GD" w:cs="Arial"/>
            <w:b/>
            <w:bCs/>
            <w:color w:val="007BFF"/>
            <w:sz w:val="24"/>
            <w:szCs w:val="24"/>
          </w:rPr>
          <w:t>Method Overloading</w:t>
        </w:r>
      </w:hyperlink>
      <w:r w:rsidRPr="00FE5848">
        <w:rPr>
          <w:rFonts w:ascii="Maiandra GD" w:eastAsia="Times New Roman" w:hAnsi="Maiandra GD" w:cs="Arial"/>
          <w:color w:val="000000"/>
          <w:sz w:val="24"/>
          <w:szCs w:val="24"/>
          <w:bdr w:val="none" w:sz="0" w:space="0" w:color="auto" w:frame="1"/>
        </w:rPr>
        <w:t> because, in case of overloading each method will have a different signature, and based on the method call, we can easily recognize the method which matches the method signature.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also called </w:t>
      </w:r>
      <w:hyperlink r:id="rId66" w:history="1">
        <w:r w:rsidRPr="00FE5848">
          <w:rPr>
            <w:rFonts w:ascii="Maiandra GD" w:eastAsia="Times New Roman" w:hAnsi="Maiandra GD" w:cs="Arial"/>
            <w:b/>
            <w:bCs/>
            <w:color w:val="007BFF"/>
            <w:sz w:val="24"/>
            <w:szCs w:val="24"/>
          </w:rPr>
          <w:t>Static Polymorphism or Early Binding</w:t>
        </w:r>
      </w:hyperlink>
      <w:r w:rsidRPr="00FE5848">
        <w:rPr>
          <w:rFonts w:ascii="Maiandra GD" w:eastAsia="Times New Roman" w:hAnsi="Maiandra GD" w:cs="Arial"/>
          <w:color w:val="000000"/>
          <w:sz w:val="24"/>
          <w:szCs w:val="24"/>
          <w:bdr w:val="none" w:sz="0" w:space="0" w:color="auto" w:frame="1"/>
        </w:rPr>
        <w:t> as at the Compilation time we will be able to know from which class the method going to be executed.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Runtime Polymorphism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function call bounded to the class at the time of compilation, if the function is going to be executed from a different class (Parent Class) at run-time rather than the class bounded at compilation-time, then it is called Run-Time Polymorphism. This happens in the case of </w:t>
      </w:r>
      <w:hyperlink r:id="rId67" w:history="1">
        <w:r w:rsidRPr="00FE5848">
          <w:rPr>
            <w:rFonts w:ascii="Maiandra GD" w:eastAsia="Times New Roman" w:hAnsi="Maiandra GD" w:cs="Arial"/>
            <w:b/>
            <w:bCs/>
            <w:color w:val="007BFF"/>
            <w:sz w:val="24"/>
            <w:szCs w:val="24"/>
            <w:u w:val="single"/>
          </w:rPr>
          <w:t>Method Overriding</w:t>
        </w:r>
      </w:hyperlink>
      <w:r w:rsidRPr="00FE5848">
        <w:rPr>
          <w:rFonts w:ascii="Maiandra GD" w:eastAsia="Times New Roman" w:hAnsi="Maiandra GD" w:cs="Arial"/>
          <w:b/>
          <w:bCs/>
          <w:color w:val="000000"/>
          <w:sz w:val="24"/>
          <w:szCs w:val="24"/>
        </w:rPr>
        <w:t> </w:t>
      </w:r>
      <w:r w:rsidRPr="00FE5848">
        <w:rPr>
          <w:rFonts w:ascii="Maiandra GD" w:eastAsia="Times New Roman" w:hAnsi="Maiandra GD" w:cs="Arial"/>
          <w:color w:val="000000"/>
          <w:sz w:val="24"/>
          <w:szCs w:val="24"/>
          <w:bdr w:val="none" w:sz="0" w:space="0" w:color="auto" w:frame="1"/>
        </w:rPr>
        <w:t>because, in the case of Overriding, we have multiple methods with the same signature i.e. Parent Class and the Child class having the same method implementation. So, in this case, we will be able to know at runtime from which class the method is going to be executed.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also called </w:t>
      </w:r>
      <w:hyperlink r:id="rId68" w:history="1">
        <w:r w:rsidRPr="00FE5848">
          <w:rPr>
            <w:rFonts w:ascii="Maiandra GD" w:eastAsia="Times New Roman" w:hAnsi="Maiandra GD" w:cs="Arial"/>
            <w:b/>
            <w:bCs/>
            <w:color w:val="007BFF"/>
            <w:sz w:val="24"/>
            <w:szCs w:val="24"/>
          </w:rPr>
          <w:t>Dynamic Polymorphism or Late Binding</w:t>
        </w:r>
      </w:hyperlink>
      <w:r w:rsidRPr="00FE5848">
        <w:rPr>
          <w:rFonts w:ascii="Maiandra GD" w:eastAsia="Times New Roman" w:hAnsi="Maiandra GD" w:cs="Arial"/>
          <w:color w:val="000000"/>
          <w:sz w:val="24"/>
          <w:szCs w:val="24"/>
          <w:bdr w:val="none" w:sz="0" w:space="0" w:color="auto" w:frame="1"/>
        </w:rPr>
        <w:t> as at Run-time we will be able to know from which class the method is going to be executed.</w:t>
      </w:r>
    </w:p>
    <w:p w:rsidR="00FE5848" w:rsidRPr="00FE5848" w:rsidRDefault="00FE5848">
      <w:pPr>
        <w:pBdr>
          <w:bottom w:val="double" w:sz="6" w:space="1" w:color="auto"/>
        </w:pBdr>
        <w:rPr>
          <w:rFonts w:ascii="Maiandra GD" w:hAnsi="Maiandra GD"/>
          <w:sz w:val="24"/>
          <w:szCs w:val="24"/>
        </w:rPr>
      </w:pPr>
    </w:p>
    <w:p w:rsidR="00FE5848" w:rsidRPr="00FE5848" w:rsidRDefault="00FE5848" w:rsidP="00B4010F">
      <w:pPr>
        <w:spacing w:after="48" w:line="240" w:lineRule="auto"/>
        <w:textAlignment w:val="baseline"/>
        <w:outlineLvl w:val="0"/>
        <w:rPr>
          <w:rFonts w:ascii="Maiandra GD" w:eastAsia="Times New Roman" w:hAnsi="Maiandra GD" w:cs="Segoe UI"/>
          <w:color w:val="212529"/>
          <w:sz w:val="24"/>
          <w:szCs w:val="24"/>
        </w:rPr>
      </w:pPr>
      <w:r w:rsidRPr="00B4010F">
        <w:rPr>
          <w:rFonts w:ascii="Maiandra GD" w:eastAsia="Times New Roman" w:hAnsi="Maiandra GD" w:cs="Times New Roman"/>
          <w:b/>
          <w:color w:val="3A3A3A"/>
          <w:kern w:val="36"/>
          <w:sz w:val="24"/>
          <w:szCs w:val="24"/>
          <w:highlight w:val="yellow"/>
        </w:rPr>
        <w:t>Method Overloading in C#</w:t>
      </w:r>
      <w:r w:rsidR="00B4010F">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Method Overloading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Method Overloading in C#</w:t>
      </w:r>
      <w:r w:rsidRPr="00FE5848">
        <w:rPr>
          <w:rFonts w:ascii="Maiandra GD" w:eastAsia="Times New Roman" w:hAnsi="Maiandra GD" w:cs="Arial"/>
          <w:color w:val="000000"/>
          <w:sz w:val="24"/>
          <w:szCs w:val="24"/>
          <w:bdr w:val="none" w:sz="0" w:space="0" w:color="auto" w:frame="1"/>
        </w:rPr>
        <w:t> with Examples. Please read our previous article before proceeding to this article where we discussed the basics of </w:t>
      </w:r>
      <w:hyperlink r:id="rId69" w:history="1">
        <w:r w:rsidRPr="00FE5848">
          <w:rPr>
            <w:rFonts w:ascii="Maiandra GD" w:eastAsia="Times New Roman" w:hAnsi="Maiandra GD" w:cs="Arial"/>
            <w:b/>
            <w:bCs/>
            <w:color w:val="007BFF"/>
            <w:sz w:val="24"/>
            <w:szCs w:val="24"/>
            <w:u w:val="single"/>
          </w:rPr>
          <w:t>Polymorphism in C#</w:t>
        </w:r>
      </w:hyperlink>
      <w:r w:rsidRPr="00FE5848">
        <w:rPr>
          <w:rFonts w:ascii="Maiandra GD" w:eastAsia="Times New Roman" w:hAnsi="Maiandra GD" w:cs="Arial"/>
          <w:color w:val="000000"/>
          <w:sz w:val="24"/>
          <w:szCs w:val="24"/>
          <w:bdr w:val="none" w:sz="0" w:space="0" w:color="auto" w:frame="1"/>
        </w:rPr>
        <w:t>. At the end of this article, you will have a very good understanding of the following pointers related to Method Overloading.</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Method Overloading in C#?</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should we overload methods?</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are the advantages of using Method Overloading in C#?</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is a method considered as an overloaded method?</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the execution control flow of overloaded methods in C#?</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Inheritance based overloading?</w:t>
      </w:r>
    </w:p>
    <w:p w:rsidR="00FE5848" w:rsidRPr="00FE5848" w:rsidRDefault="00FE5848" w:rsidP="00FE5848">
      <w:pPr>
        <w:numPr>
          <w:ilvl w:val="0"/>
          <w:numId w:val="50"/>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Real-time scenarios where you need to use Method Overloading?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lastRenderedPageBreak/>
        <w:t>Note:</w:t>
      </w:r>
      <w:r w:rsidRPr="00FE5848">
        <w:rPr>
          <w:rFonts w:ascii="Maiandra GD" w:eastAsia="Times New Roman" w:hAnsi="Maiandra GD" w:cs="Arial"/>
          <w:color w:val="000000"/>
          <w:sz w:val="24"/>
          <w:szCs w:val="24"/>
          <w:bdr w:val="none" w:sz="0" w:space="0" w:color="auto" w:frame="1"/>
        </w:rPr>
        <w:t> The point that you need to keep in mind is function overloading and method overloading terms are interchangeably used. Method overloading is one of the common ways to implement </w:t>
      </w:r>
      <w:r w:rsidRPr="00FE5848">
        <w:rPr>
          <w:rFonts w:ascii="Maiandra GD" w:eastAsia="Times New Roman" w:hAnsi="Maiandra GD" w:cs="Arial"/>
          <w:b/>
          <w:bCs/>
          <w:color w:val="000000"/>
          <w:sz w:val="24"/>
          <w:szCs w:val="24"/>
        </w:rPr>
        <w:t>Compile-Time Polymorphism in C#</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Method Overloading or Function Overloading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are defining multiple methods with the same name but with a different signature in a class or in the Parent and Child class, then it is called Method Overloading in C#. That means C#.NET allows us to create a method in the derived class with the same name as the method name defined in the base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simple words, we can say that the </w:t>
      </w:r>
      <w:r w:rsidRPr="00FE5848">
        <w:rPr>
          <w:rFonts w:ascii="Maiandra GD" w:eastAsia="Times New Roman" w:hAnsi="Maiandra GD" w:cs="Arial"/>
          <w:b/>
          <w:bCs/>
          <w:color w:val="000000"/>
          <w:sz w:val="24"/>
          <w:szCs w:val="24"/>
        </w:rPr>
        <w:t>Method Overloading in C#</w:t>
      </w:r>
      <w:r w:rsidRPr="00FE5848">
        <w:rPr>
          <w:rFonts w:ascii="Maiandra GD" w:eastAsia="Times New Roman" w:hAnsi="Maiandra GD" w:cs="Arial"/>
          <w:color w:val="000000"/>
          <w:sz w:val="24"/>
          <w:szCs w:val="24"/>
          <w:bdr w:val="none" w:sz="0" w:space="0" w:color="auto" w:frame="1"/>
        </w:rPr>
        <w:t> allows a class to have multiple methods with the same name but with a different signature. The functions or methods can be overloaded based on the number, type (int, float, etc), order, and kind (Value, Ref or Out) of parameters. For better understanding, please have a look at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4731385" cy="2190115"/>
            <wp:effectExtent l="19050" t="0" r="0" b="0"/>
            <wp:docPr id="89" name="Picture 89" descr="Method Overloading or Function Overlo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ethod Overloading or Function Overloading in C#"/>
                    <pic:cNvPicPr>
                      <a:picLocks noChangeAspect="1" noChangeArrowheads="1"/>
                    </pic:cNvPicPr>
                  </pic:nvPicPr>
                  <pic:blipFill>
                    <a:blip r:embed="rId70"/>
                    <a:srcRect/>
                    <a:stretch>
                      <a:fillRect/>
                    </a:stretch>
                  </pic:blipFill>
                  <pic:spPr bwMode="auto">
                    <a:xfrm>
                      <a:off x="0" y="0"/>
                      <a:ext cx="4731385" cy="219011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signature of a method consists of the name of the method and the data type, number, order, and kind (Value, Ref or Out) of parameters.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 </w:t>
      </w:r>
      <w:r w:rsidRPr="00FE5848">
        <w:rPr>
          <w:rFonts w:ascii="Maiandra GD" w:eastAsia="Times New Roman" w:hAnsi="Maiandra GD" w:cs="Arial"/>
          <w:color w:val="000000"/>
          <w:sz w:val="24"/>
          <w:szCs w:val="24"/>
          <w:bdr w:val="none" w:sz="0" w:space="0" w:color="auto" w:frame="1"/>
        </w:rPr>
        <w:t>The point that you need to keep in mind is that the signature of a method does not include the return type and the params modifiers. So it is not possible to overload a method just based on the return type and params modifier.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We can compare the function overloading with a person overloading. For example, if a person has already some work to do and if we are assigning some additional work to that person then the person’s work will be overloaded. In the same way, a function will have already some work to do and if we are assigning some additional work to that function, then we can say that the function is overloaded.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should we overload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want to execute the same logic but with different types and numbers of arguments, then you need to overload the methods. For example, if you want to add two integers, two floats, and two strings, then you need to define three methods with the same name as shown in the below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a,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b</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a + b</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float</w:t>
      </w:r>
      <w:r w:rsidRPr="00FE5848">
        <w:rPr>
          <w:rFonts w:ascii="Maiandra GD" w:eastAsia="Times New Roman" w:hAnsi="Maiandra GD" w:cs="Consolas"/>
          <w:color w:val="CFD5E0"/>
          <w:sz w:val="24"/>
          <w:szCs w:val="24"/>
        </w:rPr>
        <w:t xml:space="preserve"> x, </w:t>
      </w:r>
      <w:r w:rsidRPr="00FE5848">
        <w:rPr>
          <w:rFonts w:ascii="Maiandra GD" w:eastAsia="Times New Roman" w:hAnsi="Maiandra GD" w:cs="Consolas"/>
          <w:b/>
          <w:bCs/>
          <w:color w:val="D171DD"/>
          <w:sz w:val="24"/>
          <w:szCs w:val="24"/>
        </w:rPr>
        <w:t>float</w:t>
      </w:r>
      <w:r w:rsidRPr="00FE5848">
        <w:rPr>
          <w:rFonts w:ascii="Maiandra GD" w:eastAsia="Times New Roman" w:hAnsi="Maiandra GD" w:cs="Consolas"/>
          <w:color w:val="CFD5E0"/>
          <w:sz w:val="24"/>
          <w:szCs w:val="24"/>
        </w:rPr>
        <w:t xml:space="preserve"> 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x + 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 s1, string s2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s1 + 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Program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Program</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10.5</w:t>
      </w:r>
      <w:r w:rsidRPr="00FE5848">
        <w:rPr>
          <w:rFonts w:ascii="Maiandra GD" w:eastAsia="Times New Roman" w:hAnsi="Maiandra GD" w:cs="Consolas"/>
          <w:color w:val="CFD5E0"/>
          <w:sz w:val="24"/>
          <w:szCs w:val="24"/>
        </w:rPr>
        <w:t xml:space="preserve">f, </w:t>
      </w:r>
      <w:r w:rsidRPr="00FE5848">
        <w:rPr>
          <w:rFonts w:ascii="Maiandra GD" w:eastAsia="Times New Roman" w:hAnsi="Maiandra GD" w:cs="Consolas"/>
          <w:color w:val="D19A66"/>
          <w:sz w:val="24"/>
          <w:szCs w:val="24"/>
        </w:rPr>
        <w:t>20.5</w:t>
      </w:r>
      <w:r w:rsidRPr="00FE5848">
        <w:rPr>
          <w:rFonts w:ascii="Maiandra GD" w:eastAsia="Times New Roman" w:hAnsi="Maiandra GD" w:cs="Consolas"/>
          <w:color w:val="CFD5E0"/>
          <w:sz w:val="24"/>
          <w:szCs w:val="24"/>
        </w:rPr>
        <w:t>f</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"kumar"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137410" cy="925195"/>
            <wp:effectExtent l="19050" t="0" r="0" b="0"/>
            <wp:docPr id="90" name="Picture 90" descr="Function Overlo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unction Overloading in C#"/>
                    <pic:cNvPicPr>
                      <a:picLocks noChangeAspect="1" noChangeArrowheads="1"/>
                    </pic:cNvPicPr>
                  </pic:nvPicPr>
                  <pic:blipFill>
                    <a:blip r:embed="rId71"/>
                    <a:srcRect/>
                    <a:stretch>
                      <a:fillRect/>
                    </a:stretch>
                  </pic:blipFill>
                  <pic:spPr bwMode="auto">
                    <a:xfrm>
                      <a:off x="0" y="0"/>
                      <a:ext cx="2137410" cy="92519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advantages of using Method Overloading in C#? Or what are the disadvantages if we define methods with a different name?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 xml:space="preserve">If we overload the methods, then the user of our application gets comfort feeling in using the method with an impression that he/she calling one method by passing different types </w:t>
      </w:r>
      <w:r w:rsidRPr="00FE5848">
        <w:rPr>
          <w:rFonts w:ascii="Maiandra GD" w:eastAsia="Times New Roman" w:hAnsi="Maiandra GD" w:cs="Arial"/>
          <w:color w:val="000000"/>
          <w:sz w:val="24"/>
          <w:szCs w:val="24"/>
          <w:bdr w:val="none" w:sz="0" w:space="0" w:color="auto" w:frame="1"/>
        </w:rPr>
        <w:lastRenderedPageBreak/>
        <w:t>of values. The best example for us is the system-defined “</w:t>
      </w:r>
      <w:r w:rsidRPr="00FE5848">
        <w:rPr>
          <w:rFonts w:ascii="Maiandra GD" w:eastAsia="Times New Roman" w:hAnsi="Maiandra GD" w:cs="Arial"/>
          <w:b/>
          <w:bCs/>
          <w:color w:val="000000"/>
          <w:sz w:val="24"/>
          <w:szCs w:val="24"/>
        </w:rPr>
        <w:t>WriteLine()</w:t>
      </w:r>
      <w:r w:rsidRPr="00FE5848">
        <w:rPr>
          <w:rFonts w:ascii="Maiandra GD" w:eastAsia="Times New Roman" w:hAnsi="Maiandra GD" w:cs="Arial"/>
          <w:color w:val="000000"/>
          <w:sz w:val="24"/>
          <w:szCs w:val="24"/>
          <w:bdr w:val="none" w:sz="0" w:space="0" w:color="auto" w:frame="1"/>
        </w:rPr>
        <w:t>” method. It is an overloaded method, not a single method taking different types of values.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is a method considered as an overloaded method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two methods have the same method name but with different signatures, then those methods are considered overloaded methods. Then the rule we should check is both methods must have different parameter </w:t>
      </w:r>
      <w:r w:rsidRPr="00FE5848">
        <w:rPr>
          <w:rFonts w:ascii="Maiandra GD" w:eastAsia="Times New Roman" w:hAnsi="Maiandra GD" w:cs="Arial"/>
          <w:b/>
          <w:bCs/>
          <w:color w:val="000000"/>
          <w:sz w:val="24"/>
          <w:szCs w:val="24"/>
        </w:rPr>
        <w:t>types/numbers/orders</w:t>
      </w:r>
      <w:r w:rsidRPr="00FE5848">
        <w:rPr>
          <w:rFonts w:ascii="Maiandra GD" w:eastAsia="Times New Roman" w:hAnsi="Maiandra GD" w:cs="Arial"/>
          <w:color w:val="000000"/>
          <w:sz w:val="24"/>
          <w:szCs w:val="24"/>
          <w:bdr w:val="none" w:sz="0" w:space="0" w:color="auto" w:frame="1"/>
        </w:rPr>
        <w:t>. But there is no rule on return type, non-accessibility modifier and accessibility modifier means overloading methods can have their own return type, non-accessibility modifier, and accessibility modifier because overloading methods are different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Can we overload methods in the same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Yes, it is possible. No Compile Time Error, and no Runtime Error. Methods can be overloaded in the same or in super and sub classes because overloaded methods are different methods. But we can’t override a method in the same class it leads to Compile Time Error: “</w:t>
      </w:r>
      <w:r w:rsidRPr="00FE5848">
        <w:rPr>
          <w:rFonts w:ascii="Maiandra GD" w:eastAsia="Times New Roman" w:hAnsi="Maiandra GD" w:cs="Arial"/>
          <w:b/>
          <w:bCs/>
          <w:color w:val="FF0000"/>
          <w:sz w:val="24"/>
          <w:szCs w:val="24"/>
        </w:rPr>
        <w:t>method is already defined</w:t>
      </w:r>
      <w:r w:rsidRPr="00FE5848">
        <w:rPr>
          <w:rFonts w:ascii="Maiandra GD" w:eastAsia="Times New Roman" w:hAnsi="Maiandra GD" w:cs="Arial"/>
          <w:color w:val="000000"/>
          <w:sz w:val="24"/>
          <w:szCs w:val="24"/>
          <w:bdr w:val="none" w:sz="0" w:space="0" w:color="auto" w:frame="1"/>
        </w:rPr>
        <w:t>” because overriding methods are the same methods with a different implementation.</w:t>
      </w:r>
    </w:p>
    <w:p w:rsidR="00FE5848" w:rsidRPr="00B4010F"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execution control flow of overloaded methods?</w:t>
      </w:r>
    </w:p>
    <w:p w:rsidR="00FE5848" w:rsidRPr="00B4010F" w:rsidRDefault="00FE5848" w:rsidP="00B4010F">
      <w:pPr>
        <w:pStyle w:val="NoSpacing"/>
        <w:rPr>
          <w:rFonts w:ascii="Maiandra GD" w:eastAsia="Times New Roman" w:hAnsi="Maiandra GD"/>
          <w:sz w:val="24"/>
          <w:szCs w:val="24"/>
        </w:rPr>
      </w:pPr>
      <w:r w:rsidRPr="00B4010F">
        <w:rPr>
          <w:rFonts w:ascii="Maiandra GD" w:eastAsia="Times New Roman" w:hAnsi="Maiandra GD" w:cs="Arial"/>
          <w:color w:val="000000"/>
          <w:sz w:val="24"/>
          <w:szCs w:val="24"/>
          <w:bdr w:val="none" w:sz="0" w:space="0" w:color="auto" w:frame="1"/>
        </w:rPr>
        <w:t>The compiler always checks for the called method definition in the reference variable type class with the given argument type parameter. So in searching and executing a method definition, we must consider both reference variable type and argument type. The Referenced variable type for deciding from which class method should be to bind. Argument type for deciding which overloaded method should be to bind.</w:t>
      </w:r>
    </w:p>
    <w:p w:rsidR="00FE5848" w:rsidRPr="00B4010F" w:rsidRDefault="00FE5848" w:rsidP="00B4010F">
      <w:pPr>
        <w:pStyle w:val="NoSpacing"/>
        <w:rPr>
          <w:rFonts w:ascii="Maiandra GD" w:eastAsia="Times New Roman" w:hAnsi="Maiandra GD"/>
          <w:sz w:val="24"/>
          <w:szCs w:val="24"/>
        </w:rPr>
      </w:pPr>
      <w:r w:rsidRPr="00B4010F">
        <w:rPr>
          <w:rFonts w:ascii="Maiandra GD" w:eastAsia="Times New Roman" w:hAnsi="Maiandra GD" w:cs="Arial"/>
          <w:b/>
          <w:bCs/>
          <w:color w:val="000000"/>
          <w:sz w:val="24"/>
          <w:szCs w:val="24"/>
        </w:rPr>
        <w:t>For example:</w:t>
      </w:r>
      <w:r w:rsidRPr="00B4010F">
        <w:rPr>
          <w:rFonts w:ascii="Maiandra GD" w:eastAsia="Times New Roman" w:hAnsi="Maiandra GD"/>
          <w:sz w:val="24"/>
          <w:szCs w:val="24"/>
        </w:rPr>
        <w:br/>
      </w:r>
      <w:r w:rsidRPr="00B4010F">
        <w:rPr>
          <w:rFonts w:ascii="Maiandra GD" w:eastAsia="Times New Roman" w:hAnsi="Maiandra GD" w:cs="Arial"/>
          <w:b/>
          <w:bCs/>
          <w:sz w:val="24"/>
          <w:szCs w:val="24"/>
        </w:rPr>
        <w:t>B b = new B();</w:t>
      </w:r>
      <w:r w:rsidRPr="00B4010F">
        <w:rPr>
          <w:rFonts w:ascii="Maiandra GD" w:eastAsia="Times New Roman" w:hAnsi="Maiandra GD"/>
          <w:sz w:val="24"/>
          <w:szCs w:val="24"/>
        </w:rPr>
        <w:br/>
      </w:r>
      <w:r w:rsidRPr="00B4010F">
        <w:rPr>
          <w:rFonts w:ascii="Maiandra GD" w:eastAsia="Times New Roman" w:hAnsi="Maiandra GD" w:cs="Arial"/>
          <w:b/>
          <w:bCs/>
          <w:sz w:val="24"/>
          <w:szCs w:val="24"/>
        </w:rPr>
        <w:t>b.m1(50) =&gt; b.m1(int);</w:t>
      </w:r>
    </w:p>
    <w:p w:rsidR="00FE5848" w:rsidRPr="00B4010F" w:rsidRDefault="00FE5848" w:rsidP="00B4010F">
      <w:pPr>
        <w:pStyle w:val="NoSpacing"/>
        <w:rPr>
          <w:rFonts w:ascii="Maiandra GD" w:eastAsia="Times New Roman" w:hAnsi="Maiandra GD"/>
          <w:sz w:val="24"/>
          <w:szCs w:val="24"/>
        </w:rPr>
      </w:pPr>
      <w:r w:rsidRPr="00B4010F">
        <w:rPr>
          <w:rFonts w:ascii="Maiandra GD" w:eastAsia="Times New Roman" w:hAnsi="Maiandra GD" w:cs="Arial"/>
          <w:color w:val="000000"/>
          <w:sz w:val="24"/>
          <w:szCs w:val="24"/>
          <w:bdr w:val="none" w:sz="0" w:space="0" w:color="auto" w:frame="1"/>
        </w:rPr>
        <w:t>In the above method call, the compiler searches </w:t>
      </w:r>
      <w:r w:rsidRPr="00B4010F">
        <w:rPr>
          <w:rFonts w:ascii="Maiandra GD" w:eastAsia="Times New Roman" w:hAnsi="Maiandra GD" w:cs="Arial"/>
          <w:b/>
          <w:bCs/>
          <w:color w:val="000000"/>
          <w:sz w:val="24"/>
          <w:szCs w:val="24"/>
        </w:rPr>
        <w:t>m1()</w:t>
      </w:r>
      <w:r w:rsidRPr="00B4010F">
        <w:rPr>
          <w:rFonts w:ascii="Maiandra GD" w:eastAsia="Times New Roman" w:hAnsi="Maiandra GD" w:cs="Arial"/>
          <w:color w:val="000000"/>
          <w:sz w:val="24"/>
          <w:szCs w:val="24"/>
          <w:bdr w:val="none" w:sz="0" w:space="0" w:color="auto" w:frame="1"/>
        </w:rPr>
        <w:t> method definition in the “</w:t>
      </w:r>
      <w:r w:rsidRPr="00B4010F">
        <w:rPr>
          <w:rFonts w:ascii="Maiandra GD" w:eastAsia="Times New Roman" w:hAnsi="Maiandra GD" w:cs="Arial"/>
          <w:b/>
          <w:bCs/>
          <w:color w:val="000000"/>
          <w:sz w:val="24"/>
          <w:szCs w:val="24"/>
        </w:rPr>
        <w:t>B”</w:t>
      </w:r>
      <w:r w:rsidRPr="00B4010F">
        <w:rPr>
          <w:rFonts w:ascii="Maiandra GD" w:eastAsia="Times New Roman" w:hAnsi="Maiandra GD" w:cs="Arial"/>
          <w:color w:val="000000"/>
          <w:sz w:val="24"/>
          <w:szCs w:val="24"/>
          <w:bdr w:val="none" w:sz="0" w:space="0" w:color="auto" w:frame="1"/>
        </w:rPr>
        <w:t> class with integer parameter at the time of program compilation, and if it found that method then it binds that method definition. The compiler will searches in the B class because the type of the reference variable b is B type.</w:t>
      </w:r>
    </w:p>
    <w:p w:rsidR="00FE5848" w:rsidRPr="00B4010F" w:rsidRDefault="00FE5848" w:rsidP="00B4010F">
      <w:pPr>
        <w:pStyle w:val="NoSpacing"/>
        <w:rPr>
          <w:rFonts w:ascii="Maiandra GD" w:eastAsia="Times New Roman" w:hAnsi="Maiandra GD"/>
          <w:sz w:val="24"/>
          <w:szCs w:val="24"/>
        </w:rPr>
      </w:pPr>
      <w:r w:rsidRPr="00B4010F">
        <w:rPr>
          <w:rFonts w:ascii="Maiandra GD" w:eastAsia="Times New Roman" w:hAnsi="Maiandra GD" w:cs="Arial"/>
          <w:b/>
          <w:bCs/>
          <w:sz w:val="24"/>
          <w:szCs w:val="24"/>
        </w:rPr>
        <w:t>A a = new B();</w:t>
      </w:r>
      <w:r w:rsidRPr="00B4010F">
        <w:rPr>
          <w:rFonts w:ascii="Maiandra GD" w:eastAsia="Times New Roman" w:hAnsi="Maiandra GD"/>
          <w:sz w:val="24"/>
          <w:szCs w:val="24"/>
        </w:rPr>
        <w:br/>
      </w:r>
      <w:r w:rsidRPr="00B4010F">
        <w:rPr>
          <w:rFonts w:ascii="Maiandra GD" w:eastAsia="Times New Roman" w:hAnsi="Maiandra GD" w:cs="Arial"/>
          <w:b/>
          <w:bCs/>
          <w:sz w:val="24"/>
          <w:szCs w:val="24"/>
        </w:rPr>
        <w:t>a.m1(50); =&gt; a.m1(int);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method call, at the time of compilation, the compiler will search </w:t>
      </w:r>
      <w:r w:rsidRPr="00FE5848">
        <w:rPr>
          <w:rFonts w:ascii="Maiandra GD" w:eastAsia="Times New Roman" w:hAnsi="Maiandra GD" w:cs="Arial"/>
          <w:b/>
          <w:bCs/>
          <w:color w:val="000000"/>
          <w:sz w:val="24"/>
          <w:szCs w:val="24"/>
        </w:rPr>
        <w:t>m1()</w:t>
      </w:r>
      <w:r w:rsidRPr="00FE5848">
        <w:rPr>
          <w:rFonts w:ascii="Maiandra GD" w:eastAsia="Times New Roman" w:hAnsi="Maiandra GD" w:cs="Arial"/>
          <w:color w:val="000000"/>
          <w:sz w:val="24"/>
          <w:szCs w:val="24"/>
          <w:bdr w:val="none" w:sz="0" w:space="0" w:color="auto" w:frame="1"/>
        </w:rPr>
        <w:t> method definition in the “</w:t>
      </w:r>
      <w:r w:rsidRPr="00FE5848">
        <w:rPr>
          <w:rFonts w:ascii="Maiandra GD" w:eastAsia="Times New Roman" w:hAnsi="Maiandra GD" w:cs="Arial"/>
          <w:b/>
          <w:bCs/>
          <w:color w:val="000000"/>
          <w:sz w:val="24"/>
          <w:szCs w:val="24"/>
        </w:rPr>
        <w:t>A”</w:t>
      </w:r>
      <w:r w:rsidRPr="00FE5848">
        <w:rPr>
          <w:rFonts w:ascii="Maiandra GD" w:eastAsia="Times New Roman" w:hAnsi="Maiandra GD" w:cs="Arial"/>
          <w:color w:val="000000"/>
          <w:sz w:val="24"/>
          <w:szCs w:val="24"/>
          <w:bdr w:val="none" w:sz="0" w:space="0" w:color="auto" w:frame="1"/>
        </w:rPr>
        <w:t> class with an integer parameter not in the B class even though the object is B. This is because, at compilation time, the compiler will check only the reference variable type, not the object type it holds. And here, the reference variable a type is A and it holds the object whose type is B.</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Inheritance-Based Overloading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method that is defined in the parent class can also be overloaded under its child class. It is called Inheritance-Based Overloading in C#. See the following example for a better understanding. As you can see in the below code, we have defined the add method twice in the ADD1 class and also defined the add method in the child ADD2 class. Here, notice every add method taking different types of parameters.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ADD1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a,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b</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a + b</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float</w:t>
      </w:r>
      <w:r w:rsidRPr="00FE5848">
        <w:rPr>
          <w:rFonts w:ascii="Maiandra GD" w:eastAsia="Times New Roman" w:hAnsi="Maiandra GD" w:cs="Consolas"/>
          <w:color w:val="CFD5E0"/>
          <w:sz w:val="24"/>
          <w:szCs w:val="24"/>
        </w:rPr>
        <w:t xml:space="preserve"> x, </w:t>
      </w:r>
      <w:r w:rsidRPr="00FE5848">
        <w:rPr>
          <w:rFonts w:ascii="Maiandra GD" w:eastAsia="Times New Roman" w:hAnsi="Maiandra GD" w:cs="Consolas"/>
          <w:b/>
          <w:bCs/>
          <w:color w:val="D171DD"/>
          <w:sz w:val="24"/>
          <w:szCs w:val="24"/>
        </w:rPr>
        <w:t>float</w:t>
      </w:r>
      <w:r w:rsidRPr="00FE5848">
        <w:rPr>
          <w:rFonts w:ascii="Maiandra GD" w:eastAsia="Times New Roman" w:hAnsi="Maiandra GD" w:cs="Consolas"/>
          <w:color w:val="CFD5E0"/>
          <w:sz w:val="24"/>
          <w:szCs w:val="24"/>
        </w:rPr>
        <w:t xml:space="preserve"> 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x + 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ADD2 : ADD1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 s1, string s2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s1 + 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ADD2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ADD2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10.5</w:t>
      </w:r>
      <w:r w:rsidRPr="00FE5848">
        <w:rPr>
          <w:rFonts w:ascii="Maiandra GD" w:eastAsia="Times New Roman" w:hAnsi="Maiandra GD" w:cs="Consolas"/>
          <w:color w:val="CFD5E0"/>
          <w:sz w:val="24"/>
          <w:szCs w:val="24"/>
        </w:rPr>
        <w:t xml:space="preserve">f, </w:t>
      </w:r>
      <w:r w:rsidRPr="00FE5848">
        <w:rPr>
          <w:rFonts w:ascii="Maiandra GD" w:eastAsia="Times New Roman" w:hAnsi="Maiandra GD" w:cs="Consolas"/>
          <w:color w:val="D19A66"/>
          <w:sz w:val="24"/>
          <w:szCs w:val="24"/>
        </w:rPr>
        <w:t>20.5</w:t>
      </w:r>
      <w:r w:rsidRPr="00FE5848">
        <w:rPr>
          <w:rFonts w:ascii="Maiandra GD" w:eastAsia="Times New Roman" w:hAnsi="Maiandra GD" w:cs="Consolas"/>
          <w:color w:val="CFD5E0"/>
          <w:sz w:val="24"/>
          <w:szCs w:val="24"/>
        </w:rPr>
        <w:t>f</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add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7CC379"/>
          <w:sz w:val="24"/>
          <w:szCs w:val="24"/>
        </w:rPr>
        <w:t>"kumar"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2200910" cy="882650"/>
            <wp:effectExtent l="19050" t="0" r="8890" b="0"/>
            <wp:docPr id="91" name="Picture 91" descr="Function Overlo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unction Overloading in C#"/>
                    <pic:cNvPicPr>
                      <a:picLocks noChangeAspect="1" noChangeArrowheads="1"/>
                    </pic:cNvPicPr>
                  </pic:nvPicPr>
                  <pic:blipFill>
                    <a:blip r:embed="rId72"/>
                    <a:srcRect/>
                    <a:stretch>
                      <a:fillRect/>
                    </a:stretch>
                  </pic:blipFill>
                  <pic:spPr bwMode="auto">
                    <a:xfrm>
                      <a:off x="0" y="0"/>
                      <a:ext cx="2200910" cy="88265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To overload a parent class method under its child class the child class does not require any permission from its parent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Real-life Scenario of Method Overloading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Suppose you are working on a maintenance project. And you are going to work on a class where already some parameterized constructors have been defined and you need to pass some additional parameters. So what you will do, either add the required parameter with one of the already defined constructors or add a new constructor as per your requirement. In such cases, you should not add the required parameter with the already defined constructor because this may disturb your other class dependency structure. So what you will do is create a new constructor with the required parameter. That new constructor that you are creating is nothing but the constructor overloading.</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Constructor Overloading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Please have a look at the following example. Here, we are creating three different versions of the Constructor, and each constructor taking a different number of parameters and this is called Constructor Overloading in C#.</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System;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ConstructorOverloading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ConstructorOverloading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 y, z;</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y,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z</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color w:val="CFD5E0"/>
          <w:sz w:val="24"/>
          <w:szCs w:val="24"/>
        </w:rPr>
        <w:t xml:space="preserve"> = x;</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Test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ConstructorOverloading obj1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ConstructorOverloading obj2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ConstructorOverloading obj3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ConstructorOverloading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20</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30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E353E"/>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pPr>
        <w:pBdr>
          <w:top w:val="double" w:sz="6" w:space="1" w:color="auto"/>
          <w:bottom w:val="double" w:sz="6" w:space="1" w:color="auto"/>
        </w:pBdr>
        <w:rPr>
          <w:rFonts w:ascii="Maiandra GD" w:hAnsi="Maiandra GD"/>
          <w:sz w:val="24"/>
          <w:szCs w:val="24"/>
        </w:rPr>
      </w:pPr>
    </w:p>
    <w:p w:rsidR="00FE5848" w:rsidRPr="00B47B12" w:rsidRDefault="00FE5848" w:rsidP="00FE5848">
      <w:pPr>
        <w:spacing w:after="48" w:line="240" w:lineRule="auto"/>
        <w:textAlignment w:val="baseline"/>
        <w:outlineLvl w:val="0"/>
        <w:rPr>
          <w:rFonts w:ascii="Maiandra GD" w:eastAsia="Times New Roman" w:hAnsi="Maiandra GD" w:cs="Times New Roman"/>
          <w:b/>
          <w:color w:val="3A3A3A"/>
          <w:kern w:val="36"/>
          <w:sz w:val="24"/>
          <w:szCs w:val="24"/>
        </w:rPr>
      </w:pPr>
      <w:r w:rsidRPr="00B47B12">
        <w:rPr>
          <w:rFonts w:ascii="Maiandra GD" w:eastAsia="Times New Roman" w:hAnsi="Maiandra GD" w:cs="Times New Roman"/>
          <w:b/>
          <w:color w:val="3A3A3A"/>
          <w:kern w:val="36"/>
          <w:sz w:val="24"/>
          <w:szCs w:val="24"/>
          <w:highlight w:val="yellow"/>
        </w:rPr>
        <w:t>Method Overriding in C#</w:t>
      </w:r>
    </w:p>
    <w:p w:rsidR="00FE5848" w:rsidRPr="00FE5848" w:rsidRDefault="00B47B12" w:rsidP="00FE5848">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Method Overriding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Method Overriding in C#</w:t>
      </w:r>
      <w:r w:rsidRPr="00FE5848">
        <w:rPr>
          <w:rFonts w:ascii="Maiandra GD" w:eastAsia="Times New Roman" w:hAnsi="Maiandra GD" w:cs="Arial"/>
          <w:color w:val="000000"/>
          <w:sz w:val="24"/>
          <w:szCs w:val="24"/>
          <w:bdr w:val="none" w:sz="0" w:space="0" w:color="auto" w:frame="1"/>
        </w:rPr>
        <w:t> with examples. Please read our previous article where we discussed </w:t>
      </w:r>
      <w:hyperlink r:id="rId73" w:history="1">
        <w:r w:rsidRPr="00FE5848">
          <w:rPr>
            <w:rFonts w:ascii="Maiandra GD" w:eastAsia="Times New Roman" w:hAnsi="Maiandra GD" w:cs="Arial"/>
            <w:b/>
            <w:bCs/>
            <w:color w:val="007BFF"/>
            <w:sz w:val="24"/>
            <w:szCs w:val="24"/>
          </w:rPr>
          <w:t>Method Overloading</w:t>
        </w:r>
        <w:r w:rsidRPr="00FE5848">
          <w:rPr>
            <w:rFonts w:ascii="Maiandra GD" w:eastAsia="Times New Roman" w:hAnsi="Maiandra GD" w:cs="Arial"/>
            <w:color w:val="007BFF"/>
            <w:sz w:val="24"/>
            <w:szCs w:val="24"/>
            <w:u w:val="single"/>
          </w:rPr>
          <w:t> </w:t>
        </w:r>
      </w:hyperlink>
      <w:r w:rsidRPr="00FE5848">
        <w:rPr>
          <w:rFonts w:ascii="Maiandra GD" w:eastAsia="Times New Roman" w:hAnsi="Maiandra GD" w:cs="Arial"/>
          <w:color w:val="000000"/>
          <w:sz w:val="24"/>
          <w:szCs w:val="24"/>
          <w:bdr w:val="none" w:sz="0" w:space="0" w:color="auto" w:frame="1"/>
        </w:rPr>
        <w:t>in detail. Here in this article, we are going to discuss the following pointers with examples.</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is Method Overriding in C#?</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do we need to override a method in C#?</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When a subclass method is treated as an overridden method in C#?</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a method is Overridden in C#?</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How to execute the superclass method if it is overridden in the subclass?</w:t>
      </w:r>
    </w:p>
    <w:p w:rsidR="00FE5848" w:rsidRPr="00FE5848" w:rsidRDefault="00FE5848" w:rsidP="00FE5848">
      <w:pPr>
        <w:numPr>
          <w:ilvl w:val="0"/>
          <w:numId w:val="51"/>
        </w:num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What are the differences between Method Overloading and Method Overriding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The terms Function Overriding and Method Overriding are interchangeably used. Function Overriding is another approach to implement Polymorphism (i.e. Run-Time Polymorphism) in C#.</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Method Overriding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process of re-implementing the superclass non-static and non-private method in the subclass with the same signature is called Function Overriding or Method Overriding in C#. The same signature means the name and the parameters should be the same. The implementation of the subclass overrides (i.e. replaces) the implementation of the superclass method.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point that you need to keep in mind is that the overriding method is always going to be executed from the current class object. The superclass method is called the overridden method and the sub-class method is called the overriding method.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lastRenderedPageBreak/>
        <w:t>When do we need to override a method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the superclass method logic is not fulfilling the sub-class business requirements, then the subclass needs to override that method with the required business logic. Usually, in most real-time applications, the superclass methods are implemented with generic logic which is common for all the next-level sub-classes.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is a sub-class method treated as an overriding method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a method in sub-class contains the same signature as the superclass non-private non-static method, then the subclass method is treated as the overriding method and the superclass method is treated as the overridden method.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can we override a parent class method under child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you want to override the parent class method in its child class, first the method in the parent class must be declared as </w:t>
      </w:r>
      <w:r w:rsidRPr="00FE5848">
        <w:rPr>
          <w:rFonts w:ascii="Maiandra GD" w:eastAsia="Times New Roman" w:hAnsi="Maiandra GD" w:cs="Arial"/>
          <w:b/>
          <w:bCs/>
          <w:sz w:val="24"/>
          <w:szCs w:val="24"/>
        </w:rPr>
        <w:t>virtual</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by using the keyword </w:t>
      </w:r>
      <w:r w:rsidRPr="00FE5848">
        <w:rPr>
          <w:rFonts w:ascii="Maiandra GD" w:eastAsia="Times New Roman" w:hAnsi="Maiandra GD" w:cs="Arial"/>
          <w:b/>
          <w:bCs/>
          <w:sz w:val="24"/>
          <w:szCs w:val="24"/>
        </w:rPr>
        <w:t>virtual</w:t>
      </w:r>
      <w:r w:rsidRPr="00FE5848">
        <w:rPr>
          <w:rFonts w:ascii="Maiandra GD" w:eastAsia="Times New Roman" w:hAnsi="Maiandra GD" w:cs="Arial"/>
          <w:b/>
          <w:bCs/>
          <w:color w:val="000000"/>
          <w:sz w:val="24"/>
          <w:szCs w:val="24"/>
        </w:rPr>
        <w:t>,</w:t>
      </w:r>
      <w:r w:rsidRPr="00FE5848">
        <w:rPr>
          <w:rFonts w:ascii="Maiandra GD" w:eastAsia="Times New Roman" w:hAnsi="Maiandra GD" w:cs="Arial"/>
          <w:color w:val="000000"/>
          <w:sz w:val="24"/>
          <w:szCs w:val="24"/>
          <w:bdr w:val="none" w:sz="0" w:space="0" w:color="auto" w:frame="1"/>
        </w:rPr>
        <w:t> then only the child classes get the permission for overriding that method. Declaring the method as </w:t>
      </w:r>
      <w:r w:rsidRPr="00FE5848">
        <w:rPr>
          <w:rFonts w:ascii="Maiandra GD" w:eastAsia="Times New Roman" w:hAnsi="Maiandra GD" w:cs="Arial"/>
          <w:b/>
          <w:bCs/>
          <w:sz w:val="24"/>
          <w:szCs w:val="24"/>
        </w:rPr>
        <w:t>virtual</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is marking the method as overridable. If the child class wants to override the parent class virtual method then the child class can do it with the help of the </w:t>
      </w:r>
      <w:r w:rsidRPr="00FE5848">
        <w:rPr>
          <w:rFonts w:ascii="Maiandra GD" w:eastAsia="Times New Roman" w:hAnsi="Maiandra GD" w:cs="Arial"/>
          <w:b/>
          <w:bCs/>
          <w:sz w:val="24"/>
          <w:szCs w:val="24"/>
        </w:rPr>
        <w:t>override</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modifier. But overriding the method under child class is not mandatory for the child classes.</w:t>
      </w:r>
    </w:p>
    <w:p w:rsidR="00FE5848" w:rsidRDefault="00FE5848" w:rsidP="00B47B12">
      <w:pPr>
        <w:pStyle w:val="NoSpacing"/>
        <w:rPr>
          <w:rFonts w:ascii="Maiandra GD" w:eastAsia="Times New Roman" w:hAnsi="Maiandra GD"/>
          <w:b/>
          <w:color w:val="000000"/>
          <w:sz w:val="24"/>
          <w:szCs w:val="24"/>
        </w:rPr>
      </w:pPr>
      <w:r w:rsidRPr="00FE5848">
        <w:rPr>
          <w:rFonts w:eastAsia="Times New Roman"/>
          <w:color w:val="212529"/>
        </w:rPr>
        <w:t>Syntax:</w:t>
      </w:r>
      <w:r w:rsidRPr="00FE5848">
        <w:rPr>
          <w:rFonts w:eastAsia="Times New Roman" w:cs="Segoe UI"/>
          <w:color w:val="212529"/>
        </w:rPr>
        <w:br/>
      </w:r>
      <w:r w:rsidRPr="00471483">
        <w:rPr>
          <w:rFonts w:ascii="Maiandra GD" w:eastAsia="Times New Roman" w:hAnsi="Maiandra GD"/>
          <w:b/>
          <w:sz w:val="24"/>
          <w:szCs w:val="24"/>
        </w:rPr>
        <w:t>Class1:</w:t>
      </w:r>
      <w:r w:rsidRPr="00471483">
        <w:rPr>
          <w:rFonts w:ascii="Maiandra GD" w:eastAsia="Times New Roman" w:hAnsi="Maiandra GD" w:cs="Segoe UI"/>
          <w:b/>
          <w:color w:val="212529"/>
          <w:sz w:val="24"/>
          <w:szCs w:val="24"/>
        </w:rPr>
        <w:br/>
      </w:r>
      <w:r w:rsidRPr="00471483">
        <w:rPr>
          <w:rFonts w:ascii="Maiandra GD" w:eastAsia="Times New Roman" w:hAnsi="Maiandra GD"/>
          <w:b/>
          <w:sz w:val="24"/>
          <w:szCs w:val="24"/>
        </w:rPr>
        <w:t>Public virtual void show(){} </w:t>
      </w:r>
      <w:r w:rsidRPr="00471483">
        <w:rPr>
          <w:rFonts w:ascii="Maiandra GD" w:eastAsia="Times New Roman" w:hAnsi="Maiandra GD"/>
          <w:b/>
          <w:color w:val="000000"/>
          <w:sz w:val="24"/>
          <w:szCs w:val="24"/>
        </w:rPr>
        <w:t>//virtual function (overridable)</w:t>
      </w:r>
      <w:r w:rsidRPr="00471483">
        <w:rPr>
          <w:rFonts w:ascii="Maiandra GD" w:eastAsia="Times New Roman" w:hAnsi="Maiandra GD" w:cs="Segoe UI"/>
          <w:b/>
          <w:color w:val="212529"/>
          <w:sz w:val="24"/>
          <w:szCs w:val="24"/>
        </w:rPr>
        <w:br/>
      </w:r>
      <w:r w:rsidRPr="00471483">
        <w:rPr>
          <w:rFonts w:ascii="Maiandra GD" w:eastAsia="Times New Roman" w:hAnsi="Maiandra GD"/>
          <w:b/>
          <w:sz w:val="24"/>
          <w:szCs w:val="24"/>
        </w:rPr>
        <w:t>Class2: Class1</w:t>
      </w:r>
      <w:r w:rsidRPr="00471483">
        <w:rPr>
          <w:rFonts w:ascii="Maiandra GD" w:eastAsia="Times New Roman" w:hAnsi="Maiandra GD" w:cs="Segoe UI"/>
          <w:b/>
          <w:color w:val="212529"/>
          <w:sz w:val="24"/>
          <w:szCs w:val="24"/>
        </w:rPr>
        <w:br/>
      </w:r>
      <w:r w:rsidRPr="00471483">
        <w:rPr>
          <w:rFonts w:ascii="Maiandra GD" w:eastAsia="Times New Roman" w:hAnsi="Maiandra GD"/>
          <w:b/>
          <w:sz w:val="24"/>
          <w:szCs w:val="24"/>
        </w:rPr>
        <w:t>Public override void show(){} </w:t>
      </w:r>
      <w:r w:rsidRPr="00471483">
        <w:rPr>
          <w:rFonts w:ascii="Maiandra GD" w:eastAsia="Times New Roman" w:hAnsi="Maiandra GD"/>
          <w:b/>
          <w:color w:val="000000"/>
          <w:sz w:val="24"/>
          <w:szCs w:val="24"/>
        </w:rPr>
        <w:t>//overriding</w:t>
      </w:r>
    </w:p>
    <w:p w:rsidR="00471483" w:rsidRPr="00471483" w:rsidRDefault="00471483" w:rsidP="00B47B12">
      <w:pPr>
        <w:pStyle w:val="NoSpacing"/>
        <w:rPr>
          <w:rFonts w:ascii="Maiandra GD" w:eastAsia="Times New Roman" w:hAnsi="Maiandra GD" w:cs="Segoe UI"/>
          <w:b/>
          <w:color w:val="212529"/>
          <w:sz w:val="24"/>
          <w:szCs w:val="24"/>
        </w:rPr>
      </w:pP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Example: </w:t>
      </w:r>
      <w:r w:rsidRPr="00FE5848">
        <w:rPr>
          <w:rFonts w:ascii="Maiandra GD" w:eastAsia="Times New Roman" w:hAnsi="Maiandra GD" w:cs="Arial"/>
          <w:b/>
          <w:bCs/>
          <w:color w:val="000000"/>
          <w:sz w:val="24"/>
          <w:szCs w:val="24"/>
        </w:rPr>
        <w:t>Method Overriding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see an example for understanding method overriding in C#. Please have a look at the below code. Here the class “class1” is the parent class and in this class, we defined one method i.e. show() method by using the virtual keyword which marks this method to be overridable in the child class. The class “Class2” is derived from the class “Class1” and hence it becomes a child class of class “Class1” and as soon as it becomes a child class, it got permission to override the overridable method show(). As you can see in the child class we override the show method using the override modifier.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"Super class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"Sub class override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Class2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Class2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Execution Flow:</w:t>
      </w:r>
    </w:p>
    <w:p w:rsidR="00FE5848" w:rsidRPr="006734BA" w:rsidRDefault="00FE5848" w:rsidP="00471483">
      <w:pPr>
        <w:pStyle w:val="NoSpacing"/>
        <w:rPr>
          <w:rFonts w:ascii="Maiandra GD" w:eastAsia="Times New Roman" w:hAnsi="Maiandra GD" w:cs="Segoe UI"/>
          <w:color w:val="212529"/>
          <w:sz w:val="24"/>
          <w:szCs w:val="24"/>
        </w:rPr>
      </w:pPr>
      <w:r w:rsidRPr="006734BA">
        <w:rPr>
          <w:rFonts w:ascii="Maiandra GD" w:eastAsia="Times New Roman" w:hAnsi="Maiandra GD"/>
          <w:color w:val="000000"/>
          <w:sz w:val="24"/>
          <w:szCs w:val="24"/>
          <w:bdr w:val="none" w:sz="0" w:space="0" w:color="auto" w:frame="1"/>
        </w:rPr>
        <w:t>Now let us understand when we create the object and call the show method as shown below, what happens internally?</w:t>
      </w:r>
      <w:r w:rsidRPr="006734BA">
        <w:rPr>
          <w:rFonts w:ascii="Maiandra GD" w:eastAsia="Times New Roman" w:hAnsi="Maiandra GD" w:cs="Segoe UI"/>
          <w:color w:val="212529"/>
          <w:sz w:val="24"/>
          <w:szCs w:val="24"/>
        </w:rPr>
        <w:br/>
      </w:r>
      <w:r w:rsidRPr="006734BA">
        <w:rPr>
          <w:rFonts w:ascii="Maiandra GD" w:eastAsia="Times New Roman" w:hAnsi="Maiandra GD"/>
          <w:b/>
          <w:sz w:val="24"/>
          <w:szCs w:val="24"/>
        </w:rPr>
        <w:t>Class2 obj = new Class2();</w:t>
      </w:r>
      <w:r w:rsidRPr="006734BA">
        <w:rPr>
          <w:rFonts w:ascii="Maiandra GD" w:eastAsia="Times New Roman" w:hAnsi="Maiandra GD" w:cs="Segoe UI"/>
          <w:b/>
          <w:color w:val="212529"/>
          <w:sz w:val="24"/>
          <w:szCs w:val="24"/>
        </w:rPr>
        <w:br/>
      </w:r>
      <w:r w:rsidRPr="006734BA">
        <w:rPr>
          <w:rFonts w:ascii="Maiandra GD" w:eastAsia="Times New Roman" w:hAnsi="Maiandra GD"/>
          <w:b/>
          <w:sz w:val="24"/>
          <w:szCs w:val="24"/>
        </w:rPr>
        <w:t>obj.show();</w:t>
      </w:r>
      <w:r w:rsidRPr="006734BA">
        <w:rPr>
          <w:rFonts w:ascii="Maiandra GD" w:eastAsia="Times New Roman" w:hAnsi="Maiandra GD" w:cs="Segoe UI"/>
          <w:b/>
          <w:color w:val="212529"/>
          <w:sz w:val="24"/>
          <w:szCs w:val="24"/>
        </w:rPr>
        <w:br/>
      </w:r>
      <w:r w:rsidRPr="006734BA">
        <w:rPr>
          <w:rFonts w:ascii="Maiandra GD" w:eastAsia="Times New Roman" w:hAnsi="Maiandra GD"/>
          <w:color w:val="000000"/>
          <w:sz w:val="24"/>
          <w:szCs w:val="24"/>
          <w:bdr w:val="none" w:sz="0" w:space="0" w:color="auto" w:frame="1"/>
        </w:rPr>
        <w:t>In the above method call, the compiler will search show() method definition in the class “Class2” as the reference type of obj variable is Class2. As it found the method definition in the class “Class2”, so the compilation is successful. At run time, the CLR will check the method implementation in class “Class2” as the reference variable obj holds the Class2 object reference. And it will execute the method from that class. And once you execute the above code, you will get the following 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806700" cy="340360"/>
            <wp:effectExtent l="19050" t="0" r="0" b="0"/>
            <wp:docPr id="95" name="Picture 95" descr="Function Overri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unction Overriding in C#"/>
                    <pic:cNvPicPr>
                      <a:picLocks noChangeAspect="1" noChangeArrowheads="1"/>
                    </pic:cNvPicPr>
                  </pic:nvPicPr>
                  <pic:blipFill>
                    <a:blip r:embed="rId74"/>
                    <a:srcRect/>
                    <a:stretch>
                      <a:fillRect/>
                    </a:stretch>
                  </pic:blipFill>
                  <pic:spPr bwMode="auto">
                    <a:xfrm>
                      <a:off x="0" y="0"/>
                      <a:ext cx="2806700" cy="34036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Parent class Reference Variable holding subclass object reference.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following is the same example as the previous one. But here, the only change is the parent class reference variable holds the sub-class object reference.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using </w:t>
      </w:r>
      <w:r w:rsidRPr="00FE5848">
        <w:rPr>
          <w:rFonts w:ascii="Maiandra GD" w:eastAsia="Times New Roman" w:hAnsi="Maiandra GD" w:cs="Consolas"/>
          <w:i/>
          <w:iCs/>
          <w:color w:val="4284AE"/>
          <w:sz w:val="24"/>
          <w:szCs w:val="24"/>
        </w:rPr>
        <w:t>System;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"Super class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"Sub class override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Class1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Class2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Execution Flow:</w:t>
      </w:r>
    </w:p>
    <w:p w:rsidR="00FE5848" w:rsidRPr="006734BA" w:rsidRDefault="00FE5848" w:rsidP="006734BA">
      <w:pPr>
        <w:pStyle w:val="NoSpacing"/>
        <w:rPr>
          <w:rFonts w:ascii="Maiandra GD" w:eastAsia="Times New Roman" w:hAnsi="Maiandra GD" w:cs="Segoe UI"/>
          <w:color w:val="212529"/>
          <w:sz w:val="24"/>
          <w:szCs w:val="24"/>
        </w:rPr>
      </w:pPr>
      <w:r w:rsidRPr="006734BA">
        <w:rPr>
          <w:rFonts w:ascii="Maiandra GD" w:eastAsia="Times New Roman" w:hAnsi="Maiandra GD"/>
          <w:color w:val="000000"/>
          <w:sz w:val="24"/>
          <w:szCs w:val="24"/>
          <w:bdr w:val="none" w:sz="0" w:space="0" w:color="auto" w:frame="1"/>
        </w:rPr>
        <w:t>Now let us understand the execution flow of the above example. When we create the object and call the show method as shown below, what happens internally?</w:t>
      </w:r>
      <w:r w:rsidRPr="006734BA">
        <w:rPr>
          <w:rFonts w:ascii="Maiandra GD" w:eastAsia="Times New Roman" w:hAnsi="Maiandra GD" w:cs="Segoe UI"/>
          <w:color w:val="212529"/>
          <w:sz w:val="24"/>
          <w:szCs w:val="24"/>
        </w:rPr>
        <w:br/>
      </w:r>
      <w:r w:rsidRPr="006734BA">
        <w:rPr>
          <w:rFonts w:ascii="Maiandra GD" w:eastAsia="Times New Roman" w:hAnsi="Maiandra GD"/>
          <w:b/>
          <w:sz w:val="24"/>
          <w:szCs w:val="24"/>
        </w:rPr>
        <w:t>Class1 obj = new Class2();</w:t>
      </w:r>
      <w:r w:rsidRPr="006734BA">
        <w:rPr>
          <w:rFonts w:ascii="Maiandra GD" w:eastAsia="Times New Roman" w:hAnsi="Maiandra GD" w:cs="Segoe UI"/>
          <w:b/>
          <w:color w:val="212529"/>
          <w:sz w:val="24"/>
          <w:szCs w:val="24"/>
        </w:rPr>
        <w:br/>
      </w:r>
      <w:r w:rsidRPr="006734BA">
        <w:rPr>
          <w:rFonts w:ascii="Maiandra GD" w:eastAsia="Times New Roman" w:hAnsi="Maiandra GD"/>
          <w:b/>
          <w:sz w:val="24"/>
          <w:szCs w:val="24"/>
        </w:rPr>
        <w:t>obj.show();</w:t>
      </w:r>
      <w:r w:rsidRPr="006734BA">
        <w:rPr>
          <w:rFonts w:ascii="Maiandra GD" w:eastAsia="Times New Roman" w:hAnsi="Maiandra GD" w:cs="Segoe UI"/>
          <w:b/>
          <w:color w:val="212529"/>
          <w:sz w:val="24"/>
          <w:szCs w:val="24"/>
        </w:rPr>
        <w:br/>
      </w:r>
      <w:r w:rsidRPr="006734BA">
        <w:rPr>
          <w:rFonts w:ascii="Maiandra GD" w:eastAsia="Times New Roman" w:hAnsi="Maiandra GD"/>
          <w:color w:val="000000"/>
          <w:sz w:val="24"/>
          <w:szCs w:val="24"/>
          <w:bdr w:val="none" w:sz="0" w:space="0" w:color="auto" w:frame="1"/>
        </w:rPr>
        <w:t>In the above method call, the compiler will search show() method definition in the class “Class1” as the reference type of obj variable is Class1. As it found the method definition in the class “Class1”, so the compilation is successful. At run time, the CLR will check the method implementation in class “Class2” as the reference variable obj holds the Class2 object reference. And it will execute the method from that class. And once you execute the above code, you will get the following 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806700" cy="340360"/>
            <wp:effectExtent l="19050" t="0" r="0" b="0"/>
            <wp:docPr id="96" name="Picture 96" descr="Function Overri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unction Overriding in C#"/>
                    <pic:cNvPicPr>
                      <a:picLocks noChangeAspect="1" noChangeArrowheads="1"/>
                    </pic:cNvPicPr>
                  </pic:nvPicPr>
                  <pic:blipFill>
                    <a:blip r:embed="rId74"/>
                    <a:srcRect/>
                    <a:stretch>
                      <a:fillRect/>
                    </a:stretch>
                  </pic:blipFill>
                  <pic:spPr bwMode="auto">
                    <a:xfrm>
                      <a:off x="0" y="0"/>
                      <a:ext cx="2806700" cy="34036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How can we execute the superclass method if it is overridden in the sub-class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Once we re-implement the parent class methods under the child class, then the object of the child class calls its own method but not its parent class method. But if you want to still consume or call the parent class’s methods from the child class, then it can be done in two different ways.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By creating the parent class object under the child class, we can call the parent class methods from the child class, or by using the </w:t>
      </w:r>
      <w:r w:rsidRPr="00FE5848">
        <w:rPr>
          <w:rFonts w:ascii="Maiandra GD" w:eastAsia="Times New Roman" w:hAnsi="Maiandra GD" w:cs="Arial"/>
          <w:b/>
          <w:bCs/>
          <w:sz w:val="24"/>
          <w:szCs w:val="24"/>
        </w:rPr>
        <w:t>base</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keyword, we can call parent class methods from the child class, but </w:t>
      </w:r>
      <w:r w:rsidRPr="00FE5848">
        <w:rPr>
          <w:rFonts w:ascii="Maiandra GD" w:eastAsia="Times New Roman" w:hAnsi="Maiandra GD" w:cs="Arial"/>
          <w:b/>
          <w:bCs/>
          <w:sz w:val="24"/>
          <w:szCs w:val="24"/>
        </w:rPr>
        <w:t>this</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and </w:t>
      </w:r>
      <w:r w:rsidRPr="00FE5848">
        <w:rPr>
          <w:rFonts w:ascii="Maiandra GD" w:eastAsia="Times New Roman" w:hAnsi="Maiandra GD" w:cs="Arial"/>
          <w:b/>
          <w:bCs/>
          <w:sz w:val="24"/>
          <w:szCs w:val="24"/>
        </w:rPr>
        <w:t>base</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keyword cannot be used under the static block.</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Using the base keyword to call the parent class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see an example for a better understanding. As you can see in the below code, from the child class show method we call the parent class show method using </w:t>
      </w:r>
      <w:r w:rsidRPr="00FE5848">
        <w:rPr>
          <w:rFonts w:ascii="Maiandra GD" w:eastAsia="Times New Roman" w:hAnsi="Maiandra GD" w:cs="Arial"/>
          <w:b/>
          <w:bCs/>
          <w:color w:val="000000"/>
          <w:sz w:val="24"/>
          <w:szCs w:val="24"/>
        </w:rPr>
        <w:t>base.show()</w:t>
      </w:r>
      <w:r w:rsidRPr="00FE5848">
        <w:rPr>
          <w:rFonts w:ascii="Maiandra GD" w:eastAsia="Times New Roman" w:hAnsi="Maiandra GD" w:cs="Arial"/>
          <w:color w:val="000000"/>
          <w:sz w:val="24"/>
          <w:szCs w:val="24"/>
          <w:bdr w:val="none" w:sz="0" w:space="0" w:color="auto" w:frame="1"/>
        </w:rPr>
        <w:t> method call.</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"Super class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base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"Sub class override show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Class2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Class2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785745" cy="467995"/>
            <wp:effectExtent l="19050" t="0" r="0" b="0"/>
            <wp:docPr id="97" name="Picture 97" descr="Function Overri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unction Overriding in C#"/>
                    <pic:cNvPicPr>
                      <a:picLocks noChangeAspect="1" noChangeArrowheads="1"/>
                    </pic:cNvPicPr>
                  </pic:nvPicPr>
                  <pic:blipFill>
                    <a:blip r:embed="rId75"/>
                    <a:srcRect/>
                    <a:stretch>
                      <a:fillRect/>
                    </a:stretch>
                  </pic:blipFill>
                  <pic:spPr bwMode="auto">
                    <a:xfrm>
                      <a:off x="0" y="0"/>
                      <a:ext cx="2785745" cy="467995"/>
                    </a:xfrm>
                    <a:prstGeom prst="rect">
                      <a:avLst/>
                    </a:prstGeom>
                    <a:noFill/>
                    <a:ln w="9525">
                      <a:noFill/>
                      <a:miter lim="800000"/>
                      <a:headEnd/>
                      <a:tailEnd/>
                    </a:ln>
                  </pic:spPr>
                </pic:pic>
              </a:graphicData>
            </a:graphic>
          </wp:inline>
        </w:drawing>
      </w:r>
    </w:p>
    <w:p w:rsidR="006734BA" w:rsidRPr="00FE5848" w:rsidRDefault="006734BA" w:rsidP="00FE5848">
      <w:pPr>
        <w:shd w:val="clear" w:color="auto" w:fill="FFFFFF"/>
        <w:spacing w:after="0" w:line="240" w:lineRule="auto"/>
        <w:jc w:val="both"/>
        <w:textAlignment w:val="baseline"/>
        <w:rPr>
          <w:rFonts w:ascii="Maiandra GD" w:eastAsia="Times New Roman" w:hAnsi="Maiandra GD" w:cs="Segoe UI"/>
          <w:color w:val="212529"/>
          <w:sz w:val="24"/>
          <w:szCs w:val="24"/>
        </w:rPr>
      </w:pPr>
    </w:p>
    <w:p w:rsidR="00FE5848" w:rsidRDefault="00FE5848" w:rsidP="00FE5848">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r w:rsidRPr="00FE5848">
        <w:rPr>
          <w:rFonts w:ascii="Maiandra GD" w:eastAsia="Times New Roman" w:hAnsi="Maiandra GD" w:cs="Arial"/>
          <w:b/>
          <w:bCs/>
          <w:color w:val="000000"/>
          <w:sz w:val="24"/>
          <w:szCs w:val="24"/>
        </w:rPr>
        <w:t>What is the difference between Method Overloading and Method Overriding in C#?</w:t>
      </w:r>
    </w:p>
    <w:p w:rsidR="006734BA" w:rsidRPr="00FE5848" w:rsidRDefault="006734BA"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
    <w:tbl>
      <w:tblPr>
        <w:tblW w:w="11122" w:type="dxa"/>
        <w:tblInd w:w="-8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4889"/>
        <w:gridCol w:w="6233"/>
      </w:tblGrid>
      <w:tr w:rsidR="00FE5848" w:rsidRPr="00FE5848" w:rsidTr="006734BA">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b/>
                <w:bCs/>
                <w:color w:val="000000"/>
                <w:sz w:val="24"/>
                <w:szCs w:val="24"/>
              </w:rPr>
              <w:t>Method Overloading in C#</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b/>
                <w:bCs/>
                <w:color w:val="000000"/>
                <w:sz w:val="24"/>
                <w:szCs w:val="24"/>
              </w:rPr>
              <w:t>Method Overriding in C#</w:t>
            </w:r>
          </w:p>
        </w:tc>
      </w:tr>
      <w:tr w:rsidR="00FE5848" w:rsidRPr="00FE5848" w:rsidTr="006734BA">
        <w:trPr>
          <w:trHeight w:val="1256"/>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It is an approach of defining multiple methods with the same name but with a different signature.</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It is an approach of defining multiple methods with the same name and with the same signature.</w:t>
            </w:r>
          </w:p>
        </w:tc>
      </w:tr>
      <w:tr w:rsidR="00FE5848" w:rsidRPr="00FE5848" w:rsidTr="006734BA">
        <w:trPr>
          <w:trHeight w:val="1256"/>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Overloading a method can be performed within a class or within the child classes also.</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Overriding of methods is not possible within the same class it must be performed under the child classes.</w:t>
            </w:r>
          </w:p>
        </w:tc>
      </w:tr>
      <w:tr w:rsidR="00FE5848" w:rsidRPr="00FE5848" w:rsidTr="006734BA">
        <w:trPr>
          <w:trHeight w:val="1741"/>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To overload a parent class method under the child class, the child class does not require permission from the parent.</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To override a parent class method under the child class, first, the child class requires explicit permission from its parent.</w:t>
            </w:r>
          </w:p>
        </w:tc>
      </w:tr>
      <w:tr w:rsidR="00FE5848" w:rsidRPr="00FE5848" w:rsidTr="006734BA">
        <w:trPr>
          <w:trHeight w:val="1256"/>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This is all about defining multiple behaviors to a method.</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This is all about changing the behavior of a method.</w:t>
            </w:r>
          </w:p>
        </w:tc>
      </w:tr>
      <w:tr w:rsidR="00FE5848" w:rsidRPr="00FE5848" w:rsidTr="006734BA">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Used to implement static polymorphism.</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Used to implement dynamic polymorphism.</w:t>
            </w:r>
          </w:p>
        </w:tc>
      </w:tr>
      <w:tr w:rsidR="00FE5848" w:rsidRPr="00FE5848" w:rsidTr="006734BA">
        <w:trPr>
          <w:trHeight w:val="770"/>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lastRenderedPageBreak/>
              <w:t>This is a code refinement technique.</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This is a code replacement technique.</w:t>
            </w:r>
          </w:p>
        </w:tc>
      </w:tr>
      <w:tr w:rsidR="00FE5848" w:rsidRPr="00FE5848" w:rsidTr="006734BA">
        <w:trPr>
          <w:trHeight w:val="1741"/>
        </w:trPr>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No separate keywords are used to implement function overloading.</w:t>
            </w:r>
          </w:p>
        </w:tc>
        <w:tc>
          <w:tcPr>
            <w:tcW w:w="0" w:type="auto"/>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jc w:val="both"/>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Use the </w:t>
            </w:r>
            <w:r w:rsidRPr="00FE5848">
              <w:rPr>
                <w:rFonts w:ascii="Maiandra GD" w:eastAsia="Times New Roman" w:hAnsi="Maiandra GD" w:cs="Arial"/>
                <w:b/>
                <w:bCs/>
                <w:sz w:val="24"/>
                <w:szCs w:val="24"/>
              </w:rPr>
              <w:t>virtual</w:t>
            </w:r>
            <w:r w:rsidRPr="00FE5848">
              <w:rPr>
                <w:rFonts w:ascii="Maiandra GD" w:eastAsia="Times New Roman" w:hAnsi="Maiandra GD" w:cs="Arial"/>
                <w:color w:val="0000FF"/>
                <w:sz w:val="24"/>
                <w:szCs w:val="24"/>
                <w:bdr w:val="none" w:sz="0" w:space="0" w:color="auto" w:frame="1"/>
              </w:rPr>
              <w:t> </w:t>
            </w:r>
            <w:r w:rsidRPr="00FE5848">
              <w:rPr>
                <w:rFonts w:ascii="Maiandra GD" w:eastAsia="Times New Roman" w:hAnsi="Maiandra GD" w:cs="Arial"/>
                <w:color w:val="000000"/>
                <w:sz w:val="24"/>
                <w:szCs w:val="24"/>
                <w:bdr w:val="none" w:sz="0" w:space="0" w:color="auto" w:frame="1"/>
              </w:rPr>
              <w:t>keyword for the base class function and </w:t>
            </w:r>
            <w:r w:rsidRPr="00FE5848">
              <w:rPr>
                <w:rFonts w:ascii="Maiandra GD" w:eastAsia="Times New Roman" w:hAnsi="Maiandra GD" w:cs="Arial"/>
                <w:b/>
                <w:bCs/>
                <w:sz w:val="24"/>
                <w:szCs w:val="24"/>
              </w:rPr>
              <w:t>override</w:t>
            </w:r>
            <w:r w:rsidRPr="00FE5848">
              <w:rPr>
                <w:rFonts w:ascii="Maiandra GD" w:eastAsia="Times New Roman" w:hAnsi="Maiandra GD" w:cs="Arial"/>
                <w:b/>
                <w:bCs/>
                <w:color w:val="000000"/>
                <w:sz w:val="24"/>
                <w:szCs w:val="24"/>
              </w:rPr>
              <w:t> </w:t>
            </w:r>
            <w:r w:rsidRPr="00FE5848">
              <w:rPr>
                <w:rFonts w:ascii="Maiandra GD" w:eastAsia="Times New Roman" w:hAnsi="Maiandra GD" w:cs="Arial"/>
                <w:color w:val="000000"/>
                <w:sz w:val="24"/>
                <w:szCs w:val="24"/>
                <w:bdr w:val="none" w:sz="0" w:space="0" w:color="auto" w:frame="1"/>
              </w:rPr>
              <w:t>keyword in the derived class function to implement function overriding.</w:t>
            </w:r>
          </w:p>
        </w:tc>
      </w:tr>
    </w:tbl>
    <w:p w:rsidR="00FE5848" w:rsidRPr="00FE5848" w:rsidRDefault="00FE5848">
      <w:pPr>
        <w:pBdr>
          <w:bottom w:val="double" w:sz="6" w:space="1" w:color="auto"/>
        </w:pBdr>
        <w:rPr>
          <w:rFonts w:ascii="Maiandra GD" w:hAnsi="Maiandra GD"/>
          <w:sz w:val="24"/>
          <w:szCs w:val="24"/>
        </w:rPr>
      </w:pPr>
    </w:p>
    <w:p w:rsidR="00FE5848" w:rsidRPr="00FE5848" w:rsidRDefault="00FE5848" w:rsidP="006734BA">
      <w:pPr>
        <w:spacing w:after="48" w:line="240" w:lineRule="auto"/>
        <w:textAlignment w:val="baseline"/>
        <w:outlineLvl w:val="0"/>
        <w:rPr>
          <w:rFonts w:ascii="Maiandra GD" w:eastAsia="Times New Roman" w:hAnsi="Maiandra GD" w:cs="Segoe UI"/>
          <w:color w:val="212529"/>
          <w:sz w:val="24"/>
          <w:szCs w:val="24"/>
        </w:rPr>
      </w:pPr>
      <w:r w:rsidRPr="006734BA">
        <w:rPr>
          <w:rFonts w:ascii="Maiandra GD" w:eastAsia="Times New Roman" w:hAnsi="Maiandra GD" w:cs="Times New Roman"/>
          <w:b/>
          <w:color w:val="3A3A3A"/>
          <w:kern w:val="36"/>
          <w:sz w:val="24"/>
          <w:szCs w:val="24"/>
          <w:highlight w:val="yellow"/>
        </w:rPr>
        <w:t>Method Hiding in C#</w:t>
      </w:r>
      <w:r w:rsidR="006734BA">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Method Hiding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Method Hiding in C#</w:t>
      </w:r>
      <w:r w:rsidRPr="00FE5848">
        <w:rPr>
          <w:rFonts w:ascii="Maiandra GD" w:eastAsia="Times New Roman" w:hAnsi="Maiandra GD" w:cs="Arial"/>
          <w:color w:val="000000"/>
          <w:sz w:val="24"/>
          <w:szCs w:val="24"/>
          <w:bdr w:val="none" w:sz="0" w:space="0" w:color="auto" w:frame="1"/>
        </w:rPr>
        <w:t> with Examples. Please read our previous article, where we discussed </w:t>
      </w:r>
      <w:hyperlink r:id="rId76" w:history="1">
        <w:r w:rsidRPr="00FE5848">
          <w:rPr>
            <w:rFonts w:ascii="Maiandra GD" w:eastAsia="Times New Roman" w:hAnsi="Maiandra GD" w:cs="Arial"/>
            <w:b/>
            <w:bCs/>
            <w:color w:val="007BFF"/>
            <w:sz w:val="24"/>
            <w:szCs w:val="24"/>
          </w:rPr>
          <w:t>Method Overriding in C#</w:t>
        </w:r>
      </w:hyperlink>
      <w:r w:rsidRPr="00FE5848">
        <w:rPr>
          <w:rFonts w:ascii="Maiandra GD" w:eastAsia="Times New Roman" w:hAnsi="Maiandra GD" w:cs="Arial"/>
          <w:color w:val="000000"/>
          <w:sz w:val="24"/>
          <w:szCs w:val="24"/>
          <w:bdr w:val="none" w:sz="0" w:space="0" w:color="auto" w:frame="1"/>
        </w:rPr>
        <w:t> with examples. At the end of this article, you will understand what exactly Method Hiding is and when and how to use Method Hiding in C#?</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Method Hiding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we use the </w:t>
      </w:r>
      <w:r w:rsidRPr="00FE5848">
        <w:rPr>
          <w:rFonts w:ascii="Maiandra GD" w:eastAsia="Times New Roman" w:hAnsi="Maiandra GD" w:cs="Arial"/>
          <w:b/>
          <w:bCs/>
          <w:color w:val="000000"/>
          <w:sz w:val="24"/>
          <w:szCs w:val="24"/>
        </w:rPr>
        <w:t>new</w:t>
      </w:r>
      <w:r w:rsidRPr="00FE5848">
        <w:rPr>
          <w:rFonts w:ascii="Maiandra GD" w:eastAsia="Times New Roman" w:hAnsi="Maiandra GD" w:cs="Arial"/>
          <w:color w:val="000000"/>
          <w:sz w:val="24"/>
          <w:szCs w:val="24"/>
          <w:bdr w:val="none" w:sz="0" w:space="0" w:color="auto" w:frame="1"/>
        </w:rPr>
        <w:t> keyword to hide a base class member, then it is called </w:t>
      </w:r>
      <w:r w:rsidRPr="00FE5848">
        <w:rPr>
          <w:rFonts w:ascii="Maiandra GD" w:eastAsia="Times New Roman" w:hAnsi="Maiandra GD" w:cs="Arial"/>
          <w:b/>
          <w:bCs/>
          <w:color w:val="000000"/>
          <w:sz w:val="24"/>
          <w:szCs w:val="24"/>
        </w:rPr>
        <w:t>Method Hiding in C#</w:t>
      </w:r>
      <w:r w:rsidRPr="00FE5848">
        <w:rPr>
          <w:rFonts w:ascii="Maiandra GD" w:eastAsia="Times New Roman" w:hAnsi="Maiandra GD" w:cs="Arial"/>
          <w:color w:val="000000"/>
          <w:sz w:val="24"/>
          <w:szCs w:val="24"/>
          <w:bdr w:val="none" w:sz="0" w:space="0" w:color="auto" w:frame="1"/>
        </w:rPr>
        <w:t>. We will get a compiler warning if we miss the new keyword. This is also used for re-implementing a parent class method under child class. Re-implementing parent class methods under child classes can be done using two different approaches, such as</w:t>
      </w:r>
    </w:p>
    <w:p w:rsidR="00FE5848" w:rsidRPr="00FE5848" w:rsidRDefault="00FE5848" w:rsidP="00FE5848">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Method Overriding</w:t>
      </w:r>
    </w:p>
    <w:p w:rsidR="00FE5848" w:rsidRPr="00FE5848" w:rsidRDefault="00FE5848" w:rsidP="00FE5848">
      <w:pPr>
        <w:numPr>
          <w:ilvl w:val="0"/>
          <w:numId w:val="52"/>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Method Hiding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first case, we re-implement the parent class methods under child classes with the permission of parent class because here in parent class the method is declared as </w:t>
      </w:r>
      <w:r w:rsidRPr="00FE5848">
        <w:rPr>
          <w:rFonts w:ascii="Maiandra GD" w:eastAsia="Times New Roman" w:hAnsi="Maiandra GD" w:cs="Arial"/>
          <w:b/>
          <w:bCs/>
          <w:color w:val="000000"/>
          <w:sz w:val="24"/>
          <w:szCs w:val="24"/>
        </w:rPr>
        <w:t>virtual</w:t>
      </w:r>
      <w:r w:rsidRPr="00FE5848">
        <w:rPr>
          <w:rFonts w:ascii="Maiandra GD" w:eastAsia="Times New Roman" w:hAnsi="Maiandra GD" w:cs="Arial"/>
          <w:color w:val="000000"/>
          <w:sz w:val="24"/>
          <w:szCs w:val="24"/>
          <w:bdr w:val="none" w:sz="0" w:space="0" w:color="auto" w:frame="1"/>
        </w:rPr>
        <w:t> giving permission to the child classes for overriding the methods using the </w:t>
      </w:r>
      <w:r w:rsidRPr="00FE5848">
        <w:rPr>
          <w:rFonts w:ascii="Maiandra GD" w:eastAsia="Times New Roman" w:hAnsi="Maiandra GD" w:cs="Arial"/>
          <w:b/>
          <w:bCs/>
          <w:color w:val="000000"/>
          <w:sz w:val="24"/>
          <w:szCs w:val="24"/>
        </w:rPr>
        <w:t>override</w:t>
      </w:r>
      <w:r w:rsidRPr="00FE5848">
        <w:rPr>
          <w:rFonts w:ascii="Maiandra GD" w:eastAsia="Times New Roman" w:hAnsi="Maiandra GD" w:cs="Arial"/>
          <w:color w:val="000000"/>
          <w:sz w:val="24"/>
          <w:szCs w:val="24"/>
          <w:bdr w:val="none" w:sz="0" w:space="0" w:color="auto" w:frame="1"/>
        </w:rPr>
        <w:t> modifier.</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2</w:t>
      </w:r>
      <w:r w:rsidRPr="00FE5848">
        <w:rPr>
          <w:rFonts w:ascii="Maiandra GD" w:eastAsia="Times New Roman" w:hAnsi="Maiandra GD" w:cs="Arial"/>
          <w:color w:val="000000"/>
          <w:sz w:val="24"/>
          <w:szCs w:val="24"/>
          <w:bdr w:val="none" w:sz="0" w:space="0" w:color="auto" w:frame="1"/>
          <w:vertAlign w:val="superscript"/>
        </w:rPr>
        <w:t>nd</w:t>
      </w:r>
      <w:r w:rsidRPr="00FE5848">
        <w:rPr>
          <w:rFonts w:ascii="Maiandra GD" w:eastAsia="Times New Roman" w:hAnsi="Maiandra GD" w:cs="Arial"/>
          <w:color w:val="000000"/>
          <w:sz w:val="24"/>
          <w:szCs w:val="24"/>
          <w:bdr w:val="none" w:sz="0" w:space="0" w:color="auto" w:frame="1"/>
        </w:rPr>
        <w:t> approach, we re-implement the method of parent class even if those methods are not declared as virtual that is without parent permission we are re-implementing the methods.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The syntax for Method Hiding in C#:</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Please have a look at the following image to understand the syntax of Function Hiding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179955" cy="1095375"/>
            <wp:effectExtent l="19050" t="0" r="0" b="0"/>
            <wp:docPr id="101" name="Picture 101" descr="Method Hiding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ethod Hiding in C# with Examples"/>
                    <pic:cNvPicPr>
                      <a:picLocks noChangeAspect="1" noChangeArrowheads="1"/>
                    </pic:cNvPicPr>
                  </pic:nvPicPr>
                  <pic:blipFill>
                    <a:blip r:embed="rId77"/>
                    <a:srcRect/>
                    <a:stretch>
                      <a:fillRect/>
                    </a:stretch>
                  </pic:blipFill>
                  <pic:spPr bwMode="auto">
                    <a:xfrm>
                      <a:off x="0" y="0"/>
                      <a:ext cx="2179955" cy="109537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Using the </w:t>
      </w:r>
      <w:r w:rsidRPr="00FE5848">
        <w:rPr>
          <w:rFonts w:ascii="Maiandra GD" w:eastAsia="Times New Roman" w:hAnsi="Maiandra GD" w:cs="Arial"/>
          <w:b/>
          <w:bCs/>
          <w:color w:val="000000"/>
          <w:sz w:val="24"/>
          <w:szCs w:val="24"/>
        </w:rPr>
        <w:t>new</w:t>
      </w:r>
      <w:r w:rsidRPr="00FE5848">
        <w:rPr>
          <w:rFonts w:ascii="Maiandra GD" w:eastAsia="Times New Roman" w:hAnsi="Maiandra GD" w:cs="Arial"/>
          <w:color w:val="000000"/>
          <w:sz w:val="24"/>
          <w:szCs w:val="24"/>
          <w:bdr w:val="none" w:sz="0" w:space="0" w:color="auto" w:frame="1"/>
        </w:rPr>
        <w:t> keyword for re-implementing the methods in the child class is optional and if used will give information to hiding.</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lastRenderedPageBreak/>
        <w:t>Example to understand Method Hiding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Please have a look at the following example to understand the concept of Method Hiding in C#. As you can see, in the parent class we have not used the virtual keyword in the method signature of the display method. In the child class, we have re-implement the method using the new keyword.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"Super class display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"Sub class display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Class2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Class2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339340" cy="329565"/>
            <wp:effectExtent l="19050" t="0" r="3810" b="0"/>
            <wp:docPr id="102" name="Picture 102" descr="Method Hi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thod Hiding in C#"/>
                    <pic:cNvPicPr>
                      <a:picLocks noChangeAspect="1" noChangeArrowheads="1"/>
                    </pic:cNvPicPr>
                  </pic:nvPicPr>
                  <pic:blipFill>
                    <a:blip r:embed="rId78"/>
                    <a:srcRect/>
                    <a:stretch>
                      <a:fillRect/>
                    </a:stretch>
                  </pic:blipFill>
                  <pic:spPr bwMode="auto">
                    <a:xfrm>
                      <a:off x="0" y="0"/>
                      <a:ext cx="2339340" cy="32956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Example: Method Hiding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In the below example, we are creating the object of Class2 and storing it in the Class1 reference variable. In this case method overriding, the method is going to be executed from the reference type.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PolymorphismDemo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"Super class display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"Sub class display 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Class1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Class2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display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Output: Super class display method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difference between Method Overriding and Method Hiding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parent class method can be redefined under its child class using two different approaches.</w:t>
      </w:r>
    </w:p>
    <w:p w:rsidR="00FE5848" w:rsidRPr="00FE5848" w:rsidRDefault="00FE5848" w:rsidP="00FE5848">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Method Overriding.</w:t>
      </w:r>
    </w:p>
    <w:p w:rsidR="00FE5848" w:rsidRPr="00FE5848" w:rsidRDefault="00FE5848" w:rsidP="00FE5848">
      <w:pPr>
        <w:numPr>
          <w:ilvl w:val="0"/>
          <w:numId w:val="53"/>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Method Hiding.</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In Method Overriding parent class gives permission for its child class to override the method by declaring it as </w:t>
      </w:r>
      <w:r w:rsidRPr="00FE5848">
        <w:rPr>
          <w:rFonts w:ascii="Maiandra GD" w:eastAsia="Times New Roman" w:hAnsi="Maiandra GD" w:cs="Arial"/>
          <w:b/>
          <w:bCs/>
          <w:color w:val="000000"/>
          <w:sz w:val="24"/>
          <w:szCs w:val="24"/>
        </w:rPr>
        <w:t>virtual</w:t>
      </w:r>
      <w:r w:rsidRPr="00FE5848">
        <w:rPr>
          <w:rFonts w:ascii="Maiandra GD" w:eastAsia="Times New Roman" w:hAnsi="Maiandra GD" w:cs="Arial"/>
          <w:color w:val="000000"/>
          <w:sz w:val="24"/>
          <w:szCs w:val="24"/>
          <w:bdr w:val="none" w:sz="0" w:space="0" w:color="auto" w:frame="1"/>
        </w:rPr>
        <w:t>. Now the child class can override the method using the </w:t>
      </w:r>
      <w:r w:rsidRPr="00FE5848">
        <w:rPr>
          <w:rFonts w:ascii="Maiandra GD" w:eastAsia="Times New Roman" w:hAnsi="Maiandra GD" w:cs="Arial"/>
          <w:b/>
          <w:bCs/>
          <w:color w:val="000000"/>
          <w:sz w:val="24"/>
          <w:szCs w:val="24"/>
        </w:rPr>
        <w:t>Override</w:t>
      </w:r>
      <w:r w:rsidRPr="00FE5848">
        <w:rPr>
          <w:rFonts w:ascii="Maiandra GD" w:eastAsia="Times New Roman" w:hAnsi="Maiandra GD" w:cs="Arial"/>
          <w:color w:val="000000"/>
          <w:sz w:val="24"/>
          <w:szCs w:val="24"/>
          <w:bdr w:val="none" w:sz="0" w:space="0" w:color="auto" w:frame="1"/>
        </w:rPr>
        <w:t> keyword as it got permission from the parent.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Method hiding also, the parent class methods redefined under the child classes even if they were not declared as Virtual in the parent class, and in this case, we need to re-implement the method in the child class by using the ‘</w:t>
      </w:r>
      <w:r w:rsidRPr="00FE5848">
        <w:rPr>
          <w:rFonts w:ascii="Maiandra GD" w:eastAsia="Times New Roman" w:hAnsi="Maiandra GD" w:cs="Arial"/>
          <w:b/>
          <w:bCs/>
          <w:color w:val="000000"/>
          <w:sz w:val="24"/>
          <w:szCs w:val="24"/>
        </w:rPr>
        <w:t>new</w:t>
      </w:r>
      <w:r w:rsidRPr="00FE5848">
        <w:rPr>
          <w:rFonts w:ascii="Maiandra GD" w:eastAsia="Times New Roman" w:hAnsi="Maiandra GD" w:cs="Arial"/>
          <w:color w:val="000000"/>
          <w:sz w:val="24"/>
          <w:szCs w:val="24"/>
          <w:bdr w:val="none" w:sz="0" w:space="0" w:color="auto" w:frame="1"/>
        </w:rPr>
        <w:t>‘ keyword.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method overriding a base class reference variable pointing to a child class object will invoke the overridden method in the child class. In method hiding a base class reference variable pointing to a child class object will invoke the hidden method in the base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New is reference-type specific, overriding is object-type specific.</w:t>
      </w:r>
    </w:p>
    <w:p w:rsidR="00FE5848" w:rsidRPr="00FE5848" w:rsidRDefault="00FE5848">
      <w:pPr>
        <w:pBdr>
          <w:bottom w:val="double" w:sz="6" w:space="1" w:color="auto"/>
        </w:pBdr>
        <w:rPr>
          <w:rFonts w:ascii="Maiandra GD" w:hAnsi="Maiandra GD"/>
          <w:sz w:val="24"/>
          <w:szCs w:val="24"/>
        </w:rPr>
      </w:pPr>
    </w:p>
    <w:p w:rsidR="00FE5848" w:rsidRPr="00FE5848" w:rsidRDefault="00FE5848" w:rsidP="006734BA">
      <w:pPr>
        <w:spacing w:after="48" w:line="240" w:lineRule="auto"/>
        <w:textAlignment w:val="baseline"/>
        <w:outlineLvl w:val="0"/>
        <w:rPr>
          <w:rFonts w:ascii="Maiandra GD" w:eastAsia="Times New Roman" w:hAnsi="Maiandra GD" w:cs="Segoe UI"/>
          <w:color w:val="212529"/>
          <w:sz w:val="24"/>
          <w:szCs w:val="24"/>
        </w:rPr>
      </w:pPr>
      <w:r w:rsidRPr="006734BA">
        <w:rPr>
          <w:rFonts w:ascii="Maiandra GD" w:eastAsia="Times New Roman" w:hAnsi="Maiandra GD" w:cs="Times New Roman"/>
          <w:b/>
          <w:color w:val="3A3A3A"/>
          <w:kern w:val="36"/>
          <w:sz w:val="24"/>
          <w:szCs w:val="24"/>
          <w:highlight w:val="yellow"/>
        </w:rPr>
        <w:t>Partial Classes and Partial Methods in C#</w:t>
      </w:r>
      <w:r w:rsidR="006734BA">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Partial Classes and Partial Methods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Partial Classes and Partial Methods in C#</w:t>
      </w:r>
      <w:r w:rsidRPr="00FE5848">
        <w:rPr>
          <w:rFonts w:ascii="Maiandra GD" w:eastAsia="Times New Roman" w:hAnsi="Maiandra GD" w:cs="Arial"/>
          <w:color w:val="000000"/>
          <w:sz w:val="24"/>
          <w:szCs w:val="24"/>
          <w:bdr w:val="none" w:sz="0" w:space="0" w:color="auto" w:frame="1"/>
        </w:rPr>
        <w:t> with Examples. Please read our previous article, where we discussed </w:t>
      </w:r>
      <w:hyperlink r:id="rId79" w:history="1">
        <w:r w:rsidRPr="00FE5848">
          <w:rPr>
            <w:rFonts w:ascii="Maiandra GD" w:eastAsia="Times New Roman" w:hAnsi="Maiandra GD" w:cs="Arial"/>
            <w:b/>
            <w:bCs/>
            <w:color w:val="007BFF"/>
            <w:sz w:val="24"/>
            <w:szCs w:val="24"/>
          </w:rPr>
          <w:t>Method Hiding in C#</w:t>
        </w:r>
      </w:hyperlink>
      <w:r w:rsidRPr="00FE5848">
        <w:rPr>
          <w:rFonts w:ascii="Maiandra GD" w:eastAsia="Times New Roman" w:hAnsi="Maiandra GD" w:cs="Arial"/>
          <w:color w:val="000000"/>
          <w:sz w:val="24"/>
          <w:szCs w:val="24"/>
          <w:bdr w:val="none" w:sz="0" w:space="0" w:color="auto" w:frame="1"/>
        </w:rPr>
        <w:t>. At the end of this article, you will understand what are Partial classes and Partial Methods and when and how to use Partial Classes and Partial Methods in C# with Examples.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Partial Classes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Partial Classes are the new feature that has been added in C# 2.0 which allows us to define a class on multiple files i.e. we can physically split the content of the class into different files but even physically they are divided but logically it is one single unit only. A class in which code can be written in two or more files is known as a partial class. To make any class partial we need to use the keyword partial.</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Partial classes allow us to split a class definition into 2 or more files. It is also possible to split the definition of a struct or an interface over two or more source files. Each source file will contain a section of the class definition, and all parts are combined into a single class when the application is compiled.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Understanding Partial Classes in C# with an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Create a console application. Add a class file with the name </w:t>
      </w:r>
      <w:r w:rsidRPr="00FE5848">
        <w:rPr>
          <w:rFonts w:ascii="Maiandra GD" w:eastAsia="Times New Roman" w:hAnsi="Maiandra GD" w:cs="Arial"/>
          <w:b/>
          <w:bCs/>
          <w:color w:val="000000"/>
          <w:sz w:val="24"/>
          <w:szCs w:val="24"/>
        </w:rPr>
        <w:t>Employee.cs</w:t>
      </w:r>
      <w:r w:rsidRPr="00FE5848">
        <w:rPr>
          <w:rFonts w:ascii="Maiandra GD" w:eastAsia="Times New Roman" w:hAnsi="Maiandra GD" w:cs="Arial"/>
          <w:color w:val="000000"/>
          <w:sz w:val="24"/>
          <w:szCs w:val="24"/>
          <w:bdr w:val="none" w:sz="0" w:space="0" w:color="auto" w:frame="1"/>
        </w:rPr>
        <w:t> to the project. Copy and paste the following code in the </w:t>
      </w:r>
      <w:r w:rsidRPr="00FE5848">
        <w:rPr>
          <w:rFonts w:ascii="Maiandra GD" w:eastAsia="Times New Roman" w:hAnsi="Maiandra GD" w:cs="Arial"/>
          <w:b/>
          <w:bCs/>
          <w:color w:val="000000"/>
          <w:sz w:val="24"/>
          <w:szCs w:val="24"/>
        </w:rPr>
        <w:t>Employee.cs</w:t>
      </w:r>
      <w:r w:rsidRPr="00FE5848">
        <w:rPr>
          <w:rFonts w:ascii="Maiandra GD" w:eastAsia="Times New Roman" w:hAnsi="Maiandra GD" w:cs="Arial"/>
          <w:color w:val="000000"/>
          <w:sz w:val="24"/>
          <w:szCs w:val="24"/>
          <w:bdr w:val="none" w:sz="0" w:space="0" w:color="auto" w:frame="1"/>
        </w:rPr>
        <w:t> class file.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_salary;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_gender;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_firstName;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_firstName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_lastName;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_lastName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Salary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_salary;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_salary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Gender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_gender;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_gender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DisplayFullName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"Full Name is : {0} {1}"</w:t>
      </w:r>
      <w:r w:rsidRPr="00FE5848">
        <w:rPr>
          <w:rFonts w:ascii="Maiandra GD" w:eastAsia="Times New Roman" w:hAnsi="Maiandra GD" w:cs="Consolas"/>
          <w:color w:val="CFD5E0"/>
          <w:sz w:val="24"/>
          <w:szCs w:val="24"/>
        </w:rPr>
        <w:t>, _firstName, _lastName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DisplayEmployeeDetails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Details :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"First Name : {0}"</w:t>
      </w:r>
      <w:r w:rsidRPr="00FE5848">
        <w:rPr>
          <w:rFonts w:ascii="Maiandra GD" w:eastAsia="Times New Roman" w:hAnsi="Maiandra GD" w:cs="Consolas"/>
          <w:color w:val="CFD5E0"/>
          <w:sz w:val="24"/>
          <w:szCs w:val="24"/>
        </w:rPr>
        <w:t>, _firstName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"Last Name : {0}"</w:t>
      </w:r>
      <w:r w:rsidRPr="00FE5848">
        <w:rPr>
          <w:rFonts w:ascii="Maiandra GD" w:eastAsia="Times New Roman" w:hAnsi="Maiandra GD" w:cs="Consolas"/>
          <w:color w:val="CFD5E0"/>
          <w:sz w:val="24"/>
          <w:szCs w:val="24"/>
        </w:rPr>
        <w:t>, _lastName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"Gender : {0}"</w:t>
      </w:r>
      <w:r w:rsidRPr="00FE5848">
        <w:rPr>
          <w:rFonts w:ascii="Maiandra GD" w:eastAsia="Times New Roman" w:hAnsi="Maiandra GD" w:cs="Consolas"/>
          <w:color w:val="CFD5E0"/>
          <w:sz w:val="24"/>
          <w:szCs w:val="24"/>
        </w:rPr>
        <w:t>, _gender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"Salary : {0}"</w:t>
      </w:r>
      <w:r w:rsidRPr="00FE5848">
        <w:rPr>
          <w:rFonts w:ascii="Maiandra GD" w:eastAsia="Times New Roman" w:hAnsi="Maiandra GD" w:cs="Consolas"/>
          <w:color w:val="CFD5E0"/>
          <w:sz w:val="24"/>
          <w:szCs w:val="24"/>
        </w:rPr>
        <w:t>, _salary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This is a very simple Employee class having 4 private fields, 4 public properties, and 2 public methods. Let’s use the above class in our Main method. Please modify the Program class which contains the Main method as shown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Employee emp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FirstName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LastName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"Rout"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Salary</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100000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Gender</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"Male"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DisplayFullName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DisplayEmployeeDetails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Run the application and see it will give you the below 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626360" cy="1414145"/>
            <wp:effectExtent l="19050" t="0" r="2540" b="0"/>
            <wp:docPr id="105" name="Picture 105" descr="Partial Classes and Partial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rtial Classes and Partial Methods in C#"/>
                    <pic:cNvPicPr>
                      <a:picLocks noChangeAspect="1" noChangeArrowheads="1"/>
                    </pic:cNvPicPr>
                  </pic:nvPicPr>
                  <pic:blipFill>
                    <a:blip r:embed="rId80"/>
                    <a:srcRect/>
                    <a:stretch>
                      <a:fillRect/>
                    </a:stretch>
                  </pic:blipFill>
                  <pic:spPr bwMode="auto">
                    <a:xfrm>
                      <a:off x="0" y="0"/>
                      <a:ext cx="2626360" cy="141414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Splitting the above class definition into 2 files. </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we will split the Employee class definition into two files. One class file is going to contain, all the private fields and public properties and the other class file is going to contain the two public methods.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First, delete the </w:t>
      </w:r>
      <w:r w:rsidRPr="00FE5848">
        <w:rPr>
          <w:rFonts w:ascii="Maiandra GD" w:eastAsia="Times New Roman" w:hAnsi="Maiandra GD" w:cs="Arial"/>
          <w:b/>
          <w:bCs/>
          <w:color w:val="000000"/>
          <w:sz w:val="24"/>
          <w:szCs w:val="24"/>
        </w:rPr>
        <w:t>Employee.cs</w:t>
      </w:r>
      <w:r w:rsidRPr="00FE5848">
        <w:rPr>
          <w:rFonts w:ascii="Maiandra GD" w:eastAsia="Times New Roman" w:hAnsi="Maiandra GD" w:cs="Arial"/>
          <w:color w:val="000000"/>
          <w:sz w:val="24"/>
          <w:szCs w:val="24"/>
          <w:bdr w:val="none" w:sz="0" w:space="0" w:color="auto" w:frame="1"/>
        </w:rPr>
        <w:t> class file from the project. Then we need to add two class files with the name </w:t>
      </w:r>
      <w:r w:rsidRPr="00FE5848">
        <w:rPr>
          <w:rFonts w:ascii="Maiandra GD" w:eastAsia="Times New Roman" w:hAnsi="Maiandra GD" w:cs="Arial"/>
          <w:b/>
          <w:bCs/>
          <w:color w:val="000000"/>
          <w:sz w:val="24"/>
          <w:szCs w:val="24"/>
        </w:rPr>
        <w:t>PartialEmployeeOne</w:t>
      </w:r>
      <w:r w:rsidRPr="00FE5848">
        <w:rPr>
          <w:rFonts w:ascii="Maiandra GD" w:eastAsia="Times New Roman" w:hAnsi="Maiandra GD" w:cs="Arial"/>
          <w:color w:val="000000"/>
          <w:sz w:val="24"/>
          <w:szCs w:val="24"/>
          <w:bdr w:val="none" w:sz="0" w:space="0" w:color="auto" w:frame="1"/>
        </w:rPr>
        <w:t> and </w:t>
      </w:r>
      <w:r w:rsidRPr="00FE5848">
        <w:rPr>
          <w:rFonts w:ascii="Maiandra GD" w:eastAsia="Times New Roman" w:hAnsi="Maiandra GD" w:cs="Arial"/>
          <w:b/>
          <w:bCs/>
          <w:color w:val="000000"/>
          <w:sz w:val="24"/>
          <w:szCs w:val="24"/>
        </w:rPr>
        <w:t>PartialEmployeeTwo</w:t>
      </w:r>
      <w:r w:rsidRPr="00FE5848">
        <w:rPr>
          <w:rFonts w:ascii="Maiandra GD" w:eastAsia="Times New Roman" w:hAnsi="Maiandra GD" w:cs="Arial"/>
          <w:color w:val="000000"/>
          <w:sz w:val="24"/>
          <w:szCs w:val="24"/>
          <w:bdr w:val="none" w:sz="0" w:space="0" w:color="auto" w:frame="1"/>
        </w:rPr>
        <w:t>. To do so, right-click on the project and add a class file with the name </w:t>
      </w:r>
      <w:r w:rsidRPr="00FE5848">
        <w:rPr>
          <w:rFonts w:ascii="Maiandra GD" w:eastAsia="Times New Roman" w:hAnsi="Maiandra GD" w:cs="Arial"/>
          <w:b/>
          <w:bCs/>
          <w:color w:val="000000"/>
          <w:sz w:val="24"/>
          <w:szCs w:val="24"/>
        </w:rPr>
        <w:t>PartialEmployeeOne.cs</w:t>
      </w:r>
      <w:r w:rsidRPr="00FE5848">
        <w:rPr>
          <w:rFonts w:ascii="Maiandra GD" w:eastAsia="Times New Roman" w:hAnsi="Maiandra GD" w:cs="Arial"/>
          <w:color w:val="000000"/>
          <w:sz w:val="24"/>
          <w:szCs w:val="24"/>
          <w:bdr w:val="none" w:sz="0" w:space="0" w:color="auto" w:frame="1"/>
        </w:rPr>
        <w:t> and copy and paste the following code. Notice that in the above code, the </w:t>
      </w:r>
      <w:r w:rsidRPr="00FE5848">
        <w:rPr>
          <w:rFonts w:ascii="Maiandra GD" w:eastAsia="Times New Roman" w:hAnsi="Maiandra GD" w:cs="Arial"/>
          <w:b/>
          <w:bCs/>
          <w:color w:val="000000"/>
          <w:sz w:val="24"/>
          <w:szCs w:val="24"/>
        </w:rPr>
        <w:t>PartialEmployee</w:t>
      </w:r>
      <w:r w:rsidRPr="00FE5848">
        <w:rPr>
          <w:rFonts w:ascii="Maiandra GD" w:eastAsia="Times New Roman" w:hAnsi="Maiandra GD" w:cs="Arial"/>
          <w:color w:val="000000"/>
          <w:sz w:val="24"/>
          <w:szCs w:val="24"/>
          <w:bdr w:val="none" w:sz="0" w:space="0" w:color="auto" w:frame="1"/>
        </w:rPr>
        <w:t xml:space="preserve"> class </w:t>
      </w:r>
      <w:r w:rsidRPr="00FE5848">
        <w:rPr>
          <w:rFonts w:ascii="Maiandra GD" w:eastAsia="Times New Roman" w:hAnsi="Maiandra GD" w:cs="Arial"/>
          <w:color w:val="000000"/>
          <w:sz w:val="24"/>
          <w:szCs w:val="24"/>
          <w:bdr w:val="none" w:sz="0" w:space="0" w:color="auto" w:frame="1"/>
        </w:rPr>
        <w:lastRenderedPageBreak/>
        <w:t>is marked with the </w:t>
      </w:r>
      <w:r w:rsidRPr="00FE5848">
        <w:rPr>
          <w:rFonts w:ascii="Maiandra GD" w:eastAsia="Times New Roman" w:hAnsi="Maiandra GD" w:cs="Arial"/>
          <w:b/>
          <w:bCs/>
          <w:color w:val="000000"/>
          <w:sz w:val="24"/>
          <w:szCs w:val="24"/>
        </w:rPr>
        <w:t>partial </w:t>
      </w:r>
      <w:r w:rsidRPr="00FE5848">
        <w:rPr>
          <w:rFonts w:ascii="Maiandra GD" w:eastAsia="Times New Roman" w:hAnsi="Maiandra GD" w:cs="Arial"/>
          <w:color w:val="000000"/>
          <w:sz w:val="24"/>
          <w:szCs w:val="24"/>
          <w:bdr w:val="none" w:sz="0" w:space="0" w:color="auto" w:frame="1"/>
        </w:rPr>
        <w:t>keyword and it contains only the 4 private fields and the 4 public properties. Next, we need to add </w:t>
      </w:r>
      <w:r w:rsidRPr="00FE5848">
        <w:rPr>
          <w:rFonts w:ascii="Maiandra GD" w:eastAsia="Times New Roman" w:hAnsi="Maiandra GD" w:cs="Arial"/>
          <w:b/>
          <w:bCs/>
          <w:color w:val="000000"/>
          <w:sz w:val="24"/>
          <w:szCs w:val="24"/>
        </w:rPr>
        <w:t>PartialEmployeeTwo.cs</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_salary;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string _gender;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FirstName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_firstName;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_firstName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LastName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_lastName;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_lastName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Salary</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_salary;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_salary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string Gender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get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_gender;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set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_gender = </w:t>
      </w:r>
      <w:r w:rsidRPr="00FE5848">
        <w:rPr>
          <w:rFonts w:ascii="Maiandra GD" w:eastAsia="Times New Roman" w:hAnsi="Maiandra GD" w:cs="Consolas"/>
          <w:b/>
          <w:bCs/>
          <w:color w:val="D171DD"/>
          <w:sz w:val="24"/>
          <w:szCs w:val="24"/>
        </w:rPr>
        <w:t>value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Here the class file name is </w:t>
      </w:r>
      <w:r w:rsidRPr="00FE5848">
        <w:rPr>
          <w:rFonts w:ascii="Maiandra GD" w:eastAsia="Times New Roman" w:hAnsi="Maiandra GD" w:cs="Arial"/>
          <w:b/>
          <w:bCs/>
          <w:color w:val="000000"/>
          <w:sz w:val="24"/>
          <w:szCs w:val="24"/>
        </w:rPr>
        <w:t>PartialEmployeeOne.cs</w:t>
      </w:r>
      <w:r w:rsidRPr="00FE5848">
        <w:rPr>
          <w:rFonts w:ascii="Maiandra GD" w:eastAsia="Times New Roman" w:hAnsi="Maiandra GD" w:cs="Arial"/>
          <w:color w:val="000000"/>
          <w:sz w:val="24"/>
          <w:szCs w:val="24"/>
          <w:bdr w:val="none" w:sz="0" w:space="0" w:color="auto" w:frame="1"/>
        </w:rPr>
        <w:t> but the class name is </w:t>
      </w:r>
      <w:r w:rsidRPr="00FE5848">
        <w:rPr>
          <w:rFonts w:ascii="Maiandra GD" w:eastAsia="Times New Roman" w:hAnsi="Maiandra GD" w:cs="Arial"/>
          <w:b/>
          <w:bCs/>
          <w:color w:val="000000"/>
          <w:sz w:val="24"/>
          <w:szCs w:val="24"/>
        </w:rPr>
        <w:t>PartialEmployee</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lastRenderedPageBreak/>
        <w:t>Adding</w:t>
      </w:r>
      <w:r w:rsidRPr="00FE5848">
        <w:rPr>
          <w:rFonts w:ascii="Maiandra GD" w:eastAsia="Times New Roman" w:hAnsi="Maiandra GD" w:cs="Arial"/>
          <w:color w:val="000000"/>
          <w:sz w:val="24"/>
          <w:szCs w:val="24"/>
          <w:bdr w:val="none" w:sz="0" w:space="0" w:color="auto" w:frame="1"/>
        </w:rPr>
        <w:t> </w:t>
      </w:r>
      <w:r w:rsidRPr="00FE5848">
        <w:rPr>
          <w:rFonts w:ascii="Maiandra GD" w:eastAsia="Times New Roman" w:hAnsi="Maiandra GD" w:cs="Arial"/>
          <w:b/>
          <w:bCs/>
          <w:color w:val="000000"/>
          <w:sz w:val="24"/>
          <w:szCs w:val="24"/>
        </w:rPr>
        <w:t>PartialEmployeeTwo.cs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To do so, right-click on the project and add a class file with the name </w:t>
      </w:r>
      <w:r w:rsidRPr="00FE5848">
        <w:rPr>
          <w:rFonts w:ascii="Maiandra GD" w:eastAsia="Times New Roman" w:hAnsi="Maiandra GD" w:cs="Arial"/>
          <w:b/>
          <w:bCs/>
          <w:color w:val="000000"/>
          <w:sz w:val="24"/>
          <w:szCs w:val="24"/>
        </w:rPr>
        <w:t>PartialEmployeeTwo.cs</w:t>
      </w:r>
      <w:r w:rsidRPr="00FE5848">
        <w:rPr>
          <w:rFonts w:ascii="Maiandra GD" w:eastAsia="Times New Roman" w:hAnsi="Maiandra GD" w:cs="Arial"/>
          <w:color w:val="000000"/>
          <w:sz w:val="24"/>
          <w:szCs w:val="24"/>
          <w:bdr w:val="none" w:sz="0" w:space="0" w:color="auto" w:frame="1"/>
        </w:rPr>
        <w:t> and copy and paste the following code. Notice that in the above code, the </w:t>
      </w:r>
      <w:r w:rsidRPr="00FE5848">
        <w:rPr>
          <w:rFonts w:ascii="Maiandra GD" w:eastAsia="Times New Roman" w:hAnsi="Maiandra GD" w:cs="Arial"/>
          <w:b/>
          <w:bCs/>
          <w:color w:val="000000"/>
          <w:sz w:val="24"/>
          <w:szCs w:val="24"/>
        </w:rPr>
        <w:t>PartialEmployee</w:t>
      </w:r>
      <w:r w:rsidRPr="00FE5848">
        <w:rPr>
          <w:rFonts w:ascii="Maiandra GD" w:eastAsia="Times New Roman" w:hAnsi="Maiandra GD" w:cs="Arial"/>
          <w:color w:val="000000"/>
          <w:sz w:val="24"/>
          <w:szCs w:val="24"/>
          <w:bdr w:val="none" w:sz="0" w:space="0" w:color="auto" w:frame="1"/>
        </w:rPr>
        <w:t> class is also marked with the </w:t>
      </w:r>
      <w:r w:rsidRPr="00FE5848">
        <w:rPr>
          <w:rFonts w:ascii="Maiandra GD" w:eastAsia="Times New Roman" w:hAnsi="Maiandra GD" w:cs="Arial"/>
          <w:b/>
          <w:bCs/>
          <w:color w:val="000000"/>
          <w:sz w:val="24"/>
          <w:szCs w:val="24"/>
        </w:rPr>
        <w:t>partial </w:t>
      </w:r>
      <w:r w:rsidRPr="00FE5848">
        <w:rPr>
          <w:rFonts w:ascii="Maiandra GD" w:eastAsia="Times New Roman" w:hAnsi="Maiandra GD" w:cs="Arial"/>
          <w:color w:val="000000"/>
          <w:sz w:val="24"/>
          <w:szCs w:val="24"/>
          <w:bdr w:val="none" w:sz="0" w:space="0" w:color="auto" w:frame="1"/>
        </w:rPr>
        <w:t>keyword and it contains only the two public methods. Here, we are able to access the private fields, </w:t>
      </w:r>
      <w:r w:rsidRPr="00FE5848">
        <w:rPr>
          <w:rFonts w:ascii="Maiandra GD" w:eastAsia="Times New Roman" w:hAnsi="Maiandra GD" w:cs="Arial"/>
          <w:b/>
          <w:bCs/>
          <w:color w:val="000000"/>
          <w:sz w:val="24"/>
          <w:szCs w:val="24"/>
        </w:rPr>
        <w:t>_firstName</w:t>
      </w:r>
      <w:r w:rsidRPr="00FE5848">
        <w:rPr>
          <w:rFonts w:ascii="Maiandra GD" w:eastAsia="Times New Roman" w:hAnsi="Maiandra GD" w:cs="Arial"/>
          <w:color w:val="000000"/>
          <w:sz w:val="24"/>
          <w:szCs w:val="24"/>
          <w:bdr w:val="none" w:sz="0" w:space="0" w:color="auto" w:frame="1"/>
        </w:rPr>
        <w:t>, </w:t>
      </w:r>
      <w:r w:rsidRPr="00FE5848">
        <w:rPr>
          <w:rFonts w:ascii="Maiandra GD" w:eastAsia="Times New Roman" w:hAnsi="Maiandra GD" w:cs="Arial"/>
          <w:b/>
          <w:bCs/>
          <w:color w:val="000000"/>
          <w:sz w:val="24"/>
          <w:szCs w:val="24"/>
        </w:rPr>
        <w:t>_lastName, _salary, and _gender</w:t>
      </w:r>
      <w:r w:rsidRPr="00FE5848">
        <w:rPr>
          <w:rFonts w:ascii="Maiandra GD" w:eastAsia="Times New Roman" w:hAnsi="Maiandra GD" w:cs="Arial"/>
          <w:color w:val="000000"/>
          <w:sz w:val="24"/>
          <w:szCs w:val="24"/>
          <w:bdr w:val="none" w:sz="0" w:space="0" w:color="auto" w:frame="1"/>
        </w:rPr>
        <w:t>, that are defined in </w:t>
      </w:r>
      <w:r w:rsidRPr="00FE5848">
        <w:rPr>
          <w:rFonts w:ascii="Maiandra GD" w:eastAsia="Times New Roman" w:hAnsi="Maiandra GD" w:cs="Arial"/>
          <w:b/>
          <w:bCs/>
          <w:color w:val="000000"/>
          <w:sz w:val="24"/>
          <w:szCs w:val="24"/>
        </w:rPr>
        <w:t>PartialEmployeeOne.cs</w:t>
      </w:r>
      <w:r w:rsidRPr="00FE5848">
        <w:rPr>
          <w:rFonts w:ascii="Maiandra GD" w:eastAsia="Times New Roman" w:hAnsi="Maiandra GD" w:cs="Arial"/>
          <w:color w:val="000000"/>
          <w:sz w:val="24"/>
          <w:szCs w:val="24"/>
          <w:bdr w:val="none" w:sz="0" w:space="0" w:color="auto" w:frame="1"/>
        </w:rPr>
        <w:t> file.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DisplayFullName</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"Full Name is : {0} {1}"</w:t>
      </w:r>
      <w:r w:rsidRPr="00FE5848">
        <w:rPr>
          <w:rFonts w:ascii="Maiandra GD" w:eastAsia="Times New Roman" w:hAnsi="Maiandra GD" w:cs="Consolas"/>
          <w:color w:val="CFD5E0"/>
          <w:sz w:val="24"/>
          <w:szCs w:val="24"/>
        </w:rPr>
        <w:t>, _firstName, _lastName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DisplayEmployeeDetails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Details :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"First Name : {0}"</w:t>
      </w:r>
      <w:r w:rsidRPr="00FE5848">
        <w:rPr>
          <w:rFonts w:ascii="Maiandra GD" w:eastAsia="Times New Roman" w:hAnsi="Maiandra GD" w:cs="Consolas"/>
          <w:color w:val="CFD5E0"/>
          <w:sz w:val="24"/>
          <w:szCs w:val="24"/>
        </w:rPr>
        <w:t>, _firstName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"Last Name : {0}"</w:t>
      </w:r>
      <w:r w:rsidRPr="00FE5848">
        <w:rPr>
          <w:rFonts w:ascii="Maiandra GD" w:eastAsia="Times New Roman" w:hAnsi="Maiandra GD" w:cs="Consolas"/>
          <w:color w:val="CFD5E0"/>
          <w:sz w:val="24"/>
          <w:szCs w:val="24"/>
        </w:rPr>
        <w:t>, _lastName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"Gender : {0}"</w:t>
      </w:r>
      <w:r w:rsidRPr="00FE5848">
        <w:rPr>
          <w:rFonts w:ascii="Maiandra GD" w:eastAsia="Times New Roman" w:hAnsi="Maiandra GD" w:cs="Consolas"/>
          <w:color w:val="CFD5E0"/>
          <w:sz w:val="24"/>
          <w:szCs w:val="24"/>
        </w:rPr>
        <w:t>, _gender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7CC379"/>
          <w:sz w:val="24"/>
          <w:szCs w:val="24"/>
        </w:rPr>
        <w:t>"Salary : {0}"</w:t>
      </w:r>
      <w:r w:rsidRPr="00FE5848">
        <w:rPr>
          <w:rFonts w:ascii="Maiandra GD" w:eastAsia="Times New Roman" w:hAnsi="Maiandra GD" w:cs="Consolas"/>
          <w:color w:val="CFD5E0"/>
          <w:sz w:val="24"/>
          <w:szCs w:val="24"/>
        </w:rPr>
        <w:t>, _salary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Here the class file name is </w:t>
      </w:r>
      <w:r w:rsidRPr="00FE5848">
        <w:rPr>
          <w:rFonts w:ascii="Maiandra GD" w:eastAsia="Times New Roman" w:hAnsi="Maiandra GD" w:cs="Arial"/>
          <w:b/>
          <w:bCs/>
          <w:color w:val="000000"/>
          <w:sz w:val="24"/>
          <w:szCs w:val="24"/>
        </w:rPr>
        <w:t>PartialEmployeeTwo.cs</w:t>
      </w:r>
      <w:r w:rsidRPr="00FE5848">
        <w:rPr>
          <w:rFonts w:ascii="Maiandra GD" w:eastAsia="Times New Roman" w:hAnsi="Maiandra GD" w:cs="Arial"/>
          <w:color w:val="000000"/>
          <w:sz w:val="24"/>
          <w:szCs w:val="24"/>
          <w:bdr w:val="none" w:sz="0" w:space="0" w:color="auto" w:frame="1"/>
        </w:rPr>
        <w:t> but the class name is </w:t>
      </w:r>
      <w:r w:rsidRPr="00FE5848">
        <w:rPr>
          <w:rFonts w:ascii="Maiandra GD" w:eastAsia="Times New Roman" w:hAnsi="Maiandra GD" w:cs="Arial"/>
          <w:b/>
          <w:bCs/>
          <w:color w:val="000000"/>
          <w:sz w:val="24"/>
          <w:szCs w:val="24"/>
        </w:rPr>
        <w:t>PartialEmployee. </w:t>
      </w:r>
      <w:r w:rsidRPr="00FE5848">
        <w:rPr>
          <w:rFonts w:ascii="Maiandra GD" w:eastAsia="Times New Roman" w:hAnsi="Maiandra GD" w:cs="Arial"/>
          <w:color w:val="000000"/>
          <w:sz w:val="24"/>
          <w:szCs w:val="24"/>
          <w:bdr w:val="none" w:sz="0" w:space="0" w:color="auto" w:frame="1"/>
        </w:rPr>
        <w:t>Now Modify the Main method of the </w:t>
      </w:r>
      <w:r w:rsidRPr="00FE5848">
        <w:rPr>
          <w:rFonts w:ascii="Maiandra GD" w:eastAsia="Times New Roman" w:hAnsi="Maiandra GD" w:cs="Arial"/>
          <w:b/>
          <w:bCs/>
          <w:color w:val="000000"/>
          <w:sz w:val="24"/>
          <w:szCs w:val="24"/>
        </w:rPr>
        <w:t>Program</w:t>
      </w:r>
      <w:r w:rsidRPr="00FE5848">
        <w:rPr>
          <w:rFonts w:ascii="Maiandra GD" w:eastAsia="Times New Roman" w:hAnsi="Maiandra GD" w:cs="Arial"/>
          <w:color w:val="000000"/>
          <w:sz w:val="24"/>
          <w:szCs w:val="24"/>
          <w:bdr w:val="none" w:sz="0" w:space="0" w:color="auto" w:frame="1"/>
        </w:rPr>
        <w:t> class as shown below to use the </w:t>
      </w:r>
      <w:r w:rsidRPr="00FE5848">
        <w:rPr>
          <w:rFonts w:ascii="Maiandra GD" w:eastAsia="Times New Roman" w:hAnsi="Maiandra GD" w:cs="Arial"/>
          <w:b/>
          <w:bCs/>
          <w:color w:val="000000"/>
          <w:sz w:val="24"/>
          <w:szCs w:val="24"/>
        </w:rPr>
        <w:t>PartialEmployee</w:t>
      </w:r>
      <w:r w:rsidRPr="00FE5848">
        <w:rPr>
          <w:rFonts w:ascii="Maiandra GD" w:eastAsia="Times New Roman" w:hAnsi="Maiandra GD" w:cs="Arial"/>
          <w:color w:val="000000"/>
          <w:sz w:val="24"/>
          <w:szCs w:val="24"/>
          <w:bdr w:val="none" w:sz="0" w:space="0" w:color="auto" w:frame="1"/>
        </w:rPr>
        <w:t> 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PartialEmployee emp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PartialEmployee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emp.</w:t>
      </w:r>
      <w:r w:rsidRPr="00FE5848">
        <w:rPr>
          <w:rFonts w:ascii="Maiandra GD" w:eastAsia="Times New Roman" w:hAnsi="Maiandra GD" w:cs="Consolas"/>
          <w:color w:val="4284AE"/>
          <w:sz w:val="24"/>
          <w:szCs w:val="24"/>
        </w:rPr>
        <w:t>FirstName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"Pranaya"</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LastName</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"Rout"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Salary</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D19A66"/>
          <w:sz w:val="24"/>
          <w:szCs w:val="24"/>
        </w:rPr>
        <w:t>100000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Gender</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7CC379"/>
          <w:sz w:val="24"/>
          <w:szCs w:val="24"/>
        </w:rPr>
        <w:t>"Male"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DisplayFullName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emp.</w:t>
      </w:r>
      <w:r w:rsidRPr="00FE5848">
        <w:rPr>
          <w:rFonts w:ascii="Maiandra GD" w:eastAsia="Times New Roman" w:hAnsi="Maiandra GD" w:cs="Consolas"/>
          <w:color w:val="4284AE"/>
          <w:sz w:val="24"/>
          <w:szCs w:val="24"/>
        </w:rPr>
        <w:t>DisplayEmployeeDetails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Now run the application and see the out.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626360" cy="1445895"/>
            <wp:effectExtent l="19050" t="0" r="2540" b="0"/>
            <wp:docPr id="106" name="Picture 106" descr="Partial Classes and Partial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artial Classes and Partial Methods in C#"/>
                    <pic:cNvPicPr>
                      <a:picLocks noChangeAspect="1" noChangeArrowheads="1"/>
                    </pic:cNvPicPr>
                  </pic:nvPicPr>
                  <pic:blipFill>
                    <a:blip r:embed="rId81"/>
                    <a:srcRect/>
                    <a:stretch>
                      <a:fillRect/>
                    </a:stretch>
                  </pic:blipFill>
                  <pic:spPr bwMode="auto">
                    <a:xfrm>
                      <a:off x="0" y="0"/>
                      <a:ext cx="2626360" cy="1445895"/>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do we need to use Partial Classes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There are several situations when splitting a class definition is desirable</w:t>
      </w:r>
    </w:p>
    <w:p w:rsidR="00FE5848" w:rsidRPr="00FE5848" w:rsidRDefault="00FE5848" w:rsidP="00FE5848">
      <w:pPr>
        <w:numPr>
          <w:ilvl w:val="0"/>
          <w:numId w:val="5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working on large projects, splitting a class over separate files allows multiple programmers to work on it simultaneously.</w:t>
      </w:r>
    </w:p>
    <w:p w:rsidR="00FE5848" w:rsidRPr="00FE5848" w:rsidRDefault="00FE5848" w:rsidP="00FE5848">
      <w:pPr>
        <w:numPr>
          <w:ilvl w:val="0"/>
          <w:numId w:val="54"/>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working with automatically generated source code, the code can be added to the class without having to recreate the source file. Visual Studio uses this approach when creating windows form, Web service wrapper code, and so on.</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My Project, I am using Entity Framework Database First Approach. In that case, the Entity Framework will create the models i.e. the classes based on the database and it creates the classes as partial classes. Next, I want to do some modifications with the auto-generated partial classes like adding some additional property or adding some attribute. But, if I do the modification with the auto-generated partial classes, then my changes will be lost when I update the EDMX file. So, what I generally do it, create a partial class and in that partial class, I do all the customization.</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Rules to follow when working with Partial Classes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the parts spread across different class files, must use the </w:t>
      </w:r>
      <w:r w:rsidRPr="00FE5848">
        <w:rPr>
          <w:rFonts w:ascii="Maiandra GD" w:eastAsia="Times New Roman" w:hAnsi="Maiandra GD" w:cs="Arial"/>
          <w:b/>
          <w:bCs/>
          <w:color w:val="000000"/>
          <w:sz w:val="24"/>
          <w:szCs w:val="24"/>
        </w:rPr>
        <w:t>partial </w:t>
      </w:r>
      <w:r w:rsidRPr="00FE5848">
        <w:rPr>
          <w:rFonts w:ascii="Maiandra GD" w:eastAsia="Times New Roman" w:hAnsi="Maiandra GD" w:cs="Arial"/>
          <w:color w:val="000000"/>
          <w:sz w:val="24"/>
          <w:szCs w:val="24"/>
          <w:bdr w:val="none" w:sz="0" w:space="0" w:color="auto" w:frame="1"/>
        </w:rPr>
        <w:t>keyword. Otherwise, a compiler error is raised.</w:t>
      </w:r>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b/>
          <w:bCs/>
          <w:color w:val="FF0000"/>
          <w:sz w:val="24"/>
          <w:szCs w:val="24"/>
        </w:rPr>
        <w:t>Missing partial modifier. Another partial declaration of this type exists.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All the parts spread across different files, must have the </w:t>
      </w:r>
      <w:r w:rsidRPr="00FE5848">
        <w:rPr>
          <w:rFonts w:ascii="Maiandra GD" w:eastAsia="Times New Roman" w:hAnsi="Maiandra GD" w:cs="Arial"/>
          <w:b/>
          <w:bCs/>
          <w:color w:val="000000"/>
          <w:sz w:val="24"/>
          <w:szCs w:val="24"/>
        </w:rPr>
        <w:t>same access specifiers</w:t>
      </w:r>
      <w:r w:rsidRPr="00FE5848">
        <w:rPr>
          <w:rFonts w:ascii="Maiandra GD" w:eastAsia="Times New Roman" w:hAnsi="Maiandra GD" w:cs="Arial"/>
          <w:color w:val="000000"/>
          <w:sz w:val="24"/>
          <w:szCs w:val="24"/>
          <w:bdr w:val="none" w:sz="0" w:space="0" w:color="auto" w:frame="1"/>
        </w:rPr>
        <w:t>. Otherwise, a compiler error is raised. </w:t>
      </w:r>
      <w:r w:rsidRPr="00FE5848">
        <w:rPr>
          <w:rFonts w:ascii="Maiandra GD" w:eastAsia="Times New Roman" w:hAnsi="Maiandra GD" w:cs="Arial"/>
          <w:b/>
          <w:bCs/>
          <w:color w:val="FF0000"/>
          <w:sz w:val="24"/>
          <w:szCs w:val="24"/>
        </w:rPr>
        <w:t>Partial declarations have conflicting accessibility modifiers.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If any of the parts are declared as abstract, then the </w:t>
      </w:r>
      <w:r w:rsidRPr="00FE5848">
        <w:rPr>
          <w:rFonts w:ascii="Maiandra GD" w:eastAsia="Times New Roman" w:hAnsi="Maiandra GD" w:cs="Arial"/>
          <w:b/>
          <w:bCs/>
          <w:color w:val="000000"/>
          <w:sz w:val="24"/>
          <w:szCs w:val="24"/>
        </w:rPr>
        <w:t>entire type is considered as abstract</w:t>
      </w:r>
      <w:r w:rsidRPr="00FE5848">
        <w:rPr>
          <w:rFonts w:ascii="Maiandra GD" w:eastAsia="Times New Roman" w:hAnsi="Maiandra GD" w:cs="Arial"/>
          <w:color w:val="000000"/>
          <w:sz w:val="24"/>
          <w:szCs w:val="24"/>
          <w:bdr w:val="none" w:sz="0" w:space="0" w:color="auto" w:frame="1"/>
        </w:rPr>
        <w:t> or if any of the parts are declared as sealed, </w:t>
      </w:r>
      <w:r w:rsidRPr="00FE5848">
        <w:rPr>
          <w:rFonts w:ascii="Maiandra GD" w:eastAsia="Times New Roman" w:hAnsi="Maiandra GD" w:cs="Arial"/>
          <w:b/>
          <w:bCs/>
          <w:color w:val="000000"/>
          <w:sz w:val="24"/>
          <w:szCs w:val="24"/>
        </w:rPr>
        <w:t>then the entire type is considered as sealed</w:t>
      </w:r>
      <w:r w:rsidRPr="00FE5848">
        <w:rPr>
          <w:rFonts w:ascii="Maiandra GD" w:eastAsia="Times New Roman" w:hAnsi="Maiandra GD" w:cs="Arial"/>
          <w:color w:val="000000"/>
          <w:sz w:val="24"/>
          <w:szCs w:val="24"/>
          <w:bdr w:val="none" w:sz="0" w:space="0" w:color="auto" w:frame="1"/>
        </w:rPr>
        <w:t> or if any of the parts inherit a class, </w:t>
      </w:r>
      <w:r w:rsidRPr="00FE5848">
        <w:rPr>
          <w:rFonts w:ascii="Maiandra GD" w:eastAsia="Times New Roman" w:hAnsi="Maiandra GD" w:cs="Arial"/>
          <w:b/>
          <w:bCs/>
          <w:color w:val="000000"/>
          <w:sz w:val="24"/>
          <w:szCs w:val="24"/>
        </w:rPr>
        <w:t>then the entire type inherits that class.</w:t>
      </w:r>
      <w:r w:rsidRPr="00FE5848">
        <w:rPr>
          <w:rFonts w:ascii="Maiandra GD" w:eastAsia="Times New Roman" w:hAnsi="Maiandra GD" w:cs="Arial"/>
          <w:color w:val="000000"/>
          <w:sz w:val="24"/>
          <w:szCs w:val="24"/>
          <w:bdr w:val="none" w:sz="0" w:space="0" w:color="auto" w:frame="1"/>
        </w:rPr>
        <w:t> </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C# does not support multiple class inheritance.</w:t>
      </w:r>
      <w:r w:rsidRPr="00FE5848">
        <w:rPr>
          <w:rFonts w:ascii="Maiandra GD" w:eastAsia="Times New Roman" w:hAnsi="Maiandra GD" w:cs="Arial"/>
          <w:color w:val="000000"/>
          <w:sz w:val="24"/>
          <w:szCs w:val="24"/>
          <w:bdr w:val="none" w:sz="0" w:space="0" w:color="auto" w:frame="1"/>
        </w:rPr>
        <w:t> Different parts of the partial class must not specify different base classes. The following code will raise a compiler error stating – </w:t>
      </w:r>
      <w:r w:rsidRPr="00FE5848">
        <w:rPr>
          <w:rFonts w:ascii="Maiandra GD" w:eastAsia="Times New Roman" w:hAnsi="Maiandra GD" w:cs="Arial"/>
          <w:b/>
          <w:bCs/>
          <w:color w:val="FF0000"/>
          <w:sz w:val="24"/>
          <w:szCs w:val="24"/>
        </w:rPr>
        <w:t>Partial declarations must not specify different base classes.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 :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 : 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Different parts of the partial class can specify different base interfaces and the final type </w:t>
      </w:r>
      <w:r w:rsidRPr="00FE5848">
        <w:rPr>
          <w:rFonts w:ascii="Maiandra GD" w:eastAsia="Times New Roman" w:hAnsi="Maiandra GD" w:cs="Arial"/>
          <w:b/>
          <w:bCs/>
          <w:color w:val="000000"/>
          <w:sz w:val="24"/>
          <w:szCs w:val="24"/>
        </w:rPr>
        <w:t>implements all of the interfaces listed by all of the partial declarations. </w:t>
      </w:r>
      <w:r w:rsidRPr="00FE5848">
        <w:rPr>
          <w:rFonts w:ascii="Maiandra GD" w:eastAsia="Times New Roman" w:hAnsi="Maiandra GD" w:cs="Arial"/>
          <w:color w:val="000000"/>
          <w:sz w:val="24"/>
          <w:szCs w:val="24"/>
          <w:bdr w:val="none" w:sz="0" w:space="0" w:color="auto" w:frame="1"/>
        </w:rPr>
        <w:t>In the example below </w:t>
      </w:r>
      <w:r w:rsidRPr="00FE5848">
        <w:rPr>
          <w:rFonts w:ascii="Maiandra GD" w:eastAsia="Times New Roman" w:hAnsi="Maiandra GD" w:cs="Arial"/>
          <w:b/>
          <w:bCs/>
          <w:color w:val="000000"/>
          <w:sz w:val="24"/>
          <w:szCs w:val="24"/>
        </w:rPr>
        <w:t>PartialClass</w:t>
      </w:r>
      <w:r w:rsidRPr="00FE5848">
        <w:rPr>
          <w:rFonts w:ascii="Maiandra GD" w:eastAsia="Times New Roman" w:hAnsi="Maiandra GD" w:cs="Arial"/>
          <w:color w:val="000000"/>
          <w:sz w:val="24"/>
          <w:szCs w:val="24"/>
          <w:bdr w:val="none" w:sz="0" w:space="0" w:color="auto" w:frame="1"/>
        </w:rPr>
        <w:t> needs to provide the implementation for both </w:t>
      </w:r>
      <w:r w:rsidRPr="00FE5848">
        <w:rPr>
          <w:rFonts w:ascii="Maiandra GD" w:eastAsia="Times New Roman" w:hAnsi="Maiandra GD" w:cs="Arial"/>
          <w:b/>
          <w:bCs/>
          <w:color w:val="000000"/>
          <w:sz w:val="24"/>
          <w:szCs w:val="24"/>
        </w:rPr>
        <w:t>IEmployee</w:t>
      </w:r>
      <w:r w:rsidRPr="00FE5848">
        <w:rPr>
          <w:rFonts w:ascii="Maiandra GD" w:eastAsia="Times New Roman" w:hAnsi="Maiandra GD" w:cs="Arial"/>
          <w:color w:val="000000"/>
          <w:sz w:val="24"/>
          <w:szCs w:val="24"/>
          <w:bdr w:val="none" w:sz="0" w:space="0" w:color="auto" w:frame="1"/>
        </w:rPr>
        <w:t> and </w:t>
      </w:r>
      <w:r w:rsidRPr="00FE5848">
        <w:rPr>
          <w:rFonts w:ascii="Maiandra GD" w:eastAsia="Times New Roman" w:hAnsi="Maiandra GD" w:cs="Arial"/>
          <w:b/>
          <w:bCs/>
          <w:color w:val="000000"/>
          <w:sz w:val="24"/>
          <w:szCs w:val="24"/>
        </w:rPr>
        <w:t>ICustomer</w:t>
      </w:r>
      <w:r w:rsidRPr="00FE5848">
        <w:rPr>
          <w:rFonts w:ascii="Maiandra GD" w:eastAsia="Times New Roman" w:hAnsi="Maiandra GD" w:cs="Arial"/>
          <w:color w:val="000000"/>
          <w:sz w:val="24"/>
          <w:szCs w:val="24"/>
          <w:bdr w:val="none" w:sz="0" w:space="0" w:color="auto" w:frame="1"/>
        </w:rPr>
        <w:t> interface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interface</w:t>
      </w:r>
      <w:r w:rsidRPr="00FE5848">
        <w:rPr>
          <w:rFonts w:ascii="Maiandra GD" w:eastAsia="Times New Roman" w:hAnsi="Maiandra GD" w:cs="Consolas"/>
          <w:color w:val="CFD5E0"/>
          <w:sz w:val="24"/>
          <w:szCs w:val="24"/>
        </w:rPr>
        <w:t xml:space="preserve"> ICustomer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CustomerMethod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 : IEmployee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EmployeeMethod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//Method Implementation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 : ICustomer</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CustomerMethod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//Method Implementation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Any members that are declared in a partial definition are available to all of the other parts of the partial class. Once we understand Partial Classes in C#, let’s understand Partial Methods in C#.</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Partial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partial class or a struct can contain partial methods. A partial method is created using the same </w:t>
      </w:r>
      <w:r w:rsidRPr="00FE5848">
        <w:rPr>
          <w:rFonts w:ascii="Maiandra GD" w:eastAsia="Times New Roman" w:hAnsi="Maiandra GD" w:cs="Arial"/>
          <w:b/>
          <w:bCs/>
          <w:color w:val="000000"/>
          <w:sz w:val="24"/>
          <w:szCs w:val="24"/>
        </w:rPr>
        <w:t>partial</w:t>
      </w:r>
      <w:r w:rsidRPr="00FE5848">
        <w:rPr>
          <w:rFonts w:ascii="Maiandra GD" w:eastAsia="Times New Roman" w:hAnsi="Maiandra GD" w:cs="Arial"/>
          <w:color w:val="000000"/>
          <w:sz w:val="24"/>
          <w:szCs w:val="24"/>
          <w:bdr w:val="none" w:sz="0" w:space="0" w:color="auto" w:frame="1"/>
        </w:rPr>
        <w:t> keyword. Let us understand partial methods with an example. Create a console application. Add a class file with the name </w:t>
      </w:r>
      <w:r w:rsidRPr="00FE5848">
        <w:rPr>
          <w:rFonts w:ascii="Maiandra GD" w:eastAsia="Times New Roman" w:hAnsi="Maiandra GD" w:cs="Arial"/>
          <w:b/>
          <w:bCs/>
          <w:color w:val="000000"/>
          <w:sz w:val="24"/>
          <w:szCs w:val="24"/>
        </w:rPr>
        <w:t>PartialClassOne.cs</w:t>
      </w:r>
      <w:r w:rsidRPr="00FE5848">
        <w:rPr>
          <w:rFonts w:ascii="Maiandra GD" w:eastAsia="Times New Roman" w:hAnsi="Maiandra GD" w:cs="Arial"/>
          <w:color w:val="000000"/>
          <w:sz w:val="24"/>
          <w:szCs w:val="24"/>
          <w:bdr w:val="none" w:sz="0" w:space="0" w:color="auto" w:frame="1"/>
        </w:rPr>
        <w:t> to the project. Copy and paste the following code.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Declaration of the partial method.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A public method calling the partial method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PublicMethod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"Public Method Invoked"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Notice that the </w:t>
      </w:r>
      <w:r w:rsidRPr="00FE5848">
        <w:rPr>
          <w:rFonts w:ascii="Maiandra GD" w:eastAsia="Times New Roman" w:hAnsi="Maiandra GD" w:cs="Arial"/>
          <w:b/>
          <w:bCs/>
          <w:color w:val="000000"/>
          <w:sz w:val="24"/>
          <w:szCs w:val="24"/>
        </w:rPr>
        <w:t>PartialMethod()</w:t>
      </w:r>
      <w:r w:rsidRPr="00FE5848">
        <w:rPr>
          <w:rFonts w:ascii="Maiandra GD" w:eastAsia="Times New Roman" w:hAnsi="Maiandra GD" w:cs="Arial"/>
          <w:color w:val="000000"/>
          <w:sz w:val="24"/>
          <w:szCs w:val="24"/>
          <w:bdr w:val="none" w:sz="0" w:space="0" w:color="auto" w:frame="1"/>
        </w:rPr>
        <w:t> definition has the partial keyword and does not have a body(implementation) only the signature. The implementation of a partial method is optional. If we don’t provide the implementation, the compiler removes the signature and all calls to the method.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The implementation can be provided in the same physical file or in another physical file that contains the partial class. In this example, the partial </w:t>
      </w:r>
      <w:r w:rsidRPr="00FE5848">
        <w:rPr>
          <w:rFonts w:ascii="Maiandra GD" w:eastAsia="Times New Roman" w:hAnsi="Maiandra GD" w:cs="Arial"/>
          <w:b/>
          <w:bCs/>
          <w:color w:val="000000"/>
          <w:sz w:val="24"/>
          <w:szCs w:val="24"/>
        </w:rPr>
        <w:t>PartialMethod()</w:t>
      </w:r>
      <w:r w:rsidRPr="00FE5848">
        <w:rPr>
          <w:rFonts w:ascii="Maiandra GD" w:eastAsia="Times New Roman" w:hAnsi="Maiandra GD" w:cs="Arial"/>
          <w:color w:val="000000"/>
          <w:sz w:val="24"/>
          <w:szCs w:val="24"/>
          <w:bdr w:val="none" w:sz="0" w:space="0" w:color="auto" w:frame="1"/>
        </w:rPr>
        <w:t> is invoked within the </w:t>
      </w:r>
      <w:r w:rsidRPr="00FE5848">
        <w:rPr>
          <w:rFonts w:ascii="Maiandra GD" w:eastAsia="Times New Roman" w:hAnsi="Maiandra GD" w:cs="Arial"/>
          <w:b/>
          <w:bCs/>
          <w:color w:val="000000"/>
          <w:sz w:val="24"/>
          <w:szCs w:val="24"/>
        </w:rPr>
        <w:t>PublicMethod()</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Copy and paste the following code in the Main() method of the</w:t>
      </w:r>
      <w:r w:rsidRPr="00FE5848">
        <w:rPr>
          <w:rFonts w:ascii="Maiandra GD" w:eastAsia="Times New Roman" w:hAnsi="Maiandra GD" w:cs="Arial"/>
          <w:color w:val="000000"/>
          <w:sz w:val="24"/>
          <w:szCs w:val="24"/>
          <w:bdr w:val="none" w:sz="0" w:space="0" w:color="auto" w:frame="1"/>
        </w:rPr>
        <w:t> </w:t>
      </w:r>
      <w:r w:rsidRPr="00FE5848">
        <w:rPr>
          <w:rFonts w:ascii="Maiandra GD" w:eastAsia="Times New Roman" w:hAnsi="Maiandra GD" w:cs="Arial"/>
          <w:b/>
          <w:bCs/>
          <w:color w:val="000000"/>
          <w:sz w:val="24"/>
          <w:szCs w:val="24"/>
        </w:rPr>
        <w:t>Program class</w:t>
      </w:r>
      <w:r w:rsidRPr="00FE5848">
        <w:rPr>
          <w:rFonts w:ascii="Maiandra GD" w:eastAsia="Times New Roman" w:hAnsi="Maiandra GD" w:cs="Arial"/>
          <w:color w:val="000000"/>
          <w:sz w:val="24"/>
          <w:szCs w:val="24"/>
          <w:bdr w:val="none" w:sz="0" w:space="0" w:color="auto" w:frame="1"/>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PartialClass SC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PartialClass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SC.</w:t>
      </w:r>
      <w:r w:rsidRPr="00FE5848">
        <w:rPr>
          <w:rFonts w:ascii="Maiandra GD" w:eastAsia="Times New Roman" w:hAnsi="Maiandra GD" w:cs="Consolas"/>
          <w:color w:val="4284AE"/>
          <w:sz w:val="24"/>
          <w:szCs w:val="24"/>
        </w:rPr>
        <w:t>PublicMethod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"Press any key to exist."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190115" cy="488950"/>
            <wp:effectExtent l="19050" t="0" r="635" b="0"/>
            <wp:docPr id="107" name="Picture 107" descr="Partial Class and Partial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rtial Class and Partial Methods in C#"/>
                    <pic:cNvPicPr>
                      <a:picLocks noChangeAspect="1" noChangeArrowheads="1"/>
                    </pic:cNvPicPr>
                  </pic:nvPicPr>
                  <pic:blipFill>
                    <a:blip r:embed="rId82"/>
                    <a:srcRect/>
                    <a:stretch>
                      <a:fillRect/>
                    </a:stretch>
                  </pic:blipFill>
                  <pic:spPr bwMode="auto">
                    <a:xfrm>
                      <a:off x="0" y="0"/>
                      <a:ext cx="2190115" cy="48895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When we run the application, now notice that we don’t get a compiler error, in spite of not having an implementation for the partial </w:t>
      </w:r>
      <w:r w:rsidRPr="00FE5848">
        <w:rPr>
          <w:rFonts w:ascii="Maiandra GD" w:eastAsia="Times New Roman" w:hAnsi="Maiandra GD" w:cs="Arial"/>
          <w:b/>
          <w:bCs/>
          <w:color w:val="000000"/>
          <w:sz w:val="24"/>
          <w:szCs w:val="24"/>
        </w:rPr>
        <w:t>PartialMethod()</w:t>
      </w:r>
      <w:r w:rsidRPr="00FE5848">
        <w:rPr>
          <w:rFonts w:ascii="Maiandra GD" w:eastAsia="Times New Roman" w:hAnsi="Maiandra GD" w:cs="Arial"/>
          <w:color w:val="000000"/>
          <w:sz w:val="24"/>
          <w:szCs w:val="24"/>
          <w:bdr w:val="none" w:sz="0" w:space="0" w:color="auto" w:frame="1"/>
        </w:rPr>
        <w:t>. Since the implementation of the partial method is missing, the compiler will remove the signature and all calls to the method.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add a class file with the name </w:t>
      </w:r>
      <w:r w:rsidRPr="00FE5848">
        <w:rPr>
          <w:rFonts w:ascii="Maiandra GD" w:eastAsia="Times New Roman" w:hAnsi="Maiandra GD" w:cs="Arial"/>
          <w:b/>
          <w:bCs/>
          <w:color w:val="000000"/>
          <w:sz w:val="24"/>
          <w:szCs w:val="24"/>
        </w:rPr>
        <w:t>PartialClassTwo</w:t>
      </w:r>
      <w:r w:rsidRPr="00FE5848">
        <w:rPr>
          <w:rFonts w:ascii="Maiandra GD" w:eastAsia="Times New Roman" w:hAnsi="Maiandra GD" w:cs="Arial"/>
          <w:color w:val="000000"/>
          <w:sz w:val="24"/>
          <w:szCs w:val="24"/>
          <w:bdr w:val="none" w:sz="0" w:space="0" w:color="auto" w:frame="1"/>
        </w:rPr>
        <w:t>.</w:t>
      </w:r>
      <w:r w:rsidRPr="00FE5848">
        <w:rPr>
          <w:rFonts w:ascii="Maiandra GD" w:eastAsia="Times New Roman" w:hAnsi="Maiandra GD" w:cs="Arial"/>
          <w:b/>
          <w:bCs/>
          <w:color w:val="000000"/>
          <w:sz w:val="24"/>
          <w:szCs w:val="24"/>
        </w:rPr>
        <w:t>cs</w:t>
      </w:r>
      <w:r w:rsidRPr="00FE5848">
        <w:rPr>
          <w:rFonts w:ascii="Maiandra GD" w:eastAsia="Times New Roman" w:hAnsi="Maiandra GD" w:cs="Arial"/>
          <w:color w:val="000000"/>
          <w:sz w:val="24"/>
          <w:szCs w:val="24"/>
          <w:bdr w:val="none" w:sz="0" w:space="0" w:color="auto" w:frame="1"/>
        </w:rPr>
        <w:t>. Copy and paste the following code. The implementation of the partial method is provided here.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PartialDemo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 Partial method implemented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"Partial PartialMethod Invoked"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run the console application and notice the output. The partial method and the public method messages are printed on the console as shown below.</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2785745" cy="690880"/>
            <wp:effectExtent l="19050" t="0" r="0" b="0"/>
            <wp:docPr id="108" name="Picture 108" descr="Partial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rtial Methods in C#"/>
                    <pic:cNvPicPr>
                      <a:picLocks noChangeAspect="1" noChangeArrowheads="1"/>
                    </pic:cNvPicPr>
                  </pic:nvPicPr>
                  <pic:blipFill>
                    <a:blip r:embed="rId83"/>
                    <a:srcRect/>
                    <a:stretch>
                      <a:fillRect/>
                    </a:stretch>
                  </pic:blipFill>
                  <pic:spPr bwMode="auto">
                    <a:xfrm>
                      <a:off x="0" y="0"/>
                      <a:ext cx="2785745" cy="69088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So, a Partial Method declaration consists of two parts in C#. </w:t>
      </w:r>
    </w:p>
    <w:p w:rsidR="00FE5848" w:rsidRPr="00FE5848" w:rsidRDefault="00FE5848" w:rsidP="00FE5848">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definition (only the method signature ending with a semi-colon, without method body)</w:t>
      </w:r>
    </w:p>
    <w:p w:rsidR="00FE5848" w:rsidRPr="00FE5848" w:rsidRDefault="00FE5848" w:rsidP="00FE5848">
      <w:pPr>
        <w:numPr>
          <w:ilvl w:val="0"/>
          <w:numId w:val="55"/>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implementation. </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Partial methods in C# are private by default and it is a compile-time error to include any access modifiers, including private. The following code will raise an error stating –</w:t>
      </w:r>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b/>
          <w:bCs/>
          <w:color w:val="FF0000"/>
          <w:sz w:val="24"/>
          <w:szCs w:val="24"/>
        </w:rPr>
        <w:t>A partial method cannot have access modifiers or the virtual, abstract, override, new, sealed, or extern modifiers.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private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 compile-time error to include declaration and implementation at the same time for a partial method. The code below produces a compile-time error – </w:t>
      </w:r>
      <w:r w:rsidRPr="00FE5848">
        <w:rPr>
          <w:rFonts w:ascii="Maiandra GD" w:eastAsia="Times New Roman" w:hAnsi="Maiandra GD" w:cs="Arial"/>
          <w:b/>
          <w:bCs/>
          <w:color w:val="FF0000"/>
          <w:sz w:val="24"/>
          <w:szCs w:val="24"/>
        </w:rPr>
        <w:t>No defining declaration found for implementing declaration of partial method ‘PartialDemo.PartialClass.partialMethod()’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"PartialMethod Implemented"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partial method return type must be void. Including any other return type is a compile-time error –</w:t>
      </w:r>
      <w:r w:rsidRPr="00FE5848">
        <w:rPr>
          <w:rFonts w:ascii="Maiandra GD" w:eastAsia="Times New Roman" w:hAnsi="Maiandra GD" w:cs="Arial"/>
          <w:color w:val="212529"/>
          <w:sz w:val="24"/>
          <w:szCs w:val="24"/>
          <w:bdr w:val="none" w:sz="0" w:space="0" w:color="auto" w:frame="1"/>
        </w:rPr>
        <w:t> </w:t>
      </w:r>
      <w:r w:rsidRPr="00FE5848">
        <w:rPr>
          <w:rFonts w:ascii="Maiandra GD" w:eastAsia="Times New Roman" w:hAnsi="Maiandra GD" w:cs="Arial"/>
          <w:b/>
          <w:bCs/>
          <w:color w:val="FF0000"/>
          <w:sz w:val="24"/>
          <w:szCs w:val="24"/>
        </w:rPr>
        <w:t>Partial methods must have a void return type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PartialClass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partial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PartialMethod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lastRenderedPageBreak/>
        <w:t>A partial method must be declared within a partial class or partial struct. A non-partial class or struct cannot include partial methods. The signature of the partial method declaration must match with the signature of the implementation.</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partial method can be implemented only once. Trying to implement a partial method more than once raises a compile-time error – </w:t>
      </w:r>
      <w:r w:rsidRPr="00FE5848">
        <w:rPr>
          <w:rFonts w:ascii="Maiandra GD" w:eastAsia="Times New Roman" w:hAnsi="Maiandra GD" w:cs="Arial"/>
          <w:b/>
          <w:bCs/>
          <w:color w:val="FF0000"/>
          <w:sz w:val="24"/>
          <w:szCs w:val="24"/>
        </w:rPr>
        <w:t>A partial method may not have multiple implementing declarations. </w:t>
      </w:r>
    </w:p>
    <w:p w:rsidR="00FE5848" w:rsidRPr="00FE5848" w:rsidRDefault="00FE5848">
      <w:pPr>
        <w:pBdr>
          <w:bottom w:val="double" w:sz="6" w:space="1" w:color="auto"/>
        </w:pBdr>
        <w:rPr>
          <w:rFonts w:ascii="Maiandra GD" w:hAnsi="Maiandra GD"/>
          <w:sz w:val="24"/>
          <w:szCs w:val="24"/>
        </w:rPr>
      </w:pPr>
    </w:p>
    <w:p w:rsidR="00FE5848" w:rsidRPr="00FE5848" w:rsidRDefault="00FE5848" w:rsidP="006734BA">
      <w:pPr>
        <w:spacing w:after="48" w:line="240" w:lineRule="auto"/>
        <w:textAlignment w:val="baseline"/>
        <w:outlineLvl w:val="0"/>
        <w:rPr>
          <w:rFonts w:ascii="Maiandra GD" w:eastAsia="Times New Roman" w:hAnsi="Maiandra GD" w:cs="Segoe UI"/>
          <w:color w:val="212529"/>
          <w:sz w:val="24"/>
          <w:szCs w:val="24"/>
        </w:rPr>
      </w:pPr>
      <w:r w:rsidRPr="006734BA">
        <w:rPr>
          <w:rFonts w:ascii="Maiandra GD" w:eastAsia="Times New Roman" w:hAnsi="Maiandra GD" w:cs="Times New Roman"/>
          <w:b/>
          <w:color w:val="3A3A3A"/>
          <w:kern w:val="36"/>
          <w:sz w:val="24"/>
          <w:szCs w:val="24"/>
          <w:highlight w:val="yellow"/>
        </w:rPr>
        <w:t>Sealed Class in C#</w:t>
      </w:r>
      <w:r w:rsidR="006734BA">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Sealed Class and Sealed Methods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w:t>
      </w:r>
      <w:r w:rsidRPr="00FE5848">
        <w:rPr>
          <w:rFonts w:ascii="Maiandra GD" w:eastAsia="Times New Roman" w:hAnsi="Maiandra GD" w:cs="Arial"/>
          <w:b/>
          <w:bCs/>
          <w:color w:val="000000"/>
          <w:sz w:val="24"/>
          <w:szCs w:val="24"/>
        </w:rPr>
        <w:t>Sealed Class and Sealed Methods in C# </w:t>
      </w:r>
      <w:r w:rsidRPr="00FE5848">
        <w:rPr>
          <w:rFonts w:ascii="Maiandra GD" w:eastAsia="Times New Roman" w:hAnsi="Maiandra GD" w:cs="Arial"/>
          <w:color w:val="000000"/>
          <w:sz w:val="24"/>
          <w:szCs w:val="24"/>
          <w:bdr w:val="none" w:sz="0" w:space="0" w:color="auto" w:frame="1"/>
        </w:rPr>
        <w:t>with Examples. Please read our previous article where we discussed </w:t>
      </w:r>
      <w:hyperlink r:id="rId84" w:history="1">
        <w:r w:rsidRPr="00FE5848">
          <w:rPr>
            <w:rFonts w:ascii="Maiandra GD" w:eastAsia="Times New Roman" w:hAnsi="Maiandra GD" w:cs="Arial"/>
            <w:b/>
            <w:bCs/>
            <w:color w:val="007BFF"/>
            <w:sz w:val="24"/>
            <w:szCs w:val="24"/>
          </w:rPr>
          <w:t>Partial Classes and Partial Methods in C#</w:t>
        </w:r>
      </w:hyperlink>
      <w:r w:rsidRPr="00FE5848">
        <w:rPr>
          <w:rFonts w:ascii="Maiandra GD" w:eastAsia="Times New Roman" w:hAnsi="Maiandra GD" w:cs="Arial"/>
          <w:color w:val="000000"/>
          <w:sz w:val="24"/>
          <w:szCs w:val="24"/>
          <w:bdr w:val="none" w:sz="0" w:space="0" w:color="auto" w:frame="1"/>
        </w:rPr>
        <w:t>. At the end of this article, you will understand what exactly Sealed Class in C# and Sealed Methods in C# are and when and how to use them with examples.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Sealed Class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class from which it is not possible to create/derive a new class is known as a sealed class. In simple words, we can also define the class that is declared using the sealed modifier is known as the sealed class and a sealed class cannot be inherited by any other class. For example:</w:t>
      </w:r>
    </w:p>
    <w:p w:rsidR="00FE5848" w:rsidRPr="00FE5848" w:rsidRDefault="00FE5848" w:rsidP="006734BA">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b/>
          <w:bCs/>
          <w:sz w:val="24"/>
          <w:szCs w:val="24"/>
        </w:rPr>
        <w:t>sealed class Class1 {}</w:t>
      </w:r>
      <w:r w:rsidRPr="00FE5848">
        <w:rPr>
          <w:rFonts w:ascii="Maiandra GD" w:eastAsia="Times New Roman" w:hAnsi="Maiandra GD" w:cs="Segoe UI"/>
          <w:color w:val="212529"/>
          <w:sz w:val="24"/>
          <w:szCs w:val="24"/>
        </w:rPr>
        <w:br/>
      </w:r>
      <w:r w:rsidRPr="00FE5848">
        <w:rPr>
          <w:rFonts w:ascii="Maiandra GD" w:eastAsia="Times New Roman" w:hAnsi="Maiandra GD" w:cs="Arial"/>
          <w:b/>
          <w:bCs/>
          <w:sz w:val="24"/>
          <w:szCs w:val="24"/>
        </w:rPr>
        <w:t>class class2 : Class1{} </w:t>
      </w:r>
      <w:r w:rsidRPr="00FE5848">
        <w:rPr>
          <w:rFonts w:ascii="Maiandra GD" w:eastAsia="Times New Roman" w:hAnsi="Maiandra GD" w:cs="Arial"/>
          <w:b/>
          <w:bCs/>
          <w:color w:val="FF0000"/>
          <w:sz w:val="24"/>
          <w:szCs w:val="24"/>
        </w:rPr>
        <w:t>//invalid</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To make any class a sealed class we need to use the keyword sealed.</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Points to Remember while working with Sealed Class</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sealed class is completely opposite to an abstract class.</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This sealed class cannot contain abstract methods.</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should be the bottom-most class within the inheritance hierarchy.</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 sealed class can never be used as a base class.</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sealed class is specially used to avoid further inheritance.</w:t>
      </w:r>
    </w:p>
    <w:p w:rsidR="00FE5848" w:rsidRPr="00FE5848" w:rsidRDefault="00FE5848" w:rsidP="00FE5848">
      <w:pPr>
        <w:numPr>
          <w:ilvl w:val="0"/>
          <w:numId w:val="56"/>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keyword sealed can be used with classes, instance methods, and properties.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b/>
          <w:bCs/>
          <w:color w:val="000000"/>
          <w:sz w:val="24"/>
          <w:szCs w:val="24"/>
        </w:rPr>
        <w:t>Note:</w:t>
      </w:r>
      <w:r w:rsidRPr="00FE5848">
        <w:rPr>
          <w:rFonts w:ascii="Maiandra GD" w:eastAsia="Times New Roman" w:hAnsi="Maiandra GD" w:cs="Arial"/>
          <w:color w:val="000000"/>
          <w:sz w:val="24"/>
          <w:szCs w:val="24"/>
          <w:bdr w:val="none" w:sz="0" w:space="0" w:color="auto" w:frame="1"/>
        </w:rPr>
        <w:t> Even if a sealed class cannot be inherited we can still consume the class members from any other class by creating the object of the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Sealed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method that is defined in a parent class, if that method cannot be overridden under a child class, we call it a sealed method. By default, every method is a sealed method because overriding is not possible unless the method is not declared as virtual in the parent class. If a method is declared as virtual in a class, any child class of it can have the right to override that method. 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SealedDemo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lastRenderedPageBreak/>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class3 : class2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above case even if the first child is not overriding the method the second child can still override the method. When a child class is overriding its parent class virtual methods the child class uses the sealed modifier in the method so that further overriding of the method will not be possible i.e. child classes cannot override the methods.</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For example: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SealedDemo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class2 : class1</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sealed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class3 : class2</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//'class3.show()': cannot override inherited member 'class2.show()' because it is sealed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show</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6B7C8B"/>
          <w:sz w:val="24"/>
          <w:szCs w:val="24"/>
        </w:rPr>
        <w:t xml:space="preserve"> //Invalid</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Let’s understand one example for better understanding.</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SealedDemo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Eid, Eage;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protected</w:t>
      </w:r>
      <w:r w:rsidRPr="00FE5848">
        <w:rPr>
          <w:rFonts w:ascii="Maiandra GD" w:eastAsia="Times New Roman" w:hAnsi="Maiandra GD" w:cs="Consolas"/>
          <w:color w:val="CFD5E0"/>
          <w:sz w:val="24"/>
          <w:szCs w:val="24"/>
        </w:rPr>
        <w:t xml:space="preserve"> string Ename, Eaddress;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EMPLOYEE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Eid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Eaddress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Eage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virtual</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"\nEMPLOEE DETAILS ARE:"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ADDRESS IS:"</w:t>
      </w:r>
      <w:r w:rsidRPr="00FE5848">
        <w:rPr>
          <w:rFonts w:ascii="Maiandra GD" w:eastAsia="Times New Roman" w:hAnsi="Maiandra GD" w:cs="Consolas"/>
          <w:color w:val="CFD5E0"/>
          <w:sz w:val="24"/>
          <w:szCs w:val="24"/>
        </w:rPr>
        <w:t xml:space="preserve"> + Eaddress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AGE IS : "</w:t>
      </w:r>
      <w:r w:rsidRPr="00FE5848">
        <w:rPr>
          <w:rFonts w:ascii="Maiandra GD" w:eastAsia="Times New Roman" w:hAnsi="Maiandra GD" w:cs="Consolas"/>
          <w:color w:val="CFD5E0"/>
          <w:sz w:val="24"/>
          <w:szCs w:val="24"/>
        </w:rPr>
        <w:t xml:space="preserve"> + Eage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sealed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Manager : Employee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 xml:space="preserve"> Bonus, CA;</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MANAGER DETAILS:"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Eid =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Ename = 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BONUS"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Bonus = </w:t>
      </w:r>
      <w:r w:rsidRPr="00FE5848">
        <w:rPr>
          <w:rFonts w:ascii="Maiandra GD" w:eastAsia="Times New Roman" w:hAnsi="Maiandra GD" w:cs="Consolas"/>
          <w:b/>
          <w:bCs/>
          <w:color w:val="D171DD"/>
          <w:sz w:val="24"/>
          <w:szCs w:val="24"/>
        </w:rPr>
        <w:t>double</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Parse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"ENTER THE CA"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CA = Convert.</w:t>
      </w:r>
      <w:r w:rsidRPr="00FE5848">
        <w:rPr>
          <w:rFonts w:ascii="Maiandra GD" w:eastAsia="Times New Roman" w:hAnsi="Maiandra GD" w:cs="Consolas"/>
          <w:color w:val="4284AE"/>
          <w:sz w:val="24"/>
          <w:szCs w:val="24"/>
        </w:rPr>
        <w:t>ToDouble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override</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DETAILS ARE:"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ID IS: "</w:t>
      </w:r>
      <w:r w:rsidRPr="00FE5848">
        <w:rPr>
          <w:rFonts w:ascii="Maiandra GD" w:eastAsia="Times New Roman" w:hAnsi="Maiandra GD" w:cs="Consolas"/>
          <w:color w:val="CFD5E0"/>
          <w:sz w:val="24"/>
          <w:szCs w:val="24"/>
        </w:rPr>
        <w:t xml:space="preserve"> + Eid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"EMPLOYEE NAME IS: "</w:t>
      </w:r>
      <w:r w:rsidRPr="00FE5848">
        <w:rPr>
          <w:rFonts w:ascii="Maiandra GD" w:eastAsia="Times New Roman" w:hAnsi="Maiandra GD" w:cs="Consolas"/>
          <w:color w:val="CFD5E0"/>
          <w:sz w:val="24"/>
          <w:szCs w:val="24"/>
        </w:rPr>
        <w:t xml:space="preserve"> + Ename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BONUS IS: "</w:t>
      </w:r>
      <w:r w:rsidRPr="00FE5848">
        <w:rPr>
          <w:rFonts w:ascii="Maiandra GD" w:eastAsia="Times New Roman" w:hAnsi="Maiandra GD" w:cs="Consolas"/>
          <w:color w:val="CFD5E0"/>
          <w:sz w:val="24"/>
          <w:szCs w:val="24"/>
        </w:rPr>
        <w:t xml:space="preserve"> + Bonus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"MANAGER CA IS : "</w:t>
      </w:r>
      <w:r w:rsidRPr="00FE5848">
        <w:rPr>
          <w:rFonts w:ascii="Maiandra GD" w:eastAsia="Times New Roman" w:hAnsi="Maiandra GD" w:cs="Consolas"/>
          <w:color w:val="CFD5E0"/>
          <w:sz w:val="24"/>
          <w:szCs w:val="24"/>
        </w:rPr>
        <w:t xml:space="preserve"> + CA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Manager m1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Manager</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m1.</w:t>
      </w:r>
      <w:r w:rsidRPr="00FE5848">
        <w:rPr>
          <w:rFonts w:ascii="Maiandra GD" w:eastAsia="Times New Roman" w:hAnsi="Maiandra GD" w:cs="Consolas"/>
          <w:color w:val="4284AE"/>
          <w:sz w:val="24"/>
          <w:szCs w:val="24"/>
        </w:rPr>
        <w:t>GetEmployeeData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m1.</w:t>
      </w:r>
      <w:r w:rsidRPr="00FE5848">
        <w:rPr>
          <w:rFonts w:ascii="Maiandra GD" w:eastAsia="Times New Roman" w:hAnsi="Maiandra GD" w:cs="Consolas"/>
          <w:color w:val="4284AE"/>
          <w:sz w:val="24"/>
          <w:szCs w:val="24"/>
        </w:rPr>
        <w:t>DisplayEmployeeData</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ReadKey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outlineLvl w:val="5"/>
        <w:rPr>
          <w:rFonts w:ascii="Maiandra GD" w:eastAsia="Times New Roman" w:hAnsi="Maiandra GD" w:cs="Segoe UI"/>
          <w:color w:val="3A3A3A"/>
          <w:sz w:val="24"/>
          <w:szCs w:val="24"/>
        </w:rPr>
      </w:pPr>
      <w:r w:rsidRPr="00FE5848">
        <w:rPr>
          <w:rFonts w:ascii="Maiandra GD" w:eastAsia="Times New Roman" w:hAnsi="Maiandra GD" w:cs="Arial"/>
          <w:b/>
          <w:bCs/>
          <w:color w:val="3A3A3A"/>
          <w:sz w:val="24"/>
          <w:szCs w:val="24"/>
        </w:rPr>
        <w:t>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lastRenderedPageBreak/>
        <w:drawing>
          <wp:inline distT="0" distB="0" distL="0" distR="0">
            <wp:extent cx="2477135" cy="2796540"/>
            <wp:effectExtent l="19050" t="0" r="0" b="0"/>
            <wp:docPr id="113" name="Picture 113" descr="Sealed Methods and Seale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ealed Methods and Sealed Class in C#"/>
                    <pic:cNvPicPr>
                      <a:picLocks noChangeAspect="1" noChangeArrowheads="1"/>
                    </pic:cNvPicPr>
                  </pic:nvPicPr>
                  <pic:blipFill>
                    <a:blip r:embed="rId85"/>
                    <a:srcRect/>
                    <a:stretch>
                      <a:fillRect/>
                    </a:stretch>
                  </pic:blipFill>
                  <pic:spPr bwMode="auto">
                    <a:xfrm>
                      <a:off x="0" y="0"/>
                      <a:ext cx="2477135" cy="279654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should a method be declared as sealed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don’t want to allow subclasses to override the superclass method and to ensure that all sub-classes use the same superclass method logic then that method should be declared as sealed. The sealed method cannot be overridden in sub-classes violation leads to a compile-time error.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is the difference between the private and sealed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private method is not inherited whereas the sealed method is inherited but cannot be overridden in C#. So, a private method cannot be called from sub-classes whereas a sealed method can be called from sub-classes. The same private method can be defined in sub-class and it does not lead to error.</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When should a class be declared as sealed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below situations we must define the class as sealed</w:t>
      </w:r>
    </w:p>
    <w:p w:rsidR="00FE5848" w:rsidRPr="00FE5848" w:rsidRDefault="00FE5848" w:rsidP="00FE5848">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we don’t want to override all the methods of our class in sub-classes.</w:t>
      </w:r>
    </w:p>
    <w:p w:rsidR="00FE5848" w:rsidRPr="00FE5848" w:rsidRDefault="00FE5848" w:rsidP="00FE5848">
      <w:pPr>
        <w:numPr>
          <w:ilvl w:val="0"/>
          <w:numId w:val="57"/>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And if we don’t want to extend our class functionality.</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the differences between an abstract class and a sealed class in C#?</w:t>
      </w:r>
    </w:p>
    <w:tbl>
      <w:tblPr>
        <w:tblW w:w="11122" w:type="dxa"/>
        <w:tblInd w:w="-871"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1090"/>
        <w:gridCol w:w="5483"/>
        <w:gridCol w:w="4549"/>
      </w:tblGrid>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b/>
                <w:bCs/>
                <w:color w:val="000000"/>
                <w:sz w:val="24"/>
                <w:szCs w:val="24"/>
              </w:rPr>
              <w:t>SL NO</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b/>
                <w:bCs/>
                <w:color w:val="000000"/>
                <w:sz w:val="24"/>
                <w:szCs w:val="24"/>
              </w:rPr>
              <w:t>ABSTRACT CLASS</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b/>
                <w:bCs/>
                <w:color w:val="000000"/>
                <w:sz w:val="24"/>
                <w:szCs w:val="24"/>
              </w:rPr>
              <w:t>SEALED CLASS</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1.</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A class that contains one or more abstract methods is known as an abstract class.</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A class from which it is not possible to derive a new class is known as a sealed class.</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2.</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The abstract class can contain abstract and non-abstract methods.</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The sealed class can contain non-abstract methods; it cannot contain abstract and virtual methods.</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3.</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Creating a new class from an abstract class is compulsory to consume.</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It is not possible to create a new class from a sealed class.</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lastRenderedPageBreak/>
              <w:t>4.</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An abstract class cannot be instantiated directly; we need to create the object for its child classes to consume an abstract class.</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We should create an object for a sealed class to consume its members.</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5.</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We need to use the keyword abstract to make any class abstract.</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We need to use the keyword sealed to make any class as sealed.</w:t>
            </w:r>
          </w:p>
        </w:tc>
      </w:tr>
      <w:tr w:rsidR="00FE5848" w:rsidRPr="00FE5848" w:rsidTr="00FE5848">
        <w:tc>
          <w:tcPr>
            <w:tcW w:w="1090"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6.</w:t>
            </w:r>
          </w:p>
        </w:tc>
        <w:tc>
          <w:tcPr>
            <w:tcW w:w="5483"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An abstract class cannot be the bottom-most class within the inheritance hierarchy.</w:t>
            </w:r>
          </w:p>
        </w:tc>
        <w:tc>
          <w:tcPr>
            <w:tcW w:w="4549" w:type="dxa"/>
            <w:tcBorders>
              <w:top w:val="single" w:sz="2" w:space="0" w:color="auto"/>
              <w:left w:val="single" w:sz="2" w:space="0" w:color="auto"/>
              <w:bottom w:val="single" w:sz="6" w:space="0" w:color="auto"/>
              <w:right w:val="single" w:sz="6" w:space="0" w:color="auto"/>
            </w:tcBorders>
            <w:tcMar>
              <w:top w:w="134" w:type="dxa"/>
              <w:left w:w="134" w:type="dxa"/>
              <w:bottom w:w="134" w:type="dxa"/>
              <w:right w:w="134" w:type="dxa"/>
            </w:tcMar>
            <w:vAlign w:val="bottom"/>
            <w:hideMark/>
          </w:tcPr>
          <w:p w:rsidR="00FE5848" w:rsidRPr="00FE5848" w:rsidRDefault="00FE5848" w:rsidP="00FE5848">
            <w:pPr>
              <w:spacing w:after="0" w:line="240" w:lineRule="auto"/>
              <w:rPr>
                <w:rFonts w:ascii="Maiandra GD" w:eastAsia="Times New Roman" w:hAnsi="Maiandra GD" w:cs="Times New Roman"/>
                <w:sz w:val="24"/>
                <w:szCs w:val="24"/>
              </w:rPr>
            </w:pPr>
            <w:r w:rsidRPr="00FE5848">
              <w:rPr>
                <w:rFonts w:ascii="Maiandra GD" w:eastAsia="Times New Roman" w:hAnsi="Maiandra GD" w:cs="Arial"/>
                <w:color w:val="000000"/>
                <w:sz w:val="24"/>
                <w:szCs w:val="24"/>
                <w:bdr w:val="none" w:sz="0" w:space="0" w:color="auto" w:frame="1"/>
              </w:rPr>
              <w:t>The sealed class should be the bottom-most class within the inheritance hierarchy.</w:t>
            </w:r>
          </w:p>
        </w:tc>
      </w:tr>
    </w:tbl>
    <w:p w:rsidR="00FE5848" w:rsidRPr="00FE5848" w:rsidRDefault="00FE5848">
      <w:pPr>
        <w:pBdr>
          <w:bottom w:val="double" w:sz="6" w:space="1" w:color="auto"/>
        </w:pBdr>
        <w:rPr>
          <w:rFonts w:ascii="Maiandra GD" w:hAnsi="Maiandra GD"/>
          <w:sz w:val="24"/>
          <w:szCs w:val="24"/>
        </w:rPr>
      </w:pPr>
    </w:p>
    <w:p w:rsidR="00FE5848" w:rsidRPr="00FE5848" w:rsidRDefault="00FE5848" w:rsidP="00481DD9">
      <w:pPr>
        <w:spacing w:after="48" w:line="240" w:lineRule="auto"/>
        <w:textAlignment w:val="baseline"/>
        <w:outlineLvl w:val="0"/>
        <w:rPr>
          <w:rFonts w:ascii="Maiandra GD" w:eastAsia="Times New Roman" w:hAnsi="Maiandra GD" w:cs="Segoe UI"/>
          <w:color w:val="212529"/>
          <w:sz w:val="24"/>
          <w:szCs w:val="24"/>
        </w:rPr>
      </w:pPr>
      <w:r w:rsidRPr="00481DD9">
        <w:rPr>
          <w:rFonts w:ascii="Maiandra GD" w:eastAsia="Times New Roman" w:hAnsi="Maiandra GD" w:cs="Times New Roman"/>
          <w:b/>
          <w:color w:val="3A3A3A"/>
          <w:kern w:val="36"/>
          <w:sz w:val="24"/>
          <w:szCs w:val="24"/>
          <w:highlight w:val="yellow"/>
        </w:rPr>
        <w:t>Extension Methods in C#</w:t>
      </w:r>
      <w:r w:rsidR="00481DD9">
        <w:rPr>
          <w:rFonts w:ascii="Maiandra GD" w:eastAsia="Times New Roman" w:hAnsi="Maiandra GD" w:cs="Times New Roman"/>
          <w:b/>
          <w:color w:val="3A3A3A"/>
          <w:kern w:val="36"/>
          <w:sz w:val="24"/>
          <w:szCs w:val="24"/>
        </w:rPr>
        <w:t xml:space="preserve"> </w:t>
      </w:r>
    </w:p>
    <w:p w:rsidR="00FE5848" w:rsidRPr="00FE5848" w:rsidRDefault="00FE5848" w:rsidP="00FE5848">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Extension Methods in C# with Examples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this article, I am going to discuss the </w:t>
      </w:r>
      <w:r w:rsidRPr="00FE5848">
        <w:rPr>
          <w:rFonts w:ascii="Maiandra GD" w:eastAsia="Times New Roman" w:hAnsi="Maiandra GD" w:cs="Arial"/>
          <w:b/>
          <w:bCs/>
          <w:color w:val="000000"/>
          <w:sz w:val="24"/>
          <w:szCs w:val="24"/>
        </w:rPr>
        <w:t>Extension Methods in C#</w:t>
      </w:r>
      <w:r w:rsidRPr="00FE5848">
        <w:rPr>
          <w:rFonts w:ascii="Maiandra GD" w:eastAsia="Times New Roman" w:hAnsi="Maiandra GD" w:cs="Arial"/>
          <w:color w:val="000000"/>
          <w:sz w:val="24"/>
          <w:szCs w:val="24"/>
          <w:bdr w:val="none" w:sz="0" w:space="0" w:color="auto" w:frame="1"/>
        </w:rPr>
        <w:t> with examples. Please read our previous article where we discussed </w:t>
      </w:r>
      <w:hyperlink r:id="rId86" w:history="1">
        <w:r w:rsidRPr="00FE5848">
          <w:rPr>
            <w:rFonts w:ascii="Maiandra GD" w:eastAsia="Times New Roman" w:hAnsi="Maiandra GD" w:cs="Arial"/>
            <w:b/>
            <w:bCs/>
            <w:color w:val="007BFF"/>
            <w:sz w:val="24"/>
            <w:szCs w:val="24"/>
          </w:rPr>
          <w:t>Sealed Class and Sealed Methods in C#</w:t>
        </w:r>
      </w:hyperlink>
      <w:r w:rsidRPr="00FE5848">
        <w:rPr>
          <w:rFonts w:ascii="Maiandra GD" w:eastAsia="Times New Roman" w:hAnsi="Maiandra GD" w:cs="Arial"/>
          <w:color w:val="000000"/>
          <w:sz w:val="24"/>
          <w:szCs w:val="24"/>
          <w:bdr w:val="none" w:sz="0" w:space="0" w:color="auto" w:frame="1"/>
        </w:rPr>
        <w:t>. At the end of this article, you will understand what exactly C# Extension Methods are and when and how to use these extension methods in C#?</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What are Extension Methods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It is a new feature that has been added in C# 3.0 which allows us to add new methods into a class without editing the source code of the class i.e. if a class consists of a set of members in it and in the future if you want to add new methods into the class, you can add those methods without making any changes to the source code of the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Extension methods can be used as an approach to extending the functionality of a class in the future if the source code of the class is not available or we don’t have any permission in making changes to the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Before extension methods, inheritance is an approach that used for extending the functionality of a class i.e. if we want to add any new members into an existing class without making a modification to the class, we will define a child class to that existing class and then we add new members in the child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In the case of an extension method, we will extend the functionality of a class by defining the methods, we want to add into the class in a new class and then bind them to an existing class.</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Both these approaches can be used for extending the functionalities of an existing class whereas, in inheritance, we call the method defined in the old and new classes by using object of the new class whereas, in the case of extension methods, we call the old and new methods by using object of the old class.</w:t>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Extension Methods Example in C#:</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212529"/>
          <w:sz w:val="24"/>
          <w:szCs w:val="24"/>
          <w:bdr w:val="none" w:sz="0" w:space="0" w:color="auto" w:frame="1"/>
        </w:rPr>
        <w:t>Let us understand C# Extension Methods with an example. Create a console application and then add a class file with the name </w:t>
      </w:r>
      <w:r w:rsidRPr="00FE5848">
        <w:rPr>
          <w:rFonts w:ascii="Maiandra GD" w:eastAsia="Times New Roman" w:hAnsi="Maiandra GD" w:cs="Arial"/>
          <w:b/>
          <w:bCs/>
          <w:color w:val="212529"/>
          <w:sz w:val="24"/>
          <w:szCs w:val="24"/>
        </w:rPr>
        <w:t>OldClass.cs</w:t>
      </w:r>
      <w:r w:rsidRPr="00FE5848">
        <w:rPr>
          <w:rFonts w:ascii="Maiandra GD" w:eastAsia="Times New Roman" w:hAnsi="Maiandra GD" w:cs="Arial"/>
          <w:color w:val="212529"/>
          <w:sz w:val="24"/>
          <w:szCs w:val="24"/>
          <w:bdr w:val="none" w:sz="0" w:space="0" w:color="auto" w:frame="1"/>
        </w:rPr>
        <w:t> and then copy and paste the following code in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OldClass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 = </w:t>
      </w:r>
      <w:r w:rsidRPr="00FE5848">
        <w:rPr>
          <w:rFonts w:ascii="Maiandra GD" w:eastAsia="Times New Roman" w:hAnsi="Maiandra GD" w:cs="Consolas"/>
          <w:color w:val="D19A66"/>
          <w:sz w:val="24"/>
          <w:szCs w:val="24"/>
        </w:rPr>
        <w:t>100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Test1</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"Method one: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Test2</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"Method two: "</w:t>
      </w:r>
      <w:r w:rsidRPr="00FE5848">
        <w:rPr>
          <w:rFonts w:ascii="Maiandra GD" w:eastAsia="Times New Roman" w:hAnsi="Maiandra GD" w:cs="Consolas"/>
          <w:color w:val="CFD5E0"/>
          <w:sz w:val="24"/>
          <w:szCs w:val="24"/>
        </w:rPr>
        <w:t xml:space="preserve"> + </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w:t>
      </w:r>
      <w:r w:rsidRPr="00FE5848">
        <w:rPr>
          <w:rFonts w:ascii="Maiandra GD" w:eastAsia="Times New Roman" w:hAnsi="Maiandra GD" w:cs="Consolas"/>
          <w:color w:val="4284AE"/>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Now our requirement is to add three new methods to the class </w:t>
      </w:r>
      <w:r w:rsidRPr="00FE5848">
        <w:rPr>
          <w:rFonts w:ascii="Maiandra GD" w:eastAsia="Times New Roman" w:hAnsi="Maiandra GD" w:cs="Arial"/>
          <w:b/>
          <w:bCs/>
          <w:color w:val="000000"/>
          <w:sz w:val="24"/>
          <w:szCs w:val="24"/>
        </w:rPr>
        <w:t>OldClass</w:t>
      </w:r>
      <w:r w:rsidRPr="00FE5848">
        <w:rPr>
          <w:rFonts w:ascii="Maiandra GD" w:eastAsia="Times New Roman" w:hAnsi="Maiandra GD" w:cs="Arial"/>
          <w:color w:val="000000"/>
          <w:sz w:val="24"/>
          <w:szCs w:val="24"/>
          <w:bdr w:val="none" w:sz="0" w:space="0" w:color="auto" w:frame="1"/>
        </w:rPr>
        <w:t>. But we don’t want to change the source code of </w:t>
      </w:r>
      <w:r w:rsidRPr="00FE5848">
        <w:rPr>
          <w:rFonts w:ascii="Maiandra GD" w:eastAsia="Times New Roman" w:hAnsi="Maiandra GD" w:cs="Arial"/>
          <w:b/>
          <w:bCs/>
          <w:color w:val="000000"/>
          <w:sz w:val="24"/>
          <w:szCs w:val="24"/>
        </w:rPr>
        <w:t>OldClass</w:t>
      </w:r>
      <w:r w:rsidRPr="00FE5848">
        <w:rPr>
          <w:rFonts w:ascii="Maiandra GD" w:eastAsia="Times New Roman" w:hAnsi="Maiandra GD" w:cs="Arial"/>
          <w:color w:val="000000"/>
          <w:sz w:val="24"/>
          <w:szCs w:val="24"/>
          <w:bdr w:val="none" w:sz="0" w:space="0" w:color="auto" w:frame="1"/>
        </w:rPr>
        <w:t>. Then we can achieve this with the help of extension methods. Let’s create a new class with the name </w:t>
      </w:r>
      <w:r w:rsidRPr="00FE5848">
        <w:rPr>
          <w:rFonts w:ascii="Maiandra GD" w:eastAsia="Times New Roman" w:hAnsi="Maiandra GD" w:cs="Arial"/>
          <w:b/>
          <w:bCs/>
          <w:color w:val="000000"/>
          <w:sz w:val="24"/>
          <w:szCs w:val="24"/>
        </w:rPr>
        <w:t>NewClass.cs</w:t>
      </w:r>
      <w:r w:rsidRPr="00FE5848">
        <w:rPr>
          <w:rFonts w:ascii="Maiandra GD" w:eastAsia="Times New Roman" w:hAnsi="Maiandra GD" w:cs="Arial"/>
          <w:color w:val="000000"/>
          <w:sz w:val="24"/>
          <w:szCs w:val="24"/>
          <w:bdr w:val="none" w:sz="0" w:space="0" w:color="auto" w:frame="1"/>
        </w:rPr>
        <w:t> and then copy and paste the following code in it.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NewClass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Text3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 xml:space="preserve"> OldClass O</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"Method Three"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Text4</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 xml:space="preserve"> OldClass O,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x</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"Method Four: "</w:t>
      </w:r>
      <w:r w:rsidRPr="00FE5848">
        <w:rPr>
          <w:rFonts w:ascii="Maiandra GD" w:eastAsia="Times New Roman" w:hAnsi="Maiandra GD" w:cs="Consolas"/>
          <w:color w:val="CFD5E0"/>
          <w:sz w:val="24"/>
          <w:szCs w:val="24"/>
        </w:rPr>
        <w:t xml:space="preserve"> + 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Text5</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 xml:space="preserve"> OldClass O</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"Method Five:"</w:t>
      </w:r>
      <w:r w:rsidRPr="00FE5848">
        <w:rPr>
          <w:rFonts w:ascii="Maiandra GD" w:eastAsia="Times New Roman" w:hAnsi="Maiandra GD" w:cs="Consolas"/>
          <w:color w:val="CFD5E0"/>
          <w:sz w:val="24"/>
          <w:szCs w:val="24"/>
        </w:rPr>
        <w:t xml:space="preserve"> + O.</w:t>
      </w:r>
      <w:r w:rsidRPr="00FE5848">
        <w:rPr>
          <w:rFonts w:ascii="Maiandra GD" w:eastAsia="Times New Roman" w:hAnsi="Maiandra GD" w:cs="Consolas"/>
          <w:color w:val="4284AE"/>
          <w:sz w:val="24"/>
          <w:szCs w:val="24"/>
        </w:rPr>
        <w:t>x</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first test the application, then we will understand the extension methods. Now to test whether the methods are accessed using the old class objects or not, add a class Program.CS and write the following code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lastRenderedPageBreak/>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 xml:space="preserve">OldClass obj = </w:t>
      </w:r>
      <w:r w:rsidRPr="00FE5848">
        <w:rPr>
          <w:rFonts w:ascii="Maiandra GD" w:eastAsia="Times New Roman" w:hAnsi="Maiandra GD" w:cs="Consolas"/>
          <w:color w:val="4284AE"/>
          <w:sz w:val="24"/>
          <w:szCs w:val="24"/>
        </w:rPr>
        <w:t>new</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OldClass</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Test1</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Test2</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6B7C8B"/>
          <w:sz w:val="24"/>
          <w:szCs w:val="24"/>
        </w:rPr>
        <w:t>//Calling exrension methods</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Text3</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Text4</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D19A66"/>
          <w:sz w:val="24"/>
          <w:szCs w:val="24"/>
        </w:rPr>
        <w:t>10</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obj.</w:t>
      </w:r>
      <w:r w:rsidRPr="00FE5848">
        <w:rPr>
          <w:rFonts w:ascii="Maiandra GD" w:eastAsia="Times New Roman" w:hAnsi="Maiandra GD" w:cs="Consolas"/>
          <w:color w:val="4284AE"/>
          <w:sz w:val="24"/>
          <w:szCs w:val="24"/>
        </w:rPr>
        <w:t>Text5</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212529"/>
          <w:sz w:val="24"/>
          <w:szCs w:val="24"/>
          <w:bdr w:val="none" w:sz="0" w:space="0" w:color="auto" w:frame="1"/>
        </w:rPr>
        <w:t>Now, run the application and see everything is working as expected and it will display the following output.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noProof/>
          <w:color w:val="212529"/>
          <w:sz w:val="24"/>
          <w:szCs w:val="24"/>
          <w:bdr w:val="none" w:sz="0" w:space="0" w:color="auto" w:frame="1"/>
        </w:rPr>
        <w:drawing>
          <wp:inline distT="0" distB="0" distL="0" distR="0">
            <wp:extent cx="1510030" cy="1052830"/>
            <wp:effectExtent l="19050" t="0" r="0" b="0"/>
            <wp:docPr id="115" name="Picture 115" descr="Extension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xtension Methods in C#"/>
                    <pic:cNvPicPr>
                      <a:picLocks noChangeAspect="1" noChangeArrowheads="1"/>
                    </pic:cNvPicPr>
                  </pic:nvPicPr>
                  <pic:blipFill>
                    <a:blip r:embed="rId87"/>
                    <a:srcRect/>
                    <a:stretch>
                      <a:fillRect/>
                    </a:stretch>
                  </pic:blipFill>
                  <pic:spPr bwMode="auto">
                    <a:xfrm>
                      <a:off x="0" y="0"/>
                      <a:ext cx="1510030" cy="105283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Points to Remember while working with C# Extension methods:</w:t>
      </w:r>
    </w:p>
    <w:p w:rsidR="00FE5848" w:rsidRPr="00FE5848" w:rsidRDefault="00FE5848" w:rsidP="00FE5848">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Extension methods must be defined only under the </w:t>
      </w:r>
      <w:r w:rsidRPr="00FE5848">
        <w:rPr>
          <w:rFonts w:ascii="Maiandra GD" w:eastAsia="Times New Roman" w:hAnsi="Maiandra GD" w:cs="Arial"/>
          <w:b/>
          <w:bCs/>
          <w:color w:val="000000"/>
          <w:sz w:val="24"/>
          <w:szCs w:val="24"/>
        </w:rPr>
        <w:t>static class.</w:t>
      </w:r>
    </w:p>
    <w:p w:rsidR="00FE5848" w:rsidRPr="00FE5848" w:rsidRDefault="00FE5848" w:rsidP="00FE5848">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As an extension method is defined under a static class, compulsory that the method should be defined as static whereas once the method is bound with another class, the method changes into non-static.</w:t>
      </w:r>
    </w:p>
    <w:p w:rsidR="00FE5848" w:rsidRPr="00FE5848" w:rsidRDefault="00FE5848" w:rsidP="00FE5848">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The first parameter of an extension method is known as the binding parameter which should be the name of the class to which the method has to be bound and the binding parameter should be prefixed with </w:t>
      </w:r>
      <w:r w:rsidRPr="00FE5848">
        <w:rPr>
          <w:rFonts w:ascii="Maiandra GD" w:eastAsia="Times New Roman" w:hAnsi="Maiandra GD" w:cs="Arial"/>
          <w:b/>
          <w:bCs/>
          <w:color w:val="000000"/>
          <w:sz w:val="24"/>
          <w:szCs w:val="24"/>
        </w:rPr>
        <w:t>this</w:t>
      </w:r>
      <w:r w:rsidRPr="00FE5848">
        <w:rPr>
          <w:rFonts w:ascii="Maiandra GD" w:eastAsia="Times New Roman" w:hAnsi="Maiandra GD" w:cs="Arial"/>
          <w:color w:val="000000"/>
          <w:sz w:val="24"/>
          <w:szCs w:val="24"/>
          <w:bdr w:val="none" w:sz="0" w:space="0" w:color="auto" w:frame="1"/>
        </w:rPr>
        <w:t> keyword.</w:t>
      </w:r>
    </w:p>
    <w:p w:rsidR="00FE5848" w:rsidRPr="00FE5848" w:rsidRDefault="00FE5848" w:rsidP="00FE5848">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An extension method can have only one binding parameter and that should be defined in the first place of the parameter list.</w:t>
      </w:r>
    </w:p>
    <w:p w:rsidR="00FE5848" w:rsidRPr="00FE5848" w:rsidRDefault="00FE5848" w:rsidP="00FE5848">
      <w:pPr>
        <w:numPr>
          <w:ilvl w:val="0"/>
          <w:numId w:val="58"/>
        </w:num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If required, an extension method can be defined with a normal parameter also starting from the second place of the parameter list.</w:t>
      </w:r>
    </w:p>
    <w:p w:rsidR="00FE5848" w:rsidRPr="00FE5848" w:rsidRDefault="00FE5848" w:rsidP="00FE5848">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FE5848">
        <w:rPr>
          <w:rFonts w:ascii="Maiandra GD" w:eastAsia="Times New Roman" w:hAnsi="Maiandra GD" w:cs="Arial"/>
          <w:b/>
          <w:bCs/>
          <w:color w:val="000000"/>
          <w:sz w:val="24"/>
          <w:szCs w:val="24"/>
        </w:rPr>
        <w:t>Extension Method Real-time Example:</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Let us see one real-time scenario where you can use the extension method. As we know string is a built-in class provided by .NET Framework. That means the source code of this class is not available to us and hence we can change the source code of the string class. Now our requirement is to add a method to the String class i.e. GetWordCount() and that method will return the number of words present in a string and we should call this method as shown in the below image.</w:t>
      </w:r>
    </w:p>
    <w:p w:rsidR="00FE5848" w:rsidRP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lastRenderedPageBreak/>
        <w:drawing>
          <wp:inline distT="0" distB="0" distL="0" distR="0">
            <wp:extent cx="5273675" cy="520700"/>
            <wp:effectExtent l="19050" t="0" r="3175" b="0"/>
            <wp:docPr id="116" name="Picture 116" descr="C# Extension Methods Real-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 Extension Methods Real-time Example"/>
                    <pic:cNvPicPr>
                      <a:picLocks noChangeAspect="1" noChangeArrowheads="1"/>
                    </pic:cNvPicPr>
                  </pic:nvPicPr>
                  <pic:blipFill>
                    <a:blip r:embed="rId88"/>
                    <a:srcRect/>
                    <a:stretch>
                      <a:fillRect/>
                    </a:stretch>
                  </pic:blipFill>
                  <pic:spPr bwMode="auto">
                    <a:xfrm>
                      <a:off x="0" y="0"/>
                      <a:ext cx="5273675" cy="520700"/>
                    </a:xfrm>
                    <a:prstGeom prst="rect">
                      <a:avLst/>
                    </a:prstGeom>
                    <a:noFill/>
                    <a:ln w="9525">
                      <a:noFill/>
                      <a:miter lim="800000"/>
                      <a:headEnd/>
                      <a:tailEnd/>
                    </a:ln>
                  </pic:spPr>
                </pic:pic>
              </a:graphicData>
            </a:graphic>
          </wp:inline>
        </w:drawing>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You can achieve the above using Extension Methods. First, create a class with the name </w:t>
      </w:r>
      <w:r w:rsidRPr="00FE5848">
        <w:rPr>
          <w:rFonts w:ascii="Maiandra GD" w:eastAsia="Times New Roman" w:hAnsi="Maiandra GD" w:cs="Arial"/>
          <w:b/>
          <w:bCs/>
          <w:color w:val="000000"/>
          <w:sz w:val="24"/>
          <w:szCs w:val="24"/>
        </w:rPr>
        <w:t>StringExtension</w:t>
      </w:r>
      <w:r w:rsidRPr="00FE5848">
        <w:rPr>
          <w:rFonts w:ascii="Maiandra GD" w:eastAsia="Times New Roman" w:hAnsi="Maiandra GD" w:cs="Arial"/>
          <w:color w:val="000000"/>
          <w:sz w:val="24"/>
          <w:szCs w:val="24"/>
          <w:bdr w:val="none" w:sz="0" w:space="0" w:color="auto" w:frame="1"/>
        </w:rPr>
        <w:t> and then copy and paste the following code into it. As you can see, here we created the class as static and hence the GetWordCount as static and provide the first parameter as the string class name so that we can call this method on the String class object.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ExtensionMethodsDemo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StringExtension</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public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GetWordCount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FFFFFF"/>
          <w:sz w:val="24"/>
          <w:szCs w:val="24"/>
        </w:rPr>
        <w:t>this</w:t>
      </w:r>
      <w:r w:rsidRPr="00FE5848">
        <w:rPr>
          <w:rFonts w:ascii="Maiandra GD" w:eastAsia="Times New Roman" w:hAnsi="Maiandra GD" w:cs="Consolas"/>
          <w:color w:val="CFD5E0"/>
          <w:sz w:val="24"/>
          <w:szCs w:val="24"/>
        </w:rPr>
        <w:t xml:space="preserve"> string inputstring</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if</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color w:val="4284AE"/>
          <w:sz w:val="24"/>
          <w:szCs w:val="24"/>
        </w:rPr>
        <w:t>IsNullOrEmpty</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inputstring</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strArray = inputstring.</w:t>
      </w:r>
      <w:r w:rsidRPr="00FE5848">
        <w:rPr>
          <w:rFonts w:ascii="Maiandra GD" w:eastAsia="Times New Roman" w:hAnsi="Maiandra GD" w:cs="Consolas"/>
          <w:color w:val="4284AE"/>
          <w:sz w:val="24"/>
          <w:szCs w:val="24"/>
        </w:rPr>
        <w:t>Split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 '</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strArray.</w:t>
      </w:r>
      <w:r w:rsidRPr="00FE5848">
        <w:rPr>
          <w:rFonts w:ascii="Maiandra GD" w:eastAsia="Times New Roman" w:hAnsi="Maiandra GD" w:cs="Consolas"/>
          <w:color w:val="4284AE"/>
          <w:sz w:val="24"/>
          <w:szCs w:val="24"/>
        </w:rPr>
        <w:t>Count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else</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return</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D19A66"/>
          <w:sz w:val="24"/>
          <w:szCs w:val="24"/>
        </w:rPr>
        <w:t>0</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jc w:val="both"/>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Once you have created the extension method, now you can use that method on the String class object. So, modify the Main method of the Program class as shown below.</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 xml:space="preserve">namespace </w:t>
      </w:r>
      <w:r w:rsidRPr="00FE5848">
        <w:rPr>
          <w:rFonts w:ascii="Maiandra GD" w:eastAsia="Times New Roman" w:hAnsi="Maiandra GD" w:cs="Consolas"/>
          <w:i/>
          <w:iCs/>
          <w:color w:val="4284AE"/>
          <w:sz w:val="24"/>
          <w:szCs w:val="24"/>
        </w:rPr>
        <w:t>ExtensionMethodsDemo</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class</w:t>
      </w:r>
      <w:r w:rsidRPr="00FE5848">
        <w:rPr>
          <w:rFonts w:ascii="Maiandra GD" w:eastAsia="Times New Roman" w:hAnsi="Maiandra GD" w:cs="Consolas"/>
          <w:color w:val="CFD5E0"/>
          <w:sz w:val="24"/>
          <w:szCs w:val="24"/>
        </w:rPr>
        <w:t xml:space="preserve"> Program</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static</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b/>
          <w:bCs/>
          <w:color w:val="D171DD"/>
          <w:sz w:val="24"/>
          <w:szCs w:val="24"/>
        </w:rPr>
        <w:t>void</w:t>
      </w:r>
      <w:r w:rsidRPr="00FE5848">
        <w:rPr>
          <w:rFonts w:ascii="Maiandra GD" w:eastAsia="Times New Roman" w:hAnsi="Maiandra GD" w:cs="Consolas"/>
          <w:color w:val="CFD5E0"/>
          <w:sz w:val="24"/>
          <w:szCs w:val="24"/>
        </w:rPr>
        <w:t xml:space="preserve"> </w:t>
      </w:r>
      <w:r w:rsidRPr="00FE5848">
        <w:rPr>
          <w:rFonts w:ascii="Maiandra GD" w:eastAsia="Times New Roman" w:hAnsi="Maiandra GD" w:cs="Consolas"/>
          <w:color w:val="4284AE"/>
          <w:sz w:val="24"/>
          <w:szCs w:val="24"/>
        </w:rPr>
        <w:t>Main</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string</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 xml:space="preserve"> args</w:t>
      </w: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lastRenderedPageBreak/>
        <w:t xml:space="preserve">string myWord = </w:t>
      </w:r>
      <w:r w:rsidRPr="00FE5848">
        <w:rPr>
          <w:rFonts w:ascii="Maiandra GD" w:eastAsia="Times New Roman" w:hAnsi="Maiandra GD" w:cs="Consolas"/>
          <w:color w:val="7CC379"/>
          <w:sz w:val="24"/>
          <w:szCs w:val="24"/>
        </w:rPr>
        <w:t>"Welcome to Dotnet Tutorials Extension Methods Article"</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D171DD"/>
          <w:sz w:val="24"/>
          <w:szCs w:val="24"/>
        </w:rPr>
        <w:t>int</w:t>
      </w:r>
      <w:r w:rsidRPr="00FE5848">
        <w:rPr>
          <w:rFonts w:ascii="Maiandra GD" w:eastAsia="Times New Roman" w:hAnsi="Maiandra GD" w:cs="Consolas"/>
          <w:color w:val="CFD5E0"/>
          <w:sz w:val="24"/>
          <w:szCs w:val="24"/>
        </w:rPr>
        <w:t xml:space="preserve"> wordCount = myWord.</w:t>
      </w:r>
      <w:r w:rsidRPr="00FE5848">
        <w:rPr>
          <w:rFonts w:ascii="Maiandra GD" w:eastAsia="Times New Roman" w:hAnsi="Maiandra GD" w:cs="Consolas"/>
          <w:color w:val="4284AE"/>
          <w:sz w:val="24"/>
          <w:szCs w:val="24"/>
        </w:rPr>
        <w:t>GetWordCount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"string : "</w:t>
      </w:r>
      <w:r w:rsidRPr="00FE5848">
        <w:rPr>
          <w:rFonts w:ascii="Maiandra GD" w:eastAsia="Times New Roman" w:hAnsi="Maiandra GD" w:cs="Consolas"/>
          <w:color w:val="CFD5E0"/>
          <w:sz w:val="24"/>
          <w:szCs w:val="24"/>
        </w:rPr>
        <w:t xml:space="preserve"> + myWord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WriteLine</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7CC379"/>
          <w:sz w:val="24"/>
          <w:szCs w:val="24"/>
        </w:rPr>
        <w:t>"Count : "</w:t>
      </w:r>
      <w:r w:rsidRPr="00FE5848">
        <w:rPr>
          <w:rFonts w:ascii="Maiandra GD" w:eastAsia="Times New Roman" w:hAnsi="Maiandra GD" w:cs="Consolas"/>
          <w:color w:val="CFD5E0"/>
          <w:sz w:val="24"/>
          <w:szCs w:val="24"/>
        </w:rPr>
        <w:t xml:space="preserve"> + wordCount</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color w:val="CFD5E0"/>
          <w:sz w:val="24"/>
          <w:szCs w:val="24"/>
        </w:rPr>
        <w:t>Console.</w:t>
      </w:r>
      <w:r w:rsidRPr="00FE5848">
        <w:rPr>
          <w:rFonts w:ascii="Maiandra GD" w:eastAsia="Times New Roman" w:hAnsi="Maiandra GD" w:cs="Consolas"/>
          <w:color w:val="4284AE"/>
          <w:sz w:val="24"/>
          <w:szCs w:val="24"/>
        </w:rPr>
        <w:t>Read</w:t>
      </w:r>
      <w:r w:rsidRPr="00FE5848">
        <w:rPr>
          <w:rFonts w:ascii="Maiandra GD" w:eastAsia="Times New Roman" w:hAnsi="Maiandra GD" w:cs="Consolas"/>
          <w:b/>
          <w:bCs/>
          <w:color w:val="6B7C8B"/>
          <w:sz w:val="24"/>
          <w:szCs w:val="24"/>
        </w:rPr>
        <w:t>()</w:t>
      </w:r>
      <w:r w:rsidRPr="00FE5848">
        <w:rPr>
          <w:rFonts w:ascii="Maiandra GD" w:eastAsia="Times New Roman" w:hAnsi="Maiandra GD" w:cs="Consolas"/>
          <w:color w:val="CFD5E0"/>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after="0"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272B33"/>
        <w:spacing w:line="384" w:lineRule="atLeast"/>
        <w:textAlignment w:val="baseline"/>
        <w:rPr>
          <w:rFonts w:ascii="Maiandra GD" w:eastAsia="Times New Roman" w:hAnsi="Maiandra GD" w:cs="Consolas"/>
          <w:color w:val="596174"/>
          <w:sz w:val="24"/>
          <w:szCs w:val="24"/>
        </w:rPr>
      </w:pPr>
      <w:r w:rsidRPr="00FE5848">
        <w:rPr>
          <w:rFonts w:ascii="Maiandra GD" w:eastAsia="Times New Roman" w:hAnsi="Maiandra GD" w:cs="Consolas"/>
          <w:b/>
          <w:bCs/>
          <w:color w:val="6B7C8B"/>
          <w:sz w:val="24"/>
          <w:szCs w:val="24"/>
        </w:rPr>
        <w:t>}</w:t>
      </w:r>
    </w:p>
    <w:p w:rsidR="00FE5848" w:rsidRPr="00FE5848" w:rsidRDefault="00FE5848" w:rsidP="00FE5848">
      <w:pPr>
        <w:shd w:val="clear" w:color="auto" w:fill="FFFFFF"/>
        <w:spacing w:after="0"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Arial"/>
          <w:color w:val="000000"/>
          <w:sz w:val="24"/>
          <w:szCs w:val="24"/>
          <w:bdr w:val="none" w:sz="0" w:space="0" w:color="auto" w:frame="1"/>
        </w:rPr>
        <w:t>That’s it. Now run the application and you should get the output as expected as shown in the below image. </w:t>
      </w:r>
    </w:p>
    <w:p w:rsidR="00FE5848" w:rsidRDefault="00FE5848" w:rsidP="00FE5848">
      <w:pPr>
        <w:shd w:val="clear" w:color="auto" w:fill="FFFFFF"/>
        <w:spacing w:after="384" w:line="240" w:lineRule="auto"/>
        <w:textAlignment w:val="baseline"/>
        <w:rPr>
          <w:rFonts w:ascii="Maiandra GD" w:eastAsia="Times New Roman" w:hAnsi="Maiandra GD" w:cs="Segoe UI"/>
          <w:color w:val="212529"/>
          <w:sz w:val="24"/>
          <w:szCs w:val="24"/>
        </w:rPr>
      </w:pPr>
      <w:r w:rsidRPr="00FE5848">
        <w:rPr>
          <w:rFonts w:ascii="Maiandra GD" w:eastAsia="Times New Roman" w:hAnsi="Maiandra GD" w:cs="Segoe UI"/>
          <w:noProof/>
          <w:color w:val="212529"/>
          <w:sz w:val="24"/>
          <w:szCs w:val="24"/>
        </w:rPr>
        <w:drawing>
          <wp:inline distT="0" distB="0" distL="0" distR="0">
            <wp:extent cx="5008245" cy="553085"/>
            <wp:effectExtent l="19050" t="0" r="1905" b="0"/>
            <wp:docPr id="117" name="Picture 117" descr="Real-time Example of Extension Method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eal-time Example of Extension Methods in C#"/>
                    <pic:cNvPicPr>
                      <a:picLocks noChangeAspect="1" noChangeArrowheads="1"/>
                    </pic:cNvPicPr>
                  </pic:nvPicPr>
                  <pic:blipFill>
                    <a:blip r:embed="rId89"/>
                    <a:srcRect/>
                    <a:stretch>
                      <a:fillRect/>
                    </a:stretch>
                  </pic:blipFill>
                  <pic:spPr bwMode="auto">
                    <a:xfrm>
                      <a:off x="0" y="0"/>
                      <a:ext cx="5008245" cy="553085"/>
                    </a:xfrm>
                    <a:prstGeom prst="rect">
                      <a:avLst/>
                    </a:prstGeom>
                    <a:noFill/>
                    <a:ln w="9525">
                      <a:noFill/>
                      <a:miter lim="800000"/>
                      <a:headEnd/>
                      <a:tailEnd/>
                    </a:ln>
                  </pic:spPr>
                </pic:pic>
              </a:graphicData>
            </a:graphic>
          </wp:inline>
        </w:drawing>
      </w:r>
    </w:p>
    <w:p w:rsidR="00481DD9" w:rsidRPr="00FE5848" w:rsidRDefault="00481DD9" w:rsidP="00FE5848">
      <w:pPr>
        <w:shd w:val="clear" w:color="auto" w:fill="FFFFFF"/>
        <w:spacing w:after="384" w:line="240" w:lineRule="auto"/>
        <w:textAlignment w:val="baseline"/>
        <w:rPr>
          <w:rFonts w:ascii="Maiandra GD" w:eastAsia="Times New Roman" w:hAnsi="Maiandra GD" w:cs="Segoe UI"/>
          <w:color w:val="212529"/>
          <w:sz w:val="24"/>
          <w:szCs w:val="24"/>
        </w:rPr>
      </w:pPr>
    </w:p>
    <w:p w:rsidR="00FE5848" w:rsidRPr="00FE5848" w:rsidRDefault="00FE5848">
      <w:pPr>
        <w:rPr>
          <w:rFonts w:ascii="Maiandra GD" w:hAnsi="Maiandra GD"/>
          <w:sz w:val="24"/>
          <w:szCs w:val="24"/>
        </w:rPr>
      </w:pPr>
    </w:p>
    <w:sectPr w:rsidR="00FE5848" w:rsidRPr="00FE5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5D36"/>
    <w:multiLevelType w:val="multilevel"/>
    <w:tmpl w:val="793A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62C78"/>
    <w:multiLevelType w:val="multilevel"/>
    <w:tmpl w:val="576A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2D91"/>
    <w:multiLevelType w:val="multilevel"/>
    <w:tmpl w:val="7992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A7887"/>
    <w:multiLevelType w:val="multilevel"/>
    <w:tmpl w:val="5696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75129"/>
    <w:multiLevelType w:val="multilevel"/>
    <w:tmpl w:val="8E06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821177"/>
    <w:multiLevelType w:val="multilevel"/>
    <w:tmpl w:val="462C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A22750"/>
    <w:multiLevelType w:val="multilevel"/>
    <w:tmpl w:val="D480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9E31D2"/>
    <w:multiLevelType w:val="multilevel"/>
    <w:tmpl w:val="24D6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1E36C3"/>
    <w:multiLevelType w:val="multilevel"/>
    <w:tmpl w:val="15C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1700EA"/>
    <w:multiLevelType w:val="multilevel"/>
    <w:tmpl w:val="632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C67CB"/>
    <w:multiLevelType w:val="multilevel"/>
    <w:tmpl w:val="5D34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7D35F2"/>
    <w:multiLevelType w:val="multilevel"/>
    <w:tmpl w:val="A6C0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803054"/>
    <w:multiLevelType w:val="multilevel"/>
    <w:tmpl w:val="8128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7C0167"/>
    <w:multiLevelType w:val="multilevel"/>
    <w:tmpl w:val="F7C0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186A2F"/>
    <w:multiLevelType w:val="multilevel"/>
    <w:tmpl w:val="C054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B904E6"/>
    <w:multiLevelType w:val="multilevel"/>
    <w:tmpl w:val="4FA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787CAF"/>
    <w:multiLevelType w:val="multilevel"/>
    <w:tmpl w:val="4852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D22069"/>
    <w:multiLevelType w:val="multilevel"/>
    <w:tmpl w:val="3942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1D207A"/>
    <w:multiLevelType w:val="multilevel"/>
    <w:tmpl w:val="22FA4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A67C4E"/>
    <w:multiLevelType w:val="multilevel"/>
    <w:tmpl w:val="3B3C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6F3BF4"/>
    <w:multiLevelType w:val="multilevel"/>
    <w:tmpl w:val="7D88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526B13"/>
    <w:multiLevelType w:val="multilevel"/>
    <w:tmpl w:val="E7F2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35313F"/>
    <w:multiLevelType w:val="multilevel"/>
    <w:tmpl w:val="D8FA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A31E6A"/>
    <w:multiLevelType w:val="multilevel"/>
    <w:tmpl w:val="15E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4A76E9"/>
    <w:multiLevelType w:val="multilevel"/>
    <w:tmpl w:val="21BC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7D789D"/>
    <w:multiLevelType w:val="multilevel"/>
    <w:tmpl w:val="D13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FC1D50"/>
    <w:multiLevelType w:val="multilevel"/>
    <w:tmpl w:val="85B0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1C2667"/>
    <w:multiLevelType w:val="multilevel"/>
    <w:tmpl w:val="CC0E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076451"/>
    <w:multiLevelType w:val="multilevel"/>
    <w:tmpl w:val="9D40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521D85"/>
    <w:multiLevelType w:val="multilevel"/>
    <w:tmpl w:val="6432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664A73"/>
    <w:multiLevelType w:val="multilevel"/>
    <w:tmpl w:val="C672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A47CD5"/>
    <w:multiLevelType w:val="multilevel"/>
    <w:tmpl w:val="AACA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10368F"/>
    <w:multiLevelType w:val="multilevel"/>
    <w:tmpl w:val="74C0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32355A"/>
    <w:multiLevelType w:val="multilevel"/>
    <w:tmpl w:val="1C38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B10AC5"/>
    <w:multiLevelType w:val="multilevel"/>
    <w:tmpl w:val="D22C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EA7B46"/>
    <w:multiLevelType w:val="multilevel"/>
    <w:tmpl w:val="199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F2559E"/>
    <w:multiLevelType w:val="multilevel"/>
    <w:tmpl w:val="B166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FDF5A5C"/>
    <w:multiLevelType w:val="multilevel"/>
    <w:tmpl w:val="A3E6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291D98"/>
    <w:multiLevelType w:val="multilevel"/>
    <w:tmpl w:val="1900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AB5202"/>
    <w:multiLevelType w:val="multilevel"/>
    <w:tmpl w:val="D55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8C954C1"/>
    <w:multiLevelType w:val="multilevel"/>
    <w:tmpl w:val="8DBA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93C192F"/>
    <w:multiLevelType w:val="multilevel"/>
    <w:tmpl w:val="C352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B24B5A"/>
    <w:multiLevelType w:val="multilevel"/>
    <w:tmpl w:val="19D8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F778C5"/>
    <w:multiLevelType w:val="multilevel"/>
    <w:tmpl w:val="C84A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8E5B67"/>
    <w:multiLevelType w:val="multilevel"/>
    <w:tmpl w:val="8864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F6623E"/>
    <w:multiLevelType w:val="multilevel"/>
    <w:tmpl w:val="3CDA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E176BFE"/>
    <w:multiLevelType w:val="multilevel"/>
    <w:tmpl w:val="879E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7573C65"/>
    <w:multiLevelType w:val="multilevel"/>
    <w:tmpl w:val="6F70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A447DCB"/>
    <w:multiLevelType w:val="multilevel"/>
    <w:tmpl w:val="3B9C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2157C3"/>
    <w:multiLevelType w:val="multilevel"/>
    <w:tmpl w:val="5CA2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1245FC"/>
    <w:multiLevelType w:val="multilevel"/>
    <w:tmpl w:val="3204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202EE6"/>
    <w:multiLevelType w:val="multilevel"/>
    <w:tmpl w:val="B006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394377"/>
    <w:multiLevelType w:val="multilevel"/>
    <w:tmpl w:val="EAE2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501A3F"/>
    <w:multiLevelType w:val="multilevel"/>
    <w:tmpl w:val="4EE6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91C75E5"/>
    <w:multiLevelType w:val="multilevel"/>
    <w:tmpl w:val="27BC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B397C5D"/>
    <w:multiLevelType w:val="multilevel"/>
    <w:tmpl w:val="9974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B966BF9"/>
    <w:multiLevelType w:val="multilevel"/>
    <w:tmpl w:val="217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D767C08"/>
    <w:multiLevelType w:val="multilevel"/>
    <w:tmpl w:val="089E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2"/>
  </w:num>
  <w:num w:numId="3">
    <w:abstractNumId w:val="23"/>
  </w:num>
  <w:num w:numId="4">
    <w:abstractNumId w:val="13"/>
  </w:num>
  <w:num w:numId="5">
    <w:abstractNumId w:val="8"/>
  </w:num>
  <w:num w:numId="6">
    <w:abstractNumId w:val="11"/>
  </w:num>
  <w:num w:numId="7">
    <w:abstractNumId w:val="6"/>
  </w:num>
  <w:num w:numId="8">
    <w:abstractNumId w:val="33"/>
  </w:num>
  <w:num w:numId="9">
    <w:abstractNumId w:val="42"/>
  </w:num>
  <w:num w:numId="10">
    <w:abstractNumId w:val="52"/>
  </w:num>
  <w:num w:numId="11">
    <w:abstractNumId w:val="0"/>
  </w:num>
  <w:num w:numId="12">
    <w:abstractNumId w:val="21"/>
  </w:num>
  <w:num w:numId="13">
    <w:abstractNumId w:val="29"/>
  </w:num>
  <w:num w:numId="14">
    <w:abstractNumId w:val="7"/>
  </w:num>
  <w:num w:numId="15">
    <w:abstractNumId w:val="57"/>
  </w:num>
  <w:num w:numId="16">
    <w:abstractNumId w:val="34"/>
  </w:num>
  <w:num w:numId="17">
    <w:abstractNumId w:val="1"/>
  </w:num>
  <w:num w:numId="18">
    <w:abstractNumId w:val="54"/>
  </w:num>
  <w:num w:numId="19">
    <w:abstractNumId w:val="43"/>
  </w:num>
  <w:num w:numId="20">
    <w:abstractNumId w:val="45"/>
  </w:num>
  <w:num w:numId="21">
    <w:abstractNumId w:val="47"/>
  </w:num>
  <w:num w:numId="22">
    <w:abstractNumId w:val="24"/>
  </w:num>
  <w:num w:numId="23">
    <w:abstractNumId w:val="25"/>
  </w:num>
  <w:num w:numId="24">
    <w:abstractNumId w:val="17"/>
  </w:num>
  <w:num w:numId="25">
    <w:abstractNumId w:val="32"/>
  </w:num>
  <w:num w:numId="26">
    <w:abstractNumId w:val="30"/>
  </w:num>
  <w:num w:numId="27">
    <w:abstractNumId w:val="39"/>
  </w:num>
  <w:num w:numId="28">
    <w:abstractNumId w:val="5"/>
  </w:num>
  <w:num w:numId="29">
    <w:abstractNumId w:val="9"/>
  </w:num>
  <w:num w:numId="30">
    <w:abstractNumId w:val="16"/>
  </w:num>
  <w:num w:numId="31">
    <w:abstractNumId w:val="55"/>
  </w:num>
  <w:num w:numId="32">
    <w:abstractNumId w:val="38"/>
  </w:num>
  <w:num w:numId="33">
    <w:abstractNumId w:val="36"/>
  </w:num>
  <w:num w:numId="34">
    <w:abstractNumId w:val="4"/>
  </w:num>
  <w:num w:numId="35">
    <w:abstractNumId w:val="10"/>
  </w:num>
  <w:num w:numId="36">
    <w:abstractNumId w:val="50"/>
  </w:num>
  <w:num w:numId="37">
    <w:abstractNumId w:val="56"/>
  </w:num>
  <w:num w:numId="38">
    <w:abstractNumId w:val="26"/>
  </w:num>
  <w:num w:numId="39">
    <w:abstractNumId w:val="15"/>
  </w:num>
  <w:num w:numId="40">
    <w:abstractNumId w:val="3"/>
  </w:num>
  <w:num w:numId="41">
    <w:abstractNumId w:val="28"/>
  </w:num>
  <w:num w:numId="42">
    <w:abstractNumId w:val="14"/>
  </w:num>
  <w:num w:numId="43">
    <w:abstractNumId w:val="20"/>
  </w:num>
  <w:num w:numId="44">
    <w:abstractNumId w:val="22"/>
  </w:num>
  <w:num w:numId="45">
    <w:abstractNumId w:val="40"/>
  </w:num>
  <w:num w:numId="46">
    <w:abstractNumId w:val="35"/>
  </w:num>
  <w:num w:numId="47">
    <w:abstractNumId w:val="37"/>
  </w:num>
  <w:num w:numId="48">
    <w:abstractNumId w:val="53"/>
  </w:num>
  <w:num w:numId="49">
    <w:abstractNumId w:val="31"/>
  </w:num>
  <w:num w:numId="50">
    <w:abstractNumId w:val="18"/>
  </w:num>
  <w:num w:numId="51">
    <w:abstractNumId w:val="48"/>
  </w:num>
  <w:num w:numId="52">
    <w:abstractNumId w:val="2"/>
  </w:num>
  <w:num w:numId="53">
    <w:abstractNumId w:val="51"/>
  </w:num>
  <w:num w:numId="54">
    <w:abstractNumId w:val="44"/>
  </w:num>
  <w:num w:numId="55">
    <w:abstractNumId w:val="19"/>
  </w:num>
  <w:num w:numId="56">
    <w:abstractNumId w:val="27"/>
  </w:num>
  <w:num w:numId="57">
    <w:abstractNumId w:val="49"/>
  </w:num>
  <w:num w:numId="58">
    <w:abstractNumId w:val="4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4145BD"/>
    <w:rsid w:val="004145BD"/>
    <w:rsid w:val="00471483"/>
    <w:rsid w:val="00481DD9"/>
    <w:rsid w:val="006734BA"/>
    <w:rsid w:val="00B4010F"/>
    <w:rsid w:val="00B47B12"/>
    <w:rsid w:val="00C71632"/>
    <w:rsid w:val="00FE5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58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58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E58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84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E584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E5848"/>
    <w:rPr>
      <w:rFonts w:ascii="Times New Roman" w:eastAsia="Times New Roman" w:hAnsi="Times New Roman" w:cs="Times New Roman"/>
      <w:b/>
      <w:bCs/>
      <w:sz w:val="15"/>
      <w:szCs w:val="15"/>
    </w:rPr>
  </w:style>
  <w:style w:type="paragraph" w:customStyle="1" w:styleId="llms-parent-course-link">
    <w:name w:val="llms-parent-course-link"/>
    <w:basedOn w:val="Normal"/>
    <w:rsid w:val="00FE5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5848"/>
    <w:rPr>
      <w:color w:val="0000FF"/>
      <w:u w:val="single"/>
    </w:rPr>
  </w:style>
  <w:style w:type="character" w:styleId="Strong">
    <w:name w:val="Strong"/>
    <w:basedOn w:val="DefaultParagraphFont"/>
    <w:uiPriority w:val="22"/>
    <w:qFormat/>
    <w:rsid w:val="00FE5848"/>
    <w:rPr>
      <w:b/>
      <w:bCs/>
    </w:rPr>
  </w:style>
  <w:style w:type="paragraph" w:styleId="NormalWeb">
    <w:name w:val="Normal (Web)"/>
    <w:basedOn w:val="Normal"/>
    <w:uiPriority w:val="99"/>
    <w:semiHidden/>
    <w:unhideWhenUsed/>
    <w:rsid w:val="00FE58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5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848"/>
    <w:rPr>
      <w:rFonts w:ascii="Tahoma" w:hAnsi="Tahoma" w:cs="Tahoma"/>
      <w:sz w:val="16"/>
      <w:szCs w:val="16"/>
    </w:rPr>
  </w:style>
  <w:style w:type="character" w:customStyle="1" w:styleId="enlighter-k0">
    <w:name w:val="enlighter-k0"/>
    <w:basedOn w:val="DefaultParagraphFont"/>
    <w:rsid w:val="00FE5848"/>
  </w:style>
  <w:style w:type="character" w:customStyle="1" w:styleId="enlighter-k10">
    <w:name w:val="enlighter-k10"/>
    <w:basedOn w:val="DefaultParagraphFont"/>
    <w:rsid w:val="00FE5848"/>
  </w:style>
  <w:style w:type="character" w:customStyle="1" w:styleId="enlighter-text">
    <w:name w:val="enlighter-text"/>
    <w:basedOn w:val="DefaultParagraphFont"/>
    <w:rsid w:val="00FE5848"/>
  </w:style>
  <w:style w:type="character" w:customStyle="1" w:styleId="enlighter-g1">
    <w:name w:val="enlighter-g1"/>
    <w:basedOn w:val="DefaultParagraphFont"/>
    <w:rsid w:val="00FE5848"/>
  </w:style>
  <w:style w:type="character" w:customStyle="1" w:styleId="enlighter-k5">
    <w:name w:val="enlighter-k5"/>
    <w:basedOn w:val="DefaultParagraphFont"/>
    <w:rsid w:val="00FE5848"/>
  </w:style>
  <w:style w:type="character" w:customStyle="1" w:styleId="enlighter-m0">
    <w:name w:val="enlighter-m0"/>
    <w:basedOn w:val="DefaultParagraphFont"/>
    <w:rsid w:val="00FE5848"/>
  </w:style>
  <w:style w:type="character" w:customStyle="1" w:styleId="enlighter-c0">
    <w:name w:val="enlighter-c0"/>
    <w:basedOn w:val="DefaultParagraphFont"/>
    <w:rsid w:val="00FE5848"/>
  </w:style>
  <w:style w:type="character" w:customStyle="1" w:styleId="enlighter-k3">
    <w:name w:val="enlighter-k3"/>
    <w:basedOn w:val="DefaultParagraphFont"/>
    <w:rsid w:val="00FE5848"/>
  </w:style>
  <w:style w:type="character" w:customStyle="1" w:styleId="enlighter-m3">
    <w:name w:val="enlighter-m3"/>
    <w:basedOn w:val="DefaultParagraphFont"/>
    <w:rsid w:val="00FE5848"/>
  </w:style>
  <w:style w:type="character" w:customStyle="1" w:styleId="enlighter-n1">
    <w:name w:val="enlighter-n1"/>
    <w:basedOn w:val="DefaultParagraphFont"/>
    <w:rsid w:val="00FE5848"/>
  </w:style>
  <w:style w:type="character" w:customStyle="1" w:styleId="Heading4Char">
    <w:name w:val="Heading 4 Char"/>
    <w:basedOn w:val="DefaultParagraphFont"/>
    <w:link w:val="Heading4"/>
    <w:uiPriority w:val="9"/>
    <w:rsid w:val="00FE5848"/>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FE5848"/>
    <w:rPr>
      <w:color w:val="800080"/>
      <w:u w:val="single"/>
    </w:rPr>
  </w:style>
  <w:style w:type="character" w:customStyle="1" w:styleId="enlighter-s0">
    <w:name w:val="enlighter-s0"/>
    <w:basedOn w:val="DefaultParagraphFont"/>
    <w:rsid w:val="00FE5848"/>
  </w:style>
  <w:style w:type="character" w:customStyle="1" w:styleId="enlighter-k9">
    <w:name w:val="enlighter-k9"/>
    <w:basedOn w:val="DefaultParagraphFont"/>
    <w:rsid w:val="00FE5848"/>
  </w:style>
  <w:style w:type="character" w:customStyle="1" w:styleId="enlighter-e1">
    <w:name w:val="enlighter-e1"/>
    <w:basedOn w:val="DefaultParagraphFont"/>
    <w:rsid w:val="00FE5848"/>
  </w:style>
  <w:style w:type="character" w:customStyle="1" w:styleId="enlighter-k1">
    <w:name w:val="enlighter-k1"/>
    <w:basedOn w:val="DefaultParagraphFont"/>
    <w:rsid w:val="00FE5848"/>
  </w:style>
  <w:style w:type="character" w:customStyle="1" w:styleId="enlighter-n0">
    <w:name w:val="enlighter-n0"/>
    <w:basedOn w:val="DefaultParagraphFont"/>
    <w:rsid w:val="00FE5848"/>
  </w:style>
  <w:style w:type="character" w:customStyle="1" w:styleId="enlighter-s1">
    <w:name w:val="enlighter-s1"/>
    <w:basedOn w:val="DefaultParagraphFont"/>
    <w:rsid w:val="00FE5848"/>
  </w:style>
  <w:style w:type="paragraph" w:styleId="NoSpacing">
    <w:name w:val="No Spacing"/>
    <w:uiPriority w:val="1"/>
    <w:qFormat/>
    <w:rsid w:val="00C716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57616117">
      <w:bodyDiv w:val="1"/>
      <w:marLeft w:val="0"/>
      <w:marRight w:val="0"/>
      <w:marTop w:val="0"/>
      <w:marBottom w:val="0"/>
      <w:divBdr>
        <w:top w:val="none" w:sz="0" w:space="0" w:color="auto"/>
        <w:left w:val="none" w:sz="0" w:space="0" w:color="auto"/>
        <w:bottom w:val="none" w:sz="0" w:space="0" w:color="auto"/>
        <w:right w:val="none" w:sz="0" w:space="0" w:color="auto"/>
      </w:divBdr>
      <w:divsChild>
        <w:div w:id="815028351">
          <w:marLeft w:val="0"/>
          <w:marRight w:val="0"/>
          <w:marTop w:val="0"/>
          <w:marBottom w:val="0"/>
          <w:divBdr>
            <w:top w:val="none" w:sz="0" w:space="0" w:color="auto"/>
            <w:left w:val="none" w:sz="0" w:space="0" w:color="auto"/>
            <w:bottom w:val="none" w:sz="0" w:space="0" w:color="auto"/>
            <w:right w:val="none" w:sz="0" w:space="0" w:color="auto"/>
          </w:divBdr>
        </w:div>
        <w:div w:id="1266772265">
          <w:marLeft w:val="0"/>
          <w:marRight w:val="0"/>
          <w:marTop w:val="0"/>
          <w:marBottom w:val="335"/>
          <w:divBdr>
            <w:top w:val="none" w:sz="0" w:space="0" w:color="auto"/>
            <w:left w:val="none" w:sz="0" w:space="0" w:color="auto"/>
            <w:bottom w:val="none" w:sz="0" w:space="0" w:color="auto"/>
            <w:right w:val="none" w:sz="0" w:space="0" w:color="auto"/>
          </w:divBdr>
          <w:divsChild>
            <w:div w:id="613556792">
              <w:marLeft w:val="0"/>
              <w:marRight w:val="0"/>
              <w:marTop w:val="0"/>
              <w:marBottom w:val="0"/>
              <w:divBdr>
                <w:top w:val="none" w:sz="0" w:space="0" w:color="auto"/>
                <w:left w:val="none" w:sz="0" w:space="0" w:color="auto"/>
                <w:bottom w:val="none" w:sz="0" w:space="0" w:color="auto"/>
                <w:right w:val="none" w:sz="0" w:space="0" w:color="auto"/>
              </w:divBdr>
              <w:divsChild>
                <w:div w:id="1322125279">
                  <w:marLeft w:val="0"/>
                  <w:marRight w:val="0"/>
                  <w:marTop w:val="0"/>
                  <w:marBottom w:val="0"/>
                  <w:divBdr>
                    <w:top w:val="single" w:sz="2" w:space="4" w:color="FFFFFF"/>
                    <w:left w:val="single" w:sz="2" w:space="12" w:color="FFFFFF"/>
                    <w:bottom w:val="single" w:sz="2" w:space="1" w:color="FFFFFF"/>
                    <w:right w:val="single" w:sz="2" w:space="4" w:color="FFFFFF"/>
                  </w:divBdr>
                  <w:divsChild>
                    <w:div w:id="716583324">
                      <w:marLeft w:val="0"/>
                      <w:marRight w:val="0"/>
                      <w:marTop w:val="0"/>
                      <w:marBottom w:val="0"/>
                      <w:divBdr>
                        <w:top w:val="none" w:sz="0" w:space="0" w:color="auto"/>
                        <w:left w:val="none" w:sz="0" w:space="0" w:color="auto"/>
                        <w:bottom w:val="none" w:sz="0" w:space="0" w:color="auto"/>
                        <w:right w:val="none" w:sz="0" w:space="0" w:color="auto"/>
                      </w:divBdr>
                    </w:div>
                  </w:divsChild>
                </w:div>
                <w:div w:id="1658653789">
                  <w:marLeft w:val="0"/>
                  <w:marRight w:val="0"/>
                  <w:marTop w:val="0"/>
                  <w:marBottom w:val="0"/>
                  <w:divBdr>
                    <w:top w:val="single" w:sz="2" w:space="1" w:color="FFFFFF"/>
                    <w:left w:val="single" w:sz="2" w:space="12" w:color="FFFFFF"/>
                    <w:bottom w:val="single" w:sz="2" w:space="1" w:color="FFFFFF"/>
                    <w:right w:val="single" w:sz="2" w:space="4" w:color="FFFFFF"/>
                  </w:divBdr>
                  <w:divsChild>
                    <w:div w:id="266545307">
                      <w:marLeft w:val="0"/>
                      <w:marRight w:val="0"/>
                      <w:marTop w:val="0"/>
                      <w:marBottom w:val="0"/>
                      <w:divBdr>
                        <w:top w:val="none" w:sz="0" w:space="0" w:color="auto"/>
                        <w:left w:val="none" w:sz="0" w:space="0" w:color="auto"/>
                        <w:bottom w:val="none" w:sz="0" w:space="0" w:color="auto"/>
                        <w:right w:val="none" w:sz="0" w:space="0" w:color="auto"/>
                      </w:divBdr>
                    </w:div>
                  </w:divsChild>
                </w:div>
                <w:div w:id="1644501881">
                  <w:marLeft w:val="0"/>
                  <w:marRight w:val="0"/>
                  <w:marTop w:val="0"/>
                  <w:marBottom w:val="0"/>
                  <w:divBdr>
                    <w:top w:val="single" w:sz="2" w:space="1" w:color="FFFFFF"/>
                    <w:left w:val="single" w:sz="2" w:space="12" w:color="FFFFFF"/>
                    <w:bottom w:val="single" w:sz="2" w:space="1" w:color="FFFFFF"/>
                    <w:right w:val="single" w:sz="2" w:space="4" w:color="FFFFFF"/>
                  </w:divBdr>
                  <w:divsChild>
                    <w:div w:id="1641422789">
                      <w:marLeft w:val="0"/>
                      <w:marRight w:val="0"/>
                      <w:marTop w:val="0"/>
                      <w:marBottom w:val="0"/>
                      <w:divBdr>
                        <w:top w:val="none" w:sz="0" w:space="0" w:color="auto"/>
                        <w:left w:val="none" w:sz="0" w:space="0" w:color="auto"/>
                        <w:bottom w:val="none" w:sz="0" w:space="0" w:color="auto"/>
                        <w:right w:val="none" w:sz="0" w:space="0" w:color="auto"/>
                      </w:divBdr>
                    </w:div>
                  </w:divsChild>
                </w:div>
                <w:div w:id="549342074">
                  <w:marLeft w:val="0"/>
                  <w:marRight w:val="0"/>
                  <w:marTop w:val="0"/>
                  <w:marBottom w:val="0"/>
                  <w:divBdr>
                    <w:top w:val="single" w:sz="2" w:space="1" w:color="FFFFFF"/>
                    <w:left w:val="single" w:sz="2" w:space="12" w:color="FFFFFF"/>
                    <w:bottom w:val="single" w:sz="2" w:space="1" w:color="FFFFFF"/>
                    <w:right w:val="single" w:sz="2" w:space="4" w:color="FFFFFF"/>
                  </w:divBdr>
                  <w:divsChild>
                    <w:div w:id="238828869">
                      <w:marLeft w:val="0"/>
                      <w:marRight w:val="0"/>
                      <w:marTop w:val="0"/>
                      <w:marBottom w:val="0"/>
                      <w:divBdr>
                        <w:top w:val="none" w:sz="0" w:space="0" w:color="auto"/>
                        <w:left w:val="none" w:sz="0" w:space="0" w:color="auto"/>
                        <w:bottom w:val="none" w:sz="0" w:space="0" w:color="auto"/>
                        <w:right w:val="none" w:sz="0" w:space="0" w:color="auto"/>
                      </w:divBdr>
                    </w:div>
                  </w:divsChild>
                </w:div>
                <w:div w:id="580917334">
                  <w:marLeft w:val="0"/>
                  <w:marRight w:val="0"/>
                  <w:marTop w:val="0"/>
                  <w:marBottom w:val="0"/>
                  <w:divBdr>
                    <w:top w:val="single" w:sz="2" w:space="1" w:color="FFFFFF"/>
                    <w:left w:val="single" w:sz="2" w:space="12" w:color="FFFFFF"/>
                    <w:bottom w:val="single" w:sz="2" w:space="4" w:color="FFFFFF"/>
                    <w:right w:val="single" w:sz="2" w:space="4" w:color="FFFFFF"/>
                  </w:divBdr>
                  <w:divsChild>
                    <w:div w:id="497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6301">
          <w:marLeft w:val="0"/>
          <w:marRight w:val="0"/>
          <w:marTop w:val="0"/>
          <w:marBottom w:val="335"/>
          <w:divBdr>
            <w:top w:val="none" w:sz="0" w:space="0" w:color="auto"/>
            <w:left w:val="none" w:sz="0" w:space="0" w:color="auto"/>
            <w:bottom w:val="none" w:sz="0" w:space="0" w:color="auto"/>
            <w:right w:val="none" w:sz="0" w:space="0" w:color="auto"/>
          </w:divBdr>
          <w:divsChild>
            <w:div w:id="1398363839">
              <w:marLeft w:val="0"/>
              <w:marRight w:val="0"/>
              <w:marTop w:val="0"/>
              <w:marBottom w:val="0"/>
              <w:divBdr>
                <w:top w:val="none" w:sz="0" w:space="0" w:color="auto"/>
                <w:left w:val="none" w:sz="0" w:space="0" w:color="auto"/>
                <w:bottom w:val="none" w:sz="0" w:space="0" w:color="auto"/>
                <w:right w:val="none" w:sz="0" w:space="0" w:color="auto"/>
              </w:divBdr>
              <w:divsChild>
                <w:div w:id="207110698">
                  <w:marLeft w:val="0"/>
                  <w:marRight w:val="0"/>
                  <w:marTop w:val="0"/>
                  <w:marBottom w:val="0"/>
                  <w:divBdr>
                    <w:top w:val="single" w:sz="2" w:space="4" w:color="FFFFFF"/>
                    <w:left w:val="single" w:sz="2" w:space="12" w:color="FFFFFF"/>
                    <w:bottom w:val="single" w:sz="2" w:space="1" w:color="FFFFFF"/>
                    <w:right w:val="single" w:sz="2" w:space="4" w:color="FFFFFF"/>
                  </w:divBdr>
                  <w:divsChild>
                    <w:div w:id="1939168523">
                      <w:marLeft w:val="0"/>
                      <w:marRight w:val="0"/>
                      <w:marTop w:val="0"/>
                      <w:marBottom w:val="0"/>
                      <w:divBdr>
                        <w:top w:val="none" w:sz="0" w:space="0" w:color="auto"/>
                        <w:left w:val="none" w:sz="0" w:space="0" w:color="auto"/>
                        <w:bottom w:val="none" w:sz="0" w:space="0" w:color="auto"/>
                        <w:right w:val="none" w:sz="0" w:space="0" w:color="auto"/>
                      </w:divBdr>
                    </w:div>
                  </w:divsChild>
                </w:div>
                <w:div w:id="815879942">
                  <w:marLeft w:val="0"/>
                  <w:marRight w:val="0"/>
                  <w:marTop w:val="0"/>
                  <w:marBottom w:val="0"/>
                  <w:divBdr>
                    <w:top w:val="single" w:sz="2" w:space="1" w:color="FFFFFF"/>
                    <w:left w:val="single" w:sz="2" w:space="12" w:color="FFFFFF"/>
                    <w:bottom w:val="single" w:sz="2" w:space="1" w:color="FFFFFF"/>
                    <w:right w:val="single" w:sz="2" w:space="4" w:color="FFFFFF"/>
                  </w:divBdr>
                  <w:divsChild>
                    <w:div w:id="1941600306">
                      <w:marLeft w:val="0"/>
                      <w:marRight w:val="0"/>
                      <w:marTop w:val="0"/>
                      <w:marBottom w:val="0"/>
                      <w:divBdr>
                        <w:top w:val="none" w:sz="0" w:space="0" w:color="auto"/>
                        <w:left w:val="none" w:sz="0" w:space="0" w:color="auto"/>
                        <w:bottom w:val="none" w:sz="0" w:space="0" w:color="auto"/>
                        <w:right w:val="none" w:sz="0" w:space="0" w:color="auto"/>
                      </w:divBdr>
                    </w:div>
                  </w:divsChild>
                </w:div>
                <w:div w:id="1680157405">
                  <w:marLeft w:val="0"/>
                  <w:marRight w:val="0"/>
                  <w:marTop w:val="0"/>
                  <w:marBottom w:val="0"/>
                  <w:divBdr>
                    <w:top w:val="single" w:sz="2" w:space="1" w:color="FFFFFF"/>
                    <w:left w:val="single" w:sz="2" w:space="12" w:color="FFFFFF"/>
                    <w:bottom w:val="single" w:sz="2" w:space="1" w:color="FFFFFF"/>
                    <w:right w:val="single" w:sz="2" w:space="4" w:color="FFFFFF"/>
                  </w:divBdr>
                  <w:divsChild>
                    <w:div w:id="509683337">
                      <w:marLeft w:val="0"/>
                      <w:marRight w:val="0"/>
                      <w:marTop w:val="0"/>
                      <w:marBottom w:val="0"/>
                      <w:divBdr>
                        <w:top w:val="none" w:sz="0" w:space="0" w:color="auto"/>
                        <w:left w:val="none" w:sz="0" w:space="0" w:color="auto"/>
                        <w:bottom w:val="none" w:sz="0" w:space="0" w:color="auto"/>
                        <w:right w:val="none" w:sz="0" w:space="0" w:color="auto"/>
                      </w:divBdr>
                    </w:div>
                  </w:divsChild>
                </w:div>
                <w:div w:id="1513060421">
                  <w:marLeft w:val="0"/>
                  <w:marRight w:val="0"/>
                  <w:marTop w:val="0"/>
                  <w:marBottom w:val="0"/>
                  <w:divBdr>
                    <w:top w:val="single" w:sz="2" w:space="1" w:color="FFFFFF"/>
                    <w:left w:val="single" w:sz="2" w:space="12" w:color="FFFFFF"/>
                    <w:bottom w:val="single" w:sz="2" w:space="1" w:color="FFFFFF"/>
                    <w:right w:val="single" w:sz="2" w:space="4" w:color="FFFFFF"/>
                  </w:divBdr>
                  <w:divsChild>
                    <w:div w:id="1854495129">
                      <w:marLeft w:val="0"/>
                      <w:marRight w:val="0"/>
                      <w:marTop w:val="0"/>
                      <w:marBottom w:val="0"/>
                      <w:divBdr>
                        <w:top w:val="none" w:sz="0" w:space="0" w:color="auto"/>
                        <w:left w:val="none" w:sz="0" w:space="0" w:color="auto"/>
                        <w:bottom w:val="none" w:sz="0" w:space="0" w:color="auto"/>
                        <w:right w:val="none" w:sz="0" w:space="0" w:color="auto"/>
                      </w:divBdr>
                    </w:div>
                  </w:divsChild>
                </w:div>
                <w:div w:id="379476800">
                  <w:marLeft w:val="0"/>
                  <w:marRight w:val="0"/>
                  <w:marTop w:val="0"/>
                  <w:marBottom w:val="0"/>
                  <w:divBdr>
                    <w:top w:val="single" w:sz="2" w:space="1" w:color="FFFFFF"/>
                    <w:left w:val="single" w:sz="2" w:space="12" w:color="FFFFFF"/>
                    <w:bottom w:val="single" w:sz="2" w:space="4" w:color="FFFFFF"/>
                    <w:right w:val="single" w:sz="2" w:space="4" w:color="FFFFFF"/>
                  </w:divBdr>
                  <w:divsChild>
                    <w:div w:id="1507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3284">
          <w:marLeft w:val="0"/>
          <w:marRight w:val="0"/>
          <w:marTop w:val="0"/>
          <w:marBottom w:val="335"/>
          <w:divBdr>
            <w:top w:val="none" w:sz="0" w:space="0" w:color="auto"/>
            <w:left w:val="none" w:sz="0" w:space="0" w:color="auto"/>
            <w:bottom w:val="none" w:sz="0" w:space="0" w:color="auto"/>
            <w:right w:val="none" w:sz="0" w:space="0" w:color="auto"/>
          </w:divBdr>
          <w:divsChild>
            <w:div w:id="602225219">
              <w:marLeft w:val="0"/>
              <w:marRight w:val="0"/>
              <w:marTop w:val="0"/>
              <w:marBottom w:val="0"/>
              <w:divBdr>
                <w:top w:val="none" w:sz="0" w:space="0" w:color="auto"/>
                <w:left w:val="none" w:sz="0" w:space="0" w:color="auto"/>
                <w:bottom w:val="none" w:sz="0" w:space="0" w:color="auto"/>
                <w:right w:val="none" w:sz="0" w:space="0" w:color="auto"/>
              </w:divBdr>
              <w:divsChild>
                <w:div w:id="56826465">
                  <w:marLeft w:val="0"/>
                  <w:marRight w:val="0"/>
                  <w:marTop w:val="0"/>
                  <w:marBottom w:val="0"/>
                  <w:divBdr>
                    <w:top w:val="single" w:sz="2" w:space="4" w:color="FFFFFF"/>
                    <w:left w:val="single" w:sz="2" w:space="12" w:color="FFFFFF"/>
                    <w:bottom w:val="single" w:sz="2" w:space="1" w:color="FFFFFF"/>
                    <w:right w:val="single" w:sz="2" w:space="4" w:color="FFFFFF"/>
                  </w:divBdr>
                  <w:divsChild>
                    <w:div w:id="1676179284">
                      <w:marLeft w:val="0"/>
                      <w:marRight w:val="0"/>
                      <w:marTop w:val="0"/>
                      <w:marBottom w:val="0"/>
                      <w:divBdr>
                        <w:top w:val="none" w:sz="0" w:space="0" w:color="auto"/>
                        <w:left w:val="none" w:sz="0" w:space="0" w:color="auto"/>
                        <w:bottom w:val="none" w:sz="0" w:space="0" w:color="auto"/>
                        <w:right w:val="none" w:sz="0" w:space="0" w:color="auto"/>
                      </w:divBdr>
                    </w:div>
                  </w:divsChild>
                </w:div>
                <w:div w:id="1588417445">
                  <w:marLeft w:val="0"/>
                  <w:marRight w:val="0"/>
                  <w:marTop w:val="0"/>
                  <w:marBottom w:val="0"/>
                  <w:divBdr>
                    <w:top w:val="single" w:sz="2" w:space="1" w:color="FFFFFF"/>
                    <w:left w:val="single" w:sz="2" w:space="12" w:color="FFFFFF"/>
                    <w:bottom w:val="single" w:sz="2" w:space="1" w:color="FFFFFF"/>
                    <w:right w:val="single" w:sz="2" w:space="4" w:color="FFFFFF"/>
                  </w:divBdr>
                  <w:divsChild>
                    <w:div w:id="388307765">
                      <w:marLeft w:val="0"/>
                      <w:marRight w:val="0"/>
                      <w:marTop w:val="0"/>
                      <w:marBottom w:val="0"/>
                      <w:divBdr>
                        <w:top w:val="none" w:sz="0" w:space="0" w:color="auto"/>
                        <w:left w:val="none" w:sz="0" w:space="0" w:color="auto"/>
                        <w:bottom w:val="none" w:sz="0" w:space="0" w:color="auto"/>
                        <w:right w:val="none" w:sz="0" w:space="0" w:color="auto"/>
                      </w:divBdr>
                    </w:div>
                  </w:divsChild>
                </w:div>
                <w:div w:id="6831966">
                  <w:marLeft w:val="0"/>
                  <w:marRight w:val="0"/>
                  <w:marTop w:val="0"/>
                  <w:marBottom w:val="0"/>
                  <w:divBdr>
                    <w:top w:val="single" w:sz="2" w:space="1" w:color="FFFFFF"/>
                    <w:left w:val="single" w:sz="2" w:space="12" w:color="FFFFFF"/>
                    <w:bottom w:val="single" w:sz="2" w:space="1" w:color="FFFFFF"/>
                    <w:right w:val="single" w:sz="2" w:space="4" w:color="FFFFFF"/>
                  </w:divBdr>
                  <w:divsChild>
                    <w:div w:id="1922982422">
                      <w:marLeft w:val="0"/>
                      <w:marRight w:val="0"/>
                      <w:marTop w:val="0"/>
                      <w:marBottom w:val="0"/>
                      <w:divBdr>
                        <w:top w:val="none" w:sz="0" w:space="0" w:color="auto"/>
                        <w:left w:val="none" w:sz="0" w:space="0" w:color="auto"/>
                        <w:bottom w:val="none" w:sz="0" w:space="0" w:color="auto"/>
                        <w:right w:val="none" w:sz="0" w:space="0" w:color="auto"/>
                      </w:divBdr>
                    </w:div>
                  </w:divsChild>
                </w:div>
                <w:div w:id="426118186">
                  <w:marLeft w:val="0"/>
                  <w:marRight w:val="0"/>
                  <w:marTop w:val="0"/>
                  <w:marBottom w:val="0"/>
                  <w:divBdr>
                    <w:top w:val="single" w:sz="2" w:space="1" w:color="FFFFFF"/>
                    <w:left w:val="single" w:sz="2" w:space="12" w:color="FFFFFF"/>
                    <w:bottom w:val="single" w:sz="2" w:space="4" w:color="FFFFFF"/>
                    <w:right w:val="single" w:sz="2" w:space="4" w:color="FFFFFF"/>
                  </w:divBdr>
                  <w:divsChild>
                    <w:div w:id="3686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1148">
          <w:marLeft w:val="0"/>
          <w:marRight w:val="0"/>
          <w:marTop w:val="0"/>
          <w:marBottom w:val="335"/>
          <w:divBdr>
            <w:top w:val="none" w:sz="0" w:space="0" w:color="auto"/>
            <w:left w:val="none" w:sz="0" w:space="0" w:color="auto"/>
            <w:bottom w:val="none" w:sz="0" w:space="0" w:color="auto"/>
            <w:right w:val="none" w:sz="0" w:space="0" w:color="auto"/>
          </w:divBdr>
          <w:divsChild>
            <w:div w:id="546335960">
              <w:marLeft w:val="0"/>
              <w:marRight w:val="0"/>
              <w:marTop w:val="0"/>
              <w:marBottom w:val="0"/>
              <w:divBdr>
                <w:top w:val="none" w:sz="0" w:space="0" w:color="auto"/>
                <w:left w:val="none" w:sz="0" w:space="0" w:color="auto"/>
                <w:bottom w:val="none" w:sz="0" w:space="0" w:color="auto"/>
                <w:right w:val="none" w:sz="0" w:space="0" w:color="auto"/>
              </w:divBdr>
              <w:divsChild>
                <w:div w:id="713315422">
                  <w:marLeft w:val="0"/>
                  <w:marRight w:val="0"/>
                  <w:marTop w:val="0"/>
                  <w:marBottom w:val="0"/>
                  <w:divBdr>
                    <w:top w:val="single" w:sz="2" w:space="4" w:color="FFFFFF"/>
                    <w:left w:val="single" w:sz="2" w:space="12" w:color="FFFFFF"/>
                    <w:bottom w:val="single" w:sz="2" w:space="1" w:color="FFFFFF"/>
                    <w:right w:val="single" w:sz="2" w:space="4" w:color="FFFFFF"/>
                  </w:divBdr>
                  <w:divsChild>
                    <w:div w:id="1963731158">
                      <w:marLeft w:val="0"/>
                      <w:marRight w:val="0"/>
                      <w:marTop w:val="0"/>
                      <w:marBottom w:val="0"/>
                      <w:divBdr>
                        <w:top w:val="none" w:sz="0" w:space="0" w:color="auto"/>
                        <w:left w:val="none" w:sz="0" w:space="0" w:color="auto"/>
                        <w:bottom w:val="none" w:sz="0" w:space="0" w:color="auto"/>
                        <w:right w:val="none" w:sz="0" w:space="0" w:color="auto"/>
                      </w:divBdr>
                    </w:div>
                  </w:divsChild>
                </w:div>
                <w:div w:id="930509538">
                  <w:marLeft w:val="0"/>
                  <w:marRight w:val="0"/>
                  <w:marTop w:val="0"/>
                  <w:marBottom w:val="0"/>
                  <w:divBdr>
                    <w:top w:val="single" w:sz="2" w:space="1" w:color="FFFFFF"/>
                    <w:left w:val="single" w:sz="2" w:space="12" w:color="FFFFFF"/>
                    <w:bottom w:val="single" w:sz="2" w:space="1" w:color="FFFFFF"/>
                    <w:right w:val="single" w:sz="2" w:space="4" w:color="FFFFFF"/>
                  </w:divBdr>
                  <w:divsChild>
                    <w:div w:id="941184307">
                      <w:marLeft w:val="0"/>
                      <w:marRight w:val="0"/>
                      <w:marTop w:val="0"/>
                      <w:marBottom w:val="0"/>
                      <w:divBdr>
                        <w:top w:val="none" w:sz="0" w:space="0" w:color="auto"/>
                        <w:left w:val="none" w:sz="0" w:space="0" w:color="auto"/>
                        <w:bottom w:val="none" w:sz="0" w:space="0" w:color="auto"/>
                        <w:right w:val="none" w:sz="0" w:space="0" w:color="auto"/>
                      </w:divBdr>
                    </w:div>
                  </w:divsChild>
                </w:div>
                <w:div w:id="286283966">
                  <w:marLeft w:val="0"/>
                  <w:marRight w:val="0"/>
                  <w:marTop w:val="0"/>
                  <w:marBottom w:val="0"/>
                  <w:divBdr>
                    <w:top w:val="single" w:sz="2" w:space="1" w:color="FFFFFF"/>
                    <w:left w:val="single" w:sz="2" w:space="12" w:color="FFFFFF"/>
                    <w:bottom w:val="single" w:sz="2" w:space="1" w:color="FFFFFF"/>
                    <w:right w:val="single" w:sz="2" w:space="4" w:color="FFFFFF"/>
                  </w:divBdr>
                  <w:divsChild>
                    <w:div w:id="2090957206">
                      <w:marLeft w:val="0"/>
                      <w:marRight w:val="0"/>
                      <w:marTop w:val="0"/>
                      <w:marBottom w:val="0"/>
                      <w:divBdr>
                        <w:top w:val="none" w:sz="0" w:space="0" w:color="auto"/>
                        <w:left w:val="none" w:sz="0" w:space="0" w:color="auto"/>
                        <w:bottom w:val="none" w:sz="0" w:space="0" w:color="auto"/>
                        <w:right w:val="none" w:sz="0" w:space="0" w:color="auto"/>
                      </w:divBdr>
                    </w:div>
                  </w:divsChild>
                </w:div>
                <w:div w:id="516694168">
                  <w:marLeft w:val="0"/>
                  <w:marRight w:val="0"/>
                  <w:marTop w:val="0"/>
                  <w:marBottom w:val="0"/>
                  <w:divBdr>
                    <w:top w:val="single" w:sz="2" w:space="1" w:color="FFFFFF"/>
                    <w:left w:val="single" w:sz="2" w:space="12" w:color="FFFFFF"/>
                    <w:bottom w:val="single" w:sz="2" w:space="1" w:color="FFFFFF"/>
                    <w:right w:val="single" w:sz="2" w:space="4" w:color="FFFFFF"/>
                  </w:divBdr>
                  <w:divsChild>
                    <w:div w:id="40322634">
                      <w:marLeft w:val="0"/>
                      <w:marRight w:val="0"/>
                      <w:marTop w:val="0"/>
                      <w:marBottom w:val="0"/>
                      <w:divBdr>
                        <w:top w:val="none" w:sz="0" w:space="0" w:color="auto"/>
                        <w:left w:val="none" w:sz="0" w:space="0" w:color="auto"/>
                        <w:bottom w:val="none" w:sz="0" w:space="0" w:color="auto"/>
                        <w:right w:val="none" w:sz="0" w:space="0" w:color="auto"/>
                      </w:divBdr>
                    </w:div>
                  </w:divsChild>
                </w:div>
                <w:div w:id="1527254789">
                  <w:marLeft w:val="0"/>
                  <w:marRight w:val="0"/>
                  <w:marTop w:val="0"/>
                  <w:marBottom w:val="0"/>
                  <w:divBdr>
                    <w:top w:val="single" w:sz="2" w:space="1" w:color="FFFFFF"/>
                    <w:left w:val="single" w:sz="2" w:space="12" w:color="FFFFFF"/>
                    <w:bottom w:val="single" w:sz="2" w:space="1" w:color="FFFFFF"/>
                    <w:right w:val="single" w:sz="2" w:space="4" w:color="FFFFFF"/>
                  </w:divBdr>
                  <w:divsChild>
                    <w:div w:id="30345516">
                      <w:marLeft w:val="0"/>
                      <w:marRight w:val="0"/>
                      <w:marTop w:val="0"/>
                      <w:marBottom w:val="0"/>
                      <w:divBdr>
                        <w:top w:val="none" w:sz="0" w:space="0" w:color="auto"/>
                        <w:left w:val="none" w:sz="0" w:space="0" w:color="auto"/>
                        <w:bottom w:val="none" w:sz="0" w:space="0" w:color="auto"/>
                        <w:right w:val="none" w:sz="0" w:space="0" w:color="auto"/>
                      </w:divBdr>
                    </w:div>
                  </w:divsChild>
                </w:div>
                <w:div w:id="762608115">
                  <w:marLeft w:val="0"/>
                  <w:marRight w:val="0"/>
                  <w:marTop w:val="0"/>
                  <w:marBottom w:val="0"/>
                  <w:divBdr>
                    <w:top w:val="single" w:sz="2" w:space="1" w:color="FFFFFF"/>
                    <w:left w:val="single" w:sz="2" w:space="12" w:color="FFFFFF"/>
                    <w:bottom w:val="single" w:sz="2" w:space="1" w:color="FFFFFF"/>
                    <w:right w:val="single" w:sz="2" w:space="4" w:color="FFFFFF"/>
                  </w:divBdr>
                  <w:divsChild>
                    <w:div w:id="801578281">
                      <w:marLeft w:val="0"/>
                      <w:marRight w:val="0"/>
                      <w:marTop w:val="0"/>
                      <w:marBottom w:val="0"/>
                      <w:divBdr>
                        <w:top w:val="none" w:sz="0" w:space="0" w:color="auto"/>
                        <w:left w:val="none" w:sz="0" w:space="0" w:color="auto"/>
                        <w:bottom w:val="none" w:sz="0" w:space="0" w:color="auto"/>
                        <w:right w:val="none" w:sz="0" w:space="0" w:color="auto"/>
                      </w:divBdr>
                    </w:div>
                  </w:divsChild>
                </w:div>
                <w:div w:id="961765985">
                  <w:marLeft w:val="0"/>
                  <w:marRight w:val="0"/>
                  <w:marTop w:val="0"/>
                  <w:marBottom w:val="0"/>
                  <w:divBdr>
                    <w:top w:val="single" w:sz="2" w:space="1" w:color="FFFFFF"/>
                    <w:left w:val="single" w:sz="2" w:space="12" w:color="FFFFFF"/>
                    <w:bottom w:val="single" w:sz="2" w:space="1" w:color="FFFFFF"/>
                    <w:right w:val="single" w:sz="2" w:space="4" w:color="FFFFFF"/>
                  </w:divBdr>
                  <w:divsChild>
                    <w:div w:id="505945078">
                      <w:marLeft w:val="0"/>
                      <w:marRight w:val="0"/>
                      <w:marTop w:val="0"/>
                      <w:marBottom w:val="0"/>
                      <w:divBdr>
                        <w:top w:val="none" w:sz="0" w:space="0" w:color="auto"/>
                        <w:left w:val="none" w:sz="0" w:space="0" w:color="auto"/>
                        <w:bottom w:val="none" w:sz="0" w:space="0" w:color="auto"/>
                        <w:right w:val="none" w:sz="0" w:space="0" w:color="auto"/>
                      </w:divBdr>
                    </w:div>
                  </w:divsChild>
                </w:div>
                <w:div w:id="1157184584">
                  <w:marLeft w:val="0"/>
                  <w:marRight w:val="0"/>
                  <w:marTop w:val="0"/>
                  <w:marBottom w:val="0"/>
                  <w:divBdr>
                    <w:top w:val="single" w:sz="2" w:space="1" w:color="FFFFFF"/>
                    <w:left w:val="single" w:sz="2" w:space="12" w:color="FFFFFF"/>
                    <w:bottom w:val="single" w:sz="2" w:space="1" w:color="FFFFFF"/>
                    <w:right w:val="single" w:sz="2" w:space="4" w:color="FFFFFF"/>
                  </w:divBdr>
                  <w:divsChild>
                    <w:div w:id="1103771113">
                      <w:marLeft w:val="0"/>
                      <w:marRight w:val="0"/>
                      <w:marTop w:val="0"/>
                      <w:marBottom w:val="0"/>
                      <w:divBdr>
                        <w:top w:val="none" w:sz="0" w:space="0" w:color="auto"/>
                        <w:left w:val="none" w:sz="0" w:space="0" w:color="auto"/>
                        <w:bottom w:val="none" w:sz="0" w:space="0" w:color="auto"/>
                        <w:right w:val="none" w:sz="0" w:space="0" w:color="auto"/>
                      </w:divBdr>
                    </w:div>
                  </w:divsChild>
                </w:div>
                <w:div w:id="478545377">
                  <w:marLeft w:val="0"/>
                  <w:marRight w:val="0"/>
                  <w:marTop w:val="0"/>
                  <w:marBottom w:val="0"/>
                  <w:divBdr>
                    <w:top w:val="single" w:sz="2" w:space="1" w:color="FFFFFF"/>
                    <w:left w:val="single" w:sz="2" w:space="12" w:color="FFFFFF"/>
                    <w:bottom w:val="single" w:sz="2" w:space="4" w:color="FFFFFF"/>
                    <w:right w:val="single" w:sz="2" w:space="4" w:color="FFFFFF"/>
                  </w:divBdr>
                  <w:divsChild>
                    <w:div w:id="5728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160">
          <w:marLeft w:val="0"/>
          <w:marRight w:val="0"/>
          <w:marTop w:val="0"/>
          <w:marBottom w:val="335"/>
          <w:divBdr>
            <w:top w:val="none" w:sz="0" w:space="0" w:color="auto"/>
            <w:left w:val="none" w:sz="0" w:space="0" w:color="auto"/>
            <w:bottom w:val="none" w:sz="0" w:space="0" w:color="auto"/>
            <w:right w:val="none" w:sz="0" w:space="0" w:color="auto"/>
          </w:divBdr>
          <w:divsChild>
            <w:div w:id="1775201226">
              <w:marLeft w:val="0"/>
              <w:marRight w:val="0"/>
              <w:marTop w:val="0"/>
              <w:marBottom w:val="0"/>
              <w:divBdr>
                <w:top w:val="none" w:sz="0" w:space="0" w:color="auto"/>
                <w:left w:val="none" w:sz="0" w:space="0" w:color="auto"/>
                <w:bottom w:val="none" w:sz="0" w:space="0" w:color="auto"/>
                <w:right w:val="none" w:sz="0" w:space="0" w:color="auto"/>
              </w:divBdr>
              <w:divsChild>
                <w:div w:id="1062099761">
                  <w:marLeft w:val="0"/>
                  <w:marRight w:val="0"/>
                  <w:marTop w:val="0"/>
                  <w:marBottom w:val="0"/>
                  <w:divBdr>
                    <w:top w:val="single" w:sz="2" w:space="4" w:color="FFFFFF"/>
                    <w:left w:val="single" w:sz="2" w:space="12" w:color="FFFFFF"/>
                    <w:bottom w:val="single" w:sz="2" w:space="1" w:color="FFFFFF"/>
                    <w:right w:val="single" w:sz="2" w:space="4" w:color="FFFFFF"/>
                  </w:divBdr>
                  <w:divsChild>
                    <w:div w:id="580414019">
                      <w:marLeft w:val="0"/>
                      <w:marRight w:val="0"/>
                      <w:marTop w:val="0"/>
                      <w:marBottom w:val="0"/>
                      <w:divBdr>
                        <w:top w:val="none" w:sz="0" w:space="0" w:color="auto"/>
                        <w:left w:val="none" w:sz="0" w:space="0" w:color="auto"/>
                        <w:bottom w:val="none" w:sz="0" w:space="0" w:color="auto"/>
                        <w:right w:val="none" w:sz="0" w:space="0" w:color="auto"/>
                      </w:divBdr>
                    </w:div>
                  </w:divsChild>
                </w:div>
                <w:div w:id="151992364">
                  <w:marLeft w:val="0"/>
                  <w:marRight w:val="0"/>
                  <w:marTop w:val="0"/>
                  <w:marBottom w:val="0"/>
                  <w:divBdr>
                    <w:top w:val="single" w:sz="2" w:space="1" w:color="FFFFFF"/>
                    <w:left w:val="single" w:sz="2" w:space="12" w:color="FFFFFF"/>
                    <w:bottom w:val="single" w:sz="2" w:space="1" w:color="FFFFFF"/>
                    <w:right w:val="single" w:sz="2" w:space="4" w:color="FFFFFF"/>
                  </w:divBdr>
                  <w:divsChild>
                    <w:div w:id="146092466">
                      <w:marLeft w:val="0"/>
                      <w:marRight w:val="0"/>
                      <w:marTop w:val="0"/>
                      <w:marBottom w:val="0"/>
                      <w:divBdr>
                        <w:top w:val="none" w:sz="0" w:space="0" w:color="auto"/>
                        <w:left w:val="none" w:sz="0" w:space="0" w:color="auto"/>
                        <w:bottom w:val="none" w:sz="0" w:space="0" w:color="auto"/>
                        <w:right w:val="none" w:sz="0" w:space="0" w:color="auto"/>
                      </w:divBdr>
                    </w:div>
                  </w:divsChild>
                </w:div>
                <w:div w:id="678311492">
                  <w:marLeft w:val="0"/>
                  <w:marRight w:val="0"/>
                  <w:marTop w:val="0"/>
                  <w:marBottom w:val="0"/>
                  <w:divBdr>
                    <w:top w:val="single" w:sz="2" w:space="1" w:color="FFFFFF"/>
                    <w:left w:val="single" w:sz="2" w:space="12" w:color="FFFFFF"/>
                    <w:bottom w:val="single" w:sz="2" w:space="1" w:color="FFFFFF"/>
                    <w:right w:val="single" w:sz="2" w:space="4" w:color="FFFFFF"/>
                  </w:divBdr>
                  <w:divsChild>
                    <w:div w:id="2009408082">
                      <w:marLeft w:val="0"/>
                      <w:marRight w:val="0"/>
                      <w:marTop w:val="0"/>
                      <w:marBottom w:val="0"/>
                      <w:divBdr>
                        <w:top w:val="none" w:sz="0" w:space="0" w:color="auto"/>
                        <w:left w:val="none" w:sz="0" w:space="0" w:color="auto"/>
                        <w:bottom w:val="none" w:sz="0" w:space="0" w:color="auto"/>
                        <w:right w:val="none" w:sz="0" w:space="0" w:color="auto"/>
                      </w:divBdr>
                    </w:div>
                  </w:divsChild>
                </w:div>
                <w:div w:id="2095978823">
                  <w:marLeft w:val="0"/>
                  <w:marRight w:val="0"/>
                  <w:marTop w:val="0"/>
                  <w:marBottom w:val="0"/>
                  <w:divBdr>
                    <w:top w:val="single" w:sz="2" w:space="1" w:color="FFFFFF"/>
                    <w:left w:val="single" w:sz="2" w:space="12" w:color="FFFFFF"/>
                    <w:bottom w:val="single" w:sz="2" w:space="1" w:color="FFFFFF"/>
                    <w:right w:val="single" w:sz="2" w:space="4" w:color="FFFFFF"/>
                  </w:divBdr>
                  <w:divsChild>
                    <w:div w:id="1517960860">
                      <w:marLeft w:val="0"/>
                      <w:marRight w:val="0"/>
                      <w:marTop w:val="0"/>
                      <w:marBottom w:val="0"/>
                      <w:divBdr>
                        <w:top w:val="none" w:sz="0" w:space="0" w:color="auto"/>
                        <w:left w:val="none" w:sz="0" w:space="0" w:color="auto"/>
                        <w:bottom w:val="none" w:sz="0" w:space="0" w:color="auto"/>
                        <w:right w:val="none" w:sz="0" w:space="0" w:color="auto"/>
                      </w:divBdr>
                    </w:div>
                  </w:divsChild>
                </w:div>
                <w:div w:id="811868849">
                  <w:marLeft w:val="0"/>
                  <w:marRight w:val="0"/>
                  <w:marTop w:val="0"/>
                  <w:marBottom w:val="0"/>
                  <w:divBdr>
                    <w:top w:val="single" w:sz="2" w:space="1" w:color="FFFFFF"/>
                    <w:left w:val="single" w:sz="2" w:space="12" w:color="FFFFFF"/>
                    <w:bottom w:val="single" w:sz="2" w:space="1" w:color="FFFFFF"/>
                    <w:right w:val="single" w:sz="2" w:space="4" w:color="FFFFFF"/>
                  </w:divBdr>
                  <w:divsChild>
                    <w:div w:id="1200899545">
                      <w:marLeft w:val="0"/>
                      <w:marRight w:val="0"/>
                      <w:marTop w:val="0"/>
                      <w:marBottom w:val="0"/>
                      <w:divBdr>
                        <w:top w:val="none" w:sz="0" w:space="0" w:color="auto"/>
                        <w:left w:val="none" w:sz="0" w:space="0" w:color="auto"/>
                        <w:bottom w:val="none" w:sz="0" w:space="0" w:color="auto"/>
                        <w:right w:val="none" w:sz="0" w:space="0" w:color="auto"/>
                      </w:divBdr>
                    </w:div>
                  </w:divsChild>
                </w:div>
                <w:div w:id="837815587">
                  <w:marLeft w:val="0"/>
                  <w:marRight w:val="0"/>
                  <w:marTop w:val="0"/>
                  <w:marBottom w:val="0"/>
                  <w:divBdr>
                    <w:top w:val="single" w:sz="2" w:space="1" w:color="FFFFFF"/>
                    <w:left w:val="single" w:sz="2" w:space="12" w:color="FFFFFF"/>
                    <w:bottom w:val="single" w:sz="2" w:space="1" w:color="FFFFFF"/>
                    <w:right w:val="single" w:sz="2" w:space="4" w:color="FFFFFF"/>
                  </w:divBdr>
                  <w:divsChild>
                    <w:div w:id="1818109656">
                      <w:marLeft w:val="0"/>
                      <w:marRight w:val="0"/>
                      <w:marTop w:val="0"/>
                      <w:marBottom w:val="0"/>
                      <w:divBdr>
                        <w:top w:val="none" w:sz="0" w:space="0" w:color="auto"/>
                        <w:left w:val="none" w:sz="0" w:space="0" w:color="auto"/>
                        <w:bottom w:val="none" w:sz="0" w:space="0" w:color="auto"/>
                        <w:right w:val="none" w:sz="0" w:space="0" w:color="auto"/>
                      </w:divBdr>
                    </w:div>
                  </w:divsChild>
                </w:div>
                <w:div w:id="804079459">
                  <w:marLeft w:val="0"/>
                  <w:marRight w:val="0"/>
                  <w:marTop w:val="0"/>
                  <w:marBottom w:val="0"/>
                  <w:divBdr>
                    <w:top w:val="single" w:sz="2" w:space="1" w:color="FFFFFF"/>
                    <w:left w:val="single" w:sz="2" w:space="12" w:color="FFFFFF"/>
                    <w:bottom w:val="single" w:sz="2" w:space="1" w:color="FFFFFF"/>
                    <w:right w:val="single" w:sz="2" w:space="4" w:color="FFFFFF"/>
                  </w:divBdr>
                  <w:divsChild>
                    <w:div w:id="103768549">
                      <w:marLeft w:val="0"/>
                      <w:marRight w:val="0"/>
                      <w:marTop w:val="0"/>
                      <w:marBottom w:val="0"/>
                      <w:divBdr>
                        <w:top w:val="none" w:sz="0" w:space="0" w:color="auto"/>
                        <w:left w:val="none" w:sz="0" w:space="0" w:color="auto"/>
                        <w:bottom w:val="none" w:sz="0" w:space="0" w:color="auto"/>
                        <w:right w:val="none" w:sz="0" w:space="0" w:color="auto"/>
                      </w:divBdr>
                    </w:div>
                  </w:divsChild>
                </w:div>
                <w:div w:id="790589697">
                  <w:marLeft w:val="0"/>
                  <w:marRight w:val="0"/>
                  <w:marTop w:val="0"/>
                  <w:marBottom w:val="0"/>
                  <w:divBdr>
                    <w:top w:val="single" w:sz="2" w:space="1" w:color="FFFFFF"/>
                    <w:left w:val="single" w:sz="2" w:space="12" w:color="FFFFFF"/>
                    <w:bottom w:val="single" w:sz="2" w:space="1" w:color="FFFFFF"/>
                    <w:right w:val="single" w:sz="2" w:space="4" w:color="FFFFFF"/>
                  </w:divBdr>
                  <w:divsChild>
                    <w:div w:id="993601883">
                      <w:marLeft w:val="0"/>
                      <w:marRight w:val="0"/>
                      <w:marTop w:val="0"/>
                      <w:marBottom w:val="0"/>
                      <w:divBdr>
                        <w:top w:val="none" w:sz="0" w:space="0" w:color="auto"/>
                        <w:left w:val="none" w:sz="0" w:space="0" w:color="auto"/>
                        <w:bottom w:val="none" w:sz="0" w:space="0" w:color="auto"/>
                        <w:right w:val="none" w:sz="0" w:space="0" w:color="auto"/>
                      </w:divBdr>
                    </w:div>
                  </w:divsChild>
                </w:div>
                <w:div w:id="1328172000">
                  <w:marLeft w:val="0"/>
                  <w:marRight w:val="0"/>
                  <w:marTop w:val="0"/>
                  <w:marBottom w:val="0"/>
                  <w:divBdr>
                    <w:top w:val="single" w:sz="2" w:space="1" w:color="FFFFFF"/>
                    <w:left w:val="single" w:sz="2" w:space="12" w:color="FFFFFF"/>
                    <w:bottom w:val="single" w:sz="2" w:space="1" w:color="FFFFFF"/>
                    <w:right w:val="single" w:sz="2" w:space="4" w:color="FFFFFF"/>
                  </w:divBdr>
                  <w:divsChild>
                    <w:div w:id="1856963583">
                      <w:marLeft w:val="0"/>
                      <w:marRight w:val="0"/>
                      <w:marTop w:val="0"/>
                      <w:marBottom w:val="0"/>
                      <w:divBdr>
                        <w:top w:val="none" w:sz="0" w:space="0" w:color="auto"/>
                        <w:left w:val="none" w:sz="0" w:space="0" w:color="auto"/>
                        <w:bottom w:val="none" w:sz="0" w:space="0" w:color="auto"/>
                        <w:right w:val="none" w:sz="0" w:space="0" w:color="auto"/>
                      </w:divBdr>
                    </w:div>
                  </w:divsChild>
                </w:div>
                <w:div w:id="1874417002">
                  <w:marLeft w:val="0"/>
                  <w:marRight w:val="0"/>
                  <w:marTop w:val="0"/>
                  <w:marBottom w:val="0"/>
                  <w:divBdr>
                    <w:top w:val="single" w:sz="2" w:space="1" w:color="FFFFFF"/>
                    <w:left w:val="single" w:sz="2" w:space="12" w:color="FFFFFF"/>
                    <w:bottom w:val="single" w:sz="2" w:space="1" w:color="FFFFFF"/>
                    <w:right w:val="single" w:sz="2" w:space="4" w:color="FFFFFF"/>
                  </w:divBdr>
                  <w:divsChild>
                    <w:div w:id="1635718875">
                      <w:marLeft w:val="0"/>
                      <w:marRight w:val="0"/>
                      <w:marTop w:val="0"/>
                      <w:marBottom w:val="0"/>
                      <w:divBdr>
                        <w:top w:val="none" w:sz="0" w:space="0" w:color="auto"/>
                        <w:left w:val="none" w:sz="0" w:space="0" w:color="auto"/>
                        <w:bottom w:val="none" w:sz="0" w:space="0" w:color="auto"/>
                        <w:right w:val="none" w:sz="0" w:space="0" w:color="auto"/>
                      </w:divBdr>
                    </w:div>
                  </w:divsChild>
                </w:div>
                <w:div w:id="919412252">
                  <w:marLeft w:val="0"/>
                  <w:marRight w:val="0"/>
                  <w:marTop w:val="0"/>
                  <w:marBottom w:val="0"/>
                  <w:divBdr>
                    <w:top w:val="single" w:sz="2" w:space="1" w:color="FFFFFF"/>
                    <w:left w:val="single" w:sz="2" w:space="12" w:color="FFFFFF"/>
                    <w:bottom w:val="single" w:sz="2" w:space="1" w:color="FFFFFF"/>
                    <w:right w:val="single" w:sz="2" w:space="4" w:color="FFFFFF"/>
                  </w:divBdr>
                  <w:divsChild>
                    <w:div w:id="1881357574">
                      <w:marLeft w:val="0"/>
                      <w:marRight w:val="0"/>
                      <w:marTop w:val="0"/>
                      <w:marBottom w:val="0"/>
                      <w:divBdr>
                        <w:top w:val="none" w:sz="0" w:space="0" w:color="auto"/>
                        <w:left w:val="none" w:sz="0" w:space="0" w:color="auto"/>
                        <w:bottom w:val="none" w:sz="0" w:space="0" w:color="auto"/>
                        <w:right w:val="none" w:sz="0" w:space="0" w:color="auto"/>
                      </w:divBdr>
                    </w:div>
                  </w:divsChild>
                </w:div>
                <w:div w:id="1978140663">
                  <w:marLeft w:val="0"/>
                  <w:marRight w:val="0"/>
                  <w:marTop w:val="0"/>
                  <w:marBottom w:val="0"/>
                  <w:divBdr>
                    <w:top w:val="single" w:sz="2" w:space="1" w:color="FFFFFF"/>
                    <w:left w:val="single" w:sz="2" w:space="12" w:color="FFFFFF"/>
                    <w:bottom w:val="single" w:sz="2" w:space="1" w:color="FFFFFF"/>
                    <w:right w:val="single" w:sz="2" w:space="4" w:color="FFFFFF"/>
                  </w:divBdr>
                  <w:divsChild>
                    <w:div w:id="765418035">
                      <w:marLeft w:val="0"/>
                      <w:marRight w:val="0"/>
                      <w:marTop w:val="0"/>
                      <w:marBottom w:val="0"/>
                      <w:divBdr>
                        <w:top w:val="none" w:sz="0" w:space="0" w:color="auto"/>
                        <w:left w:val="none" w:sz="0" w:space="0" w:color="auto"/>
                        <w:bottom w:val="none" w:sz="0" w:space="0" w:color="auto"/>
                        <w:right w:val="none" w:sz="0" w:space="0" w:color="auto"/>
                      </w:divBdr>
                    </w:div>
                  </w:divsChild>
                </w:div>
                <w:div w:id="794561874">
                  <w:marLeft w:val="0"/>
                  <w:marRight w:val="0"/>
                  <w:marTop w:val="0"/>
                  <w:marBottom w:val="0"/>
                  <w:divBdr>
                    <w:top w:val="single" w:sz="2" w:space="1" w:color="FFFFFF"/>
                    <w:left w:val="single" w:sz="2" w:space="12" w:color="FFFFFF"/>
                    <w:bottom w:val="single" w:sz="2" w:space="1" w:color="FFFFFF"/>
                    <w:right w:val="single" w:sz="2" w:space="4" w:color="FFFFFF"/>
                  </w:divBdr>
                  <w:divsChild>
                    <w:div w:id="332219705">
                      <w:marLeft w:val="0"/>
                      <w:marRight w:val="0"/>
                      <w:marTop w:val="0"/>
                      <w:marBottom w:val="0"/>
                      <w:divBdr>
                        <w:top w:val="none" w:sz="0" w:space="0" w:color="auto"/>
                        <w:left w:val="none" w:sz="0" w:space="0" w:color="auto"/>
                        <w:bottom w:val="none" w:sz="0" w:space="0" w:color="auto"/>
                        <w:right w:val="none" w:sz="0" w:space="0" w:color="auto"/>
                      </w:divBdr>
                    </w:div>
                  </w:divsChild>
                </w:div>
                <w:div w:id="701974232">
                  <w:marLeft w:val="0"/>
                  <w:marRight w:val="0"/>
                  <w:marTop w:val="0"/>
                  <w:marBottom w:val="0"/>
                  <w:divBdr>
                    <w:top w:val="single" w:sz="2" w:space="1" w:color="FFFFFF"/>
                    <w:left w:val="single" w:sz="2" w:space="12" w:color="FFFFFF"/>
                    <w:bottom w:val="single" w:sz="2" w:space="1" w:color="FFFFFF"/>
                    <w:right w:val="single" w:sz="2" w:space="4" w:color="FFFFFF"/>
                  </w:divBdr>
                  <w:divsChild>
                    <w:div w:id="445933223">
                      <w:marLeft w:val="0"/>
                      <w:marRight w:val="0"/>
                      <w:marTop w:val="0"/>
                      <w:marBottom w:val="0"/>
                      <w:divBdr>
                        <w:top w:val="none" w:sz="0" w:space="0" w:color="auto"/>
                        <w:left w:val="none" w:sz="0" w:space="0" w:color="auto"/>
                        <w:bottom w:val="none" w:sz="0" w:space="0" w:color="auto"/>
                        <w:right w:val="none" w:sz="0" w:space="0" w:color="auto"/>
                      </w:divBdr>
                    </w:div>
                  </w:divsChild>
                </w:div>
                <w:div w:id="12149543">
                  <w:marLeft w:val="0"/>
                  <w:marRight w:val="0"/>
                  <w:marTop w:val="0"/>
                  <w:marBottom w:val="0"/>
                  <w:divBdr>
                    <w:top w:val="single" w:sz="2" w:space="1" w:color="FFFFFF"/>
                    <w:left w:val="single" w:sz="2" w:space="12" w:color="FFFFFF"/>
                    <w:bottom w:val="single" w:sz="2" w:space="1" w:color="FFFFFF"/>
                    <w:right w:val="single" w:sz="2" w:space="4" w:color="FFFFFF"/>
                  </w:divBdr>
                  <w:divsChild>
                    <w:div w:id="1945845724">
                      <w:marLeft w:val="0"/>
                      <w:marRight w:val="0"/>
                      <w:marTop w:val="0"/>
                      <w:marBottom w:val="0"/>
                      <w:divBdr>
                        <w:top w:val="none" w:sz="0" w:space="0" w:color="auto"/>
                        <w:left w:val="none" w:sz="0" w:space="0" w:color="auto"/>
                        <w:bottom w:val="none" w:sz="0" w:space="0" w:color="auto"/>
                        <w:right w:val="none" w:sz="0" w:space="0" w:color="auto"/>
                      </w:divBdr>
                    </w:div>
                  </w:divsChild>
                </w:div>
                <w:div w:id="492650153">
                  <w:marLeft w:val="0"/>
                  <w:marRight w:val="0"/>
                  <w:marTop w:val="0"/>
                  <w:marBottom w:val="0"/>
                  <w:divBdr>
                    <w:top w:val="single" w:sz="2" w:space="1" w:color="FFFFFF"/>
                    <w:left w:val="single" w:sz="2" w:space="12" w:color="FFFFFF"/>
                    <w:bottom w:val="single" w:sz="2" w:space="4" w:color="FFFFFF"/>
                    <w:right w:val="single" w:sz="2" w:space="4" w:color="FFFFFF"/>
                  </w:divBdr>
                  <w:divsChild>
                    <w:div w:id="17843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6181">
          <w:marLeft w:val="0"/>
          <w:marRight w:val="0"/>
          <w:marTop w:val="0"/>
          <w:marBottom w:val="335"/>
          <w:divBdr>
            <w:top w:val="none" w:sz="0" w:space="0" w:color="auto"/>
            <w:left w:val="none" w:sz="0" w:space="0" w:color="auto"/>
            <w:bottom w:val="none" w:sz="0" w:space="0" w:color="auto"/>
            <w:right w:val="none" w:sz="0" w:space="0" w:color="auto"/>
          </w:divBdr>
          <w:divsChild>
            <w:div w:id="2093507213">
              <w:marLeft w:val="0"/>
              <w:marRight w:val="0"/>
              <w:marTop w:val="0"/>
              <w:marBottom w:val="0"/>
              <w:divBdr>
                <w:top w:val="none" w:sz="0" w:space="0" w:color="auto"/>
                <w:left w:val="none" w:sz="0" w:space="0" w:color="auto"/>
                <w:bottom w:val="none" w:sz="0" w:space="0" w:color="auto"/>
                <w:right w:val="none" w:sz="0" w:space="0" w:color="auto"/>
              </w:divBdr>
              <w:divsChild>
                <w:div w:id="718281006">
                  <w:marLeft w:val="0"/>
                  <w:marRight w:val="0"/>
                  <w:marTop w:val="0"/>
                  <w:marBottom w:val="0"/>
                  <w:divBdr>
                    <w:top w:val="single" w:sz="2" w:space="4" w:color="FFFFFF"/>
                    <w:left w:val="single" w:sz="2" w:space="12" w:color="FFFFFF"/>
                    <w:bottom w:val="single" w:sz="2" w:space="1" w:color="FFFFFF"/>
                    <w:right w:val="single" w:sz="2" w:space="4" w:color="FFFFFF"/>
                  </w:divBdr>
                  <w:divsChild>
                    <w:div w:id="211962356">
                      <w:marLeft w:val="0"/>
                      <w:marRight w:val="0"/>
                      <w:marTop w:val="0"/>
                      <w:marBottom w:val="0"/>
                      <w:divBdr>
                        <w:top w:val="none" w:sz="0" w:space="0" w:color="auto"/>
                        <w:left w:val="none" w:sz="0" w:space="0" w:color="auto"/>
                        <w:bottom w:val="none" w:sz="0" w:space="0" w:color="auto"/>
                        <w:right w:val="none" w:sz="0" w:space="0" w:color="auto"/>
                      </w:divBdr>
                    </w:div>
                  </w:divsChild>
                </w:div>
                <w:div w:id="1307467871">
                  <w:marLeft w:val="0"/>
                  <w:marRight w:val="0"/>
                  <w:marTop w:val="0"/>
                  <w:marBottom w:val="0"/>
                  <w:divBdr>
                    <w:top w:val="single" w:sz="2" w:space="1" w:color="FFFFFF"/>
                    <w:left w:val="single" w:sz="2" w:space="12" w:color="FFFFFF"/>
                    <w:bottom w:val="single" w:sz="2" w:space="1" w:color="FFFFFF"/>
                    <w:right w:val="single" w:sz="2" w:space="4" w:color="FFFFFF"/>
                  </w:divBdr>
                  <w:divsChild>
                    <w:div w:id="2087416705">
                      <w:marLeft w:val="0"/>
                      <w:marRight w:val="0"/>
                      <w:marTop w:val="0"/>
                      <w:marBottom w:val="0"/>
                      <w:divBdr>
                        <w:top w:val="none" w:sz="0" w:space="0" w:color="auto"/>
                        <w:left w:val="none" w:sz="0" w:space="0" w:color="auto"/>
                        <w:bottom w:val="none" w:sz="0" w:space="0" w:color="auto"/>
                        <w:right w:val="none" w:sz="0" w:space="0" w:color="auto"/>
                      </w:divBdr>
                    </w:div>
                  </w:divsChild>
                </w:div>
                <w:div w:id="830753477">
                  <w:marLeft w:val="0"/>
                  <w:marRight w:val="0"/>
                  <w:marTop w:val="0"/>
                  <w:marBottom w:val="0"/>
                  <w:divBdr>
                    <w:top w:val="single" w:sz="2" w:space="1" w:color="FFFFFF"/>
                    <w:left w:val="single" w:sz="2" w:space="12" w:color="FFFFFF"/>
                    <w:bottom w:val="single" w:sz="2" w:space="1" w:color="FFFFFF"/>
                    <w:right w:val="single" w:sz="2" w:space="4" w:color="FFFFFF"/>
                  </w:divBdr>
                  <w:divsChild>
                    <w:div w:id="787625098">
                      <w:marLeft w:val="0"/>
                      <w:marRight w:val="0"/>
                      <w:marTop w:val="0"/>
                      <w:marBottom w:val="0"/>
                      <w:divBdr>
                        <w:top w:val="none" w:sz="0" w:space="0" w:color="auto"/>
                        <w:left w:val="none" w:sz="0" w:space="0" w:color="auto"/>
                        <w:bottom w:val="none" w:sz="0" w:space="0" w:color="auto"/>
                        <w:right w:val="none" w:sz="0" w:space="0" w:color="auto"/>
                      </w:divBdr>
                    </w:div>
                  </w:divsChild>
                </w:div>
                <w:div w:id="640765028">
                  <w:marLeft w:val="0"/>
                  <w:marRight w:val="0"/>
                  <w:marTop w:val="0"/>
                  <w:marBottom w:val="0"/>
                  <w:divBdr>
                    <w:top w:val="single" w:sz="2" w:space="1" w:color="FFFFFF"/>
                    <w:left w:val="single" w:sz="2" w:space="12" w:color="FFFFFF"/>
                    <w:bottom w:val="single" w:sz="2" w:space="1" w:color="FFFFFF"/>
                    <w:right w:val="single" w:sz="2" w:space="4" w:color="FFFFFF"/>
                  </w:divBdr>
                  <w:divsChild>
                    <w:div w:id="304433461">
                      <w:marLeft w:val="0"/>
                      <w:marRight w:val="0"/>
                      <w:marTop w:val="0"/>
                      <w:marBottom w:val="0"/>
                      <w:divBdr>
                        <w:top w:val="none" w:sz="0" w:space="0" w:color="auto"/>
                        <w:left w:val="none" w:sz="0" w:space="0" w:color="auto"/>
                        <w:bottom w:val="none" w:sz="0" w:space="0" w:color="auto"/>
                        <w:right w:val="none" w:sz="0" w:space="0" w:color="auto"/>
                      </w:divBdr>
                    </w:div>
                  </w:divsChild>
                </w:div>
                <w:div w:id="407072323">
                  <w:marLeft w:val="0"/>
                  <w:marRight w:val="0"/>
                  <w:marTop w:val="0"/>
                  <w:marBottom w:val="0"/>
                  <w:divBdr>
                    <w:top w:val="single" w:sz="2" w:space="1" w:color="FFFFFF"/>
                    <w:left w:val="single" w:sz="2" w:space="12" w:color="FFFFFF"/>
                    <w:bottom w:val="single" w:sz="2" w:space="1" w:color="FFFFFF"/>
                    <w:right w:val="single" w:sz="2" w:space="4" w:color="FFFFFF"/>
                  </w:divBdr>
                  <w:divsChild>
                    <w:div w:id="747269792">
                      <w:marLeft w:val="0"/>
                      <w:marRight w:val="0"/>
                      <w:marTop w:val="0"/>
                      <w:marBottom w:val="0"/>
                      <w:divBdr>
                        <w:top w:val="none" w:sz="0" w:space="0" w:color="auto"/>
                        <w:left w:val="none" w:sz="0" w:space="0" w:color="auto"/>
                        <w:bottom w:val="none" w:sz="0" w:space="0" w:color="auto"/>
                        <w:right w:val="none" w:sz="0" w:space="0" w:color="auto"/>
                      </w:divBdr>
                    </w:div>
                  </w:divsChild>
                </w:div>
                <w:div w:id="183590936">
                  <w:marLeft w:val="0"/>
                  <w:marRight w:val="0"/>
                  <w:marTop w:val="0"/>
                  <w:marBottom w:val="0"/>
                  <w:divBdr>
                    <w:top w:val="single" w:sz="2" w:space="1" w:color="FFFFFF"/>
                    <w:left w:val="single" w:sz="2" w:space="12" w:color="FFFFFF"/>
                    <w:bottom w:val="single" w:sz="2" w:space="1" w:color="FFFFFF"/>
                    <w:right w:val="single" w:sz="2" w:space="4" w:color="FFFFFF"/>
                  </w:divBdr>
                  <w:divsChild>
                    <w:div w:id="392041637">
                      <w:marLeft w:val="0"/>
                      <w:marRight w:val="0"/>
                      <w:marTop w:val="0"/>
                      <w:marBottom w:val="0"/>
                      <w:divBdr>
                        <w:top w:val="none" w:sz="0" w:space="0" w:color="auto"/>
                        <w:left w:val="none" w:sz="0" w:space="0" w:color="auto"/>
                        <w:bottom w:val="none" w:sz="0" w:space="0" w:color="auto"/>
                        <w:right w:val="none" w:sz="0" w:space="0" w:color="auto"/>
                      </w:divBdr>
                    </w:div>
                  </w:divsChild>
                </w:div>
                <w:div w:id="1922596249">
                  <w:marLeft w:val="0"/>
                  <w:marRight w:val="0"/>
                  <w:marTop w:val="0"/>
                  <w:marBottom w:val="0"/>
                  <w:divBdr>
                    <w:top w:val="single" w:sz="2" w:space="1" w:color="FFFFFF"/>
                    <w:left w:val="single" w:sz="2" w:space="12" w:color="FFFFFF"/>
                    <w:bottom w:val="single" w:sz="2" w:space="4" w:color="FFFFFF"/>
                    <w:right w:val="single" w:sz="2" w:space="4" w:color="FFFFFF"/>
                  </w:divBdr>
                  <w:divsChild>
                    <w:div w:id="2647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2236">
          <w:marLeft w:val="0"/>
          <w:marRight w:val="0"/>
          <w:marTop w:val="0"/>
          <w:marBottom w:val="335"/>
          <w:divBdr>
            <w:top w:val="none" w:sz="0" w:space="0" w:color="auto"/>
            <w:left w:val="none" w:sz="0" w:space="0" w:color="auto"/>
            <w:bottom w:val="none" w:sz="0" w:space="0" w:color="auto"/>
            <w:right w:val="none" w:sz="0" w:space="0" w:color="auto"/>
          </w:divBdr>
          <w:divsChild>
            <w:div w:id="136381367">
              <w:marLeft w:val="0"/>
              <w:marRight w:val="0"/>
              <w:marTop w:val="0"/>
              <w:marBottom w:val="0"/>
              <w:divBdr>
                <w:top w:val="none" w:sz="0" w:space="0" w:color="auto"/>
                <w:left w:val="none" w:sz="0" w:space="0" w:color="auto"/>
                <w:bottom w:val="none" w:sz="0" w:space="0" w:color="auto"/>
                <w:right w:val="none" w:sz="0" w:space="0" w:color="auto"/>
              </w:divBdr>
              <w:divsChild>
                <w:div w:id="1864704504">
                  <w:marLeft w:val="0"/>
                  <w:marRight w:val="0"/>
                  <w:marTop w:val="0"/>
                  <w:marBottom w:val="0"/>
                  <w:divBdr>
                    <w:top w:val="single" w:sz="2" w:space="4" w:color="FFFFFF"/>
                    <w:left w:val="single" w:sz="2" w:space="12" w:color="FFFFFF"/>
                    <w:bottom w:val="single" w:sz="2" w:space="1" w:color="FFFFFF"/>
                    <w:right w:val="single" w:sz="2" w:space="4" w:color="FFFFFF"/>
                  </w:divBdr>
                  <w:divsChild>
                    <w:div w:id="1705212092">
                      <w:marLeft w:val="0"/>
                      <w:marRight w:val="0"/>
                      <w:marTop w:val="0"/>
                      <w:marBottom w:val="0"/>
                      <w:divBdr>
                        <w:top w:val="none" w:sz="0" w:space="0" w:color="auto"/>
                        <w:left w:val="none" w:sz="0" w:space="0" w:color="auto"/>
                        <w:bottom w:val="none" w:sz="0" w:space="0" w:color="auto"/>
                        <w:right w:val="none" w:sz="0" w:space="0" w:color="auto"/>
                      </w:divBdr>
                    </w:div>
                  </w:divsChild>
                </w:div>
                <w:div w:id="1128159446">
                  <w:marLeft w:val="0"/>
                  <w:marRight w:val="0"/>
                  <w:marTop w:val="0"/>
                  <w:marBottom w:val="0"/>
                  <w:divBdr>
                    <w:top w:val="single" w:sz="2" w:space="1" w:color="FFFFFF"/>
                    <w:left w:val="single" w:sz="2" w:space="12" w:color="FFFFFF"/>
                    <w:bottom w:val="single" w:sz="2" w:space="1" w:color="FFFFFF"/>
                    <w:right w:val="single" w:sz="2" w:space="4" w:color="FFFFFF"/>
                  </w:divBdr>
                  <w:divsChild>
                    <w:div w:id="1184980777">
                      <w:marLeft w:val="0"/>
                      <w:marRight w:val="0"/>
                      <w:marTop w:val="0"/>
                      <w:marBottom w:val="0"/>
                      <w:divBdr>
                        <w:top w:val="none" w:sz="0" w:space="0" w:color="auto"/>
                        <w:left w:val="none" w:sz="0" w:space="0" w:color="auto"/>
                        <w:bottom w:val="none" w:sz="0" w:space="0" w:color="auto"/>
                        <w:right w:val="none" w:sz="0" w:space="0" w:color="auto"/>
                      </w:divBdr>
                    </w:div>
                  </w:divsChild>
                </w:div>
                <w:div w:id="1477410636">
                  <w:marLeft w:val="0"/>
                  <w:marRight w:val="0"/>
                  <w:marTop w:val="0"/>
                  <w:marBottom w:val="0"/>
                  <w:divBdr>
                    <w:top w:val="single" w:sz="2" w:space="1" w:color="FFFFFF"/>
                    <w:left w:val="single" w:sz="2" w:space="12" w:color="FFFFFF"/>
                    <w:bottom w:val="single" w:sz="2" w:space="1" w:color="FFFFFF"/>
                    <w:right w:val="single" w:sz="2" w:space="4" w:color="FFFFFF"/>
                  </w:divBdr>
                  <w:divsChild>
                    <w:div w:id="723941957">
                      <w:marLeft w:val="0"/>
                      <w:marRight w:val="0"/>
                      <w:marTop w:val="0"/>
                      <w:marBottom w:val="0"/>
                      <w:divBdr>
                        <w:top w:val="none" w:sz="0" w:space="0" w:color="auto"/>
                        <w:left w:val="none" w:sz="0" w:space="0" w:color="auto"/>
                        <w:bottom w:val="none" w:sz="0" w:space="0" w:color="auto"/>
                        <w:right w:val="none" w:sz="0" w:space="0" w:color="auto"/>
                      </w:divBdr>
                    </w:div>
                  </w:divsChild>
                </w:div>
                <w:div w:id="1016880177">
                  <w:marLeft w:val="0"/>
                  <w:marRight w:val="0"/>
                  <w:marTop w:val="0"/>
                  <w:marBottom w:val="0"/>
                  <w:divBdr>
                    <w:top w:val="single" w:sz="2" w:space="1" w:color="FFFFFF"/>
                    <w:left w:val="single" w:sz="2" w:space="12" w:color="FFFFFF"/>
                    <w:bottom w:val="single" w:sz="2" w:space="1" w:color="FFFFFF"/>
                    <w:right w:val="single" w:sz="2" w:space="4" w:color="FFFFFF"/>
                  </w:divBdr>
                  <w:divsChild>
                    <w:div w:id="1138456519">
                      <w:marLeft w:val="0"/>
                      <w:marRight w:val="0"/>
                      <w:marTop w:val="0"/>
                      <w:marBottom w:val="0"/>
                      <w:divBdr>
                        <w:top w:val="none" w:sz="0" w:space="0" w:color="auto"/>
                        <w:left w:val="none" w:sz="0" w:space="0" w:color="auto"/>
                        <w:bottom w:val="none" w:sz="0" w:space="0" w:color="auto"/>
                        <w:right w:val="none" w:sz="0" w:space="0" w:color="auto"/>
                      </w:divBdr>
                    </w:div>
                  </w:divsChild>
                </w:div>
                <w:div w:id="568810488">
                  <w:marLeft w:val="0"/>
                  <w:marRight w:val="0"/>
                  <w:marTop w:val="0"/>
                  <w:marBottom w:val="0"/>
                  <w:divBdr>
                    <w:top w:val="single" w:sz="2" w:space="1" w:color="FFFFFF"/>
                    <w:left w:val="single" w:sz="2" w:space="12" w:color="FFFFFF"/>
                    <w:bottom w:val="single" w:sz="2" w:space="1" w:color="FFFFFF"/>
                    <w:right w:val="single" w:sz="2" w:space="4" w:color="FFFFFF"/>
                  </w:divBdr>
                  <w:divsChild>
                    <w:div w:id="1818961016">
                      <w:marLeft w:val="0"/>
                      <w:marRight w:val="0"/>
                      <w:marTop w:val="0"/>
                      <w:marBottom w:val="0"/>
                      <w:divBdr>
                        <w:top w:val="none" w:sz="0" w:space="0" w:color="auto"/>
                        <w:left w:val="none" w:sz="0" w:space="0" w:color="auto"/>
                        <w:bottom w:val="none" w:sz="0" w:space="0" w:color="auto"/>
                        <w:right w:val="none" w:sz="0" w:space="0" w:color="auto"/>
                      </w:divBdr>
                    </w:div>
                  </w:divsChild>
                </w:div>
                <w:div w:id="58790644">
                  <w:marLeft w:val="0"/>
                  <w:marRight w:val="0"/>
                  <w:marTop w:val="0"/>
                  <w:marBottom w:val="0"/>
                  <w:divBdr>
                    <w:top w:val="single" w:sz="2" w:space="1" w:color="FFFFFF"/>
                    <w:left w:val="single" w:sz="2" w:space="12" w:color="FFFFFF"/>
                    <w:bottom w:val="single" w:sz="2" w:space="1" w:color="FFFFFF"/>
                    <w:right w:val="single" w:sz="2" w:space="4" w:color="FFFFFF"/>
                  </w:divBdr>
                  <w:divsChild>
                    <w:div w:id="1367099457">
                      <w:marLeft w:val="0"/>
                      <w:marRight w:val="0"/>
                      <w:marTop w:val="0"/>
                      <w:marBottom w:val="0"/>
                      <w:divBdr>
                        <w:top w:val="none" w:sz="0" w:space="0" w:color="auto"/>
                        <w:left w:val="none" w:sz="0" w:space="0" w:color="auto"/>
                        <w:bottom w:val="none" w:sz="0" w:space="0" w:color="auto"/>
                        <w:right w:val="none" w:sz="0" w:space="0" w:color="auto"/>
                      </w:divBdr>
                    </w:div>
                  </w:divsChild>
                </w:div>
                <w:div w:id="1914662815">
                  <w:marLeft w:val="0"/>
                  <w:marRight w:val="0"/>
                  <w:marTop w:val="0"/>
                  <w:marBottom w:val="0"/>
                  <w:divBdr>
                    <w:top w:val="single" w:sz="2" w:space="1" w:color="FFFFFF"/>
                    <w:left w:val="single" w:sz="2" w:space="12" w:color="FFFFFF"/>
                    <w:bottom w:val="single" w:sz="2" w:space="1" w:color="FFFFFF"/>
                    <w:right w:val="single" w:sz="2" w:space="4" w:color="FFFFFF"/>
                  </w:divBdr>
                  <w:divsChild>
                    <w:div w:id="915355531">
                      <w:marLeft w:val="0"/>
                      <w:marRight w:val="0"/>
                      <w:marTop w:val="0"/>
                      <w:marBottom w:val="0"/>
                      <w:divBdr>
                        <w:top w:val="none" w:sz="0" w:space="0" w:color="auto"/>
                        <w:left w:val="none" w:sz="0" w:space="0" w:color="auto"/>
                        <w:bottom w:val="none" w:sz="0" w:space="0" w:color="auto"/>
                        <w:right w:val="none" w:sz="0" w:space="0" w:color="auto"/>
                      </w:divBdr>
                    </w:div>
                  </w:divsChild>
                </w:div>
                <w:div w:id="18243247">
                  <w:marLeft w:val="0"/>
                  <w:marRight w:val="0"/>
                  <w:marTop w:val="0"/>
                  <w:marBottom w:val="0"/>
                  <w:divBdr>
                    <w:top w:val="single" w:sz="2" w:space="1" w:color="FFFFFF"/>
                    <w:left w:val="single" w:sz="2" w:space="12" w:color="FFFFFF"/>
                    <w:bottom w:val="single" w:sz="2" w:space="1" w:color="FFFFFF"/>
                    <w:right w:val="single" w:sz="2" w:space="4" w:color="FFFFFF"/>
                  </w:divBdr>
                  <w:divsChild>
                    <w:div w:id="1129666696">
                      <w:marLeft w:val="0"/>
                      <w:marRight w:val="0"/>
                      <w:marTop w:val="0"/>
                      <w:marBottom w:val="0"/>
                      <w:divBdr>
                        <w:top w:val="none" w:sz="0" w:space="0" w:color="auto"/>
                        <w:left w:val="none" w:sz="0" w:space="0" w:color="auto"/>
                        <w:bottom w:val="none" w:sz="0" w:space="0" w:color="auto"/>
                        <w:right w:val="none" w:sz="0" w:space="0" w:color="auto"/>
                      </w:divBdr>
                    </w:div>
                  </w:divsChild>
                </w:div>
                <w:div w:id="1946423617">
                  <w:marLeft w:val="0"/>
                  <w:marRight w:val="0"/>
                  <w:marTop w:val="0"/>
                  <w:marBottom w:val="0"/>
                  <w:divBdr>
                    <w:top w:val="single" w:sz="2" w:space="1" w:color="FFFFFF"/>
                    <w:left w:val="single" w:sz="2" w:space="12" w:color="FFFFFF"/>
                    <w:bottom w:val="single" w:sz="2" w:space="1" w:color="FFFFFF"/>
                    <w:right w:val="single" w:sz="2" w:space="4" w:color="FFFFFF"/>
                  </w:divBdr>
                  <w:divsChild>
                    <w:div w:id="164906812">
                      <w:marLeft w:val="0"/>
                      <w:marRight w:val="0"/>
                      <w:marTop w:val="0"/>
                      <w:marBottom w:val="0"/>
                      <w:divBdr>
                        <w:top w:val="none" w:sz="0" w:space="0" w:color="auto"/>
                        <w:left w:val="none" w:sz="0" w:space="0" w:color="auto"/>
                        <w:bottom w:val="none" w:sz="0" w:space="0" w:color="auto"/>
                        <w:right w:val="none" w:sz="0" w:space="0" w:color="auto"/>
                      </w:divBdr>
                    </w:div>
                  </w:divsChild>
                </w:div>
                <w:div w:id="1012992470">
                  <w:marLeft w:val="0"/>
                  <w:marRight w:val="0"/>
                  <w:marTop w:val="0"/>
                  <w:marBottom w:val="0"/>
                  <w:divBdr>
                    <w:top w:val="single" w:sz="2" w:space="1" w:color="FFFFFF"/>
                    <w:left w:val="single" w:sz="2" w:space="12" w:color="FFFFFF"/>
                    <w:bottom w:val="single" w:sz="2" w:space="1" w:color="FFFFFF"/>
                    <w:right w:val="single" w:sz="2" w:space="4" w:color="FFFFFF"/>
                  </w:divBdr>
                  <w:divsChild>
                    <w:div w:id="1705134427">
                      <w:marLeft w:val="0"/>
                      <w:marRight w:val="0"/>
                      <w:marTop w:val="0"/>
                      <w:marBottom w:val="0"/>
                      <w:divBdr>
                        <w:top w:val="none" w:sz="0" w:space="0" w:color="auto"/>
                        <w:left w:val="none" w:sz="0" w:space="0" w:color="auto"/>
                        <w:bottom w:val="none" w:sz="0" w:space="0" w:color="auto"/>
                        <w:right w:val="none" w:sz="0" w:space="0" w:color="auto"/>
                      </w:divBdr>
                    </w:div>
                  </w:divsChild>
                </w:div>
                <w:div w:id="1901868229">
                  <w:marLeft w:val="0"/>
                  <w:marRight w:val="0"/>
                  <w:marTop w:val="0"/>
                  <w:marBottom w:val="0"/>
                  <w:divBdr>
                    <w:top w:val="single" w:sz="2" w:space="1" w:color="FFFFFF"/>
                    <w:left w:val="single" w:sz="2" w:space="12" w:color="FFFFFF"/>
                    <w:bottom w:val="single" w:sz="2" w:space="4" w:color="FFFFFF"/>
                    <w:right w:val="single" w:sz="2" w:space="4" w:color="FFFFFF"/>
                  </w:divBdr>
                  <w:divsChild>
                    <w:div w:id="1653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9640">
          <w:marLeft w:val="0"/>
          <w:marRight w:val="0"/>
          <w:marTop w:val="0"/>
          <w:marBottom w:val="335"/>
          <w:divBdr>
            <w:top w:val="none" w:sz="0" w:space="0" w:color="auto"/>
            <w:left w:val="none" w:sz="0" w:space="0" w:color="auto"/>
            <w:bottom w:val="none" w:sz="0" w:space="0" w:color="auto"/>
            <w:right w:val="none" w:sz="0" w:space="0" w:color="auto"/>
          </w:divBdr>
          <w:divsChild>
            <w:div w:id="1103262456">
              <w:marLeft w:val="0"/>
              <w:marRight w:val="0"/>
              <w:marTop w:val="0"/>
              <w:marBottom w:val="0"/>
              <w:divBdr>
                <w:top w:val="none" w:sz="0" w:space="0" w:color="auto"/>
                <w:left w:val="none" w:sz="0" w:space="0" w:color="auto"/>
                <w:bottom w:val="none" w:sz="0" w:space="0" w:color="auto"/>
                <w:right w:val="none" w:sz="0" w:space="0" w:color="auto"/>
              </w:divBdr>
              <w:divsChild>
                <w:div w:id="1355381614">
                  <w:marLeft w:val="0"/>
                  <w:marRight w:val="0"/>
                  <w:marTop w:val="0"/>
                  <w:marBottom w:val="0"/>
                  <w:divBdr>
                    <w:top w:val="single" w:sz="2" w:space="4" w:color="FFFFFF"/>
                    <w:left w:val="single" w:sz="2" w:space="12" w:color="FFFFFF"/>
                    <w:bottom w:val="single" w:sz="2" w:space="1" w:color="FFFFFF"/>
                    <w:right w:val="single" w:sz="2" w:space="4" w:color="FFFFFF"/>
                  </w:divBdr>
                  <w:divsChild>
                    <w:div w:id="1468739102">
                      <w:marLeft w:val="0"/>
                      <w:marRight w:val="0"/>
                      <w:marTop w:val="0"/>
                      <w:marBottom w:val="0"/>
                      <w:divBdr>
                        <w:top w:val="none" w:sz="0" w:space="0" w:color="auto"/>
                        <w:left w:val="none" w:sz="0" w:space="0" w:color="auto"/>
                        <w:bottom w:val="none" w:sz="0" w:space="0" w:color="auto"/>
                        <w:right w:val="none" w:sz="0" w:space="0" w:color="auto"/>
                      </w:divBdr>
                    </w:div>
                  </w:divsChild>
                </w:div>
                <w:div w:id="1019356961">
                  <w:marLeft w:val="0"/>
                  <w:marRight w:val="0"/>
                  <w:marTop w:val="0"/>
                  <w:marBottom w:val="0"/>
                  <w:divBdr>
                    <w:top w:val="single" w:sz="2" w:space="1" w:color="FFFFFF"/>
                    <w:left w:val="single" w:sz="2" w:space="12" w:color="FFFFFF"/>
                    <w:bottom w:val="single" w:sz="2" w:space="1" w:color="FFFFFF"/>
                    <w:right w:val="single" w:sz="2" w:space="4" w:color="FFFFFF"/>
                  </w:divBdr>
                  <w:divsChild>
                    <w:div w:id="1675954258">
                      <w:marLeft w:val="0"/>
                      <w:marRight w:val="0"/>
                      <w:marTop w:val="0"/>
                      <w:marBottom w:val="0"/>
                      <w:divBdr>
                        <w:top w:val="none" w:sz="0" w:space="0" w:color="auto"/>
                        <w:left w:val="none" w:sz="0" w:space="0" w:color="auto"/>
                        <w:bottom w:val="none" w:sz="0" w:space="0" w:color="auto"/>
                        <w:right w:val="none" w:sz="0" w:space="0" w:color="auto"/>
                      </w:divBdr>
                    </w:div>
                  </w:divsChild>
                </w:div>
                <w:div w:id="2021659076">
                  <w:marLeft w:val="0"/>
                  <w:marRight w:val="0"/>
                  <w:marTop w:val="0"/>
                  <w:marBottom w:val="0"/>
                  <w:divBdr>
                    <w:top w:val="single" w:sz="2" w:space="1" w:color="FFFFFF"/>
                    <w:left w:val="single" w:sz="2" w:space="12" w:color="FFFFFF"/>
                    <w:bottom w:val="single" w:sz="2" w:space="1" w:color="FFFFFF"/>
                    <w:right w:val="single" w:sz="2" w:space="4" w:color="FFFFFF"/>
                  </w:divBdr>
                  <w:divsChild>
                    <w:div w:id="1010255813">
                      <w:marLeft w:val="0"/>
                      <w:marRight w:val="0"/>
                      <w:marTop w:val="0"/>
                      <w:marBottom w:val="0"/>
                      <w:divBdr>
                        <w:top w:val="none" w:sz="0" w:space="0" w:color="auto"/>
                        <w:left w:val="none" w:sz="0" w:space="0" w:color="auto"/>
                        <w:bottom w:val="none" w:sz="0" w:space="0" w:color="auto"/>
                        <w:right w:val="none" w:sz="0" w:space="0" w:color="auto"/>
                      </w:divBdr>
                    </w:div>
                  </w:divsChild>
                </w:div>
                <w:div w:id="1747722268">
                  <w:marLeft w:val="0"/>
                  <w:marRight w:val="0"/>
                  <w:marTop w:val="0"/>
                  <w:marBottom w:val="0"/>
                  <w:divBdr>
                    <w:top w:val="single" w:sz="2" w:space="1" w:color="FFFFFF"/>
                    <w:left w:val="single" w:sz="2" w:space="12" w:color="FFFFFF"/>
                    <w:bottom w:val="single" w:sz="2" w:space="1" w:color="FFFFFF"/>
                    <w:right w:val="single" w:sz="2" w:space="4" w:color="FFFFFF"/>
                  </w:divBdr>
                  <w:divsChild>
                    <w:div w:id="167016749">
                      <w:marLeft w:val="0"/>
                      <w:marRight w:val="0"/>
                      <w:marTop w:val="0"/>
                      <w:marBottom w:val="0"/>
                      <w:divBdr>
                        <w:top w:val="none" w:sz="0" w:space="0" w:color="auto"/>
                        <w:left w:val="none" w:sz="0" w:space="0" w:color="auto"/>
                        <w:bottom w:val="none" w:sz="0" w:space="0" w:color="auto"/>
                        <w:right w:val="none" w:sz="0" w:space="0" w:color="auto"/>
                      </w:divBdr>
                    </w:div>
                  </w:divsChild>
                </w:div>
                <w:div w:id="659624048">
                  <w:marLeft w:val="0"/>
                  <w:marRight w:val="0"/>
                  <w:marTop w:val="0"/>
                  <w:marBottom w:val="0"/>
                  <w:divBdr>
                    <w:top w:val="single" w:sz="2" w:space="1" w:color="FFFFFF"/>
                    <w:left w:val="single" w:sz="2" w:space="12" w:color="FFFFFF"/>
                    <w:bottom w:val="single" w:sz="2" w:space="1" w:color="FFFFFF"/>
                    <w:right w:val="single" w:sz="2" w:space="4" w:color="FFFFFF"/>
                  </w:divBdr>
                  <w:divsChild>
                    <w:div w:id="1399982922">
                      <w:marLeft w:val="0"/>
                      <w:marRight w:val="0"/>
                      <w:marTop w:val="0"/>
                      <w:marBottom w:val="0"/>
                      <w:divBdr>
                        <w:top w:val="none" w:sz="0" w:space="0" w:color="auto"/>
                        <w:left w:val="none" w:sz="0" w:space="0" w:color="auto"/>
                        <w:bottom w:val="none" w:sz="0" w:space="0" w:color="auto"/>
                        <w:right w:val="none" w:sz="0" w:space="0" w:color="auto"/>
                      </w:divBdr>
                    </w:div>
                  </w:divsChild>
                </w:div>
                <w:div w:id="881288884">
                  <w:marLeft w:val="0"/>
                  <w:marRight w:val="0"/>
                  <w:marTop w:val="0"/>
                  <w:marBottom w:val="0"/>
                  <w:divBdr>
                    <w:top w:val="single" w:sz="2" w:space="1" w:color="FFFFFF"/>
                    <w:left w:val="single" w:sz="2" w:space="12" w:color="FFFFFF"/>
                    <w:bottom w:val="single" w:sz="2" w:space="1" w:color="FFFFFF"/>
                    <w:right w:val="single" w:sz="2" w:space="4" w:color="FFFFFF"/>
                  </w:divBdr>
                  <w:divsChild>
                    <w:div w:id="633409962">
                      <w:marLeft w:val="0"/>
                      <w:marRight w:val="0"/>
                      <w:marTop w:val="0"/>
                      <w:marBottom w:val="0"/>
                      <w:divBdr>
                        <w:top w:val="none" w:sz="0" w:space="0" w:color="auto"/>
                        <w:left w:val="none" w:sz="0" w:space="0" w:color="auto"/>
                        <w:bottom w:val="none" w:sz="0" w:space="0" w:color="auto"/>
                        <w:right w:val="none" w:sz="0" w:space="0" w:color="auto"/>
                      </w:divBdr>
                    </w:div>
                  </w:divsChild>
                </w:div>
                <w:div w:id="97600070">
                  <w:marLeft w:val="0"/>
                  <w:marRight w:val="0"/>
                  <w:marTop w:val="0"/>
                  <w:marBottom w:val="0"/>
                  <w:divBdr>
                    <w:top w:val="single" w:sz="2" w:space="1" w:color="FFFFFF"/>
                    <w:left w:val="single" w:sz="2" w:space="12" w:color="FFFFFF"/>
                    <w:bottom w:val="single" w:sz="2" w:space="1" w:color="FFFFFF"/>
                    <w:right w:val="single" w:sz="2" w:space="4" w:color="FFFFFF"/>
                  </w:divBdr>
                  <w:divsChild>
                    <w:div w:id="490876314">
                      <w:marLeft w:val="0"/>
                      <w:marRight w:val="0"/>
                      <w:marTop w:val="0"/>
                      <w:marBottom w:val="0"/>
                      <w:divBdr>
                        <w:top w:val="none" w:sz="0" w:space="0" w:color="auto"/>
                        <w:left w:val="none" w:sz="0" w:space="0" w:color="auto"/>
                        <w:bottom w:val="none" w:sz="0" w:space="0" w:color="auto"/>
                        <w:right w:val="none" w:sz="0" w:space="0" w:color="auto"/>
                      </w:divBdr>
                    </w:div>
                  </w:divsChild>
                </w:div>
                <w:div w:id="1901088522">
                  <w:marLeft w:val="0"/>
                  <w:marRight w:val="0"/>
                  <w:marTop w:val="0"/>
                  <w:marBottom w:val="0"/>
                  <w:divBdr>
                    <w:top w:val="single" w:sz="2" w:space="1" w:color="FFFFFF"/>
                    <w:left w:val="single" w:sz="2" w:space="12" w:color="FFFFFF"/>
                    <w:bottom w:val="single" w:sz="2" w:space="1" w:color="FFFFFF"/>
                    <w:right w:val="single" w:sz="2" w:space="4" w:color="FFFFFF"/>
                  </w:divBdr>
                  <w:divsChild>
                    <w:div w:id="245653280">
                      <w:marLeft w:val="0"/>
                      <w:marRight w:val="0"/>
                      <w:marTop w:val="0"/>
                      <w:marBottom w:val="0"/>
                      <w:divBdr>
                        <w:top w:val="none" w:sz="0" w:space="0" w:color="auto"/>
                        <w:left w:val="none" w:sz="0" w:space="0" w:color="auto"/>
                        <w:bottom w:val="none" w:sz="0" w:space="0" w:color="auto"/>
                        <w:right w:val="none" w:sz="0" w:space="0" w:color="auto"/>
                      </w:divBdr>
                    </w:div>
                  </w:divsChild>
                </w:div>
                <w:div w:id="1070348230">
                  <w:marLeft w:val="0"/>
                  <w:marRight w:val="0"/>
                  <w:marTop w:val="0"/>
                  <w:marBottom w:val="0"/>
                  <w:divBdr>
                    <w:top w:val="single" w:sz="2" w:space="1" w:color="FFFFFF"/>
                    <w:left w:val="single" w:sz="2" w:space="12" w:color="FFFFFF"/>
                    <w:bottom w:val="single" w:sz="2" w:space="4" w:color="FFFFFF"/>
                    <w:right w:val="single" w:sz="2" w:space="4" w:color="FFFFFF"/>
                  </w:divBdr>
                  <w:divsChild>
                    <w:div w:id="14839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3616">
          <w:marLeft w:val="0"/>
          <w:marRight w:val="0"/>
          <w:marTop w:val="0"/>
          <w:marBottom w:val="335"/>
          <w:divBdr>
            <w:top w:val="none" w:sz="0" w:space="0" w:color="auto"/>
            <w:left w:val="none" w:sz="0" w:space="0" w:color="auto"/>
            <w:bottom w:val="none" w:sz="0" w:space="0" w:color="auto"/>
            <w:right w:val="none" w:sz="0" w:space="0" w:color="auto"/>
          </w:divBdr>
          <w:divsChild>
            <w:div w:id="176232985">
              <w:marLeft w:val="0"/>
              <w:marRight w:val="0"/>
              <w:marTop w:val="0"/>
              <w:marBottom w:val="0"/>
              <w:divBdr>
                <w:top w:val="none" w:sz="0" w:space="0" w:color="auto"/>
                <w:left w:val="none" w:sz="0" w:space="0" w:color="auto"/>
                <w:bottom w:val="none" w:sz="0" w:space="0" w:color="auto"/>
                <w:right w:val="none" w:sz="0" w:space="0" w:color="auto"/>
              </w:divBdr>
              <w:divsChild>
                <w:div w:id="1884054136">
                  <w:marLeft w:val="0"/>
                  <w:marRight w:val="0"/>
                  <w:marTop w:val="0"/>
                  <w:marBottom w:val="0"/>
                  <w:divBdr>
                    <w:top w:val="single" w:sz="2" w:space="4" w:color="FFFFFF"/>
                    <w:left w:val="single" w:sz="2" w:space="12" w:color="FFFFFF"/>
                    <w:bottom w:val="single" w:sz="2" w:space="1" w:color="FFFFFF"/>
                    <w:right w:val="single" w:sz="2" w:space="4" w:color="FFFFFF"/>
                  </w:divBdr>
                  <w:divsChild>
                    <w:div w:id="1523588992">
                      <w:marLeft w:val="0"/>
                      <w:marRight w:val="0"/>
                      <w:marTop w:val="0"/>
                      <w:marBottom w:val="0"/>
                      <w:divBdr>
                        <w:top w:val="none" w:sz="0" w:space="0" w:color="auto"/>
                        <w:left w:val="none" w:sz="0" w:space="0" w:color="auto"/>
                        <w:bottom w:val="none" w:sz="0" w:space="0" w:color="auto"/>
                        <w:right w:val="none" w:sz="0" w:space="0" w:color="auto"/>
                      </w:divBdr>
                    </w:div>
                  </w:divsChild>
                </w:div>
                <w:div w:id="744642682">
                  <w:marLeft w:val="0"/>
                  <w:marRight w:val="0"/>
                  <w:marTop w:val="0"/>
                  <w:marBottom w:val="0"/>
                  <w:divBdr>
                    <w:top w:val="single" w:sz="2" w:space="1" w:color="FFFFFF"/>
                    <w:left w:val="single" w:sz="2" w:space="12" w:color="FFFFFF"/>
                    <w:bottom w:val="single" w:sz="2" w:space="1" w:color="FFFFFF"/>
                    <w:right w:val="single" w:sz="2" w:space="4" w:color="FFFFFF"/>
                  </w:divBdr>
                  <w:divsChild>
                    <w:div w:id="675228553">
                      <w:marLeft w:val="0"/>
                      <w:marRight w:val="0"/>
                      <w:marTop w:val="0"/>
                      <w:marBottom w:val="0"/>
                      <w:divBdr>
                        <w:top w:val="none" w:sz="0" w:space="0" w:color="auto"/>
                        <w:left w:val="none" w:sz="0" w:space="0" w:color="auto"/>
                        <w:bottom w:val="none" w:sz="0" w:space="0" w:color="auto"/>
                        <w:right w:val="none" w:sz="0" w:space="0" w:color="auto"/>
                      </w:divBdr>
                    </w:div>
                  </w:divsChild>
                </w:div>
                <w:div w:id="1564489513">
                  <w:marLeft w:val="0"/>
                  <w:marRight w:val="0"/>
                  <w:marTop w:val="0"/>
                  <w:marBottom w:val="0"/>
                  <w:divBdr>
                    <w:top w:val="single" w:sz="2" w:space="1" w:color="FFFFFF"/>
                    <w:left w:val="single" w:sz="2" w:space="12" w:color="FFFFFF"/>
                    <w:bottom w:val="single" w:sz="2" w:space="1" w:color="FFFFFF"/>
                    <w:right w:val="single" w:sz="2" w:space="4" w:color="FFFFFF"/>
                  </w:divBdr>
                  <w:divsChild>
                    <w:div w:id="1419138563">
                      <w:marLeft w:val="0"/>
                      <w:marRight w:val="0"/>
                      <w:marTop w:val="0"/>
                      <w:marBottom w:val="0"/>
                      <w:divBdr>
                        <w:top w:val="none" w:sz="0" w:space="0" w:color="auto"/>
                        <w:left w:val="none" w:sz="0" w:space="0" w:color="auto"/>
                        <w:bottom w:val="none" w:sz="0" w:space="0" w:color="auto"/>
                        <w:right w:val="none" w:sz="0" w:space="0" w:color="auto"/>
                      </w:divBdr>
                    </w:div>
                  </w:divsChild>
                </w:div>
                <w:div w:id="665015751">
                  <w:marLeft w:val="0"/>
                  <w:marRight w:val="0"/>
                  <w:marTop w:val="0"/>
                  <w:marBottom w:val="0"/>
                  <w:divBdr>
                    <w:top w:val="single" w:sz="2" w:space="1" w:color="FFFFFF"/>
                    <w:left w:val="single" w:sz="2" w:space="12" w:color="FFFFFF"/>
                    <w:bottom w:val="single" w:sz="2" w:space="1" w:color="FFFFFF"/>
                    <w:right w:val="single" w:sz="2" w:space="4" w:color="FFFFFF"/>
                  </w:divBdr>
                  <w:divsChild>
                    <w:div w:id="1188562488">
                      <w:marLeft w:val="0"/>
                      <w:marRight w:val="0"/>
                      <w:marTop w:val="0"/>
                      <w:marBottom w:val="0"/>
                      <w:divBdr>
                        <w:top w:val="none" w:sz="0" w:space="0" w:color="auto"/>
                        <w:left w:val="none" w:sz="0" w:space="0" w:color="auto"/>
                        <w:bottom w:val="none" w:sz="0" w:space="0" w:color="auto"/>
                        <w:right w:val="none" w:sz="0" w:space="0" w:color="auto"/>
                      </w:divBdr>
                    </w:div>
                  </w:divsChild>
                </w:div>
                <w:div w:id="1003703801">
                  <w:marLeft w:val="0"/>
                  <w:marRight w:val="0"/>
                  <w:marTop w:val="0"/>
                  <w:marBottom w:val="0"/>
                  <w:divBdr>
                    <w:top w:val="single" w:sz="2" w:space="1" w:color="FFFFFF"/>
                    <w:left w:val="single" w:sz="2" w:space="12" w:color="FFFFFF"/>
                    <w:bottom w:val="single" w:sz="2" w:space="1" w:color="FFFFFF"/>
                    <w:right w:val="single" w:sz="2" w:space="4" w:color="FFFFFF"/>
                  </w:divBdr>
                  <w:divsChild>
                    <w:div w:id="1267539845">
                      <w:marLeft w:val="0"/>
                      <w:marRight w:val="0"/>
                      <w:marTop w:val="0"/>
                      <w:marBottom w:val="0"/>
                      <w:divBdr>
                        <w:top w:val="none" w:sz="0" w:space="0" w:color="auto"/>
                        <w:left w:val="none" w:sz="0" w:space="0" w:color="auto"/>
                        <w:bottom w:val="none" w:sz="0" w:space="0" w:color="auto"/>
                        <w:right w:val="none" w:sz="0" w:space="0" w:color="auto"/>
                      </w:divBdr>
                    </w:div>
                  </w:divsChild>
                </w:div>
                <w:div w:id="860053527">
                  <w:marLeft w:val="0"/>
                  <w:marRight w:val="0"/>
                  <w:marTop w:val="0"/>
                  <w:marBottom w:val="0"/>
                  <w:divBdr>
                    <w:top w:val="single" w:sz="2" w:space="1" w:color="FFFFFF"/>
                    <w:left w:val="single" w:sz="2" w:space="12" w:color="FFFFFF"/>
                    <w:bottom w:val="single" w:sz="2" w:space="1" w:color="FFFFFF"/>
                    <w:right w:val="single" w:sz="2" w:space="4" w:color="FFFFFF"/>
                  </w:divBdr>
                  <w:divsChild>
                    <w:div w:id="1542206465">
                      <w:marLeft w:val="0"/>
                      <w:marRight w:val="0"/>
                      <w:marTop w:val="0"/>
                      <w:marBottom w:val="0"/>
                      <w:divBdr>
                        <w:top w:val="none" w:sz="0" w:space="0" w:color="auto"/>
                        <w:left w:val="none" w:sz="0" w:space="0" w:color="auto"/>
                        <w:bottom w:val="none" w:sz="0" w:space="0" w:color="auto"/>
                        <w:right w:val="none" w:sz="0" w:space="0" w:color="auto"/>
                      </w:divBdr>
                    </w:div>
                  </w:divsChild>
                </w:div>
                <w:div w:id="1436553696">
                  <w:marLeft w:val="0"/>
                  <w:marRight w:val="0"/>
                  <w:marTop w:val="0"/>
                  <w:marBottom w:val="0"/>
                  <w:divBdr>
                    <w:top w:val="single" w:sz="2" w:space="1" w:color="FFFFFF"/>
                    <w:left w:val="single" w:sz="2" w:space="12" w:color="FFFFFF"/>
                    <w:bottom w:val="single" w:sz="2" w:space="1" w:color="FFFFFF"/>
                    <w:right w:val="single" w:sz="2" w:space="4" w:color="FFFFFF"/>
                  </w:divBdr>
                  <w:divsChild>
                    <w:div w:id="2082217328">
                      <w:marLeft w:val="0"/>
                      <w:marRight w:val="0"/>
                      <w:marTop w:val="0"/>
                      <w:marBottom w:val="0"/>
                      <w:divBdr>
                        <w:top w:val="none" w:sz="0" w:space="0" w:color="auto"/>
                        <w:left w:val="none" w:sz="0" w:space="0" w:color="auto"/>
                        <w:bottom w:val="none" w:sz="0" w:space="0" w:color="auto"/>
                        <w:right w:val="none" w:sz="0" w:space="0" w:color="auto"/>
                      </w:divBdr>
                    </w:div>
                  </w:divsChild>
                </w:div>
                <w:div w:id="603881283">
                  <w:marLeft w:val="0"/>
                  <w:marRight w:val="0"/>
                  <w:marTop w:val="0"/>
                  <w:marBottom w:val="0"/>
                  <w:divBdr>
                    <w:top w:val="single" w:sz="2" w:space="1" w:color="FFFFFF"/>
                    <w:left w:val="single" w:sz="2" w:space="12" w:color="FFFFFF"/>
                    <w:bottom w:val="single" w:sz="2" w:space="1" w:color="FFFFFF"/>
                    <w:right w:val="single" w:sz="2" w:space="4" w:color="FFFFFF"/>
                  </w:divBdr>
                  <w:divsChild>
                    <w:div w:id="1552378615">
                      <w:marLeft w:val="0"/>
                      <w:marRight w:val="0"/>
                      <w:marTop w:val="0"/>
                      <w:marBottom w:val="0"/>
                      <w:divBdr>
                        <w:top w:val="none" w:sz="0" w:space="0" w:color="auto"/>
                        <w:left w:val="none" w:sz="0" w:space="0" w:color="auto"/>
                        <w:bottom w:val="none" w:sz="0" w:space="0" w:color="auto"/>
                        <w:right w:val="none" w:sz="0" w:space="0" w:color="auto"/>
                      </w:divBdr>
                    </w:div>
                  </w:divsChild>
                </w:div>
                <w:div w:id="348681925">
                  <w:marLeft w:val="0"/>
                  <w:marRight w:val="0"/>
                  <w:marTop w:val="0"/>
                  <w:marBottom w:val="0"/>
                  <w:divBdr>
                    <w:top w:val="single" w:sz="2" w:space="1" w:color="FFFFFF"/>
                    <w:left w:val="single" w:sz="2" w:space="12" w:color="FFFFFF"/>
                    <w:bottom w:val="single" w:sz="2" w:space="4" w:color="FFFFFF"/>
                    <w:right w:val="single" w:sz="2" w:space="4" w:color="FFFFFF"/>
                  </w:divBdr>
                  <w:divsChild>
                    <w:div w:id="12421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8380">
          <w:marLeft w:val="0"/>
          <w:marRight w:val="0"/>
          <w:marTop w:val="0"/>
          <w:marBottom w:val="335"/>
          <w:divBdr>
            <w:top w:val="none" w:sz="0" w:space="0" w:color="auto"/>
            <w:left w:val="none" w:sz="0" w:space="0" w:color="auto"/>
            <w:bottom w:val="none" w:sz="0" w:space="0" w:color="auto"/>
            <w:right w:val="none" w:sz="0" w:space="0" w:color="auto"/>
          </w:divBdr>
          <w:divsChild>
            <w:div w:id="578910032">
              <w:marLeft w:val="0"/>
              <w:marRight w:val="0"/>
              <w:marTop w:val="0"/>
              <w:marBottom w:val="0"/>
              <w:divBdr>
                <w:top w:val="none" w:sz="0" w:space="0" w:color="auto"/>
                <w:left w:val="none" w:sz="0" w:space="0" w:color="auto"/>
                <w:bottom w:val="none" w:sz="0" w:space="0" w:color="auto"/>
                <w:right w:val="none" w:sz="0" w:space="0" w:color="auto"/>
              </w:divBdr>
              <w:divsChild>
                <w:div w:id="289745841">
                  <w:marLeft w:val="0"/>
                  <w:marRight w:val="0"/>
                  <w:marTop w:val="0"/>
                  <w:marBottom w:val="0"/>
                  <w:divBdr>
                    <w:top w:val="single" w:sz="2" w:space="4" w:color="FFFFFF"/>
                    <w:left w:val="single" w:sz="2" w:space="12" w:color="FFFFFF"/>
                    <w:bottom w:val="single" w:sz="2" w:space="1" w:color="FFFFFF"/>
                    <w:right w:val="single" w:sz="2" w:space="4" w:color="FFFFFF"/>
                  </w:divBdr>
                  <w:divsChild>
                    <w:div w:id="1901280868">
                      <w:marLeft w:val="0"/>
                      <w:marRight w:val="0"/>
                      <w:marTop w:val="0"/>
                      <w:marBottom w:val="0"/>
                      <w:divBdr>
                        <w:top w:val="none" w:sz="0" w:space="0" w:color="auto"/>
                        <w:left w:val="none" w:sz="0" w:space="0" w:color="auto"/>
                        <w:bottom w:val="none" w:sz="0" w:space="0" w:color="auto"/>
                        <w:right w:val="none" w:sz="0" w:space="0" w:color="auto"/>
                      </w:divBdr>
                    </w:div>
                  </w:divsChild>
                </w:div>
                <w:div w:id="744448426">
                  <w:marLeft w:val="0"/>
                  <w:marRight w:val="0"/>
                  <w:marTop w:val="0"/>
                  <w:marBottom w:val="0"/>
                  <w:divBdr>
                    <w:top w:val="single" w:sz="2" w:space="1" w:color="FFFFFF"/>
                    <w:left w:val="single" w:sz="2" w:space="12" w:color="FFFFFF"/>
                    <w:bottom w:val="single" w:sz="2" w:space="1" w:color="FFFFFF"/>
                    <w:right w:val="single" w:sz="2" w:space="4" w:color="FFFFFF"/>
                  </w:divBdr>
                  <w:divsChild>
                    <w:div w:id="843205448">
                      <w:marLeft w:val="0"/>
                      <w:marRight w:val="0"/>
                      <w:marTop w:val="0"/>
                      <w:marBottom w:val="0"/>
                      <w:divBdr>
                        <w:top w:val="none" w:sz="0" w:space="0" w:color="auto"/>
                        <w:left w:val="none" w:sz="0" w:space="0" w:color="auto"/>
                        <w:bottom w:val="none" w:sz="0" w:space="0" w:color="auto"/>
                        <w:right w:val="none" w:sz="0" w:space="0" w:color="auto"/>
                      </w:divBdr>
                    </w:div>
                  </w:divsChild>
                </w:div>
                <w:div w:id="2131506463">
                  <w:marLeft w:val="0"/>
                  <w:marRight w:val="0"/>
                  <w:marTop w:val="0"/>
                  <w:marBottom w:val="0"/>
                  <w:divBdr>
                    <w:top w:val="single" w:sz="2" w:space="1" w:color="FFFFFF"/>
                    <w:left w:val="single" w:sz="2" w:space="12" w:color="FFFFFF"/>
                    <w:bottom w:val="single" w:sz="2" w:space="1" w:color="FFFFFF"/>
                    <w:right w:val="single" w:sz="2" w:space="4" w:color="FFFFFF"/>
                  </w:divBdr>
                  <w:divsChild>
                    <w:div w:id="1467822167">
                      <w:marLeft w:val="0"/>
                      <w:marRight w:val="0"/>
                      <w:marTop w:val="0"/>
                      <w:marBottom w:val="0"/>
                      <w:divBdr>
                        <w:top w:val="none" w:sz="0" w:space="0" w:color="auto"/>
                        <w:left w:val="none" w:sz="0" w:space="0" w:color="auto"/>
                        <w:bottom w:val="none" w:sz="0" w:space="0" w:color="auto"/>
                        <w:right w:val="none" w:sz="0" w:space="0" w:color="auto"/>
                      </w:divBdr>
                    </w:div>
                  </w:divsChild>
                </w:div>
                <w:div w:id="109471875">
                  <w:marLeft w:val="0"/>
                  <w:marRight w:val="0"/>
                  <w:marTop w:val="0"/>
                  <w:marBottom w:val="0"/>
                  <w:divBdr>
                    <w:top w:val="single" w:sz="2" w:space="1" w:color="FFFFFF"/>
                    <w:left w:val="single" w:sz="2" w:space="12" w:color="FFFFFF"/>
                    <w:bottom w:val="single" w:sz="2" w:space="1" w:color="FFFFFF"/>
                    <w:right w:val="single" w:sz="2" w:space="4" w:color="FFFFFF"/>
                  </w:divBdr>
                  <w:divsChild>
                    <w:div w:id="2103408028">
                      <w:marLeft w:val="0"/>
                      <w:marRight w:val="0"/>
                      <w:marTop w:val="0"/>
                      <w:marBottom w:val="0"/>
                      <w:divBdr>
                        <w:top w:val="none" w:sz="0" w:space="0" w:color="auto"/>
                        <w:left w:val="none" w:sz="0" w:space="0" w:color="auto"/>
                        <w:bottom w:val="none" w:sz="0" w:space="0" w:color="auto"/>
                        <w:right w:val="none" w:sz="0" w:space="0" w:color="auto"/>
                      </w:divBdr>
                    </w:div>
                  </w:divsChild>
                </w:div>
                <w:div w:id="857624268">
                  <w:marLeft w:val="0"/>
                  <w:marRight w:val="0"/>
                  <w:marTop w:val="0"/>
                  <w:marBottom w:val="0"/>
                  <w:divBdr>
                    <w:top w:val="single" w:sz="2" w:space="1" w:color="FFFFFF"/>
                    <w:left w:val="single" w:sz="2" w:space="12" w:color="FFFFFF"/>
                    <w:bottom w:val="single" w:sz="2" w:space="1" w:color="FFFFFF"/>
                    <w:right w:val="single" w:sz="2" w:space="4" w:color="FFFFFF"/>
                  </w:divBdr>
                  <w:divsChild>
                    <w:div w:id="467742227">
                      <w:marLeft w:val="0"/>
                      <w:marRight w:val="0"/>
                      <w:marTop w:val="0"/>
                      <w:marBottom w:val="0"/>
                      <w:divBdr>
                        <w:top w:val="none" w:sz="0" w:space="0" w:color="auto"/>
                        <w:left w:val="none" w:sz="0" w:space="0" w:color="auto"/>
                        <w:bottom w:val="none" w:sz="0" w:space="0" w:color="auto"/>
                        <w:right w:val="none" w:sz="0" w:space="0" w:color="auto"/>
                      </w:divBdr>
                    </w:div>
                  </w:divsChild>
                </w:div>
                <w:div w:id="1908106883">
                  <w:marLeft w:val="0"/>
                  <w:marRight w:val="0"/>
                  <w:marTop w:val="0"/>
                  <w:marBottom w:val="0"/>
                  <w:divBdr>
                    <w:top w:val="single" w:sz="2" w:space="1" w:color="FFFFFF"/>
                    <w:left w:val="single" w:sz="2" w:space="12" w:color="FFFFFF"/>
                    <w:bottom w:val="single" w:sz="2" w:space="1" w:color="FFFFFF"/>
                    <w:right w:val="single" w:sz="2" w:space="4" w:color="FFFFFF"/>
                  </w:divBdr>
                  <w:divsChild>
                    <w:div w:id="207567592">
                      <w:marLeft w:val="0"/>
                      <w:marRight w:val="0"/>
                      <w:marTop w:val="0"/>
                      <w:marBottom w:val="0"/>
                      <w:divBdr>
                        <w:top w:val="none" w:sz="0" w:space="0" w:color="auto"/>
                        <w:left w:val="none" w:sz="0" w:space="0" w:color="auto"/>
                        <w:bottom w:val="none" w:sz="0" w:space="0" w:color="auto"/>
                        <w:right w:val="none" w:sz="0" w:space="0" w:color="auto"/>
                      </w:divBdr>
                    </w:div>
                  </w:divsChild>
                </w:div>
                <w:div w:id="695933537">
                  <w:marLeft w:val="0"/>
                  <w:marRight w:val="0"/>
                  <w:marTop w:val="0"/>
                  <w:marBottom w:val="0"/>
                  <w:divBdr>
                    <w:top w:val="single" w:sz="2" w:space="1" w:color="FFFFFF"/>
                    <w:left w:val="single" w:sz="2" w:space="12" w:color="FFFFFF"/>
                    <w:bottom w:val="single" w:sz="2" w:space="1" w:color="FFFFFF"/>
                    <w:right w:val="single" w:sz="2" w:space="4" w:color="FFFFFF"/>
                  </w:divBdr>
                  <w:divsChild>
                    <w:div w:id="1505171519">
                      <w:marLeft w:val="0"/>
                      <w:marRight w:val="0"/>
                      <w:marTop w:val="0"/>
                      <w:marBottom w:val="0"/>
                      <w:divBdr>
                        <w:top w:val="none" w:sz="0" w:space="0" w:color="auto"/>
                        <w:left w:val="none" w:sz="0" w:space="0" w:color="auto"/>
                        <w:bottom w:val="none" w:sz="0" w:space="0" w:color="auto"/>
                        <w:right w:val="none" w:sz="0" w:space="0" w:color="auto"/>
                      </w:divBdr>
                    </w:div>
                  </w:divsChild>
                </w:div>
                <w:div w:id="1568420005">
                  <w:marLeft w:val="0"/>
                  <w:marRight w:val="0"/>
                  <w:marTop w:val="0"/>
                  <w:marBottom w:val="0"/>
                  <w:divBdr>
                    <w:top w:val="single" w:sz="2" w:space="1" w:color="FFFFFF"/>
                    <w:left w:val="single" w:sz="2" w:space="12" w:color="FFFFFF"/>
                    <w:bottom w:val="single" w:sz="2" w:space="1" w:color="FFFFFF"/>
                    <w:right w:val="single" w:sz="2" w:space="4" w:color="FFFFFF"/>
                  </w:divBdr>
                  <w:divsChild>
                    <w:div w:id="94399882">
                      <w:marLeft w:val="0"/>
                      <w:marRight w:val="0"/>
                      <w:marTop w:val="0"/>
                      <w:marBottom w:val="0"/>
                      <w:divBdr>
                        <w:top w:val="none" w:sz="0" w:space="0" w:color="auto"/>
                        <w:left w:val="none" w:sz="0" w:space="0" w:color="auto"/>
                        <w:bottom w:val="none" w:sz="0" w:space="0" w:color="auto"/>
                        <w:right w:val="none" w:sz="0" w:space="0" w:color="auto"/>
                      </w:divBdr>
                    </w:div>
                  </w:divsChild>
                </w:div>
                <w:div w:id="1081219568">
                  <w:marLeft w:val="0"/>
                  <w:marRight w:val="0"/>
                  <w:marTop w:val="0"/>
                  <w:marBottom w:val="0"/>
                  <w:divBdr>
                    <w:top w:val="single" w:sz="2" w:space="1" w:color="FFFFFF"/>
                    <w:left w:val="single" w:sz="2" w:space="12" w:color="FFFFFF"/>
                    <w:bottom w:val="single" w:sz="2" w:space="4" w:color="FFFFFF"/>
                    <w:right w:val="single" w:sz="2" w:space="4" w:color="FFFFFF"/>
                  </w:divBdr>
                  <w:divsChild>
                    <w:div w:id="9878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9821">
          <w:marLeft w:val="0"/>
          <w:marRight w:val="0"/>
          <w:marTop w:val="0"/>
          <w:marBottom w:val="335"/>
          <w:divBdr>
            <w:top w:val="none" w:sz="0" w:space="0" w:color="auto"/>
            <w:left w:val="none" w:sz="0" w:space="0" w:color="auto"/>
            <w:bottom w:val="none" w:sz="0" w:space="0" w:color="auto"/>
            <w:right w:val="none" w:sz="0" w:space="0" w:color="auto"/>
          </w:divBdr>
          <w:divsChild>
            <w:div w:id="457722090">
              <w:marLeft w:val="0"/>
              <w:marRight w:val="0"/>
              <w:marTop w:val="0"/>
              <w:marBottom w:val="0"/>
              <w:divBdr>
                <w:top w:val="none" w:sz="0" w:space="0" w:color="auto"/>
                <w:left w:val="none" w:sz="0" w:space="0" w:color="auto"/>
                <w:bottom w:val="none" w:sz="0" w:space="0" w:color="auto"/>
                <w:right w:val="none" w:sz="0" w:space="0" w:color="auto"/>
              </w:divBdr>
              <w:divsChild>
                <w:div w:id="845094004">
                  <w:marLeft w:val="0"/>
                  <w:marRight w:val="0"/>
                  <w:marTop w:val="0"/>
                  <w:marBottom w:val="0"/>
                  <w:divBdr>
                    <w:top w:val="single" w:sz="2" w:space="4" w:color="FFFFFF"/>
                    <w:left w:val="single" w:sz="2" w:space="12" w:color="FFFFFF"/>
                    <w:bottom w:val="single" w:sz="2" w:space="1" w:color="FFFFFF"/>
                    <w:right w:val="single" w:sz="2" w:space="4" w:color="FFFFFF"/>
                  </w:divBdr>
                  <w:divsChild>
                    <w:div w:id="846485955">
                      <w:marLeft w:val="0"/>
                      <w:marRight w:val="0"/>
                      <w:marTop w:val="0"/>
                      <w:marBottom w:val="0"/>
                      <w:divBdr>
                        <w:top w:val="none" w:sz="0" w:space="0" w:color="auto"/>
                        <w:left w:val="none" w:sz="0" w:space="0" w:color="auto"/>
                        <w:bottom w:val="none" w:sz="0" w:space="0" w:color="auto"/>
                        <w:right w:val="none" w:sz="0" w:space="0" w:color="auto"/>
                      </w:divBdr>
                    </w:div>
                  </w:divsChild>
                </w:div>
                <w:div w:id="1368677410">
                  <w:marLeft w:val="0"/>
                  <w:marRight w:val="0"/>
                  <w:marTop w:val="0"/>
                  <w:marBottom w:val="0"/>
                  <w:divBdr>
                    <w:top w:val="single" w:sz="2" w:space="1" w:color="FFFFFF"/>
                    <w:left w:val="single" w:sz="2" w:space="12" w:color="FFFFFF"/>
                    <w:bottom w:val="single" w:sz="2" w:space="1" w:color="FFFFFF"/>
                    <w:right w:val="single" w:sz="2" w:space="4" w:color="FFFFFF"/>
                  </w:divBdr>
                  <w:divsChild>
                    <w:div w:id="232476533">
                      <w:marLeft w:val="0"/>
                      <w:marRight w:val="0"/>
                      <w:marTop w:val="0"/>
                      <w:marBottom w:val="0"/>
                      <w:divBdr>
                        <w:top w:val="none" w:sz="0" w:space="0" w:color="auto"/>
                        <w:left w:val="none" w:sz="0" w:space="0" w:color="auto"/>
                        <w:bottom w:val="none" w:sz="0" w:space="0" w:color="auto"/>
                        <w:right w:val="none" w:sz="0" w:space="0" w:color="auto"/>
                      </w:divBdr>
                    </w:div>
                  </w:divsChild>
                </w:div>
                <w:div w:id="1960600132">
                  <w:marLeft w:val="0"/>
                  <w:marRight w:val="0"/>
                  <w:marTop w:val="0"/>
                  <w:marBottom w:val="0"/>
                  <w:divBdr>
                    <w:top w:val="single" w:sz="2" w:space="1" w:color="FFFFFF"/>
                    <w:left w:val="single" w:sz="2" w:space="12" w:color="FFFFFF"/>
                    <w:bottom w:val="single" w:sz="2" w:space="1" w:color="FFFFFF"/>
                    <w:right w:val="single" w:sz="2" w:space="4" w:color="FFFFFF"/>
                  </w:divBdr>
                  <w:divsChild>
                    <w:div w:id="643968063">
                      <w:marLeft w:val="0"/>
                      <w:marRight w:val="0"/>
                      <w:marTop w:val="0"/>
                      <w:marBottom w:val="0"/>
                      <w:divBdr>
                        <w:top w:val="none" w:sz="0" w:space="0" w:color="auto"/>
                        <w:left w:val="none" w:sz="0" w:space="0" w:color="auto"/>
                        <w:bottom w:val="none" w:sz="0" w:space="0" w:color="auto"/>
                        <w:right w:val="none" w:sz="0" w:space="0" w:color="auto"/>
                      </w:divBdr>
                    </w:div>
                  </w:divsChild>
                </w:div>
                <w:div w:id="997997412">
                  <w:marLeft w:val="0"/>
                  <w:marRight w:val="0"/>
                  <w:marTop w:val="0"/>
                  <w:marBottom w:val="0"/>
                  <w:divBdr>
                    <w:top w:val="single" w:sz="2" w:space="1" w:color="FFFFFF"/>
                    <w:left w:val="single" w:sz="2" w:space="12" w:color="FFFFFF"/>
                    <w:bottom w:val="single" w:sz="2" w:space="1" w:color="FFFFFF"/>
                    <w:right w:val="single" w:sz="2" w:space="4" w:color="FFFFFF"/>
                  </w:divBdr>
                  <w:divsChild>
                    <w:div w:id="1900968556">
                      <w:marLeft w:val="0"/>
                      <w:marRight w:val="0"/>
                      <w:marTop w:val="0"/>
                      <w:marBottom w:val="0"/>
                      <w:divBdr>
                        <w:top w:val="none" w:sz="0" w:space="0" w:color="auto"/>
                        <w:left w:val="none" w:sz="0" w:space="0" w:color="auto"/>
                        <w:bottom w:val="none" w:sz="0" w:space="0" w:color="auto"/>
                        <w:right w:val="none" w:sz="0" w:space="0" w:color="auto"/>
                      </w:divBdr>
                    </w:div>
                  </w:divsChild>
                </w:div>
                <w:div w:id="789976123">
                  <w:marLeft w:val="0"/>
                  <w:marRight w:val="0"/>
                  <w:marTop w:val="0"/>
                  <w:marBottom w:val="0"/>
                  <w:divBdr>
                    <w:top w:val="single" w:sz="2" w:space="1" w:color="FFFFFF"/>
                    <w:left w:val="single" w:sz="2" w:space="12" w:color="FFFFFF"/>
                    <w:bottom w:val="single" w:sz="2" w:space="1" w:color="FFFFFF"/>
                    <w:right w:val="single" w:sz="2" w:space="4" w:color="FFFFFF"/>
                  </w:divBdr>
                  <w:divsChild>
                    <w:div w:id="2135824013">
                      <w:marLeft w:val="0"/>
                      <w:marRight w:val="0"/>
                      <w:marTop w:val="0"/>
                      <w:marBottom w:val="0"/>
                      <w:divBdr>
                        <w:top w:val="none" w:sz="0" w:space="0" w:color="auto"/>
                        <w:left w:val="none" w:sz="0" w:space="0" w:color="auto"/>
                        <w:bottom w:val="none" w:sz="0" w:space="0" w:color="auto"/>
                        <w:right w:val="none" w:sz="0" w:space="0" w:color="auto"/>
                      </w:divBdr>
                    </w:div>
                  </w:divsChild>
                </w:div>
                <w:div w:id="1112943698">
                  <w:marLeft w:val="0"/>
                  <w:marRight w:val="0"/>
                  <w:marTop w:val="0"/>
                  <w:marBottom w:val="0"/>
                  <w:divBdr>
                    <w:top w:val="single" w:sz="2" w:space="1" w:color="FFFFFF"/>
                    <w:left w:val="single" w:sz="2" w:space="12" w:color="FFFFFF"/>
                    <w:bottom w:val="single" w:sz="2" w:space="1" w:color="FFFFFF"/>
                    <w:right w:val="single" w:sz="2" w:space="4" w:color="FFFFFF"/>
                  </w:divBdr>
                  <w:divsChild>
                    <w:div w:id="550655354">
                      <w:marLeft w:val="0"/>
                      <w:marRight w:val="0"/>
                      <w:marTop w:val="0"/>
                      <w:marBottom w:val="0"/>
                      <w:divBdr>
                        <w:top w:val="none" w:sz="0" w:space="0" w:color="auto"/>
                        <w:left w:val="none" w:sz="0" w:space="0" w:color="auto"/>
                        <w:bottom w:val="none" w:sz="0" w:space="0" w:color="auto"/>
                        <w:right w:val="none" w:sz="0" w:space="0" w:color="auto"/>
                      </w:divBdr>
                    </w:div>
                  </w:divsChild>
                </w:div>
                <w:div w:id="12001062">
                  <w:marLeft w:val="0"/>
                  <w:marRight w:val="0"/>
                  <w:marTop w:val="0"/>
                  <w:marBottom w:val="0"/>
                  <w:divBdr>
                    <w:top w:val="single" w:sz="2" w:space="1" w:color="FFFFFF"/>
                    <w:left w:val="single" w:sz="2" w:space="12" w:color="FFFFFF"/>
                    <w:bottom w:val="single" w:sz="2" w:space="1" w:color="FFFFFF"/>
                    <w:right w:val="single" w:sz="2" w:space="4" w:color="FFFFFF"/>
                  </w:divBdr>
                  <w:divsChild>
                    <w:div w:id="1473867540">
                      <w:marLeft w:val="0"/>
                      <w:marRight w:val="0"/>
                      <w:marTop w:val="0"/>
                      <w:marBottom w:val="0"/>
                      <w:divBdr>
                        <w:top w:val="none" w:sz="0" w:space="0" w:color="auto"/>
                        <w:left w:val="none" w:sz="0" w:space="0" w:color="auto"/>
                        <w:bottom w:val="none" w:sz="0" w:space="0" w:color="auto"/>
                        <w:right w:val="none" w:sz="0" w:space="0" w:color="auto"/>
                      </w:divBdr>
                    </w:div>
                  </w:divsChild>
                </w:div>
                <w:div w:id="1590848436">
                  <w:marLeft w:val="0"/>
                  <w:marRight w:val="0"/>
                  <w:marTop w:val="0"/>
                  <w:marBottom w:val="0"/>
                  <w:divBdr>
                    <w:top w:val="single" w:sz="2" w:space="1" w:color="FFFFFF"/>
                    <w:left w:val="single" w:sz="2" w:space="12" w:color="FFFFFF"/>
                    <w:bottom w:val="single" w:sz="2" w:space="1" w:color="FFFFFF"/>
                    <w:right w:val="single" w:sz="2" w:space="4" w:color="FFFFFF"/>
                  </w:divBdr>
                  <w:divsChild>
                    <w:div w:id="271088654">
                      <w:marLeft w:val="0"/>
                      <w:marRight w:val="0"/>
                      <w:marTop w:val="0"/>
                      <w:marBottom w:val="0"/>
                      <w:divBdr>
                        <w:top w:val="none" w:sz="0" w:space="0" w:color="auto"/>
                        <w:left w:val="none" w:sz="0" w:space="0" w:color="auto"/>
                        <w:bottom w:val="none" w:sz="0" w:space="0" w:color="auto"/>
                        <w:right w:val="none" w:sz="0" w:space="0" w:color="auto"/>
                      </w:divBdr>
                    </w:div>
                  </w:divsChild>
                </w:div>
                <w:div w:id="1524704067">
                  <w:marLeft w:val="0"/>
                  <w:marRight w:val="0"/>
                  <w:marTop w:val="0"/>
                  <w:marBottom w:val="0"/>
                  <w:divBdr>
                    <w:top w:val="single" w:sz="2" w:space="1" w:color="FFFFFF"/>
                    <w:left w:val="single" w:sz="2" w:space="12" w:color="FFFFFF"/>
                    <w:bottom w:val="single" w:sz="2" w:space="1" w:color="FFFFFF"/>
                    <w:right w:val="single" w:sz="2" w:space="4" w:color="FFFFFF"/>
                  </w:divBdr>
                  <w:divsChild>
                    <w:div w:id="8994869">
                      <w:marLeft w:val="0"/>
                      <w:marRight w:val="0"/>
                      <w:marTop w:val="0"/>
                      <w:marBottom w:val="0"/>
                      <w:divBdr>
                        <w:top w:val="none" w:sz="0" w:space="0" w:color="auto"/>
                        <w:left w:val="none" w:sz="0" w:space="0" w:color="auto"/>
                        <w:bottom w:val="none" w:sz="0" w:space="0" w:color="auto"/>
                        <w:right w:val="none" w:sz="0" w:space="0" w:color="auto"/>
                      </w:divBdr>
                    </w:div>
                  </w:divsChild>
                </w:div>
                <w:div w:id="950749366">
                  <w:marLeft w:val="0"/>
                  <w:marRight w:val="0"/>
                  <w:marTop w:val="0"/>
                  <w:marBottom w:val="0"/>
                  <w:divBdr>
                    <w:top w:val="single" w:sz="2" w:space="1" w:color="FFFFFF"/>
                    <w:left w:val="single" w:sz="2" w:space="12" w:color="FFFFFF"/>
                    <w:bottom w:val="single" w:sz="2" w:space="1" w:color="FFFFFF"/>
                    <w:right w:val="single" w:sz="2" w:space="4" w:color="FFFFFF"/>
                  </w:divBdr>
                  <w:divsChild>
                    <w:div w:id="1371875706">
                      <w:marLeft w:val="0"/>
                      <w:marRight w:val="0"/>
                      <w:marTop w:val="0"/>
                      <w:marBottom w:val="0"/>
                      <w:divBdr>
                        <w:top w:val="none" w:sz="0" w:space="0" w:color="auto"/>
                        <w:left w:val="none" w:sz="0" w:space="0" w:color="auto"/>
                        <w:bottom w:val="none" w:sz="0" w:space="0" w:color="auto"/>
                        <w:right w:val="none" w:sz="0" w:space="0" w:color="auto"/>
                      </w:divBdr>
                    </w:div>
                  </w:divsChild>
                </w:div>
                <w:div w:id="555119001">
                  <w:marLeft w:val="0"/>
                  <w:marRight w:val="0"/>
                  <w:marTop w:val="0"/>
                  <w:marBottom w:val="0"/>
                  <w:divBdr>
                    <w:top w:val="single" w:sz="2" w:space="1" w:color="FFFFFF"/>
                    <w:left w:val="single" w:sz="2" w:space="12" w:color="FFFFFF"/>
                    <w:bottom w:val="single" w:sz="2" w:space="1" w:color="FFFFFF"/>
                    <w:right w:val="single" w:sz="2" w:space="4" w:color="FFFFFF"/>
                  </w:divBdr>
                  <w:divsChild>
                    <w:div w:id="2111581211">
                      <w:marLeft w:val="0"/>
                      <w:marRight w:val="0"/>
                      <w:marTop w:val="0"/>
                      <w:marBottom w:val="0"/>
                      <w:divBdr>
                        <w:top w:val="none" w:sz="0" w:space="0" w:color="auto"/>
                        <w:left w:val="none" w:sz="0" w:space="0" w:color="auto"/>
                        <w:bottom w:val="none" w:sz="0" w:space="0" w:color="auto"/>
                        <w:right w:val="none" w:sz="0" w:space="0" w:color="auto"/>
                      </w:divBdr>
                    </w:div>
                  </w:divsChild>
                </w:div>
                <w:div w:id="696851309">
                  <w:marLeft w:val="0"/>
                  <w:marRight w:val="0"/>
                  <w:marTop w:val="0"/>
                  <w:marBottom w:val="0"/>
                  <w:divBdr>
                    <w:top w:val="single" w:sz="2" w:space="1" w:color="FFFFFF"/>
                    <w:left w:val="single" w:sz="2" w:space="12" w:color="FFFFFF"/>
                    <w:bottom w:val="single" w:sz="2" w:space="1" w:color="FFFFFF"/>
                    <w:right w:val="single" w:sz="2" w:space="4" w:color="FFFFFF"/>
                  </w:divBdr>
                  <w:divsChild>
                    <w:div w:id="430467744">
                      <w:marLeft w:val="0"/>
                      <w:marRight w:val="0"/>
                      <w:marTop w:val="0"/>
                      <w:marBottom w:val="0"/>
                      <w:divBdr>
                        <w:top w:val="none" w:sz="0" w:space="0" w:color="auto"/>
                        <w:left w:val="none" w:sz="0" w:space="0" w:color="auto"/>
                        <w:bottom w:val="none" w:sz="0" w:space="0" w:color="auto"/>
                        <w:right w:val="none" w:sz="0" w:space="0" w:color="auto"/>
                      </w:divBdr>
                    </w:div>
                  </w:divsChild>
                </w:div>
                <w:div w:id="2004813242">
                  <w:marLeft w:val="0"/>
                  <w:marRight w:val="0"/>
                  <w:marTop w:val="0"/>
                  <w:marBottom w:val="0"/>
                  <w:divBdr>
                    <w:top w:val="single" w:sz="2" w:space="1" w:color="FFFFFF"/>
                    <w:left w:val="single" w:sz="2" w:space="12" w:color="FFFFFF"/>
                    <w:bottom w:val="single" w:sz="2" w:space="1" w:color="FFFFFF"/>
                    <w:right w:val="single" w:sz="2" w:space="4" w:color="FFFFFF"/>
                  </w:divBdr>
                  <w:divsChild>
                    <w:div w:id="1021325492">
                      <w:marLeft w:val="0"/>
                      <w:marRight w:val="0"/>
                      <w:marTop w:val="0"/>
                      <w:marBottom w:val="0"/>
                      <w:divBdr>
                        <w:top w:val="none" w:sz="0" w:space="0" w:color="auto"/>
                        <w:left w:val="none" w:sz="0" w:space="0" w:color="auto"/>
                        <w:bottom w:val="none" w:sz="0" w:space="0" w:color="auto"/>
                        <w:right w:val="none" w:sz="0" w:space="0" w:color="auto"/>
                      </w:divBdr>
                    </w:div>
                  </w:divsChild>
                </w:div>
                <w:div w:id="209073423">
                  <w:marLeft w:val="0"/>
                  <w:marRight w:val="0"/>
                  <w:marTop w:val="0"/>
                  <w:marBottom w:val="0"/>
                  <w:divBdr>
                    <w:top w:val="single" w:sz="2" w:space="1" w:color="FFFFFF"/>
                    <w:left w:val="single" w:sz="2" w:space="12" w:color="FFFFFF"/>
                    <w:bottom w:val="single" w:sz="2" w:space="4" w:color="FFFFFF"/>
                    <w:right w:val="single" w:sz="2" w:space="4" w:color="FFFFFF"/>
                  </w:divBdr>
                  <w:divsChild>
                    <w:div w:id="10482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0216">
          <w:marLeft w:val="0"/>
          <w:marRight w:val="0"/>
          <w:marTop w:val="0"/>
          <w:marBottom w:val="335"/>
          <w:divBdr>
            <w:top w:val="none" w:sz="0" w:space="0" w:color="auto"/>
            <w:left w:val="none" w:sz="0" w:space="0" w:color="auto"/>
            <w:bottom w:val="none" w:sz="0" w:space="0" w:color="auto"/>
            <w:right w:val="none" w:sz="0" w:space="0" w:color="auto"/>
          </w:divBdr>
          <w:divsChild>
            <w:div w:id="1297417978">
              <w:marLeft w:val="0"/>
              <w:marRight w:val="0"/>
              <w:marTop w:val="0"/>
              <w:marBottom w:val="0"/>
              <w:divBdr>
                <w:top w:val="none" w:sz="0" w:space="0" w:color="auto"/>
                <w:left w:val="none" w:sz="0" w:space="0" w:color="auto"/>
                <w:bottom w:val="none" w:sz="0" w:space="0" w:color="auto"/>
                <w:right w:val="none" w:sz="0" w:space="0" w:color="auto"/>
              </w:divBdr>
              <w:divsChild>
                <w:div w:id="1462380213">
                  <w:marLeft w:val="0"/>
                  <w:marRight w:val="0"/>
                  <w:marTop w:val="0"/>
                  <w:marBottom w:val="0"/>
                  <w:divBdr>
                    <w:top w:val="single" w:sz="2" w:space="4" w:color="FFFFFF"/>
                    <w:left w:val="single" w:sz="2" w:space="12" w:color="FFFFFF"/>
                    <w:bottom w:val="single" w:sz="2" w:space="1" w:color="FFFFFF"/>
                    <w:right w:val="single" w:sz="2" w:space="4" w:color="FFFFFF"/>
                  </w:divBdr>
                  <w:divsChild>
                    <w:div w:id="1739816391">
                      <w:marLeft w:val="0"/>
                      <w:marRight w:val="0"/>
                      <w:marTop w:val="0"/>
                      <w:marBottom w:val="0"/>
                      <w:divBdr>
                        <w:top w:val="none" w:sz="0" w:space="0" w:color="auto"/>
                        <w:left w:val="none" w:sz="0" w:space="0" w:color="auto"/>
                        <w:bottom w:val="none" w:sz="0" w:space="0" w:color="auto"/>
                        <w:right w:val="none" w:sz="0" w:space="0" w:color="auto"/>
                      </w:divBdr>
                    </w:div>
                  </w:divsChild>
                </w:div>
                <w:div w:id="731347501">
                  <w:marLeft w:val="0"/>
                  <w:marRight w:val="0"/>
                  <w:marTop w:val="0"/>
                  <w:marBottom w:val="0"/>
                  <w:divBdr>
                    <w:top w:val="single" w:sz="2" w:space="1" w:color="FFFFFF"/>
                    <w:left w:val="single" w:sz="2" w:space="12" w:color="FFFFFF"/>
                    <w:bottom w:val="single" w:sz="2" w:space="1" w:color="FFFFFF"/>
                    <w:right w:val="single" w:sz="2" w:space="4" w:color="FFFFFF"/>
                  </w:divBdr>
                  <w:divsChild>
                    <w:div w:id="2115973882">
                      <w:marLeft w:val="0"/>
                      <w:marRight w:val="0"/>
                      <w:marTop w:val="0"/>
                      <w:marBottom w:val="0"/>
                      <w:divBdr>
                        <w:top w:val="none" w:sz="0" w:space="0" w:color="auto"/>
                        <w:left w:val="none" w:sz="0" w:space="0" w:color="auto"/>
                        <w:bottom w:val="none" w:sz="0" w:space="0" w:color="auto"/>
                        <w:right w:val="none" w:sz="0" w:space="0" w:color="auto"/>
                      </w:divBdr>
                    </w:div>
                  </w:divsChild>
                </w:div>
                <w:div w:id="1029337166">
                  <w:marLeft w:val="0"/>
                  <w:marRight w:val="0"/>
                  <w:marTop w:val="0"/>
                  <w:marBottom w:val="0"/>
                  <w:divBdr>
                    <w:top w:val="single" w:sz="2" w:space="1" w:color="FFFFFF"/>
                    <w:left w:val="single" w:sz="2" w:space="12" w:color="FFFFFF"/>
                    <w:bottom w:val="single" w:sz="2" w:space="1" w:color="FFFFFF"/>
                    <w:right w:val="single" w:sz="2" w:space="4" w:color="FFFFFF"/>
                  </w:divBdr>
                  <w:divsChild>
                    <w:div w:id="827483835">
                      <w:marLeft w:val="0"/>
                      <w:marRight w:val="0"/>
                      <w:marTop w:val="0"/>
                      <w:marBottom w:val="0"/>
                      <w:divBdr>
                        <w:top w:val="none" w:sz="0" w:space="0" w:color="auto"/>
                        <w:left w:val="none" w:sz="0" w:space="0" w:color="auto"/>
                        <w:bottom w:val="none" w:sz="0" w:space="0" w:color="auto"/>
                        <w:right w:val="none" w:sz="0" w:space="0" w:color="auto"/>
                      </w:divBdr>
                    </w:div>
                  </w:divsChild>
                </w:div>
                <w:div w:id="1079014467">
                  <w:marLeft w:val="0"/>
                  <w:marRight w:val="0"/>
                  <w:marTop w:val="0"/>
                  <w:marBottom w:val="0"/>
                  <w:divBdr>
                    <w:top w:val="single" w:sz="2" w:space="1" w:color="FFFFFF"/>
                    <w:left w:val="single" w:sz="2" w:space="12" w:color="FFFFFF"/>
                    <w:bottom w:val="single" w:sz="2" w:space="1" w:color="FFFFFF"/>
                    <w:right w:val="single" w:sz="2" w:space="4" w:color="FFFFFF"/>
                  </w:divBdr>
                  <w:divsChild>
                    <w:div w:id="11032260">
                      <w:marLeft w:val="0"/>
                      <w:marRight w:val="0"/>
                      <w:marTop w:val="0"/>
                      <w:marBottom w:val="0"/>
                      <w:divBdr>
                        <w:top w:val="none" w:sz="0" w:space="0" w:color="auto"/>
                        <w:left w:val="none" w:sz="0" w:space="0" w:color="auto"/>
                        <w:bottom w:val="none" w:sz="0" w:space="0" w:color="auto"/>
                        <w:right w:val="none" w:sz="0" w:space="0" w:color="auto"/>
                      </w:divBdr>
                    </w:div>
                  </w:divsChild>
                </w:div>
                <w:div w:id="390927134">
                  <w:marLeft w:val="0"/>
                  <w:marRight w:val="0"/>
                  <w:marTop w:val="0"/>
                  <w:marBottom w:val="0"/>
                  <w:divBdr>
                    <w:top w:val="single" w:sz="2" w:space="1" w:color="FFFFFF"/>
                    <w:left w:val="single" w:sz="2" w:space="12" w:color="FFFFFF"/>
                    <w:bottom w:val="single" w:sz="2" w:space="1" w:color="FFFFFF"/>
                    <w:right w:val="single" w:sz="2" w:space="4" w:color="FFFFFF"/>
                  </w:divBdr>
                  <w:divsChild>
                    <w:div w:id="1738278800">
                      <w:marLeft w:val="0"/>
                      <w:marRight w:val="0"/>
                      <w:marTop w:val="0"/>
                      <w:marBottom w:val="0"/>
                      <w:divBdr>
                        <w:top w:val="none" w:sz="0" w:space="0" w:color="auto"/>
                        <w:left w:val="none" w:sz="0" w:space="0" w:color="auto"/>
                        <w:bottom w:val="none" w:sz="0" w:space="0" w:color="auto"/>
                        <w:right w:val="none" w:sz="0" w:space="0" w:color="auto"/>
                      </w:divBdr>
                    </w:div>
                  </w:divsChild>
                </w:div>
                <w:div w:id="355083869">
                  <w:marLeft w:val="0"/>
                  <w:marRight w:val="0"/>
                  <w:marTop w:val="0"/>
                  <w:marBottom w:val="0"/>
                  <w:divBdr>
                    <w:top w:val="single" w:sz="2" w:space="1" w:color="FFFFFF"/>
                    <w:left w:val="single" w:sz="2" w:space="12" w:color="FFFFFF"/>
                    <w:bottom w:val="single" w:sz="2" w:space="1" w:color="FFFFFF"/>
                    <w:right w:val="single" w:sz="2" w:space="4" w:color="FFFFFF"/>
                  </w:divBdr>
                  <w:divsChild>
                    <w:div w:id="1946376612">
                      <w:marLeft w:val="0"/>
                      <w:marRight w:val="0"/>
                      <w:marTop w:val="0"/>
                      <w:marBottom w:val="0"/>
                      <w:divBdr>
                        <w:top w:val="none" w:sz="0" w:space="0" w:color="auto"/>
                        <w:left w:val="none" w:sz="0" w:space="0" w:color="auto"/>
                        <w:bottom w:val="none" w:sz="0" w:space="0" w:color="auto"/>
                        <w:right w:val="none" w:sz="0" w:space="0" w:color="auto"/>
                      </w:divBdr>
                    </w:div>
                  </w:divsChild>
                </w:div>
                <w:div w:id="664287692">
                  <w:marLeft w:val="0"/>
                  <w:marRight w:val="0"/>
                  <w:marTop w:val="0"/>
                  <w:marBottom w:val="0"/>
                  <w:divBdr>
                    <w:top w:val="single" w:sz="2" w:space="1" w:color="FFFFFF"/>
                    <w:left w:val="single" w:sz="2" w:space="12" w:color="FFFFFF"/>
                    <w:bottom w:val="single" w:sz="2" w:space="1" w:color="FFFFFF"/>
                    <w:right w:val="single" w:sz="2" w:space="4" w:color="FFFFFF"/>
                  </w:divBdr>
                  <w:divsChild>
                    <w:div w:id="1472793014">
                      <w:marLeft w:val="0"/>
                      <w:marRight w:val="0"/>
                      <w:marTop w:val="0"/>
                      <w:marBottom w:val="0"/>
                      <w:divBdr>
                        <w:top w:val="none" w:sz="0" w:space="0" w:color="auto"/>
                        <w:left w:val="none" w:sz="0" w:space="0" w:color="auto"/>
                        <w:bottom w:val="none" w:sz="0" w:space="0" w:color="auto"/>
                        <w:right w:val="none" w:sz="0" w:space="0" w:color="auto"/>
                      </w:divBdr>
                    </w:div>
                  </w:divsChild>
                </w:div>
                <w:div w:id="989209068">
                  <w:marLeft w:val="0"/>
                  <w:marRight w:val="0"/>
                  <w:marTop w:val="0"/>
                  <w:marBottom w:val="0"/>
                  <w:divBdr>
                    <w:top w:val="single" w:sz="2" w:space="1" w:color="FFFFFF"/>
                    <w:left w:val="single" w:sz="2" w:space="12" w:color="FFFFFF"/>
                    <w:bottom w:val="single" w:sz="2" w:space="1" w:color="FFFFFF"/>
                    <w:right w:val="single" w:sz="2" w:space="4" w:color="FFFFFF"/>
                  </w:divBdr>
                  <w:divsChild>
                    <w:div w:id="1563980336">
                      <w:marLeft w:val="0"/>
                      <w:marRight w:val="0"/>
                      <w:marTop w:val="0"/>
                      <w:marBottom w:val="0"/>
                      <w:divBdr>
                        <w:top w:val="none" w:sz="0" w:space="0" w:color="auto"/>
                        <w:left w:val="none" w:sz="0" w:space="0" w:color="auto"/>
                        <w:bottom w:val="none" w:sz="0" w:space="0" w:color="auto"/>
                        <w:right w:val="none" w:sz="0" w:space="0" w:color="auto"/>
                      </w:divBdr>
                    </w:div>
                  </w:divsChild>
                </w:div>
                <w:div w:id="1028262038">
                  <w:marLeft w:val="0"/>
                  <w:marRight w:val="0"/>
                  <w:marTop w:val="0"/>
                  <w:marBottom w:val="0"/>
                  <w:divBdr>
                    <w:top w:val="single" w:sz="2" w:space="1" w:color="FFFFFF"/>
                    <w:left w:val="single" w:sz="2" w:space="12" w:color="FFFFFF"/>
                    <w:bottom w:val="single" w:sz="2" w:space="1" w:color="FFFFFF"/>
                    <w:right w:val="single" w:sz="2" w:space="4" w:color="FFFFFF"/>
                  </w:divBdr>
                  <w:divsChild>
                    <w:div w:id="2002465233">
                      <w:marLeft w:val="0"/>
                      <w:marRight w:val="0"/>
                      <w:marTop w:val="0"/>
                      <w:marBottom w:val="0"/>
                      <w:divBdr>
                        <w:top w:val="none" w:sz="0" w:space="0" w:color="auto"/>
                        <w:left w:val="none" w:sz="0" w:space="0" w:color="auto"/>
                        <w:bottom w:val="none" w:sz="0" w:space="0" w:color="auto"/>
                        <w:right w:val="none" w:sz="0" w:space="0" w:color="auto"/>
                      </w:divBdr>
                    </w:div>
                  </w:divsChild>
                </w:div>
                <w:div w:id="1276710391">
                  <w:marLeft w:val="0"/>
                  <w:marRight w:val="0"/>
                  <w:marTop w:val="0"/>
                  <w:marBottom w:val="0"/>
                  <w:divBdr>
                    <w:top w:val="single" w:sz="2" w:space="1" w:color="FFFFFF"/>
                    <w:left w:val="single" w:sz="2" w:space="12" w:color="FFFFFF"/>
                    <w:bottom w:val="single" w:sz="2" w:space="1" w:color="FFFFFF"/>
                    <w:right w:val="single" w:sz="2" w:space="4" w:color="FFFFFF"/>
                  </w:divBdr>
                  <w:divsChild>
                    <w:div w:id="1729719562">
                      <w:marLeft w:val="0"/>
                      <w:marRight w:val="0"/>
                      <w:marTop w:val="0"/>
                      <w:marBottom w:val="0"/>
                      <w:divBdr>
                        <w:top w:val="none" w:sz="0" w:space="0" w:color="auto"/>
                        <w:left w:val="none" w:sz="0" w:space="0" w:color="auto"/>
                        <w:bottom w:val="none" w:sz="0" w:space="0" w:color="auto"/>
                        <w:right w:val="none" w:sz="0" w:space="0" w:color="auto"/>
                      </w:divBdr>
                    </w:div>
                  </w:divsChild>
                </w:div>
                <w:div w:id="4093745">
                  <w:marLeft w:val="0"/>
                  <w:marRight w:val="0"/>
                  <w:marTop w:val="0"/>
                  <w:marBottom w:val="0"/>
                  <w:divBdr>
                    <w:top w:val="single" w:sz="2" w:space="1" w:color="FFFFFF"/>
                    <w:left w:val="single" w:sz="2" w:space="12" w:color="FFFFFF"/>
                    <w:bottom w:val="single" w:sz="2" w:space="1" w:color="FFFFFF"/>
                    <w:right w:val="single" w:sz="2" w:space="4" w:color="FFFFFF"/>
                  </w:divBdr>
                  <w:divsChild>
                    <w:div w:id="1517816229">
                      <w:marLeft w:val="0"/>
                      <w:marRight w:val="0"/>
                      <w:marTop w:val="0"/>
                      <w:marBottom w:val="0"/>
                      <w:divBdr>
                        <w:top w:val="none" w:sz="0" w:space="0" w:color="auto"/>
                        <w:left w:val="none" w:sz="0" w:space="0" w:color="auto"/>
                        <w:bottom w:val="none" w:sz="0" w:space="0" w:color="auto"/>
                        <w:right w:val="none" w:sz="0" w:space="0" w:color="auto"/>
                      </w:divBdr>
                    </w:div>
                  </w:divsChild>
                </w:div>
                <w:div w:id="1410540941">
                  <w:marLeft w:val="0"/>
                  <w:marRight w:val="0"/>
                  <w:marTop w:val="0"/>
                  <w:marBottom w:val="0"/>
                  <w:divBdr>
                    <w:top w:val="single" w:sz="2" w:space="1" w:color="FFFFFF"/>
                    <w:left w:val="single" w:sz="2" w:space="12" w:color="FFFFFF"/>
                    <w:bottom w:val="single" w:sz="2" w:space="1" w:color="FFFFFF"/>
                    <w:right w:val="single" w:sz="2" w:space="4" w:color="FFFFFF"/>
                  </w:divBdr>
                  <w:divsChild>
                    <w:div w:id="1062942619">
                      <w:marLeft w:val="0"/>
                      <w:marRight w:val="0"/>
                      <w:marTop w:val="0"/>
                      <w:marBottom w:val="0"/>
                      <w:divBdr>
                        <w:top w:val="none" w:sz="0" w:space="0" w:color="auto"/>
                        <w:left w:val="none" w:sz="0" w:space="0" w:color="auto"/>
                        <w:bottom w:val="none" w:sz="0" w:space="0" w:color="auto"/>
                        <w:right w:val="none" w:sz="0" w:space="0" w:color="auto"/>
                      </w:divBdr>
                    </w:div>
                  </w:divsChild>
                </w:div>
                <w:div w:id="1865359899">
                  <w:marLeft w:val="0"/>
                  <w:marRight w:val="0"/>
                  <w:marTop w:val="0"/>
                  <w:marBottom w:val="0"/>
                  <w:divBdr>
                    <w:top w:val="single" w:sz="2" w:space="1" w:color="FFFFFF"/>
                    <w:left w:val="single" w:sz="2" w:space="12" w:color="FFFFFF"/>
                    <w:bottom w:val="single" w:sz="2" w:space="1" w:color="FFFFFF"/>
                    <w:right w:val="single" w:sz="2" w:space="4" w:color="FFFFFF"/>
                  </w:divBdr>
                  <w:divsChild>
                    <w:div w:id="447354474">
                      <w:marLeft w:val="0"/>
                      <w:marRight w:val="0"/>
                      <w:marTop w:val="0"/>
                      <w:marBottom w:val="0"/>
                      <w:divBdr>
                        <w:top w:val="none" w:sz="0" w:space="0" w:color="auto"/>
                        <w:left w:val="none" w:sz="0" w:space="0" w:color="auto"/>
                        <w:bottom w:val="none" w:sz="0" w:space="0" w:color="auto"/>
                        <w:right w:val="none" w:sz="0" w:space="0" w:color="auto"/>
                      </w:divBdr>
                    </w:div>
                  </w:divsChild>
                </w:div>
                <w:div w:id="447042157">
                  <w:marLeft w:val="0"/>
                  <w:marRight w:val="0"/>
                  <w:marTop w:val="0"/>
                  <w:marBottom w:val="0"/>
                  <w:divBdr>
                    <w:top w:val="single" w:sz="2" w:space="1" w:color="FFFFFF"/>
                    <w:left w:val="single" w:sz="2" w:space="12" w:color="FFFFFF"/>
                    <w:bottom w:val="single" w:sz="2" w:space="4" w:color="FFFFFF"/>
                    <w:right w:val="single" w:sz="2" w:space="4" w:color="FFFFFF"/>
                  </w:divBdr>
                  <w:divsChild>
                    <w:div w:id="19027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303">
          <w:marLeft w:val="0"/>
          <w:marRight w:val="0"/>
          <w:marTop w:val="0"/>
          <w:marBottom w:val="335"/>
          <w:divBdr>
            <w:top w:val="none" w:sz="0" w:space="0" w:color="auto"/>
            <w:left w:val="none" w:sz="0" w:space="0" w:color="auto"/>
            <w:bottom w:val="none" w:sz="0" w:space="0" w:color="auto"/>
            <w:right w:val="none" w:sz="0" w:space="0" w:color="auto"/>
          </w:divBdr>
          <w:divsChild>
            <w:div w:id="469055329">
              <w:marLeft w:val="0"/>
              <w:marRight w:val="0"/>
              <w:marTop w:val="0"/>
              <w:marBottom w:val="0"/>
              <w:divBdr>
                <w:top w:val="none" w:sz="0" w:space="0" w:color="auto"/>
                <w:left w:val="none" w:sz="0" w:space="0" w:color="auto"/>
                <w:bottom w:val="none" w:sz="0" w:space="0" w:color="auto"/>
                <w:right w:val="none" w:sz="0" w:space="0" w:color="auto"/>
              </w:divBdr>
              <w:divsChild>
                <w:div w:id="1055129772">
                  <w:marLeft w:val="0"/>
                  <w:marRight w:val="0"/>
                  <w:marTop w:val="0"/>
                  <w:marBottom w:val="0"/>
                  <w:divBdr>
                    <w:top w:val="single" w:sz="2" w:space="4" w:color="FFFFFF"/>
                    <w:left w:val="single" w:sz="2" w:space="12" w:color="FFFFFF"/>
                    <w:bottom w:val="single" w:sz="2" w:space="1" w:color="FFFFFF"/>
                    <w:right w:val="single" w:sz="2" w:space="4" w:color="FFFFFF"/>
                  </w:divBdr>
                  <w:divsChild>
                    <w:div w:id="1499883392">
                      <w:marLeft w:val="0"/>
                      <w:marRight w:val="0"/>
                      <w:marTop w:val="0"/>
                      <w:marBottom w:val="0"/>
                      <w:divBdr>
                        <w:top w:val="none" w:sz="0" w:space="0" w:color="auto"/>
                        <w:left w:val="none" w:sz="0" w:space="0" w:color="auto"/>
                        <w:bottom w:val="none" w:sz="0" w:space="0" w:color="auto"/>
                        <w:right w:val="none" w:sz="0" w:space="0" w:color="auto"/>
                      </w:divBdr>
                    </w:div>
                  </w:divsChild>
                </w:div>
                <w:div w:id="631518355">
                  <w:marLeft w:val="0"/>
                  <w:marRight w:val="0"/>
                  <w:marTop w:val="0"/>
                  <w:marBottom w:val="0"/>
                  <w:divBdr>
                    <w:top w:val="single" w:sz="2" w:space="1" w:color="FFFFFF"/>
                    <w:left w:val="single" w:sz="2" w:space="12" w:color="FFFFFF"/>
                    <w:bottom w:val="single" w:sz="2" w:space="1" w:color="FFFFFF"/>
                    <w:right w:val="single" w:sz="2" w:space="4" w:color="FFFFFF"/>
                  </w:divBdr>
                  <w:divsChild>
                    <w:div w:id="1332640007">
                      <w:marLeft w:val="0"/>
                      <w:marRight w:val="0"/>
                      <w:marTop w:val="0"/>
                      <w:marBottom w:val="0"/>
                      <w:divBdr>
                        <w:top w:val="none" w:sz="0" w:space="0" w:color="auto"/>
                        <w:left w:val="none" w:sz="0" w:space="0" w:color="auto"/>
                        <w:bottom w:val="none" w:sz="0" w:space="0" w:color="auto"/>
                        <w:right w:val="none" w:sz="0" w:space="0" w:color="auto"/>
                      </w:divBdr>
                    </w:div>
                  </w:divsChild>
                </w:div>
                <w:div w:id="1040134827">
                  <w:marLeft w:val="0"/>
                  <w:marRight w:val="0"/>
                  <w:marTop w:val="0"/>
                  <w:marBottom w:val="0"/>
                  <w:divBdr>
                    <w:top w:val="single" w:sz="2" w:space="1" w:color="FFFFFF"/>
                    <w:left w:val="single" w:sz="2" w:space="12" w:color="FFFFFF"/>
                    <w:bottom w:val="single" w:sz="2" w:space="1" w:color="FFFFFF"/>
                    <w:right w:val="single" w:sz="2" w:space="4" w:color="FFFFFF"/>
                  </w:divBdr>
                  <w:divsChild>
                    <w:div w:id="2024277094">
                      <w:marLeft w:val="0"/>
                      <w:marRight w:val="0"/>
                      <w:marTop w:val="0"/>
                      <w:marBottom w:val="0"/>
                      <w:divBdr>
                        <w:top w:val="none" w:sz="0" w:space="0" w:color="auto"/>
                        <w:left w:val="none" w:sz="0" w:space="0" w:color="auto"/>
                        <w:bottom w:val="none" w:sz="0" w:space="0" w:color="auto"/>
                        <w:right w:val="none" w:sz="0" w:space="0" w:color="auto"/>
                      </w:divBdr>
                    </w:div>
                  </w:divsChild>
                </w:div>
                <w:div w:id="729571730">
                  <w:marLeft w:val="0"/>
                  <w:marRight w:val="0"/>
                  <w:marTop w:val="0"/>
                  <w:marBottom w:val="0"/>
                  <w:divBdr>
                    <w:top w:val="single" w:sz="2" w:space="1" w:color="FFFFFF"/>
                    <w:left w:val="single" w:sz="2" w:space="12" w:color="FFFFFF"/>
                    <w:bottom w:val="single" w:sz="2" w:space="1" w:color="FFFFFF"/>
                    <w:right w:val="single" w:sz="2" w:space="4" w:color="FFFFFF"/>
                  </w:divBdr>
                  <w:divsChild>
                    <w:div w:id="1309282042">
                      <w:marLeft w:val="0"/>
                      <w:marRight w:val="0"/>
                      <w:marTop w:val="0"/>
                      <w:marBottom w:val="0"/>
                      <w:divBdr>
                        <w:top w:val="none" w:sz="0" w:space="0" w:color="auto"/>
                        <w:left w:val="none" w:sz="0" w:space="0" w:color="auto"/>
                        <w:bottom w:val="none" w:sz="0" w:space="0" w:color="auto"/>
                        <w:right w:val="none" w:sz="0" w:space="0" w:color="auto"/>
                      </w:divBdr>
                    </w:div>
                  </w:divsChild>
                </w:div>
                <w:div w:id="182862080">
                  <w:marLeft w:val="0"/>
                  <w:marRight w:val="0"/>
                  <w:marTop w:val="0"/>
                  <w:marBottom w:val="0"/>
                  <w:divBdr>
                    <w:top w:val="single" w:sz="2" w:space="1" w:color="FFFFFF"/>
                    <w:left w:val="single" w:sz="2" w:space="12" w:color="FFFFFF"/>
                    <w:bottom w:val="single" w:sz="2" w:space="1" w:color="FFFFFF"/>
                    <w:right w:val="single" w:sz="2" w:space="4" w:color="FFFFFF"/>
                  </w:divBdr>
                  <w:divsChild>
                    <w:div w:id="1270552154">
                      <w:marLeft w:val="0"/>
                      <w:marRight w:val="0"/>
                      <w:marTop w:val="0"/>
                      <w:marBottom w:val="0"/>
                      <w:divBdr>
                        <w:top w:val="none" w:sz="0" w:space="0" w:color="auto"/>
                        <w:left w:val="none" w:sz="0" w:space="0" w:color="auto"/>
                        <w:bottom w:val="none" w:sz="0" w:space="0" w:color="auto"/>
                        <w:right w:val="none" w:sz="0" w:space="0" w:color="auto"/>
                      </w:divBdr>
                    </w:div>
                  </w:divsChild>
                </w:div>
                <w:div w:id="2112429420">
                  <w:marLeft w:val="0"/>
                  <w:marRight w:val="0"/>
                  <w:marTop w:val="0"/>
                  <w:marBottom w:val="0"/>
                  <w:divBdr>
                    <w:top w:val="single" w:sz="2" w:space="1" w:color="FFFFFF"/>
                    <w:left w:val="single" w:sz="2" w:space="12" w:color="FFFFFF"/>
                    <w:bottom w:val="single" w:sz="2" w:space="1" w:color="FFFFFF"/>
                    <w:right w:val="single" w:sz="2" w:space="4" w:color="FFFFFF"/>
                  </w:divBdr>
                  <w:divsChild>
                    <w:div w:id="872302810">
                      <w:marLeft w:val="0"/>
                      <w:marRight w:val="0"/>
                      <w:marTop w:val="0"/>
                      <w:marBottom w:val="0"/>
                      <w:divBdr>
                        <w:top w:val="none" w:sz="0" w:space="0" w:color="auto"/>
                        <w:left w:val="none" w:sz="0" w:space="0" w:color="auto"/>
                        <w:bottom w:val="none" w:sz="0" w:space="0" w:color="auto"/>
                        <w:right w:val="none" w:sz="0" w:space="0" w:color="auto"/>
                      </w:divBdr>
                    </w:div>
                  </w:divsChild>
                </w:div>
                <w:div w:id="981884224">
                  <w:marLeft w:val="0"/>
                  <w:marRight w:val="0"/>
                  <w:marTop w:val="0"/>
                  <w:marBottom w:val="0"/>
                  <w:divBdr>
                    <w:top w:val="single" w:sz="2" w:space="1" w:color="FFFFFF"/>
                    <w:left w:val="single" w:sz="2" w:space="12" w:color="FFFFFF"/>
                    <w:bottom w:val="single" w:sz="2" w:space="1" w:color="FFFFFF"/>
                    <w:right w:val="single" w:sz="2" w:space="4" w:color="FFFFFF"/>
                  </w:divBdr>
                  <w:divsChild>
                    <w:div w:id="1087964355">
                      <w:marLeft w:val="0"/>
                      <w:marRight w:val="0"/>
                      <w:marTop w:val="0"/>
                      <w:marBottom w:val="0"/>
                      <w:divBdr>
                        <w:top w:val="none" w:sz="0" w:space="0" w:color="auto"/>
                        <w:left w:val="none" w:sz="0" w:space="0" w:color="auto"/>
                        <w:bottom w:val="none" w:sz="0" w:space="0" w:color="auto"/>
                        <w:right w:val="none" w:sz="0" w:space="0" w:color="auto"/>
                      </w:divBdr>
                    </w:div>
                  </w:divsChild>
                </w:div>
                <w:div w:id="1620143730">
                  <w:marLeft w:val="0"/>
                  <w:marRight w:val="0"/>
                  <w:marTop w:val="0"/>
                  <w:marBottom w:val="0"/>
                  <w:divBdr>
                    <w:top w:val="single" w:sz="2" w:space="1" w:color="FFFFFF"/>
                    <w:left w:val="single" w:sz="2" w:space="12" w:color="FFFFFF"/>
                    <w:bottom w:val="single" w:sz="2" w:space="1" w:color="FFFFFF"/>
                    <w:right w:val="single" w:sz="2" w:space="4" w:color="FFFFFF"/>
                  </w:divBdr>
                  <w:divsChild>
                    <w:div w:id="230505142">
                      <w:marLeft w:val="0"/>
                      <w:marRight w:val="0"/>
                      <w:marTop w:val="0"/>
                      <w:marBottom w:val="0"/>
                      <w:divBdr>
                        <w:top w:val="none" w:sz="0" w:space="0" w:color="auto"/>
                        <w:left w:val="none" w:sz="0" w:space="0" w:color="auto"/>
                        <w:bottom w:val="none" w:sz="0" w:space="0" w:color="auto"/>
                        <w:right w:val="none" w:sz="0" w:space="0" w:color="auto"/>
                      </w:divBdr>
                    </w:div>
                  </w:divsChild>
                </w:div>
                <w:div w:id="1614704120">
                  <w:marLeft w:val="0"/>
                  <w:marRight w:val="0"/>
                  <w:marTop w:val="0"/>
                  <w:marBottom w:val="0"/>
                  <w:divBdr>
                    <w:top w:val="single" w:sz="2" w:space="1" w:color="FFFFFF"/>
                    <w:left w:val="single" w:sz="2" w:space="12" w:color="FFFFFF"/>
                    <w:bottom w:val="single" w:sz="2" w:space="1" w:color="FFFFFF"/>
                    <w:right w:val="single" w:sz="2" w:space="4" w:color="FFFFFF"/>
                  </w:divBdr>
                  <w:divsChild>
                    <w:div w:id="967515424">
                      <w:marLeft w:val="0"/>
                      <w:marRight w:val="0"/>
                      <w:marTop w:val="0"/>
                      <w:marBottom w:val="0"/>
                      <w:divBdr>
                        <w:top w:val="none" w:sz="0" w:space="0" w:color="auto"/>
                        <w:left w:val="none" w:sz="0" w:space="0" w:color="auto"/>
                        <w:bottom w:val="none" w:sz="0" w:space="0" w:color="auto"/>
                        <w:right w:val="none" w:sz="0" w:space="0" w:color="auto"/>
                      </w:divBdr>
                    </w:div>
                  </w:divsChild>
                </w:div>
                <w:div w:id="671374276">
                  <w:marLeft w:val="0"/>
                  <w:marRight w:val="0"/>
                  <w:marTop w:val="0"/>
                  <w:marBottom w:val="0"/>
                  <w:divBdr>
                    <w:top w:val="single" w:sz="2" w:space="1" w:color="FFFFFF"/>
                    <w:left w:val="single" w:sz="2" w:space="12" w:color="FFFFFF"/>
                    <w:bottom w:val="single" w:sz="2" w:space="1" w:color="FFFFFF"/>
                    <w:right w:val="single" w:sz="2" w:space="4" w:color="FFFFFF"/>
                  </w:divBdr>
                  <w:divsChild>
                    <w:div w:id="1790473255">
                      <w:marLeft w:val="0"/>
                      <w:marRight w:val="0"/>
                      <w:marTop w:val="0"/>
                      <w:marBottom w:val="0"/>
                      <w:divBdr>
                        <w:top w:val="none" w:sz="0" w:space="0" w:color="auto"/>
                        <w:left w:val="none" w:sz="0" w:space="0" w:color="auto"/>
                        <w:bottom w:val="none" w:sz="0" w:space="0" w:color="auto"/>
                        <w:right w:val="none" w:sz="0" w:space="0" w:color="auto"/>
                      </w:divBdr>
                    </w:div>
                  </w:divsChild>
                </w:div>
                <w:div w:id="588661750">
                  <w:marLeft w:val="0"/>
                  <w:marRight w:val="0"/>
                  <w:marTop w:val="0"/>
                  <w:marBottom w:val="0"/>
                  <w:divBdr>
                    <w:top w:val="single" w:sz="2" w:space="1" w:color="FFFFFF"/>
                    <w:left w:val="single" w:sz="2" w:space="12" w:color="FFFFFF"/>
                    <w:bottom w:val="single" w:sz="2" w:space="1" w:color="FFFFFF"/>
                    <w:right w:val="single" w:sz="2" w:space="4" w:color="FFFFFF"/>
                  </w:divBdr>
                  <w:divsChild>
                    <w:div w:id="188764967">
                      <w:marLeft w:val="0"/>
                      <w:marRight w:val="0"/>
                      <w:marTop w:val="0"/>
                      <w:marBottom w:val="0"/>
                      <w:divBdr>
                        <w:top w:val="none" w:sz="0" w:space="0" w:color="auto"/>
                        <w:left w:val="none" w:sz="0" w:space="0" w:color="auto"/>
                        <w:bottom w:val="none" w:sz="0" w:space="0" w:color="auto"/>
                        <w:right w:val="none" w:sz="0" w:space="0" w:color="auto"/>
                      </w:divBdr>
                    </w:div>
                  </w:divsChild>
                </w:div>
                <w:div w:id="329023303">
                  <w:marLeft w:val="0"/>
                  <w:marRight w:val="0"/>
                  <w:marTop w:val="0"/>
                  <w:marBottom w:val="0"/>
                  <w:divBdr>
                    <w:top w:val="single" w:sz="2" w:space="1" w:color="FFFFFF"/>
                    <w:left w:val="single" w:sz="2" w:space="12" w:color="FFFFFF"/>
                    <w:bottom w:val="single" w:sz="2" w:space="1" w:color="FFFFFF"/>
                    <w:right w:val="single" w:sz="2" w:space="4" w:color="FFFFFF"/>
                  </w:divBdr>
                  <w:divsChild>
                    <w:div w:id="1186016473">
                      <w:marLeft w:val="0"/>
                      <w:marRight w:val="0"/>
                      <w:marTop w:val="0"/>
                      <w:marBottom w:val="0"/>
                      <w:divBdr>
                        <w:top w:val="none" w:sz="0" w:space="0" w:color="auto"/>
                        <w:left w:val="none" w:sz="0" w:space="0" w:color="auto"/>
                        <w:bottom w:val="none" w:sz="0" w:space="0" w:color="auto"/>
                        <w:right w:val="none" w:sz="0" w:space="0" w:color="auto"/>
                      </w:divBdr>
                    </w:div>
                  </w:divsChild>
                </w:div>
                <w:div w:id="591935436">
                  <w:marLeft w:val="0"/>
                  <w:marRight w:val="0"/>
                  <w:marTop w:val="0"/>
                  <w:marBottom w:val="0"/>
                  <w:divBdr>
                    <w:top w:val="single" w:sz="2" w:space="1" w:color="FFFFFF"/>
                    <w:left w:val="single" w:sz="2" w:space="12" w:color="FFFFFF"/>
                    <w:bottom w:val="single" w:sz="2" w:space="4" w:color="FFFFFF"/>
                    <w:right w:val="single" w:sz="2" w:space="4" w:color="FFFFFF"/>
                  </w:divBdr>
                  <w:divsChild>
                    <w:div w:id="18739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72347">
          <w:marLeft w:val="0"/>
          <w:marRight w:val="0"/>
          <w:marTop w:val="0"/>
          <w:marBottom w:val="335"/>
          <w:divBdr>
            <w:top w:val="none" w:sz="0" w:space="0" w:color="auto"/>
            <w:left w:val="none" w:sz="0" w:space="0" w:color="auto"/>
            <w:bottom w:val="none" w:sz="0" w:space="0" w:color="auto"/>
            <w:right w:val="none" w:sz="0" w:space="0" w:color="auto"/>
          </w:divBdr>
          <w:divsChild>
            <w:div w:id="2132508308">
              <w:marLeft w:val="0"/>
              <w:marRight w:val="0"/>
              <w:marTop w:val="0"/>
              <w:marBottom w:val="0"/>
              <w:divBdr>
                <w:top w:val="none" w:sz="0" w:space="0" w:color="auto"/>
                <w:left w:val="none" w:sz="0" w:space="0" w:color="auto"/>
                <w:bottom w:val="none" w:sz="0" w:space="0" w:color="auto"/>
                <w:right w:val="none" w:sz="0" w:space="0" w:color="auto"/>
              </w:divBdr>
              <w:divsChild>
                <w:div w:id="177961623">
                  <w:marLeft w:val="0"/>
                  <w:marRight w:val="0"/>
                  <w:marTop w:val="0"/>
                  <w:marBottom w:val="0"/>
                  <w:divBdr>
                    <w:top w:val="single" w:sz="2" w:space="4" w:color="FFFFFF"/>
                    <w:left w:val="single" w:sz="2" w:space="12" w:color="FFFFFF"/>
                    <w:bottom w:val="single" w:sz="2" w:space="1" w:color="FFFFFF"/>
                    <w:right w:val="single" w:sz="2" w:space="4" w:color="FFFFFF"/>
                  </w:divBdr>
                  <w:divsChild>
                    <w:div w:id="373432696">
                      <w:marLeft w:val="0"/>
                      <w:marRight w:val="0"/>
                      <w:marTop w:val="0"/>
                      <w:marBottom w:val="0"/>
                      <w:divBdr>
                        <w:top w:val="none" w:sz="0" w:space="0" w:color="auto"/>
                        <w:left w:val="none" w:sz="0" w:space="0" w:color="auto"/>
                        <w:bottom w:val="none" w:sz="0" w:space="0" w:color="auto"/>
                        <w:right w:val="none" w:sz="0" w:space="0" w:color="auto"/>
                      </w:divBdr>
                    </w:div>
                  </w:divsChild>
                </w:div>
                <w:div w:id="2034500950">
                  <w:marLeft w:val="0"/>
                  <w:marRight w:val="0"/>
                  <w:marTop w:val="0"/>
                  <w:marBottom w:val="0"/>
                  <w:divBdr>
                    <w:top w:val="single" w:sz="2" w:space="1" w:color="FFFFFF"/>
                    <w:left w:val="single" w:sz="2" w:space="12" w:color="FFFFFF"/>
                    <w:bottom w:val="single" w:sz="2" w:space="1" w:color="FFFFFF"/>
                    <w:right w:val="single" w:sz="2" w:space="4" w:color="FFFFFF"/>
                  </w:divBdr>
                  <w:divsChild>
                    <w:div w:id="503982953">
                      <w:marLeft w:val="0"/>
                      <w:marRight w:val="0"/>
                      <w:marTop w:val="0"/>
                      <w:marBottom w:val="0"/>
                      <w:divBdr>
                        <w:top w:val="none" w:sz="0" w:space="0" w:color="auto"/>
                        <w:left w:val="none" w:sz="0" w:space="0" w:color="auto"/>
                        <w:bottom w:val="none" w:sz="0" w:space="0" w:color="auto"/>
                        <w:right w:val="none" w:sz="0" w:space="0" w:color="auto"/>
                      </w:divBdr>
                    </w:div>
                  </w:divsChild>
                </w:div>
                <w:div w:id="734887916">
                  <w:marLeft w:val="0"/>
                  <w:marRight w:val="0"/>
                  <w:marTop w:val="0"/>
                  <w:marBottom w:val="0"/>
                  <w:divBdr>
                    <w:top w:val="single" w:sz="2" w:space="1" w:color="FFFFFF"/>
                    <w:left w:val="single" w:sz="2" w:space="12" w:color="FFFFFF"/>
                    <w:bottom w:val="single" w:sz="2" w:space="1" w:color="FFFFFF"/>
                    <w:right w:val="single" w:sz="2" w:space="4" w:color="FFFFFF"/>
                  </w:divBdr>
                  <w:divsChild>
                    <w:div w:id="1182277605">
                      <w:marLeft w:val="0"/>
                      <w:marRight w:val="0"/>
                      <w:marTop w:val="0"/>
                      <w:marBottom w:val="0"/>
                      <w:divBdr>
                        <w:top w:val="none" w:sz="0" w:space="0" w:color="auto"/>
                        <w:left w:val="none" w:sz="0" w:space="0" w:color="auto"/>
                        <w:bottom w:val="none" w:sz="0" w:space="0" w:color="auto"/>
                        <w:right w:val="none" w:sz="0" w:space="0" w:color="auto"/>
                      </w:divBdr>
                    </w:div>
                  </w:divsChild>
                </w:div>
                <w:div w:id="796026746">
                  <w:marLeft w:val="0"/>
                  <w:marRight w:val="0"/>
                  <w:marTop w:val="0"/>
                  <w:marBottom w:val="0"/>
                  <w:divBdr>
                    <w:top w:val="single" w:sz="2" w:space="1" w:color="FFFFFF"/>
                    <w:left w:val="single" w:sz="2" w:space="12" w:color="FFFFFF"/>
                    <w:bottom w:val="single" w:sz="2" w:space="1" w:color="FFFFFF"/>
                    <w:right w:val="single" w:sz="2" w:space="4" w:color="FFFFFF"/>
                  </w:divBdr>
                  <w:divsChild>
                    <w:div w:id="1020814748">
                      <w:marLeft w:val="0"/>
                      <w:marRight w:val="0"/>
                      <w:marTop w:val="0"/>
                      <w:marBottom w:val="0"/>
                      <w:divBdr>
                        <w:top w:val="none" w:sz="0" w:space="0" w:color="auto"/>
                        <w:left w:val="none" w:sz="0" w:space="0" w:color="auto"/>
                        <w:bottom w:val="none" w:sz="0" w:space="0" w:color="auto"/>
                        <w:right w:val="none" w:sz="0" w:space="0" w:color="auto"/>
                      </w:divBdr>
                    </w:div>
                  </w:divsChild>
                </w:div>
                <w:div w:id="1621953194">
                  <w:marLeft w:val="0"/>
                  <w:marRight w:val="0"/>
                  <w:marTop w:val="0"/>
                  <w:marBottom w:val="0"/>
                  <w:divBdr>
                    <w:top w:val="single" w:sz="2" w:space="1" w:color="FFFFFF"/>
                    <w:left w:val="single" w:sz="2" w:space="12" w:color="FFFFFF"/>
                    <w:bottom w:val="single" w:sz="2" w:space="1" w:color="FFFFFF"/>
                    <w:right w:val="single" w:sz="2" w:space="4" w:color="FFFFFF"/>
                  </w:divBdr>
                  <w:divsChild>
                    <w:div w:id="1378503871">
                      <w:marLeft w:val="0"/>
                      <w:marRight w:val="0"/>
                      <w:marTop w:val="0"/>
                      <w:marBottom w:val="0"/>
                      <w:divBdr>
                        <w:top w:val="none" w:sz="0" w:space="0" w:color="auto"/>
                        <w:left w:val="none" w:sz="0" w:space="0" w:color="auto"/>
                        <w:bottom w:val="none" w:sz="0" w:space="0" w:color="auto"/>
                        <w:right w:val="none" w:sz="0" w:space="0" w:color="auto"/>
                      </w:divBdr>
                    </w:div>
                  </w:divsChild>
                </w:div>
                <w:div w:id="312754224">
                  <w:marLeft w:val="0"/>
                  <w:marRight w:val="0"/>
                  <w:marTop w:val="0"/>
                  <w:marBottom w:val="0"/>
                  <w:divBdr>
                    <w:top w:val="single" w:sz="2" w:space="1" w:color="FFFFFF"/>
                    <w:left w:val="single" w:sz="2" w:space="12" w:color="FFFFFF"/>
                    <w:bottom w:val="single" w:sz="2" w:space="1" w:color="FFFFFF"/>
                    <w:right w:val="single" w:sz="2" w:space="4" w:color="FFFFFF"/>
                  </w:divBdr>
                  <w:divsChild>
                    <w:div w:id="816536653">
                      <w:marLeft w:val="0"/>
                      <w:marRight w:val="0"/>
                      <w:marTop w:val="0"/>
                      <w:marBottom w:val="0"/>
                      <w:divBdr>
                        <w:top w:val="none" w:sz="0" w:space="0" w:color="auto"/>
                        <w:left w:val="none" w:sz="0" w:space="0" w:color="auto"/>
                        <w:bottom w:val="none" w:sz="0" w:space="0" w:color="auto"/>
                        <w:right w:val="none" w:sz="0" w:space="0" w:color="auto"/>
                      </w:divBdr>
                    </w:div>
                  </w:divsChild>
                </w:div>
                <w:div w:id="1975058991">
                  <w:marLeft w:val="0"/>
                  <w:marRight w:val="0"/>
                  <w:marTop w:val="0"/>
                  <w:marBottom w:val="0"/>
                  <w:divBdr>
                    <w:top w:val="single" w:sz="2" w:space="1" w:color="FFFFFF"/>
                    <w:left w:val="single" w:sz="2" w:space="12" w:color="FFFFFF"/>
                    <w:bottom w:val="single" w:sz="2" w:space="1" w:color="FFFFFF"/>
                    <w:right w:val="single" w:sz="2" w:space="4" w:color="FFFFFF"/>
                  </w:divBdr>
                  <w:divsChild>
                    <w:div w:id="103811005">
                      <w:marLeft w:val="0"/>
                      <w:marRight w:val="0"/>
                      <w:marTop w:val="0"/>
                      <w:marBottom w:val="0"/>
                      <w:divBdr>
                        <w:top w:val="none" w:sz="0" w:space="0" w:color="auto"/>
                        <w:left w:val="none" w:sz="0" w:space="0" w:color="auto"/>
                        <w:bottom w:val="none" w:sz="0" w:space="0" w:color="auto"/>
                        <w:right w:val="none" w:sz="0" w:space="0" w:color="auto"/>
                      </w:divBdr>
                    </w:div>
                  </w:divsChild>
                </w:div>
                <w:div w:id="544610579">
                  <w:marLeft w:val="0"/>
                  <w:marRight w:val="0"/>
                  <w:marTop w:val="0"/>
                  <w:marBottom w:val="0"/>
                  <w:divBdr>
                    <w:top w:val="single" w:sz="2" w:space="1" w:color="FFFFFF"/>
                    <w:left w:val="single" w:sz="2" w:space="12" w:color="FFFFFF"/>
                    <w:bottom w:val="single" w:sz="2" w:space="1" w:color="FFFFFF"/>
                    <w:right w:val="single" w:sz="2" w:space="4" w:color="FFFFFF"/>
                  </w:divBdr>
                  <w:divsChild>
                    <w:div w:id="1357197576">
                      <w:marLeft w:val="0"/>
                      <w:marRight w:val="0"/>
                      <w:marTop w:val="0"/>
                      <w:marBottom w:val="0"/>
                      <w:divBdr>
                        <w:top w:val="none" w:sz="0" w:space="0" w:color="auto"/>
                        <w:left w:val="none" w:sz="0" w:space="0" w:color="auto"/>
                        <w:bottom w:val="none" w:sz="0" w:space="0" w:color="auto"/>
                        <w:right w:val="none" w:sz="0" w:space="0" w:color="auto"/>
                      </w:divBdr>
                    </w:div>
                  </w:divsChild>
                </w:div>
                <w:div w:id="2024433406">
                  <w:marLeft w:val="0"/>
                  <w:marRight w:val="0"/>
                  <w:marTop w:val="0"/>
                  <w:marBottom w:val="0"/>
                  <w:divBdr>
                    <w:top w:val="single" w:sz="2" w:space="1" w:color="FFFFFF"/>
                    <w:left w:val="single" w:sz="2" w:space="12" w:color="FFFFFF"/>
                    <w:bottom w:val="single" w:sz="2" w:space="1" w:color="FFFFFF"/>
                    <w:right w:val="single" w:sz="2" w:space="4" w:color="FFFFFF"/>
                  </w:divBdr>
                  <w:divsChild>
                    <w:div w:id="271714491">
                      <w:marLeft w:val="0"/>
                      <w:marRight w:val="0"/>
                      <w:marTop w:val="0"/>
                      <w:marBottom w:val="0"/>
                      <w:divBdr>
                        <w:top w:val="none" w:sz="0" w:space="0" w:color="auto"/>
                        <w:left w:val="none" w:sz="0" w:space="0" w:color="auto"/>
                        <w:bottom w:val="none" w:sz="0" w:space="0" w:color="auto"/>
                        <w:right w:val="none" w:sz="0" w:space="0" w:color="auto"/>
                      </w:divBdr>
                    </w:div>
                  </w:divsChild>
                </w:div>
                <w:div w:id="1027873480">
                  <w:marLeft w:val="0"/>
                  <w:marRight w:val="0"/>
                  <w:marTop w:val="0"/>
                  <w:marBottom w:val="0"/>
                  <w:divBdr>
                    <w:top w:val="single" w:sz="2" w:space="1" w:color="FFFFFF"/>
                    <w:left w:val="single" w:sz="2" w:space="12" w:color="FFFFFF"/>
                    <w:bottom w:val="single" w:sz="2" w:space="1" w:color="FFFFFF"/>
                    <w:right w:val="single" w:sz="2" w:space="4" w:color="FFFFFF"/>
                  </w:divBdr>
                  <w:divsChild>
                    <w:div w:id="1173178114">
                      <w:marLeft w:val="0"/>
                      <w:marRight w:val="0"/>
                      <w:marTop w:val="0"/>
                      <w:marBottom w:val="0"/>
                      <w:divBdr>
                        <w:top w:val="none" w:sz="0" w:space="0" w:color="auto"/>
                        <w:left w:val="none" w:sz="0" w:space="0" w:color="auto"/>
                        <w:bottom w:val="none" w:sz="0" w:space="0" w:color="auto"/>
                        <w:right w:val="none" w:sz="0" w:space="0" w:color="auto"/>
                      </w:divBdr>
                    </w:div>
                  </w:divsChild>
                </w:div>
                <w:div w:id="164974425">
                  <w:marLeft w:val="0"/>
                  <w:marRight w:val="0"/>
                  <w:marTop w:val="0"/>
                  <w:marBottom w:val="0"/>
                  <w:divBdr>
                    <w:top w:val="single" w:sz="2" w:space="1" w:color="FFFFFF"/>
                    <w:left w:val="single" w:sz="2" w:space="12" w:color="FFFFFF"/>
                    <w:bottom w:val="single" w:sz="2" w:space="1" w:color="FFFFFF"/>
                    <w:right w:val="single" w:sz="2" w:space="4" w:color="FFFFFF"/>
                  </w:divBdr>
                  <w:divsChild>
                    <w:div w:id="163017376">
                      <w:marLeft w:val="0"/>
                      <w:marRight w:val="0"/>
                      <w:marTop w:val="0"/>
                      <w:marBottom w:val="0"/>
                      <w:divBdr>
                        <w:top w:val="none" w:sz="0" w:space="0" w:color="auto"/>
                        <w:left w:val="none" w:sz="0" w:space="0" w:color="auto"/>
                        <w:bottom w:val="none" w:sz="0" w:space="0" w:color="auto"/>
                        <w:right w:val="none" w:sz="0" w:space="0" w:color="auto"/>
                      </w:divBdr>
                    </w:div>
                  </w:divsChild>
                </w:div>
                <w:div w:id="699865315">
                  <w:marLeft w:val="0"/>
                  <w:marRight w:val="0"/>
                  <w:marTop w:val="0"/>
                  <w:marBottom w:val="0"/>
                  <w:divBdr>
                    <w:top w:val="single" w:sz="2" w:space="1" w:color="FFFFFF"/>
                    <w:left w:val="single" w:sz="2" w:space="12" w:color="FFFFFF"/>
                    <w:bottom w:val="single" w:sz="2" w:space="1" w:color="FFFFFF"/>
                    <w:right w:val="single" w:sz="2" w:space="4" w:color="FFFFFF"/>
                  </w:divBdr>
                  <w:divsChild>
                    <w:div w:id="559948840">
                      <w:marLeft w:val="0"/>
                      <w:marRight w:val="0"/>
                      <w:marTop w:val="0"/>
                      <w:marBottom w:val="0"/>
                      <w:divBdr>
                        <w:top w:val="none" w:sz="0" w:space="0" w:color="auto"/>
                        <w:left w:val="none" w:sz="0" w:space="0" w:color="auto"/>
                        <w:bottom w:val="none" w:sz="0" w:space="0" w:color="auto"/>
                        <w:right w:val="none" w:sz="0" w:space="0" w:color="auto"/>
                      </w:divBdr>
                    </w:div>
                  </w:divsChild>
                </w:div>
                <w:div w:id="1603149503">
                  <w:marLeft w:val="0"/>
                  <w:marRight w:val="0"/>
                  <w:marTop w:val="0"/>
                  <w:marBottom w:val="0"/>
                  <w:divBdr>
                    <w:top w:val="single" w:sz="2" w:space="1" w:color="FFFFFF"/>
                    <w:left w:val="single" w:sz="2" w:space="12" w:color="FFFFFF"/>
                    <w:bottom w:val="single" w:sz="2" w:space="1" w:color="FFFFFF"/>
                    <w:right w:val="single" w:sz="2" w:space="4" w:color="FFFFFF"/>
                  </w:divBdr>
                  <w:divsChild>
                    <w:div w:id="971179314">
                      <w:marLeft w:val="0"/>
                      <w:marRight w:val="0"/>
                      <w:marTop w:val="0"/>
                      <w:marBottom w:val="0"/>
                      <w:divBdr>
                        <w:top w:val="none" w:sz="0" w:space="0" w:color="auto"/>
                        <w:left w:val="none" w:sz="0" w:space="0" w:color="auto"/>
                        <w:bottom w:val="none" w:sz="0" w:space="0" w:color="auto"/>
                        <w:right w:val="none" w:sz="0" w:space="0" w:color="auto"/>
                      </w:divBdr>
                    </w:div>
                  </w:divsChild>
                </w:div>
                <w:div w:id="13116708">
                  <w:marLeft w:val="0"/>
                  <w:marRight w:val="0"/>
                  <w:marTop w:val="0"/>
                  <w:marBottom w:val="0"/>
                  <w:divBdr>
                    <w:top w:val="single" w:sz="2" w:space="1" w:color="FFFFFF"/>
                    <w:left w:val="single" w:sz="2" w:space="12" w:color="FFFFFF"/>
                    <w:bottom w:val="single" w:sz="2" w:space="1" w:color="FFFFFF"/>
                    <w:right w:val="single" w:sz="2" w:space="4" w:color="FFFFFF"/>
                  </w:divBdr>
                  <w:divsChild>
                    <w:div w:id="325208713">
                      <w:marLeft w:val="0"/>
                      <w:marRight w:val="0"/>
                      <w:marTop w:val="0"/>
                      <w:marBottom w:val="0"/>
                      <w:divBdr>
                        <w:top w:val="none" w:sz="0" w:space="0" w:color="auto"/>
                        <w:left w:val="none" w:sz="0" w:space="0" w:color="auto"/>
                        <w:bottom w:val="none" w:sz="0" w:space="0" w:color="auto"/>
                        <w:right w:val="none" w:sz="0" w:space="0" w:color="auto"/>
                      </w:divBdr>
                    </w:div>
                  </w:divsChild>
                </w:div>
                <w:div w:id="1076706550">
                  <w:marLeft w:val="0"/>
                  <w:marRight w:val="0"/>
                  <w:marTop w:val="0"/>
                  <w:marBottom w:val="0"/>
                  <w:divBdr>
                    <w:top w:val="single" w:sz="2" w:space="1" w:color="FFFFFF"/>
                    <w:left w:val="single" w:sz="2" w:space="12" w:color="FFFFFF"/>
                    <w:bottom w:val="single" w:sz="2" w:space="1" w:color="FFFFFF"/>
                    <w:right w:val="single" w:sz="2" w:space="4" w:color="FFFFFF"/>
                  </w:divBdr>
                  <w:divsChild>
                    <w:div w:id="1500660058">
                      <w:marLeft w:val="0"/>
                      <w:marRight w:val="0"/>
                      <w:marTop w:val="0"/>
                      <w:marBottom w:val="0"/>
                      <w:divBdr>
                        <w:top w:val="none" w:sz="0" w:space="0" w:color="auto"/>
                        <w:left w:val="none" w:sz="0" w:space="0" w:color="auto"/>
                        <w:bottom w:val="none" w:sz="0" w:space="0" w:color="auto"/>
                        <w:right w:val="none" w:sz="0" w:space="0" w:color="auto"/>
                      </w:divBdr>
                    </w:div>
                  </w:divsChild>
                </w:div>
                <w:div w:id="77554820">
                  <w:marLeft w:val="0"/>
                  <w:marRight w:val="0"/>
                  <w:marTop w:val="0"/>
                  <w:marBottom w:val="0"/>
                  <w:divBdr>
                    <w:top w:val="single" w:sz="2" w:space="1" w:color="FFFFFF"/>
                    <w:left w:val="single" w:sz="2" w:space="12" w:color="FFFFFF"/>
                    <w:bottom w:val="single" w:sz="2" w:space="1" w:color="FFFFFF"/>
                    <w:right w:val="single" w:sz="2" w:space="4" w:color="FFFFFF"/>
                  </w:divBdr>
                  <w:divsChild>
                    <w:div w:id="906916028">
                      <w:marLeft w:val="0"/>
                      <w:marRight w:val="0"/>
                      <w:marTop w:val="0"/>
                      <w:marBottom w:val="0"/>
                      <w:divBdr>
                        <w:top w:val="none" w:sz="0" w:space="0" w:color="auto"/>
                        <w:left w:val="none" w:sz="0" w:space="0" w:color="auto"/>
                        <w:bottom w:val="none" w:sz="0" w:space="0" w:color="auto"/>
                        <w:right w:val="none" w:sz="0" w:space="0" w:color="auto"/>
                      </w:divBdr>
                    </w:div>
                  </w:divsChild>
                </w:div>
                <w:div w:id="947742037">
                  <w:marLeft w:val="0"/>
                  <w:marRight w:val="0"/>
                  <w:marTop w:val="0"/>
                  <w:marBottom w:val="0"/>
                  <w:divBdr>
                    <w:top w:val="single" w:sz="2" w:space="1" w:color="FFFFFF"/>
                    <w:left w:val="single" w:sz="2" w:space="12" w:color="FFFFFF"/>
                    <w:bottom w:val="single" w:sz="2" w:space="1" w:color="FFFFFF"/>
                    <w:right w:val="single" w:sz="2" w:space="4" w:color="FFFFFF"/>
                  </w:divBdr>
                  <w:divsChild>
                    <w:div w:id="909384584">
                      <w:marLeft w:val="0"/>
                      <w:marRight w:val="0"/>
                      <w:marTop w:val="0"/>
                      <w:marBottom w:val="0"/>
                      <w:divBdr>
                        <w:top w:val="none" w:sz="0" w:space="0" w:color="auto"/>
                        <w:left w:val="none" w:sz="0" w:space="0" w:color="auto"/>
                        <w:bottom w:val="none" w:sz="0" w:space="0" w:color="auto"/>
                        <w:right w:val="none" w:sz="0" w:space="0" w:color="auto"/>
                      </w:divBdr>
                    </w:div>
                  </w:divsChild>
                </w:div>
                <w:div w:id="277874747">
                  <w:marLeft w:val="0"/>
                  <w:marRight w:val="0"/>
                  <w:marTop w:val="0"/>
                  <w:marBottom w:val="0"/>
                  <w:divBdr>
                    <w:top w:val="single" w:sz="2" w:space="1" w:color="FFFFFF"/>
                    <w:left w:val="single" w:sz="2" w:space="12" w:color="FFFFFF"/>
                    <w:bottom w:val="single" w:sz="2" w:space="1" w:color="FFFFFF"/>
                    <w:right w:val="single" w:sz="2" w:space="4" w:color="FFFFFF"/>
                  </w:divBdr>
                  <w:divsChild>
                    <w:div w:id="440956153">
                      <w:marLeft w:val="0"/>
                      <w:marRight w:val="0"/>
                      <w:marTop w:val="0"/>
                      <w:marBottom w:val="0"/>
                      <w:divBdr>
                        <w:top w:val="none" w:sz="0" w:space="0" w:color="auto"/>
                        <w:left w:val="none" w:sz="0" w:space="0" w:color="auto"/>
                        <w:bottom w:val="none" w:sz="0" w:space="0" w:color="auto"/>
                        <w:right w:val="none" w:sz="0" w:space="0" w:color="auto"/>
                      </w:divBdr>
                    </w:div>
                  </w:divsChild>
                </w:div>
                <w:div w:id="591861702">
                  <w:marLeft w:val="0"/>
                  <w:marRight w:val="0"/>
                  <w:marTop w:val="0"/>
                  <w:marBottom w:val="0"/>
                  <w:divBdr>
                    <w:top w:val="single" w:sz="2" w:space="1" w:color="FFFFFF"/>
                    <w:left w:val="single" w:sz="2" w:space="12" w:color="FFFFFF"/>
                    <w:bottom w:val="single" w:sz="2" w:space="1" w:color="FFFFFF"/>
                    <w:right w:val="single" w:sz="2" w:space="4" w:color="FFFFFF"/>
                  </w:divBdr>
                  <w:divsChild>
                    <w:div w:id="1241478940">
                      <w:marLeft w:val="0"/>
                      <w:marRight w:val="0"/>
                      <w:marTop w:val="0"/>
                      <w:marBottom w:val="0"/>
                      <w:divBdr>
                        <w:top w:val="none" w:sz="0" w:space="0" w:color="auto"/>
                        <w:left w:val="none" w:sz="0" w:space="0" w:color="auto"/>
                        <w:bottom w:val="none" w:sz="0" w:space="0" w:color="auto"/>
                        <w:right w:val="none" w:sz="0" w:space="0" w:color="auto"/>
                      </w:divBdr>
                    </w:div>
                  </w:divsChild>
                </w:div>
                <w:div w:id="1916428639">
                  <w:marLeft w:val="0"/>
                  <w:marRight w:val="0"/>
                  <w:marTop w:val="0"/>
                  <w:marBottom w:val="0"/>
                  <w:divBdr>
                    <w:top w:val="single" w:sz="2" w:space="1" w:color="FFFFFF"/>
                    <w:left w:val="single" w:sz="2" w:space="12" w:color="FFFFFF"/>
                    <w:bottom w:val="single" w:sz="2" w:space="1" w:color="FFFFFF"/>
                    <w:right w:val="single" w:sz="2" w:space="4" w:color="FFFFFF"/>
                  </w:divBdr>
                  <w:divsChild>
                    <w:div w:id="388462743">
                      <w:marLeft w:val="0"/>
                      <w:marRight w:val="0"/>
                      <w:marTop w:val="0"/>
                      <w:marBottom w:val="0"/>
                      <w:divBdr>
                        <w:top w:val="none" w:sz="0" w:space="0" w:color="auto"/>
                        <w:left w:val="none" w:sz="0" w:space="0" w:color="auto"/>
                        <w:bottom w:val="none" w:sz="0" w:space="0" w:color="auto"/>
                        <w:right w:val="none" w:sz="0" w:space="0" w:color="auto"/>
                      </w:divBdr>
                    </w:div>
                  </w:divsChild>
                </w:div>
                <w:div w:id="354044289">
                  <w:marLeft w:val="0"/>
                  <w:marRight w:val="0"/>
                  <w:marTop w:val="0"/>
                  <w:marBottom w:val="0"/>
                  <w:divBdr>
                    <w:top w:val="single" w:sz="2" w:space="1" w:color="FFFFFF"/>
                    <w:left w:val="single" w:sz="2" w:space="12" w:color="FFFFFF"/>
                    <w:bottom w:val="single" w:sz="2" w:space="1" w:color="FFFFFF"/>
                    <w:right w:val="single" w:sz="2" w:space="4" w:color="FFFFFF"/>
                  </w:divBdr>
                  <w:divsChild>
                    <w:div w:id="259021691">
                      <w:marLeft w:val="0"/>
                      <w:marRight w:val="0"/>
                      <w:marTop w:val="0"/>
                      <w:marBottom w:val="0"/>
                      <w:divBdr>
                        <w:top w:val="none" w:sz="0" w:space="0" w:color="auto"/>
                        <w:left w:val="none" w:sz="0" w:space="0" w:color="auto"/>
                        <w:bottom w:val="none" w:sz="0" w:space="0" w:color="auto"/>
                        <w:right w:val="none" w:sz="0" w:space="0" w:color="auto"/>
                      </w:divBdr>
                    </w:div>
                  </w:divsChild>
                </w:div>
                <w:div w:id="980157097">
                  <w:marLeft w:val="0"/>
                  <w:marRight w:val="0"/>
                  <w:marTop w:val="0"/>
                  <w:marBottom w:val="0"/>
                  <w:divBdr>
                    <w:top w:val="single" w:sz="2" w:space="1" w:color="FFFFFF"/>
                    <w:left w:val="single" w:sz="2" w:space="12" w:color="FFFFFF"/>
                    <w:bottom w:val="single" w:sz="2" w:space="1" w:color="FFFFFF"/>
                    <w:right w:val="single" w:sz="2" w:space="4" w:color="FFFFFF"/>
                  </w:divBdr>
                  <w:divsChild>
                    <w:div w:id="1793137063">
                      <w:marLeft w:val="0"/>
                      <w:marRight w:val="0"/>
                      <w:marTop w:val="0"/>
                      <w:marBottom w:val="0"/>
                      <w:divBdr>
                        <w:top w:val="none" w:sz="0" w:space="0" w:color="auto"/>
                        <w:left w:val="none" w:sz="0" w:space="0" w:color="auto"/>
                        <w:bottom w:val="none" w:sz="0" w:space="0" w:color="auto"/>
                        <w:right w:val="none" w:sz="0" w:space="0" w:color="auto"/>
                      </w:divBdr>
                    </w:div>
                  </w:divsChild>
                </w:div>
                <w:div w:id="2053067116">
                  <w:marLeft w:val="0"/>
                  <w:marRight w:val="0"/>
                  <w:marTop w:val="0"/>
                  <w:marBottom w:val="0"/>
                  <w:divBdr>
                    <w:top w:val="single" w:sz="2" w:space="1" w:color="FFFFFF"/>
                    <w:left w:val="single" w:sz="2" w:space="12" w:color="FFFFFF"/>
                    <w:bottom w:val="single" w:sz="2" w:space="1" w:color="FFFFFF"/>
                    <w:right w:val="single" w:sz="2" w:space="4" w:color="FFFFFF"/>
                  </w:divBdr>
                  <w:divsChild>
                    <w:div w:id="448667653">
                      <w:marLeft w:val="0"/>
                      <w:marRight w:val="0"/>
                      <w:marTop w:val="0"/>
                      <w:marBottom w:val="0"/>
                      <w:divBdr>
                        <w:top w:val="none" w:sz="0" w:space="0" w:color="auto"/>
                        <w:left w:val="none" w:sz="0" w:space="0" w:color="auto"/>
                        <w:bottom w:val="none" w:sz="0" w:space="0" w:color="auto"/>
                        <w:right w:val="none" w:sz="0" w:space="0" w:color="auto"/>
                      </w:divBdr>
                    </w:div>
                  </w:divsChild>
                </w:div>
                <w:div w:id="1686401114">
                  <w:marLeft w:val="0"/>
                  <w:marRight w:val="0"/>
                  <w:marTop w:val="0"/>
                  <w:marBottom w:val="0"/>
                  <w:divBdr>
                    <w:top w:val="single" w:sz="2" w:space="1" w:color="FFFFFF"/>
                    <w:left w:val="single" w:sz="2" w:space="12" w:color="FFFFFF"/>
                    <w:bottom w:val="single" w:sz="2" w:space="1" w:color="FFFFFF"/>
                    <w:right w:val="single" w:sz="2" w:space="4" w:color="FFFFFF"/>
                  </w:divBdr>
                  <w:divsChild>
                    <w:div w:id="1021467250">
                      <w:marLeft w:val="0"/>
                      <w:marRight w:val="0"/>
                      <w:marTop w:val="0"/>
                      <w:marBottom w:val="0"/>
                      <w:divBdr>
                        <w:top w:val="none" w:sz="0" w:space="0" w:color="auto"/>
                        <w:left w:val="none" w:sz="0" w:space="0" w:color="auto"/>
                        <w:bottom w:val="none" w:sz="0" w:space="0" w:color="auto"/>
                        <w:right w:val="none" w:sz="0" w:space="0" w:color="auto"/>
                      </w:divBdr>
                    </w:div>
                  </w:divsChild>
                </w:div>
                <w:div w:id="2063214867">
                  <w:marLeft w:val="0"/>
                  <w:marRight w:val="0"/>
                  <w:marTop w:val="0"/>
                  <w:marBottom w:val="0"/>
                  <w:divBdr>
                    <w:top w:val="single" w:sz="2" w:space="1" w:color="FFFFFF"/>
                    <w:left w:val="single" w:sz="2" w:space="12" w:color="FFFFFF"/>
                    <w:bottom w:val="single" w:sz="2" w:space="1" w:color="FFFFFF"/>
                    <w:right w:val="single" w:sz="2" w:space="4" w:color="FFFFFF"/>
                  </w:divBdr>
                  <w:divsChild>
                    <w:div w:id="1451582361">
                      <w:marLeft w:val="0"/>
                      <w:marRight w:val="0"/>
                      <w:marTop w:val="0"/>
                      <w:marBottom w:val="0"/>
                      <w:divBdr>
                        <w:top w:val="none" w:sz="0" w:space="0" w:color="auto"/>
                        <w:left w:val="none" w:sz="0" w:space="0" w:color="auto"/>
                        <w:bottom w:val="none" w:sz="0" w:space="0" w:color="auto"/>
                        <w:right w:val="none" w:sz="0" w:space="0" w:color="auto"/>
                      </w:divBdr>
                    </w:div>
                  </w:divsChild>
                </w:div>
                <w:div w:id="238096553">
                  <w:marLeft w:val="0"/>
                  <w:marRight w:val="0"/>
                  <w:marTop w:val="0"/>
                  <w:marBottom w:val="0"/>
                  <w:divBdr>
                    <w:top w:val="single" w:sz="2" w:space="1" w:color="FFFFFF"/>
                    <w:left w:val="single" w:sz="2" w:space="12" w:color="FFFFFF"/>
                    <w:bottom w:val="single" w:sz="2" w:space="1" w:color="FFFFFF"/>
                    <w:right w:val="single" w:sz="2" w:space="4" w:color="FFFFFF"/>
                  </w:divBdr>
                  <w:divsChild>
                    <w:div w:id="1660184927">
                      <w:marLeft w:val="0"/>
                      <w:marRight w:val="0"/>
                      <w:marTop w:val="0"/>
                      <w:marBottom w:val="0"/>
                      <w:divBdr>
                        <w:top w:val="none" w:sz="0" w:space="0" w:color="auto"/>
                        <w:left w:val="none" w:sz="0" w:space="0" w:color="auto"/>
                        <w:bottom w:val="none" w:sz="0" w:space="0" w:color="auto"/>
                        <w:right w:val="none" w:sz="0" w:space="0" w:color="auto"/>
                      </w:divBdr>
                    </w:div>
                  </w:divsChild>
                </w:div>
                <w:div w:id="90319608">
                  <w:marLeft w:val="0"/>
                  <w:marRight w:val="0"/>
                  <w:marTop w:val="0"/>
                  <w:marBottom w:val="0"/>
                  <w:divBdr>
                    <w:top w:val="single" w:sz="2" w:space="1" w:color="FFFFFF"/>
                    <w:left w:val="single" w:sz="2" w:space="12" w:color="FFFFFF"/>
                    <w:bottom w:val="single" w:sz="2" w:space="1" w:color="FFFFFF"/>
                    <w:right w:val="single" w:sz="2" w:space="4" w:color="FFFFFF"/>
                  </w:divBdr>
                  <w:divsChild>
                    <w:div w:id="786847954">
                      <w:marLeft w:val="0"/>
                      <w:marRight w:val="0"/>
                      <w:marTop w:val="0"/>
                      <w:marBottom w:val="0"/>
                      <w:divBdr>
                        <w:top w:val="none" w:sz="0" w:space="0" w:color="auto"/>
                        <w:left w:val="none" w:sz="0" w:space="0" w:color="auto"/>
                        <w:bottom w:val="none" w:sz="0" w:space="0" w:color="auto"/>
                        <w:right w:val="none" w:sz="0" w:space="0" w:color="auto"/>
                      </w:divBdr>
                    </w:div>
                  </w:divsChild>
                </w:div>
                <w:div w:id="2108116968">
                  <w:marLeft w:val="0"/>
                  <w:marRight w:val="0"/>
                  <w:marTop w:val="0"/>
                  <w:marBottom w:val="0"/>
                  <w:divBdr>
                    <w:top w:val="single" w:sz="2" w:space="1" w:color="FFFFFF"/>
                    <w:left w:val="single" w:sz="2" w:space="12" w:color="FFFFFF"/>
                    <w:bottom w:val="single" w:sz="2" w:space="1" w:color="FFFFFF"/>
                    <w:right w:val="single" w:sz="2" w:space="4" w:color="FFFFFF"/>
                  </w:divBdr>
                  <w:divsChild>
                    <w:div w:id="323626233">
                      <w:marLeft w:val="0"/>
                      <w:marRight w:val="0"/>
                      <w:marTop w:val="0"/>
                      <w:marBottom w:val="0"/>
                      <w:divBdr>
                        <w:top w:val="none" w:sz="0" w:space="0" w:color="auto"/>
                        <w:left w:val="none" w:sz="0" w:space="0" w:color="auto"/>
                        <w:bottom w:val="none" w:sz="0" w:space="0" w:color="auto"/>
                        <w:right w:val="none" w:sz="0" w:space="0" w:color="auto"/>
                      </w:divBdr>
                    </w:div>
                  </w:divsChild>
                </w:div>
                <w:div w:id="759910760">
                  <w:marLeft w:val="0"/>
                  <w:marRight w:val="0"/>
                  <w:marTop w:val="0"/>
                  <w:marBottom w:val="0"/>
                  <w:divBdr>
                    <w:top w:val="single" w:sz="2" w:space="1" w:color="FFFFFF"/>
                    <w:left w:val="single" w:sz="2" w:space="12" w:color="FFFFFF"/>
                    <w:bottom w:val="single" w:sz="2" w:space="1" w:color="FFFFFF"/>
                    <w:right w:val="single" w:sz="2" w:space="4" w:color="FFFFFF"/>
                  </w:divBdr>
                  <w:divsChild>
                    <w:div w:id="370500776">
                      <w:marLeft w:val="0"/>
                      <w:marRight w:val="0"/>
                      <w:marTop w:val="0"/>
                      <w:marBottom w:val="0"/>
                      <w:divBdr>
                        <w:top w:val="none" w:sz="0" w:space="0" w:color="auto"/>
                        <w:left w:val="none" w:sz="0" w:space="0" w:color="auto"/>
                        <w:bottom w:val="none" w:sz="0" w:space="0" w:color="auto"/>
                        <w:right w:val="none" w:sz="0" w:space="0" w:color="auto"/>
                      </w:divBdr>
                    </w:div>
                  </w:divsChild>
                </w:div>
                <w:div w:id="1697731870">
                  <w:marLeft w:val="0"/>
                  <w:marRight w:val="0"/>
                  <w:marTop w:val="0"/>
                  <w:marBottom w:val="0"/>
                  <w:divBdr>
                    <w:top w:val="single" w:sz="2" w:space="1" w:color="FFFFFF"/>
                    <w:left w:val="single" w:sz="2" w:space="12" w:color="FFFFFF"/>
                    <w:bottom w:val="single" w:sz="2" w:space="1" w:color="FFFFFF"/>
                    <w:right w:val="single" w:sz="2" w:space="4" w:color="FFFFFF"/>
                  </w:divBdr>
                  <w:divsChild>
                    <w:div w:id="296449468">
                      <w:marLeft w:val="0"/>
                      <w:marRight w:val="0"/>
                      <w:marTop w:val="0"/>
                      <w:marBottom w:val="0"/>
                      <w:divBdr>
                        <w:top w:val="none" w:sz="0" w:space="0" w:color="auto"/>
                        <w:left w:val="none" w:sz="0" w:space="0" w:color="auto"/>
                        <w:bottom w:val="none" w:sz="0" w:space="0" w:color="auto"/>
                        <w:right w:val="none" w:sz="0" w:space="0" w:color="auto"/>
                      </w:divBdr>
                    </w:div>
                  </w:divsChild>
                </w:div>
                <w:div w:id="136454401">
                  <w:marLeft w:val="0"/>
                  <w:marRight w:val="0"/>
                  <w:marTop w:val="0"/>
                  <w:marBottom w:val="0"/>
                  <w:divBdr>
                    <w:top w:val="single" w:sz="2" w:space="1" w:color="FFFFFF"/>
                    <w:left w:val="single" w:sz="2" w:space="12" w:color="FFFFFF"/>
                    <w:bottom w:val="single" w:sz="2" w:space="1" w:color="FFFFFF"/>
                    <w:right w:val="single" w:sz="2" w:space="4" w:color="FFFFFF"/>
                  </w:divBdr>
                  <w:divsChild>
                    <w:div w:id="170879894">
                      <w:marLeft w:val="0"/>
                      <w:marRight w:val="0"/>
                      <w:marTop w:val="0"/>
                      <w:marBottom w:val="0"/>
                      <w:divBdr>
                        <w:top w:val="none" w:sz="0" w:space="0" w:color="auto"/>
                        <w:left w:val="none" w:sz="0" w:space="0" w:color="auto"/>
                        <w:bottom w:val="none" w:sz="0" w:space="0" w:color="auto"/>
                        <w:right w:val="none" w:sz="0" w:space="0" w:color="auto"/>
                      </w:divBdr>
                    </w:div>
                  </w:divsChild>
                </w:div>
                <w:div w:id="843324828">
                  <w:marLeft w:val="0"/>
                  <w:marRight w:val="0"/>
                  <w:marTop w:val="0"/>
                  <w:marBottom w:val="0"/>
                  <w:divBdr>
                    <w:top w:val="single" w:sz="2" w:space="1" w:color="FFFFFF"/>
                    <w:left w:val="single" w:sz="2" w:space="12" w:color="FFFFFF"/>
                    <w:bottom w:val="single" w:sz="2" w:space="1" w:color="FFFFFF"/>
                    <w:right w:val="single" w:sz="2" w:space="4" w:color="FFFFFF"/>
                  </w:divBdr>
                  <w:divsChild>
                    <w:div w:id="1124271342">
                      <w:marLeft w:val="0"/>
                      <w:marRight w:val="0"/>
                      <w:marTop w:val="0"/>
                      <w:marBottom w:val="0"/>
                      <w:divBdr>
                        <w:top w:val="none" w:sz="0" w:space="0" w:color="auto"/>
                        <w:left w:val="none" w:sz="0" w:space="0" w:color="auto"/>
                        <w:bottom w:val="none" w:sz="0" w:space="0" w:color="auto"/>
                        <w:right w:val="none" w:sz="0" w:space="0" w:color="auto"/>
                      </w:divBdr>
                    </w:div>
                  </w:divsChild>
                </w:div>
                <w:div w:id="393237222">
                  <w:marLeft w:val="0"/>
                  <w:marRight w:val="0"/>
                  <w:marTop w:val="0"/>
                  <w:marBottom w:val="0"/>
                  <w:divBdr>
                    <w:top w:val="single" w:sz="2" w:space="1" w:color="FFFFFF"/>
                    <w:left w:val="single" w:sz="2" w:space="12" w:color="FFFFFF"/>
                    <w:bottom w:val="single" w:sz="2" w:space="1" w:color="FFFFFF"/>
                    <w:right w:val="single" w:sz="2" w:space="4" w:color="FFFFFF"/>
                  </w:divBdr>
                  <w:divsChild>
                    <w:div w:id="1850870872">
                      <w:marLeft w:val="0"/>
                      <w:marRight w:val="0"/>
                      <w:marTop w:val="0"/>
                      <w:marBottom w:val="0"/>
                      <w:divBdr>
                        <w:top w:val="none" w:sz="0" w:space="0" w:color="auto"/>
                        <w:left w:val="none" w:sz="0" w:space="0" w:color="auto"/>
                        <w:bottom w:val="none" w:sz="0" w:space="0" w:color="auto"/>
                        <w:right w:val="none" w:sz="0" w:space="0" w:color="auto"/>
                      </w:divBdr>
                    </w:div>
                  </w:divsChild>
                </w:div>
                <w:div w:id="161942100">
                  <w:marLeft w:val="0"/>
                  <w:marRight w:val="0"/>
                  <w:marTop w:val="0"/>
                  <w:marBottom w:val="0"/>
                  <w:divBdr>
                    <w:top w:val="single" w:sz="2" w:space="1" w:color="FFFFFF"/>
                    <w:left w:val="single" w:sz="2" w:space="12" w:color="FFFFFF"/>
                    <w:bottom w:val="single" w:sz="2" w:space="1" w:color="FFFFFF"/>
                    <w:right w:val="single" w:sz="2" w:space="4" w:color="FFFFFF"/>
                  </w:divBdr>
                  <w:divsChild>
                    <w:div w:id="1522232892">
                      <w:marLeft w:val="0"/>
                      <w:marRight w:val="0"/>
                      <w:marTop w:val="0"/>
                      <w:marBottom w:val="0"/>
                      <w:divBdr>
                        <w:top w:val="none" w:sz="0" w:space="0" w:color="auto"/>
                        <w:left w:val="none" w:sz="0" w:space="0" w:color="auto"/>
                        <w:bottom w:val="none" w:sz="0" w:space="0" w:color="auto"/>
                        <w:right w:val="none" w:sz="0" w:space="0" w:color="auto"/>
                      </w:divBdr>
                    </w:div>
                  </w:divsChild>
                </w:div>
                <w:div w:id="2130007470">
                  <w:marLeft w:val="0"/>
                  <w:marRight w:val="0"/>
                  <w:marTop w:val="0"/>
                  <w:marBottom w:val="0"/>
                  <w:divBdr>
                    <w:top w:val="single" w:sz="2" w:space="1" w:color="FFFFFF"/>
                    <w:left w:val="single" w:sz="2" w:space="12" w:color="FFFFFF"/>
                    <w:bottom w:val="single" w:sz="2" w:space="1" w:color="FFFFFF"/>
                    <w:right w:val="single" w:sz="2" w:space="4" w:color="FFFFFF"/>
                  </w:divBdr>
                  <w:divsChild>
                    <w:div w:id="973946854">
                      <w:marLeft w:val="0"/>
                      <w:marRight w:val="0"/>
                      <w:marTop w:val="0"/>
                      <w:marBottom w:val="0"/>
                      <w:divBdr>
                        <w:top w:val="none" w:sz="0" w:space="0" w:color="auto"/>
                        <w:left w:val="none" w:sz="0" w:space="0" w:color="auto"/>
                        <w:bottom w:val="none" w:sz="0" w:space="0" w:color="auto"/>
                        <w:right w:val="none" w:sz="0" w:space="0" w:color="auto"/>
                      </w:divBdr>
                    </w:div>
                  </w:divsChild>
                </w:div>
                <w:div w:id="1613201059">
                  <w:marLeft w:val="0"/>
                  <w:marRight w:val="0"/>
                  <w:marTop w:val="0"/>
                  <w:marBottom w:val="0"/>
                  <w:divBdr>
                    <w:top w:val="single" w:sz="2" w:space="1" w:color="FFFFFF"/>
                    <w:left w:val="single" w:sz="2" w:space="12" w:color="FFFFFF"/>
                    <w:bottom w:val="single" w:sz="2" w:space="1" w:color="FFFFFF"/>
                    <w:right w:val="single" w:sz="2" w:space="4" w:color="FFFFFF"/>
                  </w:divBdr>
                  <w:divsChild>
                    <w:div w:id="534386001">
                      <w:marLeft w:val="0"/>
                      <w:marRight w:val="0"/>
                      <w:marTop w:val="0"/>
                      <w:marBottom w:val="0"/>
                      <w:divBdr>
                        <w:top w:val="none" w:sz="0" w:space="0" w:color="auto"/>
                        <w:left w:val="none" w:sz="0" w:space="0" w:color="auto"/>
                        <w:bottom w:val="none" w:sz="0" w:space="0" w:color="auto"/>
                        <w:right w:val="none" w:sz="0" w:space="0" w:color="auto"/>
                      </w:divBdr>
                    </w:div>
                  </w:divsChild>
                </w:div>
                <w:div w:id="396636995">
                  <w:marLeft w:val="0"/>
                  <w:marRight w:val="0"/>
                  <w:marTop w:val="0"/>
                  <w:marBottom w:val="0"/>
                  <w:divBdr>
                    <w:top w:val="single" w:sz="2" w:space="1" w:color="FFFFFF"/>
                    <w:left w:val="single" w:sz="2" w:space="12" w:color="FFFFFF"/>
                    <w:bottom w:val="single" w:sz="2" w:space="1" w:color="FFFFFF"/>
                    <w:right w:val="single" w:sz="2" w:space="4" w:color="FFFFFF"/>
                  </w:divBdr>
                  <w:divsChild>
                    <w:div w:id="1353141320">
                      <w:marLeft w:val="0"/>
                      <w:marRight w:val="0"/>
                      <w:marTop w:val="0"/>
                      <w:marBottom w:val="0"/>
                      <w:divBdr>
                        <w:top w:val="none" w:sz="0" w:space="0" w:color="auto"/>
                        <w:left w:val="none" w:sz="0" w:space="0" w:color="auto"/>
                        <w:bottom w:val="none" w:sz="0" w:space="0" w:color="auto"/>
                        <w:right w:val="none" w:sz="0" w:space="0" w:color="auto"/>
                      </w:divBdr>
                    </w:div>
                  </w:divsChild>
                </w:div>
                <w:div w:id="598028931">
                  <w:marLeft w:val="0"/>
                  <w:marRight w:val="0"/>
                  <w:marTop w:val="0"/>
                  <w:marBottom w:val="0"/>
                  <w:divBdr>
                    <w:top w:val="single" w:sz="2" w:space="1" w:color="FFFFFF"/>
                    <w:left w:val="single" w:sz="2" w:space="12" w:color="FFFFFF"/>
                    <w:bottom w:val="single" w:sz="2" w:space="1" w:color="FFFFFF"/>
                    <w:right w:val="single" w:sz="2" w:space="4" w:color="FFFFFF"/>
                  </w:divBdr>
                  <w:divsChild>
                    <w:div w:id="888684279">
                      <w:marLeft w:val="0"/>
                      <w:marRight w:val="0"/>
                      <w:marTop w:val="0"/>
                      <w:marBottom w:val="0"/>
                      <w:divBdr>
                        <w:top w:val="none" w:sz="0" w:space="0" w:color="auto"/>
                        <w:left w:val="none" w:sz="0" w:space="0" w:color="auto"/>
                        <w:bottom w:val="none" w:sz="0" w:space="0" w:color="auto"/>
                        <w:right w:val="none" w:sz="0" w:space="0" w:color="auto"/>
                      </w:divBdr>
                    </w:div>
                  </w:divsChild>
                </w:div>
                <w:div w:id="38093163">
                  <w:marLeft w:val="0"/>
                  <w:marRight w:val="0"/>
                  <w:marTop w:val="0"/>
                  <w:marBottom w:val="0"/>
                  <w:divBdr>
                    <w:top w:val="single" w:sz="2" w:space="1" w:color="FFFFFF"/>
                    <w:left w:val="single" w:sz="2" w:space="12" w:color="FFFFFF"/>
                    <w:bottom w:val="single" w:sz="2" w:space="1" w:color="FFFFFF"/>
                    <w:right w:val="single" w:sz="2" w:space="4" w:color="FFFFFF"/>
                  </w:divBdr>
                  <w:divsChild>
                    <w:div w:id="1412772587">
                      <w:marLeft w:val="0"/>
                      <w:marRight w:val="0"/>
                      <w:marTop w:val="0"/>
                      <w:marBottom w:val="0"/>
                      <w:divBdr>
                        <w:top w:val="none" w:sz="0" w:space="0" w:color="auto"/>
                        <w:left w:val="none" w:sz="0" w:space="0" w:color="auto"/>
                        <w:bottom w:val="none" w:sz="0" w:space="0" w:color="auto"/>
                        <w:right w:val="none" w:sz="0" w:space="0" w:color="auto"/>
                      </w:divBdr>
                    </w:div>
                  </w:divsChild>
                </w:div>
                <w:div w:id="1904214584">
                  <w:marLeft w:val="0"/>
                  <w:marRight w:val="0"/>
                  <w:marTop w:val="0"/>
                  <w:marBottom w:val="0"/>
                  <w:divBdr>
                    <w:top w:val="single" w:sz="2" w:space="1" w:color="FFFFFF"/>
                    <w:left w:val="single" w:sz="2" w:space="12" w:color="FFFFFF"/>
                    <w:bottom w:val="single" w:sz="2" w:space="1" w:color="FFFFFF"/>
                    <w:right w:val="single" w:sz="2" w:space="4" w:color="FFFFFF"/>
                  </w:divBdr>
                  <w:divsChild>
                    <w:div w:id="905459255">
                      <w:marLeft w:val="0"/>
                      <w:marRight w:val="0"/>
                      <w:marTop w:val="0"/>
                      <w:marBottom w:val="0"/>
                      <w:divBdr>
                        <w:top w:val="none" w:sz="0" w:space="0" w:color="auto"/>
                        <w:left w:val="none" w:sz="0" w:space="0" w:color="auto"/>
                        <w:bottom w:val="none" w:sz="0" w:space="0" w:color="auto"/>
                        <w:right w:val="none" w:sz="0" w:space="0" w:color="auto"/>
                      </w:divBdr>
                    </w:div>
                  </w:divsChild>
                </w:div>
                <w:div w:id="781730650">
                  <w:marLeft w:val="0"/>
                  <w:marRight w:val="0"/>
                  <w:marTop w:val="0"/>
                  <w:marBottom w:val="0"/>
                  <w:divBdr>
                    <w:top w:val="single" w:sz="2" w:space="1" w:color="FFFFFF"/>
                    <w:left w:val="single" w:sz="2" w:space="12" w:color="FFFFFF"/>
                    <w:bottom w:val="single" w:sz="2" w:space="4" w:color="FFFFFF"/>
                    <w:right w:val="single" w:sz="2" w:space="4" w:color="FFFFFF"/>
                  </w:divBdr>
                  <w:divsChild>
                    <w:div w:id="420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3596">
          <w:marLeft w:val="0"/>
          <w:marRight w:val="0"/>
          <w:marTop w:val="0"/>
          <w:marBottom w:val="335"/>
          <w:divBdr>
            <w:top w:val="none" w:sz="0" w:space="0" w:color="auto"/>
            <w:left w:val="none" w:sz="0" w:space="0" w:color="auto"/>
            <w:bottom w:val="none" w:sz="0" w:space="0" w:color="auto"/>
            <w:right w:val="none" w:sz="0" w:space="0" w:color="auto"/>
          </w:divBdr>
          <w:divsChild>
            <w:div w:id="824468867">
              <w:marLeft w:val="0"/>
              <w:marRight w:val="0"/>
              <w:marTop w:val="0"/>
              <w:marBottom w:val="0"/>
              <w:divBdr>
                <w:top w:val="none" w:sz="0" w:space="0" w:color="auto"/>
                <w:left w:val="none" w:sz="0" w:space="0" w:color="auto"/>
                <w:bottom w:val="none" w:sz="0" w:space="0" w:color="auto"/>
                <w:right w:val="none" w:sz="0" w:space="0" w:color="auto"/>
              </w:divBdr>
              <w:divsChild>
                <w:div w:id="1773209266">
                  <w:marLeft w:val="0"/>
                  <w:marRight w:val="0"/>
                  <w:marTop w:val="0"/>
                  <w:marBottom w:val="0"/>
                  <w:divBdr>
                    <w:top w:val="single" w:sz="2" w:space="4" w:color="FFFFFF"/>
                    <w:left w:val="single" w:sz="2" w:space="12" w:color="FFFFFF"/>
                    <w:bottom w:val="single" w:sz="2" w:space="1" w:color="FFFFFF"/>
                    <w:right w:val="single" w:sz="2" w:space="4" w:color="FFFFFF"/>
                  </w:divBdr>
                  <w:divsChild>
                    <w:div w:id="373315396">
                      <w:marLeft w:val="0"/>
                      <w:marRight w:val="0"/>
                      <w:marTop w:val="0"/>
                      <w:marBottom w:val="0"/>
                      <w:divBdr>
                        <w:top w:val="none" w:sz="0" w:space="0" w:color="auto"/>
                        <w:left w:val="none" w:sz="0" w:space="0" w:color="auto"/>
                        <w:bottom w:val="none" w:sz="0" w:space="0" w:color="auto"/>
                        <w:right w:val="none" w:sz="0" w:space="0" w:color="auto"/>
                      </w:divBdr>
                    </w:div>
                  </w:divsChild>
                </w:div>
                <w:div w:id="831023957">
                  <w:marLeft w:val="0"/>
                  <w:marRight w:val="0"/>
                  <w:marTop w:val="0"/>
                  <w:marBottom w:val="0"/>
                  <w:divBdr>
                    <w:top w:val="single" w:sz="2" w:space="1" w:color="FFFFFF"/>
                    <w:left w:val="single" w:sz="2" w:space="12" w:color="FFFFFF"/>
                    <w:bottom w:val="single" w:sz="2" w:space="1" w:color="FFFFFF"/>
                    <w:right w:val="single" w:sz="2" w:space="4" w:color="FFFFFF"/>
                  </w:divBdr>
                  <w:divsChild>
                    <w:div w:id="1585257382">
                      <w:marLeft w:val="0"/>
                      <w:marRight w:val="0"/>
                      <w:marTop w:val="0"/>
                      <w:marBottom w:val="0"/>
                      <w:divBdr>
                        <w:top w:val="none" w:sz="0" w:space="0" w:color="auto"/>
                        <w:left w:val="none" w:sz="0" w:space="0" w:color="auto"/>
                        <w:bottom w:val="none" w:sz="0" w:space="0" w:color="auto"/>
                        <w:right w:val="none" w:sz="0" w:space="0" w:color="auto"/>
                      </w:divBdr>
                    </w:div>
                  </w:divsChild>
                </w:div>
                <w:div w:id="593245263">
                  <w:marLeft w:val="0"/>
                  <w:marRight w:val="0"/>
                  <w:marTop w:val="0"/>
                  <w:marBottom w:val="0"/>
                  <w:divBdr>
                    <w:top w:val="single" w:sz="2" w:space="1" w:color="FFFFFF"/>
                    <w:left w:val="single" w:sz="2" w:space="12" w:color="FFFFFF"/>
                    <w:bottom w:val="single" w:sz="2" w:space="1" w:color="FFFFFF"/>
                    <w:right w:val="single" w:sz="2" w:space="4" w:color="FFFFFF"/>
                  </w:divBdr>
                  <w:divsChild>
                    <w:div w:id="866217933">
                      <w:marLeft w:val="0"/>
                      <w:marRight w:val="0"/>
                      <w:marTop w:val="0"/>
                      <w:marBottom w:val="0"/>
                      <w:divBdr>
                        <w:top w:val="none" w:sz="0" w:space="0" w:color="auto"/>
                        <w:left w:val="none" w:sz="0" w:space="0" w:color="auto"/>
                        <w:bottom w:val="none" w:sz="0" w:space="0" w:color="auto"/>
                        <w:right w:val="none" w:sz="0" w:space="0" w:color="auto"/>
                      </w:divBdr>
                    </w:div>
                  </w:divsChild>
                </w:div>
                <w:div w:id="913708797">
                  <w:marLeft w:val="0"/>
                  <w:marRight w:val="0"/>
                  <w:marTop w:val="0"/>
                  <w:marBottom w:val="0"/>
                  <w:divBdr>
                    <w:top w:val="single" w:sz="2" w:space="1" w:color="FFFFFF"/>
                    <w:left w:val="single" w:sz="2" w:space="12" w:color="FFFFFF"/>
                    <w:bottom w:val="single" w:sz="2" w:space="1" w:color="FFFFFF"/>
                    <w:right w:val="single" w:sz="2" w:space="4" w:color="FFFFFF"/>
                  </w:divBdr>
                  <w:divsChild>
                    <w:div w:id="1552688522">
                      <w:marLeft w:val="0"/>
                      <w:marRight w:val="0"/>
                      <w:marTop w:val="0"/>
                      <w:marBottom w:val="0"/>
                      <w:divBdr>
                        <w:top w:val="none" w:sz="0" w:space="0" w:color="auto"/>
                        <w:left w:val="none" w:sz="0" w:space="0" w:color="auto"/>
                        <w:bottom w:val="none" w:sz="0" w:space="0" w:color="auto"/>
                        <w:right w:val="none" w:sz="0" w:space="0" w:color="auto"/>
                      </w:divBdr>
                    </w:div>
                  </w:divsChild>
                </w:div>
                <w:div w:id="2005009183">
                  <w:marLeft w:val="0"/>
                  <w:marRight w:val="0"/>
                  <w:marTop w:val="0"/>
                  <w:marBottom w:val="0"/>
                  <w:divBdr>
                    <w:top w:val="single" w:sz="2" w:space="1" w:color="FFFFFF"/>
                    <w:left w:val="single" w:sz="2" w:space="12" w:color="FFFFFF"/>
                    <w:bottom w:val="single" w:sz="2" w:space="1" w:color="FFFFFF"/>
                    <w:right w:val="single" w:sz="2" w:space="4" w:color="FFFFFF"/>
                  </w:divBdr>
                  <w:divsChild>
                    <w:div w:id="1710379060">
                      <w:marLeft w:val="0"/>
                      <w:marRight w:val="0"/>
                      <w:marTop w:val="0"/>
                      <w:marBottom w:val="0"/>
                      <w:divBdr>
                        <w:top w:val="none" w:sz="0" w:space="0" w:color="auto"/>
                        <w:left w:val="none" w:sz="0" w:space="0" w:color="auto"/>
                        <w:bottom w:val="none" w:sz="0" w:space="0" w:color="auto"/>
                        <w:right w:val="none" w:sz="0" w:space="0" w:color="auto"/>
                      </w:divBdr>
                    </w:div>
                  </w:divsChild>
                </w:div>
                <w:div w:id="1426345088">
                  <w:marLeft w:val="0"/>
                  <w:marRight w:val="0"/>
                  <w:marTop w:val="0"/>
                  <w:marBottom w:val="0"/>
                  <w:divBdr>
                    <w:top w:val="single" w:sz="2" w:space="1" w:color="FFFFFF"/>
                    <w:left w:val="single" w:sz="2" w:space="12" w:color="FFFFFF"/>
                    <w:bottom w:val="single" w:sz="2" w:space="1" w:color="FFFFFF"/>
                    <w:right w:val="single" w:sz="2" w:space="4" w:color="FFFFFF"/>
                  </w:divBdr>
                  <w:divsChild>
                    <w:div w:id="1221092511">
                      <w:marLeft w:val="0"/>
                      <w:marRight w:val="0"/>
                      <w:marTop w:val="0"/>
                      <w:marBottom w:val="0"/>
                      <w:divBdr>
                        <w:top w:val="none" w:sz="0" w:space="0" w:color="auto"/>
                        <w:left w:val="none" w:sz="0" w:space="0" w:color="auto"/>
                        <w:bottom w:val="none" w:sz="0" w:space="0" w:color="auto"/>
                        <w:right w:val="none" w:sz="0" w:space="0" w:color="auto"/>
                      </w:divBdr>
                    </w:div>
                  </w:divsChild>
                </w:div>
                <w:div w:id="1355811622">
                  <w:marLeft w:val="0"/>
                  <w:marRight w:val="0"/>
                  <w:marTop w:val="0"/>
                  <w:marBottom w:val="0"/>
                  <w:divBdr>
                    <w:top w:val="single" w:sz="2" w:space="1" w:color="FFFFFF"/>
                    <w:left w:val="single" w:sz="2" w:space="12" w:color="FFFFFF"/>
                    <w:bottom w:val="single" w:sz="2" w:space="1" w:color="FFFFFF"/>
                    <w:right w:val="single" w:sz="2" w:space="4" w:color="FFFFFF"/>
                  </w:divBdr>
                  <w:divsChild>
                    <w:div w:id="1945260830">
                      <w:marLeft w:val="0"/>
                      <w:marRight w:val="0"/>
                      <w:marTop w:val="0"/>
                      <w:marBottom w:val="0"/>
                      <w:divBdr>
                        <w:top w:val="none" w:sz="0" w:space="0" w:color="auto"/>
                        <w:left w:val="none" w:sz="0" w:space="0" w:color="auto"/>
                        <w:bottom w:val="none" w:sz="0" w:space="0" w:color="auto"/>
                        <w:right w:val="none" w:sz="0" w:space="0" w:color="auto"/>
                      </w:divBdr>
                    </w:div>
                  </w:divsChild>
                </w:div>
                <w:div w:id="491532504">
                  <w:marLeft w:val="0"/>
                  <w:marRight w:val="0"/>
                  <w:marTop w:val="0"/>
                  <w:marBottom w:val="0"/>
                  <w:divBdr>
                    <w:top w:val="single" w:sz="2" w:space="1" w:color="FFFFFF"/>
                    <w:left w:val="single" w:sz="2" w:space="12" w:color="FFFFFF"/>
                    <w:bottom w:val="single" w:sz="2" w:space="1" w:color="FFFFFF"/>
                    <w:right w:val="single" w:sz="2" w:space="4" w:color="FFFFFF"/>
                  </w:divBdr>
                  <w:divsChild>
                    <w:div w:id="1100367671">
                      <w:marLeft w:val="0"/>
                      <w:marRight w:val="0"/>
                      <w:marTop w:val="0"/>
                      <w:marBottom w:val="0"/>
                      <w:divBdr>
                        <w:top w:val="none" w:sz="0" w:space="0" w:color="auto"/>
                        <w:left w:val="none" w:sz="0" w:space="0" w:color="auto"/>
                        <w:bottom w:val="none" w:sz="0" w:space="0" w:color="auto"/>
                        <w:right w:val="none" w:sz="0" w:space="0" w:color="auto"/>
                      </w:divBdr>
                    </w:div>
                  </w:divsChild>
                </w:div>
                <w:div w:id="509761216">
                  <w:marLeft w:val="0"/>
                  <w:marRight w:val="0"/>
                  <w:marTop w:val="0"/>
                  <w:marBottom w:val="0"/>
                  <w:divBdr>
                    <w:top w:val="single" w:sz="2" w:space="1" w:color="FFFFFF"/>
                    <w:left w:val="single" w:sz="2" w:space="12" w:color="FFFFFF"/>
                    <w:bottom w:val="single" w:sz="2" w:space="1" w:color="FFFFFF"/>
                    <w:right w:val="single" w:sz="2" w:space="4" w:color="FFFFFF"/>
                  </w:divBdr>
                  <w:divsChild>
                    <w:div w:id="1529561263">
                      <w:marLeft w:val="0"/>
                      <w:marRight w:val="0"/>
                      <w:marTop w:val="0"/>
                      <w:marBottom w:val="0"/>
                      <w:divBdr>
                        <w:top w:val="none" w:sz="0" w:space="0" w:color="auto"/>
                        <w:left w:val="none" w:sz="0" w:space="0" w:color="auto"/>
                        <w:bottom w:val="none" w:sz="0" w:space="0" w:color="auto"/>
                        <w:right w:val="none" w:sz="0" w:space="0" w:color="auto"/>
                      </w:divBdr>
                    </w:div>
                  </w:divsChild>
                </w:div>
                <w:div w:id="203834384">
                  <w:marLeft w:val="0"/>
                  <w:marRight w:val="0"/>
                  <w:marTop w:val="0"/>
                  <w:marBottom w:val="0"/>
                  <w:divBdr>
                    <w:top w:val="single" w:sz="2" w:space="1" w:color="FFFFFF"/>
                    <w:left w:val="single" w:sz="2" w:space="12" w:color="FFFFFF"/>
                    <w:bottom w:val="single" w:sz="2" w:space="1" w:color="FFFFFF"/>
                    <w:right w:val="single" w:sz="2" w:space="4" w:color="FFFFFF"/>
                  </w:divBdr>
                  <w:divsChild>
                    <w:div w:id="589125411">
                      <w:marLeft w:val="0"/>
                      <w:marRight w:val="0"/>
                      <w:marTop w:val="0"/>
                      <w:marBottom w:val="0"/>
                      <w:divBdr>
                        <w:top w:val="none" w:sz="0" w:space="0" w:color="auto"/>
                        <w:left w:val="none" w:sz="0" w:space="0" w:color="auto"/>
                        <w:bottom w:val="none" w:sz="0" w:space="0" w:color="auto"/>
                        <w:right w:val="none" w:sz="0" w:space="0" w:color="auto"/>
                      </w:divBdr>
                    </w:div>
                  </w:divsChild>
                </w:div>
                <w:div w:id="1940526220">
                  <w:marLeft w:val="0"/>
                  <w:marRight w:val="0"/>
                  <w:marTop w:val="0"/>
                  <w:marBottom w:val="0"/>
                  <w:divBdr>
                    <w:top w:val="single" w:sz="2" w:space="1" w:color="FFFFFF"/>
                    <w:left w:val="single" w:sz="2" w:space="12" w:color="FFFFFF"/>
                    <w:bottom w:val="single" w:sz="2" w:space="1" w:color="FFFFFF"/>
                    <w:right w:val="single" w:sz="2" w:space="4" w:color="FFFFFF"/>
                  </w:divBdr>
                  <w:divsChild>
                    <w:div w:id="777993333">
                      <w:marLeft w:val="0"/>
                      <w:marRight w:val="0"/>
                      <w:marTop w:val="0"/>
                      <w:marBottom w:val="0"/>
                      <w:divBdr>
                        <w:top w:val="none" w:sz="0" w:space="0" w:color="auto"/>
                        <w:left w:val="none" w:sz="0" w:space="0" w:color="auto"/>
                        <w:bottom w:val="none" w:sz="0" w:space="0" w:color="auto"/>
                        <w:right w:val="none" w:sz="0" w:space="0" w:color="auto"/>
                      </w:divBdr>
                    </w:div>
                  </w:divsChild>
                </w:div>
                <w:div w:id="1499997073">
                  <w:marLeft w:val="0"/>
                  <w:marRight w:val="0"/>
                  <w:marTop w:val="0"/>
                  <w:marBottom w:val="0"/>
                  <w:divBdr>
                    <w:top w:val="single" w:sz="2" w:space="1" w:color="FFFFFF"/>
                    <w:left w:val="single" w:sz="2" w:space="12" w:color="FFFFFF"/>
                    <w:bottom w:val="single" w:sz="2" w:space="1" w:color="FFFFFF"/>
                    <w:right w:val="single" w:sz="2" w:space="4" w:color="FFFFFF"/>
                  </w:divBdr>
                  <w:divsChild>
                    <w:div w:id="1549024292">
                      <w:marLeft w:val="0"/>
                      <w:marRight w:val="0"/>
                      <w:marTop w:val="0"/>
                      <w:marBottom w:val="0"/>
                      <w:divBdr>
                        <w:top w:val="none" w:sz="0" w:space="0" w:color="auto"/>
                        <w:left w:val="none" w:sz="0" w:space="0" w:color="auto"/>
                        <w:bottom w:val="none" w:sz="0" w:space="0" w:color="auto"/>
                        <w:right w:val="none" w:sz="0" w:space="0" w:color="auto"/>
                      </w:divBdr>
                    </w:div>
                  </w:divsChild>
                </w:div>
                <w:div w:id="13894781">
                  <w:marLeft w:val="0"/>
                  <w:marRight w:val="0"/>
                  <w:marTop w:val="0"/>
                  <w:marBottom w:val="0"/>
                  <w:divBdr>
                    <w:top w:val="single" w:sz="2" w:space="1" w:color="FFFFFF"/>
                    <w:left w:val="single" w:sz="2" w:space="12" w:color="FFFFFF"/>
                    <w:bottom w:val="single" w:sz="2" w:space="1" w:color="FFFFFF"/>
                    <w:right w:val="single" w:sz="2" w:space="4" w:color="FFFFFF"/>
                  </w:divBdr>
                  <w:divsChild>
                    <w:div w:id="127938840">
                      <w:marLeft w:val="0"/>
                      <w:marRight w:val="0"/>
                      <w:marTop w:val="0"/>
                      <w:marBottom w:val="0"/>
                      <w:divBdr>
                        <w:top w:val="none" w:sz="0" w:space="0" w:color="auto"/>
                        <w:left w:val="none" w:sz="0" w:space="0" w:color="auto"/>
                        <w:bottom w:val="none" w:sz="0" w:space="0" w:color="auto"/>
                        <w:right w:val="none" w:sz="0" w:space="0" w:color="auto"/>
                      </w:divBdr>
                    </w:div>
                  </w:divsChild>
                </w:div>
                <w:div w:id="1573389838">
                  <w:marLeft w:val="0"/>
                  <w:marRight w:val="0"/>
                  <w:marTop w:val="0"/>
                  <w:marBottom w:val="0"/>
                  <w:divBdr>
                    <w:top w:val="single" w:sz="2" w:space="1" w:color="FFFFFF"/>
                    <w:left w:val="single" w:sz="2" w:space="12" w:color="FFFFFF"/>
                    <w:bottom w:val="single" w:sz="2" w:space="1" w:color="FFFFFF"/>
                    <w:right w:val="single" w:sz="2" w:space="4" w:color="FFFFFF"/>
                  </w:divBdr>
                  <w:divsChild>
                    <w:div w:id="1142578802">
                      <w:marLeft w:val="0"/>
                      <w:marRight w:val="0"/>
                      <w:marTop w:val="0"/>
                      <w:marBottom w:val="0"/>
                      <w:divBdr>
                        <w:top w:val="none" w:sz="0" w:space="0" w:color="auto"/>
                        <w:left w:val="none" w:sz="0" w:space="0" w:color="auto"/>
                        <w:bottom w:val="none" w:sz="0" w:space="0" w:color="auto"/>
                        <w:right w:val="none" w:sz="0" w:space="0" w:color="auto"/>
                      </w:divBdr>
                    </w:div>
                  </w:divsChild>
                </w:div>
                <w:div w:id="880090635">
                  <w:marLeft w:val="0"/>
                  <w:marRight w:val="0"/>
                  <w:marTop w:val="0"/>
                  <w:marBottom w:val="0"/>
                  <w:divBdr>
                    <w:top w:val="single" w:sz="2" w:space="1" w:color="FFFFFF"/>
                    <w:left w:val="single" w:sz="2" w:space="12" w:color="FFFFFF"/>
                    <w:bottom w:val="single" w:sz="2" w:space="1" w:color="FFFFFF"/>
                    <w:right w:val="single" w:sz="2" w:space="4" w:color="FFFFFF"/>
                  </w:divBdr>
                  <w:divsChild>
                    <w:div w:id="1301109701">
                      <w:marLeft w:val="0"/>
                      <w:marRight w:val="0"/>
                      <w:marTop w:val="0"/>
                      <w:marBottom w:val="0"/>
                      <w:divBdr>
                        <w:top w:val="none" w:sz="0" w:space="0" w:color="auto"/>
                        <w:left w:val="none" w:sz="0" w:space="0" w:color="auto"/>
                        <w:bottom w:val="none" w:sz="0" w:space="0" w:color="auto"/>
                        <w:right w:val="none" w:sz="0" w:space="0" w:color="auto"/>
                      </w:divBdr>
                    </w:div>
                  </w:divsChild>
                </w:div>
                <w:div w:id="1959677851">
                  <w:marLeft w:val="0"/>
                  <w:marRight w:val="0"/>
                  <w:marTop w:val="0"/>
                  <w:marBottom w:val="0"/>
                  <w:divBdr>
                    <w:top w:val="single" w:sz="2" w:space="1" w:color="FFFFFF"/>
                    <w:left w:val="single" w:sz="2" w:space="12" w:color="FFFFFF"/>
                    <w:bottom w:val="single" w:sz="2" w:space="1" w:color="FFFFFF"/>
                    <w:right w:val="single" w:sz="2" w:space="4" w:color="FFFFFF"/>
                  </w:divBdr>
                  <w:divsChild>
                    <w:div w:id="714887620">
                      <w:marLeft w:val="0"/>
                      <w:marRight w:val="0"/>
                      <w:marTop w:val="0"/>
                      <w:marBottom w:val="0"/>
                      <w:divBdr>
                        <w:top w:val="none" w:sz="0" w:space="0" w:color="auto"/>
                        <w:left w:val="none" w:sz="0" w:space="0" w:color="auto"/>
                        <w:bottom w:val="none" w:sz="0" w:space="0" w:color="auto"/>
                        <w:right w:val="none" w:sz="0" w:space="0" w:color="auto"/>
                      </w:divBdr>
                    </w:div>
                  </w:divsChild>
                </w:div>
                <w:div w:id="1259212293">
                  <w:marLeft w:val="0"/>
                  <w:marRight w:val="0"/>
                  <w:marTop w:val="0"/>
                  <w:marBottom w:val="0"/>
                  <w:divBdr>
                    <w:top w:val="single" w:sz="2" w:space="1" w:color="FFFFFF"/>
                    <w:left w:val="single" w:sz="2" w:space="12" w:color="FFFFFF"/>
                    <w:bottom w:val="single" w:sz="2" w:space="1" w:color="FFFFFF"/>
                    <w:right w:val="single" w:sz="2" w:space="4" w:color="FFFFFF"/>
                  </w:divBdr>
                  <w:divsChild>
                    <w:div w:id="396514115">
                      <w:marLeft w:val="0"/>
                      <w:marRight w:val="0"/>
                      <w:marTop w:val="0"/>
                      <w:marBottom w:val="0"/>
                      <w:divBdr>
                        <w:top w:val="none" w:sz="0" w:space="0" w:color="auto"/>
                        <w:left w:val="none" w:sz="0" w:space="0" w:color="auto"/>
                        <w:bottom w:val="none" w:sz="0" w:space="0" w:color="auto"/>
                        <w:right w:val="none" w:sz="0" w:space="0" w:color="auto"/>
                      </w:divBdr>
                    </w:div>
                  </w:divsChild>
                </w:div>
                <w:div w:id="985277074">
                  <w:marLeft w:val="0"/>
                  <w:marRight w:val="0"/>
                  <w:marTop w:val="0"/>
                  <w:marBottom w:val="0"/>
                  <w:divBdr>
                    <w:top w:val="single" w:sz="2" w:space="1" w:color="FFFFFF"/>
                    <w:left w:val="single" w:sz="2" w:space="12" w:color="FFFFFF"/>
                    <w:bottom w:val="single" w:sz="2" w:space="1" w:color="FFFFFF"/>
                    <w:right w:val="single" w:sz="2" w:space="4" w:color="FFFFFF"/>
                  </w:divBdr>
                  <w:divsChild>
                    <w:div w:id="1535583313">
                      <w:marLeft w:val="0"/>
                      <w:marRight w:val="0"/>
                      <w:marTop w:val="0"/>
                      <w:marBottom w:val="0"/>
                      <w:divBdr>
                        <w:top w:val="none" w:sz="0" w:space="0" w:color="auto"/>
                        <w:left w:val="none" w:sz="0" w:space="0" w:color="auto"/>
                        <w:bottom w:val="none" w:sz="0" w:space="0" w:color="auto"/>
                        <w:right w:val="none" w:sz="0" w:space="0" w:color="auto"/>
                      </w:divBdr>
                    </w:div>
                  </w:divsChild>
                </w:div>
                <w:div w:id="943153645">
                  <w:marLeft w:val="0"/>
                  <w:marRight w:val="0"/>
                  <w:marTop w:val="0"/>
                  <w:marBottom w:val="0"/>
                  <w:divBdr>
                    <w:top w:val="single" w:sz="2" w:space="1" w:color="FFFFFF"/>
                    <w:left w:val="single" w:sz="2" w:space="12" w:color="FFFFFF"/>
                    <w:bottom w:val="single" w:sz="2" w:space="1" w:color="FFFFFF"/>
                    <w:right w:val="single" w:sz="2" w:space="4" w:color="FFFFFF"/>
                  </w:divBdr>
                  <w:divsChild>
                    <w:div w:id="1397242885">
                      <w:marLeft w:val="0"/>
                      <w:marRight w:val="0"/>
                      <w:marTop w:val="0"/>
                      <w:marBottom w:val="0"/>
                      <w:divBdr>
                        <w:top w:val="none" w:sz="0" w:space="0" w:color="auto"/>
                        <w:left w:val="none" w:sz="0" w:space="0" w:color="auto"/>
                        <w:bottom w:val="none" w:sz="0" w:space="0" w:color="auto"/>
                        <w:right w:val="none" w:sz="0" w:space="0" w:color="auto"/>
                      </w:divBdr>
                    </w:div>
                  </w:divsChild>
                </w:div>
                <w:div w:id="1890417159">
                  <w:marLeft w:val="0"/>
                  <w:marRight w:val="0"/>
                  <w:marTop w:val="0"/>
                  <w:marBottom w:val="0"/>
                  <w:divBdr>
                    <w:top w:val="single" w:sz="2" w:space="1" w:color="FFFFFF"/>
                    <w:left w:val="single" w:sz="2" w:space="12" w:color="FFFFFF"/>
                    <w:bottom w:val="single" w:sz="2" w:space="1" w:color="FFFFFF"/>
                    <w:right w:val="single" w:sz="2" w:space="4" w:color="FFFFFF"/>
                  </w:divBdr>
                  <w:divsChild>
                    <w:div w:id="1557400646">
                      <w:marLeft w:val="0"/>
                      <w:marRight w:val="0"/>
                      <w:marTop w:val="0"/>
                      <w:marBottom w:val="0"/>
                      <w:divBdr>
                        <w:top w:val="none" w:sz="0" w:space="0" w:color="auto"/>
                        <w:left w:val="none" w:sz="0" w:space="0" w:color="auto"/>
                        <w:bottom w:val="none" w:sz="0" w:space="0" w:color="auto"/>
                        <w:right w:val="none" w:sz="0" w:space="0" w:color="auto"/>
                      </w:divBdr>
                    </w:div>
                  </w:divsChild>
                </w:div>
                <w:div w:id="1702630222">
                  <w:marLeft w:val="0"/>
                  <w:marRight w:val="0"/>
                  <w:marTop w:val="0"/>
                  <w:marBottom w:val="0"/>
                  <w:divBdr>
                    <w:top w:val="single" w:sz="2" w:space="1" w:color="FFFFFF"/>
                    <w:left w:val="single" w:sz="2" w:space="12" w:color="FFFFFF"/>
                    <w:bottom w:val="single" w:sz="2" w:space="1" w:color="FFFFFF"/>
                    <w:right w:val="single" w:sz="2" w:space="4" w:color="FFFFFF"/>
                  </w:divBdr>
                  <w:divsChild>
                    <w:div w:id="2044549265">
                      <w:marLeft w:val="0"/>
                      <w:marRight w:val="0"/>
                      <w:marTop w:val="0"/>
                      <w:marBottom w:val="0"/>
                      <w:divBdr>
                        <w:top w:val="none" w:sz="0" w:space="0" w:color="auto"/>
                        <w:left w:val="none" w:sz="0" w:space="0" w:color="auto"/>
                        <w:bottom w:val="none" w:sz="0" w:space="0" w:color="auto"/>
                        <w:right w:val="none" w:sz="0" w:space="0" w:color="auto"/>
                      </w:divBdr>
                    </w:div>
                  </w:divsChild>
                </w:div>
                <w:div w:id="1801217623">
                  <w:marLeft w:val="0"/>
                  <w:marRight w:val="0"/>
                  <w:marTop w:val="0"/>
                  <w:marBottom w:val="0"/>
                  <w:divBdr>
                    <w:top w:val="single" w:sz="2" w:space="1" w:color="FFFFFF"/>
                    <w:left w:val="single" w:sz="2" w:space="12" w:color="FFFFFF"/>
                    <w:bottom w:val="single" w:sz="2" w:space="1" w:color="FFFFFF"/>
                    <w:right w:val="single" w:sz="2" w:space="4" w:color="FFFFFF"/>
                  </w:divBdr>
                  <w:divsChild>
                    <w:div w:id="749086819">
                      <w:marLeft w:val="0"/>
                      <w:marRight w:val="0"/>
                      <w:marTop w:val="0"/>
                      <w:marBottom w:val="0"/>
                      <w:divBdr>
                        <w:top w:val="none" w:sz="0" w:space="0" w:color="auto"/>
                        <w:left w:val="none" w:sz="0" w:space="0" w:color="auto"/>
                        <w:bottom w:val="none" w:sz="0" w:space="0" w:color="auto"/>
                        <w:right w:val="none" w:sz="0" w:space="0" w:color="auto"/>
                      </w:divBdr>
                    </w:div>
                  </w:divsChild>
                </w:div>
                <w:div w:id="2127037093">
                  <w:marLeft w:val="0"/>
                  <w:marRight w:val="0"/>
                  <w:marTop w:val="0"/>
                  <w:marBottom w:val="0"/>
                  <w:divBdr>
                    <w:top w:val="single" w:sz="2" w:space="1" w:color="FFFFFF"/>
                    <w:left w:val="single" w:sz="2" w:space="12" w:color="FFFFFF"/>
                    <w:bottom w:val="single" w:sz="2" w:space="1" w:color="FFFFFF"/>
                    <w:right w:val="single" w:sz="2" w:space="4" w:color="FFFFFF"/>
                  </w:divBdr>
                  <w:divsChild>
                    <w:div w:id="1251238295">
                      <w:marLeft w:val="0"/>
                      <w:marRight w:val="0"/>
                      <w:marTop w:val="0"/>
                      <w:marBottom w:val="0"/>
                      <w:divBdr>
                        <w:top w:val="none" w:sz="0" w:space="0" w:color="auto"/>
                        <w:left w:val="none" w:sz="0" w:space="0" w:color="auto"/>
                        <w:bottom w:val="none" w:sz="0" w:space="0" w:color="auto"/>
                        <w:right w:val="none" w:sz="0" w:space="0" w:color="auto"/>
                      </w:divBdr>
                    </w:div>
                  </w:divsChild>
                </w:div>
                <w:div w:id="1983998494">
                  <w:marLeft w:val="0"/>
                  <w:marRight w:val="0"/>
                  <w:marTop w:val="0"/>
                  <w:marBottom w:val="0"/>
                  <w:divBdr>
                    <w:top w:val="single" w:sz="2" w:space="1" w:color="FFFFFF"/>
                    <w:left w:val="single" w:sz="2" w:space="12" w:color="FFFFFF"/>
                    <w:bottom w:val="single" w:sz="2" w:space="1" w:color="FFFFFF"/>
                    <w:right w:val="single" w:sz="2" w:space="4" w:color="FFFFFF"/>
                  </w:divBdr>
                  <w:divsChild>
                    <w:div w:id="9644632">
                      <w:marLeft w:val="0"/>
                      <w:marRight w:val="0"/>
                      <w:marTop w:val="0"/>
                      <w:marBottom w:val="0"/>
                      <w:divBdr>
                        <w:top w:val="none" w:sz="0" w:space="0" w:color="auto"/>
                        <w:left w:val="none" w:sz="0" w:space="0" w:color="auto"/>
                        <w:bottom w:val="none" w:sz="0" w:space="0" w:color="auto"/>
                        <w:right w:val="none" w:sz="0" w:space="0" w:color="auto"/>
                      </w:divBdr>
                    </w:div>
                  </w:divsChild>
                </w:div>
                <w:div w:id="1769616314">
                  <w:marLeft w:val="0"/>
                  <w:marRight w:val="0"/>
                  <w:marTop w:val="0"/>
                  <w:marBottom w:val="0"/>
                  <w:divBdr>
                    <w:top w:val="single" w:sz="2" w:space="1" w:color="FFFFFF"/>
                    <w:left w:val="single" w:sz="2" w:space="12" w:color="FFFFFF"/>
                    <w:bottom w:val="single" w:sz="2" w:space="1" w:color="FFFFFF"/>
                    <w:right w:val="single" w:sz="2" w:space="4" w:color="FFFFFF"/>
                  </w:divBdr>
                  <w:divsChild>
                    <w:div w:id="500395786">
                      <w:marLeft w:val="0"/>
                      <w:marRight w:val="0"/>
                      <w:marTop w:val="0"/>
                      <w:marBottom w:val="0"/>
                      <w:divBdr>
                        <w:top w:val="none" w:sz="0" w:space="0" w:color="auto"/>
                        <w:left w:val="none" w:sz="0" w:space="0" w:color="auto"/>
                        <w:bottom w:val="none" w:sz="0" w:space="0" w:color="auto"/>
                        <w:right w:val="none" w:sz="0" w:space="0" w:color="auto"/>
                      </w:divBdr>
                    </w:div>
                  </w:divsChild>
                </w:div>
                <w:div w:id="903297351">
                  <w:marLeft w:val="0"/>
                  <w:marRight w:val="0"/>
                  <w:marTop w:val="0"/>
                  <w:marBottom w:val="0"/>
                  <w:divBdr>
                    <w:top w:val="single" w:sz="2" w:space="1" w:color="FFFFFF"/>
                    <w:left w:val="single" w:sz="2" w:space="12" w:color="FFFFFF"/>
                    <w:bottom w:val="single" w:sz="2" w:space="1" w:color="FFFFFF"/>
                    <w:right w:val="single" w:sz="2" w:space="4" w:color="FFFFFF"/>
                  </w:divBdr>
                  <w:divsChild>
                    <w:div w:id="65497694">
                      <w:marLeft w:val="0"/>
                      <w:marRight w:val="0"/>
                      <w:marTop w:val="0"/>
                      <w:marBottom w:val="0"/>
                      <w:divBdr>
                        <w:top w:val="none" w:sz="0" w:space="0" w:color="auto"/>
                        <w:left w:val="none" w:sz="0" w:space="0" w:color="auto"/>
                        <w:bottom w:val="none" w:sz="0" w:space="0" w:color="auto"/>
                        <w:right w:val="none" w:sz="0" w:space="0" w:color="auto"/>
                      </w:divBdr>
                    </w:div>
                  </w:divsChild>
                </w:div>
                <w:div w:id="462505066">
                  <w:marLeft w:val="0"/>
                  <w:marRight w:val="0"/>
                  <w:marTop w:val="0"/>
                  <w:marBottom w:val="0"/>
                  <w:divBdr>
                    <w:top w:val="single" w:sz="2" w:space="1" w:color="FFFFFF"/>
                    <w:left w:val="single" w:sz="2" w:space="12" w:color="FFFFFF"/>
                    <w:bottom w:val="single" w:sz="2" w:space="1" w:color="FFFFFF"/>
                    <w:right w:val="single" w:sz="2" w:space="4" w:color="FFFFFF"/>
                  </w:divBdr>
                  <w:divsChild>
                    <w:div w:id="1650600026">
                      <w:marLeft w:val="0"/>
                      <w:marRight w:val="0"/>
                      <w:marTop w:val="0"/>
                      <w:marBottom w:val="0"/>
                      <w:divBdr>
                        <w:top w:val="none" w:sz="0" w:space="0" w:color="auto"/>
                        <w:left w:val="none" w:sz="0" w:space="0" w:color="auto"/>
                        <w:bottom w:val="none" w:sz="0" w:space="0" w:color="auto"/>
                        <w:right w:val="none" w:sz="0" w:space="0" w:color="auto"/>
                      </w:divBdr>
                    </w:div>
                  </w:divsChild>
                </w:div>
                <w:div w:id="1424565727">
                  <w:marLeft w:val="0"/>
                  <w:marRight w:val="0"/>
                  <w:marTop w:val="0"/>
                  <w:marBottom w:val="0"/>
                  <w:divBdr>
                    <w:top w:val="single" w:sz="2" w:space="1" w:color="FFFFFF"/>
                    <w:left w:val="single" w:sz="2" w:space="12" w:color="FFFFFF"/>
                    <w:bottom w:val="single" w:sz="2" w:space="1" w:color="FFFFFF"/>
                    <w:right w:val="single" w:sz="2" w:space="4" w:color="FFFFFF"/>
                  </w:divBdr>
                  <w:divsChild>
                    <w:div w:id="752431363">
                      <w:marLeft w:val="0"/>
                      <w:marRight w:val="0"/>
                      <w:marTop w:val="0"/>
                      <w:marBottom w:val="0"/>
                      <w:divBdr>
                        <w:top w:val="none" w:sz="0" w:space="0" w:color="auto"/>
                        <w:left w:val="none" w:sz="0" w:space="0" w:color="auto"/>
                        <w:bottom w:val="none" w:sz="0" w:space="0" w:color="auto"/>
                        <w:right w:val="none" w:sz="0" w:space="0" w:color="auto"/>
                      </w:divBdr>
                    </w:div>
                  </w:divsChild>
                </w:div>
                <w:div w:id="1916014288">
                  <w:marLeft w:val="0"/>
                  <w:marRight w:val="0"/>
                  <w:marTop w:val="0"/>
                  <w:marBottom w:val="0"/>
                  <w:divBdr>
                    <w:top w:val="single" w:sz="2" w:space="1" w:color="FFFFFF"/>
                    <w:left w:val="single" w:sz="2" w:space="12" w:color="FFFFFF"/>
                    <w:bottom w:val="single" w:sz="2" w:space="1" w:color="FFFFFF"/>
                    <w:right w:val="single" w:sz="2" w:space="4" w:color="FFFFFF"/>
                  </w:divBdr>
                  <w:divsChild>
                    <w:div w:id="1793355877">
                      <w:marLeft w:val="0"/>
                      <w:marRight w:val="0"/>
                      <w:marTop w:val="0"/>
                      <w:marBottom w:val="0"/>
                      <w:divBdr>
                        <w:top w:val="none" w:sz="0" w:space="0" w:color="auto"/>
                        <w:left w:val="none" w:sz="0" w:space="0" w:color="auto"/>
                        <w:bottom w:val="none" w:sz="0" w:space="0" w:color="auto"/>
                        <w:right w:val="none" w:sz="0" w:space="0" w:color="auto"/>
                      </w:divBdr>
                    </w:div>
                  </w:divsChild>
                </w:div>
                <w:div w:id="1366829337">
                  <w:marLeft w:val="0"/>
                  <w:marRight w:val="0"/>
                  <w:marTop w:val="0"/>
                  <w:marBottom w:val="0"/>
                  <w:divBdr>
                    <w:top w:val="single" w:sz="2" w:space="1" w:color="FFFFFF"/>
                    <w:left w:val="single" w:sz="2" w:space="12" w:color="FFFFFF"/>
                    <w:bottom w:val="single" w:sz="2" w:space="1" w:color="FFFFFF"/>
                    <w:right w:val="single" w:sz="2" w:space="4" w:color="FFFFFF"/>
                  </w:divBdr>
                  <w:divsChild>
                    <w:div w:id="1198468024">
                      <w:marLeft w:val="0"/>
                      <w:marRight w:val="0"/>
                      <w:marTop w:val="0"/>
                      <w:marBottom w:val="0"/>
                      <w:divBdr>
                        <w:top w:val="none" w:sz="0" w:space="0" w:color="auto"/>
                        <w:left w:val="none" w:sz="0" w:space="0" w:color="auto"/>
                        <w:bottom w:val="none" w:sz="0" w:space="0" w:color="auto"/>
                        <w:right w:val="none" w:sz="0" w:space="0" w:color="auto"/>
                      </w:divBdr>
                    </w:div>
                  </w:divsChild>
                </w:div>
                <w:div w:id="153648394">
                  <w:marLeft w:val="0"/>
                  <w:marRight w:val="0"/>
                  <w:marTop w:val="0"/>
                  <w:marBottom w:val="0"/>
                  <w:divBdr>
                    <w:top w:val="single" w:sz="2" w:space="1" w:color="FFFFFF"/>
                    <w:left w:val="single" w:sz="2" w:space="12" w:color="FFFFFF"/>
                    <w:bottom w:val="single" w:sz="2" w:space="1" w:color="FFFFFF"/>
                    <w:right w:val="single" w:sz="2" w:space="4" w:color="FFFFFF"/>
                  </w:divBdr>
                  <w:divsChild>
                    <w:div w:id="1244030086">
                      <w:marLeft w:val="0"/>
                      <w:marRight w:val="0"/>
                      <w:marTop w:val="0"/>
                      <w:marBottom w:val="0"/>
                      <w:divBdr>
                        <w:top w:val="none" w:sz="0" w:space="0" w:color="auto"/>
                        <w:left w:val="none" w:sz="0" w:space="0" w:color="auto"/>
                        <w:bottom w:val="none" w:sz="0" w:space="0" w:color="auto"/>
                        <w:right w:val="none" w:sz="0" w:space="0" w:color="auto"/>
                      </w:divBdr>
                    </w:div>
                  </w:divsChild>
                </w:div>
                <w:div w:id="1879126729">
                  <w:marLeft w:val="0"/>
                  <w:marRight w:val="0"/>
                  <w:marTop w:val="0"/>
                  <w:marBottom w:val="0"/>
                  <w:divBdr>
                    <w:top w:val="single" w:sz="2" w:space="1" w:color="FFFFFF"/>
                    <w:left w:val="single" w:sz="2" w:space="12" w:color="FFFFFF"/>
                    <w:bottom w:val="single" w:sz="2" w:space="1" w:color="FFFFFF"/>
                    <w:right w:val="single" w:sz="2" w:space="4" w:color="FFFFFF"/>
                  </w:divBdr>
                  <w:divsChild>
                    <w:div w:id="599148195">
                      <w:marLeft w:val="0"/>
                      <w:marRight w:val="0"/>
                      <w:marTop w:val="0"/>
                      <w:marBottom w:val="0"/>
                      <w:divBdr>
                        <w:top w:val="none" w:sz="0" w:space="0" w:color="auto"/>
                        <w:left w:val="none" w:sz="0" w:space="0" w:color="auto"/>
                        <w:bottom w:val="none" w:sz="0" w:space="0" w:color="auto"/>
                        <w:right w:val="none" w:sz="0" w:space="0" w:color="auto"/>
                      </w:divBdr>
                    </w:div>
                  </w:divsChild>
                </w:div>
                <w:div w:id="2049643457">
                  <w:marLeft w:val="0"/>
                  <w:marRight w:val="0"/>
                  <w:marTop w:val="0"/>
                  <w:marBottom w:val="0"/>
                  <w:divBdr>
                    <w:top w:val="single" w:sz="2" w:space="1" w:color="FFFFFF"/>
                    <w:left w:val="single" w:sz="2" w:space="12" w:color="FFFFFF"/>
                    <w:bottom w:val="single" w:sz="2" w:space="1" w:color="FFFFFF"/>
                    <w:right w:val="single" w:sz="2" w:space="4" w:color="FFFFFF"/>
                  </w:divBdr>
                  <w:divsChild>
                    <w:div w:id="1882981299">
                      <w:marLeft w:val="0"/>
                      <w:marRight w:val="0"/>
                      <w:marTop w:val="0"/>
                      <w:marBottom w:val="0"/>
                      <w:divBdr>
                        <w:top w:val="none" w:sz="0" w:space="0" w:color="auto"/>
                        <w:left w:val="none" w:sz="0" w:space="0" w:color="auto"/>
                        <w:bottom w:val="none" w:sz="0" w:space="0" w:color="auto"/>
                        <w:right w:val="none" w:sz="0" w:space="0" w:color="auto"/>
                      </w:divBdr>
                    </w:div>
                  </w:divsChild>
                </w:div>
                <w:div w:id="1625189523">
                  <w:marLeft w:val="0"/>
                  <w:marRight w:val="0"/>
                  <w:marTop w:val="0"/>
                  <w:marBottom w:val="0"/>
                  <w:divBdr>
                    <w:top w:val="single" w:sz="2" w:space="1" w:color="FFFFFF"/>
                    <w:left w:val="single" w:sz="2" w:space="12" w:color="FFFFFF"/>
                    <w:bottom w:val="single" w:sz="2" w:space="1" w:color="FFFFFF"/>
                    <w:right w:val="single" w:sz="2" w:space="4" w:color="FFFFFF"/>
                  </w:divBdr>
                  <w:divsChild>
                    <w:div w:id="1802848250">
                      <w:marLeft w:val="0"/>
                      <w:marRight w:val="0"/>
                      <w:marTop w:val="0"/>
                      <w:marBottom w:val="0"/>
                      <w:divBdr>
                        <w:top w:val="none" w:sz="0" w:space="0" w:color="auto"/>
                        <w:left w:val="none" w:sz="0" w:space="0" w:color="auto"/>
                        <w:bottom w:val="none" w:sz="0" w:space="0" w:color="auto"/>
                        <w:right w:val="none" w:sz="0" w:space="0" w:color="auto"/>
                      </w:divBdr>
                    </w:div>
                  </w:divsChild>
                </w:div>
                <w:div w:id="1882665181">
                  <w:marLeft w:val="0"/>
                  <w:marRight w:val="0"/>
                  <w:marTop w:val="0"/>
                  <w:marBottom w:val="0"/>
                  <w:divBdr>
                    <w:top w:val="single" w:sz="2" w:space="1" w:color="FFFFFF"/>
                    <w:left w:val="single" w:sz="2" w:space="12" w:color="FFFFFF"/>
                    <w:bottom w:val="single" w:sz="2" w:space="1" w:color="FFFFFF"/>
                    <w:right w:val="single" w:sz="2" w:space="4" w:color="FFFFFF"/>
                  </w:divBdr>
                  <w:divsChild>
                    <w:div w:id="1520700853">
                      <w:marLeft w:val="0"/>
                      <w:marRight w:val="0"/>
                      <w:marTop w:val="0"/>
                      <w:marBottom w:val="0"/>
                      <w:divBdr>
                        <w:top w:val="none" w:sz="0" w:space="0" w:color="auto"/>
                        <w:left w:val="none" w:sz="0" w:space="0" w:color="auto"/>
                        <w:bottom w:val="none" w:sz="0" w:space="0" w:color="auto"/>
                        <w:right w:val="none" w:sz="0" w:space="0" w:color="auto"/>
                      </w:divBdr>
                    </w:div>
                  </w:divsChild>
                </w:div>
                <w:div w:id="1832477709">
                  <w:marLeft w:val="0"/>
                  <w:marRight w:val="0"/>
                  <w:marTop w:val="0"/>
                  <w:marBottom w:val="0"/>
                  <w:divBdr>
                    <w:top w:val="single" w:sz="2" w:space="1" w:color="FFFFFF"/>
                    <w:left w:val="single" w:sz="2" w:space="12" w:color="FFFFFF"/>
                    <w:bottom w:val="single" w:sz="2" w:space="1" w:color="FFFFFF"/>
                    <w:right w:val="single" w:sz="2" w:space="4" w:color="FFFFFF"/>
                  </w:divBdr>
                  <w:divsChild>
                    <w:div w:id="619801777">
                      <w:marLeft w:val="0"/>
                      <w:marRight w:val="0"/>
                      <w:marTop w:val="0"/>
                      <w:marBottom w:val="0"/>
                      <w:divBdr>
                        <w:top w:val="none" w:sz="0" w:space="0" w:color="auto"/>
                        <w:left w:val="none" w:sz="0" w:space="0" w:color="auto"/>
                        <w:bottom w:val="none" w:sz="0" w:space="0" w:color="auto"/>
                        <w:right w:val="none" w:sz="0" w:space="0" w:color="auto"/>
                      </w:divBdr>
                    </w:div>
                  </w:divsChild>
                </w:div>
                <w:div w:id="2020889999">
                  <w:marLeft w:val="0"/>
                  <w:marRight w:val="0"/>
                  <w:marTop w:val="0"/>
                  <w:marBottom w:val="0"/>
                  <w:divBdr>
                    <w:top w:val="single" w:sz="2" w:space="1" w:color="FFFFFF"/>
                    <w:left w:val="single" w:sz="2" w:space="12" w:color="FFFFFF"/>
                    <w:bottom w:val="single" w:sz="2" w:space="1" w:color="FFFFFF"/>
                    <w:right w:val="single" w:sz="2" w:space="4" w:color="FFFFFF"/>
                  </w:divBdr>
                  <w:divsChild>
                    <w:div w:id="1940408295">
                      <w:marLeft w:val="0"/>
                      <w:marRight w:val="0"/>
                      <w:marTop w:val="0"/>
                      <w:marBottom w:val="0"/>
                      <w:divBdr>
                        <w:top w:val="none" w:sz="0" w:space="0" w:color="auto"/>
                        <w:left w:val="none" w:sz="0" w:space="0" w:color="auto"/>
                        <w:bottom w:val="none" w:sz="0" w:space="0" w:color="auto"/>
                        <w:right w:val="none" w:sz="0" w:space="0" w:color="auto"/>
                      </w:divBdr>
                    </w:div>
                  </w:divsChild>
                </w:div>
                <w:div w:id="687755442">
                  <w:marLeft w:val="0"/>
                  <w:marRight w:val="0"/>
                  <w:marTop w:val="0"/>
                  <w:marBottom w:val="0"/>
                  <w:divBdr>
                    <w:top w:val="single" w:sz="2" w:space="1" w:color="FFFFFF"/>
                    <w:left w:val="single" w:sz="2" w:space="12" w:color="FFFFFF"/>
                    <w:bottom w:val="single" w:sz="2" w:space="1" w:color="FFFFFF"/>
                    <w:right w:val="single" w:sz="2" w:space="4" w:color="FFFFFF"/>
                  </w:divBdr>
                  <w:divsChild>
                    <w:div w:id="1746877682">
                      <w:marLeft w:val="0"/>
                      <w:marRight w:val="0"/>
                      <w:marTop w:val="0"/>
                      <w:marBottom w:val="0"/>
                      <w:divBdr>
                        <w:top w:val="none" w:sz="0" w:space="0" w:color="auto"/>
                        <w:left w:val="none" w:sz="0" w:space="0" w:color="auto"/>
                        <w:bottom w:val="none" w:sz="0" w:space="0" w:color="auto"/>
                        <w:right w:val="none" w:sz="0" w:space="0" w:color="auto"/>
                      </w:divBdr>
                    </w:div>
                  </w:divsChild>
                </w:div>
                <w:div w:id="282271886">
                  <w:marLeft w:val="0"/>
                  <w:marRight w:val="0"/>
                  <w:marTop w:val="0"/>
                  <w:marBottom w:val="0"/>
                  <w:divBdr>
                    <w:top w:val="single" w:sz="2" w:space="1" w:color="FFFFFF"/>
                    <w:left w:val="single" w:sz="2" w:space="12" w:color="FFFFFF"/>
                    <w:bottom w:val="single" w:sz="2" w:space="1" w:color="FFFFFF"/>
                    <w:right w:val="single" w:sz="2" w:space="4" w:color="FFFFFF"/>
                  </w:divBdr>
                  <w:divsChild>
                    <w:div w:id="1580365402">
                      <w:marLeft w:val="0"/>
                      <w:marRight w:val="0"/>
                      <w:marTop w:val="0"/>
                      <w:marBottom w:val="0"/>
                      <w:divBdr>
                        <w:top w:val="none" w:sz="0" w:space="0" w:color="auto"/>
                        <w:left w:val="none" w:sz="0" w:space="0" w:color="auto"/>
                        <w:bottom w:val="none" w:sz="0" w:space="0" w:color="auto"/>
                        <w:right w:val="none" w:sz="0" w:space="0" w:color="auto"/>
                      </w:divBdr>
                    </w:div>
                  </w:divsChild>
                </w:div>
                <w:div w:id="61681586">
                  <w:marLeft w:val="0"/>
                  <w:marRight w:val="0"/>
                  <w:marTop w:val="0"/>
                  <w:marBottom w:val="0"/>
                  <w:divBdr>
                    <w:top w:val="single" w:sz="2" w:space="1" w:color="FFFFFF"/>
                    <w:left w:val="single" w:sz="2" w:space="12" w:color="FFFFFF"/>
                    <w:bottom w:val="single" w:sz="2" w:space="1" w:color="FFFFFF"/>
                    <w:right w:val="single" w:sz="2" w:space="4" w:color="FFFFFF"/>
                  </w:divBdr>
                  <w:divsChild>
                    <w:div w:id="2021465674">
                      <w:marLeft w:val="0"/>
                      <w:marRight w:val="0"/>
                      <w:marTop w:val="0"/>
                      <w:marBottom w:val="0"/>
                      <w:divBdr>
                        <w:top w:val="none" w:sz="0" w:space="0" w:color="auto"/>
                        <w:left w:val="none" w:sz="0" w:space="0" w:color="auto"/>
                        <w:bottom w:val="none" w:sz="0" w:space="0" w:color="auto"/>
                        <w:right w:val="none" w:sz="0" w:space="0" w:color="auto"/>
                      </w:divBdr>
                    </w:div>
                  </w:divsChild>
                </w:div>
                <w:div w:id="1790078474">
                  <w:marLeft w:val="0"/>
                  <w:marRight w:val="0"/>
                  <w:marTop w:val="0"/>
                  <w:marBottom w:val="0"/>
                  <w:divBdr>
                    <w:top w:val="single" w:sz="2" w:space="1" w:color="FFFFFF"/>
                    <w:left w:val="single" w:sz="2" w:space="12" w:color="FFFFFF"/>
                    <w:bottom w:val="single" w:sz="2" w:space="1" w:color="FFFFFF"/>
                    <w:right w:val="single" w:sz="2" w:space="4" w:color="FFFFFF"/>
                  </w:divBdr>
                  <w:divsChild>
                    <w:div w:id="1759251883">
                      <w:marLeft w:val="0"/>
                      <w:marRight w:val="0"/>
                      <w:marTop w:val="0"/>
                      <w:marBottom w:val="0"/>
                      <w:divBdr>
                        <w:top w:val="none" w:sz="0" w:space="0" w:color="auto"/>
                        <w:left w:val="none" w:sz="0" w:space="0" w:color="auto"/>
                        <w:bottom w:val="none" w:sz="0" w:space="0" w:color="auto"/>
                        <w:right w:val="none" w:sz="0" w:space="0" w:color="auto"/>
                      </w:divBdr>
                    </w:div>
                  </w:divsChild>
                </w:div>
                <w:div w:id="816187178">
                  <w:marLeft w:val="0"/>
                  <w:marRight w:val="0"/>
                  <w:marTop w:val="0"/>
                  <w:marBottom w:val="0"/>
                  <w:divBdr>
                    <w:top w:val="single" w:sz="2" w:space="1" w:color="FFFFFF"/>
                    <w:left w:val="single" w:sz="2" w:space="12" w:color="FFFFFF"/>
                    <w:bottom w:val="single" w:sz="2" w:space="1" w:color="FFFFFF"/>
                    <w:right w:val="single" w:sz="2" w:space="4" w:color="FFFFFF"/>
                  </w:divBdr>
                  <w:divsChild>
                    <w:div w:id="436411996">
                      <w:marLeft w:val="0"/>
                      <w:marRight w:val="0"/>
                      <w:marTop w:val="0"/>
                      <w:marBottom w:val="0"/>
                      <w:divBdr>
                        <w:top w:val="none" w:sz="0" w:space="0" w:color="auto"/>
                        <w:left w:val="none" w:sz="0" w:space="0" w:color="auto"/>
                        <w:bottom w:val="none" w:sz="0" w:space="0" w:color="auto"/>
                        <w:right w:val="none" w:sz="0" w:space="0" w:color="auto"/>
                      </w:divBdr>
                    </w:div>
                  </w:divsChild>
                </w:div>
                <w:div w:id="469632532">
                  <w:marLeft w:val="0"/>
                  <w:marRight w:val="0"/>
                  <w:marTop w:val="0"/>
                  <w:marBottom w:val="0"/>
                  <w:divBdr>
                    <w:top w:val="single" w:sz="2" w:space="1" w:color="FFFFFF"/>
                    <w:left w:val="single" w:sz="2" w:space="12" w:color="FFFFFF"/>
                    <w:bottom w:val="single" w:sz="2" w:space="4" w:color="FFFFFF"/>
                    <w:right w:val="single" w:sz="2" w:space="4" w:color="FFFFFF"/>
                  </w:divBdr>
                  <w:divsChild>
                    <w:div w:id="17669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6788">
          <w:marLeft w:val="0"/>
          <w:marRight w:val="0"/>
          <w:marTop w:val="0"/>
          <w:marBottom w:val="335"/>
          <w:divBdr>
            <w:top w:val="none" w:sz="0" w:space="0" w:color="auto"/>
            <w:left w:val="none" w:sz="0" w:space="0" w:color="auto"/>
            <w:bottom w:val="none" w:sz="0" w:space="0" w:color="auto"/>
            <w:right w:val="none" w:sz="0" w:space="0" w:color="auto"/>
          </w:divBdr>
          <w:divsChild>
            <w:div w:id="883491269">
              <w:marLeft w:val="0"/>
              <w:marRight w:val="0"/>
              <w:marTop w:val="0"/>
              <w:marBottom w:val="0"/>
              <w:divBdr>
                <w:top w:val="none" w:sz="0" w:space="0" w:color="auto"/>
                <w:left w:val="none" w:sz="0" w:space="0" w:color="auto"/>
                <w:bottom w:val="none" w:sz="0" w:space="0" w:color="auto"/>
                <w:right w:val="none" w:sz="0" w:space="0" w:color="auto"/>
              </w:divBdr>
              <w:divsChild>
                <w:div w:id="2009625812">
                  <w:marLeft w:val="0"/>
                  <w:marRight w:val="0"/>
                  <w:marTop w:val="0"/>
                  <w:marBottom w:val="0"/>
                  <w:divBdr>
                    <w:top w:val="single" w:sz="2" w:space="4" w:color="FFFFFF"/>
                    <w:left w:val="single" w:sz="2" w:space="12" w:color="FFFFFF"/>
                    <w:bottom w:val="single" w:sz="2" w:space="1" w:color="FFFFFF"/>
                    <w:right w:val="single" w:sz="2" w:space="4" w:color="FFFFFF"/>
                  </w:divBdr>
                  <w:divsChild>
                    <w:div w:id="1788112039">
                      <w:marLeft w:val="0"/>
                      <w:marRight w:val="0"/>
                      <w:marTop w:val="0"/>
                      <w:marBottom w:val="0"/>
                      <w:divBdr>
                        <w:top w:val="none" w:sz="0" w:space="0" w:color="auto"/>
                        <w:left w:val="none" w:sz="0" w:space="0" w:color="auto"/>
                        <w:bottom w:val="none" w:sz="0" w:space="0" w:color="auto"/>
                        <w:right w:val="none" w:sz="0" w:space="0" w:color="auto"/>
                      </w:divBdr>
                    </w:div>
                  </w:divsChild>
                </w:div>
                <w:div w:id="754475198">
                  <w:marLeft w:val="0"/>
                  <w:marRight w:val="0"/>
                  <w:marTop w:val="0"/>
                  <w:marBottom w:val="0"/>
                  <w:divBdr>
                    <w:top w:val="single" w:sz="2" w:space="1" w:color="FFFFFF"/>
                    <w:left w:val="single" w:sz="2" w:space="12" w:color="FFFFFF"/>
                    <w:bottom w:val="single" w:sz="2" w:space="1" w:color="FFFFFF"/>
                    <w:right w:val="single" w:sz="2" w:space="4" w:color="FFFFFF"/>
                  </w:divBdr>
                  <w:divsChild>
                    <w:div w:id="265968037">
                      <w:marLeft w:val="0"/>
                      <w:marRight w:val="0"/>
                      <w:marTop w:val="0"/>
                      <w:marBottom w:val="0"/>
                      <w:divBdr>
                        <w:top w:val="none" w:sz="0" w:space="0" w:color="auto"/>
                        <w:left w:val="none" w:sz="0" w:space="0" w:color="auto"/>
                        <w:bottom w:val="none" w:sz="0" w:space="0" w:color="auto"/>
                        <w:right w:val="none" w:sz="0" w:space="0" w:color="auto"/>
                      </w:divBdr>
                    </w:div>
                  </w:divsChild>
                </w:div>
                <w:div w:id="1061636577">
                  <w:marLeft w:val="0"/>
                  <w:marRight w:val="0"/>
                  <w:marTop w:val="0"/>
                  <w:marBottom w:val="0"/>
                  <w:divBdr>
                    <w:top w:val="single" w:sz="2" w:space="1" w:color="FFFFFF"/>
                    <w:left w:val="single" w:sz="2" w:space="12" w:color="FFFFFF"/>
                    <w:bottom w:val="single" w:sz="2" w:space="1" w:color="FFFFFF"/>
                    <w:right w:val="single" w:sz="2" w:space="4" w:color="FFFFFF"/>
                  </w:divBdr>
                  <w:divsChild>
                    <w:div w:id="30158189">
                      <w:marLeft w:val="0"/>
                      <w:marRight w:val="0"/>
                      <w:marTop w:val="0"/>
                      <w:marBottom w:val="0"/>
                      <w:divBdr>
                        <w:top w:val="none" w:sz="0" w:space="0" w:color="auto"/>
                        <w:left w:val="none" w:sz="0" w:space="0" w:color="auto"/>
                        <w:bottom w:val="none" w:sz="0" w:space="0" w:color="auto"/>
                        <w:right w:val="none" w:sz="0" w:space="0" w:color="auto"/>
                      </w:divBdr>
                    </w:div>
                  </w:divsChild>
                </w:div>
                <w:div w:id="1430812896">
                  <w:marLeft w:val="0"/>
                  <w:marRight w:val="0"/>
                  <w:marTop w:val="0"/>
                  <w:marBottom w:val="0"/>
                  <w:divBdr>
                    <w:top w:val="single" w:sz="2" w:space="1" w:color="FFFFFF"/>
                    <w:left w:val="single" w:sz="2" w:space="12" w:color="FFFFFF"/>
                    <w:bottom w:val="single" w:sz="2" w:space="1" w:color="FFFFFF"/>
                    <w:right w:val="single" w:sz="2" w:space="4" w:color="FFFFFF"/>
                  </w:divBdr>
                  <w:divsChild>
                    <w:div w:id="1662076098">
                      <w:marLeft w:val="0"/>
                      <w:marRight w:val="0"/>
                      <w:marTop w:val="0"/>
                      <w:marBottom w:val="0"/>
                      <w:divBdr>
                        <w:top w:val="none" w:sz="0" w:space="0" w:color="auto"/>
                        <w:left w:val="none" w:sz="0" w:space="0" w:color="auto"/>
                        <w:bottom w:val="none" w:sz="0" w:space="0" w:color="auto"/>
                        <w:right w:val="none" w:sz="0" w:space="0" w:color="auto"/>
                      </w:divBdr>
                    </w:div>
                  </w:divsChild>
                </w:div>
                <w:div w:id="1242833625">
                  <w:marLeft w:val="0"/>
                  <w:marRight w:val="0"/>
                  <w:marTop w:val="0"/>
                  <w:marBottom w:val="0"/>
                  <w:divBdr>
                    <w:top w:val="single" w:sz="2" w:space="1" w:color="FFFFFF"/>
                    <w:left w:val="single" w:sz="2" w:space="12" w:color="FFFFFF"/>
                    <w:bottom w:val="single" w:sz="2" w:space="1" w:color="FFFFFF"/>
                    <w:right w:val="single" w:sz="2" w:space="4" w:color="FFFFFF"/>
                  </w:divBdr>
                  <w:divsChild>
                    <w:div w:id="1681158277">
                      <w:marLeft w:val="0"/>
                      <w:marRight w:val="0"/>
                      <w:marTop w:val="0"/>
                      <w:marBottom w:val="0"/>
                      <w:divBdr>
                        <w:top w:val="none" w:sz="0" w:space="0" w:color="auto"/>
                        <w:left w:val="none" w:sz="0" w:space="0" w:color="auto"/>
                        <w:bottom w:val="none" w:sz="0" w:space="0" w:color="auto"/>
                        <w:right w:val="none" w:sz="0" w:space="0" w:color="auto"/>
                      </w:divBdr>
                    </w:div>
                  </w:divsChild>
                </w:div>
                <w:div w:id="1625310475">
                  <w:marLeft w:val="0"/>
                  <w:marRight w:val="0"/>
                  <w:marTop w:val="0"/>
                  <w:marBottom w:val="0"/>
                  <w:divBdr>
                    <w:top w:val="single" w:sz="2" w:space="1" w:color="FFFFFF"/>
                    <w:left w:val="single" w:sz="2" w:space="12" w:color="FFFFFF"/>
                    <w:bottom w:val="single" w:sz="2" w:space="1" w:color="FFFFFF"/>
                    <w:right w:val="single" w:sz="2" w:space="4" w:color="FFFFFF"/>
                  </w:divBdr>
                  <w:divsChild>
                    <w:div w:id="1688553886">
                      <w:marLeft w:val="0"/>
                      <w:marRight w:val="0"/>
                      <w:marTop w:val="0"/>
                      <w:marBottom w:val="0"/>
                      <w:divBdr>
                        <w:top w:val="none" w:sz="0" w:space="0" w:color="auto"/>
                        <w:left w:val="none" w:sz="0" w:space="0" w:color="auto"/>
                        <w:bottom w:val="none" w:sz="0" w:space="0" w:color="auto"/>
                        <w:right w:val="none" w:sz="0" w:space="0" w:color="auto"/>
                      </w:divBdr>
                    </w:div>
                  </w:divsChild>
                </w:div>
                <w:div w:id="1445928138">
                  <w:marLeft w:val="0"/>
                  <w:marRight w:val="0"/>
                  <w:marTop w:val="0"/>
                  <w:marBottom w:val="0"/>
                  <w:divBdr>
                    <w:top w:val="single" w:sz="2" w:space="1" w:color="FFFFFF"/>
                    <w:left w:val="single" w:sz="2" w:space="12" w:color="FFFFFF"/>
                    <w:bottom w:val="single" w:sz="2" w:space="1" w:color="FFFFFF"/>
                    <w:right w:val="single" w:sz="2" w:space="4" w:color="FFFFFF"/>
                  </w:divBdr>
                  <w:divsChild>
                    <w:div w:id="1097169123">
                      <w:marLeft w:val="0"/>
                      <w:marRight w:val="0"/>
                      <w:marTop w:val="0"/>
                      <w:marBottom w:val="0"/>
                      <w:divBdr>
                        <w:top w:val="none" w:sz="0" w:space="0" w:color="auto"/>
                        <w:left w:val="none" w:sz="0" w:space="0" w:color="auto"/>
                        <w:bottom w:val="none" w:sz="0" w:space="0" w:color="auto"/>
                        <w:right w:val="none" w:sz="0" w:space="0" w:color="auto"/>
                      </w:divBdr>
                    </w:div>
                  </w:divsChild>
                </w:div>
                <w:div w:id="1130636571">
                  <w:marLeft w:val="0"/>
                  <w:marRight w:val="0"/>
                  <w:marTop w:val="0"/>
                  <w:marBottom w:val="0"/>
                  <w:divBdr>
                    <w:top w:val="single" w:sz="2" w:space="1" w:color="FFFFFF"/>
                    <w:left w:val="single" w:sz="2" w:space="12" w:color="FFFFFF"/>
                    <w:bottom w:val="single" w:sz="2" w:space="1" w:color="FFFFFF"/>
                    <w:right w:val="single" w:sz="2" w:space="4" w:color="FFFFFF"/>
                  </w:divBdr>
                  <w:divsChild>
                    <w:div w:id="2130316988">
                      <w:marLeft w:val="0"/>
                      <w:marRight w:val="0"/>
                      <w:marTop w:val="0"/>
                      <w:marBottom w:val="0"/>
                      <w:divBdr>
                        <w:top w:val="none" w:sz="0" w:space="0" w:color="auto"/>
                        <w:left w:val="none" w:sz="0" w:space="0" w:color="auto"/>
                        <w:bottom w:val="none" w:sz="0" w:space="0" w:color="auto"/>
                        <w:right w:val="none" w:sz="0" w:space="0" w:color="auto"/>
                      </w:divBdr>
                    </w:div>
                  </w:divsChild>
                </w:div>
                <w:div w:id="77529668">
                  <w:marLeft w:val="0"/>
                  <w:marRight w:val="0"/>
                  <w:marTop w:val="0"/>
                  <w:marBottom w:val="0"/>
                  <w:divBdr>
                    <w:top w:val="single" w:sz="2" w:space="1" w:color="FFFFFF"/>
                    <w:left w:val="single" w:sz="2" w:space="12" w:color="FFFFFF"/>
                    <w:bottom w:val="single" w:sz="2" w:space="1" w:color="FFFFFF"/>
                    <w:right w:val="single" w:sz="2" w:space="4" w:color="FFFFFF"/>
                  </w:divBdr>
                  <w:divsChild>
                    <w:div w:id="490098910">
                      <w:marLeft w:val="0"/>
                      <w:marRight w:val="0"/>
                      <w:marTop w:val="0"/>
                      <w:marBottom w:val="0"/>
                      <w:divBdr>
                        <w:top w:val="none" w:sz="0" w:space="0" w:color="auto"/>
                        <w:left w:val="none" w:sz="0" w:space="0" w:color="auto"/>
                        <w:bottom w:val="none" w:sz="0" w:space="0" w:color="auto"/>
                        <w:right w:val="none" w:sz="0" w:space="0" w:color="auto"/>
                      </w:divBdr>
                    </w:div>
                  </w:divsChild>
                </w:div>
                <w:div w:id="1601722572">
                  <w:marLeft w:val="0"/>
                  <w:marRight w:val="0"/>
                  <w:marTop w:val="0"/>
                  <w:marBottom w:val="0"/>
                  <w:divBdr>
                    <w:top w:val="single" w:sz="2" w:space="1" w:color="FFFFFF"/>
                    <w:left w:val="single" w:sz="2" w:space="12" w:color="FFFFFF"/>
                    <w:bottom w:val="single" w:sz="2" w:space="1" w:color="FFFFFF"/>
                    <w:right w:val="single" w:sz="2" w:space="4" w:color="FFFFFF"/>
                  </w:divBdr>
                  <w:divsChild>
                    <w:div w:id="107359915">
                      <w:marLeft w:val="0"/>
                      <w:marRight w:val="0"/>
                      <w:marTop w:val="0"/>
                      <w:marBottom w:val="0"/>
                      <w:divBdr>
                        <w:top w:val="none" w:sz="0" w:space="0" w:color="auto"/>
                        <w:left w:val="none" w:sz="0" w:space="0" w:color="auto"/>
                        <w:bottom w:val="none" w:sz="0" w:space="0" w:color="auto"/>
                        <w:right w:val="none" w:sz="0" w:space="0" w:color="auto"/>
                      </w:divBdr>
                    </w:div>
                  </w:divsChild>
                </w:div>
                <w:div w:id="1730765632">
                  <w:marLeft w:val="0"/>
                  <w:marRight w:val="0"/>
                  <w:marTop w:val="0"/>
                  <w:marBottom w:val="0"/>
                  <w:divBdr>
                    <w:top w:val="single" w:sz="2" w:space="1" w:color="FFFFFF"/>
                    <w:left w:val="single" w:sz="2" w:space="12" w:color="FFFFFF"/>
                    <w:bottom w:val="single" w:sz="2" w:space="1" w:color="FFFFFF"/>
                    <w:right w:val="single" w:sz="2" w:space="4" w:color="FFFFFF"/>
                  </w:divBdr>
                  <w:divsChild>
                    <w:div w:id="622154680">
                      <w:marLeft w:val="0"/>
                      <w:marRight w:val="0"/>
                      <w:marTop w:val="0"/>
                      <w:marBottom w:val="0"/>
                      <w:divBdr>
                        <w:top w:val="none" w:sz="0" w:space="0" w:color="auto"/>
                        <w:left w:val="none" w:sz="0" w:space="0" w:color="auto"/>
                        <w:bottom w:val="none" w:sz="0" w:space="0" w:color="auto"/>
                        <w:right w:val="none" w:sz="0" w:space="0" w:color="auto"/>
                      </w:divBdr>
                    </w:div>
                  </w:divsChild>
                </w:div>
                <w:div w:id="1841045430">
                  <w:marLeft w:val="0"/>
                  <w:marRight w:val="0"/>
                  <w:marTop w:val="0"/>
                  <w:marBottom w:val="0"/>
                  <w:divBdr>
                    <w:top w:val="single" w:sz="2" w:space="1" w:color="FFFFFF"/>
                    <w:left w:val="single" w:sz="2" w:space="12" w:color="FFFFFF"/>
                    <w:bottom w:val="single" w:sz="2" w:space="1" w:color="FFFFFF"/>
                    <w:right w:val="single" w:sz="2" w:space="4" w:color="FFFFFF"/>
                  </w:divBdr>
                  <w:divsChild>
                    <w:div w:id="661084666">
                      <w:marLeft w:val="0"/>
                      <w:marRight w:val="0"/>
                      <w:marTop w:val="0"/>
                      <w:marBottom w:val="0"/>
                      <w:divBdr>
                        <w:top w:val="none" w:sz="0" w:space="0" w:color="auto"/>
                        <w:left w:val="none" w:sz="0" w:space="0" w:color="auto"/>
                        <w:bottom w:val="none" w:sz="0" w:space="0" w:color="auto"/>
                        <w:right w:val="none" w:sz="0" w:space="0" w:color="auto"/>
                      </w:divBdr>
                    </w:div>
                  </w:divsChild>
                </w:div>
                <w:div w:id="327560501">
                  <w:marLeft w:val="0"/>
                  <w:marRight w:val="0"/>
                  <w:marTop w:val="0"/>
                  <w:marBottom w:val="0"/>
                  <w:divBdr>
                    <w:top w:val="single" w:sz="2" w:space="1" w:color="FFFFFF"/>
                    <w:left w:val="single" w:sz="2" w:space="12" w:color="FFFFFF"/>
                    <w:bottom w:val="single" w:sz="2" w:space="1" w:color="FFFFFF"/>
                    <w:right w:val="single" w:sz="2" w:space="4" w:color="FFFFFF"/>
                  </w:divBdr>
                  <w:divsChild>
                    <w:div w:id="164904725">
                      <w:marLeft w:val="0"/>
                      <w:marRight w:val="0"/>
                      <w:marTop w:val="0"/>
                      <w:marBottom w:val="0"/>
                      <w:divBdr>
                        <w:top w:val="none" w:sz="0" w:space="0" w:color="auto"/>
                        <w:left w:val="none" w:sz="0" w:space="0" w:color="auto"/>
                        <w:bottom w:val="none" w:sz="0" w:space="0" w:color="auto"/>
                        <w:right w:val="none" w:sz="0" w:space="0" w:color="auto"/>
                      </w:divBdr>
                    </w:div>
                  </w:divsChild>
                </w:div>
                <w:div w:id="1166942484">
                  <w:marLeft w:val="0"/>
                  <w:marRight w:val="0"/>
                  <w:marTop w:val="0"/>
                  <w:marBottom w:val="0"/>
                  <w:divBdr>
                    <w:top w:val="single" w:sz="2" w:space="1" w:color="FFFFFF"/>
                    <w:left w:val="single" w:sz="2" w:space="12" w:color="FFFFFF"/>
                    <w:bottom w:val="single" w:sz="2" w:space="1" w:color="FFFFFF"/>
                    <w:right w:val="single" w:sz="2" w:space="4" w:color="FFFFFF"/>
                  </w:divBdr>
                  <w:divsChild>
                    <w:div w:id="1582569422">
                      <w:marLeft w:val="0"/>
                      <w:marRight w:val="0"/>
                      <w:marTop w:val="0"/>
                      <w:marBottom w:val="0"/>
                      <w:divBdr>
                        <w:top w:val="none" w:sz="0" w:space="0" w:color="auto"/>
                        <w:left w:val="none" w:sz="0" w:space="0" w:color="auto"/>
                        <w:bottom w:val="none" w:sz="0" w:space="0" w:color="auto"/>
                        <w:right w:val="none" w:sz="0" w:space="0" w:color="auto"/>
                      </w:divBdr>
                    </w:div>
                  </w:divsChild>
                </w:div>
                <w:div w:id="656494286">
                  <w:marLeft w:val="0"/>
                  <w:marRight w:val="0"/>
                  <w:marTop w:val="0"/>
                  <w:marBottom w:val="0"/>
                  <w:divBdr>
                    <w:top w:val="single" w:sz="2" w:space="1" w:color="FFFFFF"/>
                    <w:left w:val="single" w:sz="2" w:space="12" w:color="FFFFFF"/>
                    <w:bottom w:val="single" w:sz="2" w:space="1" w:color="FFFFFF"/>
                    <w:right w:val="single" w:sz="2" w:space="4" w:color="FFFFFF"/>
                  </w:divBdr>
                  <w:divsChild>
                    <w:div w:id="455563204">
                      <w:marLeft w:val="0"/>
                      <w:marRight w:val="0"/>
                      <w:marTop w:val="0"/>
                      <w:marBottom w:val="0"/>
                      <w:divBdr>
                        <w:top w:val="none" w:sz="0" w:space="0" w:color="auto"/>
                        <w:left w:val="none" w:sz="0" w:space="0" w:color="auto"/>
                        <w:bottom w:val="none" w:sz="0" w:space="0" w:color="auto"/>
                        <w:right w:val="none" w:sz="0" w:space="0" w:color="auto"/>
                      </w:divBdr>
                    </w:div>
                  </w:divsChild>
                </w:div>
                <w:div w:id="2044593341">
                  <w:marLeft w:val="0"/>
                  <w:marRight w:val="0"/>
                  <w:marTop w:val="0"/>
                  <w:marBottom w:val="0"/>
                  <w:divBdr>
                    <w:top w:val="single" w:sz="2" w:space="1" w:color="FFFFFF"/>
                    <w:left w:val="single" w:sz="2" w:space="12" w:color="FFFFFF"/>
                    <w:bottom w:val="single" w:sz="2" w:space="1" w:color="FFFFFF"/>
                    <w:right w:val="single" w:sz="2" w:space="4" w:color="FFFFFF"/>
                  </w:divBdr>
                  <w:divsChild>
                    <w:div w:id="1297830891">
                      <w:marLeft w:val="0"/>
                      <w:marRight w:val="0"/>
                      <w:marTop w:val="0"/>
                      <w:marBottom w:val="0"/>
                      <w:divBdr>
                        <w:top w:val="none" w:sz="0" w:space="0" w:color="auto"/>
                        <w:left w:val="none" w:sz="0" w:space="0" w:color="auto"/>
                        <w:bottom w:val="none" w:sz="0" w:space="0" w:color="auto"/>
                        <w:right w:val="none" w:sz="0" w:space="0" w:color="auto"/>
                      </w:divBdr>
                    </w:div>
                  </w:divsChild>
                </w:div>
                <w:div w:id="1772626528">
                  <w:marLeft w:val="0"/>
                  <w:marRight w:val="0"/>
                  <w:marTop w:val="0"/>
                  <w:marBottom w:val="0"/>
                  <w:divBdr>
                    <w:top w:val="single" w:sz="2" w:space="1" w:color="FFFFFF"/>
                    <w:left w:val="single" w:sz="2" w:space="12" w:color="FFFFFF"/>
                    <w:bottom w:val="single" w:sz="2" w:space="1" w:color="FFFFFF"/>
                    <w:right w:val="single" w:sz="2" w:space="4" w:color="FFFFFF"/>
                  </w:divBdr>
                  <w:divsChild>
                    <w:div w:id="1438527000">
                      <w:marLeft w:val="0"/>
                      <w:marRight w:val="0"/>
                      <w:marTop w:val="0"/>
                      <w:marBottom w:val="0"/>
                      <w:divBdr>
                        <w:top w:val="none" w:sz="0" w:space="0" w:color="auto"/>
                        <w:left w:val="none" w:sz="0" w:space="0" w:color="auto"/>
                        <w:bottom w:val="none" w:sz="0" w:space="0" w:color="auto"/>
                        <w:right w:val="none" w:sz="0" w:space="0" w:color="auto"/>
                      </w:divBdr>
                    </w:div>
                  </w:divsChild>
                </w:div>
                <w:div w:id="712509472">
                  <w:marLeft w:val="0"/>
                  <w:marRight w:val="0"/>
                  <w:marTop w:val="0"/>
                  <w:marBottom w:val="0"/>
                  <w:divBdr>
                    <w:top w:val="single" w:sz="2" w:space="1" w:color="FFFFFF"/>
                    <w:left w:val="single" w:sz="2" w:space="12" w:color="FFFFFF"/>
                    <w:bottom w:val="single" w:sz="2" w:space="1" w:color="FFFFFF"/>
                    <w:right w:val="single" w:sz="2" w:space="4" w:color="FFFFFF"/>
                  </w:divBdr>
                  <w:divsChild>
                    <w:div w:id="1165625856">
                      <w:marLeft w:val="0"/>
                      <w:marRight w:val="0"/>
                      <w:marTop w:val="0"/>
                      <w:marBottom w:val="0"/>
                      <w:divBdr>
                        <w:top w:val="none" w:sz="0" w:space="0" w:color="auto"/>
                        <w:left w:val="none" w:sz="0" w:space="0" w:color="auto"/>
                        <w:bottom w:val="none" w:sz="0" w:space="0" w:color="auto"/>
                        <w:right w:val="none" w:sz="0" w:space="0" w:color="auto"/>
                      </w:divBdr>
                    </w:div>
                  </w:divsChild>
                </w:div>
                <w:div w:id="531455261">
                  <w:marLeft w:val="0"/>
                  <w:marRight w:val="0"/>
                  <w:marTop w:val="0"/>
                  <w:marBottom w:val="0"/>
                  <w:divBdr>
                    <w:top w:val="single" w:sz="2" w:space="1" w:color="FFFFFF"/>
                    <w:left w:val="single" w:sz="2" w:space="12" w:color="FFFFFF"/>
                    <w:bottom w:val="single" w:sz="2" w:space="1" w:color="FFFFFF"/>
                    <w:right w:val="single" w:sz="2" w:space="4" w:color="FFFFFF"/>
                  </w:divBdr>
                  <w:divsChild>
                    <w:div w:id="1182472608">
                      <w:marLeft w:val="0"/>
                      <w:marRight w:val="0"/>
                      <w:marTop w:val="0"/>
                      <w:marBottom w:val="0"/>
                      <w:divBdr>
                        <w:top w:val="none" w:sz="0" w:space="0" w:color="auto"/>
                        <w:left w:val="none" w:sz="0" w:space="0" w:color="auto"/>
                        <w:bottom w:val="none" w:sz="0" w:space="0" w:color="auto"/>
                        <w:right w:val="none" w:sz="0" w:space="0" w:color="auto"/>
                      </w:divBdr>
                    </w:div>
                  </w:divsChild>
                </w:div>
                <w:div w:id="1932736689">
                  <w:marLeft w:val="0"/>
                  <w:marRight w:val="0"/>
                  <w:marTop w:val="0"/>
                  <w:marBottom w:val="0"/>
                  <w:divBdr>
                    <w:top w:val="single" w:sz="2" w:space="1" w:color="FFFFFF"/>
                    <w:left w:val="single" w:sz="2" w:space="12" w:color="FFFFFF"/>
                    <w:bottom w:val="single" w:sz="2" w:space="1" w:color="FFFFFF"/>
                    <w:right w:val="single" w:sz="2" w:space="4" w:color="FFFFFF"/>
                  </w:divBdr>
                  <w:divsChild>
                    <w:div w:id="1350257332">
                      <w:marLeft w:val="0"/>
                      <w:marRight w:val="0"/>
                      <w:marTop w:val="0"/>
                      <w:marBottom w:val="0"/>
                      <w:divBdr>
                        <w:top w:val="none" w:sz="0" w:space="0" w:color="auto"/>
                        <w:left w:val="none" w:sz="0" w:space="0" w:color="auto"/>
                        <w:bottom w:val="none" w:sz="0" w:space="0" w:color="auto"/>
                        <w:right w:val="none" w:sz="0" w:space="0" w:color="auto"/>
                      </w:divBdr>
                    </w:div>
                  </w:divsChild>
                </w:div>
                <w:div w:id="133182899">
                  <w:marLeft w:val="0"/>
                  <w:marRight w:val="0"/>
                  <w:marTop w:val="0"/>
                  <w:marBottom w:val="0"/>
                  <w:divBdr>
                    <w:top w:val="single" w:sz="2" w:space="1" w:color="FFFFFF"/>
                    <w:left w:val="single" w:sz="2" w:space="12" w:color="FFFFFF"/>
                    <w:bottom w:val="single" w:sz="2" w:space="1" w:color="FFFFFF"/>
                    <w:right w:val="single" w:sz="2" w:space="4" w:color="FFFFFF"/>
                  </w:divBdr>
                  <w:divsChild>
                    <w:div w:id="1832721130">
                      <w:marLeft w:val="0"/>
                      <w:marRight w:val="0"/>
                      <w:marTop w:val="0"/>
                      <w:marBottom w:val="0"/>
                      <w:divBdr>
                        <w:top w:val="none" w:sz="0" w:space="0" w:color="auto"/>
                        <w:left w:val="none" w:sz="0" w:space="0" w:color="auto"/>
                        <w:bottom w:val="none" w:sz="0" w:space="0" w:color="auto"/>
                        <w:right w:val="none" w:sz="0" w:space="0" w:color="auto"/>
                      </w:divBdr>
                    </w:div>
                  </w:divsChild>
                </w:div>
                <w:div w:id="903761288">
                  <w:marLeft w:val="0"/>
                  <w:marRight w:val="0"/>
                  <w:marTop w:val="0"/>
                  <w:marBottom w:val="0"/>
                  <w:divBdr>
                    <w:top w:val="single" w:sz="2" w:space="1" w:color="FFFFFF"/>
                    <w:left w:val="single" w:sz="2" w:space="12" w:color="FFFFFF"/>
                    <w:bottom w:val="single" w:sz="2" w:space="1" w:color="FFFFFF"/>
                    <w:right w:val="single" w:sz="2" w:space="4" w:color="FFFFFF"/>
                  </w:divBdr>
                  <w:divsChild>
                    <w:div w:id="676493982">
                      <w:marLeft w:val="0"/>
                      <w:marRight w:val="0"/>
                      <w:marTop w:val="0"/>
                      <w:marBottom w:val="0"/>
                      <w:divBdr>
                        <w:top w:val="none" w:sz="0" w:space="0" w:color="auto"/>
                        <w:left w:val="none" w:sz="0" w:space="0" w:color="auto"/>
                        <w:bottom w:val="none" w:sz="0" w:space="0" w:color="auto"/>
                        <w:right w:val="none" w:sz="0" w:space="0" w:color="auto"/>
                      </w:divBdr>
                    </w:div>
                  </w:divsChild>
                </w:div>
                <w:div w:id="1126385941">
                  <w:marLeft w:val="0"/>
                  <w:marRight w:val="0"/>
                  <w:marTop w:val="0"/>
                  <w:marBottom w:val="0"/>
                  <w:divBdr>
                    <w:top w:val="single" w:sz="2" w:space="1" w:color="FFFFFF"/>
                    <w:left w:val="single" w:sz="2" w:space="12" w:color="FFFFFF"/>
                    <w:bottom w:val="single" w:sz="2" w:space="1" w:color="FFFFFF"/>
                    <w:right w:val="single" w:sz="2" w:space="4" w:color="FFFFFF"/>
                  </w:divBdr>
                  <w:divsChild>
                    <w:div w:id="38675343">
                      <w:marLeft w:val="0"/>
                      <w:marRight w:val="0"/>
                      <w:marTop w:val="0"/>
                      <w:marBottom w:val="0"/>
                      <w:divBdr>
                        <w:top w:val="none" w:sz="0" w:space="0" w:color="auto"/>
                        <w:left w:val="none" w:sz="0" w:space="0" w:color="auto"/>
                        <w:bottom w:val="none" w:sz="0" w:space="0" w:color="auto"/>
                        <w:right w:val="none" w:sz="0" w:space="0" w:color="auto"/>
                      </w:divBdr>
                    </w:div>
                  </w:divsChild>
                </w:div>
                <w:div w:id="480536038">
                  <w:marLeft w:val="0"/>
                  <w:marRight w:val="0"/>
                  <w:marTop w:val="0"/>
                  <w:marBottom w:val="0"/>
                  <w:divBdr>
                    <w:top w:val="single" w:sz="2" w:space="1" w:color="FFFFFF"/>
                    <w:left w:val="single" w:sz="2" w:space="12" w:color="FFFFFF"/>
                    <w:bottom w:val="single" w:sz="2" w:space="1" w:color="FFFFFF"/>
                    <w:right w:val="single" w:sz="2" w:space="4" w:color="FFFFFF"/>
                  </w:divBdr>
                  <w:divsChild>
                    <w:div w:id="1175076459">
                      <w:marLeft w:val="0"/>
                      <w:marRight w:val="0"/>
                      <w:marTop w:val="0"/>
                      <w:marBottom w:val="0"/>
                      <w:divBdr>
                        <w:top w:val="none" w:sz="0" w:space="0" w:color="auto"/>
                        <w:left w:val="none" w:sz="0" w:space="0" w:color="auto"/>
                        <w:bottom w:val="none" w:sz="0" w:space="0" w:color="auto"/>
                        <w:right w:val="none" w:sz="0" w:space="0" w:color="auto"/>
                      </w:divBdr>
                    </w:div>
                  </w:divsChild>
                </w:div>
                <w:div w:id="1360742177">
                  <w:marLeft w:val="0"/>
                  <w:marRight w:val="0"/>
                  <w:marTop w:val="0"/>
                  <w:marBottom w:val="0"/>
                  <w:divBdr>
                    <w:top w:val="single" w:sz="2" w:space="1" w:color="FFFFFF"/>
                    <w:left w:val="single" w:sz="2" w:space="12" w:color="FFFFFF"/>
                    <w:bottom w:val="single" w:sz="2" w:space="1" w:color="FFFFFF"/>
                    <w:right w:val="single" w:sz="2" w:space="4" w:color="FFFFFF"/>
                  </w:divBdr>
                  <w:divsChild>
                    <w:div w:id="1449467421">
                      <w:marLeft w:val="0"/>
                      <w:marRight w:val="0"/>
                      <w:marTop w:val="0"/>
                      <w:marBottom w:val="0"/>
                      <w:divBdr>
                        <w:top w:val="none" w:sz="0" w:space="0" w:color="auto"/>
                        <w:left w:val="none" w:sz="0" w:space="0" w:color="auto"/>
                        <w:bottom w:val="none" w:sz="0" w:space="0" w:color="auto"/>
                        <w:right w:val="none" w:sz="0" w:space="0" w:color="auto"/>
                      </w:divBdr>
                    </w:div>
                  </w:divsChild>
                </w:div>
                <w:div w:id="1445494028">
                  <w:marLeft w:val="0"/>
                  <w:marRight w:val="0"/>
                  <w:marTop w:val="0"/>
                  <w:marBottom w:val="0"/>
                  <w:divBdr>
                    <w:top w:val="single" w:sz="2" w:space="1" w:color="FFFFFF"/>
                    <w:left w:val="single" w:sz="2" w:space="12" w:color="FFFFFF"/>
                    <w:bottom w:val="single" w:sz="2" w:space="1" w:color="FFFFFF"/>
                    <w:right w:val="single" w:sz="2" w:space="4" w:color="FFFFFF"/>
                  </w:divBdr>
                  <w:divsChild>
                    <w:div w:id="1439716277">
                      <w:marLeft w:val="0"/>
                      <w:marRight w:val="0"/>
                      <w:marTop w:val="0"/>
                      <w:marBottom w:val="0"/>
                      <w:divBdr>
                        <w:top w:val="none" w:sz="0" w:space="0" w:color="auto"/>
                        <w:left w:val="none" w:sz="0" w:space="0" w:color="auto"/>
                        <w:bottom w:val="none" w:sz="0" w:space="0" w:color="auto"/>
                        <w:right w:val="none" w:sz="0" w:space="0" w:color="auto"/>
                      </w:divBdr>
                    </w:div>
                  </w:divsChild>
                </w:div>
                <w:div w:id="1217085367">
                  <w:marLeft w:val="0"/>
                  <w:marRight w:val="0"/>
                  <w:marTop w:val="0"/>
                  <w:marBottom w:val="0"/>
                  <w:divBdr>
                    <w:top w:val="single" w:sz="2" w:space="1" w:color="FFFFFF"/>
                    <w:left w:val="single" w:sz="2" w:space="12" w:color="FFFFFF"/>
                    <w:bottom w:val="single" w:sz="2" w:space="1" w:color="FFFFFF"/>
                    <w:right w:val="single" w:sz="2" w:space="4" w:color="FFFFFF"/>
                  </w:divBdr>
                  <w:divsChild>
                    <w:div w:id="1892963202">
                      <w:marLeft w:val="0"/>
                      <w:marRight w:val="0"/>
                      <w:marTop w:val="0"/>
                      <w:marBottom w:val="0"/>
                      <w:divBdr>
                        <w:top w:val="none" w:sz="0" w:space="0" w:color="auto"/>
                        <w:left w:val="none" w:sz="0" w:space="0" w:color="auto"/>
                        <w:bottom w:val="none" w:sz="0" w:space="0" w:color="auto"/>
                        <w:right w:val="none" w:sz="0" w:space="0" w:color="auto"/>
                      </w:divBdr>
                    </w:div>
                  </w:divsChild>
                </w:div>
                <w:div w:id="1846357278">
                  <w:marLeft w:val="0"/>
                  <w:marRight w:val="0"/>
                  <w:marTop w:val="0"/>
                  <w:marBottom w:val="0"/>
                  <w:divBdr>
                    <w:top w:val="single" w:sz="2" w:space="1" w:color="FFFFFF"/>
                    <w:left w:val="single" w:sz="2" w:space="12" w:color="FFFFFF"/>
                    <w:bottom w:val="single" w:sz="2" w:space="1" w:color="FFFFFF"/>
                    <w:right w:val="single" w:sz="2" w:space="4" w:color="FFFFFF"/>
                  </w:divBdr>
                  <w:divsChild>
                    <w:div w:id="1649045588">
                      <w:marLeft w:val="0"/>
                      <w:marRight w:val="0"/>
                      <w:marTop w:val="0"/>
                      <w:marBottom w:val="0"/>
                      <w:divBdr>
                        <w:top w:val="none" w:sz="0" w:space="0" w:color="auto"/>
                        <w:left w:val="none" w:sz="0" w:space="0" w:color="auto"/>
                        <w:bottom w:val="none" w:sz="0" w:space="0" w:color="auto"/>
                        <w:right w:val="none" w:sz="0" w:space="0" w:color="auto"/>
                      </w:divBdr>
                    </w:div>
                  </w:divsChild>
                </w:div>
                <w:div w:id="201017285">
                  <w:marLeft w:val="0"/>
                  <w:marRight w:val="0"/>
                  <w:marTop w:val="0"/>
                  <w:marBottom w:val="0"/>
                  <w:divBdr>
                    <w:top w:val="single" w:sz="2" w:space="1" w:color="FFFFFF"/>
                    <w:left w:val="single" w:sz="2" w:space="12" w:color="FFFFFF"/>
                    <w:bottom w:val="single" w:sz="2" w:space="1" w:color="FFFFFF"/>
                    <w:right w:val="single" w:sz="2" w:space="4" w:color="FFFFFF"/>
                  </w:divBdr>
                  <w:divsChild>
                    <w:div w:id="1749644907">
                      <w:marLeft w:val="0"/>
                      <w:marRight w:val="0"/>
                      <w:marTop w:val="0"/>
                      <w:marBottom w:val="0"/>
                      <w:divBdr>
                        <w:top w:val="none" w:sz="0" w:space="0" w:color="auto"/>
                        <w:left w:val="none" w:sz="0" w:space="0" w:color="auto"/>
                        <w:bottom w:val="none" w:sz="0" w:space="0" w:color="auto"/>
                        <w:right w:val="none" w:sz="0" w:space="0" w:color="auto"/>
                      </w:divBdr>
                    </w:div>
                  </w:divsChild>
                </w:div>
                <w:div w:id="880442322">
                  <w:marLeft w:val="0"/>
                  <w:marRight w:val="0"/>
                  <w:marTop w:val="0"/>
                  <w:marBottom w:val="0"/>
                  <w:divBdr>
                    <w:top w:val="single" w:sz="2" w:space="1" w:color="FFFFFF"/>
                    <w:left w:val="single" w:sz="2" w:space="12" w:color="FFFFFF"/>
                    <w:bottom w:val="single" w:sz="2" w:space="1" w:color="FFFFFF"/>
                    <w:right w:val="single" w:sz="2" w:space="4" w:color="FFFFFF"/>
                  </w:divBdr>
                  <w:divsChild>
                    <w:div w:id="2083017929">
                      <w:marLeft w:val="0"/>
                      <w:marRight w:val="0"/>
                      <w:marTop w:val="0"/>
                      <w:marBottom w:val="0"/>
                      <w:divBdr>
                        <w:top w:val="none" w:sz="0" w:space="0" w:color="auto"/>
                        <w:left w:val="none" w:sz="0" w:space="0" w:color="auto"/>
                        <w:bottom w:val="none" w:sz="0" w:space="0" w:color="auto"/>
                        <w:right w:val="none" w:sz="0" w:space="0" w:color="auto"/>
                      </w:divBdr>
                    </w:div>
                  </w:divsChild>
                </w:div>
                <w:div w:id="1670215430">
                  <w:marLeft w:val="0"/>
                  <w:marRight w:val="0"/>
                  <w:marTop w:val="0"/>
                  <w:marBottom w:val="0"/>
                  <w:divBdr>
                    <w:top w:val="single" w:sz="2" w:space="1" w:color="FFFFFF"/>
                    <w:left w:val="single" w:sz="2" w:space="12" w:color="FFFFFF"/>
                    <w:bottom w:val="single" w:sz="2" w:space="1" w:color="FFFFFF"/>
                    <w:right w:val="single" w:sz="2" w:space="4" w:color="FFFFFF"/>
                  </w:divBdr>
                  <w:divsChild>
                    <w:div w:id="1143619427">
                      <w:marLeft w:val="0"/>
                      <w:marRight w:val="0"/>
                      <w:marTop w:val="0"/>
                      <w:marBottom w:val="0"/>
                      <w:divBdr>
                        <w:top w:val="none" w:sz="0" w:space="0" w:color="auto"/>
                        <w:left w:val="none" w:sz="0" w:space="0" w:color="auto"/>
                        <w:bottom w:val="none" w:sz="0" w:space="0" w:color="auto"/>
                        <w:right w:val="none" w:sz="0" w:space="0" w:color="auto"/>
                      </w:divBdr>
                    </w:div>
                  </w:divsChild>
                </w:div>
                <w:div w:id="1411196590">
                  <w:marLeft w:val="0"/>
                  <w:marRight w:val="0"/>
                  <w:marTop w:val="0"/>
                  <w:marBottom w:val="0"/>
                  <w:divBdr>
                    <w:top w:val="single" w:sz="2" w:space="1" w:color="FFFFFF"/>
                    <w:left w:val="single" w:sz="2" w:space="12" w:color="FFFFFF"/>
                    <w:bottom w:val="single" w:sz="2" w:space="1" w:color="FFFFFF"/>
                    <w:right w:val="single" w:sz="2" w:space="4" w:color="FFFFFF"/>
                  </w:divBdr>
                  <w:divsChild>
                    <w:div w:id="1593736423">
                      <w:marLeft w:val="0"/>
                      <w:marRight w:val="0"/>
                      <w:marTop w:val="0"/>
                      <w:marBottom w:val="0"/>
                      <w:divBdr>
                        <w:top w:val="none" w:sz="0" w:space="0" w:color="auto"/>
                        <w:left w:val="none" w:sz="0" w:space="0" w:color="auto"/>
                        <w:bottom w:val="none" w:sz="0" w:space="0" w:color="auto"/>
                        <w:right w:val="none" w:sz="0" w:space="0" w:color="auto"/>
                      </w:divBdr>
                    </w:div>
                  </w:divsChild>
                </w:div>
                <w:div w:id="1838421984">
                  <w:marLeft w:val="0"/>
                  <w:marRight w:val="0"/>
                  <w:marTop w:val="0"/>
                  <w:marBottom w:val="0"/>
                  <w:divBdr>
                    <w:top w:val="single" w:sz="2" w:space="1" w:color="FFFFFF"/>
                    <w:left w:val="single" w:sz="2" w:space="12" w:color="FFFFFF"/>
                    <w:bottom w:val="single" w:sz="2" w:space="1" w:color="FFFFFF"/>
                    <w:right w:val="single" w:sz="2" w:space="4" w:color="FFFFFF"/>
                  </w:divBdr>
                  <w:divsChild>
                    <w:div w:id="2043432264">
                      <w:marLeft w:val="0"/>
                      <w:marRight w:val="0"/>
                      <w:marTop w:val="0"/>
                      <w:marBottom w:val="0"/>
                      <w:divBdr>
                        <w:top w:val="none" w:sz="0" w:space="0" w:color="auto"/>
                        <w:left w:val="none" w:sz="0" w:space="0" w:color="auto"/>
                        <w:bottom w:val="none" w:sz="0" w:space="0" w:color="auto"/>
                        <w:right w:val="none" w:sz="0" w:space="0" w:color="auto"/>
                      </w:divBdr>
                    </w:div>
                  </w:divsChild>
                </w:div>
                <w:div w:id="1667897765">
                  <w:marLeft w:val="0"/>
                  <w:marRight w:val="0"/>
                  <w:marTop w:val="0"/>
                  <w:marBottom w:val="0"/>
                  <w:divBdr>
                    <w:top w:val="single" w:sz="2" w:space="1" w:color="FFFFFF"/>
                    <w:left w:val="single" w:sz="2" w:space="12" w:color="FFFFFF"/>
                    <w:bottom w:val="single" w:sz="2" w:space="1" w:color="FFFFFF"/>
                    <w:right w:val="single" w:sz="2" w:space="4" w:color="FFFFFF"/>
                  </w:divBdr>
                  <w:divsChild>
                    <w:div w:id="2039811302">
                      <w:marLeft w:val="0"/>
                      <w:marRight w:val="0"/>
                      <w:marTop w:val="0"/>
                      <w:marBottom w:val="0"/>
                      <w:divBdr>
                        <w:top w:val="none" w:sz="0" w:space="0" w:color="auto"/>
                        <w:left w:val="none" w:sz="0" w:space="0" w:color="auto"/>
                        <w:bottom w:val="none" w:sz="0" w:space="0" w:color="auto"/>
                        <w:right w:val="none" w:sz="0" w:space="0" w:color="auto"/>
                      </w:divBdr>
                    </w:div>
                  </w:divsChild>
                </w:div>
                <w:div w:id="1508985327">
                  <w:marLeft w:val="0"/>
                  <w:marRight w:val="0"/>
                  <w:marTop w:val="0"/>
                  <w:marBottom w:val="0"/>
                  <w:divBdr>
                    <w:top w:val="single" w:sz="2" w:space="1" w:color="FFFFFF"/>
                    <w:left w:val="single" w:sz="2" w:space="12" w:color="FFFFFF"/>
                    <w:bottom w:val="single" w:sz="2" w:space="1" w:color="FFFFFF"/>
                    <w:right w:val="single" w:sz="2" w:space="4" w:color="FFFFFF"/>
                  </w:divBdr>
                  <w:divsChild>
                    <w:div w:id="1405566973">
                      <w:marLeft w:val="0"/>
                      <w:marRight w:val="0"/>
                      <w:marTop w:val="0"/>
                      <w:marBottom w:val="0"/>
                      <w:divBdr>
                        <w:top w:val="none" w:sz="0" w:space="0" w:color="auto"/>
                        <w:left w:val="none" w:sz="0" w:space="0" w:color="auto"/>
                        <w:bottom w:val="none" w:sz="0" w:space="0" w:color="auto"/>
                        <w:right w:val="none" w:sz="0" w:space="0" w:color="auto"/>
                      </w:divBdr>
                    </w:div>
                  </w:divsChild>
                </w:div>
                <w:div w:id="1519388300">
                  <w:marLeft w:val="0"/>
                  <w:marRight w:val="0"/>
                  <w:marTop w:val="0"/>
                  <w:marBottom w:val="0"/>
                  <w:divBdr>
                    <w:top w:val="single" w:sz="2" w:space="1" w:color="FFFFFF"/>
                    <w:left w:val="single" w:sz="2" w:space="12" w:color="FFFFFF"/>
                    <w:bottom w:val="single" w:sz="2" w:space="1" w:color="FFFFFF"/>
                    <w:right w:val="single" w:sz="2" w:space="4" w:color="FFFFFF"/>
                  </w:divBdr>
                  <w:divsChild>
                    <w:div w:id="65226055">
                      <w:marLeft w:val="0"/>
                      <w:marRight w:val="0"/>
                      <w:marTop w:val="0"/>
                      <w:marBottom w:val="0"/>
                      <w:divBdr>
                        <w:top w:val="none" w:sz="0" w:space="0" w:color="auto"/>
                        <w:left w:val="none" w:sz="0" w:space="0" w:color="auto"/>
                        <w:bottom w:val="none" w:sz="0" w:space="0" w:color="auto"/>
                        <w:right w:val="none" w:sz="0" w:space="0" w:color="auto"/>
                      </w:divBdr>
                    </w:div>
                  </w:divsChild>
                </w:div>
                <w:div w:id="1709645966">
                  <w:marLeft w:val="0"/>
                  <w:marRight w:val="0"/>
                  <w:marTop w:val="0"/>
                  <w:marBottom w:val="0"/>
                  <w:divBdr>
                    <w:top w:val="single" w:sz="2" w:space="1" w:color="FFFFFF"/>
                    <w:left w:val="single" w:sz="2" w:space="12" w:color="FFFFFF"/>
                    <w:bottom w:val="single" w:sz="2" w:space="1" w:color="FFFFFF"/>
                    <w:right w:val="single" w:sz="2" w:space="4" w:color="FFFFFF"/>
                  </w:divBdr>
                  <w:divsChild>
                    <w:div w:id="694505487">
                      <w:marLeft w:val="0"/>
                      <w:marRight w:val="0"/>
                      <w:marTop w:val="0"/>
                      <w:marBottom w:val="0"/>
                      <w:divBdr>
                        <w:top w:val="none" w:sz="0" w:space="0" w:color="auto"/>
                        <w:left w:val="none" w:sz="0" w:space="0" w:color="auto"/>
                        <w:bottom w:val="none" w:sz="0" w:space="0" w:color="auto"/>
                        <w:right w:val="none" w:sz="0" w:space="0" w:color="auto"/>
                      </w:divBdr>
                    </w:div>
                  </w:divsChild>
                </w:div>
                <w:div w:id="1747651746">
                  <w:marLeft w:val="0"/>
                  <w:marRight w:val="0"/>
                  <w:marTop w:val="0"/>
                  <w:marBottom w:val="0"/>
                  <w:divBdr>
                    <w:top w:val="single" w:sz="2" w:space="1" w:color="FFFFFF"/>
                    <w:left w:val="single" w:sz="2" w:space="12" w:color="FFFFFF"/>
                    <w:bottom w:val="single" w:sz="2" w:space="1" w:color="FFFFFF"/>
                    <w:right w:val="single" w:sz="2" w:space="4" w:color="FFFFFF"/>
                  </w:divBdr>
                  <w:divsChild>
                    <w:div w:id="1968662998">
                      <w:marLeft w:val="0"/>
                      <w:marRight w:val="0"/>
                      <w:marTop w:val="0"/>
                      <w:marBottom w:val="0"/>
                      <w:divBdr>
                        <w:top w:val="none" w:sz="0" w:space="0" w:color="auto"/>
                        <w:left w:val="none" w:sz="0" w:space="0" w:color="auto"/>
                        <w:bottom w:val="none" w:sz="0" w:space="0" w:color="auto"/>
                        <w:right w:val="none" w:sz="0" w:space="0" w:color="auto"/>
                      </w:divBdr>
                    </w:div>
                  </w:divsChild>
                </w:div>
                <w:div w:id="1690374974">
                  <w:marLeft w:val="0"/>
                  <w:marRight w:val="0"/>
                  <w:marTop w:val="0"/>
                  <w:marBottom w:val="0"/>
                  <w:divBdr>
                    <w:top w:val="single" w:sz="2" w:space="1" w:color="FFFFFF"/>
                    <w:left w:val="single" w:sz="2" w:space="12" w:color="FFFFFF"/>
                    <w:bottom w:val="single" w:sz="2" w:space="1" w:color="FFFFFF"/>
                    <w:right w:val="single" w:sz="2" w:space="4" w:color="FFFFFF"/>
                  </w:divBdr>
                  <w:divsChild>
                    <w:div w:id="1098985985">
                      <w:marLeft w:val="0"/>
                      <w:marRight w:val="0"/>
                      <w:marTop w:val="0"/>
                      <w:marBottom w:val="0"/>
                      <w:divBdr>
                        <w:top w:val="none" w:sz="0" w:space="0" w:color="auto"/>
                        <w:left w:val="none" w:sz="0" w:space="0" w:color="auto"/>
                        <w:bottom w:val="none" w:sz="0" w:space="0" w:color="auto"/>
                        <w:right w:val="none" w:sz="0" w:space="0" w:color="auto"/>
                      </w:divBdr>
                    </w:div>
                  </w:divsChild>
                </w:div>
                <w:div w:id="1918128487">
                  <w:marLeft w:val="0"/>
                  <w:marRight w:val="0"/>
                  <w:marTop w:val="0"/>
                  <w:marBottom w:val="0"/>
                  <w:divBdr>
                    <w:top w:val="single" w:sz="2" w:space="1" w:color="FFFFFF"/>
                    <w:left w:val="single" w:sz="2" w:space="12" w:color="FFFFFF"/>
                    <w:bottom w:val="single" w:sz="2" w:space="1" w:color="FFFFFF"/>
                    <w:right w:val="single" w:sz="2" w:space="4" w:color="FFFFFF"/>
                  </w:divBdr>
                  <w:divsChild>
                    <w:div w:id="1227955779">
                      <w:marLeft w:val="0"/>
                      <w:marRight w:val="0"/>
                      <w:marTop w:val="0"/>
                      <w:marBottom w:val="0"/>
                      <w:divBdr>
                        <w:top w:val="none" w:sz="0" w:space="0" w:color="auto"/>
                        <w:left w:val="none" w:sz="0" w:space="0" w:color="auto"/>
                        <w:bottom w:val="none" w:sz="0" w:space="0" w:color="auto"/>
                        <w:right w:val="none" w:sz="0" w:space="0" w:color="auto"/>
                      </w:divBdr>
                    </w:div>
                  </w:divsChild>
                </w:div>
                <w:div w:id="324208172">
                  <w:marLeft w:val="0"/>
                  <w:marRight w:val="0"/>
                  <w:marTop w:val="0"/>
                  <w:marBottom w:val="0"/>
                  <w:divBdr>
                    <w:top w:val="single" w:sz="2" w:space="1" w:color="FFFFFF"/>
                    <w:left w:val="single" w:sz="2" w:space="12" w:color="FFFFFF"/>
                    <w:bottom w:val="single" w:sz="2" w:space="1" w:color="FFFFFF"/>
                    <w:right w:val="single" w:sz="2" w:space="4" w:color="FFFFFF"/>
                  </w:divBdr>
                  <w:divsChild>
                    <w:div w:id="1796218459">
                      <w:marLeft w:val="0"/>
                      <w:marRight w:val="0"/>
                      <w:marTop w:val="0"/>
                      <w:marBottom w:val="0"/>
                      <w:divBdr>
                        <w:top w:val="none" w:sz="0" w:space="0" w:color="auto"/>
                        <w:left w:val="none" w:sz="0" w:space="0" w:color="auto"/>
                        <w:bottom w:val="none" w:sz="0" w:space="0" w:color="auto"/>
                        <w:right w:val="none" w:sz="0" w:space="0" w:color="auto"/>
                      </w:divBdr>
                    </w:div>
                  </w:divsChild>
                </w:div>
                <w:div w:id="1106272908">
                  <w:marLeft w:val="0"/>
                  <w:marRight w:val="0"/>
                  <w:marTop w:val="0"/>
                  <w:marBottom w:val="0"/>
                  <w:divBdr>
                    <w:top w:val="single" w:sz="2" w:space="1" w:color="FFFFFF"/>
                    <w:left w:val="single" w:sz="2" w:space="12" w:color="FFFFFF"/>
                    <w:bottom w:val="single" w:sz="2" w:space="1" w:color="FFFFFF"/>
                    <w:right w:val="single" w:sz="2" w:space="4" w:color="FFFFFF"/>
                  </w:divBdr>
                  <w:divsChild>
                    <w:div w:id="1509783392">
                      <w:marLeft w:val="0"/>
                      <w:marRight w:val="0"/>
                      <w:marTop w:val="0"/>
                      <w:marBottom w:val="0"/>
                      <w:divBdr>
                        <w:top w:val="none" w:sz="0" w:space="0" w:color="auto"/>
                        <w:left w:val="none" w:sz="0" w:space="0" w:color="auto"/>
                        <w:bottom w:val="none" w:sz="0" w:space="0" w:color="auto"/>
                        <w:right w:val="none" w:sz="0" w:space="0" w:color="auto"/>
                      </w:divBdr>
                    </w:div>
                  </w:divsChild>
                </w:div>
                <w:div w:id="1936160041">
                  <w:marLeft w:val="0"/>
                  <w:marRight w:val="0"/>
                  <w:marTop w:val="0"/>
                  <w:marBottom w:val="0"/>
                  <w:divBdr>
                    <w:top w:val="single" w:sz="2" w:space="1" w:color="FFFFFF"/>
                    <w:left w:val="single" w:sz="2" w:space="12" w:color="FFFFFF"/>
                    <w:bottom w:val="single" w:sz="2" w:space="1" w:color="FFFFFF"/>
                    <w:right w:val="single" w:sz="2" w:space="4" w:color="FFFFFF"/>
                  </w:divBdr>
                  <w:divsChild>
                    <w:div w:id="1082726695">
                      <w:marLeft w:val="0"/>
                      <w:marRight w:val="0"/>
                      <w:marTop w:val="0"/>
                      <w:marBottom w:val="0"/>
                      <w:divBdr>
                        <w:top w:val="none" w:sz="0" w:space="0" w:color="auto"/>
                        <w:left w:val="none" w:sz="0" w:space="0" w:color="auto"/>
                        <w:bottom w:val="none" w:sz="0" w:space="0" w:color="auto"/>
                        <w:right w:val="none" w:sz="0" w:space="0" w:color="auto"/>
                      </w:divBdr>
                    </w:div>
                  </w:divsChild>
                </w:div>
                <w:div w:id="1856379518">
                  <w:marLeft w:val="0"/>
                  <w:marRight w:val="0"/>
                  <w:marTop w:val="0"/>
                  <w:marBottom w:val="0"/>
                  <w:divBdr>
                    <w:top w:val="single" w:sz="2" w:space="1" w:color="FFFFFF"/>
                    <w:left w:val="single" w:sz="2" w:space="12" w:color="FFFFFF"/>
                    <w:bottom w:val="single" w:sz="2" w:space="1" w:color="FFFFFF"/>
                    <w:right w:val="single" w:sz="2" w:space="4" w:color="FFFFFF"/>
                  </w:divBdr>
                  <w:divsChild>
                    <w:div w:id="1547178108">
                      <w:marLeft w:val="0"/>
                      <w:marRight w:val="0"/>
                      <w:marTop w:val="0"/>
                      <w:marBottom w:val="0"/>
                      <w:divBdr>
                        <w:top w:val="none" w:sz="0" w:space="0" w:color="auto"/>
                        <w:left w:val="none" w:sz="0" w:space="0" w:color="auto"/>
                        <w:bottom w:val="none" w:sz="0" w:space="0" w:color="auto"/>
                        <w:right w:val="none" w:sz="0" w:space="0" w:color="auto"/>
                      </w:divBdr>
                    </w:div>
                  </w:divsChild>
                </w:div>
                <w:div w:id="1687713232">
                  <w:marLeft w:val="0"/>
                  <w:marRight w:val="0"/>
                  <w:marTop w:val="0"/>
                  <w:marBottom w:val="0"/>
                  <w:divBdr>
                    <w:top w:val="single" w:sz="2" w:space="1" w:color="FFFFFF"/>
                    <w:left w:val="single" w:sz="2" w:space="12" w:color="FFFFFF"/>
                    <w:bottom w:val="single" w:sz="2" w:space="1" w:color="FFFFFF"/>
                    <w:right w:val="single" w:sz="2" w:space="4" w:color="FFFFFF"/>
                  </w:divBdr>
                  <w:divsChild>
                    <w:div w:id="1478450152">
                      <w:marLeft w:val="0"/>
                      <w:marRight w:val="0"/>
                      <w:marTop w:val="0"/>
                      <w:marBottom w:val="0"/>
                      <w:divBdr>
                        <w:top w:val="none" w:sz="0" w:space="0" w:color="auto"/>
                        <w:left w:val="none" w:sz="0" w:space="0" w:color="auto"/>
                        <w:bottom w:val="none" w:sz="0" w:space="0" w:color="auto"/>
                        <w:right w:val="none" w:sz="0" w:space="0" w:color="auto"/>
                      </w:divBdr>
                    </w:div>
                  </w:divsChild>
                </w:div>
                <w:div w:id="1070731926">
                  <w:marLeft w:val="0"/>
                  <w:marRight w:val="0"/>
                  <w:marTop w:val="0"/>
                  <w:marBottom w:val="0"/>
                  <w:divBdr>
                    <w:top w:val="single" w:sz="2" w:space="1" w:color="FFFFFF"/>
                    <w:left w:val="single" w:sz="2" w:space="12" w:color="FFFFFF"/>
                    <w:bottom w:val="single" w:sz="2" w:space="1" w:color="FFFFFF"/>
                    <w:right w:val="single" w:sz="2" w:space="4" w:color="FFFFFF"/>
                  </w:divBdr>
                  <w:divsChild>
                    <w:div w:id="1626350940">
                      <w:marLeft w:val="0"/>
                      <w:marRight w:val="0"/>
                      <w:marTop w:val="0"/>
                      <w:marBottom w:val="0"/>
                      <w:divBdr>
                        <w:top w:val="none" w:sz="0" w:space="0" w:color="auto"/>
                        <w:left w:val="none" w:sz="0" w:space="0" w:color="auto"/>
                        <w:bottom w:val="none" w:sz="0" w:space="0" w:color="auto"/>
                        <w:right w:val="none" w:sz="0" w:space="0" w:color="auto"/>
                      </w:divBdr>
                    </w:div>
                  </w:divsChild>
                </w:div>
                <w:div w:id="997998601">
                  <w:marLeft w:val="0"/>
                  <w:marRight w:val="0"/>
                  <w:marTop w:val="0"/>
                  <w:marBottom w:val="0"/>
                  <w:divBdr>
                    <w:top w:val="single" w:sz="2" w:space="1" w:color="FFFFFF"/>
                    <w:left w:val="single" w:sz="2" w:space="12" w:color="FFFFFF"/>
                    <w:bottom w:val="single" w:sz="2" w:space="1" w:color="FFFFFF"/>
                    <w:right w:val="single" w:sz="2" w:space="4" w:color="FFFFFF"/>
                  </w:divBdr>
                  <w:divsChild>
                    <w:div w:id="148912454">
                      <w:marLeft w:val="0"/>
                      <w:marRight w:val="0"/>
                      <w:marTop w:val="0"/>
                      <w:marBottom w:val="0"/>
                      <w:divBdr>
                        <w:top w:val="none" w:sz="0" w:space="0" w:color="auto"/>
                        <w:left w:val="none" w:sz="0" w:space="0" w:color="auto"/>
                        <w:bottom w:val="none" w:sz="0" w:space="0" w:color="auto"/>
                        <w:right w:val="none" w:sz="0" w:space="0" w:color="auto"/>
                      </w:divBdr>
                    </w:div>
                  </w:divsChild>
                </w:div>
                <w:div w:id="105389080">
                  <w:marLeft w:val="0"/>
                  <w:marRight w:val="0"/>
                  <w:marTop w:val="0"/>
                  <w:marBottom w:val="0"/>
                  <w:divBdr>
                    <w:top w:val="single" w:sz="2" w:space="1" w:color="FFFFFF"/>
                    <w:left w:val="single" w:sz="2" w:space="12" w:color="FFFFFF"/>
                    <w:bottom w:val="single" w:sz="2" w:space="1" w:color="FFFFFF"/>
                    <w:right w:val="single" w:sz="2" w:space="4" w:color="FFFFFF"/>
                  </w:divBdr>
                  <w:divsChild>
                    <w:div w:id="984821603">
                      <w:marLeft w:val="0"/>
                      <w:marRight w:val="0"/>
                      <w:marTop w:val="0"/>
                      <w:marBottom w:val="0"/>
                      <w:divBdr>
                        <w:top w:val="none" w:sz="0" w:space="0" w:color="auto"/>
                        <w:left w:val="none" w:sz="0" w:space="0" w:color="auto"/>
                        <w:bottom w:val="none" w:sz="0" w:space="0" w:color="auto"/>
                        <w:right w:val="none" w:sz="0" w:space="0" w:color="auto"/>
                      </w:divBdr>
                    </w:div>
                  </w:divsChild>
                </w:div>
                <w:div w:id="1066301875">
                  <w:marLeft w:val="0"/>
                  <w:marRight w:val="0"/>
                  <w:marTop w:val="0"/>
                  <w:marBottom w:val="0"/>
                  <w:divBdr>
                    <w:top w:val="single" w:sz="2" w:space="1" w:color="FFFFFF"/>
                    <w:left w:val="single" w:sz="2" w:space="12" w:color="FFFFFF"/>
                    <w:bottom w:val="single" w:sz="2" w:space="1" w:color="FFFFFF"/>
                    <w:right w:val="single" w:sz="2" w:space="4" w:color="FFFFFF"/>
                  </w:divBdr>
                  <w:divsChild>
                    <w:div w:id="1613628518">
                      <w:marLeft w:val="0"/>
                      <w:marRight w:val="0"/>
                      <w:marTop w:val="0"/>
                      <w:marBottom w:val="0"/>
                      <w:divBdr>
                        <w:top w:val="none" w:sz="0" w:space="0" w:color="auto"/>
                        <w:left w:val="none" w:sz="0" w:space="0" w:color="auto"/>
                        <w:bottom w:val="none" w:sz="0" w:space="0" w:color="auto"/>
                        <w:right w:val="none" w:sz="0" w:space="0" w:color="auto"/>
                      </w:divBdr>
                    </w:div>
                  </w:divsChild>
                </w:div>
                <w:div w:id="1629975044">
                  <w:marLeft w:val="0"/>
                  <w:marRight w:val="0"/>
                  <w:marTop w:val="0"/>
                  <w:marBottom w:val="0"/>
                  <w:divBdr>
                    <w:top w:val="single" w:sz="2" w:space="1" w:color="FFFFFF"/>
                    <w:left w:val="single" w:sz="2" w:space="12" w:color="FFFFFF"/>
                    <w:bottom w:val="single" w:sz="2" w:space="1" w:color="FFFFFF"/>
                    <w:right w:val="single" w:sz="2" w:space="4" w:color="FFFFFF"/>
                  </w:divBdr>
                  <w:divsChild>
                    <w:div w:id="2000764768">
                      <w:marLeft w:val="0"/>
                      <w:marRight w:val="0"/>
                      <w:marTop w:val="0"/>
                      <w:marBottom w:val="0"/>
                      <w:divBdr>
                        <w:top w:val="none" w:sz="0" w:space="0" w:color="auto"/>
                        <w:left w:val="none" w:sz="0" w:space="0" w:color="auto"/>
                        <w:bottom w:val="none" w:sz="0" w:space="0" w:color="auto"/>
                        <w:right w:val="none" w:sz="0" w:space="0" w:color="auto"/>
                      </w:divBdr>
                    </w:div>
                  </w:divsChild>
                </w:div>
                <w:div w:id="207643659">
                  <w:marLeft w:val="0"/>
                  <w:marRight w:val="0"/>
                  <w:marTop w:val="0"/>
                  <w:marBottom w:val="0"/>
                  <w:divBdr>
                    <w:top w:val="single" w:sz="2" w:space="1" w:color="FFFFFF"/>
                    <w:left w:val="single" w:sz="2" w:space="12" w:color="FFFFFF"/>
                    <w:bottom w:val="single" w:sz="2" w:space="1" w:color="FFFFFF"/>
                    <w:right w:val="single" w:sz="2" w:space="4" w:color="FFFFFF"/>
                  </w:divBdr>
                  <w:divsChild>
                    <w:div w:id="540634096">
                      <w:marLeft w:val="0"/>
                      <w:marRight w:val="0"/>
                      <w:marTop w:val="0"/>
                      <w:marBottom w:val="0"/>
                      <w:divBdr>
                        <w:top w:val="none" w:sz="0" w:space="0" w:color="auto"/>
                        <w:left w:val="none" w:sz="0" w:space="0" w:color="auto"/>
                        <w:bottom w:val="none" w:sz="0" w:space="0" w:color="auto"/>
                        <w:right w:val="none" w:sz="0" w:space="0" w:color="auto"/>
                      </w:divBdr>
                    </w:div>
                  </w:divsChild>
                </w:div>
                <w:div w:id="349114257">
                  <w:marLeft w:val="0"/>
                  <w:marRight w:val="0"/>
                  <w:marTop w:val="0"/>
                  <w:marBottom w:val="0"/>
                  <w:divBdr>
                    <w:top w:val="single" w:sz="2" w:space="1" w:color="FFFFFF"/>
                    <w:left w:val="single" w:sz="2" w:space="12" w:color="FFFFFF"/>
                    <w:bottom w:val="single" w:sz="2" w:space="1" w:color="FFFFFF"/>
                    <w:right w:val="single" w:sz="2" w:space="4" w:color="FFFFFF"/>
                  </w:divBdr>
                  <w:divsChild>
                    <w:div w:id="380906930">
                      <w:marLeft w:val="0"/>
                      <w:marRight w:val="0"/>
                      <w:marTop w:val="0"/>
                      <w:marBottom w:val="0"/>
                      <w:divBdr>
                        <w:top w:val="none" w:sz="0" w:space="0" w:color="auto"/>
                        <w:left w:val="none" w:sz="0" w:space="0" w:color="auto"/>
                        <w:bottom w:val="none" w:sz="0" w:space="0" w:color="auto"/>
                        <w:right w:val="none" w:sz="0" w:space="0" w:color="auto"/>
                      </w:divBdr>
                    </w:div>
                  </w:divsChild>
                </w:div>
                <w:div w:id="1695377146">
                  <w:marLeft w:val="0"/>
                  <w:marRight w:val="0"/>
                  <w:marTop w:val="0"/>
                  <w:marBottom w:val="0"/>
                  <w:divBdr>
                    <w:top w:val="single" w:sz="2" w:space="1" w:color="FFFFFF"/>
                    <w:left w:val="single" w:sz="2" w:space="12" w:color="FFFFFF"/>
                    <w:bottom w:val="single" w:sz="2" w:space="4" w:color="FFFFFF"/>
                    <w:right w:val="single" w:sz="2" w:space="4" w:color="FFFFFF"/>
                  </w:divBdr>
                  <w:divsChild>
                    <w:div w:id="8164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46432">
      <w:bodyDiv w:val="1"/>
      <w:marLeft w:val="0"/>
      <w:marRight w:val="0"/>
      <w:marTop w:val="0"/>
      <w:marBottom w:val="0"/>
      <w:divBdr>
        <w:top w:val="none" w:sz="0" w:space="0" w:color="auto"/>
        <w:left w:val="none" w:sz="0" w:space="0" w:color="auto"/>
        <w:bottom w:val="none" w:sz="0" w:space="0" w:color="auto"/>
        <w:right w:val="none" w:sz="0" w:space="0" w:color="auto"/>
      </w:divBdr>
      <w:divsChild>
        <w:div w:id="1612083486">
          <w:marLeft w:val="0"/>
          <w:marRight w:val="0"/>
          <w:marTop w:val="0"/>
          <w:marBottom w:val="0"/>
          <w:divBdr>
            <w:top w:val="none" w:sz="0" w:space="0" w:color="auto"/>
            <w:left w:val="none" w:sz="0" w:space="0" w:color="auto"/>
            <w:bottom w:val="none" w:sz="0" w:space="0" w:color="auto"/>
            <w:right w:val="none" w:sz="0" w:space="0" w:color="auto"/>
          </w:divBdr>
        </w:div>
        <w:div w:id="231165241">
          <w:marLeft w:val="0"/>
          <w:marRight w:val="0"/>
          <w:marTop w:val="0"/>
          <w:marBottom w:val="335"/>
          <w:divBdr>
            <w:top w:val="none" w:sz="0" w:space="0" w:color="auto"/>
            <w:left w:val="none" w:sz="0" w:space="0" w:color="auto"/>
            <w:bottom w:val="none" w:sz="0" w:space="0" w:color="auto"/>
            <w:right w:val="none" w:sz="0" w:space="0" w:color="auto"/>
          </w:divBdr>
          <w:divsChild>
            <w:div w:id="1498377754">
              <w:marLeft w:val="0"/>
              <w:marRight w:val="0"/>
              <w:marTop w:val="0"/>
              <w:marBottom w:val="0"/>
              <w:divBdr>
                <w:top w:val="none" w:sz="0" w:space="0" w:color="auto"/>
                <w:left w:val="none" w:sz="0" w:space="0" w:color="auto"/>
                <w:bottom w:val="none" w:sz="0" w:space="0" w:color="auto"/>
                <w:right w:val="none" w:sz="0" w:space="0" w:color="auto"/>
              </w:divBdr>
              <w:divsChild>
                <w:div w:id="1030761101">
                  <w:marLeft w:val="0"/>
                  <w:marRight w:val="0"/>
                  <w:marTop w:val="0"/>
                  <w:marBottom w:val="0"/>
                  <w:divBdr>
                    <w:top w:val="single" w:sz="2" w:space="4" w:color="FFFFFF"/>
                    <w:left w:val="single" w:sz="2" w:space="12" w:color="FFFFFF"/>
                    <w:bottom w:val="single" w:sz="2" w:space="1" w:color="FFFFFF"/>
                    <w:right w:val="single" w:sz="2" w:space="4" w:color="FFFFFF"/>
                  </w:divBdr>
                  <w:divsChild>
                    <w:div w:id="1630159124">
                      <w:marLeft w:val="0"/>
                      <w:marRight w:val="0"/>
                      <w:marTop w:val="0"/>
                      <w:marBottom w:val="0"/>
                      <w:divBdr>
                        <w:top w:val="none" w:sz="0" w:space="0" w:color="auto"/>
                        <w:left w:val="none" w:sz="0" w:space="0" w:color="auto"/>
                        <w:bottom w:val="none" w:sz="0" w:space="0" w:color="auto"/>
                        <w:right w:val="none" w:sz="0" w:space="0" w:color="auto"/>
                      </w:divBdr>
                    </w:div>
                  </w:divsChild>
                </w:div>
                <w:div w:id="410276826">
                  <w:marLeft w:val="0"/>
                  <w:marRight w:val="0"/>
                  <w:marTop w:val="0"/>
                  <w:marBottom w:val="0"/>
                  <w:divBdr>
                    <w:top w:val="single" w:sz="2" w:space="1" w:color="FFFFFF"/>
                    <w:left w:val="single" w:sz="2" w:space="12" w:color="FFFFFF"/>
                    <w:bottom w:val="single" w:sz="2" w:space="1" w:color="FFFFFF"/>
                    <w:right w:val="single" w:sz="2" w:space="4" w:color="FFFFFF"/>
                  </w:divBdr>
                  <w:divsChild>
                    <w:div w:id="1804350605">
                      <w:marLeft w:val="0"/>
                      <w:marRight w:val="0"/>
                      <w:marTop w:val="0"/>
                      <w:marBottom w:val="0"/>
                      <w:divBdr>
                        <w:top w:val="none" w:sz="0" w:space="0" w:color="auto"/>
                        <w:left w:val="none" w:sz="0" w:space="0" w:color="auto"/>
                        <w:bottom w:val="none" w:sz="0" w:space="0" w:color="auto"/>
                        <w:right w:val="none" w:sz="0" w:space="0" w:color="auto"/>
                      </w:divBdr>
                    </w:div>
                  </w:divsChild>
                </w:div>
                <w:div w:id="1586649668">
                  <w:marLeft w:val="0"/>
                  <w:marRight w:val="0"/>
                  <w:marTop w:val="0"/>
                  <w:marBottom w:val="0"/>
                  <w:divBdr>
                    <w:top w:val="single" w:sz="2" w:space="1" w:color="FFFFFF"/>
                    <w:left w:val="single" w:sz="2" w:space="12" w:color="FFFFFF"/>
                    <w:bottom w:val="single" w:sz="2" w:space="1" w:color="FFFFFF"/>
                    <w:right w:val="single" w:sz="2" w:space="4" w:color="FFFFFF"/>
                  </w:divBdr>
                  <w:divsChild>
                    <w:div w:id="1785226206">
                      <w:marLeft w:val="0"/>
                      <w:marRight w:val="0"/>
                      <w:marTop w:val="0"/>
                      <w:marBottom w:val="0"/>
                      <w:divBdr>
                        <w:top w:val="none" w:sz="0" w:space="0" w:color="auto"/>
                        <w:left w:val="none" w:sz="0" w:space="0" w:color="auto"/>
                        <w:bottom w:val="none" w:sz="0" w:space="0" w:color="auto"/>
                        <w:right w:val="none" w:sz="0" w:space="0" w:color="auto"/>
                      </w:divBdr>
                    </w:div>
                  </w:divsChild>
                </w:div>
                <w:div w:id="1289973079">
                  <w:marLeft w:val="0"/>
                  <w:marRight w:val="0"/>
                  <w:marTop w:val="0"/>
                  <w:marBottom w:val="0"/>
                  <w:divBdr>
                    <w:top w:val="single" w:sz="2" w:space="1" w:color="FFFFFF"/>
                    <w:left w:val="single" w:sz="2" w:space="12" w:color="FFFFFF"/>
                    <w:bottom w:val="single" w:sz="2" w:space="1" w:color="FFFFFF"/>
                    <w:right w:val="single" w:sz="2" w:space="4" w:color="FFFFFF"/>
                  </w:divBdr>
                  <w:divsChild>
                    <w:div w:id="2080711027">
                      <w:marLeft w:val="0"/>
                      <w:marRight w:val="0"/>
                      <w:marTop w:val="0"/>
                      <w:marBottom w:val="0"/>
                      <w:divBdr>
                        <w:top w:val="none" w:sz="0" w:space="0" w:color="auto"/>
                        <w:left w:val="none" w:sz="0" w:space="0" w:color="auto"/>
                        <w:bottom w:val="none" w:sz="0" w:space="0" w:color="auto"/>
                        <w:right w:val="none" w:sz="0" w:space="0" w:color="auto"/>
                      </w:divBdr>
                    </w:div>
                  </w:divsChild>
                </w:div>
                <w:div w:id="765807242">
                  <w:marLeft w:val="0"/>
                  <w:marRight w:val="0"/>
                  <w:marTop w:val="0"/>
                  <w:marBottom w:val="0"/>
                  <w:divBdr>
                    <w:top w:val="single" w:sz="2" w:space="1" w:color="FFFFFF"/>
                    <w:left w:val="single" w:sz="2" w:space="12" w:color="FFFFFF"/>
                    <w:bottom w:val="single" w:sz="2" w:space="1" w:color="FFFFFF"/>
                    <w:right w:val="single" w:sz="2" w:space="4" w:color="FFFFFF"/>
                  </w:divBdr>
                  <w:divsChild>
                    <w:div w:id="1333532538">
                      <w:marLeft w:val="0"/>
                      <w:marRight w:val="0"/>
                      <w:marTop w:val="0"/>
                      <w:marBottom w:val="0"/>
                      <w:divBdr>
                        <w:top w:val="none" w:sz="0" w:space="0" w:color="auto"/>
                        <w:left w:val="none" w:sz="0" w:space="0" w:color="auto"/>
                        <w:bottom w:val="none" w:sz="0" w:space="0" w:color="auto"/>
                        <w:right w:val="none" w:sz="0" w:space="0" w:color="auto"/>
                      </w:divBdr>
                    </w:div>
                  </w:divsChild>
                </w:div>
                <w:div w:id="1555117979">
                  <w:marLeft w:val="0"/>
                  <w:marRight w:val="0"/>
                  <w:marTop w:val="0"/>
                  <w:marBottom w:val="0"/>
                  <w:divBdr>
                    <w:top w:val="single" w:sz="2" w:space="1" w:color="FFFFFF"/>
                    <w:left w:val="single" w:sz="2" w:space="12" w:color="FFFFFF"/>
                    <w:bottom w:val="single" w:sz="2" w:space="1" w:color="FFFFFF"/>
                    <w:right w:val="single" w:sz="2" w:space="4" w:color="FFFFFF"/>
                  </w:divBdr>
                  <w:divsChild>
                    <w:div w:id="670067378">
                      <w:marLeft w:val="0"/>
                      <w:marRight w:val="0"/>
                      <w:marTop w:val="0"/>
                      <w:marBottom w:val="0"/>
                      <w:divBdr>
                        <w:top w:val="none" w:sz="0" w:space="0" w:color="auto"/>
                        <w:left w:val="none" w:sz="0" w:space="0" w:color="auto"/>
                        <w:bottom w:val="none" w:sz="0" w:space="0" w:color="auto"/>
                        <w:right w:val="none" w:sz="0" w:space="0" w:color="auto"/>
                      </w:divBdr>
                    </w:div>
                  </w:divsChild>
                </w:div>
                <w:div w:id="1858806280">
                  <w:marLeft w:val="0"/>
                  <w:marRight w:val="0"/>
                  <w:marTop w:val="0"/>
                  <w:marBottom w:val="0"/>
                  <w:divBdr>
                    <w:top w:val="single" w:sz="2" w:space="1" w:color="FFFFFF"/>
                    <w:left w:val="single" w:sz="2" w:space="12" w:color="FFFFFF"/>
                    <w:bottom w:val="single" w:sz="2" w:space="1" w:color="FFFFFF"/>
                    <w:right w:val="single" w:sz="2" w:space="4" w:color="FFFFFF"/>
                  </w:divBdr>
                  <w:divsChild>
                    <w:div w:id="1477844800">
                      <w:marLeft w:val="0"/>
                      <w:marRight w:val="0"/>
                      <w:marTop w:val="0"/>
                      <w:marBottom w:val="0"/>
                      <w:divBdr>
                        <w:top w:val="none" w:sz="0" w:space="0" w:color="auto"/>
                        <w:left w:val="none" w:sz="0" w:space="0" w:color="auto"/>
                        <w:bottom w:val="none" w:sz="0" w:space="0" w:color="auto"/>
                        <w:right w:val="none" w:sz="0" w:space="0" w:color="auto"/>
                      </w:divBdr>
                    </w:div>
                  </w:divsChild>
                </w:div>
                <w:div w:id="1424835634">
                  <w:marLeft w:val="0"/>
                  <w:marRight w:val="0"/>
                  <w:marTop w:val="0"/>
                  <w:marBottom w:val="0"/>
                  <w:divBdr>
                    <w:top w:val="single" w:sz="2" w:space="1" w:color="FFFFFF"/>
                    <w:left w:val="single" w:sz="2" w:space="12" w:color="FFFFFF"/>
                    <w:bottom w:val="single" w:sz="2" w:space="1" w:color="FFFFFF"/>
                    <w:right w:val="single" w:sz="2" w:space="4" w:color="FFFFFF"/>
                  </w:divBdr>
                  <w:divsChild>
                    <w:div w:id="233320260">
                      <w:marLeft w:val="0"/>
                      <w:marRight w:val="0"/>
                      <w:marTop w:val="0"/>
                      <w:marBottom w:val="0"/>
                      <w:divBdr>
                        <w:top w:val="none" w:sz="0" w:space="0" w:color="auto"/>
                        <w:left w:val="none" w:sz="0" w:space="0" w:color="auto"/>
                        <w:bottom w:val="none" w:sz="0" w:space="0" w:color="auto"/>
                        <w:right w:val="none" w:sz="0" w:space="0" w:color="auto"/>
                      </w:divBdr>
                    </w:div>
                  </w:divsChild>
                </w:div>
                <w:div w:id="160439584">
                  <w:marLeft w:val="0"/>
                  <w:marRight w:val="0"/>
                  <w:marTop w:val="0"/>
                  <w:marBottom w:val="0"/>
                  <w:divBdr>
                    <w:top w:val="single" w:sz="2" w:space="1" w:color="FFFFFF"/>
                    <w:left w:val="single" w:sz="2" w:space="12" w:color="FFFFFF"/>
                    <w:bottom w:val="single" w:sz="2" w:space="1" w:color="FFFFFF"/>
                    <w:right w:val="single" w:sz="2" w:space="4" w:color="FFFFFF"/>
                  </w:divBdr>
                  <w:divsChild>
                    <w:div w:id="1282758305">
                      <w:marLeft w:val="0"/>
                      <w:marRight w:val="0"/>
                      <w:marTop w:val="0"/>
                      <w:marBottom w:val="0"/>
                      <w:divBdr>
                        <w:top w:val="none" w:sz="0" w:space="0" w:color="auto"/>
                        <w:left w:val="none" w:sz="0" w:space="0" w:color="auto"/>
                        <w:bottom w:val="none" w:sz="0" w:space="0" w:color="auto"/>
                        <w:right w:val="none" w:sz="0" w:space="0" w:color="auto"/>
                      </w:divBdr>
                    </w:div>
                  </w:divsChild>
                </w:div>
                <w:div w:id="1501047331">
                  <w:marLeft w:val="0"/>
                  <w:marRight w:val="0"/>
                  <w:marTop w:val="0"/>
                  <w:marBottom w:val="0"/>
                  <w:divBdr>
                    <w:top w:val="single" w:sz="2" w:space="1" w:color="FFFFFF"/>
                    <w:left w:val="single" w:sz="2" w:space="12" w:color="FFFFFF"/>
                    <w:bottom w:val="single" w:sz="2" w:space="1" w:color="FFFFFF"/>
                    <w:right w:val="single" w:sz="2" w:space="4" w:color="FFFFFF"/>
                  </w:divBdr>
                  <w:divsChild>
                    <w:div w:id="1549338480">
                      <w:marLeft w:val="0"/>
                      <w:marRight w:val="0"/>
                      <w:marTop w:val="0"/>
                      <w:marBottom w:val="0"/>
                      <w:divBdr>
                        <w:top w:val="none" w:sz="0" w:space="0" w:color="auto"/>
                        <w:left w:val="none" w:sz="0" w:space="0" w:color="auto"/>
                        <w:bottom w:val="none" w:sz="0" w:space="0" w:color="auto"/>
                        <w:right w:val="none" w:sz="0" w:space="0" w:color="auto"/>
                      </w:divBdr>
                    </w:div>
                  </w:divsChild>
                </w:div>
                <w:div w:id="1903834061">
                  <w:marLeft w:val="0"/>
                  <w:marRight w:val="0"/>
                  <w:marTop w:val="0"/>
                  <w:marBottom w:val="0"/>
                  <w:divBdr>
                    <w:top w:val="single" w:sz="2" w:space="1" w:color="FFFFFF"/>
                    <w:left w:val="single" w:sz="2" w:space="12" w:color="FFFFFF"/>
                    <w:bottom w:val="single" w:sz="2" w:space="1" w:color="FFFFFF"/>
                    <w:right w:val="single" w:sz="2" w:space="4" w:color="FFFFFF"/>
                  </w:divBdr>
                  <w:divsChild>
                    <w:div w:id="527451988">
                      <w:marLeft w:val="0"/>
                      <w:marRight w:val="0"/>
                      <w:marTop w:val="0"/>
                      <w:marBottom w:val="0"/>
                      <w:divBdr>
                        <w:top w:val="none" w:sz="0" w:space="0" w:color="auto"/>
                        <w:left w:val="none" w:sz="0" w:space="0" w:color="auto"/>
                        <w:bottom w:val="none" w:sz="0" w:space="0" w:color="auto"/>
                        <w:right w:val="none" w:sz="0" w:space="0" w:color="auto"/>
                      </w:divBdr>
                    </w:div>
                  </w:divsChild>
                </w:div>
                <w:div w:id="861282996">
                  <w:marLeft w:val="0"/>
                  <w:marRight w:val="0"/>
                  <w:marTop w:val="0"/>
                  <w:marBottom w:val="0"/>
                  <w:divBdr>
                    <w:top w:val="single" w:sz="2" w:space="1" w:color="FFFFFF"/>
                    <w:left w:val="single" w:sz="2" w:space="12" w:color="FFFFFF"/>
                    <w:bottom w:val="single" w:sz="2" w:space="1" w:color="FFFFFF"/>
                    <w:right w:val="single" w:sz="2" w:space="4" w:color="FFFFFF"/>
                  </w:divBdr>
                  <w:divsChild>
                    <w:div w:id="1151825399">
                      <w:marLeft w:val="0"/>
                      <w:marRight w:val="0"/>
                      <w:marTop w:val="0"/>
                      <w:marBottom w:val="0"/>
                      <w:divBdr>
                        <w:top w:val="none" w:sz="0" w:space="0" w:color="auto"/>
                        <w:left w:val="none" w:sz="0" w:space="0" w:color="auto"/>
                        <w:bottom w:val="none" w:sz="0" w:space="0" w:color="auto"/>
                        <w:right w:val="none" w:sz="0" w:space="0" w:color="auto"/>
                      </w:divBdr>
                    </w:div>
                  </w:divsChild>
                </w:div>
                <w:div w:id="1167087198">
                  <w:marLeft w:val="0"/>
                  <w:marRight w:val="0"/>
                  <w:marTop w:val="0"/>
                  <w:marBottom w:val="0"/>
                  <w:divBdr>
                    <w:top w:val="single" w:sz="2" w:space="1" w:color="FFFFFF"/>
                    <w:left w:val="single" w:sz="2" w:space="12" w:color="FFFFFF"/>
                    <w:bottom w:val="single" w:sz="2" w:space="1" w:color="FFFFFF"/>
                    <w:right w:val="single" w:sz="2" w:space="4" w:color="FFFFFF"/>
                  </w:divBdr>
                  <w:divsChild>
                    <w:div w:id="1986347411">
                      <w:marLeft w:val="0"/>
                      <w:marRight w:val="0"/>
                      <w:marTop w:val="0"/>
                      <w:marBottom w:val="0"/>
                      <w:divBdr>
                        <w:top w:val="none" w:sz="0" w:space="0" w:color="auto"/>
                        <w:left w:val="none" w:sz="0" w:space="0" w:color="auto"/>
                        <w:bottom w:val="none" w:sz="0" w:space="0" w:color="auto"/>
                        <w:right w:val="none" w:sz="0" w:space="0" w:color="auto"/>
                      </w:divBdr>
                    </w:div>
                  </w:divsChild>
                </w:div>
                <w:div w:id="1869558828">
                  <w:marLeft w:val="0"/>
                  <w:marRight w:val="0"/>
                  <w:marTop w:val="0"/>
                  <w:marBottom w:val="0"/>
                  <w:divBdr>
                    <w:top w:val="single" w:sz="2" w:space="1" w:color="FFFFFF"/>
                    <w:left w:val="single" w:sz="2" w:space="12" w:color="FFFFFF"/>
                    <w:bottom w:val="single" w:sz="2" w:space="1" w:color="FFFFFF"/>
                    <w:right w:val="single" w:sz="2" w:space="4" w:color="FFFFFF"/>
                  </w:divBdr>
                  <w:divsChild>
                    <w:div w:id="1972515723">
                      <w:marLeft w:val="0"/>
                      <w:marRight w:val="0"/>
                      <w:marTop w:val="0"/>
                      <w:marBottom w:val="0"/>
                      <w:divBdr>
                        <w:top w:val="none" w:sz="0" w:space="0" w:color="auto"/>
                        <w:left w:val="none" w:sz="0" w:space="0" w:color="auto"/>
                        <w:bottom w:val="none" w:sz="0" w:space="0" w:color="auto"/>
                        <w:right w:val="none" w:sz="0" w:space="0" w:color="auto"/>
                      </w:divBdr>
                    </w:div>
                  </w:divsChild>
                </w:div>
                <w:div w:id="1053114700">
                  <w:marLeft w:val="0"/>
                  <w:marRight w:val="0"/>
                  <w:marTop w:val="0"/>
                  <w:marBottom w:val="0"/>
                  <w:divBdr>
                    <w:top w:val="single" w:sz="2" w:space="1" w:color="FFFFFF"/>
                    <w:left w:val="single" w:sz="2" w:space="12" w:color="FFFFFF"/>
                    <w:bottom w:val="single" w:sz="2" w:space="1" w:color="FFFFFF"/>
                    <w:right w:val="single" w:sz="2" w:space="4" w:color="FFFFFF"/>
                  </w:divBdr>
                  <w:divsChild>
                    <w:div w:id="90320711">
                      <w:marLeft w:val="0"/>
                      <w:marRight w:val="0"/>
                      <w:marTop w:val="0"/>
                      <w:marBottom w:val="0"/>
                      <w:divBdr>
                        <w:top w:val="none" w:sz="0" w:space="0" w:color="auto"/>
                        <w:left w:val="none" w:sz="0" w:space="0" w:color="auto"/>
                        <w:bottom w:val="none" w:sz="0" w:space="0" w:color="auto"/>
                        <w:right w:val="none" w:sz="0" w:space="0" w:color="auto"/>
                      </w:divBdr>
                    </w:div>
                  </w:divsChild>
                </w:div>
                <w:div w:id="580604314">
                  <w:marLeft w:val="0"/>
                  <w:marRight w:val="0"/>
                  <w:marTop w:val="0"/>
                  <w:marBottom w:val="0"/>
                  <w:divBdr>
                    <w:top w:val="single" w:sz="2" w:space="1" w:color="FFFFFF"/>
                    <w:left w:val="single" w:sz="2" w:space="12" w:color="FFFFFF"/>
                    <w:bottom w:val="single" w:sz="2" w:space="1" w:color="FFFFFF"/>
                    <w:right w:val="single" w:sz="2" w:space="4" w:color="FFFFFF"/>
                  </w:divBdr>
                  <w:divsChild>
                    <w:div w:id="591208541">
                      <w:marLeft w:val="0"/>
                      <w:marRight w:val="0"/>
                      <w:marTop w:val="0"/>
                      <w:marBottom w:val="0"/>
                      <w:divBdr>
                        <w:top w:val="none" w:sz="0" w:space="0" w:color="auto"/>
                        <w:left w:val="none" w:sz="0" w:space="0" w:color="auto"/>
                        <w:bottom w:val="none" w:sz="0" w:space="0" w:color="auto"/>
                        <w:right w:val="none" w:sz="0" w:space="0" w:color="auto"/>
                      </w:divBdr>
                    </w:div>
                  </w:divsChild>
                </w:div>
                <w:div w:id="893540888">
                  <w:marLeft w:val="0"/>
                  <w:marRight w:val="0"/>
                  <w:marTop w:val="0"/>
                  <w:marBottom w:val="0"/>
                  <w:divBdr>
                    <w:top w:val="single" w:sz="2" w:space="1" w:color="FFFFFF"/>
                    <w:left w:val="single" w:sz="2" w:space="12" w:color="FFFFFF"/>
                    <w:bottom w:val="single" w:sz="2" w:space="1" w:color="FFFFFF"/>
                    <w:right w:val="single" w:sz="2" w:space="4" w:color="FFFFFF"/>
                  </w:divBdr>
                  <w:divsChild>
                    <w:div w:id="466121450">
                      <w:marLeft w:val="0"/>
                      <w:marRight w:val="0"/>
                      <w:marTop w:val="0"/>
                      <w:marBottom w:val="0"/>
                      <w:divBdr>
                        <w:top w:val="none" w:sz="0" w:space="0" w:color="auto"/>
                        <w:left w:val="none" w:sz="0" w:space="0" w:color="auto"/>
                        <w:bottom w:val="none" w:sz="0" w:space="0" w:color="auto"/>
                        <w:right w:val="none" w:sz="0" w:space="0" w:color="auto"/>
                      </w:divBdr>
                    </w:div>
                  </w:divsChild>
                </w:div>
                <w:div w:id="592787825">
                  <w:marLeft w:val="0"/>
                  <w:marRight w:val="0"/>
                  <w:marTop w:val="0"/>
                  <w:marBottom w:val="0"/>
                  <w:divBdr>
                    <w:top w:val="single" w:sz="2" w:space="1" w:color="FFFFFF"/>
                    <w:left w:val="single" w:sz="2" w:space="12" w:color="FFFFFF"/>
                    <w:bottom w:val="single" w:sz="2" w:space="1" w:color="FFFFFF"/>
                    <w:right w:val="single" w:sz="2" w:space="4" w:color="FFFFFF"/>
                  </w:divBdr>
                  <w:divsChild>
                    <w:div w:id="2135824997">
                      <w:marLeft w:val="0"/>
                      <w:marRight w:val="0"/>
                      <w:marTop w:val="0"/>
                      <w:marBottom w:val="0"/>
                      <w:divBdr>
                        <w:top w:val="none" w:sz="0" w:space="0" w:color="auto"/>
                        <w:left w:val="none" w:sz="0" w:space="0" w:color="auto"/>
                        <w:bottom w:val="none" w:sz="0" w:space="0" w:color="auto"/>
                        <w:right w:val="none" w:sz="0" w:space="0" w:color="auto"/>
                      </w:divBdr>
                    </w:div>
                  </w:divsChild>
                </w:div>
                <w:div w:id="268662271">
                  <w:marLeft w:val="0"/>
                  <w:marRight w:val="0"/>
                  <w:marTop w:val="0"/>
                  <w:marBottom w:val="0"/>
                  <w:divBdr>
                    <w:top w:val="single" w:sz="2" w:space="1" w:color="FFFFFF"/>
                    <w:left w:val="single" w:sz="2" w:space="12" w:color="FFFFFF"/>
                    <w:bottom w:val="single" w:sz="2" w:space="1" w:color="FFFFFF"/>
                    <w:right w:val="single" w:sz="2" w:space="4" w:color="FFFFFF"/>
                  </w:divBdr>
                  <w:divsChild>
                    <w:div w:id="857431704">
                      <w:marLeft w:val="0"/>
                      <w:marRight w:val="0"/>
                      <w:marTop w:val="0"/>
                      <w:marBottom w:val="0"/>
                      <w:divBdr>
                        <w:top w:val="none" w:sz="0" w:space="0" w:color="auto"/>
                        <w:left w:val="none" w:sz="0" w:space="0" w:color="auto"/>
                        <w:bottom w:val="none" w:sz="0" w:space="0" w:color="auto"/>
                        <w:right w:val="none" w:sz="0" w:space="0" w:color="auto"/>
                      </w:divBdr>
                    </w:div>
                  </w:divsChild>
                </w:div>
                <w:div w:id="1088306171">
                  <w:marLeft w:val="0"/>
                  <w:marRight w:val="0"/>
                  <w:marTop w:val="0"/>
                  <w:marBottom w:val="0"/>
                  <w:divBdr>
                    <w:top w:val="single" w:sz="2" w:space="1" w:color="FFFFFF"/>
                    <w:left w:val="single" w:sz="2" w:space="12" w:color="FFFFFF"/>
                    <w:bottom w:val="single" w:sz="2" w:space="1" w:color="FFFFFF"/>
                    <w:right w:val="single" w:sz="2" w:space="4" w:color="FFFFFF"/>
                  </w:divBdr>
                  <w:divsChild>
                    <w:div w:id="1784153941">
                      <w:marLeft w:val="0"/>
                      <w:marRight w:val="0"/>
                      <w:marTop w:val="0"/>
                      <w:marBottom w:val="0"/>
                      <w:divBdr>
                        <w:top w:val="none" w:sz="0" w:space="0" w:color="auto"/>
                        <w:left w:val="none" w:sz="0" w:space="0" w:color="auto"/>
                        <w:bottom w:val="none" w:sz="0" w:space="0" w:color="auto"/>
                        <w:right w:val="none" w:sz="0" w:space="0" w:color="auto"/>
                      </w:divBdr>
                    </w:div>
                  </w:divsChild>
                </w:div>
                <w:div w:id="1863393702">
                  <w:marLeft w:val="0"/>
                  <w:marRight w:val="0"/>
                  <w:marTop w:val="0"/>
                  <w:marBottom w:val="0"/>
                  <w:divBdr>
                    <w:top w:val="single" w:sz="2" w:space="1" w:color="FFFFFF"/>
                    <w:left w:val="single" w:sz="2" w:space="12" w:color="FFFFFF"/>
                    <w:bottom w:val="single" w:sz="2" w:space="1" w:color="FFFFFF"/>
                    <w:right w:val="single" w:sz="2" w:space="4" w:color="FFFFFF"/>
                  </w:divBdr>
                  <w:divsChild>
                    <w:div w:id="590430319">
                      <w:marLeft w:val="0"/>
                      <w:marRight w:val="0"/>
                      <w:marTop w:val="0"/>
                      <w:marBottom w:val="0"/>
                      <w:divBdr>
                        <w:top w:val="none" w:sz="0" w:space="0" w:color="auto"/>
                        <w:left w:val="none" w:sz="0" w:space="0" w:color="auto"/>
                        <w:bottom w:val="none" w:sz="0" w:space="0" w:color="auto"/>
                        <w:right w:val="none" w:sz="0" w:space="0" w:color="auto"/>
                      </w:divBdr>
                    </w:div>
                  </w:divsChild>
                </w:div>
                <w:div w:id="92631683">
                  <w:marLeft w:val="0"/>
                  <w:marRight w:val="0"/>
                  <w:marTop w:val="0"/>
                  <w:marBottom w:val="0"/>
                  <w:divBdr>
                    <w:top w:val="single" w:sz="2" w:space="1" w:color="FFFFFF"/>
                    <w:left w:val="single" w:sz="2" w:space="12" w:color="FFFFFF"/>
                    <w:bottom w:val="single" w:sz="2" w:space="1" w:color="FFFFFF"/>
                    <w:right w:val="single" w:sz="2" w:space="4" w:color="FFFFFF"/>
                  </w:divBdr>
                  <w:divsChild>
                    <w:div w:id="1720009799">
                      <w:marLeft w:val="0"/>
                      <w:marRight w:val="0"/>
                      <w:marTop w:val="0"/>
                      <w:marBottom w:val="0"/>
                      <w:divBdr>
                        <w:top w:val="none" w:sz="0" w:space="0" w:color="auto"/>
                        <w:left w:val="none" w:sz="0" w:space="0" w:color="auto"/>
                        <w:bottom w:val="none" w:sz="0" w:space="0" w:color="auto"/>
                        <w:right w:val="none" w:sz="0" w:space="0" w:color="auto"/>
                      </w:divBdr>
                    </w:div>
                  </w:divsChild>
                </w:div>
                <w:div w:id="2047214287">
                  <w:marLeft w:val="0"/>
                  <w:marRight w:val="0"/>
                  <w:marTop w:val="0"/>
                  <w:marBottom w:val="0"/>
                  <w:divBdr>
                    <w:top w:val="single" w:sz="2" w:space="1" w:color="FFFFFF"/>
                    <w:left w:val="single" w:sz="2" w:space="12" w:color="FFFFFF"/>
                    <w:bottom w:val="single" w:sz="2" w:space="1" w:color="FFFFFF"/>
                    <w:right w:val="single" w:sz="2" w:space="4" w:color="FFFFFF"/>
                  </w:divBdr>
                  <w:divsChild>
                    <w:div w:id="836772819">
                      <w:marLeft w:val="0"/>
                      <w:marRight w:val="0"/>
                      <w:marTop w:val="0"/>
                      <w:marBottom w:val="0"/>
                      <w:divBdr>
                        <w:top w:val="none" w:sz="0" w:space="0" w:color="auto"/>
                        <w:left w:val="none" w:sz="0" w:space="0" w:color="auto"/>
                        <w:bottom w:val="none" w:sz="0" w:space="0" w:color="auto"/>
                        <w:right w:val="none" w:sz="0" w:space="0" w:color="auto"/>
                      </w:divBdr>
                    </w:div>
                  </w:divsChild>
                </w:div>
                <w:div w:id="1470200348">
                  <w:marLeft w:val="0"/>
                  <w:marRight w:val="0"/>
                  <w:marTop w:val="0"/>
                  <w:marBottom w:val="0"/>
                  <w:divBdr>
                    <w:top w:val="single" w:sz="2" w:space="1" w:color="FFFFFF"/>
                    <w:left w:val="single" w:sz="2" w:space="12" w:color="FFFFFF"/>
                    <w:bottom w:val="single" w:sz="2" w:space="1" w:color="FFFFFF"/>
                    <w:right w:val="single" w:sz="2" w:space="4" w:color="FFFFFF"/>
                  </w:divBdr>
                  <w:divsChild>
                    <w:div w:id="1432044531">
                      <w:marLeft w:val="0"/>
                      <w:marRight w:val="0"/>
                      <w:marTop w:val="0"/>
                      <w:marBottom w:val="0"/>
                      <w:divBdr>
                        <w:top w:val="none" w:sz="0" w:space="0" w:color="auto"/>
                        <w:left w:val="none" w:sz="0" w:space="0" w:color="auto"/>
                        <w:bottom w:val="none" w:sz="0" w:space="0" w:color="auto"/>
                        <w:right w:val="none" w:sz="0" w:space="0" w:color="auto"/>
                      </w:divBdr>
                    </w:div>
                  </w:divsChild>
                </w:div>
                <w:div w:id="1218589933">
                  <w:marLeft w:val="0"/>
                  <w:marRight w:val="0"/>
                  <w:marTop w:val="0"/>
                  <w:marBottom w:val="0"/>
                  <w:divBdr>
                    <w:top w:val="single" w:sz="2" w:space="1" w:color="FFFFFF"/>
                    <w:left w:val="single" w:sz="2" w:space="12" w:color="FFFFFF"/>
                    <w:bottom w:val="single" w:sz="2" w:space="1" w:color="FFFFFF"/>
                    <w:right w:val="single" w:sz="2" w:space="4" w:color="FFFFFF"/>
                  </w:divBdr>
                  <w:divsChild>
                    <w:div w:id="530186902">
                      <w:marLeft w:val="0"/>
                      <w:marRight w:val="0"/>
                      <w:marTop w:val="0"/>
                      <w:marBottom w:val="0"/>
                      <w:divBdr>
                        <w:top w:val="none" w:sz="0" w:space="0" w:color="auto"/>
                        <w:left w:val="none" w:sz="0" w:space="0" w:color="auto"/>
                        <w:bottom w:val="none" w:sz="0" w:space="0" w:color="auto"/>
                        <w:right w:val="none" w:sz="0" w:space="0" w:color="auto"/>
                      </w:divBdr>
                    </w:div>
                  </w:divsChild>
                </w:div>
                <w:div w:id="263154054">
                  <w:marLeft w:val="0"/>
                  <w:marRight w:val="0"/>
                  <w:marTop w:val="0"/>
                  <w:marBottom w:val="0"/>
                  <w:divBdr>
                    <w:top w:val="single" w:sz="2" w:space="1" w:color="FFFFFF"/>
                    <w:left w:val="single" w:sz="2" w:space="12" w:color="FFFFFF"/>
                    <w:bottom w:val="single" w:sz="2" w:space="1" w:color="FFFFFF"/>
                    <w:right w:val="single" w:sz="2" w:space="4" w:color="FFFFFF"/>
                  </w:divBdr>
                  <w:divsChild>
                    <w:div w:id="109400520">
                      <w:marLeft w:val="0"/>
                      <w:marRight w:val="0"/>
                      <w:marTop w:val="0"/>
                      <w:marBottom w:val="0"/>
                      <w:divBdr>
                        <w:top w:val="none" w:sz="0" w:space="0" w:color="auto"/>
                        <w:left w:val="none" w:sz="0" w:space="0" w:color="auto"/>
                        <w:bottom w:val="none" w:sz="0" w:space="0" w:color="auto"/>
                        <w:right w:val="none" w:sz="0" w:space="0" w:color="auto"/>
                      </w:divBdr>
                    </w:div>
                  </w:divsChild>
                </w:div>
                <w:div w:id="1862207791">
                  <w:marLeft w:val="0"/>
                  <w:marRight w:val="0"/>
                  <w:marTop w:val="0"/>
                  <w:marBottom w:val="0"/>
                  <w:divBdr>
                    <w:top w:val="single" w:sz="2" w:space="1" w:color="FFFFFF"/>
                    <w:left w:val="single" w:sz="2" w:space="12" w:color="FFFFFF"/>
                    <w:bottom w:val="single" w:sz="2" w:space="4" w:color="FFFFFF"/>
                    <w:right w:val="single" w:sz="2" w:space="4" w:color="FFFFFF"/>
                  </w:divBdr>
                  <w:divsChild>
                    <w:div w:id="13389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2858">
          <w:marLeft w:val="0"/>
          <w:marRight w:val="0"/>
          <w:marTop w:val="0"/>
          <w:marBottom w:val="335"/>
          <w:divBdr>
            <w:top w:val="none" w:sz="0" w:space="0" w:color="auto"/>
            <w:left w:val="none" w:sz="0" w:space="0" w:color="auto"/>
            <w:bottom w:val="none" w:sz="0" w:space="0" w:color="auto"/>
            <w:right w:val="none" w:sz="0" w:space="0" w:color="auto"/>
          </w:divBdr>
          <w:divsChild>
            <w:div w:id="864051943">
              <w:marLeft w:val="0"/>
              <w:marRight w:val="0"/>
              <w:marTop w:val="0"/>
              <w:marBottom w:val="0"/>
              <w:divBdr>
                <w:top w:val="none" w:sz="0" w:space="0" w:color="auto"/>
                <w:left w:val="none" w:sz="0" w:space="0" w:color="auto"/>
                <w:bottom w:val="none" w:sz="0" w:space="0" w:color="auto"/>
                <w:right w:val="none" w:sz="0" w:space="0" w:color="auto"/>
              </w:divBdr>
              <w:divsChild>
                <w:div w:id="119540748">
                  <w:marLeft w:val="0"/>
                  <w:marRight w:val="0"/>
                  <w:marTop w:val="0"/>
                  <w:marBottom w:val="0"/>
                  <w:divBdr>
                    <w:top w:val="single" w:sz="2" w:space="4" w:color="FFFFFF"/>
                    <w:left w:val="single" w:sz="2" w:space="12" w:color="FFFFFF"/>
                    <w:bottom w:val="single" w:sz="2" w:space="1" w:color="FFFFFF"/>
                    <w:right w:val="single" w:sz="2" w:space="4" w:color="FFFFFF"/>
                  </w:divBdr>
                  <w:divsChild>
                    <w:div w:id="633028786">
                      <w:marLeft w:val="0"/>
                      <w:marRight w:val="0"/>
                      <w:marTop w:val="0"/>
                      <w:marBottom w:val="0"/>
                      <w:divBdr>
                        <w:top w:val="none" w:sz="0" w:space="0" w:color="auto"/>
                        <w:left w:val="none" w:sz="0" w:space="0" w:color="auto"/>
                        <w:bottom w:val="none" w:sz="0" w:space="0" w:color="auto"/>
                        <w:right w:val="none" w:sz="0" w:space="0" w:color="auto"/>
                      </w:divBdr>
                    </w:div>
                  </w:divsChild>
                </w:div>
                <w:div w:id="285039362">
                  <w:marLeft w:val="0"/>
                  <w:marRight w:val="0"/>
                  <w:marTop w:val="0"/>
                  <w:marBottom w:val="0"/>
                  <w:divBdr>
                    <w:top w:val="single" w:sz="2" w:space="1" w:color="FFFFFF"/>
                    <w:left w:val="single" w:sz="2" w:space="12" w:color="FFFFFF"/>
                    <w:bottom w:val="single" w:sz="2" w:space="1" w:color="FFFFFF"/>
                    <w:right w:val="single" w:sz="2" w:space="4" w:color="FFFFFF"/>
                  </w:divBdr>
                  <w:divsChild>
                    <w:div w:id="601112794">
                      <w:marLeft w:val="0"/>
                      <w:marRight w:val="0"/>
                      <w:marTop w:val="0"/>
                      <w:marBottom w:val="0"/>
                      <w:divBdr>
                        <w:top w:val="none" w:sz="0" w:space="0" w:color="auto"/>
                        <w:left w:val="none" w:sz="0" w:space="0" w:color="auto"/>
                        <w:bottom w:val="none" w:sz="0" w:space="0" w:color="auto"/>
                        <w:right w:val="none" w:sz="0" w:space="0" w:color="auto"/>
                      </w:divBdr>
                    </w:div>
                  </w:divsChild>
                </w:div>
                <w:div w:id="1017119516">
                  <w:marLeft w:val="0"/>
                  <w:marRight w:val="0"/>
                  <w:marTop w:val="0"/>
                  <w:marBottom w:val="0"/>
                  <w:divBdr>
                    <w:top w:val="single" w:sz="2" w:space="1" w:color="FFFFFF"/>
                    <w:left w:val="single" w:sz="2" w:space="12" w:color="FFFFFF"/>
                    <w:bottom w:val="single" w:sz="2" w:space="1" w:color="FFFFFF"/>
                    <w:right w:val="single" w:sz="2" w:space="4" w:color="FFFFFF"/>
                  </w:divBdr>
                  <w:divsChild>
                    <w:div w:id="153303416">
                      <w:marLeft w:val="0"/>
                      <w:marRight w:val="0"/>
                      <w:marTop w:val="0"/>
                      <w:marBottom w:val="0"/>
                      <w:divBdr>
                        <w:top w:val="none" w:sz="0" w:space="0" w:color="auto"/>
                        <w:left w:val="none" w:sz="0" w:space="0" w:color="auto"/>
                        <w:bottom w:val="none" w:sz="0" w:space="0" w:color="auto"/>
                        <w:right w:val="none" w:sz="0" w:space="0" w:color="auto"/>
                      </w:divBdr>
                    </w:div>
                  </w:divsChild>
                </w:div>
                <w:div w:id="264264083">
                  <w:marLeft w:val="0"/>
                  <w:marRight w:val="0"/>
                  <w:marTop w:val="0"/>
                  <w:marBottom w:val="0"/>
                  <w:divBdr>
                    <w:top w:val="single" w:sz="2" w:space="1" w:color="FFFFFF"/>
                    <w:left w:val="single" w:sz="2" w:space="12" w:color="FFFFFF"/>
                    <w:bottom w:val="single" w:sz="2" w:space="1" w:color="FFFFFF"/>
                    <w:right w:val="single" w:sz="2" w:space="4" w:color="FFFFFF"/>
                  </w:divBdr>
                  <w:divsChild>
                    <w:div w:id="1464687553">
                      <w:marLeft w:val="0"/>
                      <w:marRight w:val="0"/>
                      <w:marTop w:val="0"/>
                      <w:marBottom w:val="0"/>
                      <w:divBdr>
                        <w:top w:val="none" w:sz="0" w:space="0" w:color="auto"/>
                        <w:left w:val="none" w:sz="0" w:space="0" w:color="auto"/>
                        <w:bottom w:val="none" w:sz="0" w:space="0" w:color="auto"/>
                        <w:right w:val="none" w:sz="0" w:space="0" w:color="auto"/>
                      </w:divBdr>
                    </w:div>
                  </w:divsChild>
                </w:div>
                <w:div w:id="846673255">
                  <w:marLeft w:val="0"/>
                  <w:marRight w:val="0"/>
                  <w:marTop w:val="0"/>
                  <w:marBottom w:val="0"/>
                  <w:divBdr>
                    <w:top w:val="single" w:sz="2" w:space="1" w:color="FFFFFF"/>
                    <w:left w:val="single" w:sz="2" w:space="12" w:color="FFFFFF"/>
                    <w:bottom w:val="single" w:sz="2" w:space="1" w:color="FFFFFF"/>
                    <w:right w:val="single" w:sz="2" w:space="4" w:color="FFFFFF"/>
                  </w:divBdr>
                  <w:divsChild>
                    <w:div w:id="298994458">
                      <w:marLeft w:val="0"/>
                      <w:marRight w:val="0"/>
                      <w:marTop w:val="0"/>
                      <w:marBottom w:val="0"/>
                      <w:divBdr>
                        <w:top w:val="none" w:sz="0" w:space="0" w:color="auto"/>
                        <w:left w:val="none" w:sz="0" w:space="0" w:color="auto"/>
                        <w:bottom w:val="none" w:sz="0" w:space="0" w:color="auto"/>
                        <w:right w:val="none" w:sz="0" w:space="0" w:color="auto"/>
                      </w:divBdr>
                    </w:div>
                  </w:divsChild>
                </w:div>
                <w:div w:id="748120737">
                  <w:marLeft w:val="0"/>
                  <w:marRight w:val="0"/>
                  <w:marTop w:val="0"/>
                  <w:marBottom w:val="0"/>
                  <w:divBdr>
                    <w:top w:val="single" w:sz="2" w:space="1" w:color="FFFFFF"/>
                    <w:left w:val="single" w:sz="2" w:space="12" w:color="FFFFFF"/>
                    <w:bottom w:val="single" w:sz="2" w:space="1" w:color="FFFFFF"/>
                    <w:right w:val="single" w:sz="2" w:space="4" w:color="FFFFFF"/>
                  </w:divBdr>
                  <w:divsChild>
                    <w:div w:id="1306665927">
                      <w:marLeft w:val="0"/>
                      <w:marRight w:val="0"/>
                      <w:marTop w:val="0"/>
                      <w:marBottom w:val="0"/>
                      <w:divBdr>
                        <w:top w:val="none" w:sz="0" w:space="0" w:color="auto"/>
                        <w:left w:val="none" w:sz="0" w:space="0" w:color="auto"/>
                        <w:bottom w:val="none" w:sz="0" w:space="0" w:color="auto"/>
                        <w:right w:val="none" w:sz="0" w:space="0" w:color="auto"/>
                      </w:divBdr>
                    </w:div>
                  </w:divsChild>
                </w:div>
                <w:div w:id="1415587046">
                  <w:marLeft w:val="0"/>
                  <w:marRight w:val="0"/>
                  <w:marTop w:val="0"/>
                  <w:marBottom w:val="0"/>
                  <w:divBdr>
                    <w:top w:val="single" w:sz="2" w:space="1" w:color="FFFFFF"/>
                    <w:left w:val="single" w:sz="2" w:space="12" w:color="FFFFFF"/>
                    <w:bottom w:val="single" w:sz="2" w:space="1" w:color="FFFFFF"/>
                    <w:right w:val="single" w:sz="2" w:space="4" w:color="FFFFFF"/>
                  </w:divBdr>
                  <w:divsChild>
                    <w:div w:id="1035429737">
                      <w:marLeft w:val="0"/>
                      <w:marRight w:val="0"/>
                      <w:marTop w:val="0"/>
                      <w:marBottom w:val="0"/>
                      <w:divBdr>
                        <w:top w:val="none" w:sz="0" w:space="0" w:color="auto"/>
                        <w:left w:val="none" w:sz="0" w:space="0" w:color="auto"/>
                        <w:bottom w:val="none" w:sz="0" w:space="0" w:color="auto"/>
                        <w:right w:val="none" w:sz="0" w:space="0" w:color="auto"/>
                      </w:divBdr>
                    </w:div>
                  </w:divsChild>
                </w:div>
                <w:div w:id="1270354875">
                  <w:marLeft w:val="0"/>
                  <w:marRight w:val="0"/>
                  <w:marTop w:val="0"/>
                  <w:marBottom w:val="0"/>
                  <w:divBdr>
                    <w:top w:val="single" w:sz="2" w:space="1" w:color="FFFFFF"/>
                    <w:left w:val="single" w:sz="2" w:space="12" w:color="FFFFFF"/>
                    <w:bottom w:val="single" w:sz="2" w:space="1" w:color="FFFFFF"/>
                    <w:right w:val="single" w:sz="2" w:space="4" w:color="FFFFFF"/>
                  </w:divBdr>
                  <w:divsChild>
                    <w:div w:id="652299391">
                      <w:marLeft w:val="0"/>
                      <w:marRight w:val="0"/>
                      <w:marTop w:val="0"/>
                      <w:marBottom w:val="0"/>
                      <w:divBdr>
                        <w:top w:val="none" w:sz="0" w:space="0" w:color="auto"/>
                        <w:left w:val="none" w:sz="0" w:space="0" w:color="auto"/>
                        <w:bottom w:val="none" w:sz="0" w:space="0" w:color="auto"/>
                        <w:right w:val="none" w:sz="0" w:space="0" w:color="auto"/>
                      </w:divBdr>
                    </w:div>
                  </w:divsChild>
                </w:div>
                <w:div w:id="1161236061">
                  <w:marLeft w:val="0"/>
                  <w:marRight w:val="0"/>
                  <w:marTop w:val="0"/>
                  <w:marBottom w:val="0"/>
                  <w:divBdr>
                    <w:top w:val="single" w:sz="2" w:space="1" w:color="FFFFFF"/>
                    <w:left w:val="single" w:sz="2" w:space="12" w:color="FFFFFF"/>
                    <w:bottom w:val="single" w:sz="2" w:space="1" w:color="FFFFFF"/>
                    <w:right w:val="single" w:sz="2" w:space="4" w:color="FFFFFF"/>
                  </w:divBdr>
                  <w:divsChild>
                    <w:div w:id="212887427">
                      <w:marLeft w:val="0"/>
                      <w:marRight w:val="0"/>
                      <w:marTop w:val="0"/>
                      <w:marBottom w:val="0"/>
                      <w:divBdr>
                        <w:top w:val="none" w:sz="0" w:space="0" w:color="auto"/>
                        <w:left w:val="none" w:sz="0" w:space="0" w:color="auto"/>
                        <w:bottom w:val="none" w:sz="0" w:space="0" w:color="auto"/>
                        <w:right w:val="none" w:sz="0" w:space="0" w:color="auto"/>
                      </w:divBdr>
                    </w:div>
                  </w:divsChild>
                </w:div>
                <w:div w:id="14961206">
                  <w:marLeft w:val="0"/>
                  <w:marRight w:val="0"/>
                  <w:marTop w:val="0"/>
                  <w:marBottom w:val="0"/>
                  <w:divBdr>
                    <w:top w:val="single" w:sz="2" w:space="1" w:color="FFFFFF"/>
                    <w:left w:val="single" w:sz="2" w:space="12" w:color="FFFFFF"/>
                    <w:bottom w:val="single" w:sz="2" w:space="1" w:color="FFFFFF"/>
                    <w:right w:val="single" w:sz="2" w:space="4" w:color="FFFFFF"/>
                  </w:divBdr>
                  <w:divsChild>
                    <w:div w:id="47463138">
                      <w:marLeft w:val="0"/>
                      <w:marRight w:val="0"/>
                      <w:marTop w:val="0"/>
                      <w:marBottom w:val="0"/>
                      <w:divBdr>
                        <w:top w:val="none" w:sz="0" w:space="0" w:color="auto"/>
                        <w:left w:val="none" w:sz="0" w:space="0" w:color="auto"/>
                        <w:bottom w:val="none" w:sz="0" w:space="0" w:color="auto"/>
                        <w:right w:val="none" w:sz="0" w:space="0" w:color="auto"/>
                      </w:divBdr>
                    </w:div>
                  </w:divsChild>
                </w:div>
                <w:div w:id="1365211468">
                  <w:marLeft w:val="0"/>
                  <w:marRight w:val="0"/>
                  <w:marTop w:val="0"/>
                  <w:marBottom w:val="0"/>
                  <w:divBdr>
                    <w:top w:val="single" w:sz="2" w:space="1" w:color="FFFFFF"/>
                    <w:left w:val="single" w:sz="2" w:space="12" w:color="FFFFFF"/>
                    <w:bottom w:val="single" w:sz="2" w:space="1" w:color="FFFFFF"/>
                    <w:right w:val="single" w:sz="2" w:space="4" w:color="FFFFFF"/>
                  </w:divBdr>
                  <w:divsChild>
                    <w:div w:id="312956145">
                      <w:marLeft w:val="0"/>
                      <w:marRight w:val="0"/>
                      <w:marTop w:val="0"/>
                      <w:marBottom w:val="0"/>
                      <w:divBdr>
                        <w:top w:val="none" w:sz="0" w:space="0" w:color="auto"/>
                        <w:left w:val="none" w:sz="0" w:space="0" w:color="auto"/>
                        <w:bottom w:val="none" w:sz="0" w:space="0" w:color="auto"/>
                        <w:right w:val="none" w:sz="0" w:space="0" w:color="auto"/>
                      </w:divBdr>
                    </w:div>
                  </w:divsChild>
                </w:div>
                <w:div w:id="711615442">
                  <w:marLeft w:val="0"/>
                  <w:marRight w:val="0"/>
                  <w:marTop w:val="0"/>
                  <w:marBottom w:val="0"/>
                  <w:divBdr>
                    <w:top w:val="single" w:sz="2" w:space="1" w:color="FFFFFF"/>
                    <w:left w:val="single" w:sz="2" w:space="12" w:color="FFFFFF"/>
                    <w:bottom w:val="single" w:sz="2" w:space="1" w:color="FFFFFF"/>
                    <w:right w:val="single" w:sz="2" w:space="4" w:color="FFFFFF"/>
                  </w:divBdr>
                  <w:divsChild>
                    <w:div w:id="33123150">
                      <w:marLeft w:val="0"/>
                      <w:marRight w:val="0"/>
                      <w:marTop w:val="0"/>
                      <w:marBottom w:val="0"/>
                      <w:divBdr>
                        <w:top w:val="none" w:sz="0" w:space="0" w:color="auto"/>
                        <w:left w:val="none" w:sz="0" w:space="0" w:color="auto"/>
                        <w:bottom w:val="none" w:sz="0" w:space="0" w:color="auto"/>
                        <w:right w:val="none" w:sz="0" w:space="0" w:color="auto"/>
                      </w:divBdr>
                    </w:div>
                  </w:divsChild>
                </w:div>
                <w:div w:id="1344238212">
                  <w:marLeft w:val="0"/>
                  <w:marRight w:val="0"/>
                  <w:marTop w:val="0"/>
                  <w:marBottom w:val="0"/>
                  <w:divBdr>
                    <w:top w:val="single" w:sz="2" w:space="1" w:color="FFFFFF"/>
                    <w:left w:val="single" w:sz="2" w:space="12" w:color="FFFFFF"/>
                    <w:bottom w:val="single" w:sz="2" w:space="1" w:color="FFFFFF"/>
                    <w:right w:val="single" w:sz="2" w:space="4" w:color="FFFFFF"/>
                  </w:divBdr>
                  <w:divsChild>
                    <w:div w:id="247233059">
                      <w:marLeft w:val="0"/>
                      <w:marRight w:val="0"/>
                      <w:marTop w:val="0"/>
                      <w:marBottom w:val="0"/>
                      <w:divBdr>
                        <w:top w:val="none" w:sz="0" w:space="0" w:color="auto"/>
                        <w:left w:val="none" w:sz="0" w:space="0" w:color="auto"/>
                        <w:bottom w:val="none" w:sz="0" w:space="0" w:color="auto"/>
                        <w:right w:val="none" w:sz="0" w:space="0" w:color="auto"/>
                      </w:divBdr>
                    </w:div>
                  </w:divsChild>
                </w:div>
                <w:div w:id="1941445905">
                  <w:marLeft w:val="0"/>
                  <w:marRight w:val="0"/>
                  <w:marTop w:val="0"/>
                  <w:marBottom w:val="0"/>
                  <w:divBdr>
                    <w:top w:val="single" w:sz="2" w:space="1" w:color="FFFFFF"/>
                    <w:left w:val="single" w:sz="2" w:space="12" w:color="FFFFFF"/>
                    <w:bottom w:val="single" w:sz="2" w:space="1" w:color="FFFFFF"/>
                    <w:right w:val="single" w:sz="2" w:space="4" w:color="FFFFFF"/>
                  </w:divBdr>
                  <w:divsChild>
                    <w:div w:id="1524321195">
                      <w:marLeft w:val="0"/>
                      <w:marRight w:val="0"/>
                      <w:marTop w:val="0"/>
                      <w:marBottom w:val="0"/>
                      <w:divBdr>
                        <w:top w:val="none" w:sz="0" w:space="0" w:color="auto"/>
                        <w:left w:val="none" w:sz="0" w:space="0" w:color="auto"/>
                        <w:bottom w:val="none" w:sz="0" w:space="0" w:color="auto"/>
                        <w:right w:val="none" w:sz="0" w:space="0" w:color="auto"/>
                      </w:divBdr>
                    </w:div>
                  </w:divsChild>
                </w:div>
                <w:div w:id="1154025011">
                  <w:marLeft w:val="0"/>
                  <w:marRight w:val="0"/>
                  <w:marTop w:val="0"/>
                  <w:marBottom w:val="0"/>
                  <w:divBdr>
                    <w:top w:val="single" w:sz="2" w:space="1" w:color="FFFFFF"/>
                    <w:left w:val="single" w:sz="2" w:space="12" w:color="FFFFFF"/>
                    <w:bottom w:val="single" w:sz="2" w:space="1" w:color="FFFFFF"/>
                    <w:right w:val="single" w:sz="2" w:space="4" w:color="FFFFFF"/>
                  </w:divBdr>
                  <w:divsChild>
                    <w:div w:id="342366819">
                      <w:marLeft w:val="0"/>
                      <w:marRight w:val="0"/>
                      <w:marTop w:val="0"/>
                      <w:marBottom w:val="0"/>
                      <w:divBdr>
                        <w:top w:val="none" w:sz="0" w:space="0" w:color="auto"/>
                        <w:left w:val="none" w:sz="0" w:space="0" w:color="auto"/>
                        <w:bottom w:val="none" w:sz="0" w:space="0" w:color="auto"/>
                        <w:right w:val="none" w:sz="0" w:space="0" w:color="auto"/>
                      </w:divBdr>
                    </w:div>
                  </w:divsChild>
                </w:div>
                <w:div w:id="1044057339">
                  <w:marLeft w:val="0"/>
                  <w:marRight w:val="0"/>
                  <w:marTop w:val="0"/>
                  <w:marBottom w:val="0"/>
                  <w:divBdr>
                    <w:top w:val="single" w:sz="2" w:space="1" w:color="FFFFFF"/>
                    <w:left w:val="single" w:sz="2" w:space="12" w:color="FFFFFF"/>
                    <w:bottom w:val="single" w:sz="2" w:space="1" w:color="FFFFFF"/>
                    <w:right w:val="single" w:sz="2" w:space="4" w:color="FFFFFF"/>
                  </w:divBdr>
                  <w:divsChild>
                    <w:div w:id="1519851733">
                      <w:marLeft w:val="0"/>
                      <w:marRight w:val="0"/>
                      <w:marTop w:val="0"/>
                      <w:marBottom w:val="0"/>
                      <w:divBdr>
                        <w:top w:val="none" w:sz="0" w:space="0" w:color="auto"/>
                        <w:left w:val="none" w:sz="0" w:space="0" w:color="auto"/>
                        <w:bottom w:val="none" w:sz="0" w:space="0" w:color="auto"/>
                        <w:right w:val="none" w:sz="0" w:space="0" w:color="auto"/>
                      </w:divBdr>
                    </w:div>
                  </w:divsChild>
                </w:div>
                <w:div w:id="2132049016">
                  <w:marLeft w:val="0"/>
                  <w:marRight w:val="0"/>
                  <w:marTop w:val="0"/>
                  <w:marBottom w:val="0"/>
                  <w:divBdr>
                    <w:top w:val="single" w:sz="2" w:space="1" w:color="FFFFFF"/>
                    <w:left w:val="single" w:sz="2" w:space="12" w:color="FFFFFF"/>
                    <w:bottom w:val="single" w:sz="2" w:space="1" w:color="FFFFFF"/>
                    <w:right w:val="single" w:sz="2" w:space="4" w:color="FFFFFF"/>
                  </w:divBdr>
                  <w:divsChild>
                    <w:div w:id="157039093">
                      <w:marLeft w:val="0"/>
                      <w:marRight w:val="0"/>
                      <w:marTop w:val="0"/>
                      <w:marBottom w:val="0"/>
                      <w:divBdr>
                        <w:top w:val="none" w:sz="0" w:space="0" w:color="auto"/>
                        <w:left w:val="none" w:sz="0" w:space="0" w:color="auto"/>
                        <w:bottom w:val="none" w:sz="0" w:space="0" w:color="auto"/>
                        <w:right w:val="none" w:sz="0" w:space="0" w:color="auto"/>
                      </w:divBdr>
                    </w:div>
                  </w:divsChild>
                </w:div>
                <w:div w:id="311446206">
                  <w:marLeft w:val="0"/>
                  <w:marRight w:val="0"/>
                  <w:marTop w:val="0"/>
                  <w:marBottom w:val="0"/>
                  <w:divBdr>
                    <w:top w:val="single" w:sz="2" w:space="1" w:color="FFFFFF"/>
                    <w:left w:val="single" w:sz="2" w:space="12" w:color="FFFFFF"/>
                    <w:bottom w:val="single" w:sz="2" w:space="1" w:color="FFFFFF"/>
                    <w:right w:val="single" w:sz="2" w:space="4" w:color="FFFFFF"/>
                  </w:divBdr>
                  <w:divsChild>
                    <w:div w:id="1066418975">
                      <w:marLeft w:val="0"/>
                      <w:marRight w:val="0"/>
                      <w:marTop w:val="0"/>
                      <w:marBottom w:val="0"/>
                      <w:divBdr>
                        <w:top w:val="none" w:sz="0" w:space="0" w:color="auto"/>
                        <w:left w:val="none" w:sz="0" w:space="0" w:color="auto"/>
                        <w:bottom w:val="none" w:sz="0" w:space="0" w:color="auto"/>
                        <w:right w:val="none" w:sz="0" w:space="0" w:color="auto"/>
                      </w:divBdr>
                    </w:div>
                  </w:divsChild>
                </w:div>
                <w:div w:id="1620339396">
                  <w:marLeft w:val="0"/>
                  <w:marRight w:val="0"/>
                  <w:marTop w:val="0"/>
                  <w:marBottom w:val="0"/>
                  <w:divBdr>
                    <w:top w:val="single" w:sz="2" w:space="1" w:color="FFFFFF"/>
                    <w:left w:val="single" w:sz="2" w:space="12" w:color="FFFFFF"/>
                    <w:bottom w:val="single" w:sz="2" w:space="1" w:color="FFFFFF"/>
                    <w:right w:val="single" w:sz="2" w:space="4" w:color="FFFFFF"/>
                  </w:divBdr>
                  <w:divsChild>
                    <w:div w:id="1830515259">
                      <w:marLeft w:val="0"/>
                      <w:marRight w:val="0"/>
                      <w:marTop w:val="0"/>
                      <w:marBottom w:val="0"/>
                      <w:divBdr>
                        <w:top w:val="none" w:sz="0" w:space="0" w:color="auto"/>
                        <w:left w:val="none" w:sz="0" w:space="0" w:color="auto"/>
                        <w:bottom w:val="none" w:sz="0" w:space="0" w:color="auto"/>
                        <w:right w:val="none" w:sz="0" w:space="0" w:color="auto"/>
                      </w:divBdr>
                    </w:div>
                  </w:divsChild>
                </w:div>
                <w:div w:id="1913343766">
                  <w:marLeft w:val="0"/>
                  <w:marRight w:val="0"/>
                  <w:marTop w:val="0"/>
                  <w:marBottom w:val="0"/>
                  <w:divBdr>
                    <w:top w:val="single" w:sz="2" w:space="1" w:color="FFFFFF"/>
                    <w:left w:val="single" w:sz="2" w:space="12" w:color="FFFFFF"/>
                    <w:bottom w:val="single" w:sz="2" w:space="1" w:color="FFFFFF"/>
                    <w:right w:val="single" w:sz="2" w:space="4" w:color="FFFFFF"/>
                  </w:divBdr>
                  <w:divsChild>
                    <w:div w:id="132135856">
                      <w:marLeft w:val="0"/>
                      <w:marRight w:val="0"/>
                      <w:marTop w:val="0"/>
                      <w:marBottom w:val="0"/>
                      <w:divBdr>
                        <w:top w:val="none" w:sz="0" w:space="0" w:color="auto"/>
                        <w:left w:val="none" w:sz="0" w:space="0" w:color="auto"/>
                        <w:bottom w:val="none" w:sz="0" w:space="0" w:color="auto"/>
                        <w:right w:val="none" w:sz="0" w:space="0" w:color="auto"/>
                      </w:divBdr>
                    </w:div>
                  </w:divsChild>
                </w:div>
                <w:div w:id="105201902">
                  <w:marLeft w:val="0"/>
                  <w:marRight w:val="0"/>
                  <w:marTop w:val="0"/>
                  <w:marBottom w:val="0"/>
                  <w:divBdr>
                    <w:top w:val="single" w:sz="2" w:space="1" w:color="FFFFFF"/>
                    <w:left w:val="single" w:sz="2" w:space="12" w:color="FFFFFF"/>
                    <w:bottom w:val="single" w:sz="2" w:space="1" w:color="FFFFFF"/>
                    <w:right w:val="single" w:sz="2" w:space="4" w:color="FFFFFF"/>
                  </w:divBdr>
                  <w:divsChild>
                    <w:div w:id="671219999">
                      <w:marLeft w:val="0"/>
                      <w:marRight w:val="0"/>
                      <w:marTop w:val="0"/>
                      <w:marBottom w:val="0"/>
                      <w:divBdr>
                        <w:top w:val="none" w:sz="0" w:space="0" w:color="auto"/>
                        <w:left w:val="none" w:sz="0" w:space="0" w:color="auto"/>
                        <w:bottom w:val="none" w:sz="0" w:space="0" w:color="auto"/>
                        <w:right w:val="none" w:sz="0" w:space="0" w:color="auto"/>
                      </w:divBdr>
                    </w:div>
                  </w:divsChild>
                </w:div>
                <w:div w:id="573512682">
                  <w:marLeft w:val="0"/>
                  <w:marRight w:val="0"/>
                  <w:marTop w:val="0"/>
                  <w:marBottom w:val="0"/>
                  <w:divBdr>
                    <w:top w:val="single" w:sz="2" w:space="1" w:color="FFFFFF"/>
                    <w:left w:val="single" w:sz="2" w:space="12" w:color="FFFFFF"/>
                    <w:bottom w:val="single" w:sz="2" w:space="1" w:color="FFFFFF"/>
                    <w:right w:val="single" w:sz="2" w:space="4" w:color="FFFFFF"/>
                  </w:divBdr>
                  <w:divsChild>
                    <w:div w:id="1939366393">
                      <w:marLeft w:val="0"/>
                      <w:marRight w:val="0"/>
                      <w:marTop w:val="0"/>
                      <w:marBottom w:val="0"/>
                      <w:divBdr>
                        <w:top w:val="none" w:sz="0" w:space="0" w:color="auto"/>
                        <w:left w:val="none" w:sz="0" w:space="0" w:color="auto"/>
                        <w:bottom w:val="none" w:sz="0" w:space="0" w:color="auto"/>
                        <w:right w:val="none" w:sz="0" w:space="0" w:color="auto"/>
                      </w:divBdr>
                    </w:div>
                  </w:divsChild>
                </w:div>
                <w:div w:id="1941794317">
                  <w:marLeft w:val="0"/>
                  <w:marRight w:val="0"/>
                  <w:marTop w:val="0"/>
                  <w:marBottom w:val="0"/>
                  <w:divBdr>
                    <w:top w:val="single" w:sz="2" w:space="1" w:color="FFFFFF"/>
                    <w:left w:val="single" w:sz="2" w:space="12" w:color="FFFFFF"/>
                    <w:bottom w:val="single" w:sz="2" w:space="1" w:color="FFFFFF"/>
                    <w:right w:val="single" w:sz="2" w:space="4" w:color="FFFFFF"/>
                  </w:divBdr>
                  <w:divsChild>
                    <w:div w:id="1581255243">
                      <w:marLeft w:val="0"/>
                      <w:marRight w:val="0"/>
                      <w:marTop w:val="0"/>
                      <w:marBottom w:val="0"/>
                      <w:divBdr>
                        <w:top w:val="none" w:sz="0" w:space="0" w:color="auto"/>
                        <w:left w:val="none" w:sz="0" w:space="0" w:color="auto"/>
                        <w:bottom w:val="none" w:sz="0" w:space="0" w:color="auto"/>
                        <w:right w:val="none" w:sz="0" w:space="0" w:color="auto"/>
                      </w:divBdr>
                    </w:div>
                  </w:divsChild>
                </w:div>
                <w:div w:id="1303465709">
                  <w:marLeft w:val="0"/>
                  <w:marRight w:val="0"/>
                  <w:marTop w:val="0"/>
                  <w:marBottom w:val="0"/>
                  <w:divBdr>
                    <w:top w:val="single" w:sz="2" w:space="1" w:color="FFFFFF"/>
                    <w:left w:val="single" w:sz="2" w:space="12" w:color="FFFFFF"/>
                    <w:bottom w:val="single" w:sz="2" w:space="1" w:color="FFFFFF"/>
                    <w:right w:val="single" w:sz="2" w:space="4" w:color="FFFFFF"/>
                  </w:divBdr>
                  <w:divsChild>
                    <w:div w:id="49961675">
                      <w:marLeft w:val="0"/>
                      <w:marRight w:val="0"/>
                      <w:marTop w:val="0"/>
                      <w:marBottom w:val="0"/>
                      <w:divBdr>
                        <w:top w:val="none" w:sz="0" w:space="0" w:color="auto"/>
                        <w:left w:val="none" w:sz="0" w:space="0" w:color="auto"/>
                        <w:bottom w:val="none" w:sz="0" w:space="0" w:color="auto"/>
                        <w:right w:val="none" w:sz="0" w:space="0" w:color="auto"/>
                      </w:divBdr>
                    </w:div>
                  </w:divsChild>
                </w:div>
                <w:div w:id="169612881">
                  <w:marLeft w:val="0"/>
                  <w:marRight w:val="0"/>
                  <w:marTop w:val="0"/>
                  <w:marBottom w:val="0"/>
                  <w:divBdr>
                    <w:top w:val="single" w:sz="2" w:space="1" w:color="FFFFFF"/>
                    <w:left w:val="single" w:sz="2" w:space="12" w:color="FFFFFF"/>
                    <w:bottom w:val="single" w:sz="2" w:space="1" w:color="FFFFFF"/>
                    <w:right w:val="single" w:sz="2" w:space="4" w:color="FFFFFF"/>
                  </w:divBdr>
                  <w:divsChild>
                    <w:div w:id="212664574">
                      <w:marLeft w:val="0"/>
                      <w:marRight w:val="0"/>
                      <w:marTop w:val="0"/>
                      <w:marBottom w:val="0"/>
                      <w:divBdr>
                        <w:top w:val="none" w:sz="0" w:space="0" w:color="auto"/>
                        <w:left w:val="none" w:sz="0" w:space="0" w:color="auto"/>
                        <w:bottom w:val="none" w:sz="0" w:space="0" w:color="auto"/>
                        <w:right w:val="none" w:sz="0" w:space="0" w:color="auto"/>
                      </w:divBdr>
                    </w:div>
                  </w:divsChild>
                </w:div>
                <w:div w:id="1803228506">
                  <w:marLeft w:val="0"/>
                  <w:marRight w:val="0"/>
                  <w:marTop w:val="0"/>
                  <w:marBottom w:val="0"/>
                  <w:divBdr>
                    <w:top w:val="single" w:sz="2" w:space="1" w:color="FFFFFF"/>
                    <w:left w:val="single" w:sz="2" w:space="12" w:color="FFFFFF"/>
                    <w:bottom w:val="single" w:sz="2" w:space="1" w:color="FFFFFF"/>
                    <w:right w:val="single" w:sz="2" w:space="4" w:color="FFFFFF"/>
                  </w:divBdr>
                  <w:divsChild>
                    <w:div w:id="526916926">
                      <w:marLeft w:val="0"/>
                      <w:marRight w:val="0"/>
                      <w:marTop w:val="0"/>
                      <w:marBottom w:val="0"/>
                      <w:divBdr>
                        <w:top w:val="none" w:sz="0" w:space="0" w:color="auto"/>
                        <w:left w:val="none" w:sz="0" w:space="0" w:color="auto"/>
                        <w:bottom w:val="none" w:sz="0" w:space="0" w:color="auto"/>
                        <w:right w:val="none" w:sz="0" w:space="0" w:color="auto"/>
                      </w:divBdr>
                    </w:div>
                  </w:divsChild>
                </w:div>
                <w:div w:id="1632781658">
                  <w:marLeft w:val="0"/>
                  <w:marRight w:val="0"/>
                  <w:marTop w:val="0"/>
                  <w:marBottom w:val="0"/>
                  <w:divBdr>
                    <w:top w:val="single" w:sz="2" w:space="1" w:color="FFFFFF"/>
                    <w:left w:val="single" w:sz="2" w:space="12" w:color="FFFFFF"/>
                    <w:bottom w:val="single" w:sz="2" w:space="1" w:color="FFFFFF"/>
                    <w:right w:val="single" w:sz="2" w:space="4" w:color="FFFFFF"/>
                  </w:divBdr>
                  <w:divsChild>
                    <w:div w:id="1052580001">
                      <w:marLeft w:val="0"/>
                      <w:marRight w:val="0"/>
                      <w:marTop w:val="0"/>
                      <w:marBottom w:val="0"/>
                      <w:divBdr>
                        <w:top w:val="none" w:sz="0" w:space="0" w:color="auto"/>
                        <w:left w:val="none" w:sz="0" w:space="0" w:color="auto"/>
                        <w:bottom w:val="none" w:sz="0" w:space="0" w:color="auto"/>
                        <w:right w:val="none" w:sz="0" w:space="0" w:color="auto"/>
                      </w:divBdr>
                    </w:div>
                  </w:divsChild>
                </w:div>
                <w:div w:id="1059745415">
                  <w:marLeft w:val="0"/>
                  <w:marRight w:val="0"/>
                  <w:marTop w:val="0"/>
                  <w:marBottom w:val="0"/>
                  <w:divBdr>
                    <w:top w:val="single" w:sz="2" w:space="1" w:color="FFFFFF"/>
                    <w:left w:val="single" w:sz="2" w:space="12" w:color="FFFFFF"/>
                    <w:bottom w:val="single" w:sz="2" w:space="1" w:color="FFFFFF"/>
                    <w:right w:val="single" w:sz="2" w:space="4" w:color="FFFFFF"/>
                  </w:divBdr>
                  <w:divsChild>
                    <w:div w:id="720446822">
                      <w:marLeft w:val="0"/>
                      <w:marRight w:val="0"/>
                      <w:marTop w:val="0"/>
                      <w:marBottom w:val="0"/>
                      <w:divBdr>
                        <w:top w:val="none" w:sz="0" w:space="0" w:color="auto"/>
                        <w:left w:val="none" w:sz="0" w:space="0" w:color="auto"/>
                        <w:bottom w:val="none" w:sz="0" w:space="0" w:color="auto"/>
                        <w:right w:val="none" w:sz="0" w:space="0" w:color="auto"/>
                      </w:divBdr>
                    </w:div>
                  </w:divsChild>
                </w:div>
                <w:div w:id="610624559">
                  <w:marLeft w:val="0"/>
                  <w:marRight w:val="0"/>
                  <w:marTop w:val="0"/>
                  <w:marBottom w:val="0"/>
                  <w:divBdr>
                    <w:top w:val="single" w:sz="2" w:space="1" w:color="FFFFFF"/>
                    <w:left w:val="single" w:sz="2" w:space="12" w:color="FFFFFF"/>
                    <w:bottom w:val="single" w:sz="2" w:space="1" w:color="FFFFFF"/>
                    <w:right w:val="single" w:sz="2" w:space="4" w:color="FFFFFF"/>
                  </w:divBdr>
                  <w:divsChild>
                    <w:div w:id="1504466661">
                      <w:marLeft w:val="0"/>
                      <w:marRight w:val="0"/>
                      <w:marTop w:val="0"/>
                      <w:marBottom w:val="0"/>
                      <w:divBdr>
                        <w:top w:val="none" w:sz="0" w:space="0" w:color="auto"/>
                        <w:left w:val="none" w:sz="0" w:space="0" w:color="auto"/>
                        <w:bottom w:val="none" w:sz="0" w:space="0" w:color="auto"/>
                        <w:right w:val="none" w:sz="0" w:space="0" w:color="auto"/>
                      </w:divBdr>
                    </w:div>
                  </w:divsChild>
                </w:div>
                <w:div w:id="1256865027">
                  <w:marLeft w:val="0"/>
                  <w:marRight w:val="0"/>
                  <w:marTop w:val="0"/>
                  <w:marBottom w:val="0"/>
                  <w:divBdr>
                    <w:top w:val="single" w:sz="2" w:space="1" w:color="FFFFFF"/>
                    <w:left w:val="single" w:sz="2" w:space="12" w:color="FFFFFF"/>
                    <w:bottom w:val="single" w:sz="2" w:space="1" w:color="FFFFFF"/>
                    <w:right w:val="single" w:sz="2" w:space="4" w:color="FFFFFF"/>
                  </w:divBdr>
                  <w:divsChild>
                    <w:div w:id="2031568122">
                      <w:marLeft w:val="0"/>
                      <w:marRight w:val="0"/>
                      <w:marTop w:val="0"/>
                      <w:marBottom w:val="0"/>
                      <w:divBdr>
                        <w:top w:val="none" w:sz="0" w:space="0" w:color="auto"/>
                        <w:left w:val="none" w:sz="0" w:space="0" w:color="auto"/>
                        <w:bottom w:val="none" w:sz="0" w:space="0" w:color="auto"/>
                        <w:right w:val="none" w:sz="0" w:space="0" w:color="auto"/>
                      </w:divBdr>
                    </w:div>
                  </w:divsChild>
                </w:div>
                <w:div w:id="857888047">
                  <w:marLeft w:val="0"/>
                  <w:marRight w:val="0"/>
                  <w:marTop w:val="0"/>
                  <w:marBottom w:val="0"/>
                  <w:divBdr>
                    <w:top w:val="single" w:sz="2" w:space="1" w:color="FFFFFF"/>
                    <w:left w:val="single" w:sz="2" w:space="12" w:color="FFFFFF"/>
                    <w:bottom w:val="single" w:sz="2" w:space="1" w:color="FFFFFF"/>
                    <w:right w:val="single" w:sz="2" w:space="4" w:color="FFFFFF"/>
                  </w:divBdr>
                  <w:divsChild>
                    <w:div w:id="918976952">
                      <w:marLeft w:val="0"/>
                      <w:marRight w:val="0"/>
                      <w:marTop w:val="0"/>
                      <w:marBottom w:val="0"/>
                      <w:divBdr>
                        <w:top w:val="none" w:sz="0" w:space="0" w:color="auto"/>
                        <w:left w:val="none" w:sz="0" w:space="0" w:color="auto"/>
                        <w:bottom w:val="none" w:sz="0" w:space="0" w:color="auto"/>
                        <w:right w:val="none" w:sz="0" w:space="0" w:color="auto"/>
                      </w:divBdr>
                    </w:div>
                  </w:divsChild>
                </w:div>
                <w:div w:id="1711371296">
                  <w:marLeft w:val="0"/>
                  <w:marRight w:val="0"/>
                  <w:marTop w:val="0"/>
                  <w:marBottom w:val="0"/>
                  <w:divBdr>
                    <w:top w:val="single" w:sz="2" w:space="1" w:color="FFFFFF"/>
                    <w:left w:val="single" w:sz="2" w:space="12" w:color="FFFFFF"/>
                    <w:bottom w:val="single" w:sz="2" w:space="1" w:color="FFFFFF"/>
                    <w:right w:val="single" w:sz="2" w:space="4" w:color="FFFFFF"/>
                  </w:divBdr>
                  <w:divsChild>
                    <w:div w:id="2071150078">
                      <w:marLeft w:val="0"/>
                      <w:marRight w:val="0"/>
                      <w:marTop w:val="0"/>
                      <w:marBottom w:val="0"/>
                      <w:divBdr>
                        <w:top w:val="none" w:sz="0" w:space="0" w:color="auto"/>
                        <w:left w:val="none" w:sz="0" w:space="0" w:color="auto"/>
                        <w:bottom w:val="none" w:sz="0" w:space="0" w:color="auto"/>
                        <w:right w:val="none" w:sz="0" w:space="0" w:color="auto"/>
                      </w:divBdr>
                    </w:div>
                  </w:divsChild>
                </w:div>
                <w:div w:id="1203982163">
                  <w:marLeft w:val="0"/>
                  <w:marRight w:val="0"/>
                  <w:marTop w:val="0"/>
                  <w:marBottom w:val="0"/>
                  <w:divBdr>
                    <w:top w:val="single" w:sz="2" w:space="1" w:color="FFFFFF"/>
                    <w:left w:val="single" w:sz="2" w:space="12" w:color="FFFFFF"/>
                    <w:bottom w:val="single" w:sz="2" w:space="4" w:color="FFFFFF"/>
                    <w:right w:val="single" w:sz="2" w:space="4" w:color="FFFFFF"/>
                  </w:divBdr>
                  <w:divsChild>
                    <w:div w:id="2476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2576">
          <w:marLeft w:val="0"/>
          <w:marRight w:val="0"/>
          <w:marTop w:val="0"/>
          <w:marBottom w:val="335"/>
          <w:divBdr>
            <w:top w:val="none" w:sz="0" w:space="0" w:color="auto"/>
            <w:left w:val="none" w:sz="0" w:space="0" w:color="auto"/>
            <w:bottom w:val="none" w:sz="0" w:space="0" w:color="auto"/>
            <w:right w:val="none" w:sz="0" w:space="0" w:color="auto"/>
          </w:divBdr>
          <w:divsChild>
            <w:div w:id="1214777236">
              <w:marLeft w:val="0"/>
              <w:marRight w:val="0"/>
              <w:marTop w:val="0"/>
              <w:marBottom w:val="0"/>
              <w:divBdr>
                <w:top w:val="none" w:sz="0" w:space="0" w:color="auto"/>
                <w:left w:val="none" w:sz="0" w:space="0" w:color="auto"/>
                <w:bottom w:val="none" w:sz="0" w:space="0" w:color="auto"/>
                <w:right w:val="none" w:sz="0" w:space="0" w:color="auto"/>
              </w:divBdr>
              <w:divsChild>
                <w:div w:id="2136484629">
                  <w:marLeft w:val="0"/>
                  <w:marRight w:val="0"/>
                  <w:marTop w:val="0"/>
                  <w:marBottom w:val="0"/>
                  <w:divBdr>
                    <w:top w:val="single" w:sz="2" w:space="4" w:color="FFFFFF"/>
                    <w:left w:val="single" w:sz="2" w:space="12" w:color="FFFFFF"/>
                    <w:bottom w:val="single" w:sz="2" w:space="1" w:color="FFFFFF"/>
                    <w:right w:val="single" w:sz="2" w:space="4" w:color="FFFFFF"/>
                  </w:divBdr>
                  <w:divsChild>
                    <w:div w:id="1815829247">
                      <w:marLeft w:val="0"/>
                      <w:marRight w:val="0"/>
                      <w:marTop w:val="0"/>
                      <w:marBottom w:val="0"/>
                      <w:divBdr>
                        <w:top w:val="none" w:sz="0" w:space="0" w:color="auto"/>
                        <w:left w:val="none" w:sz="0" w:space="0" w:color="auto"/>
                        <w:bottom w:val="none" w:sz="0" w:space="0" w:color="auto"/>
                        <w:right w:val="none" w:sz="0" w:space="0" w:color="auto"/>
                      </w:divBdr>
                    </w:div>
                  </w:divsChild>
                </w:div>
                <w:div w:id="413012603">
                  <w:marLeft w:val="0"/>
                  <w:marRight w:val="0"/>
                  <w:marTop w:val="0"/>
                  <w:marBottom w:val="0"/>
                  <w:divBdr>
                    <w:top w:val="single" w:sz="2" w:space="1" w:color="FFFFFF"/>
                    <w:left w:val="single" w:sz="2" w:space="12" w:color="FFFFFF"/>
                    <w:bottom w:val="single" w:sz="2" w:space="1" w:color="FFFFFF"/>
                    <w:right w:val="single" w:sz="2" w:space="4" w:color="FFFFFF"/>
                  </w:divBdr>
                  <w:divsChild>
                    <w:div w:id="1716153672">
                      <w:marLeft w:val="0"/>
                      <w:marRight w:val="0"/>
                      <w:marTop w:val="0"/>
                      <w:marBottom w:val="0"/>
                      <w:divBdr>
                        <w:top w:val="none" w:sz="0" w:space="0" w:color="auto"/>
                        <w:left w:val="none" w:sz="0" w:space="0" w:color="auto"/>
                        <w:bottom w:val="none" w:sz="0" w:space="0" w:color="auto"/>
                        <w:right w:val="none" w:sz="0" w:space="0" w:color="auto"/>
                      </w:divBdr>
                    </w:div>
                  </w:divsChild>
                </w:div>
                <w:div w:id="1394769504">
                  <w:marLeft w:val="0"/>
                  <w:marRight w:val="0"/>
                  <w:marTop w:val="0"/>
                  <w:marBottom w:val="0"/>
                  <w:divBdr>
                    <w:top w:val="single" w:sz="2" w:space="1" w:color="FFFFFF"/>
                    <w:left w:val="single" w:sz="2" w:space="12" w:color="FFFFFF"/>
                    <w:bottom w:val="single" w:sz="2" w:space="1" w:color="FFFFFF"/>
                    <w:right w:val="single" w:sz="2" w:space="4" w:color="FFFFFF"/>
                  </w:divBdr>
                  <w:divsChild>
                    <w:div w:id="72094660">
                      <w:marLeft w:val="0"/>
                      <w:marRight w:val="0"/>
                      <w:marTop w:val="0"/>
                      <w:marBottom w:val="0"/>
                      <w:divBdr>
                        <w:top w:val="none" w:sz="0" w:space="0" w:color="auto"/>
                        <w:left w:val="none" w:sz="0" w:space="0" w:color="auto"/>
                        <w:bottom w:val="none" w:sz="0" w:space="0" w:color="auto"/>
                        <w:right w:val="none" w:sz="0" w:space="0" w:color="auto"/>
                      </w:divBdr>
                    </w:div>
                  </w:divsChild>
                </w:div>
                <w:div w:id="1629314525">
                  <w:marLeft w:val="0"/>
                  <w:marRight w:val="0"/>
                  <w:marTop w:val="0"/>
                  <w:marBottom w:val="0"/>
                  <w:divBdr>
                    <w:top w:val="single" w:sz="2" w:space="1" w:color="FFFFFF"/>
                    <w:left w:val="single" w:sz="2" w:space="12" w:color="FFFFFF"/>
                    <w:bottom w:val="single" w:sz="2" w:space="1" w:color="FFFFFF"/>
                    <w:right w:val="single" w:sz="2" w:space="4" w:color="FFFFFF"/>
                  </w:divBdr>
                  <w:divsChild>
                    <w:div w:id="1520851316">
                      <w:marLeft w:val="0"/>
                      <w:marRight w:val="0"/>
                      <w:marTop w:val="0"/>
                      <w:marBottom w:val="0"/>
                      <w:divBdr>
                        <w:top w:val="none" w:sz="0" w:space="0" w:color="auto"/>
                        <w:left w:val="none" w:sz="0" w:space="0" w:color="auto"/>
                        <w:bottom w:val="none" w:sz="0" w:space="0" w:color="auto"/>
                        <w:right w:val="none" w:sz="0" w:space="0" w:color="auto"/>
                      </w:divBdr>
                    </w:div>
                  </w:divsChild>
                </w:div>
                <w:div w:id="528491199">
                  <w:marLeft w:val="0"/>
                  <w:marRight w:val="0"/>
                  <w:marTop w:val="0"/>
                  <w:marBottom w:val="0"/>
                  <w:divBdr>
                    <w:top w:val="single" w:sz="2" w:space="1" w:color="FFFFFF"/>
                    <w:left w:val="single" w:sz="2" w:space="12" w:color="FFFFFF"/>
                    <w:bottom w:val="single" w:sz="2" w:space="1" w:color="FFFFFF"/>
                    <w:right w:val="single" w:sz="2" w:space="4" w:color="FFFFFF"/>
                  </w:divBdr>
                  <w:divsChild>
                    <w:div w:id="2121412866">
                      <w:marLeft w:val="0"/>
                      <w:marRight w:val="0"/>
                      <w:marTop w:val="0"/>
                      <w:marBottom w:val="0"/>
                      <w:divBdr>
                        <w:top w:val="none" w:sz="0" w:space="0" w:color="auto"/>
                        <w:left w:val="none" w:sz="0" w:space="0" w:color="auto"/>
                        <w:bottom w:val="none" w:sz="0" w:space="0" w:color="auto"/>
                        <w:right w:val="none" w:sz="0" w:space="0" w:color="auto"/>
                      </w:divBdr>
                    </w:div>
                  </w:divsChild>
                </w:div>
                <w:div w:id="1302687718">
                  <w:marLeft w:val="0"/>
                  <w:marRight w:val="0"/>
                  <w:marTop w:val="0"/>
                  <w:marBottom w:val="0"/>
                  <w:divBdr>
                    <w:top w:val="single" w:sz="2" w:space="1" w:color="FFFFFF"/>
                    <w:left w:val="single" w:sz="2" w:space="12" w:color="FFFFFF"/>
                    <w:bottom w:val="single" w:sz="2" w:space="1" w:color="FFFFFF"/>
                    <w:right w:val="single" w:sz="2" w:space="4" w:color="FFFFFF"/>
                  </w:divBdr>
                  <w:divsChild>
                    <w:div w:id="414134461">
                      <w:marLeft w:val="0"/>
                      <w:marRight w:val="0"/>
                      <w:marTop w:val="0"/>
                      <w:marBottom w:val="0"/>
                      <w:divBdr>
                        <w:top w:val="none" w:sz="0" w:space="0" w:color="auto"/>
                        <w:left w:val="none" w:sz="0" w:space="0" w:color="auto"/>
                        <w:bottom w:val="none" w:sz="0" w:space="0" w:color="auto"/>
                        <w:right w:val="none" w:sz="0" w:space="0" w:color="auto"/>
                      </w:divBdr>
                    </w:div>
                  </w:divsChild>
                </w:div>
                <w:div w:id="1504665001">
                  <w:marLeft w:val="0"/>
                  <w:marRight w:val="0"/>
                  <w:marTop w:val="0"/>
                  <w:marBottom w:val="0"/>
                  <w:divBdr>
                    <w:top w:val="single" w:sz="2" w:space="1" w:color="FFFFFF"/>
                    <w:left w:val="single" w:sz="2" w:space="12" w:color="FFFFFF"/>
                    <w:bottom w:val="single" w:sz="2" w:space="1" w:color="FFFFFF"/>
                    <w:right w:val="single" w:sz="2" w:space="4" w:color="FFFFFF"/>
                  </w:divBdr>
                  <w:divsChild>
                    <w:div w:id="2094693023">
                      <w:marLeft w:val="0"/>
                      <w:marRight w:val="0"/>
                      <w:marTop w:val="0"/>
                      <w:marBottom w:val="0"/>
                      <w:divBdr>
                        <w:top w:val="none" w:sz="0" w:space="0" w:color="auto"/>
                        <w:left w:val="none" w:sz="0" w:space="0" w:color="auto"/>
                        <w:bottom w:val="none" w:sz="0" w:space="0" w:color="auto"/>
                        <w:right w:val="none" w:sz="0" w:space="0" w:color="auto"/>
                      </w:divBdr>
                    </w:div>
                  </w:divsChild>
                </w:div>
                <w:div w:id="232355452">
                  <w:marLeft w:val="0"/>
                  <w:marRight w:val="0"/>
                  <w:marTop w:val="0"/>
                  <w:marBottom w:val="0"/>
                  <w:divBdr>
                    <w:top w:val="single" w:sz="2" w:space="1" w:color="FFFFFF"/>
                    <w:left w:val="single" w:sz="2" w:space="12" w:color="FFFFFF"/>
                    <w:bottom w:val="single" w:sz="2" w:space="1" w:color="FFFFFF"/>
                    <w:right w:val="single" w:sz="2" w:space="4" w:color="FFFFFF"/>
                  </w:divBdr>
                  <w:divsChild>
                    <w:div w:id="1000891576">
                      <w:marLeft w:val="0"/>
                      <w:marRight w:val="0"/>
                      <w:marTop w:val="0"/>
                      <w:marBottom w:val="0"/>
                      <w:divBdr>
                        <w:top w:val="none" w:sz="0" w:space="0" w:color="auto"/>
                        <w:left w:val="none" w:sz="0" w:space="0" w:color="auto"/>
                        <w:bottom w:val="none" w:sz="0" w:space="0" w:color="auto"/>
                        <w:right w:val="none" w:sz="0" w:space="0" w:color="auto"/>
                      </w:divBdr>
                    </w:div>
                  </w:divsChild>
                </w:div>
                <w:div w:id="1848522401">
                  <w:marLeft w:val="0"/>
                  <w:marRight w:val="0"/>
                  <w:marTop w:val="0"/>
                  <w:marBottom w:val="0"/>
                  <w:divBdr>
                    <w:top w:val="single" w:sz="2" w:space="1" w:color="FFFFFF"/>
                    <w:left w:val="single" w:sz="2" w:space="12" w:color="FFFFFF"/>
                    <w:bottom w:val="single" w:sz="2" w:space="1" w:color="FFFFFF"/>
                    <w:right w:val="single" w:sz="2" w:space="4" w:color="FFFFFF"/>
                  </w:divBdr>
                  <w:divsChild>
                    <w:div w:id="790170437">
                      <w:marLeft w:val="0"/>
                      <w:marRight w:val="0"/>
                      <w:marTop w:val="0"/>
                      <w:marBottom w:val="0"/>
                      <w:divBdr>
                        <w:top w:val="none" w:sz="0" w:space="0" w:color="auto"/>
                        <w:left w:val="none" w:sz="0" w:space="0" w:color="auto"/>
                        <w:bottom w:val="none" w:sz="0" w:space="0" w:color="auto"/>
                        <w:right w:val="none" w:sz="0" w:space="0" w:color="auto"/>
                      </w:divBdr>
                    </w:div>
                  </w:divsChild>
                </w:div>
                <w:div w:id="1126891954">
                  <w:marLeft w:val="0"/>
                  <w:marRight w:val="0"/>
                  <w:marTop w:val="0"/>
                  <w:marBottom w:val="0"/>
                  <w:divBdr>
                    <w:top w:val="single" w:sz="2" w:space="1" w:color="FFFFFF"/>
                    <w:left w:val="single" w:sz="2" w:space="12" w:color="FFFFFF"/>
                    <w:bottom w:val="single" w:sz="2" w:space="1" w:color="FFFFFF"/>
                    <w:right w:val="single" w:sz="2" w:space="4" w:color="FFFFFF"/>
                  </w:divBdr>
                  <w:divsChild>
                    <w:div w:id="1674601687">
                      <w:marLeft w:val="0"/>
                      <w:marRight w:val="0"/>
                      <w:marTop w:val="0"/>
                      <w:marBottom w:val="0"/>
                      <w:divBdr>
                        <w:top w:val="none" w:sz="0" w:space="0" w:color="auto"/>
                        <w:left w:val="none" w:sz="0" w:space="0" w:color="auto"/>
                        <w:bottom w:val="none" w:sz="0" w:space="0" w:color="auto"/>
                        <w:right w:val="none" w:sz="0" w:space="0" w:color="auto"/>
                      </w:divBdr>
                    </w:div>
                  </w:divsChild>
                </w:div>
                <w:div w:id="2036883077">
                  <w:marLeft w:val="0"/>
                  <w:marRight w:val="0"/>
                  <w:marTop w:val="0"/>
                  <w:marBottom w:val="0"/>
                  <w:divBdr>
                    <w:top w:val="single" w:sz="2" w:space="1" w:color="FFFFFF"/>
                    <w:left w:val="single" w:sz="2" w:space="12" w:color="FFFFFF"/>
                    <w:bottom w:val="single" w:sz="2" w:space="1" w:color="FFFFFF"/>
                    <w:right w:val="single" w:sz="2" w:space="4" w:color="FFFFFF"/>
                  </w:divBdr>
                  <w:divsChild>
                    <w:div w:id="68774192">
                      <w:marLeft w:val="0"/>
                      <w:marRight w:val="0"/>
                      <w:marTop w:val="0"/>
                      <w:marBottom w:val="0"/>
                      <w:divBdr>
                        <w:top w:val="none" w:sz="0" w:space="0" w:color="auto"/>
                        <w:left w:val="none" w:sz="0" w:space="0" w:color="auto"/>
                        <w:bottom w:val="none" w:sz="0" w:space="0" w:color="auto"/>
                        <w:right w:val="none" w:sz="0" w:space="0" w:color="auto"/>
                      </w:divBdr>
                    </w:div>
                  </w:divsChild>
                </w:div>
                <w:div w:id="1208303068">
                  <w:marLeft w:val="0"/>
                  <w:marRight w:val="0"/>
                  <w:marTop w:val="0"/>
                  <w:marBottom w:val="0"/>
                  <w:divBdr>
                    <w:top w:val="single" w:sz="2" w:space="1" w:color="FFFFFF"/>
                    <w:left w:val="single" w:sz="2" w:space="12" w:color="FFFFFF"/>
                    <w:bottom w:val="single" w:sz="2" w:space="1" w:color="FFFFFF"/>
                    <w:right w:val="single" w:sz="2" w:space="4" w:color="FFFFFF"/>
                  </w:divBdr>
                  <w:divsChild>
                    <w:div w:id="946161691">
                      <w:marLeft w:val="0"/>
                      <w:marRight w:val="0"/>
                      <w:marTop w:val="0"/>
                      <w:marBottom w:val="0"/>
                      <w:divBdr>
                        <w:top w:val="none" w:sz="0" w:space="0" w:color="auto"/>
                        <w:left w:val="none" w:sz="0" w:space="0" w:color="auto"/>
                        <w:bottom w:val="none" w:sz="0" w:space="0" w:color="auto"/>
                        <w:right w:val="none" w:sz="0" w:space="0" w:color="auto"/>
                      </w:divBdr>
                    </w:div>
                  </w:divsChild>
                </w:div>
                <w:div w:id="2076509522">
                  <w:marLeft w:val="0"/>
                  <w:marRight w:val="0"/>
                  <w:marTop w:val="0"/>
                  <w:marBottom w:val="0"/>
                  <w:divBdr>
                    <w:top w:val="single" w:sz="2" w:space="1" w:color="FFFFFF"/>
                    <w:left w:val="single" w:sz="2" w:space="12" w:color="FFFFFF"/>
                    <w:bottom w:val="single" w:sz="2" w:space="1" w:color="FFFFFF"/>
                    <w:right w:val="single" w:sz="2" w:space="4" w:color="FFFFFF"/>
                  </w:divBdr>
                  <w:divsChild>
                    <w:div w:id="1119761048">
                      <w:marLeft w:val="0"/>
                      <w:marRight w:val="0"/>
                      <w:marTop w:val="0"/>
                      <w:marBottom w:val="0"/>
                      <w:divBdr>
                        <w:top w:val="none" w:sz="0" w:space="0" w:color="auto"/>
                        <w:left w:val="none" w:sz="0" w:space="0" w:color="auto"/>
                        <w:bottom w:val="none" w:sz="0" w:space="0" w:color="auto"/>
                        <w:right w:val="none" w:sz="0" w:space="0" w:color="auto"/>
                      </w:divBdr>
                    </w:div>
                  </w:divsChild>
                </w:div>
                <w:div w:id="611864780">
                  <w:marLeft w:val="0"/>
                  <w:marRight w:val="0"/>
                  <w:marTop w:val="0"/>
                  <w:marBottom w:val="0"/>
                  <w:divBdr>
                    <w:top w:val="single" w:sz="2" w:space="1" w:color="FFFFFF"/>
                    <w:left w:val="single" w:sz="2" w:space="12" w:color="FFFFFF"/>
                    <w:bottom w:val="single" w:sz="2" w:space="1" w:color="FFFFFF"/>
                    <w:right w:val="single" w:sz="2" w:space="4" w:color="FFFFFF"/>
                  </w:divBdr>
                  <w:divsChild>
                    <w:div w:id="453408026">
                      <w:marLeft w:val="0"/>
                      <w:marRight w:val="0"/>
                      <w:marTop w:val="0"/>
                      <w:marBottom w:val="0"/>
                      <w:divBdr>
                        <w:top w:val="none" w:sz="0" w:space="0" w:color="auto"/>
                        <w:left w:val="none" w:sz="0" w:space="0" w:color="auto"/>
                        <w:bottom w:val="none" w:sz="0" w:space="0" w:color="auto"/>
                        <w:right w:val="none" w:sz="0" w:space="0" w:color="auto"/>
                      </w:divBdr>
                    </w:div>
                  </w:divsChild>
                </w:div>
                <w:div w:id="1349406939">
                  <w:marLeft w:val="0"/>
                  <w:marRight w:val="0"/>
                  <w:marTop w:val="0"/>
                  <w:marBottom w:val="0"/>
                  <w:divBdr>
                    <w:top w:val="single" w:sz="2" w:space="1" w:color="FFFFFF"/>
                    <w:left w:val="single" w:sz="2" w:space="12" w:color="FFFFFF"/>
                    <w:bottom w:val="single" w:sz="2" w:space="1" w:color="FFFFFF"/>
                    <w:right w:val="single" w:sz="2" w:space="4" w:color="FFFFFF"/>
                  </w:divBdr>
                  <w:divsChild>
                    <w:div w:id="904150102">
                      <w:marLeft w:val="0"/>
                      <w:marRight w:val="0"/>
                      <w:marTop w:val="0"/>
                      <w:marBottom w:val="0"/>
                      <w:divBdr>
                        <w:top w:val="none" w:sz="0" w:space="0" w:color="auto"/>
                        <w:left w:val="none" w:sz="0" w:space="0" w:color="auto"/>
                        <w:bottom w:val="none" w:sz="0" w:space="0" w:color="auto"/>
                        <w:right w:val="none" w:sz="0" w:space="0" w:color="auto"/>
                      </w:divBdr>
                    </w:div>
                  </w:divsChild>
                </w:div>
                <w:div w:id="1144851588">
                  <w:marLeft w:val="0"/>
                  <w:marRight w:val="0"/>
                  <w:marTop w:val="0"/>
                  <w:marBottom w:val="0"/>
                  <w:divBdr>
                    <w:top w:val="single" w:sz="2" w:space="1" w:color="FFFFFF"/>
                    <w:left w:val="single" w:sz="2" w:space="12" w:color="FFFFFF"/>
                    <w:bottom w:val="single" w:sz="2" w:space="1" w:color="FFFFFF"/>
                    <w:right w:val="single" w:sz="2" w:space="4" w:color="FFFFFF"/>
                  </w:divBdr>
                  <w:divsChild>
                    <w:div w:id="1972519632">
                      <w:marLeft w:val="0"/>
                      <w:marRight w:val="0"/>
                      <w:marTop w:val="0"/>
                      <w:marBottom w:val="0"/>
                      <w:divBdr>
                        <w:top w:val="none" w:sz="0" w:space="0" w:color="auto"/>
                        <w:left w:val="none" w:sz="0" w:space="0" w:color="auto"/>
                        <w:bottom w:val="none" w:sz="0" w:space="0" w:color="auto"/>
                        <w:right w:val="none" w:sz="0" w:space="0" w:color="auto"/>
                      </w:divBdr>
                    </w:div>
                  </w:divsChild>
                </w:div>
                <w:div w:id="1374843447">
                  <w:marLeft w:val="0"/>
                  <w:marRight w:val="0"/>
                  <w:marTop w:val="0"/>
                  <w:marBottom w:val="0"/>
                  <w:divBdr>
                    <w:top w:val="single" w:sz="2" w:space="1" w:color="FFFFFF"/>
                    <w:left w:val="single" w:sz="2" w:space="12" w:color="FFFFFF"/>
                    <w:bottom w:val="single" w:sz="2" w:space="1" w:color="FFFFFF"/>
                    <w:right w:val="single" w:sz="2" w:space="4" w:color="FFFFFF"/>
                  </w:divBdr>
                  <w:divsChild>
                    <w:div w:id="896623825">
                      <w:marLeft w:val="0"/>
                      <w:marRight w:val="0"/>
                      <w:marTop w:val="0"/>
                      <w:marBottom w:val="0"/>
                      <w:divBdr>
                        <w:top w:val="none" w:sz="0" w:space="0" w:color="auto"/>
                        <w:left w:val="none" w:sz="0" w:space="0" w:color="auto"/>
                        <w:bottom w:val="none" w:sz="0" w:space="0" w:color="auto"/>
                        <w:right w:val="none" w:sz="0" w:space="0" w:color="auto"/>
                      </w:divBdr>
                    </w:div>
                  </w:divsChild>
                </w:div>
                <w:div w:id="831871238">
                  <w:marLeft w:val="0"/>
                  <w:marRight w:val="0"/>
                  <w:marTop w:val="0"/>
                  <w:marBottom w:val="0"/>
                  <w:divBdr>
                    <w:top w:val="single" w:sz="2" w:space="1" w:color="FFFFFF"/>
                    <w:left w:val="single" w:sz="2" w:space="12" w:color="FFFFFF"/>
                    <w:bottom w:val="single" w:sz="2" w:space="1" w:color="FFFFFF"/>
                    <w:right w:val="single" w:sz="2" w:space="4" w:color="FFFFFF"/>
                  </w:divBdr>
                  <w:divsChild>
                    <w:div w:id="1554585933">
                      <w:marLeft w:val="0"/>
                      <w:marRight w:val="0"/>
                      <w:marTop w:val="0"/>
                      <w:marBottom w:val="0"/>
                      <w:divBdr>
                        <w:top w:val="none" w:sz="0" w:space="0" w:color="auto"/>
                        <w:left w:val="none" w:sz="0" w:space="0" w:color="auto"/>
                        <w:bottom w:val="none" w:sz="0" w:space="0" w:color="auto"/>
                        <w:right w:val="none" w:sz="0" w:space="0" w:color="auto"/>
                      </w:divBdr>
                    </w:div>
                  </w:divsChild>
                </w:div>
                <w:div w:id="183516909">
                  <w:marLeft w:val="0"/>
                  <w:marRight w:val="0"/>
                  <w:marTop w:val="0"/>
                  <w:marBottom w:val="0"/>
                  <w:divBdr>
                    <w:top w:val="single" w:sz="2" w:space="1" w:color="FFFFFF"/>
                    <w:left w:val="single" w:sz="2" w:space="12" w:color="FFFFFF"/>
                    <w:bottom w:val="single" w:sz="2" w:space="1" w:color="FFFFFF"/>
                    <w:right w:val="single" w:sz="2" w:space="4" w:color="FFFFFF"/>
                  </w:divBdr>
                  <w:divsChild>
                    <w:div w:id="1810900591">
                      <w:marLeft w:val="0"/>
                      <w:marRight w:val="0"/>
                      <w:marTop w:val="0"/>
                      <w:marBottom w:val="0"/>
                      <w:divBdr>
                        <w:top w:val="none" w:sz="0" w:space="0" w:color="auto"/>
                        <w:left w:val="none" w:sz="0" w:space="0" w:color="auto"/>
                        <w:bottom w:val="none" w:sz="0" w:space="0" w:color="auto"/>
                        <w:right w:val="none" w:sz="0" w:space="0" w:color="auto"/>
                      </w:divBdr>
                    </w:div>
                  </w:divsChild>
                </w:div>
                <w:div w:id="1730228085">
                  <w:marLeft w:val="0"/>
                  <w:marRight w:val="0"/>
                  <w:marTop w:val="0"/>
                  <w:marBottom w:val="0"/>
                  <w:divBdr>
                    <w:top w:val="single" w:sz="2" w:space="1" w:color="FFFFFF"/>
                    <w:left w:val="single" w:sz="2" w:space="12" w:color="FFFFFF"/>
                    <w:bottom w:val="single" w:sz="2" w:space="1" w:color="FFFFFF"/>
                    <w:right w:val="single" w:sz="2" w:space="4" w:color="FFFFFF"/>
                  </w:divBdr>
                  <w:divsChild>
                    <w:div w:id="747701448">
                      <w:marLeft w:val="0"/>
                      <w:marRight w:val="0"/>
                      <w:marTop w:val="0"/>
                      <w:marBottom w:val="0"/>
                      <w:divBdr>
                        <w:top w:val="none" w:sz="0" w:space="0" w:color="auto"/>
                        <w:left w:val="none" w:sz="0" w:space="0" w:color="auto"/>
                        <w:bottom w:val="none" w:sz="0" w:space="0" w:color="auto"/>
                        <w:right w:val="none" w:sz="0" w:space="0" w:color="auto"/>
                      </w:divBdr>
                    </w:div>
                  </w:divsChild>
                </w:div>
                <w:div w:id="271670123">
                  <w:marLeft w:val="0"/>
                  <w:marRight w:val="0"/>
                  <w:marTop w:val="0"/>
                  <w:marBottom w:val="0"/>
                  <w:divBdr>
                    <w:top w:val="single" w:sz="2" w:space="1" w:color="FFFFFF"/>
                    <w:left w:val="single" w:sz="2" w:space="12" w:color="FFFFFF"/>
                    <w:bottom w:val="single" w:sz="2" w:space="1" w:color="FFFFFF"/>
                    <w:right w:val="single" w:sz="2" w:space="4" w:color="FFFFFF"/>
                  </w:divBdr>
                  <w:divsChild>
                    <w:div w:id="1025011680">
                      <w:marLeft w:val="0"/>
                      <w:marRight w:val="0"/>
                      <w:marTop w:val="0"/>
                      <w:marBottom w:val="0"/>
                      <w:divBdr>
                        <w:top w:val="none" w:sz="0" w:space="0" w:color="auto"/>
                        <w:left w:val="none" w:sz="0" w:space="0" w:color="auto"/>
                        <w:bottom w:val="none" w:sz="0" w:space="0" w:color="auto"/>
                        <w:right w:val="none" w:sz="0" w:space="0" w:color="auto"/>
                      </w:divBdr>
                    </w:div>
                  </w:divsChild>
                </w:div>
                <w:div w:id="1688602093">
                  <w:marLeft w:val="0"/>
                  <w:marRight w:val="0"/>
                  <w:marTop w:val="0"/>
                  <w:marBottom w:val="0"/>
                  <w:divBdr>
                    <w:top w:val="single" w:sz="2" w:space="1" w:color="FFFFFF"/>
                    <w:left w:val="single" w:sz="2" w:space="12" w:color="FFFFFF"/>
                    <w:bottom w:val="single" w:sz="2" w:space="1" w:color="FFFFFF"/>
                    <w:right w:val="single" w:sz="2" w:space="4" w:color="FFFFFF"/>
                  </w:divBdr>
                  <w:divsChild>
                    <w:div w:id="1038353744">
                      <w:marLeft w:val="0"/>
                      <w:marRight w:val="0"/>
                      <w:marTop w:val="0"/>
                      <w:marBottom w:val="0"/>
                      <w:divBdr>
                        <w:top w:val="none" w:sz="0" w:space="0" w:color="auto"/>
                        <w:left w:val="none" w:sz="0" w:space="0" w:color="auto"/>
                        <w:bottom w:val="none" w:sz="0" w:space="0" w:color="auto"/>
                        <w:right w:val="none" w:sz="0" w:space="0" w:color="auto"/>
                      </w:divBdr>
                    </w:div>
                  </w:divsChild>
                </w:div>
                <w:div w:id="452405829">
                  <w:marLeft w:val="0"/>
                  <w:marRight w:val="0"/>
                  <w:marTop w:val="0"/>
                  <w:marBottom w:val="0"/>
                  <w:divBdr>
                    <w:top w:val="single" w:sz="2" w:space="1" w:color="FFFFFF"/>
                    <w:left w:val="single" w:sz="2" w:space="12" w:color="FFFFFF"/>
                    <w:bottom w:val="single" w:sz="2" w:space="1" w:color="FFFFFF"/>
                    <w:right w:val="single" w:sz="2" w:space="4" w:color="FFFFFF"/>
                  </w:divBdr>
                  <w:divsChild>
                    <w:div w:id="1621104629">
                      <w:marLeft w:val="0"/>
                      <w:marRight w:val="0"/>
                      <w:marTop w:val="0"/>
                      <w:marBottom w:val="0"/>
                      <w:divBdr>
                        <w:top w:val="none" w:sz="0" w:space="0" w:color="auto"/>
                        <w:left w:val="none" w:sz="0" w:space="0" w:color="auto"/>
                        <w:bottom w:val="none" w:sz="0" w:space="0" w:color="auto"/>
                        <w:right w:val="none" w:sz="0" w:space="0" w:color="auto"/>
                      </w:divBdr>
                    </w:div>
                  </w:divsChild>
                </w:div>
                <w:div w:id="1860460327">
                  <w:marLeft w:val="0"/>
                  <w:marRight w:val="0"/>
                  <w:marTop w:val="0"/>
                  <w:marBottom w:val="0"/>
                  <w:divBdr>
                    <w:top w:val="single" w:sz="2" w:space="1" w:color="FFFFFF"/>
                    <w:left w:val="single" w:sz="2" w:space="12" w:color="FFFFFF"/>
                    <w:bottom w:val="single" w:sz="2" w:space="1" w:color="FFFFFF"/>
                    <w:right w:val="single" w:sz="2" w:space="4" w:color="FFFFFF"/>
                  </w:divBdr>
                  <w:divsChild>
                    <w:div w:id="665481680">
                      <w:marLeft w:val="0"/>
                      <w:marRight w:val="0"/>
                      <w:marTop w:val="0"/>
                      <w:marBottom w:val="0"/>
                      <w:divBdr>
                        <w:top w:val="none" w:sz="0" w:space="0" w:color="auto"/>
                        <w:left w:val="none" w:sz="0" w:space="0" w:color="auto"/>
                        <w:bottom w:val="none" w:sz="0" w:space="0" w:color="auto"/>
                        <w:right w:val="none" w:sz="0" w:space="0" w:color="auto"/>
                      </w:divBdr>
                    </w:div>
                  </w:divsChild>
                </w:div>
                <w:div w:id="459230819">
                  <w:marLeft w:val="0"/>
                  <w:marRight w:val="0"/>
                  <w:marTop w:val="0"/>
                  <w:marBottom w:val="0"/>
                  <w:divBdr>
                    <w:top w:val="single" w:sz="2" w:space="1" w:color="FFFFFF"/>
                    <w:left w:val="single" w:sz="2" w:space="12" w:color="FFFFFF"/>
                    <w:bottom w:val="single" w:sz="2" w:space="1" w:color="FFFFFF"/>
                    <w:right w:val="single" w:sz="2" w:space="4" w:color="FFFFFF"/>
                  </w:divBdr>
                  <w:divsChild>
                    <w:div w:id="2000186733">
                      <w:marLeft w:val="0"/>
                      <w:marRight w:val="0"/>
                      <w:marTop w:val="0"/>
                      <w:marBottom w:val="0"/>
                      <w:divBdr>
                        <w:top w:val="none" w:sz="0" w:space="0" w:color="auto"/>
                        <w:left w:val="none" w:sz="0" w:space="0" w:color="auto"/>
                        <w:bottom w:val="none" w:sz="0" w:space="0" w:color="auto"/>
                        <w:right w:val="none" w:sz="0" w:space="0" w:color="auto"/>
                      </w:divBdr>
                    </w:div>
                  </w:divsChild>
                </w:div>
                <w:div w:id="2075815171">
                  <w:marLeft w:val="0"/>
                  <w:marRight w:val="0"/>
                  <w:marTop w:val="0"/>
                  <w:marBottom w:val="0"/>
                  <w:divBdr>
                    <w:top w:val="single" w:sz="2" w:space="1" w:color="FFFFFF"/>
                    <w:left w:val="single" w:sz="2" w:space="12" w:color="FFFFFF"/>
                    <w:bottom w:val="single" w:sz="2" w:space="1" w:color="FFFFFF"/>
                    <w:right w:val="single" w:sz="2" w:space="4" w:color="FFFFFF"/>
                  </w:divBdr>
                  <w:divsChild>
                    <w:div w:id="1500732469">
                      <w:marLeft w:val="0"/>
                      <w:marRight w:val="0"/>
                      <w:marTop w:val="0"/>
                      <w:marBottom w:val="0"/>
                      <w:divBdr>
                        <w:top w:val="none" w:sz="0" w:space="0" w:color="auto"/>
                        <w:left w:val="none" w:sz="0" w:space="0" w:color="auto"/>
                        <w:bottom w:val="none" w:sz="0" w:space="0" w:color="auto"/>
                        <w:right w:val="none" w:sz="0" w:space="0" w:color="auto"/>
                      </w:divBdr>
                    </w:div>
                  </w:divsChild>
                </w:div>
                <w:div w:id="2018801368">
                  <w:marLeft w:val="0"/>
                  <w:marRight w:val="0"/>
                  <w:marTop w:val="0"/>
                  <w:marBottom w:val="0"/>
                  <w:divBdr>
                    <w:top w:val="single" w:sz="2" w:space="1" w:color="FFFFFF"/>
                    <w:left w:val="single" w:sz="2" w:space="12" w:color="FFFFFF"/>
                    <w:bottom w:val="single" w:sz="2" w:space="1" w:color="FFFFFF"/>
                    <w:right w:val="single" w:sz="2" w:space="4" w:color="FFFFFF"/>
                  </w:divBdr>
                  <w:divsChild>
                    <w:div w:id="646327919">
                      <w:marLeft w:val="0"/>
                      <w:marRight w:val="0"/>
                      <w:marTop w:val="0"/>
                      <w:marBottom w:val="0"/>
                      <w:divBdr>
                        <w:top w:val="none" w:sz="0" w:space="0" w:color="auto"/>
                        <w:left w:val="none" w:sz="0" w:space="0" w:color="auto"/>
                        <w:bottom w:val="none" w:sz="0" w:space="0" w:color="auto"/>
                        <w:right w:val="none" w:sz="0" w:space="0" w:color="auto"/>
                      </w:divBdr>
                    </w:div>
                  </w:divsChild>
                </w:div>
                <w:div w:id="857813356">
                  <w:marLeft w:val="0"/>
                  <w:marRight w:val="0"/>
                  <w:marTop w:val="0"/>
                  <w:marBottom w:val="0"/>
                  <w:divBdr>
                    <w:top w:val="single" w:sz="2" w:space="1" w:color="FFFFFF"/>
                    <w:left w:val="single" w:sz="2" w:space="12" w:color="FFFFFF"/>
                    <w:bottom w:val="single" w:sz="2" w:space="1" w:color="FFFFFF"/>
                    <w:right w:val="single" w:sz="2" w:space="4" w:color="FFFFFF"/>
                  </w:divBdr>
                  <w:divsChild>
                    <w:div w:id="1557550754">
                      <w:marLeft w:val="0"/>
                      <w:marRight w:val="0"/>
                      <w:marTop w:val="0"/>
                      <w:marBottom w:val="0"/>
                      <w:divBdr>
                        <w:top w:val="none" w:sz="0" w:space="0" w:color="auto"/>
                        <w:left w:val="none" w:sz="0" w:space="0" w:color="auto"/>
                        <w:bottom w:val="none" w:sz="0" w:space="0" w:color="auto"/>
                        <w:right w:val="none" w:sz="0" w:space="0" w:color="auto"/>
                      </w:divBdr>
                    </w:div>
                  </w:divsChild>
                </w:div>
                <w:div w:id="2051765519">
                  <w:marLeft w:val="0"/>
                  <w:marRight w:val="0"/>
                  <w:marTop w:val="0"/>
                  <w:marBottom w:val="0"/>
                  <w:divBdr>
                    <w:top w:val="single" w:sz="2" w:space="1" w:color="FFFFFF"/>
                    <w:left w:val="single" w:sz="2" w:space="12" w:color="FFFFFF"/>
                    <w:bottom w:val="single" w:sz="2" w:space="1" w:color="FFFFFF"/>
                    <w:right w:val="single" w:sz="2" w:space="4" w:color="FFFFFF"/>
                  </w:divBdr>
                  <w:divsChild>
                    <w:div w:id="272833394">
                      <w:marLeft w:val="0"/>
                      <w:marRight w:val="0"/>
                      <w:marTop w:val="0"/>
                      <w:marBottom w:val="0"/>
                      <w:divBdr>
                        <w:top w:val="none" w:sz="0" w:space="0" w:color="auto"/>
                        <w:left w:val="none" w:sz="0" w:space="0" w:color="auto"/>
                        <w:bottom w:val="none" w:sz="0" w:space="0" w:color="auto"/>
                        <w:right w:val="none" w:sz="0" w:space="0" w:color="auto"/>
                      </w:divBdr>
                    </w:div>
                  </w:divsChild>
                </w:div>
                <w:div w:id="2107920568">
                  <w:marLeft w:val="0"/>
                  <w:marRight w:val="0"/>
                  <w:marTop w:val="0"/>
                  <w:marBottom w:val="0"/>
                  <w:divBdr>
                    <w:top w:val="single" w:sz="2" w:space="1" w:color="FFFFFF"/>
                    <w:left w:val="single" w:sz="2" w:space="12" w:color="FFFFFF"/>
                    <w:bottom w:val="single" w:sz="2" w:space="4" w:color="FFFFFF"/>
                    <w:right w:val="single" w:sz="2" w:space="4" w:color="FFFFFF"/>
                  </w:divBdr>
                  <w:divsChild>
                    <w:div w:id="20769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8713">
      <w:bodyDiv w:val="1"/>
      <w:marLeft w:val="0"/>
      <w:marRight w:val="0"/>
      <w:marTop w:val="0"/>
      <w:marBottom w:val="0"/>
      <w:divBdr>
        <w:top w:val="none" w:sz="0" w:space="0" w:color="auto"/>
        <w:left w:val="none" w:sz="0" w:space="0" w:color="auto"/>
        <w:bottom w:val="none" w:sz="0" w:space="0" w:color="auto"/>
        <w:right w:val="none" w:sz="0" w:space="0" w:color="auto"/>
      </w:divBdr>
      <w:divsChild>
        <w:div w:id="1489401642">
          <w:marLeft w:val="0"/>
          <w:marRight w:val="0"/>
          <w:marTop w:val="0"/>
          <w:marBottom w:val="0"/>
          <w:divBdr>
            <w:top w:val="none" w:sz="0" w:space="0" w:color="auto"/>
            <w:left w:val="none" w:sz="0" w:space="0" w:color="auto"/>
            <w:bottom w:val="none" w:sz="0" w:space="0" w:color="auto"/>
            <w:right w:val="none" w:sz="0" w:space="0" w:color="auto"/>
          </w:divBdr>
        </w:div>
        <w:div w:id="223029197">
          <w:marLeft w:val="0"/>
          <w:marRight w:val="0"/>
          <w:marTop w:val="0"/>
          <w:marBottom w:val="335"/>
          <w:divBdr>
            <w:top w:val="none" w:sz="0" w:space="0" w:color="auto"/>
            <w:left w:val="none" w:sz="0" w:space="0" w:color="auto"/>
            <w:bottom w:val="none" w:sz="0" w:space="0" w:color="auto"/>
            <w:right w:val="none" w:sz="0" w:space="0" w:color="auto"/>
          </w:divBdr>
          <w:divsChild>
            <w:div w:id="1626227934">
              <w:marLeft w:val="0"/>
              <w:marRight w:val="0"/>
              <w:marTop w:val="0"/>
              <w:marBottom w:val="0"/>
              <w:divBdr>
                <w:top w:val="none" w:sz="0" w:space="0" w:color="auto"/>
                <w:left w:val="none" w:sz="0" w:space="0" w:color="auto"/>
                <w:bottom w:val="none" w:sz="0" w:space="0" w:color="auto"/>
                <w:right w:val="none" w:sz="0" w:space="0" w:color="auto"/>
              </w:divBdr>
              <w:divsChild>
                <w:div w:id="486478333">
                  <w:marLeft w:val="0"/>
                  <w:marRight w:val="0"/>
                  <w:marTop w:val="0"/>
                  <w:marBottom w:val="0"/>
                  <w:divBdr>
                    <w:top w:val="single" w:sz="2" w:space="4" w:color="FFFFFF"/>
                    <w:left w:val="single" w:sz="2" w:space="12" w:color="FFFFFF"/>
                    <w:bottom w:val="single" w:sz="2" w:space="1" w:color="FFFFFF"/>
                    <w:right w:val="single" w:sz="2" w:space="4" w:color="FFFFFF"/>
                  </w:divBdr>
                  <w:divsChild>
                    <w:div w:id="962494387">
                      <w:marLeft w:val="0"/>
                      <w:marRight w:val="0"/>
                      <w:marTop w:val="0"/>
                      <w:marBottom w:val="0"/>
                      <w:divBdr>
                        <w:top w:val="none" w:sz="0" w:space="0" w:color="auto"/>
                        <w:left w:val="none" w:sz="0" w:space="0" w:color="auto"/>
                        <w:bottom w:val="none" w:sz="0" w:space="0" w:color="auto"/>
                        <w:right w:val="none" w:sz="0" w:space="0" w:color="auto"/>
                      </w:divBdr>
                    </w:div>
                  </w:divsChild>
                </w:div>
                <w:div w:id="545796875">
                  <w:marLeft w:val="0"/>
                  <w:marRight w:val="0"/>
                  <w:marTop w:val="0"/>
                  <w:marBottom w:val="0"/>
                  <w:divBdr>
                    <w:top w:val="single" w:sz="2" w:space="1" w:color="FFFFFF"/>
                    <w:left w:val="single" w:sz="2" w:space="12" w:color="FFFFFF"/>
                    <w:bottom w:val="single" w:sz="2" w:space="1" w:color="FFFFFF"/>
                    <w:right w:val="single" w:sz="2" w:space="4" w:color="FFFFFF"/>
                  </w:divBdr>
                  <w:divsChild>
                    <w:div w:id="878590931">
                      <w:marLeft w:val="0"/>
                      <w:marRight w:val="0"/>
                      <w:marTop w:val="0"/>
                      <w:marBottom w:val="0"/>
                      <w:divBdr>
                        <w:top w:val="none" w:sz="0" w:space="0" w:color="auto"/>
                        <w:left w:val="none" w:sz="0" w:space="0" w:color="auto"/>
                        <w:bottom w:val="none" w:sz="0" w:space="0" w:color="auto"/>
                        <w:right w:val="none" w:sz="0" w:space="0" w:color="auto"/>
                      </w:divBdr>
                    </w:div>
                  </w:divsChild>
                </w:div>
                <w:div w:id="1449204180">
                  <w:marLeft w:val="0"/>
                  <w:marRight w:val="0"/>
                  <w:marTop w:val="0"/>
                  <w:marBottom w:val="0"/>
                  <w:divBdr>
                    <w:top w:val="single" w:sz="2" w:space="1" w:color="FFFFFF"/>
                    <w:left w:val="single" w:sz="2" w:space="12" w:color="FFFFFF"/>
                    <w:bottom w:val="single" w:sz="2" w:space="4" w:color="FFFFFF"/>
                    <w:right w:val="single" w:sz="2" w:space="4" w:color="FFFFFF"/>
                  </w:divBdr>
                  <w:divsChild>
                    <w:div w:id="13720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1076">
          <w:marLeft w:val="0"/>
          <w:marRight w:val="0"/>
          <w:marTop w:val="0"/>
          <w:marBottom w:val="335"/>
          <w:divBdr>
            <w:top w:val="none" w:sz="0" w:space="0" w:color="auto"/>
            <w:left w:val="none" w:sz="0" w:space="0" w:color="auto"/>
            <w:bottom w:val="none" w:sz="0" w:space="0" w:color="auto"/>
            <w:right w:val="none" w:sz="0" w:space="0" w:color="auto"/>
          </w:divBdr>
          <w:divsChild>
            <w:div w:id="1033071880">
              <w:marLeft w:val="0"/>
              <w:marRight w:val="0"/>
              <w:marTop w:val="0"/>
              <w:marBottom w:val="0"/>
              <w:divBdr>
                <w:top w:val="none" w:sz="0" w:space="0" w:color="auto"/>
                <w:left w:val="none" w:sz="0" w:space="0" w:color="auto"/>
                <w:bottom w:val="none" w:sz="0" w:space="0" w:color="auto"/>
                <w:right w:val="none" w:sz="0" w:space="0" w:color="auto"/>
              </w:divBdr>
              <w:divsChild>
                <w:div w:id="1300913645">
                  <w:marLeft w:val="0"/>
                  <w:marRight w:val="0"/>
                  <w:marTop w:val="0"/>
                  <w:marBottom w:val="0"/>
                  <w:divBdr>
                    <w:top w:val="single" w:sz="2" w:space="4" w:color="FFFFFF"/>
                    <w:left w:val="single" w:sz="2" w:space="12" w:color="FFFFFF"/>
                    <w:bottom w:val="single" w:sz="2" w:space="1" w:color="FFFFFF"/>
                    <w:right w:val="single" w:sz="2" w:space="4" w:color="FFFFFF"/>
                  </w:divBdr>
                  <w:divsChild>
                    <w:div w:id="44499163">
                      <w:marLeft w:val="0"/>
                      <w:marRight w:val="0"/>
                      <w:marTop w:val="0"/>
                      <w:marBottom w:val="0"/>
                      <w:divBdr>
                        <w:top w:val="none" w:sz="0" w:space="0" w:color="auto"/>
                        <w:left w:val="none" w:sz="0" w:space="0" w:color="auto"/>
                        <w:bottom w:val="none" w:sz="0" w:space="0" w:color="auto"/>
                        <w:right w:val="none" w:sz="0" w:space="0" w:color="auto"/>
                      </w:divBdr>
                    </w:div>
                  </w:divsChild>
                </w:div>
                <w:div w:id="1536193231">
                  <w:marLeft w:val="0"/>
                  <w:marRight w:val="0"/>
                  <w:marTop w:val="0"/>
                  <w:marBottom w:val="0"/>
                  <w:divBdr>
                    <w:top w:val="single" w:sz="2" w:space="1" w:color="FFFFFF"/>
                    <w:left w:val="single" w:sz="2" w:space="12" w:color="FFFFFF"/>
                    <w:bottom w:val="single" w:sz="2" w:space="1" w:color="FFFFFF"/>
                    <w:right w:val="single" w:sz="2" w:space="4" w:color="FFFFFF"/>
                  </w:divBdr>
                  <w:divsChild>
                    <w:div w:id="2002275195">
                      <w:marLeft w:val="0"/>
                      <w:marRight w:val="0"/>
                      <w:marTop w:val="0"/>
                      <w:marBottom w:val="0"/>
                      <w:divBdr>
                        <w:top w:val="none" w:sz="0" w:space="0" w:color="auto"/>
                        <w:left w:val="none" w:sz="0" w:space="0" w:color="auto"/>
                        <w:bottom w:val="none" w:sz="0" w:space="0" w:color="auto"/>
                        <w:right w:val="none" w:sz="0" w:space="0" w:color="auto"/>
                      </w:divBdr>
                    </w:div>
                  </w:divsChild>
                </w:div>
                <w:div w:id="441847951">
                  <w:marLeft w:val="0"/>
                  <w:marRight w:val="0"/>
                  <w:marTop w:val="0"/>
                  <w:marBottom w:val="0"/>
                  <w:divBdr>
                    <w:top w:val="single" w:sz="2" w:space="1" w:color="FFFFFF"/>
                    <w:left w:val="single" w:sz="2" w:space="12" w:color="FFFFFF"/>
                    <w:bottom w:val="single" w:sz="2" w:space="4" w:color="FFFFFF"/>
                    <w:right w:val="single" w:sz="2" w:space="4" w:color="FFFFFF"/>
                  </w:divBdr>
                  <w:divsChild>
                    <w:div w:id="6262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41065">
          <w:marLeft w:val="0"/>
          <w:marRight w:val="0"/>
          <w:marTop w:val="0"/>
          <w:marBottom w:val="335"/>
          <w:divBdr>
            <w:top w:val="none" w:sz="0" w:space="0" w:color="auto"/>
            <w:left w:val="none" w:sz="0" w:space="0" w:color="auto"/>
            <w:bottom w:val="none" w:sz="0" w:space="0" w:color="auto"/>
            <w:right w:val="none" w:sz="0" w:space="0" w:color="auto"/>
          </w:divBdr>
          <w:divsChild>
            <w:div w:id="1808277260">
              <w:marLeft w:val="0"/>
              <w:marRight w:val="0"/>
              <w:marTop w:val="0"/>
              <w:marBottom w:val="0"/>
              <w:divBdr>
                <w:top w:val="none" w:sz="0" w:space="0" w:color="auto"/>
                <w:left w:val="none" w:sz="0" w:space="0" w:color="auto"/>
                <w:bottom w:val="none" w:sz="0" w:space="0" w:color="auto"/>
                <w:right w:val="none" w:sz="0" w:space="0" w:color="auto"/>
              </w:divBdr>
              <w:divsChild>
                <w:div w:id="1763455207">
                  <w:marLeft w:val="0"/>
                  <w:marRight w:val="0"/>
                  <w:marTop w:val="0"/>
                  <w:marBottom w:val="0"/>
                  <w:divBdr>
                    <w:top w:val="single" w:sz="2" w:space="4" w:color="FFFFFF"/>
                    <w:left w:val="single" w:sz="2" w:space="12" w:color="FFFFFF"/>
                    <w:bottom w:val="single" w:sz="2" w:space="1" w:color="FFFFFF"/>
                    <w:right w:val="single" w:sz="2" w:space="4" w:color="FFFFFF"/>
                  </w:divBdr>
                  <w:divsChild>
                    <w:div w:id="1224563504">
                      <w:marLeft w:val="0"/>
                      <w:marRight w:val="0"/>
                      <w:marTop w:val="0"/>
                      <w:marBottom w:val="0"/>
                      <w:divBdr>
                        <w:top w:val="none" w:sz="0" w:space="0" w:color="auto"/>
                        <w:left w:val="none" w:sz="0" w:space="0" w:color="auto"/>
                        <w:bottom w:val="none" w:sz="0" w:space="0" w:color="auto"/>
                        <w:right w:val="none" w:sz="0" w:space="0" w:color="auto"/>
                      </w:divBdr>
                    </w:div>
                  </w:divsChild>
                </w:div>
                <w:div w:id="696393277">
                  <w:marLeft w:val="0"/>
                  <w:marRight w:val="0"/>
                  <w:marTop w:val="0"/>
                  <w:marBottom w:val="0"/>
                  <w:divBdr>
                    <w:top w:val="single" w:sz="2" w:space="1" w:color="FFFFFF"/>
                    <w:left w:val="single" w:sz="2" w:space="12" w:color="FFFFFF"/>
                    <w:bottom w:val="single" w:sz="2" w:space="1" w:color="FFFFFF"/>
                    <w:right w:val="single" w:sz="2" w:space="4" w:color="FFFFFF"/>
                  </w:divBdr>
                  <w:divsChild>
                    <w:div w:id="765928498">
                      <w:marLeft w:val="0"/>
                      <w:marRight w:val="0"/>
                      <w:marTop w:val="0"/>
                      <w:marBottom w:val="0"/>
                      <w:divBdr>
                        <w:top w:val="none" w:sz="0" w:space="0" w:color="auto"/>
                        <w:left w:val="none" w:sz="0" w:space="0" w:color="auto"/>
                        <w:bottom w:val="none" w:sz="0" w:space="0" w:color="auto"/>
                        <w:right w:val="none" w:sz="0" w:space="0" w:color="auto"/>
                      </w:divBdr>
                    </w:div>
                  </w:divsChild>
                </w:div>
                <w:div w:id="99182056">
                  <w:marLeft w:val="0"/>
                  <w:marRight w:val="0"/>
                  <w:marTop w:val="0"/>
                  <w:marBottom w:val="0"/>
                  <w:divBdr>
                    <w:top w:val="single" w:sz="2" w:space="1" w:color="FFFFFF"/>
                    <w:left w:val="single" w:sz="2" w:space="12" w:color="FFFFFF"/>
                    <w:bottom w:val="single" w:sz="2" w:space="1" w:color="FFFFFF"/>
                    <w:right w:val="single" w:sz="2" w:space="4" w:color="FFFFFF"/>
                  </w:divBdr>
                  <w:divsChild>
                    <w:div w:id="228228051">
                      <w:marLeft w:val="0"/>
                      <w:marRight w:val="0"/>
                      <w:marTop w:val="0"/>
                      <w:marBottom w:val="0"/>
                      <w:divBdr>
                        <w:top w:val="none" w:sz="0" w:space="0" w:color="auto"/>
                        <w:left w:val="none" w:sz="0" w:space="0" w:color="auto"/>
                        <w:bottom w:val="none" w:sz="0" w:space="0" w:color="auto"/>
                        <w:right w:val="none" w:sz="0" w:space="0" w:color="auto"/>
                      </w:divBdr>
                    </w:div>
                  </w:divsChild>
                </w:div>
                <w:div w:id="1991863444">
                  <w:marLeft w:val="0"/>
                  <w:marRight w:val="0"/>
                  <w:marTop w:val="0"/>
                  <w:marBottom w:val="0"/>
                  <w:divBdr>
                    <w:top w:val="single" w:sz="2" w:space="1" w:color="FFFFFF"/>
                    <w:left w:val="single" w:sz="2" w:space="12" w:color="FFFFFF"/>
                    <w:bottom w:val="single" w:sz="2" w:space="1" w:color="FFFFFF"/>
                    <w:right w:val="single" w:sz="2" w:space="4" w:color="FFFFFF"/>
                  </w:divBdr>
                  <w:divsChild>
                    <w:div w:id="619262736">
                      <w:marLeft w:val="0"/>
                      <w:marRight w:val="0"/>
                      <w:marTop w:val="0"/>
                      <w:marBottom w:val="0"/>
                      <w:divBdr>
                        <w:top w:val="none" w:sz="0" w:space="0" w:color="auto"/>
                        <w:left w:val="none" w:sz="0" w:space="0" w:color="auto"/>
                        <w:bottom w:val="none" w:sz="0" w:space="0" w:color="auto"/>
                        <w:right w:val="none" w:sz="0" w:space="0" w:color="auto"/>
                      </w:divBdr>
                    </w:div>
                  </w:divsChild>
                </w:div>
                <w:div w:id="854073942">
                  <w:marLeft w:val="0"/>
                  <w:marRight w:val="0"/>
                  <w:marTop w:val="0"/>
                  <w:marBottom w:val="0"/>
                  <w:divBdr>
                    <w:top w:val="single" w:sz="2" w:space="1" w:color="FFFFFF"/>
                    <w:left w:val="single" w:sz="2" w:space="12" w:color="FFFFFF"/>
                    <w:bottom w:val="single" w:sz="2" w:space="1" w:color="FFFFFF"/>
                    <w:right w:val="single" w:sz="2" w:space="4" w:color="FFFFFF"/>
                  </w:divBdr>
                  <w:divsChild>
                    <w:div w:id="101002565">
                      <w:marLeft w:val="0"/>
                      <w:marRight w:val="0"/>
                      <w:marTop w:val="0"/>
                      <w:marBottom w:val="0"/>
                      <w:divBdr>
                        <w:top w:val="none" w:sz="0" w:space="0" w:color="auto"/>
                        <w:left w:val="none" w:sz="0" w:space="0" w:color="auto"/>
                        <w:bottom w:val="none" w:sz="0" w:space="0" w:color="auto"/>
                        <w:right w:val="none" w:sz="0" w:space="0" w:color="auto"/>
                      </w:divBdr>
                    </w:div>
                  </w:divsChild>
                </w:div>
                <w:div w:id="1069310247">
                  <w:marLeft w:val="0"/>
                  <w:marRight w:val="0"/>
                  <w:marTop w:val="0"/>
                  <w:marBottom w:val="0"/>
                  <w:divBdr>
                    <w:top w:val="single" w:sz="2" w:space="1" w:color="FFFFFF"/>
                    <w:left w:val="single" w:sz="2" w:space="12" w:color="FFFFFF"/>
                    <w:bottom w:val="single" w:sz="2" w:space="1" w:color="FFFFFF"/>
                    <w:right w:val="single" w:sz="2" w:space="4" w:color="FFFFFF"/>
                  </w:divBdr>
                  <w:divsChild>
                    <w:div w:id="1051344408">
                      <w:marLeft w:val="0"/>
                      <w:marRight w:val="0"/>
                      <w:marTop w:val="0"/>
                      <w:marBottom w:val="0"/>
                      <w:divBdr>
                        <w:top w:val="none" w:sz="0" w:space="0" w:color="auto"/>
                        <w:left w:val="none" w:sz="0" w:space="0" w:color="auto"/>
                        <w:bottom w:val="none" w:sz="0" w:space="0" w:color="auto"/>
                        <w:right w:val="none" w:sz="0" w:space="0" w:color="auto"/>
                      </w:divBdr>
                    </w:div>
                  </w:divsChild>
                </w:div>
                <w:div w:id="1872450263">
                  <w:marLeft w:val="0"/>
                  <w:marRight w:val="0"/>
                  <w:marTop w:val="0"/>
                  <w:marBottom w:val="0"/>
                  <w:divBdr>
                    <w:top w:val="single" w:sz="2" w:space="1" w:color="FFFFFF"/>
                    <w:left w:val="single" w:sz="2" w:space="12" w:color="FFFFFF"/>
                    <w:bottom w:val="single" w:sz="2" w:space="1" w:color="FFFFFF"/>
                    <w:right w:val="single" w:sz="2" w:space="4" w:color="FFFFFF"/>
                  </w:divBdr>
                  <w:divsChild>
                    <w:div w:id="923034370">
                      <w:marLeft w:val="0"/>
                      <w:marRight w:val="0"/>
                      <w:marTop w:val="0"/>
                      <w:marBottom w:val="0"/>
                      <w:divBdr>
                        <w:top w:val="none" w:sz="0" w:space="0" w:color="auto"/>
                        <w:left w:val="none" w:sz="0" w:space="0" w:color="auto"/>
                        <w:bottom w:val="none" w:sz="0" w:space="0" w:color="auto"/>
                        <w:right w:val="none" w:sz="0" w:space="0" w:color="auto"/>
                      </w:divBdr>
                    </w:div>
                  </w:divsChild>
                </w:div>
                <w:div w:id="270406360">
                  <w:marLeft w:val="0"/>
                  <w:marRight w:val="0"/>
                  <w:marTop w:val="0"/>
                  <w:marBottom w:val="0"/>
                  <w:divBdr>
                    <w:top w:val="single" w:sz="2" w:space="1" w:color="FFFFFF"/>
                    <w:left w:val="single" w:sz="2" w:space="12" w:color="FFFFFF"/>
                    <w:bottom w:val="single" w:sz="2" w:space="1" w:color="FFFFFF"/>
                    <w:right w:val="single" w:sz="2" w:space="4" w:color="FFFFFF"/>
                  </w:divBdr>
                  <w:divsChild>
                    <w:div w:id="642782757">
                      <w:marLeft w:val="0"/>
                      <w:marRight w:val="0"/>
                      <w:marTop w:val="0"/>
                      <w:marBottom w:val="0"/>
                      <w:divBdr>
                        <w:top w:val="none" w:sz="0" w:space="0" w:color="auto"/>
                        <w:left w:val="none" w:sz="0" w:space="0" w:color="auto"/>
                        <w:bottom w:val="none" w:sz="0" w:space="0" w:color="auto"/>
                        <w:right w:val="none" w:sz="0" w:space="0" w:color="auto"/>
                      </w:divBdr>
                    </w:div>
                  </w:divsChild>
                </w:div>
                <w:div w:id="1789426681">
                  <w:marLeft w:val="0"/>
                  <w:marRight w:val="0"/>
                  <w:marTop w:val="0"/>
                  <w:marBottom w:val="0"/>
                  <w:divBdr>
                    <w:top w:val="single" w:sz="2" w:space="1" w:color="FFFFFF"/>
                    <w:left w:val="single" w:sz="2" w:space="12" w:color="FFFFFF"/>
                    <w:bottom w:val="single" w:sz="2" w:space="1" w:color="FFFFFF"/>
                    <w:right w:val="single" w:sz="2" w:space="4" w:color="FFFFFF"/>
                  </w:divBdr>
                  <w:divsChild>
                    <w:div w:id="100608422">
                      <w:marLeft w:val="0"/>
                      <w:marRight w:val="0"/>
                      <w:marTop w:val="0"/>
                      <w:marBottom w:val="0"/>
                      <w:divBdr>
                        <w:top w:val="none" w:sz="0" w:space="0" w:color="auto"/>
                        <w:left w:val="none" w:sz="0" w:space="0" w:color="auto"/>
                        <w:bottom w:val="none" w:sz="0" w:space="0" w:color="auto"/>
                        <w:right w:val="none" w:sz="0" w:space="0" w:color="auto"/>
                      </w:divBdr>
                    </w:div>
                  </w:divsChild>
                </w:div>
                <w:div w:id="2125692898">
                  <w:marLeft w:val="0"/>
                  <w:marRight w:val="0"/>
                  <w:marTop w:val="0"/>
                  <w:marBottom w:val="0"/>
                  <w:divBdr>
                    <w:top w:val="single" w:sz="2" w:space="1" w:color="FFFFFF"/>
                    <w:left w:val="single" w:sz="2" w:space="12" w:color="FFFFFF"/>
                    <w:bottom w:val="single" w:sz="2" w:space="1" w:color="FFFFFF"/>
                    <w:right w:val="single" w:sz="2" w:space="4" w:color="FFFFFF"/>
                  </w:divBdr>
                  <w:divsChild>
                    <w:div w:id="1035814476">
                      <w:marLeft w:val="0"/>
                      <w:marRight w:val="0"/>
                      <w:marTop w:val="0"/>
                      <w:marBottom w:val="0"/>
                      <w:divBdr>
                        <w:top w:val="none" w:sz="0" w:space="0" w:color="auto"/>
                        <w:left w:val="none" w:sz="0" w:space="0" w:color="auto"/>
                        <w:bottom w:val="none" w:sz="0" w:space="0" w:color="auto"/>
                        <w:right w:val="none" w:sz="0" w:space="0" w:color="auto"/>
                      </w:divBdr>
                    </w:div>
                  </w:divsChild>
                </w:div>
                <w:div w:id="1330131384">
                  <w:marLeft w:val="0"/>
                  <w:marRight w:val="0"/>
                  <w:marTop w:val="0"/>
                  <w:marBottom w:val="0"/>
                  <w:divBdr>
                    <w:top w:val="single" w:sz="2" w:space="1" w:color="FFFFFF"/>
                    <w:left w:val="single" w:sz="2" w:space="12" w:color="FFFFFF"/>
                    <w:bottom w:val="single" w:sz="2" w:space="1" w:color="FFFFFF"/>
                    <w:right w:val="single" w:sz="2" w:space="4" w:color="FFFFFF"/>
                  </w:divBdr>
                  <w:divsChild>
                    <w:div w:id="749623414">
                      <w:marLeft w:val="0"/>
                      <w:marRight w:val="0"/>
                      <w:marTop w:val="0"/>
                      <w:marBottom w:val="0"/>
                      <w:divBdr>
                        <w:top w:val="none" w:sz="0" w:space="0" w:color="auto"/>
                        <w:left w:val="none" w:sz="0" w:space="0" w:color="auto"/>
                        <w:bottom w:val="none" w:sz="0" w:space="0" w:color="auto"/>
                        <w:right w:val="none" w:sz="0" w:space="0" w:color="auto"/>
                      </w:divBdr>
                    </w:div>
                  </w:divsChild>
                </w:div>
                <w:div w:id="1537541016">
                  <w:marLeft w:val="0"/>
                  <w:marRight w:val="0"/>
                  <w:marTop w:val="0"/>
                  <w:marBottom w:val="0"/>
                  <w:divBdr>
                    <w:top w:val="single" w:sz="2" w:space="1" w:color="FFFFFF"/>
                    <w:left w:val="single" w:sz="2" w:space="12" w:color="FFFFFF"/>
                    <w:bottom w:val="single" w:sz="2" w:space="1" w:color="FFFFFF"/>
                    <w:right w:val="single" w:sz="2" w:space="4" w:color="FFFFFF"/>
                  </w:divBdr>
                  <w:divsChild>
                    <w:div w:id="1714377613">
                      <w:marLeft w:val="0"/>
                      <w:marRight w:val="0"/>
                      <w:marTop w:val="0"/>
                      <w:marBottom w:val="0"/>
                      <w:divBdr>
                        <w:top w:val="none" w:sz="0" w:space="0" w:color="auto"/>
                        <w:left w:val="none" w:sz="0" w:space="0" w:color="auto"/>
                        <w:bottom w:val="none" w:sz="0" w:space="0" w:color="auto"/>
                        <w:right w:val="none" w:sz="0" w:space="0" w:color="auto"/>
                      </w:divBdr>
                    </w:div>
                  </w:divsChild>
                </w:div>
                <w:div w:id="1537426778">
                  <w:marLeft w:val="0"/>
                  <w:marRight w:val="0"/>
                  <w:marTop w:val="0"/>
                  <w:marBottom w:val="0"/>
                  <w:divBdr>
                    <w:top w:val="single" w:sz="2" w:space="1" w:color="FFFFFF"/>
                    <w:left w:val="single" w:sz="2" w:space="12" w:color="FFFFFF"/>
                    <w:bottom w:val="single" w:sz="2" w:space="1" w:color="FFFFFF"/>
                    <w:right w:val="single" w:sz="2" w:space="4" w:color="FFFFFF"/>
                  </w:divBdr>
                  <w:divsChild>
                    <w:div w:id="1510021254">
                      <w:marLeft w:val="0"/>
                      <w:marRight w:val="0"/>
                      <w:marTop w:val="0"/>
                      <w:marBottom w:val="0"/>
                      <w:divBdr>
                        <w:top w:val="none" w:sz="0" w:space="0" w:color="auto"/>
                        <w:left w:val="none" w:sz="0" w:space="0" w:color="auto"/>
                        <w:bottom w:val="none" w:sz="0" w:space="0" w:color="auto"/>
                        <w:right w:val="none" w:sz="0" w:space="0" w:color="auto"/>
                      </w:divBdr>
                    </w:div>
                  </w:divsChild>
                </w:div>
                <w:div w:id="896623198">
                  <w:marLeft w:val="0"/>
                  <w:marRight w:val="0"/>
                  <w:marTop w:val="0"/>
                  <w:marBottom w:val="0"/>
                  <w:divBdr>
                    <w:top w:val="single" w:sz="2" w:space="1" w:color="FFFFFF"/>
                    <w:left w:val="single" w:sz="2" w:space="12" w:color="FFFFFF"/>
                    <w:bottom w:val="single" w:sz="2" w:space="1" w:color="FFFFFF"/>
                    <w:right w:val="single" w:sz="2" w:space="4" w:color="FFFFFF"/>
                  </w:divBdr>
                  <w:divsChild>
                    <w:div w:id="584455087">
                      <w:marLeft w:val="0"/>
                      <w:marRight w:val="0"/>
                      <w:marTop w:val="0"/>
                      <w:marBottom w:val="0"/>
                      <w:divBdr>
                        <w:top w:val="none" w:sz="0" w:space="0" w:color="auto"/>
                        <w:left w:val="none" w:sz="0" w:space="0" w:color="auto"/>
                        <w:bottom w:val="none" w:sz="0" w:space="0" w:color="auto"/>
                        <w:right w:val="none" w:sz="0" w:space="0" w:color="auto"/>
                      </w:divBdr>
                    </w:div>
                  </w:divsChild>
                </w:div>
                <w:div w:id="1409109101">
                  <w:marLeft w:val="0"/>
                  <w:marRight w:val="0"/>
                  <w:marTop w:val="0"/>
                  <w:marBottom w:val="0"/>
                  <w:divBdr>
                    <w:top w:val="single" w:sz="2" w:space="1" w:color="FFFFFF"/>
                    <w:left w:val="single" w:sz="2" w:space="12" w:color="FFFFFF"/>
                    <w:bottom w:val="single" w:sz="2" w:space="1" w:color="FFFFFF"/>
                    <w:right w:val="single" w:sz="2" w:space="4" w:color="FFFFFF"/>
                  </w:divBdr>
                  <w:divsChild>
                    <w:div w:id="1224098893">
                      <w:marLeft w:val="0"/>
                      <w:marRight w:val="0"/>
                      <w:marTop w:val="0"/>
                      <w:marBottom w:val="0"/>
                      <w:divBdr>
                        <w:top w:val="none" w:sz="0" w:space="0" w:color="auto"/>
                        <w:left w:val="none" w:sz="0" w:space="0" w:color="auto"/>
                        <w:bottom w:val="none" w:sz="0" w:space="0" w:color="auto"/>
                        <w:right w:val="none" w:sz="0" w:space="0" w:color="auto"/>
                      </w:divBdr>
                    </w:div>
                  </w:divsChild>
                </w:div>
                <w:div w:id="1450390374">
                  <w:marLeft w:val="0"/>
                  <w:marRight w:val="0"/>
                  <w:marTop w:val="0"/>
                  <w:marBottom w:val="0"/>
                  <w:divBdr>
                    <w:top w:val="single" w:sz="2" w:space="1" w:color="FFFFFF"/>
                    <w:left w:val="single" w:sz="2" w:space="12" w:color="FFFFFF"/>
                    <w:bottom w:val="single" w:sz="2" w:space="1" w:color="FFFFFF"/>
                    <w:right w:val="single" w:sz="2" w:space="4" w:color="FFFFFF"/>
                  </w:divBdr>
                  <w:divsChild>
                    <w:div w:id="588775940">
                      <w:marLeft w:val="0"/>
                      <w:marRight w:val="0"/>
                      <w:marTop w:val="0"/>
                      <w:marBottom w:val="0"/>
                      <w:divBdr>
                        <w:top w:val="none" w:sz="0" w:space="0" w:color="auto"/>
                        <w:left w:val="none" w:sz="0" w:space="0" w:color="auto"/>
                        <w:bottom w:val="none" w:sz="0" w:space="0" w:color="auto"/>
                        <w:right w:val="none" w:sz="0" w:space="0" w:color="auto"/>
                      </w:divBdr>
                    </w:div>
                  </w:divsChild>
                </w:div>
                <w:div w:id="113250832">
                  <w:marLeft w:val="0"/>
                  <w:marRight w:val="0"/>
                  <w:marTop w:val="0"/>
                  <w:marBottom w:val="0"/>
                  <w:divBdr>
                    <w:top w:val="single" w:sz="2" w:space="1" w:color="FFFFFF"/>
                    <w:left w:val="single" w:sz="2" w:space="12" w:color="FFFFFF"/>
                    <w:bottom w:val="single" w:sz="2" w:space="1" w:color="FFFFFF"/>
                    <w:right w:val="single" w:sz="2" w:space="4" w:color="FFFFFF"/>
                  </w:divBdr>
                  <w:divsChild>
                    <w:div w:id="1823693237">
                      <w:marLeft w:val="0"/>
                      <w:marRight w:val="0"/>
                      <w:marTop w:val="0"/>
                      <w:marBottom w:val="0"/>
                      <w:divBdr>
                        <w:top w:val="none" w:sz="0" w:space="0" w:color="auto"/>
                        <w:left w:val="none" w:sz="0" w:space="0" w:color="auto"/>
                        <w:bottom w:val="none" w:sz="0" w:space="0" w:color="auto"/>
                        <w:right w:val="none" w:sz="0" w:space="0" w:color="auto"/>
                      </w:divBdr>
                    </w:div>
                  </w:divsChild>
                </w:div>
                <w:div w:id="215241425">
                  <w:marLeft w:val="0"/>
                  <w:marRight w:val="0"/>
                  <w:marTop w:val="0"/>
                  <w:marBottom w:val="0"/>
                  <w:divBdr>
                    <w:top w:val="single" w:sz="2" w:space="1" w:color="FFFFFF"/>
                    <w:left w:val="single" w:sz="2" w:space="12" w:color="FFFFFF"/>
                    <w:bottom w:val="single" w:sz="2" w:space="1" w:color="FFFFFF"/>
                    <w:right w:val="single" w:sz="2" w:space="4" w:color="FFFFFF"/>
                  </w:divBdr>
                  <w:divsChild>
                    <w:div w:id="1894192894">
                      <w:marLeft w:val="0"/>
                      <w:marRight w:val="0"/>
                      <w:marTop w:val="0"/>
                      <w:marBottom w:val="0"/>
                      <w:divBdr>
                        <w:top w:val="none" w:sz="0" w:space="0" w:color="auto"/>
                        <w:left w:val="none" w:sz="0" w:space="0" w:color="auto"/>
                        <w:bottom w:val="none" w:sz="0" w:space="0" w:color="auto"/>
                        <w:right w:val="none" w:sz="0" w:space="0" w:color="auto"/>
                      </w:divBdr>
                    </w:div>
                  </w:divsChild>
                </w:div>
                <w:div w:id="1149175247">
                  <w:marLeft w:val="0"/>
                  <w:marRight w:val="0"/>
                  <w:marTop w:val="0"/>
                  <w:marBottom w:val="0"/>
                  <w:divBdr>
                    <w:top w:val="single" w:sz="2" w:space="1" w:color="FFFFFF"/>
                    <w:left w:val="single" w:sz="2" w:space="12" w:color="FFFFFF"/>
                    <w:bottom w:val="single" w:sz="2" w:space="1" w:color="FFFFFF"/>
                    <w:right w:val="single" w:sz="2" w:space="4" w:color="FFFFFF"/>
                  </w:divBdr>
                  <w:divsChild>
                    <w:div w:id="1067191025">
                      <w:marLeft w:val="0"/>
                      <w:marRight w:val="0"/>
                      <w:marTop w:val="0"/>
                      <w:marBottom w:val="0"/>
                      <w:divBdr>
                        <w:top w:val="none" w:sz="0" w:space="0" w:color="auto"/>
                        <w:left w:val="none" w:sz="0" w:space="0" w:color="auto"/>
                        <w:bottom w:val="none" w:sz="0" w:space="0" w:color="auto"/>
                        <w:right w:val="none" w:sz="0" w:space="0" w:color="auto"/>
                      </w:divBdr>
                    </w:div>
                  </w:divsChild>
                </w:div>
                <w:div w:id="46077375">
                  <w:marLeft w:val="0"/>
                  <w:marRight w:val="0"/>
                  <w:marTop w:val="0"/>
                  <w:marBottom w:val="0"/>
                  <w:divBdr>
                    <w:top w:val="single" w:sz="2" w:space="1" w:color="FFFFFF"/>
                    <w:left w:val="single" w:sz="2" w:space="12" w:color="FFFFFF"/>
                    <w:bottom w:val="single" w:sz="2" w:space="1" w:color="FFFFFF"/>
                    <w:right w:val="single" w:sz="2" w:space="4" w:color="FFFFFF"/>
                  </w:divBdr>
                  <w:divsChild>
                    <w:div w:id="1850294170">
                      <w:marLeft w:val="0"/>
                      <w:marRight w:val="0"/>
                      <w:marTop w:val="0"/>
                      <w:marBottom w:val="0"/>
                      <w:divBdr>
                        <w:top w:val="none" w:sz="0" w:space="0" w:color="auto"/>
                        <w:left w:val="none" w:sz="0" w:space="0" w:color="auto"/>
                        <w:bottom w:val="none" w:sz="0" w:space="0" w:color="auto"/>
                        <w:right w:val="none" w:sz="0" w:space="0" w:color="auto"/>
                      </w:divBdr>
                    </w:div>
                  </w:divsChild>
                </w:div>
                <w:div w:id="170611992">
                  <w:marLeft w:val="0"/>
                  <w:marRight w:val="0"/>
                  <w:marTop w:val="0"/>
                  <w:marBottom w:val="0"/>
                  <w:divBdr>
                    <w:top w:val="single" w:sz="2" w:space="1" w:color="FFFFFF"/>
                    <w:left w:val="single" w:sz="2" w:space="12" w:color="FFFFFF"/>
                    <w:bottom w:val="single" w:sz="2" w:space="1" w:color="FFFFFF"/>
                    <w:right w:val="single" w:sz="2" w:space="4" w:color="FFFFFF"/>
                  </w:divBdr>
                  <w:divsChild>
                    <w:div w:id="1469667164">
                      <w:marLeft w:val="0"/>
                      <w:marRight w:val="0"/>
                      <w:marTop w:val="0"/>
                      <w:marBottom w:val="0"/>
                      <w:divBdr>
                        <w:top w:val="none" w:sz="0" w:space="0" w:color="auto"/>
                        <w:left w:val="none" w:sz="0" w:space="0" w:color="auto"/>
                        <w:bottom w:val="none" w:sz="0" w:space="0" w:color="auto"/>
                        <w:right w:val="none" w:sz="0" w:space="0" w:color="auto"/>
                      </w:divBdr>
                    </w:div>
                  </w:divsChild>
                </w:div>
                <w:div w:id="657996812">
                  <w:marLeft w:val="0"/>
                  <w:marRight w:val="0"/>
                  <w:marTop w:val="0"/>
                  <w:marBottom w:val="0"/>
                  <w:divBdr>
                    <w:top w:val="single" w:sz="2" w:space="1" w:color="FFFFFF"/>
                    <w:left w:val="single" w:sz="2" w:space="12" w:color="FFFFFF"/>
                    <w:bottom w:val="single" w:sz="2" w:space="1" w:color="FFFFFF"/>
                    <w:right w:val="single" w:sz="2" w:space="4" w:color="FFFFFF"/>
                  </w:divBdr>
                  <w:divsChild>
                    <w:div w:id="499079492">
                      <w:marLeft w:val="0"/>
                      <w:marRight w:val="0"/>
                      <w:marTop w:val="0"/>
                      <w:marBottom w:val="0"/>
                      <w:divBdr>
                        <w:top w:val="none" w:sz="0" w:space="0" w:color="auto"/>
                        <w:left w:val="none" w:sz="0" w:space="0" w:color="auto"/>
                        <w:bottom w:val="none" w:sz="0" w:space="0" w:color="auto"/>
                        <w:right w:val="none" w:sz="0" w:space="0" w:color="auto"/>
                      </w:divBdr>
                    </w:div>
                  </w:divsChild>
                </w:div>
                <w:div w:id="1436710266">
                  <w:marLeft w:val="0"/>
                  <w:marRight w:val="0"/>
                  <w:marTop w:val="0"/>
                  <w:marBottom w:val="0"/>
                  <w:divBdr>
                    <w:top w:val="single" w:sz="2" w:space="1" w:color="FFFFFF"/>
                    <w:left w:val="single" w:sz="2" w:space="12" w:color="FFFFFF"/>
                    <w:bottom w:val="single" w:sz="2" w:space="1" w:color="FFFFFF"/>
                    <w:right w:val="single" w:sz="2" w:space="4" w:color="FFFFFF"/>
                  </w:divBdr>
                  <w:divsChild>
                    <w:div w:id="811944340">
                      <w:marLeft w:val="0"/>
                      <w:marRight w:val="0"/>
                      <w:marTop w:val="0"/>
                      <w:marBottom w:val="0"/>
                      <w:divBdr>
                        <w:top w:val="none" w:sz="0" w:space="0" w:color="auto"/>
                        <w:left w:val="none" w:sz="0" w:space="0" w:color="auto"/>
                        <w:bottom w:val="none" w:sz="0" w:space="0" w:color="auto"/>
                        <w:right w:val="none" w:sz="0" w:space="0" w:color="auto"/>
                      </w:divBdr>
                    </w:div>
                  </w:divsChild>
                </w:div>
                <w:div w:id="1051539934">
                  <w:marLeft w:val="0"/>
                  <w:marRight w:val="0"/>
                  <w:marTop w:val="0"/>
                  <w:marBottom w:val="0"/>
                  <w:divBdr>
                    <w:top w:val="single" w:sz="2" w:space="1" w:color="FFFFFF"/>
                    <w:left w:val="single" w:sz="2" w:space="12" w:color="FFFFFF"/>
                    <w:bottom w:val="single" w:sz="2" w:space="1" w:color="FFFFFF"/>
                    <w:right w:val="single" w:sz="2" w:space="4" w:color="FFFFFF"/>
                  </w:divBdr>
                  <w:divsChild>
                    <w:div w:id="16465055">
                      <w:marLeft w:val="0"/>
                      <w:marRight w:val="0"/>
                      <w:marTop w:val="0"/>
                      <w:marBottom w:val="0"/>
                      <w:divBdr>
                        <w:top w:val="none" w:sz="0" w:space="0" w:color="auto"/>
                        <w:left w:val="none" w:sz="0" w:space="0" w:color="auto"/>
                        <w:bottom w:val="none" w:sz="0" w:space="0" w:color="auto"/>
                        <w:right w:val="none" w:sz="0" w:space="0" w:color="auto"/>
                      </w:divBdr>
                    </w:div>
                  </w:divsChild>
                </w:div>
                <w:div w:id="1215193545">
                  <w:marLeft w:val="0"/>
                  <w:marRight w:val="0"/>
                  <w:marTop w:val="0"/>
                  <w:marBottom w:val="0"/>
                  <w:divBdr>
                    <w:top w:val="single" w:sz="2" w:space="1" w:color="FFFFFF"/>
                    <w:left w:val="single" w:sz="2" w:space="12" w:color="FFFFFF"/>
                    <w:bottom w:val="single" w:sz="2" w:space="1" w:color="FFFFFF"/>
                    <w:right w:val="single" w:sz="2" w:space="4" w:color="FFFFFF"/>
                  </w:divBdr>
                  <w:divsChild>
                    <w:div w:id="537163776">
                      <w:marLeft w:val="0"/>
                      <w:marRight w:val="0"/>
                      <w:marTop w:val="0"/>
                      <w:marBottom w:val="0"/>
                      <w:divBdr>
                        <w:top w:val="none" w:sz="0" w:space="0" w:color="auto"/>
                        <w:left w:val="none" w:sz="0" w:space="0" w:color="auto"/>
                        <w:bottom w:val="none" w:sz="0" w:space="0" w:color="auto"/>
                        <w:right w:val="none" w:sz="0" w:space="0" w:color="auto"/>
                      </w:divBdr>
                    </w:div>
                  </w:divsChild>
                </w:div>
                <w:div w:id="1134638299">
                  <w:marLeft w:val="0"/>
                  <w:marRight w:val="0"/>
                  <w:marTop w:val="0"/>
                  <w:marBottom w:val="0"/>
                  <w:divBdr>
                    <w:top w:val="single" w:sz="2" w:space="1" w:color="FFFFFF"/>
                    <w:left w:val="single" w:sz="2" w:space="12" w:color="FFFFFF"/>
                    <w:bottom w:val="single" w:sz="2" w:space="1" w:color="FFFFFF"/>
                    <w:right w:val="single" w:sz="2" w:space="4" w:color="FFFFFF"/>
                  </w:divBdr>
                  <w:divsChild>
                    <w:div w:id="2111046284">
                      <w:marLeft w:val="0"/>
                      <w:marRight w:val="0"/>
                      <w:marTop w:val="0"/>
                      <w:marBottom w:val="0"/>
                      <w:divBdr>
                        <w:top w:val="none" w:sz="0" w:space="0" w:color="auto"/>
                        <w:left w:val="none" w:sz="0" w:space="0" w:color="auto"/>
                        <w:bottom w:val="none" w:sz="0" w:space="0" w:color="auto"/>
                        <w:right w:val="none" w:sz="0" w:space="0" w:color="auto"/>
                      </w:divBdr>
                    </w:div>
                  </w:divsChild>
                </w:div>
                <w:div w:id="904798427">
                  <w:marLeft w:val="0"/>
                  <w:marRight w:val="0"/>
                  <w:marTop w:val="0"/>
                  <w:marBottom w:val="0"/>
                  <w:divBdr>
                    <w:top w:val="single" w:sz="2" w:space="1" w:color="FFFFFF"/>
                    <w:left w:val="single" w:sz="2" w:space="12" w:color="FFFFFF"/>
                    <w:bottom w:val="single" w:sz="2" w:space="1" w:color="FFFFFF"/>
                    <w:right w:val="single" w:sz="2" w:space="4" w:color="FFFFFF"/>
                  </w:divBdr>
                  <w:divsChild>
                    <w:div w:id="1254703440">
                      <w:marLeft w:val="0"/>
                      <w:marRight w:val="0"/>
                      <w:marTop w:val="0"/>
                      <w:marBottom w:val="0"/>
                      <w:divBdr>
                        <w:top w:val="none" w:sz="0" w:space="0" w:color="auto"/>
                        <w:left w:val="none" w:sz="0" w:space="0" w:color="auto"/>
                        <w:bottom w:val="none" w:sz="0" w:space="0" w:color="auto"/>
                        <w:right w:val="none" w:sz="0" w:space="0" w:color="auto"/>
                      </w:divBdr>
                    </w:div>
                  </w:divsChild>
                </w:div>
                <w:div w:id="1460221414">
                  <w:marLeft w:val="0"/>
                  <w:marRight w:val="0"/>
                  <w:marTop w:val="0"/>
                  <w:marBottom w:val="0"/>
                  <w:divBdr>
                    <w:top w:val="single" w:sz="2" w:space="1" w:color="FFFFFF"/>
                    <w:left w:val="single" w:sz="2" w:space="12" w:color="FFFFFF"/>
                    <w:bottom w:val="single" w:sz="2" w:space="1" w:color="FFFFFF"/>
                    <w:right w:val="single" w:sz="2" w:space="4" w:color="FFFFFF"/>
                  </w:divBdr>
                  <w:divsChild>
                    <w:div w:id="256332701">
                      <w:marLeft w:val="0"/>
                      <w:marRight w:val="0"/>
                      <w:marTop w:val="0"/>
                      <w:marBottom w:val="0"/>
                      <w:divBdr>
                        <w:top w:val="none" w:sz="0" w:space="0" w:color="auto"/>
                        <w:left w:val="none" w:sz="0" w:space="0" w:color="auto"/>
                        <w:bottom w:val="none" w:sz="0" w:space="0" w:color="auto"/>
                        <w:right w:val="none" w:sz="0" w:space="0" w:color="auto"/>
                      </w:divBdr>
                    </w:div>
                  </w:divsChild>
                </w:div>
                <w:div w:id="1753311695">
                  <w:marLeft w:val="0"/>
                  <w:marRight w:val="0"/>
                  <w:marTop w:val="0"/>
                  <w:marBottom w:val="0"/>
                  <w:divBdr>
                    <w:top w:val="single" w:sz="2" w:space="1" w:color="FFFFFF"/>
                    <w:left w:val="single" w:sz="2" w:space="12" w:color="FFFFFF"/>
                    <w:bottom w:val="single" w:sz="2" w:space="1" w:color="FFFFFF"/>
                    <w:right w:val="single" w:sz="2" w:space="4" w:color="FFFFFF"/>
                  </w:divBdr>
                  <w:divsChild>
                    <w:div w:id="1546064136">
                      <w:marLeft w:val="0"/>
                      <w:marRight w:val="0"/>
                      <w:marTop w:val="0"/>
                      <w:marBottom w:val="0"/>
                      <w:divBdr>
                        <w:top w:val="none" w:sz="0" w:space="0" w:color="auto"/>
                        <w:left w:val="none" w:sz="0" w:space="0" w:color="auto"/>
                        <w:bottom w:val="none" w:sz="0" w:space="0" w:color="auto"/>
                        <w:right w:val="none" w:sz="0" w:space="0" w:color="auto"/>
                      </w:divBdr>
                    </w:div>
                  </w:divsChild>
                </w:div>
                <w:div w:id="1361979627">
                  <w:marLeft w:val="0"/>
                  <w:marRight w:val="0"/>
                  <w:marTop w:val="0"/>
                  <w:marBottom w:val="0"/>
                  <w:divBdr>
                    <w:top w:val="single" w:sz="2" w:space="1" w:color="FFFFFF"/>
                    <w:left w:val="single" w:sz="2" w:space="12" w:color="FFFFFF"/>
                    <w:bottom w:val="single" w:sz="2" w:space="1" w:color="FFFFFF"/>
                    <w:right w:val="single" w:sz="2" w:space="4" w:color="FFFFFF"/>
                  </w:divBdr>
                  <w:divsChild>
                    <w:div w:id="1383752266">
                      <w:marLeft w:val="0"/>
                      <w:marRight w:val="0"/>
                      <w:marTop w:val="0"/>
                      <w:marBottom w:val="0"/>
                      <w:divBdr>
                        <w:top w:val="none" w:sz="0" w:space="0" w:color="auto"/>
                        <w:left w:val="none" w:sz="0" w:space="0" w:color="auto"/>
                        <w:bottom w:val="none" w:sz="0" w:space="0" w:color="auto"/>
                        <w:right w:val="none" w:sz="0" w:space="0" w:color="auto"/>
                      </w:divBdr>
                    </w:div>
                  </w:divsChild>
                </w:div>
                <w:div w:id="172570813">
                  <w:marLeft w:val="0"/>
                  <w:marRight w:val="0"/>
                  <w:marTop w:val="0"/>
                  <w:marBottom w:val="0"/>
                  <w:divBdr>
                    <w:top w:val="single" w:sz="2" w:space="1" w:color="FFFFFF"/>
                    <w:left w:val="single" w:sz="2" w:space="12" w:color="FFFFFF"/>
                    <w:bottom w:val="single" w:sz="2" w:space="1" w:color="FFFFFF"/>
                    <w:right w:val="single" w:sz="2" w:space="4" w:color="FFFFFF"/>
                  </w:divBdr>
                  <w:divsChild>
                    <w:div w:id="1368792250">
                      <w:marLeft w:val="0"/>
                      <w:marRight w:val="0"/>
                      <w:marTop w:val="0"/>
                      <w:marBottom w:val="0"/>
                      <w:divBdr>
                        <w:top w:val="none" w:sz="0" w:space="0" w:color="auto"/>
                        <w:left w:val="none" w:sz="0" w:space="0" w:color="auto"/>
                        <w:bottom w:val="none" w:sz="0" w:space="0" w:color="auto"/>
                        <w:right w:val="none" w:sz="0" w:space="0" w:color="auto"/>
                      </w:divBdr>
                    </w:div>
                  </w:divsChild>
                </w:div>
                <w:div w:id="1545557366">
                  <w:marLeft w:val="0"/>
                  <w:marRight w:val="0"/>
                  <w:marTop w:val="0"/>
                  <w:marBottom w:val="0"/>
                  <w:divBdr>
                    <w:top w:val="single" w:sz="2" w:space="1" w:color="FFFFFF"/>
                    <w:left w:val="single" w:sz="2" w:space="12" w:color="FFFFFF"/>
                    <w:bottom w:val="single" w:sz="2" w:space="1" w:color="FFFFFF"/>
                    <w:right w:val="single" w:sz="2" w:space="4" w:color="FFFFFF"/>
                  </w:divBdr>
                  <w:divsChild>
                    <w:div w:id="1076511427">
                      <w:marLeft w:val="0"/>
                      <w:marRight w:val="0"/>
                      <w:marTop w:val="0"/>
                      <w:marBottom w:val="0"/>
                      <w:divBdr>
                        <w:top w:val="none" w:sz="0" w:space="0" w:color="auto"/>
                        <w:left w:val="none" w:sz="0" w:space="0" w:color="auto"/>
                        <w:bottom w:val="none" w:sz="0" w:space="0" w:color="auto"/>
                        <w:right w:val="none" w:sz="0" w:space="0" w:color="auto"/>
                      </w:divBdr>
                    </w:div>
                  </w:divsChild>
                </w:div>
                <w:div w:id="1641568453">
                  <w:marLeft w:val="0"/>
                  <w:marRight w:val="0"/>
                  <w:marTop w:val="0"/>
                  <w:marBottom w:val="0"/>
                  <w:divBdr>
                    <w:top w:val="single" w:sz="2" w:space="1" w:color="FFFFFF"/>
                    <w:left w:val="single" w:sz="2" w:space="12" w:color="FFFFFF"/>
                    <w:bottom w:val="single" w:sz="2" w:space="1" w:color="FFFFFF"/>
                    <w:right w:val="single" w:sz="2" w:space="4" w:color="FFFFFF"/>
                  </w:divBdr>
                  <w:divsChild>
                    <w:div w:id="614219810">
                      <w:marLeft w:val="0"/>
                      <w:marRight w:val="0"/>
                      <w:marTop w:val="0"/>
                      <w:marBottom w:val="0"/>
                      <w:divBdr>
                        <w:top w:val="none" w:sz="0" w:space="0" w:color="auto"/>
                        <w:left w:val="none" w:sz="0" w:space="0" w:color="auto"/>
                        <w:bottom w:val="none" w:sz="0" w:space="0" w:color="auto"/>
                        <w:right w:val="none" w:sz="0" w:space="0" w:color="auto"/>
                      </w:divBdr>
                    </w:div>
                  </w:divsChild>
                </w:div>
                <w:div w:id="752553644">
                  <w:marLeft w:val="0"/>
                  <w:marRight w:val="0"/>
                  <w:marTop w:val="0"/>
                  <w:marBottom w:val="0"/>
                  <w:divBdr>
                    <w:top w:val="single" w:sz="2" w:space="1" w:color="FFFFFF"/>
                    <w:left w:val="single" w:sz="2" w:space="12" w:color="FFFFFF"/>
                    <w:bottom w:val="single" w:sz="2" w:space="1" w:color="FFFFFF"/>
                    <w:right w:val="single" w:sz="2" w:space="4" w:color="FFFFFF"/>
                  </w:divBdr>
                  <w:divsChild>
                    <w:div w:id="281619984">
                      <w:marLeft w:val="0"/>
                      <w:marRight w:val="0"/>
                      <w:marTop w:val="0"/>
                      <w:marBottom w:val="0"/>
                      <w:divBdr>
                        <w:top w:val="none" w:sz="0" w:space="0" w:color="auto"/>
                        <w:left w:val="none" w:sz="0" w:space="0" w:color="auto"/>
                        <w:bottom w:val="none" w:sz="0" w:space="0" w:color="auto"/>
                        <w:right w:val="none" w:sz="0" w:space="0" w:color="auto"/>
                      </w:divBdr>
                    </w:div>
                  </w:divsChild>
                </w:div>
                <w:div w:id="256445730">
                  <w:marLeft w:val="0"/>
                  <w:marRight w:val="0"/>
                  <w:marTop w:val="0"/>
                  <w:marBottom w:val="0"/>
                  <w:divBdr>
                    <w:top w:val="single" w:sz="2" w:space="1" w:color="FFFFFF"/>
                    <w:left w:val="single" w:sz="2" w:space="12" w:color="FFFFFF"/>
                    <w:bottom w:val="single" w:sz="2" w:space="1" w:color="FFFFFF"/>
                    <w:right w:val="single" w:sz="2" w:space="4" w:color="FFFFFF"/>
                  </w:divBdr>
                  <w:divsChild>
                    <w:div w:id="1860922119">
                      <w:marLeft w:val="0"/>
                      <w:marRight w:val="0"/>
                      <w:marTop w:val="0"/>
                      <w:marBottom w:val="0"/>
                      <w:divBdr>
                        <w:top w:val="none" w:sz="0" w:space="0" w:color="auto"/>
                        <w:left w:val="none" w:sz="0" w:space="0" w:color="auto"/>
                        <w:bottom w:val="none" w:sz="0" w:space="0" w:color="auto"/>
                        <w:right w:val="none" w:sz="0" w:space="0" w:color="auto"/>
                      </w:divBdr>
                    </w:div>
                  </w:divsChild>
                </w:div>
                <w:div w:id="256990304">
                  <w:marLeft w:val="0"/>
                  <w:marRight w:val="0"/>
                  <w:marTop w:val="0"/>
                  <w:marBottom w:val="0"/>
                  <w:divBdr>
                    <w:top w:val="single" w:sz="2" w:space="1" w:color="FFFFFF"/>
                    <w:left w:val="single" w:sz="2" w:space="12" w:color="FFFFFF"/>
                    <w:bottom w:val="single" w:sz="2" w:space="1" w:color="FFFFFF"/>
                    <w:right w:val="single" w:sz="2" w:space="4" w:color="FFFFFF"/>
                  </w:divBdr>
                  <w:divsChild>
                    <w:div w:id="1733962792">
                      <w:marLeft w:val="0"/>
                      <w:marRight w:val="0"/>
                      <w:marTop w:val="0"/>
                      <w:marBottom w:val="0"/>
                      <w:divBdr>
                        <w:top w:val="none" w:sz="0" w:space="0" w:color="auto"/>
                        <w:left w:val="none" w:sz="0" w:space="0" w:color="auto"/>
                        <w:bottom w:val="none" w:sz="0" w:space="0" w:color="auto"/>
                        <w:right w:val="none" w:sz="0" w:space="0" w:color="auto"/>
                      </w:divBdr>
                    </w:div>
                  </w:divsChild>
                </w:div>
                <w:div w:id="1811433003">
                  <w:marLeft w:val="0"/>
                  <w:marRight w:val="0"/>
                  <w:marTop w:val="0"/>
                  <w:marBottom w:val="0"/>
                  <w:divBdr>
                    <w:top w:val="single" w:sz="2" w:space="1" w:color="FFFFFF"/>
                    <w:left w:val="single" w:sz="2" w:space="12" w:color="FFFFFF"/>
                    <w:bottom w:val="single" w:sz="2" w:space="1" w:color="FFFFFF"/>
                    <w:right w:val="single" w:sz="2" w:space="4" w:color="FFFFFF"/>
                  </w:divBdr>
                  <w:divsChild>
                    <w:div w:id="1972902700">
                      <w:marLeft w:val="0"/>
                      <w:marRight w:val="0"/>
                      <w:marTop w:val="0"/>
                      <w:marBottom w:val="0"/>
                      <w:divBdr>
                        <w:top w:val="none" w:sz="0" w:space="0" w:color="auto"/>
                        <w:left w:val="none" w:sz="0" w:space="0" w:color="auto"/>
                        <w:bottom w:val="none" w:sz="0" w:space="0" w:color="auto"/>
                        <w:right w:val="none" w:sz="0" w:space="0" w:color="auto"/>
                      </w:divBdr>
                    </w:div>
                  </w:divsChild>
                </w:div>
                <w:div w:id="1258443220">
                  <w:marLeft w:val="0"/>
                  <w:marRight w:val="0"/>
                  <w:marTop w:val="0"/>
                  <w:marBottom w:val="0"/>
                  <w:divBdr>
                    <w:top w:val="single" w:sz="2" w:space="1" w:color="FFFFFF"/>
                    <w:left w:val="single" w:sz="2" w:space="12" w:color="FFFFFF"/>
                    <w:bottom w:val="single" w:sz="2" w:space="1" w:color="FFFFFF"/>
                    <w:right w:val="single" w:sz="2" w:space="4" w:color="FFFFFF"/>
                  </w:divBdr>
                  <w:divsChild>
                    <w:div w:id="1884058410">
                      <w:marLeft w:val="0"/>
                      <w:marRight w:val="0"/>
                      <w:marTop w:val="0"/>
                      <w:marBottom w:val="0"/>
                      <w:divBdr>
                        <w:top w:val="none" w:sz="0" w:space="0" w:color="auto"/>
                        <w:left w:val="none" w:sz="0" w:space="0" w:color="auto"/>
                        <w:bottom w:val="none" w:sz="0" w:space="0" w:color="auto"/>
                        <w:right w:val="none" w:sz="0" w:space="0" w:color="auto"/>
                      </w:divBdr>
                    </w:div>
                  </w:divsChild>
                </w:div>
                <w:div w:id="961379484">
                  <w:marLeft w:val="0"/>
                  <w:marRight w:val="0"/>
                  <w:marTop w:val="0"/>
                  <w:marBottom w:val="0"/>
                  <w:divBdr>
                    <w:top w:val="single" w:sz="2" w:space="1" w:color="FFFFFF"/>
                    <w:left w:val="single" w:sz="2" w:space="12" w:color="FFFFFF"/>
                    <w:bottom w:val="single" w:sz="2" w:space="1" w:color="FFFFFF"/>
                    <w:right w:val="single" w:sz="2" w:space="4" w:color="FFFFFF"/>
                  </w:divBdr>
                  <w:divsChild>
                    <w:div w:id="1572085120">
                      <w:marLeft w:val="0"/>
                      <w:marRight w:val="0"/>
                      <w:marTop w:val="0"/>
                      <w:marBottom w:val="0"/>
                      <w:divBdr>
                        <w:top w:val="none" w:sz="0" w:space="0" w:color="auto"/>
                        <w:left w:val="none" w:sz="0" w:space="0" w:color="auto"/>
                        <w:bottom w:val="none" w:sz="0" w:space="0" w:color="auto"/>
                        <w:right w:val="none" w:sz="0" w:space="0" w:color="auto"/>
                      </w:divBdr>
                    </w:div>
                  </w:divsChild>
                </w:div>
                <w:div w:id="1112673897">
                  <w:marLeft w:val="0"/>
                  <w:marRight w:val="0"/>
                  <w:marTop w:val="0"/>
                  <w:marBottom w:val="0"/>
                  <w:divBdr>
                    <w:top w:val="single" w:sz="2" w:space="1" w:color="FFFFFF"/>
                    <w:left w:val="single" w:sz="2" w:space="12" w:color="FFFFFF"/>
                    <w:bottom w:val="single" w:sz="2" w:space="1" w:color="FFFFFF"/>
                    <w:right w:val="single" w:sz="2" w:space="4" w:color="FFFFFF"/>
                  </w:divBdr>
                  <w:divsChild>
                    <w:div w:id="300426978">
                      <w:marLeft w:val="0"/>
                      <w:marRight w:val="0"/>
                      <w:marTop w:val="0"/>
                      <w:marBottom w:val="0"/>
                      <w:divBdr>
                        <w:top w:val="none" w:sz="0" w:space="0" w:color="auto"/>
                        <w:left w:val="none" w:sz="0" w:space="0" w:color="auto"/>
                        <w:bottom w:val="none" w:sz="0" w:space="0" w:color="auto"/>
                        <w:right w:val="none" w:sz="0" w:space="0" w:color="auto"/>
                      </w:divBdr>
                    </w:div>
                  </w:divsChild>
                </w:div>
                <w:div w:id="1520973363">
                  <w:marLeft w:val="0"/>
                  <w:marRight w:val="0"/>
                  <w:marTop w:val="0"/>
                  <w:marBottom w:val="0"/>
                  <w:divBdr>
                    <w:top w:val="single" w:sz="2" w:space="1" w:color="FFFFFF"/>
                    <w:left w:val="single" w:sz="2" w:space="12" w:color="FFFFFF"/>
                    <w:bottom w:val="single" w:sz="2" w:space="4" w:color="FFFFFF"/>
                    <w:right w:val="single" w:sz="2" w:space="4" w:color="FFFFFF"/>
                  </w:divBdr>
                  <w:divsChild>
                    <w:div w:id="12874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469">
          <w:marLeft w:val="0"/>
          <w:marRight w:val="0"/>
          <w:marTop w:val="0"/>
          <w:marBottom w:val="335"/>
          <w:divBdr>
            <w:top w:val="none" w:sz="0" w:space="0" w:color="auto"/>
            <w:left w:val="none" w:sz="0" w:space="0" w:color="auto"/>
            <w:bottom w:val="none" w:sz="0" w:space="0" w:color="auto"/>
            <w:right w:val="none" w:sz="0" w:space="0" w:color="auto"/>
          </w:divBdr>
          <w:divsChild>
            <w:div w:id="1997877857">
              <w:marLeft w:val="0"/>
              <w:marRight w:val="0"/>
              <w:marTop w:val="0"/>
              <w:marBottom w:val="0"/>
              <w:divBdr>
                <w:top w:val="none" w:sz="0" w:space="0" w:color="auto"/>
                <w:left w:val="none" w:sz="0" w:space="0" w:color="auto"/>
                <w:bottom w:val="none" w:sz="0" w:space="0" w:color="auto"/>
                <w:right w:val="none" w:sz="0" w:space="0" w:color="auto"/>
              </w:divBdr>
              <w:divsChild>
                <w:div w:id="873494747">
                  <w:marLeft w:val="0"/>
                  <w:marRight w:val="0"/>
                  <w:marTop w:val="0"/>
                  <w:marBottom w:val="0"/>
                  <w:divBdr>
                    <w:top w:val="single" w:sz="2" w:space="4" w:color="FFFFFF"/>
                    <w:left w:val="single" w:sz="2" w:space="12" w:color="FFFFFF"/>
                    <w:bottom w:val="single" w:sz="2" w:space="1" w:color="FFFFFF"/>
                    <w:right w:val="single" w:sz="2" w:space="4" w:color="FFFFFF"/>
                  </w:divBdr>
                  <w:divsChild>
                    <w:div w:id="254099969">
                      <w:marLeft w:val="0"/>
                      <w:marRight w:val="0"/>
                      <w:marTop w:val="0"/>
                      <w:marBottom w:val="0"/>
                      <w:divBdr>
                        <w:top w:val="none" w:sz="0" w:space="0" w:color="auto"/>
                        <w:left w:val="none" w:sz="0" w:space="0" w:color="auto"/>
                        <w:bottom w:val="none" w:sz="0" w:space="0" w:color="auto"/>
                        <w:right w:val="none" w:sz="0" w:space="0" w:color="auto"/>
                      </w:divBdr>
                    </w:div>
                  </w:divsChild>
                </w:div>
                <w:div w:id="1383214115">
                  <w:marLeft w:val="0"/>
                  <w:marRight w:val="0"/>
                  <w:marTop w:val="0"/>
                  <w:marBottom w:val="0"/>
                  <w:divBdr>
                    <w:top w:val="single" w:sz="2" w:space="1" w:color="FFFFFF"/>
                    <w:left w:val="single" w:sz="2" w:space="12" w:color="FFFFFF"/>
                    <w:bottom w:val="single" w:sz="2" w:space="1" w:color="FFFFFF"/>
                    <w:right w:val="single" w:sz="2" w:space="4" w:color="FFFFFF"/>
                  </w:divBdr>
                  <w:divsChild>
                    <w:div w:id="100880512">
                      <w:marLeft w:val="0"/>
                      <w:marRight w:val="0"/>
                      <w:marTop w:val="0"/>
                      <w:marBottom w:val="0"/>
                      <w:divBdr>
                        <w:top w:val="none" w:sz="0" w:space="0" w:color="auto"/>
                        <w:left w:val="none" w:sz="0" w:space="0" w:color="auto"/>
                        <w:bottom w:val="none" w:sz="0" w:space="0" w:color="auto"/>
                        <w:right w:val="none" w:sz="0" w:space="0" w:color="auto"/>
                      </w:divBdr>
                    </w:div>
                  </w:divsChild>
                </w:div>
                <w:div w:id="145628636">
                  <w:marLeft w:val="0"/>
                  <w:marRight w:val="0"/>
                  <w:marTop w:val="0"/>
                  <w:marBottom w:val="0"/>
                  <w:divBdr>
                    <w:top w:val="single" w:sz="2" w:space="1" w:color="FFFFFF"/>
                    <w:left w:val="single" w:sz="2" w:space="12" w:color="FFFFFF"/>
                    <w:bottom w:val="single" w:sz="2" w:space="1" w:color="FFFFFF"/>
                    <w:right w:val="single" w:sz="2" w:space="4" w:color="FFFFFF"/>
                  </w:divBdr>
                  <w:divsChild>
                    <w:div w:id="1334991521">
                      <w:marLeft w:val="0"/>
                      <w:marRight w:val="0"/>
                      <w:marTop w:val="0"/>
                      <w:marBottom w:val="0"/>
                      <w:divBdr>
                        <w:top w:val="none" w:sz="0" w:space="0" w:color="auto"/>
                        <w:left w:val="none" w:sz="0" w:space="0" w:color="auto"/>
                        <w:bottom w:val="none" w:sz="0" w:space="0" w:color="auto"/>
                        <w:right w:val="none" w:sz="0" w:space="0" w:color="auto"/>
                      </w:divBdr>
                    </w:div>
                  </w:divsChild>
                </w:div>
                <w:div w:id="808085995">
                  <w:marLeft w:val="0"/>
                  <w:marRight w:val="0"/>
                  <w:marTop w:val="0"/>
                  <w:marBottom w:val="0"/>
                  <w:divBdr>
                    <w:top w:val="single" w:sz="2" w:space="1" w:color="FFFFFF"/>
                    <w:left w:val="single" w:sz="2" w:space="12" w:color="FFFFFF"/>
                    <w:bottom w:val="single" w:sz="2" w:space="1" w:color="FFFFFF"/>
                    <w:right w:val="single" w:sz="2" w:space="4" w:color="FFFFFF"/>
                  </w:divBdr>
                  <w:divsChild>
                    <w:div w:id="102851258">
                      <w:marLeft w:val="0"/>
                      <w:marRight w:val="0"/>
                      <w:marTop w:val="0"/>
                      <w:marBottom w:val="0"/>
                      <w:divBdr>
                        <w:top w:val="none" w:sz="0" w:space="0" w:color="auto"/>
                        <w:left w:val="none" w:sz="0" w:space="0" w:color="auto"/>
                        <w:bottom w:val="none" w:sz="0" w:space="0" w:color="auto"/>
                        <w:right w:val="none" w:sz="0" w:space="0" w:color="auto"/>
                      </w:divBdr>
                    </w:div>
                  </w:divsChild>
                </w:div>
                <w:div w:id="1338731825">
                  <w:marLeft w:val="0"/>
                  <w:marRight w:val="0"/>
                  <w:marTop w:val="0"/>
                  <w:marBottom w:val="0"/>
                  <w:divBdr>
                    <w:top w:val="single" w:sz="2" w:space="1" w:color="FFFFFF"/>
                    <w:left w:val="single" w:sz="2" w:space="12" w:color="FFFFFF"/>
                    <w:bottom w:val="single" w:sz="2" w:space="1" w:color="FFFFFF"/>
                    <w:right w:val="single" w:sz="2" w:space="4" w:color="FFFFFF"/>
                  </w:divBdr>
                  <w:divsChild>
                    <w:div w:id="250286350">
                      <w:marLeft w:val="0"/>
                      <w:marRight w:val="0"/>
                      <w:marTop w:val="0"/>
                      <w:marBottom w:val="0"/>
                      <w:divBdr>
                        <w:top w:val="none" w:sz="0" w:space="0" w:color="auto"/>
                        <w:left w:val="none" w:sz="0" w:space="0" w:color="auto"/>
                        <w:bottom w:val="none" w:sz="0" w:space="0" w:color="auto"/>
                        <w:right w:val="none" w:sz="0" w:space="0" w:color="auto"/>
                      </w:divBdr>
                    </w:div>
                  </w:divsChild>
                </w:div>
                <w:div w:id="1441409964">
                  <w:marLeft w:val="0"/>
                  <w:marRight w:val="0"/>
                  <w:marTop w:val="0"/>
                  <w:marBottom w:val="0"/>
                  <w:divBdr>
                    <w:top w:val="single" w:sz="2" w:space="1" w:color="FFFFFF"/>
                    <w:left w:val="single" w:sz="2" w:space="12" w:color="FFFFFF"/>
                    <w:bottom w:val="single" w:sz="2" w:space="1" w:color="FFFFFF"/>
                    <w:right w:val="single" w:sz="2" w:space="4" w:color="FFFFFF"/>
                  </w:divBdr>
                  <w:divsChild>
                    <w:div w:id="259803794">
                      <w:marLeft w:val="0"/>
                      <w:marRight w:val="0"/>
                      <w:marTop w:val="0"/>
                      <w:marBottom w:val="0"/>
                      <w:divBdr>
                        <w:top w:val="none" w:sz="0" w:space="0" w:color="auto"/>
                        <w:left w:val="none" w:sz="0" w:space="0" w:color="auto"/>
                        <w:bottom w:val="none" w:sz="0" w:space="0" w:color="auto"/>
                        <w:right w:val="none" w:sz="0" w:space="0" w:color="auto"/>
                      </w:divBdr>
                    </w:div>
                  </w:divsChild>
                </w:div>
                <w:div w:id="1267929893">
                  <w:marLeft w:val="0"/>
                  <w:marRight w:val="0"/>
                  <w:marTop w:val="0"/>
                  <w:marBottom w:val="0"/>
                  <w:divBdr>
                    <w:top w:val="single" w:sz="2" w:space="1" w:color="FFFFFF"/>
                    <w:left w:val="single" w:sz="2" w:space="12" w:color="FFFFFF"/>
                    <w:bottom w:val="single" w:sz="2" w:space="1" w:color="FFFFFF"/>
                    <w:right w:val="single" w:sz="2" w:space="4" w:color="FFFFFF"/>
                  </w:divBdr>
                  <w:divsChild>
                    <w:div w:id="1750224016">
                      <w:marLeft w:val="0"/>
                      <w:marRight w:val="0"/>
                      <w:marTop w:val="0"/>
                      <w:marBottom w:val="0"/>
                      <w:divBdr>
                        <w:top w:val="none" w:sz="0" w:space="0" w:color="auto"/>
                        <w:left w:val="none" w:sz="0" w:space="0" w:color="auto"/>
                        <w:bottom w:val="none" w:sz="0" w:space="0" w:color="auto"/>
                        <w:right w:val="none" w:sz="0" w:space="0" w:color="auto"/>
                      </w:divBdr>
                    </w:div>
                  </w:divsChild>
                </w:div>
                <w:div w:id="67962687">
                  <w:marLeft w:val="0"/>
                  <w:marRight w:val="0"/>
                  <w:marTop w:val="0"/>
                  <w:marBottom w:val="0"/>
                  <w:divBdr>
                    <w:top w:val="single" w:sz="2" w:space="1" w:color="FFFFFF"/>
                    <w:left w:val="single" w:sz="2" w:space="12" w:color="FFFFFF"/>
                    <w:bottom w:val="single" w:sz="2" w:space="1" w:color="FFFFFF"/>
                    <w:right w:val="single" w:sz="2" w:space="4" w:color="FFFFFF"/>
                  </w:divBdr>
                  <w:divsChild>
                    <w:div w:id="1922331529">
                      <w:marLeft w:val="0"/>
                      <w:marRight w:val="0"/>
                      <w:marTop w:val="0"/>
                      <w:marBottom w:val="0"/>
                      <w:divBdr>
                        <w:top w:val="none" w:sz="0" w:space="0" w:color="auto"/>
                        <w:left w:val="none" w:sz="0" w:space="0" w:color="auto"/>
                        <w:bottom w:val="none" w:sz="0" w:space="0" w:color="auto"/>
                        <w:right w:val="none" w:sz="0" w:space="0" w:color="auto"/>
                      </w:divBdr>
                    </w:div>
                  </w:divsChild>
                </w:div>
                <w:div w:id="652681126">
                  <w:marLeft w:val="0"/>
                  <w:marRight w:val="0"/>
                  <w:marTop w:val="0"/>
                  <w:marBottom w:val="0"/>
                  <w:divBdr>
                    <w:top w:val="single" w:sz="2" w:space="1" w:color="FFFFFF"/>
                    <w:left w:val="single" w:sz="2" w:space="12" w:color="FFFFFF"/>
                    <w:bottom w:val="single" w:sz="2" w:space="1" w:color="FFFFFF"/>
                    <w:right w:val="single" w:sz="2" w:space="4" w:color="FFFFFF"/>
                  </w:divBdr>
                  <w:divsChild>
                    <w:div w:id="261498920">
                      <w:marLeft w:val="0"/>
                      <w:marRight w:val="0"/>
                      <w:marTop w:val="0"/>
                      <w:marBottom w:val="0"/>
                      <w:divBdr>
                        <w:top w:val="none" w:sz="0" w:space="0" w:color="auto"/>
                        <w:left w:val="none" w:sz="0" w:space="0" w:color="auto"/>
                        <w:bottom w:val="none" w:sz="0" w:space="0" w:color="auto"/>
                        <w:right w:val="none" w:sz="0" w:space="0" w:color="auto"/>
                      </w:divBdr>
                    </w:div>
                  </w:divsChild>
                </w:div>
                <w:div w:id="960571487">
                  <w:marLeft w:val="0"/>
                  <w:marRight w:val="0"/>
                  <w:marTop w:val="0"/>
                  <w:marBottom w:val="0"/>
                  <w:divBdr>
                    <w:top w:val="single" w:sz="2" w:space="1" w:color="FFFFFF"/>
                    <w:left w:val="single" w:sz="2" w:space="12" w:color="FFFFFF"/>
                    <w:bottom w:val="single" w:sz="2" w:space="1" w:color="FFFFFF"/>
                    <w:right w:val="single" w:sz="2" w:space="4" w:color="FFFFFF"/>
                  </w:divBdr>
                  <w:divsChild>
                    <w:div w:id="1092359771">
                      <w:marLeft w:val="0"/>
                      <w:marRight w:val="0"/>
                      <w:marTop w:val="0"/>
                      <w:marBottom w:val="0"/>
                      <w:divBdr>
                        <w:top w:val="none" w:sz="0" w:space="0" w:color="auto"/>
                        <w:left w:val="none" w:sz="0" w:space="0" w:color="auto"/>
                        <w:bottom w:val="none" w:sz="0" w:space="0" w:color="auto"/>
                        <w:right w:val="none" w:sz="0" w:space="0" w:color="auto"/>
                      </w:divBdr>
                    </w:div>
                  </w:divsChild>
                </w:div>
                <w:div w:id="1939868295">
                  <w:marLeft w:val="0"/>
                  <w:marRight w:val="0"/>
                  <w:marTop w:val="0"/>
                  <w:marBottom w:val="0"/>
                  <w:divBdr>
                    <w:top w:val="single" w:sz="2" w:space="1" w:color="FFFFFF"/>
                    <w:left w:val="single" w:sz="2" w:space="12" w:color="FFFFFF"/>
                    <w:bottom w:val="single" w:sz="2" w:space="1" w:color="FFFFFF"/>
                    <w:right w:val="single" w:sz="2" w:space="4" w:color="FFFFFF"/>
                  </w:divBdr>
                  <w:divsChild>
                    <w:div w:id="1596087512">
                      <w:marLeft w:val="0"/>
                      <w:marRight w:val="0"/>
                      <w:marTop w:val="0"/>
                      <w:marBottom w:val="0"/>
                      <w:divBdr>
                        <w:top w:val="none" w:sz="0" w:space="0" w:color="auto"/>
                        <w:left w:val="none" w:sz="0" w:space="0" w:color="auto"/>
                        <w:bottom w:val="none" w:sz="0" w:space="0" w:color="auto"/>
                        <w:right w:val="none" w:sz="0" w:space="0" w:color="auto"/>
                      </w:divBdr>
                    </w:div>
                  </w:divsChild>
                </w:div>
                <w:div w:id="424376289">
                  <w:marLeft w:val="0"/>
                  <w:marRight w:val="0"/>
                  <w:marTop w:val="0"/>
                  <w:marBottom w:val="0"/>
                  <w:divBdr>
                    <w:top w:val="single" w:sz="2" w:space="1" w:color="FFFFFF"/>
                    <w:left w:val="single" w:sz="2" w:space="12" w:color="FFFFFF"/>
                    <w:bottom w:val="single" w:sz="2" w:space="1" w:color="FFFFFF"/>
                    <w:right w:val="single" w:sz="2" w:space="4" w:color="FFFFFF"/>
                  </w:divBdr>
                  <w:divsChild>
                    <w:div w:id="1585802462">
                      <w:marLeft w:val="0"/>
                      <w:marRight w:val="0"/>
                      <w:marTop w:val="0"/>
                      <w:marBottom w:val="0"/>
                      <w:divBdr>
                        <w:top w:val="none" w:sz="0" w:space="0" w:color="auto"/>
                        <w:left w:val="none" w:sz="0" w:space="0" w:color="auto"/>
                        <w:bottom w:val="none" w:sz="0" w:space="0" w:color="auto"/>
                        <w:right w:val="none" w:sz="0" w:space="0" w:color="auto"/>
                      </w:divBdr>
                    </w:div>
                  </w:divsChild>
                </w:div>
                <w:div w:id="760223009">
                  <w:marLeft w:val="0"/>
                  <w:marRight w:val="0"/>
                  <w:marTop w:val="0"/>
                  <w:marBottom w:val="0"/>
                  <w:divBdr>
                    <w:top w:val="single" w:sz="2" w:space="1" w:color="FFFFFF"/>
                    <w:left w:val="single" w:sz="2" w:space="12" w:color="FFFFFF"/>
                    <w:bottom w:val="single" w:sz="2" w:space="1" w:color="FFFFFF"/>
                    <w:right w:val="single" w:sz="2" w:space="4" w:color="FFFFFF"/>
                  </w:divBdr>
                  <w:divsChild>
                    <w:div w:id="295767476">
                      <w:marLeft w:val="0"/>
                      <w:marRight w:val="0"/>
                      <w:marTop w:val="0"/>
                      <w:marBottom w:val="0"/>
                      <w:divBdr>
                        <w:top w:val="none" w:sz="0" w:space="0" w:color="auto"/>
                        <w:left w:val="none" w:sz="0" w:space="0" w:color="auto"/>
                        <w:bottom w:val="none" w:sz="0" w:space="0" w:color="auto"/>
                        <w:right w:val="none" w:sz="0" w:space="0" w:color="auto"/>
                      </w:divBdr>
                    </w:div>
                  </w:divsChild>
                </w:div>
                <w:div w:id="2119370498">
                  <w:marLeft w:val="0"/>
                  <w:marRight w:val="0"/>
                  <w:marTop w:val="0"/>
                  <w:marBottom w:val="0"/>
                  <w:divBdr>
                    <w:top w:val="single" w:sz="2" w:space="1" w:color="FFFFFF"/>
                    <w:left w:val="single" w:sz="2" w:space="12" w:color="FFFFFF"/>
                    <w:bottom w:val="single" w:sz="2" w:space="1" w:color="FFFFFF"/>
                    <w:right w:val="single" w:sz="2" w:space="4" w:color="FFFFFF"/>
                  </w:divBdr>
                  <w:divsChild>
                    <w:div w:id="726685218">
                      <w:marLeft w:val="0"/>
                      <w:marRight w:val="0"/>
                      <w:marTop w:val="0"/>
                      <w:marBottom w:val="0"/>
                      <w:divBdr>
                        <w:top w:val="none" w:sz="0" w:space="0" w:color="auto"/>
                        <w:left w:val="none" w:sz="0" w:space="0" w:color="auto"/>
                        <w:bottom w:val="none" w:sz="0" w:space="0" w:color="auto"/>
                        <w:right w:val="none" w:sz="0" w:space="0" w:color="auto"/>
                      </w:divBdr>
                    </w:div>
                  </w:divsChild>
                </w:div>
                <w:div w:id="53505540">
                  <w:marLeft w:val="0"/>
                  <w:marRight w:val="0"/>
                  <w:marTop w:val="0"/>
                  <w:marBottom w:val="0"/>
                  <w:divBdr>
                    <w:top w:val="single" w:sz="2" w:space="1" w:color="FFFFFF"/>
                    <w:left w:val="single" w:sz="2" w:space="12" w:color="FFFFFF"/>
                    <w:bottom w:val="single" w:sz="2" w:space="1" w:color="FFFFFF"/>
                    <w:right w:val="single" w:sz="2" w:space="4" w:color="FFFFFF"/>
                  </w:divBdr>
                  <w:divsChild>
                    <w:div w:id="1748382567">
                      <w:marLeft w:val="0"/>
                      <w:marRight w:val="0"/>
                      <w:marTop w:val="0"/>
                      <w:marBottom w:val="0"/>
                      <w:divBdr>
                        <w:top w:val="none" w:sz="0" w:space="0" w:color="auto"/>
                        <w:left w:val="none" w:sz="0" w:space="0" w:color="auto"/>
                        <w:bottom w:val="none" w:sz="0" w:space="0" w:color="auto"/>
                        <w:right w:val="none" w:sz="0" w:space="0" w:color="auto"/>
                      </w:divBdr>
                    </w:div>
                  </w:divsChild>
                </w:div>
                <w:div w:id="1171025284">
                  <w:marLeft w:val="0"/>
                  <w:marRight w:val="0"/>
                  <w:marTop w:val="0"/>
                  <w:marBottom w:val="0"/>
                  <w:divBdr>
                    <w:top w:val="single" w:sz="2" w:space="1" w:color="FFFFFF"/>
                    <w:left w:val="single" w:sz="2" w:space="12" w:color="FFFFFF"/>
                    <w:bottom w:val="single" w:sz="2" w:space="1" w:color="FFFFFF"/>
                    <w:right w:val="single" w:sz="2" w:space="4" w:color="FFFFFF"/>
                  </w:divBdr>
                  <w:divsChild>
                    <w:div w:id="634675215">
                      <w:marLeft w:val="0"/>
                      <w:marRight w:val="0"/>
                      <w:marTop w:val="0"/>
                      <w:marBottom w:val="0"/>
                      <w:divBdr>
                        <w:top w:val="none" w:sz="0" w:space="0" w:color="auto"/>
                        <w:left w:val="none" w:sz="0" w:space="0" w:color="auto"/>
                        <w:bottom w:val="none" w:sz="0" w:space="0" w:color="auto"/>
                        <w:right w:val="none" w:sz="0" w:space="0" w:color="auto"/>
                      </w:divBdr>
                    </w:div>
                  </w:divsChild>
                </w:div>
                <w:div w:id="1570964723">
                  <w:marLeft w:val="0"/>
                  <w:marRight w:val="0"/>
                  <w:marTop w:val="0"/>
                  <w:marBottom w:val="0"/>
                  <w:divBdr>
                    <w:top w:val="single" w:sz="2" w:space="1" w:color="FFFFFF"/>
                    <w:left w:val="single" w:sz="2" w:space="12" w:color="FFFFFF"/>
                    <w:bottom w:val="single" w:sz="2" w:space="1" w:color="FFFFFF"/>
                    <w:right w:val="single" w:sz="2" w:space="4" w:color="FFFFFF"/>
                  </w:divBdr>
                  <w:divsChild>
                    <w:div w:id="2098940969">
                      <w:marLeft w:val="0"/>
                      <w:marRight w:val="0"/>
                      <w:marTop w:val="0"/>
                      <w:marBottom w:val="0"/>
                      <w:divBdr>
                        <w:top w:val="none" w:sz="0" w:space="0" w:color="auto"/>
                        <w:left w:val="none" w:sz="0" w:space="0" w:color="auto"/>
                        <w:bottom w:val="none" w:sz="0" w:space="0" w:color="auto"/>
                        <w:right w:val="none" w:sz="0" w:space="0" w:color="auto"/>
                      </w:divBdr>
                    </w:div>
                  </w:divsChild>
                </w:div>
                <w:div w:id="415515489">
                  <w:marLeft w:val="0"/>
                  <w:marRight w:val="0"/>
                  <w:marTop w:val="0"/>
                  <w:marBottom w:val="0"/>
                  <w:divBdr>
                    <w:top w:val="single" w:sz="2" w:space="1" w:color="FFFFFF"/>
                    <w:left w:val="single" w:sz="2" w:space="12" w:color="FFFFFF"/>
                    <w:bottom w:val="single" w:sz="2" w:space="1" w:color="FFFFFF"/>
                    <w:right w:val="single" w:sz="2" w:space="4" w:color="FFFFFF"/>
                  </w:divBdr>
                  <w:divsChild>
                    <w:div w:id="1669746677">
                      <w:marLeft w:val="0"/>
                      <w:marRight w:val="0"/>
                      <w:marTop w:val="0"/>
                      <w:marBottom w:val="0"/>
                      <w:divBdr>
                        <w:top w:val="none" w:sz="0" w:space="0" w:color="auto"/>
                        <w:left w:val="none" w:sz="0" w:space="0" w:color="auto"/>
                        <w:bottom w:val="none" w:sz="0" w:space="0" w:color="auto"/>
                        <w:right w:val="none" w:sz="0" w:space="0" w:color="auto"/>
                      </w:divBdr>
                    </w:div>
                  </w:divsChild>
                </w:div>
                <w:div w:id="1059984412">
                  <w:marLeft w:val="0"/>
                  <w:marRight w:val="0"/>
                  <w:marTop w:val="0"/>
                  <w:marBottom w:val="0"/>
                  <w:divBdr>
                    <w:top w:val="single" w:sz="2" w:space="1" w:color="FFFFFF"/>
                    <w:left w:val="single" w:sz="2" w:space="12" w:color="FFFFFF"/>
                    <w:bottom w:val="single" w:sz="2" w:space="1" w:color="FFFFFF"/>
                    <w:right w:val="single" w:sz="2" w:space="4" w:color="FFFFFF"/>
                  </w:divBdr>
                  <w:divsChild>
                    <w:div w:id="223416556">
                      <w:marLeft w:val="0"/>
                      <w:marRight w:val="0"/>
                      <w:marTop w:val="0"/>
                      <w:marBottom w:val="0"/>
                      <w:divBdr>
                        <w:top w:val="none" w:sz="0" w:space="0" w:color="auto"/>
                        <w:left w:val="none" w:sz="0" w:space="0" w:color="auto"/>
                        <w:bottom w:val="none" w:sz="0" w:space="0" w:color="auto"/>
                        <w:right w:val="none" w:sz="0" w:space="0" w:color="auto"/>
                      </w:divBdr>
                    </w:div>
                  </w:divsChild>
                </w:div>
                <w:div w:id="983268216">
                  <w:marLeft w:val="0"/>
                  <w:marRight w:val="0"/>
                  <w:marTop w:val="0"/>
                  <w:marBottom w:val="0"/>
                  <w:divBdr>
                    <w:top w:val="single" w:sz="2" w:space="1" w:color="FFFFFF"/>
                    <w:left w:val="single" w:sz="2" w:space="12" w:color="FFFFFF"/>
                    <w:bottom w:val="single" w:sz="2" w:space="1" w:color="FFFFFF"/>
                    <w:right w:val="single" w:sz="2" w:space="4" w:color="FFFFFF"/>
                  </w:divBdr>
                  <w:divsChild>
                    <w:div w:id="363024685">
                      <w:marLeft w:val="0"/>
                      <w:marRight w:val="0"/>
                      <w:marTop w:val="0"/>
                      <w:marBottom w:val="0"/>
                      <w:divBdr>
                        <w:top w:val="none" w:sz="0" w:space="0" w:color="auto"/>
                        <w:left w:val="none" w:sz="0" w:space="0" w:color="auto"/>
                        <w:bottom w:val="none" w:sz="0" w:space="0" w:color="auto"/>
                        <w:right w:val="none" w:sz="0" w:space="0" w:color="auto"/>
                      </w:divBdr>
                    </w:div>
                  </w:divsChild>
                </w:div>
                <w:div w:id="1965036985">
                  <w:marLeft w:val="0"/>
                  <w:marRight w:val="0"/>
                  <w:marTop w:val="0"/>
                  <w:marBottom w:val="0"/>
                  <w:divBdr>
                    <w:top w:val="single" w:sz="2" w:space="1" w:color="FFFFFF"/>
                    <w:left w:val="single" w:sz="2" w:space="12" w:color="FFFFFF"/>
                    <w:bottom w:val="single" w:sz="2" w:space="1" w:color="FFFFFF"/>
                    <w:right w:val="single" w:sz="2" w:space="4" w:color="FFFFFF"/>
                  </w:divBdr>
                  <w:divsChild>
                    <w:div w:id="1482424770">
                      <w:marLeft w:val="0"/>
                      <w:marRight w:val="0"/>
                      <w:marTop w:val="0"/>
                      <w:marBottom w:val="0"/>
                      <w:divBdr>
                        <w:top w:val="none" w:sz="0" w:space="0" w:color="auto"/>
                        <w:left w:val="none" w:sz="0" w:space="0" w:color="auto"/>
                        <w:bottom w:val="none" w:sz="0" w:space="0" w:color="auto"/>
                        <w:right w:val="none" w:sz="0" w:space="0" w:color="auto"/>
                      </w:divBdr>
                    </w:div>
                  </w:divsChild>
                </w:div>
                <w:div w:id="119998062">
                  <w:marLeft w:val="0"/>
                  <w:marRight w:val="0"/>
                  <w:marTop w:val="0"/>
                  <w:marBottom w:val="0"/>
                  <w:divBdr>
                    <w:top w:val="single" w:sz="2" w:space="1" w:color="FFFFFF"/>
                    <w:left w:val="single" w:sz="2" w:space="12" w:color="FFFFFF"/>
                    <w:bottom w:val="single" w:sz="2" w:space="1" w:color="FFFFFF"/>
                    <w:right w:val="single" w:sz="2" w:space="4" w:color="FFFFFF"/>
                  </w:divBdr>
                  <w:divsChild>
                    <w:div w:id="2060203432">
                      <w:marLeft w:val="0"/>
                      <w:marRight w:val="0"/>
                      <w:marTop w:val="0"/>
                      <w:marBottom w:val="0"/>
                      <w:divBdr>
                        <w:top w:val="none" w:sz="0" w:space="0" w:color="auto"/>
                        <w:left w:val="none" w:sz="0" w:space="0" w:color="auto"/>
                        <w:bottom w:val="none" w:sz="0" w:space="0" w:color="auto"/>
                        <w:right w:val="none" w:sz="0" w:space="0" w:color="auto"/>
                      </w:divBdr>
                    </w:div>
                  </w:divsChild>
                </w:div>
                <w:div w:id="1105268274">
                  <w:marLeft w:val="0"/>
                  <w:marRight w:val="0"/>
                  <w:marTop w:val="0"/>
                  <w:marBottom w:val="0"/>
                  <w:divBdr>
                    <w:top w:val="single" w:sz="2" w:space="1" w:color="FFFFFF"/>
                    <w:left w:val="single" w:sz="2" w:space="12" w:color="FFFFFF"/>
                    <w:bottom w:val="single" w:sz="2" w:space="1" w:color="FFFFFF"/>
                    <w:right w:val="single" w:sz="2" w:space="4" w:color="FFFFFF"/>
                  </w:divBdr>
                  <w:divsChild>
                    <w:div w:id="1083843705">
                      <w:marLeft w:val="0"/>
                      <w:marRight w:val="0"/>
                      <w:marTop w:val="0"/>
                      <w:marBottom w:val="0"/>
                      <w:divBdr>
                        <w:top w:val="none" w:sz="0" w:space="0" w:color="auto"/>
                        <w:left w:val="none" w:sz="0" w:space="0" w:color="auto"/>
                        <w:bottom w:val="none" w:sz="0" w:space="0" w:color="auto"/>
                        <w:right w:val="none" w:sz="0" w:space="0" w:color="auto"/>
                      </w:divBdr>
                    </w:div>
                  </w:divsChild>
                </w:div>
                <w:div w:id="1264729500">
                  <w:marLeft w:val="0"/>
                  <w:marRight w:val="0"/>
                  <w:marTop w:val="0"/>
                  <w:marBottom w:val="0"/>
                  <w:divBdr>
                    <w:top w:val="single" w:sz="2" w:space="1" w:color="FFFFFF"/>
                    <w:left w:val="single" w:sz="2" w:space="12" w:color="FFFFFF"/>
                    <w:bottom w:val="single" w:sz="2" w:space="1" w:color="FFFFFF"/>
                    <w:right w:val="single" w:sz="2" w:space="4" w:color="FFFFFF"/>
                  </w:divBdr>
                  <w:divsChild>
                    <w:div w:id="486283865">
                      <w:marLeft w:val="0"/>
                      <w:marRight w:val="0"/>
                      <w:marTop w:val="0"/>
                      <w:marBottom w:val="0"/>
                      <w:divBdr>
                        <w:top w:val="none" w:sz="0" w:space="0" w:color="auto"/>
                        <w:left w:val="none" w:sz="0" w:space="0" w:color="auto"/>
                        <w:bottom w:val="none" w:sz="0" w:space="0" w:color="auto"/>
                        <w:right w:val="none" w:sz="0" w:space="0" w:color="auto"/>
                      </w:divBdr>
                    </w:div>
                  </w:divsChild>
                </w:div>
                <w:div w:id="34812335">
                  <w:marLeft w:val="0"/>
                  <w:marRight w:val="0"/>
                  <w:marTop w:val="0"/>
                  <w:marBottom w:val="0"/>
                  <w:divBdr>
                    <w:top w:val="single" w:sz="2" w:space="1" w:color="FFFFFF"/>
                    <w:left w:val="single" w:sz="2" w:space="12" w:color="FFFFFF"/>
                    <w:bottom w:val="single" w:sz="2" w:space="1" w:color="FFFFFF"/>
                    <w:right w:val="single" w:sz="2" w:space="4" w:color="FFFFFF"/>
                  </w:divBdr>
                  <w:divsChild>
                    <w:div w:id="481242162">
                      <w:marLeft w:val="0"/>
                      <w:marRight w:val="0"/>
                      <w:marTop w:val="0"/>
                      <w:marBottom w:val="0"/>
                      <w:divBdr>
                        <w:top w:val="none" w:sz="0" w:space="0" w:color="auto"/>
                        <w:left w:val="none" w:sz="0" w:space="0" w:color="auto"/>
                        <w:bottom w:val="none" w:sz="0" w:space="0" w:color="auto"/>
                        <w:right w:val="none" w:sz="0" w:space="0" w:color="auto"/>
                      </w:divBdr>
                    </w:div>
                  </w:divsChild>
                </w:div>
                <w:div w:id="457601319">
                  <w:marLeft w:val="0"/>
                  <w:marRight w:val="0"/>
                  <w:marTop w:val="0"/>
                  <w:marBottom w:val="0"/>
                  <w:divBdr>
                    <w:top w:val="single" w:sz="2" w:space="1" w:color="FFFFFF"/>
                    <w:left w:val="single" w:sz="2" w:space="12" w:color="FFFFFF"/>
                    <w:bottom w:val="single" w:sz="2" w:space="1" w:color="FFFFFF"/>
                    <w:right w:val="single" w:sz="2" w:space="4" w:color="FFFFFF"/>
                  </w:divBdr>
                  <w:divsChild>
                    <w:div w:id="771361723">
                      <w:marLeft w:val="0"/>
                      <w:marRight w:val="0"/>
                      <w:marTop w:val="0"/>
                      <w:marBottom w:val="0"/>
                      <w:divBdr>
                        <w:top w:val="none" w:sz="0" w:space="0" w:color="auto"/>
                        <w:left w:val="none" w:sz="0" w:space="0" w:color="auto"/>
                        <w:bottom w:val="none" w:sz="0" w:space="0" w:color="auto"/>
                        <w:right w:val="none" w:sz="0" w:space="0" w:color="auto"/>
                      </w:divBdr>
                    </w:div>
                  </w:divsChild>
                </w:div>
                <w:div w:id="67583964">
                  <w:marLeft w:val="0"/>
                  <w:marRight w:val="0"/>
                  <w:marTop w:val="0"/>
                  <w:marBottom w:val="0"/>
                  <w:divBdr>
                    <w:top w:val="single" w:sz="2" w:space="1" w:color="FFFFFF"/>
                    <w:left w:val="single" w:sz="2" w:space="12" w:color="FFFFFF"/>
                    <w:bottom w:val="single" w:sz="2" w:space="1" w:color="FFFFFF"/>
                    <w:right w:val="single" w:sz="2" w:space="4" w:color="FFFFFF"/>
                  </w:divBdr>
                  <w:divsChild>
                    <w:div w:id="552620528">
                      <w:marLeft w:val="0"/>
                      <w:marRight w:val="0"/>
                      <w:marTop w:val="0"/>
                      <w:marBottom w:val="0"/>
                      <w:divBdr>
                        <w:top w:val="none" w:sz="0" w:space="0" w:color="auto"/>
                        <w:left w:val="none" w:sz="0" w:space="0" w:color="auto"/>
                        <w:bottom w:val="none" w:sz="0" w:space="0" w:color="auto"/>
                        <w:right w:val="none" w:sz="0" w:space="0" w:color="auto"/>
                      </w:divBdr>
                    </w:div>
                  </w:divsChild>
                </w:div>
                <w:div w:id="831487384">
                  <w:marLeft w:val="0"/>
                  <w:marRight w:val="0"/>
                  <w:marTop w:val="0"/>
                  <w:marBottom w:val="0"/>
                  <w:divBdr>
                    <w:top w:val="single" w:sz="2" w:space="1" w:color="FFFFFF"/>
                    <w:left w:val="single" w:sz="2" w:space="12" w:color="FFFFFF"/>
                    <w:bottom w:val="single" w:sz="2" w:space="1" w:color="FFFFFF"/>
                    <w:right w:val="single" w:sz="2" w:space="4" w:color="FFFFFF"/>
                  </w:divBdr>
                  <w:divsChild>
                    <w:div w:id="1680617033">
                      <w:marLeft w:val="0"/>
                      <w:marRight w:val="0"/>
                      <w:marTop w:val="0"/>
                      <w:marBottom w:val="0"/>
                      <w:divBdr>
                        <w:top w:val="none" w:sz="0" w:space="0" w:color="auto"/>
                        <w:left w:val="none" w:sz="0" w:space="0" w:color="auto"/>
                        <w:bottom w:val="none" w:sz="0" w:space="0" w:color="auto"/>
                        <w:right w:val="none" w:sz="0" w:space="0" w:color="auto"/>
                      </w:divBdr>
                    </w:div>
                  </w:divsChild>
                </w:div>
                <w:div w:id="2030253943">
                  <w:marLeft w:val="0"/>
                  <w:marRight w:val="0"/>
                  <w:marTop w:val="0"/>
                  <w:marBottom w:val="0"/>
                  <w:divBdr>
                    <w:top w:val="single" w:sz="2" w:space="1" w:color="FFFFFF"/>
                    <w:left w:val="single" w:sz="2" w:space="12" w:color="FFFFFF"/>
                    <w:bottom w:val="single" w:sz="2" w:space="1" w:color="FFFFFF"/>
                    <w:right w:val="single" w:sz="2" w:space="4" w:color="FFFFFF"/>
                  </w:divBdr>
                  <w:divsChild>
                    <w:div w:id="1784811704">
                      <w:marLeft w:val="0"/>
                      <w:marRight w:val="0"/>
                      <w:marTop w:val="0"/>
                      <w:marBottom w:val="0"/>
                      <w:divBdr>
                        <w:top w:val="none" w:sz="0" w:space="0" w:color="auto"/>
                        <w:left w:val="none" w:sz="0" w:space="0" w:color="auto"/>
                        <w:bottom w:val="none" w:sz="0" w:space="0" w:color="auto"/>
                        <w:right w:val="none" w:sz="0" w:space="0" w:color="auto"/>
                      </w:divBdr>
                    </w:div>
                  </w:divsChild>
                </w:div>
                <w:div w:id="1685785197">
                  <w:marLeft w:val="0"/>
                  <w:marRight w:val="0"/>
                  <w:marTop w:val="0"/>
                  <w:marBottom w:val="0"/>
                  <w:divBdr>
                    <w:top w:val="single" w:sz="2" w:space="1" w:color="FFFFFF"/>
                    <w:left w:val="single" w:sz="2" w:space="12" w:color="FFFFFF"/>
                    <w:bottom w:val="single" w:sz="2" w:space="1" w:color="FFFFFF"/>
                    <w:right w:val="single" w:sz="2" w:space="4" w:color="FFFFFF"/>
                  </w:divBdr>
                  <w:divsChild>
                    <w:div w:id="2043044476">
                      <w:marLeft w:val="0"/>
                      <w:marRight w:val="0"/>
                      <w:marTop w:val="0"/>
                      <w:marBottom w:val="0"/>
                      <w:divBdr>
                        <w:top w:val="none" w:sz="0" w:space="0" w:color="auto"/>
                        <w:left w:val="none" w:sz="0" w:space="0" w:color="auto"/>
                        <w:bottom w:val="none" w:sz="0" w:space="0" w:color="auto"/>
                        <w:right w:val="none" w:sz="0" w:space="0" w:color="auto"/>
                      </w:divBdr>
                    </w:div>
                  </w:divsChild>
                </w:div>
                <w:div w:id="1047485617">
                  <w:marLeft w:val="0"/>
                  <w:marRight w:val="0"/>
                  <w:marTop w:val="0"/>
                  <w:marBottom w:val="0"/>
                  <w:divBdr>
                    <w:top w:val="single" w:sz="2" w:space="1" w:color="FFFFFF"/>
                    <w:left w:val="single" w:sz="2" w:space="12" w:color="FFFFFF"/>
                    <w:bottom w:val="single" w:sz="2" w:space="1" w:color="FFFFFF"/>
                    <w:right w:val="single" w:sz="2" w:space="4" w:color="FFFFFF"/>
                  </w:divBdr>
                  <w:divsChild>
                    <w:div w:id="1964652876">
                      <w:marLeft w:val="0"/>
                      <w:marRight w:val="0"/>
                      <w:marTop w:val="0"/>
                      <w:marBottom w:val="0"/>
                      <w:divBdr>
                        <w:top w:val="none" w:sz="0" w:space="0" w:color="auto"/>
                        <w:left w:val="none" w:sz="0" w:space="0" w:color="auto"/>
                        <w:bottom w:val="none" w:sz="0" w:space="0" w:color="auto"/>
                        <w:right w:val="none" w:sz="0" w:space="0" w:color="auto"/>
                      </w:divBdr>
                    </w:div>
                  </w:divsChild>
                </w:div>
                <w:div w:id="390152732">
                  <w:marLeft w:val="0"/>
                  <w:marRight w:val="0"/>
                  <w:marTop w:val="0"/>
                  <w:marBottom w:val="0"/>
                  <w:divBdr>
                    <w:top w:val="single" w:sz="2" w:space="1" w:color="FFFFFF"/>
                    <w:left w:val="single" w:sz="2" w:space="12" w:color="FFFFFF"/>
                    <w:bottom w:val="single" w:sz="2" w:space="1" w:color="FFFFFF"/>
                    <w:right w:val="single" w:sz="2" w:space="4" w:color="FFFFFF"/>
                  </w:divBdr>
                  <w:divsChild>
                    <w:div w:id="660810499">
                      <w:marLeft w:val="0"/>
                      <w:marRight w:val="0"/>
                      <w:marTop w:val="0"/>
                      <w:marBottom w:val="0"/>
                      <w:divBdr>
                        <w:top w:val="none" w:sz="0" w:space="0" w:color="auto"/>
                        <w:left w:val="none" w:sz="0" w:space="0" w:color="auto"/>
                        <w:bottom w:val="none" w:sz="0" w:space="0" w:color="auto"/>
                        <w:right w:val="none" w:sz="0" w:space="0" w:color="auto"/>
                      </w:divBdr>
                    </w:div>
                  </w:divsChild>
                </w:div>
                <w:div w:id="348220168">
                  <w:marLeft w:val="0"/>
                  <w:marRight w:val="0"/>
                  <w:marTop w:val="0"/>
                  <w:marBottom w:val="0"/>
                  <w:divBdr>
                    <w:top w:val="single" w:sz="2" w:space="1" w:color="FFFFFF"/>
                    <w:left w:val="single" w:sz="2" w:space="12" w:color="FFFFFF"/>
                    <w:bottom w:val="single" w:sz="2" w:space="1" w:color="FFFFFF"/>
                    <w:right w:val="single" w:sz="2" w:space="4" w:color="FFFFFF"/>
                  </w:divBdr>
                  <w:divsChild>
                    <w:div w:id="1011298608">
                      <w:marLeft w:val="0"/>
                      <w:marRight w:val="0"/>
                      <w:marTop w:val="0"/>
                      <w:marBottom w:val="0"/>
                      <w:divBdr>
                        <w:top w:val="none" w:sz="0" w:space="0" w:color="auto"/>
                        <w:left w:val="none" w:sz="0" w:space="0" w:color="auto"/>
                        <w:bottom w:val="none" w:sz="0" w:space="0" w:color="auto"/>
                        <w:right w:val="none" w:sz="0" w:space="0" w:color="auto"/>
                      </w:divBdr>
                    </w:div>
                  </w:divsChild>
                </w:div>
                <w:div w:id="94136164">
                  <w:marLeft w:val="0"/>
                  <w:marRight w:val="0"/>
                  <w:marTop w:val="0"/>
                  <w:marBottom w:val="0"/>
                  <w:divBdr>
                    <w:top w:val="single" w:sz="2" w:space="1" w:color="FFFFFF"/>
                    <w:left w:val="single" w:sz="2" w:space="12" w:color="FFFFFF"/>
                    <w:bottom w:val="single" w:sz="2" w:space="1" w:color="FFFFFF"/>
                    <w:right w:val="single" w:sz="2" w:space="4" w:color="FFFFFF"/>
                  </w:divBdr>
                  <w:divsChild>
                    <w:div w:id="1130976966">
                      <w:marLeft w:val="0"/>
                      <w:marRight w:val="0"/>
                      <w:marTop w:val="0"/>
                      <w:marBottom w:val="0"/>
                      <w:divBdr>
                        <w:top w:val="none" w:sz="0" w:space="0" w:color="auto"/>
                        <w:left w:val="none" w:sz="0" w:space="0" w:color="auto"/>
                        <w:bottom w:val="none" w:sz="0" w:space="0" w:color="auto"/>
                        <w:right w:val="none" w:sz="0" w:space="0" w:color="auto"/>
                      </w:divBdr>
                    </w:div>
                  </w:divsChild>
                </w:div>
                <w:div w:id="1919898633">
                  <w:marLeft w:val="0"/>
                  <w:marRight w:val="0"/>
                  <w:marTop w:val="0"/>
                  <w:marBottom w:val="0"/>
                  <w:divBdr>
                    <w:top w:val="single" w:sz="2" w:space="1" w:color="FFFFFF"/>
                    <w:left w:val="single" w:sz="2" w:space="12" w:color="FFFFFF"/>
                    <w:bottom w:val="single" w:sz="2" w:space="1" w:color="FFFFFF"/>
                    <w:right w:val="single" w:sz="2" w:space="4" w:color="FFFFFF"/>
                  </w:divBdr>
                  <w:divsChild>
                    <w:div w:id="2124768329">
                      <w:marLeft w:val="0"/>
                      <w:marRight w:val="0"/>
                      <w:marTop w:val="0"/>
                      <w:marBottom w:val="0"/>
                      <w:divBdr>
                        <w:top w:val="none" w:sz="0" w:space="0" w:color="auto"/>
                        <w:left w:val="none" w:sz="0" w:space="0" w:color="auto"/>
                        <w:bottom w:val="none" w:sz="0" w:space="0" w:color="auto"/>
                        <w:right w:val="none" w:sz="0" w:space="0" w:color="auto"/>
                      </w:divBdr>
                    </w:div>
                  </w:divsChild>
                </w:div>
                <w:div w:id="214897797">
                  <w:marLeft w:val="0"/>
                  <w:marRight w:val="0"/>
                  <w:marTop w:val="0"/>
                  <w:marBottom w:val="0"/>
                  <w:divBdr>
                    <w:top w:val="single" w:sz="2" w:space="1" w:color="FFFFFF"/>
                    <w:left w:val="single" w:sz="2" w:space="12" w:color="FFFFFF"/>
                    <w:bottom w:val="single" w:sz="2" w:space="1" w:color="FFFFFF"/>
                    <w:right w:val="single" w:sz="2" w:space="4" w:color="FFFFFF"/>
                  </w:divBdr>
                  <w:divsChild>
                    <w:div w:id="207186788">
                      <w:marLeft w:val="0"/>
                      <w:marRight w:val="0"/>
                      <w:marTop w:val="0"/>
                      <w:marBottom w:val="0"/>
                      <w:divBdr>
                        <w:top w:val="none" w:sz="0" w:space="0" w:color="auto"/>
                        <w:left w:val="none" w:sz="0" w:space="0" w:color="auto"/>
                        <w:bottom w:val="none" w:sz="0" w:space="0" w:color="auto"/>
                        <w:right w:val="none" w:sz="0" w:space="0" w:color="auto"/>
                      </w:divBdr>
                    </w:div>
                  </w:divsChild>
                </w:div>
                <w:div w:id="61762652">
                  <w:marLeft w:val="0"/>
                  <w:marRight w:val="0"/>
                  <w:marTop w:val="0"/>
                  <w:marBottom w:val="0"/>
                  <w:divBdr>
                    <w:top w:val="single" w:sz="2" w:space="1" w:color="FFFFFF"/>
                    <w:left w:val="single" w:sz="2" w:space="12" w:color="FFFFFF"/>
                    <w:bottom w:val="single" w:sz="2" w:space="1" w:color="FFFFFF"/>
                    <w:right w:val="single" w:sz="2" w:space="4" w:color="FFFFFF"/>
                  </w:divBdr>
                  <w:divsChild>
                    <w:div w:id="1366255266">
                      <w:marLeft w:val="0"/>
                      <w:marRight w:val="0"/>
                      <w:marTop w:val="0"/>
                      <w:marBottom w:val="0"/>
                      <w:divBdr>
                        <w:top w:val="none" w:sz="0" w:space="0" w:color="auto"/>
                        <w:left w:val="none" w:sz="0" w:space="0" w:color="auto"/>
                        <w:bottom w:val="none" w:sz="0" w:space="0" w:color="auto"/>
                        <w:right w:val="none" w:sz="0" w:space="0" w:color="auto"/>
                      </w:divBdr>
                    </w:div>
                  </w:divsChild>
                </w:div>
                <w:div w:id="1292173847">
                  <w:marLeft w:val="0"/>
                  <w:marRight w:val="0"/>
                  <w:marTop w:val="0"/>
                  <w:marBottom w:val="0"/>
                  <w:divBdr>
                    <w:top w:val="single" w:sz="2" w:space="1" w:color="FFFFFF"/>
                    <w:left w:val="single" w:sz="2" w:space="12" w:color="FFFFFF"/>
                    <w:bottom w:val="single" w:sz="2" w:space="1" w:color="FFFFFF"/>
                    <w:right w:val="single" w:sz="2" w:space="4" w:color="FFFFFF"/>
                  </w:divBdr>
                  <w:divsChild>
                    <w:div w:id="715009463">
                      <w:marLeft w:val="0"/>
                      <w:marRight w:val="0"/>
                      <w:marTop w:val="0"/>
                      <w:marBottom w:val="0"/>
                      <w:divBdr>
                        <w:top w:val="none" w:sz="0" w:space="0" w:color="auto"/>
                        <w:left w:val="none" w:sz="0" w:space="0" w:color="auto"/>
                        <w:bottom w:val="none" w:sz="0" w:space="0" w:color="auto"/>
                        <w:right w:val="none" w:sz="0" w:space="0" w:color="auto"/>
                      </w:divBdr>
                    </w:div>
                  </w:divsChild>
                </w:div>
                <w:div w:id="1209881776">
                  <w:marLeft w:val="0"/>
                  <w:marRight w:val="0"/>
                  <w:marTop w:val="0"/>
                  <w:marBottom w:val="0"/>
                  <w:divBdr>
                    <w:top w:val="single" w:sz="2" w:space="1" w:color="FFFFFF"/>
                    <w:left w:val="single" w:sz="2" w:space="12" w:color="FFFFFF"/>
                    <w:bottom w:val="single" w:sz="2" w:space="1" w:color="FFFFFF"/>
                    <w:right w:val="single" w:sz="2" w:space="4" w:color="FFFFFF"/>
                  </w:divBdr>
                  <w:divsChild>
                    <w:div w:id="879392077">
                      <w:marLeft w:val="0"/>
                      <w:marRight w:val="0"/>
                      <w:marTop w:val="0"/>
                      <w:marBottom w:val="0"/>
                      <w:divBdr>
                        <w:top w:val="none" w:sz="0" w:space="0" w:color="auto"/>
                        <w:left w:val="none" w:sz="0" w:space="0" w:color="auto"/>
                        <w:bottom w:val="none" w:sz="0" w:space="0" w:color="auto"/>
                        <w:right w:val="none" w:sz="0" w:space="0" w:color="auto"/>
                      </w:divBdr>
                    </w:div>
                  </w:divsChild>
                </w:div>
                <w:div w:id="1269894531">
                  <w:marLeft w:val="0"/>
                  <w:marRight w:val="0"/>
                  <w:marTop w:val="0"/>
                  <w:marBottom w:val="0"/>
                  <w:divBdr>
                    <w:top w:val="single" w:sz="2" w:space="1" w:color="FFFFFF"/>
                    <w:left w:val="single" w:sz="2" w:space="12" w:color="FFFFFF"/>
                    <w:bottom w:val="single" w:sz="2" w:space="1" w:color="FFFFFF"/>
                    <w:right w:val="single" w:sz="2" w:space="4" w:color="FFFFFF"/>
                  </w:divBdr>
                  <w:divsChild>
                    <w:div w:id="4284565">
                      <w:marLeft w:val="0"/>
                      <w:marRight w:val="0"/>
                      <w:marTop w:val="0"/>
                      <w:marBottom w:val="0"/>
                      <w:divBdr>
                        <w:top w:val="none" w:sz="0" w:space="0" w:color="auto"/>
                        <w:left w:val="none" w:sz="0" w:space="0" w:color="auto"/>
                        <w:bottom w:val="none" w:sz="0" w:space="0" w:color="auto"/>
                        <w:right w:val="none" w:sz="0" w:space="0" w:color="auto"/>
                      </w:divBdr>
                    </w:div>
                  </w:divsChild>
                </w:div>
                <w:div w:id="2068454219">
                  <w:marLeft w:val="0"/>
                  <w:marRight w:val="0"/>
                  <w:marTop w:val="0"/>
                  <w:marBottom w:val="0"/>
                  <w:divBdr>
                    <w:top w:val="single" w:sz="2" w:space="1" w:color="FFFFFF"/>
                    <w:left w:val="single" w:sz="2" w:space="12" w:color="FFFFFF"/>
                    <w:bottom w:val="single" w:sz="2" w:space="1" w:color="FFFFFF"/>
                    <w:right w:val="single" w:sz="2" w:space="4" w:color="FFFFFF"/>
                  </w:divBdr>
                  <w:divsChild>
                    <w:div w:id="1700886112">
                      <w:marLeft w:val="0"/>
                      <w:marRight w:val="0"/>
                      <w:marTop w:val="0"/>
                      <w:marBottom w:val="0"/>
                      <w:divBdr>
                        <w:top w:val="none" w:sz="0" w:space="0" w:color="auto"/>
                        <w:left w:val="none" w:sz="0" w:space="0" w:color="auto"/>
                        <w:bottom w:val="none" w:sz="0" w:space="0" w:color="auto"/>
                        <w:right w:val="none" w:sz="0" w:space="0" w:color="auto"/>
                      </w:divBdr>
                    </w:div>
                  </w:divsChild>
                </w:div>
                <w:div w:id="1263224782">
                  <w:marLeft w:val="0"/>
                  <w:marRight w:val="0"/>
                  <w:marTop w:val="0"/>
                  <w:marBottom w:val="0"/>
                  <w:divBdr>
                    <w:top w:val="single" w:sz="2" w:space="1" w:color="FFFFFF"/>
                    <w:left w:val="single" w:sz="2" w:space="12" w:color="FFFFFF"/>
                    <w:bottom w:val="single" w:sz="2" w:space="1" w:color="FFFFFF"/>
                    <w:right w:val="single" w:sz="2" w:space="4" w:color="FFFFFF"/>
                  </w:divBdr>
                  <w:divsChild>
                    <w:div w:id="721295010">
                      <w:marLeft w:val="0"/>
                      <w:marRight w:val="0"/>
                      <w:marTop w:val="0"/>
                      <w:marBottom w:val="0"/>
                      <w:divBdr>
                        <w:top w:val="none" w:sz="0" w:space="0" w:color="auto"/>
                        <w:left w:val="none" w:sz="0" w:space="0" w:color="auto"/>
                        <w:bottom w:val="none" w:sz="0" w:space="0" w:color="auto"/>
                        <w:right w:val="none" w:sz="0" w:space="0" w:color="auto"/>
                      </w:divBdr>
                    </w:div>
                  </w:divsChild>
                </w:div>
                <w:div w:id="70277028">
                  <w:marLeft w:val="0"/>
                  <w:marRight w:val="0"/>
                  <w:marTop w:val="0"/>
                  <w:marBottom w:val="0"/>
                  <w:divBdr>
                    <w:top w:val="single" w:sz="2" w:space="1" w:color="FFFFFF"/>
                    <w:left w:val="single" w:sz="2" w:space="12" w:color="FFFFFF"/>
                    <w:bottom w:val="single" w:sz="2" w:space="1" w:color="FFFFFF"/>
                    <w:right w:val="single" w:sz="2" w:space="4" w:color="FFFFFF"/>
                  </w:divBdr>
                  <w:divsChild>
                    <w:div w:id="1176114624">
                      <w:marLeft w:val="0"/>
                      <w:marRight w:val="0"/>
                      <w:marTop w:val="0"/>
                      <w:marBottom w:val="0"/>
                      <w:divBdr>
                        <w:top w:val="none" w:sz="0" w:space="0" w:color="auto"/>
                        <w:left w:val="none" w:sz="0" w:space="0" w:color="auto"/>
                        <w:bottom w:val="none" w:sz="0" w:space="0" w:color="auto"/>
                        <w:right w:val="none" w:sz="0" w:space="0" w:color="auto"/>
                      </w:divBdr>
                    </w:div>
                  </w:divsChild>
                </w:div>
                <w:div w:id="75829436">
                  <w:marLeft w:val="0"/>
                  <w:marRight w:val="0"/>
                  <w:marTop w:val="0"/>
                  <w:marBottom w:val="0"/>
                  <w:divBdr>
                    <w:top w:val="single" w:sz="2" w:space="1" w:color="FFFFFF"/>
                    <w:left w:val="single" w:sz="2" w:space="12" w:color="FFFFFF"/>
                    <w:bottom w:val="single" w:sz="2" w:space="1" w:color="FFFFFF"/>
                    <w:right w:val="single" w:sz="2" w:space="4" w:color="FFFFFF"/>
                  </w:divBdr>
                  <w:divsChild>
                    <w:div w:id="1066689546">
                      <w:marLeft w:val="0"/>
                      <w:marRight w:val="0"/>
                      <w:marTop w:val="0"/>
                      <w:marBottom w:val="0"/>
                      <w:divBdr>
                        <w:top w:val="none" w:sz="0" w:space="0" w:color="auto"/>
                        <w:left w:val="none" w:sz="0" w:space="0" w:color="auto"/>
                        <w:bottom w:val="none" w:sz="0" w:space="0" w:color="auto"/>
                        <w:right w:val="none" w:sz="0" w:space="0" w:color="auto"/>
                      </w:divBdr>
                    </w:div>
                  </w:divsChild>
                </w:div>
                <w:div w:id="469632881">
                  <w:marLeft w:val="0"/>
                  <w:marRight w:val="0"/>
                  <w:marTop w:val="0"/>
                  <w:marBottom w:val="0"/>
                  <w:divBdr>
                    <w:top w:val="single" w:sz="2" w:space="1" w:color="FFFFFF"/>
                    <w:left w:val="single" w:sz="2" w:space="12" w:color="FFFFFF"/>
                    <w:bottom w:val="single" w:sz="2" w:space="1" w:color="FFFFFF"/>
                    <w:right w:val="single" w:sz="2" w:space="4" w:color="FFFFFF"/>
                  </w:divBdr>
                  <w:divsChild>
                    <w:div w:id="184292878">
                      <w:marLeft w:val="0"/>
                      <w:marRight w:val="0"/>
                      <w:marTop w:val="0"/>
                      <w:marBottom w:val="0"/>
                      <w:divBdr>
                        <w:top w:val="none" w:sz="0" w:space="0" w:color="auto"/>
                        <w:left w:val="none" w:sz="0" w:space="0" w:color="auto"/>
                        <w:bottom w:val="none" w:sz="0" w:space="0" w:color="auto"/>
                        <w:right w:val="none" w:sz="0" w:space="0" w:color="auto"/>
                      </w:divBdr>
                    </w:div>
                  </w:divsChild>
                </w:div>
                <w:div w:id="935482296">
                  <w:marLeft w:val="0"/>
                  <w:marRight w:val="0"/>
                  <w:marTop w:val="0"/>
                  <w:marBottom w:val="0"/>
                  <w:divBdr>
                    <w:top w:val="single" w:sz="2" w:space="1" w:color="FFFFFF"/>
                    <w:left w:val="single" w:sz="2" w:space="12" w:color="FFFFFF"/>
                    <w:bottom w:val="single" w:sz="2" w:space="1" w:color="FFFFFF"/>
                    <w:right w:val="single" w:sz="2" w:space="4" w:color="FFFFFF"/>
                  </w:divBdr>
                  <w:divsChild>
                    <w:div w:id="2141217000">
                      <w:marLeft w:val="0"/>
                      <w:marRight w:val="0"/>
                      <w:marTop w:val="0"/>
                      <w:marBottom w:val="0"/>
                      <w:divBdr>
                        <w:top w:val="none" w:sz="0" w:space="0" w:color="auto"/>
                        <w:left w:val="none" w:sz="0" w:space="0" w:color="auto"/>
                        <w:bottom w:val="none" w:sz="0" w:space="0" w:color="auto"/>
                        <w:right w:val="none" w:sz="0" w:space="0" w:color="auto"/>
                      </w:divBdr>
                    </w:div>
                  </w:divsChild>
                </w:div>
                <w:div w:id="1075317446">
                  <w:marLeft w:val="0"/>
                  <w:marRight w:val="0"/>
                  <w:marTop w:val="0"/>
                  <w:marBottom w:val="0"/>
                  <w:divBdr>
                    <w:top w:val="single" w:sz="2" w:space="1" w:color="FFFFFF"/>
                    <w:left w:val="single" w:sz="2" w:space="12" w:color="FFFFFF"/>
                    <w:bottom w:val="single" w:sz="2" w:space="1" w:color="FFFFFF"/>
                    <w:right w:val="single" w:sz="2" w:space="4" w:color="FFFFFF"/>
                  </w:divBdr>
                  <w:divsChild>
                    <w:div w:id="1665279594">
                      <w:marLeft w:val="0"/>
                      <w:marRight w:val="0"/>
                      <w:marTop w:val="0"/>
                      <w:marBottom w:val="0"/>
                      <w:divBdr>
                        <w:top w:val="none" w:sz="0" w:space="0" w:color="auto"/>
                        <w:left w:val="none" w:sz="0" w:space="0" w:color="auto"/>
                        <w:bottom w:val="none" w:sz="0" w:space="0" w:color="auto"/>
                        <w:right w:val="none" w:sz="0" w:space="0" w:color="auto"/>
                      </w:divBdr>
                    </w:div>
                  </w:divsChild>
                </w:div>
                <w:div w:id="521364386">
                  <w:marLeft w:val="0"/>
                  <w:marRight w:val="0"/>
                  <w:marTop w:val="0"/>
                  <w:marBottom w:val="0"/>
                  <w:divBdr>
                    <w:top w:val="single" w:sz="2" w:space="1" w:color="FFFFFF"/>
                    <w:left w:val="single" w:sz="2" w:space="12" w:color="FFFFFF"/>
                    <w:bottom w:val="single" w:sz="2" w:space="1" w:color="FFFFFF"/>
                    <w:right w:val="single" w:sz="2" w:space="4" w:color="FFFFFF"/>
                  </w:divBdr>
                  <w:divsChild>
                    <w:div w:id="1680235784">
                      <w:marLeft w:val="0"/>
                      <w:marRight w:val="0"/>
                      <w:marTop w:val="0"/>
                      <w:marBottom w:val="0"/>
                      <w:divBdr>
                        <w:top w:val="none" w:sz="0" w:space="0" w:color="auto"/>
                        <w:left w:val="none" w:sz="0" w:space="0" w:color="auto"/>
                        <w:bottom w:val="none" w:sz="0" w:space="0" w:color="auto"/>
                        <w:right w:val="none" w:sz="0" w:space="0" w:color="auto"/>
                      </w:divBdr>
                    </w:div>
                  </w:divsChild>
                </w:div>
                <w:div w:id="1703089972">
                  <w:marLeft w:val="0"/>
                  <w:marRight w:val="0"/>
                  <w:marTop w:val="0"/>
                  <w:marBottom w:val="0"/>
                  <w:divBdr>
                    <w:top w:val="single" w:sz="2" w:space="1" w:color="FFFFFF"/>
                    <w:left w:val="single" w:sz="2" w:space="12" w:color="FFFFFF"/>
                    <w:bottom w:val="single" w:sz="2" w:space="1" w:color="FFFFFF"/>
                    <w:right w:val="single" w:sz="2" w:space="4" w:color="FFFFFF"/>
                  </w:divBdr>
                  <w:divsChild>
                    <w:div w:id="1481461775">
                      <w:marLeft w:val="0"/>
                      <w:marRight w:val="0"/>
                      <w:marTop w:val="0"/>
                      <w:marBottom w:val="0"/>
                      <w:divBdr>
                        <w:top w:val="none" w:sz="0" w:space="0" w:color="auto"/>
                        <w:left w:val="none" w:sz="0" w:space="0" w:color="auto"/>
                        <w:bottom w:val="none" w:sz="0" w:space="0" w:color="auto"/>
                        <w:right w:val="none" w:sz="0" w:space="0" w:color="auto"/>
                      </w:divBdr>
                    </w:div>
                  </w:divsChild>
                </w:div>
                <w:div w:id="856849996">
                  <w:marLeft w:val="0"/>
                  <w:marRight w:val="0"/>
                  <w:marTop w:val="0"/>
                  <w:marBottom w:val="0"/>
                  <w:divBdr>
                    <w:top w:val="single" w:sz="2" w:space="1" w:color="FFFFFF"/>
                    <w:left w:val="single" w:sz="2" w:space="12" w:color="FFFFFF"/>
                    <w:bottom w:val="single" w:sz="2" w:space="1" w:color="FFFFFF"/>
                    <w:right w:val="single" w:sz="2" w:space="4" w:color="FFFFFF"/>
                  </w:divBdr>
                  <w:divsChild>
                    <w:div w:id="664095644">
                      <w:marLeft w:val="0"/>
                      <w:marRight w:val="0"/>
                      <w:marTop w:val="0"/>
                      <w:marBottom w:val="0"/>
                      <w:divBdr>
                        <w:top w:val="none" w:sz="0" w:space="0" w:color="auto"/>
                        <w:left w:val="none" w:sz="0" w:space="0" w:color="auto"/>
                        <w:bottom w:val="none" w:sz="0" w:space="0" w:color="auto"/>
                        <w:right w:val="none" w:sz="0" w:space="0" w:color="auto"/>
                      </w:divBdr>
                    </w:div>
                  </w:divsChild>
                </w:div>
                <w:div w:id="297881627">
                  <w:marLeft w:val="0"/>
                  <w:marRight w:val="0"/>
                  <w:marTop w:val="0"/>
                  <w:marBottom w:val="0"/>
                  <w:divBdr>
                    <w:top w:val="single" w:sz="2" w:space="1" w:color="FFFFFF"/>
                    <w:left w:val="single" w:sz="2" w:space="12" w:color="FFFFFF"/>
                    <w:bottom w:val="single" w:sz="2" w:space="1" w:color="FFFFFF"/>
                    <w:right w:val="single" w:sz="2" w:space="4" w:color="FFFFFF"/>
                  </w:divBdr>
                  <w:divsChild>
                    <w:div w:id="1770464853">
                      <w:marLeft w:val="0"/>
                      <w:marRight w:val="0"/>
                      <w:marTop w:val="0"/>
                      <w:marBottom w:val="0"/>
                      <w:divBdr>
                        <w:top w:val="none" w:sz="0" w:space="0" w:color="auto"/>
                        <w:left w:val="none" w:sz="0" w:space="0" w:color="auto"/>
                        <w:bottom w:val="none" w:sz="0" w:space="0" w:color="auto"/>
                        <w:right w:val="none" w:sz="0" w:space="0" w:color="auto"/>
                      </w:divBdr>
                    </w:div>
                  </w:divsChild>
                </w:div>
                <w:div w:id="1426919455">
                  <w:marLeft w:val="0"/>
                  <w:marRight w:val="0"/>
                  <w:marTop w:val="0"/>
                  <w:marBottom w:val="0"/>
                  <w:divBdr>
                    <w:top w:val="single" w:sz="2" w:space="1" w:color="FFFFFF"/>
                    <w:left w:val="single" w:sz="2" w:space="12" w:color="FFFFFF"/>
                    <w:bottom w:val="single" w:sz="2" w:space="4" w:color="FFFFFF"/>
                    <w:right w:val="single" w:sz="2" w:space="4" w:color="FFFFFF"/>
                  </w:divBdr>
                  <w:divsChild>
                    <w:div w:id="918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1961">
          <w:marLeft w:val="0"/>
          <w:marRight w:val="0"/>
          <w:marTop w:val="0"/>
          <w:marBottom w:val="335"/>
          <w:divBdr>
            <w:top w:val="none" w:sz="0" w:space="0" w:color="auto"/>
            <w:left w:val="none" w:sz="0" w:space="0" w:color="auto"/>
            <w:bottom w:val="none" w:sz="0" w:space="0" w:color="auto"/>
            <w:right w:val="none" w:sz="0" w:space="0" w:color="auto"/>
          </w:divBdr>
          <w:divsChild>
            <w:div w:id="1016808885">
              <w:marLeft w:val="0"/>
              <w:marRight w:val="0"/>
              <w:marTop w:val="0"/>
              <w:marBottom w:val="0"/>
              <w:divBdr>
                <w:top w:val="none" w:sz="0" w:space="0" w:color="auto"/>
                <w:left w:val="none" w:sz="0" w:space="0" w:color="auto"/>
                <w:bottom w:val="none" w:sz="0" w:space="0" w:color="auto"/>
                <w:right w:val="none" w:sz="0" w:space="0" w:color="auto"/>
              </w:divBdr>
              <w:divsChild>
                <w:div w:id="481238417">
                  <w:marLeft w:val="0"/>
                  <w:marRight w:val="0"/>
                  <w:marTop w:val="0"/>
                  <w:marBottom w:val="0"/>
                  <w:divBdr>
                    <w:top w:val="single" w:sz="2" w:space="4" w:color="FFFFFF"/>
                    <w:left w:val="single" w:sz="2" w:space="12" w:color="FFFFFF"/>
                    <w:bottom w:val="single" w:sz="2" w:space="1" w:color="FFFFFF"/>
                    <w:right w:val="single" w:sz="2" w:space="4" w:color="FFFFFF"/>
                  </w:divBdr>
                  <w:divsChild>
                    <w:div w:id="1074551311">
                      <w:marLeft w:val="0"/>
                      <w:marRight w:val="0"/>
                      <w:marTop w:val="0"/>
                      <w:marBottom w:val="0"/>
                      <w:divBdr>
                        <w:top w:val="none" w:sz="0" w:space="0" w:color="auto"/>
                        <w:left w:val="none" w:sz="0" w:space="0" w:color="auto"/>
                        <w:bottom w:val="none" w:sz="0" w:space="0" w:color="auto"/>
                        <w:right w:val="none" w:sz="0" w:space="0" w:color="auto"/>
                      </w:divBdr>
                    </w:div>
                  </w:divsChild>
                </w:div>
                <w:div w:id="2075160520">
                  <w:marLeft w:val="0"/>
                  <w:marRight w:val="0"/>
                  <w:marTop w:val="0"/>
                  <w:marBottom w:val="0"/>
                  <w:divBdr>
                    <w:top w:val="single" w:sz="2" w:space="1" w:color="FFFFFF"/>
                    <w:left w:val="single" w:sz="2" w:space="12" w:color="FFFFFF"/>
                    <w:bottom w:val="single" w:sz="2" w:space="1" w:color="FFFFFF"/>
                    <w:right w:val="single" w:sz="2" w:space="4" w:color="FFFFFF"/>
                  </w:divBdr>
                  <w:divsChild>
                    <w:div w:id="1436169810">
                      <w:marLeft w:val="0"/>
                      <w:marRight w:val="0"/>
                      <w:marTop w:val="0"/>
                      <w:marBottom w:val="0"/>
                      <w:divBdr>
                        <w:top w:val="none" w:sz="0" w:space="0" w:color="auto"/>
                        <w:left w:val="none" w:sz="0" w:space="0" w:color="auto"/>
                        <w:bottom w:val="none" w:sz="0" w:space="0" w:color="auto"/>
                        <w:right w:val="none" w:sz="0" w:space="0" w:color="auto"/>
                      </w:divBdr>
                    </w:div>
                  </w:divsChild>
                </w:div>
                <w:div w:id="1625454613">
                  <w:marLeft w:val="0"/>
                  <w:marRight w:val="0"/>
                  <w:marTop w:val="0"/>
                  <w:marBottom w:val="0"/>
                  <w:divBdr>
                    <w:top w:val="single" w:sz="2" w:space="1" w:color="FFFFFF"/>
                    <w:left w:val="single" w:sz="2" w:space="12" w:color="FFFFFF"/>
                    <w:bottom w:val="single" w:sz="2" w:space="1" w:color="FFFFFF"/>
                    <w:right w:val="single" w:sz="2" w:space="4" w:color="FFFFFF"/>
                  </w:divBdr>
                  <w:divsChild>
                    <w:div w:id="2057854084">
                      <w:marLeft w:val="0"/>
                      <w:marRight w:val="0"/>
                      <w:marTop w:val="0"/>
                      <w:marBottom w:val="0"/>
                      <w:divBdr>
                        <w:top w:val="none" w:sz="0" w:space="0" w:color="auto"/>
                        <w:left w:val="none" w:sz="0" w:space="0" w:color="auto"/>
                        <w:bottom w:val="none" w:sz="0" w:space="0" w:color="auto"/>
                        <w:right w:val="none" w:sz="0" w:space="0" w:color="auto"/>
                      </w:divBdr>
                    </w:div>
                  </w:divsChild>
                </w:div>
                <w:div w:id="725639457">
                  <w:marLeft w:val="0"/>
                  <w:marRight w:val="0"/>
                  <w:marTop w:val="0"/>
                  <w:marBottom w:val="0"/>
                  <w:divBdr>
                    <w:top w:val="single" w:sz="2" w:space="1" w:color="FFFFFF"/>
                    <w:left w:val="single" w:sz="2" w:space="12" w:color="FFFFFF"/>
                    <w:bottom w:val="single" w:sz="2" w:space="1" w:color="FFFFFF"/>
                    <w:right w:val="single" w:sz="2" w:space="4" w:color="FFFFFF"/>
                  </w:divBdr>
                  <w:divsChild>
                    <w:div w:id="2028754941">
                      <w:marLeft w:val="0"/>
                      <w:marRight w:val="0"/>
                      <w:marTop w:val="0"/>
                      <w:marBottom w:val="0"/>
                      <w:divBdr>
                        <w:top w:val="none" w:sz="0" w:space="0" w:color="auto"/>
                        <w:left w:val="none" w:sz="0" w:space="0" w:color="auto"/>
                        <w:bottom w:val="none" w:sz="0" w:space="0" w:color="auto"/>
                        <w:right w:val="none" w:sz="0" w:space="0" w:color="auto"/>
                      </w:divBdr>
                    </w:div>
                  </w:divsChild>
                </w:div>
                <w:div w:id="229312512">
                  <w:marLeft w:val="0"/>
                  <w:marRight w:val="0"/>
                  <w:marTop w:val="0"/>
                  <w:marBottom w:val="0"/>
                  <w:divBdr>
                    <w:top w:val="single" w:sz="2" w:space="1" w:color="FFFFFF"/>
                    <w:left w:val="single" w:sz="2" w:space="12" w:color="FFFFFF"/>
                    <w:bottom w:val="single" w:sz="2" w:space="1" w:color="FFFFFF"/>
                    <w:right w:val="single" w:sz="2" w:space="4" w:color="FFFFFF"/>
                  </w:divBdr>
                  <w:divsChild>
                    <w:div w:id="1257783935">
                      <w:marLeft w:val="0"/>
                      <w:marRight w:val="0"/>
                      <w:marTop w:val="0"/>
                      <w:marBottom w:val="0"/>
                      <w:divBdr>
                        <w:top w:val="none" w:sz="0" w:space="0" w:color="auto"/>
                        <w:left w:val="none" w:sz="0" w:space="0" w:color="auto"/>
                        <w:bottom w:val="none" w:sz="0" w:space="0" w:color="auto"/>
                        <w:right w:val="none" w:sz="0" w:space="0" w:color="auto"/>
                      </w:divBdr>
                    </w:div>
                  </w:divsChild>
                </w:div>
                <w:div w:id="1859003640">
                  <w:marLeft w:val="0"/>
                  <w:marRight w:val="0"/>
                  <w:marTop w:val="0"/>
                  <w:marBottom w:val="0"/>
                  <w:divBdr>
                    <w:top w:val="single" w:sz="2" w:space="1" w:color="FFFFFF"/>
                    <w:left w:val="single" w:sz="2" w:space="12" w:color="FFFFFF"/>
                    <w:bottom w:val="single" w:sz="2" w:space="1" w:color="FFFFFF"/>
                    <w:right w:val="single" w:sz="2" w:space="4" w:color="FFFFFF"/>
                  </w:divBdr>
                  <w:divsChild>
                    <w:div w:id="2102212608">
                      <w:marLeft w:val="0"/>
                      <w:marRight w:val="0"/>
                      <w:marTop w:val="0"/>
                      <w:marBottom w:val="0"/>
                      <w:divBdr>
                        <w:top w:val="none" w:sz="0" w:space="0" w:color="auto"/>
                        <w:left w:val="none" w:sz="0" w:space="0" w:color="auto"/>
                        <w:bottom w:val="none" w:sz="0" w:space="0" w:color="auto"/>
                        <w:right w:val="none" w:sz="0" w:space="0" w:color="auto"/>
                      </w:divBdr>
                    </w:div>
                  </w:divsChild>
                </w:div>
                <w:div w:id="283583309">
                  <w:marLeft w:val="0"/>
                  <w:marRight w:val="0"/>
                  <w:marTop w:val="0"/>
                  <w:marBottom w:val="0"/>
                  <w:divBdr>
                    <w:top w:val="single" w:sz="2" w:space="1" w:color="FFFFFF"/>
                    <w:left w:val="single" w:sz="2" w:space="12" w:color="FFFFFF"/>
                    <w:bottom w:val="single" w:sz="2" w:space="1" w:color="FFFFFF"/>
                    <w:right w:val="single" w:sz="2" w:space="4" w:color="FFFFFF"/>
                  </w:divBdr>
                  <w:divsChild>
                    <w:div w:id="1097598019">
                      <w:marLeft w:val="0"/>
                      <w:marRight w:val="0"/>
                      <w:marTop w:val="0"/>
                      <w:marBottom w:val="0"/>
                      <w:divBdr>
                        <w:top w:val="none" w:sz="0" w:space="0" w:color="auto"/>
                        <w:left w:val="none" w:sz="0" w:space="0" w:color="auto"/>
                        <w:bottom w:val="none" w:sz="0" w:space="0" w:color="auto"/>
                        <w:right w:val="none" w:sz="0" w:space="0" w:color="auto"/>
                      </w:divBdr>
                    </w:div>
                  </w:divsChild>
                </w:div>
                <w:div w:id="1658144273">
                  <w:marLeft w:val="0"/>
                  <w:marRight w:val="0"/>
                  <w:marTop w:val="0"/>
                  <w:marBottom w:val="0"/>
                  <w:divBdr>
                    <w:top w:val="single" w:sz="2" w:space="1" w:color="FFFFFF"/>
                    <w:left w:val="single" w:sz="2" w:space="12" w:color="FFFFFF"/>
                    <w:bottom w:val="single" w:sz="2" w:space="1" w:color="FFFFFF"/>
                    <w:right w:val="single" w:sz="2" w:space="4" w:color="FFFFFF"/>
                  </w:divBdr>
                  <w:divsChild>
                    <w:div w:id="1715035582">
                      <w:marLeft w:val="0"/>
                      <w:marRight w:val="0"/>
                      <w:marTop w:val="0"/>
                      <w:marBottom w:val="0"/>
                      <w:divBdr>
                        <w:top w:val="none" w:sz="0" w:space="0" w:color="auto"/>
                        <w:left w:val="none" w:sz="0" w:space="0" w:color="auto"/>
                        <w:bottom w:val="none" w:sz="0" w:space="0" w:color="auto"/>
                        <w:right w:val="none" w:sz="0" w:space="0" w:color="auto"/>
                      </w:divBdr>
                    </w:div>
                  </w:divsChild>
                </w:div>
                <w:div w:id="328143194">
                  <w:marLeft w:val="0"/>
                  <w:marRight w:val="0"/>
                  <w:marTop w:val="0"/>
                  <w:marBottom w:val="0"/>
                  <w:divBdr>
                    <w:top w:val="single" w:sz="2" w:space="1" w:color="FFFFFF"/>
                    <w:left w:val="single" w:sz="2" w:space="12" w:color="FFFFFF"/>
                    <w:bottom w:val="single" w:sz="2" w:space="1" w:color="FFFFFF"/>
                    <w:right w:val="single" w:sz="2" w:space="4" w:color="FFFFFF"/>
                  </w:divBdr>
                  <w:divsChild>
                    <w:div w:id="68119810">
                      <w:marLeft w:val="0"/>
                      <w:marRight w:val="0"/>
                      <w:marTop w:val="0"/>
                      <w:marBottom w:val="0"/>
                      <w:divBdr>
                        <w:top w:val="none" w:sz="0" w:space="0" w:color="auto"/>
                        <w:left w:val="none" w:sz="0" w:space="0" w:color="auto"/>
                        <w:bottom w:val="none" w:sz="0" w:space="0" w:color="auto"/>
                        <w:right w:val="none" w:sz="0" w:space="0" w:color="auto"/>
                      </w:divBdr>
                    </w:div>
                  </w:divsChild>
                </w:div>
                <w:div w:id="935796280">
                  <w:marLeft w:val="0"/>
                  <w:marRight w:val="0"/>
                  <w:marTop w:val="0"/>
                  <w:marBottom w:val="0"/>
                  <w:divBdr>
                    <w:top w:val="single" w:sz="2" w:space="1" w:color="FFFFFF"/>
                    <w:left w:val="single" w:sz="2" w:space="12" w:color="FFFFFF"/>
                    <w:bottom w:val="single" w:sz="2" w:space="1" w:color="FFFFFF"/>
                    <w:right w:val="single" w:sz="2" w:space="4" w:color="FFFFFF"/>
                  </w:divBdr>
                  <w:divsChild>
                    <w:div w:id="1009914682">
                      <w:marLeft w:val="0"/>
                      <w:marRight w:val="0"/>
                      <w:marTop w:val="0"/>
                      <w:marBottom w:val="0"/>
                      <w:divBdr>
                        <w:top w:val="none" w:sz="0" w:space="0" w:color="auto"/>
                        <w:left w:val="none" w:sz="0" w:space="0" w:color="auto"/>
                        <w:bottom w:val="none" w:sz="0" w:space="0" w:color="auto"/>
                        <w:right w:val="none" w:sz="0" w:space="0" w:color="auto"/>
                      </w:divBdr>
                    </w:div>
                  </w:divsChild>
                </w:div>
                <w:div w:id="1677266301">
                  <w:marLeft w:val="0"/>
                  <w:marRight w:val="0"/>
                  <w:marTop w:val="0"/>
                  <w:marBottom w:val="0"/>
                  <w:divBdr>
                    <w:top w:val="single" w:sz="2" w:space="1" w:color="FFFFFF"/>
                    <w:left w:val="single" w:sz="2" w:space="12" w:color="FFFFFF"/>
                    <w:bottom w:val="single" w:sz="2" w:space="1" w:color="FFFFFF"/>
                    <w:right w:val="single" w:sz="2" w:space="4" w:color="FFFFFF"/>
                  </w:divBdr>
                  <w:divsChild>
                    <w:div w:id="1654482116">
                      <w:marLeft w:val="0"/>
                      <w:marRight w:val="0"/>
                      <w:marTop w:val="0"/>
                      <w:marBottom w:val="0"/>
                      <w:divBdr>
                        <w:top w:val="none" w:sz="0" w:space="0" w:color="auto"/>
                        <w:left w:val="none" w:sz="0" w:space="0" w:color="auto"/>
                        <w:bottom w:val="none" w:sz="0" w:space="0" w:color="auto"/>
                        <w:right w:val="none" w:sz="0" w:space="0" w:color="auto"/>
                      </w:divBdr>
                    </w:div>
                  </w:divsChild>
                </w:div>
                <w:div w:id="2036496889">
                  <w:marLeft w:val="0"/>
                  <w:marRight w:val="0"/>
                  <w:marTop w:val="0"/>
                  <w:marBottom w:val="0"/>
                  <w:divBdr>
                    <w:top w:val="single" w:sz="2" w:space="1" w:color="FFFFFF"/>
                    <w:left w:val="single" w:sz="2" w:space="12" w:color="FFFFFF"/>
                    <w:bottom w:val="single" w:sz="2" w:space="1" w:color="FFFFFF"/>
                    <w:right w:val="single" w:sz="2" w:space="4" w:color="FFFFFF"/>
                  </w:divBdr>
                  <w:divsChild>
                    <w:div w:id="111483719">
                      <w:marLeft w:val="0"/>
                      <w:marRight w:val="0"/>
                      <w:marTop w:val="0"/>
                      <w:marBottom w:val="0"/>
                      <w:divBdr>
                        <w:top w:val="none" w:sz="0" w:space="0" w:color="auto"/>
                        <w:left w:val="none" w:sz="0" w:space="0" w:color="auto"/>
                        <w:bottom w:val="none" w:sz="0" w:space="0" w:color="auto"/>
                        <w:right w:val="none" w:sz="0" w:space="0" w:color="auto"/>
                      </w:divBdr>
                    </w:div>
                  </w:divsChild>
                </w:div>
                <w:div w:id="425855114">
                  <w:marLeft w:val="0"/>
                  <w:marRight w:val="0"/>
                  <w:marTop w:val="0"/>
                  <w:marBottom w:val="0"/>
                  <w:divBdr>
                    <w:top w:val="single" w:sz="2" w:space="1" w:color="FFFFFF"/>
                    <w:left w:val="single" w:sz="2" w:space="12" w:color="FFFFFF"/>
                    <w:bottom w:val="single" w:sz="2" w:space="1" w:color="FFFFFF"/>
                    <w:right w:val="single" w:sz="2" w:space="4" w:color="FFFFFF"/>
                  </w:divBdr>
                  <w:divsChild>
                    <w:div w:id="36317561">
                      <w:marLeft w:val="0"/>
                      <w:marRight w:val="0"/>
                      <w:marTop w:val="0"/>
                      <w:marBottom w:val="0"/>
                      <w:divBdr>
                        <w:top w:val="none" w:sz="0" w:space="0" w:color="auto"/>
                        <w:left w:val="none" w:sz="0" w:space="0" w:color="auto"/>
                        <w:bottom w:val="none" w:sz="0" w:space="0" w:color="auto"/>
                        <w:right w:val="none" w:sz="0" w:space="0" w:color="auto"/>
                      </w:divBdr>
                    </w:div>
                  </w:divsChild>
                </w:div>
                <w:div w:id="1468006729">
                  <w:marLeft w:val="0"/>
                  <w:marRight w:val="0"/>
                  <w:marTop w:val="0"/>
                  <w:marBottom w:val="0"/>
                  <w:divBdr>
                    <w:top w:val="single" w:sz="2" w:space="1" w:color="FFFFFF"/>
                    <w:left w:val="single" w:sz="2" w:space="12" w:color="FFFFFF"/>
                    <w:bottom w:val="single" w:sz="2" w:space="1" w:color="FFFFFF"/>
                    <w:right w:val="single" w:sz="2" w:space="4" w:color="FFFFFF"/>
                  </w:divBdr>
                  <w:divsChild>
                    <w:div w:id="655184807">
                      <w:marLeft w:val="0"/>
                      <w:marRight w:val="0"/>
                      <w:marTop w:val="0"/>
                      <w:marBottom w:val="0"/>
                      <w:divBdr>
                        <w:top w:val="none" w:sz="0" w:space="0" w:color="auto"/>
                        <w:left w:val="none" w:sz="0" w:space="0" w:color="auto"/>
                        <w:bottom w:val="none" w:sz="0" w:space="0" w:color="auto"/>
                        <w:right w:val="none" w:sz="0" w:space="0" w:color="auto"/>
                      </w:divBdr>
                    </w:div>
                  </w:divsChild>
                </w:div>
                <w:div w:id="1867207282">
                  <w:marLeft w:val="0"/>
                  <w:marRight w:val="0"/>
                  <w:marTop w:val="0"/>
                  <w:marBottom w:val="0"/>
                  <w:divBdr>
                    <w:top w:val="single" w:sz="2" w:space="1" w:color="FFFFFF"/>
                    <w:left w:val="single" w:sz="2" w:space="12" w:color="FFFFFF"/>
                    <w:bottom w:val="single" w:sz="2" w:space="1" w:color="FFFFFF"/>
                    <w:right w:val="single" w:sz="2" w:space="4" w:color="FFFFFF"/>
                  </w:divBdr>
                  <w:divsChild>
                    <w:div w:id="1531601916">
                      <w:marLeft w:val="0"/>
                      <w:marRight w:val="0"/>
                      <w:marTop w:val="0"/>
                      <w:marBottom w:val="0"/>
                      <w:divBdr>
                        <w:top w:val="none" w:sz="0" w:space="0" w:color="auto"/>
                        <w:left w:val="none" w:sz="0" w:space="0" w:color="auto"/>
                        <w:bottom w:val="none" w:sz="0" w:space="0" w:color="auto"/>
                        <w:right w:val="none" w:sz="0" w:space="0" w:color="auto"/>
                      </w:divBdr>
                    </w:div>
                  </w:divsChild>
                </w:div>
                <w:div w:id="102530419">
                  <w:marLeft w:val="0"/>
                  <w:marRight w:val="0"/>
                  <w:marTop w:val="0"/>
                  <w:marBottom w:val="0"/>
                  <w:divBdr>
                    <w:top w:val="single" w:sz="2" w:space="1" w:color="FFFFFF"/>
                    <w:left w:val="single" w:sz="2" w:space="12" w:color="FFFFFF"/>
                    <w:bottom w:val="single" w:sz="2" w:space="1" w:color="FFFFFF"/>
                    <w:right w:val="single" w:sz="2" w:space="4" w:color="FFFFFF"/>
                  </w:divBdr>
                  <w:divsChild>
                    <w:div w:id="2137793916">
                      <w:marLeft w:val="0"/>
                      <w:marRight w:val="0"/>
                      <w:marTop w:val="0"/>
                      <w:marBottom w:val="0"/>
                      <w:divBdr>
                        <w:top w:val="none" w:sz="0" w:space="0" w:color="auto"/>
                        <w:left w:val="none" w:sz="0" w:space="0" w:color="auto"/>
                        <w:bottom w:val="none" w:sz="0" w:space="0" w:color="auto"/>
                        <w:right w:val="none" w:sz="0" w:space="0" w:color="auto"/>
                      </w:divBdr>
                    </w:div>
                  </w:divsChild>
                </w:div>
                <w:div w:id="530341152">
                  <w:marLeft w:val="0"/>
                  <w:marRight w:val="0"/>
                  <w:marTop w:val="0"/>
                  <w:marBottom w:val="0"/>
                  <w:divBdr>
                    <w:top w:val="single" w:sz="2" w:space="1" w:color="FFFFFF"/>
                    <w:left w:val="single" w:sz="2" w:space="12" w:color="FFFFFF"/>
                    <w:bottom w:val="single" w:sz="2" w:space="1" w:color="FFFFFF"/>
                    <w:right w:val="single" w:sz="2" w:space="4" w:color="FFFFFF"/>
                  </w:divBdr>
                  <w:divsChild>
                    <w:div w:id="1337490421">
                      <w:marLeft w:val="0"/>
                      <w:marRight w:val="0"/>
                      <w:marTop w:val="0"/>
                      <w:marBottom w:val="0"/>
                      <w:divBdr>
                        <w:top w:val="none" w:sz="0" w:space="0" w:color="auto"/>
                        <w:left w:val="none" w:sz="0" w:space="0" w:color="auto"/>
                        <w:bottom w:val="none" w:sz="0" w:space="0" w:color="auto"/>
                        <w:right w:val="none" w:sz="0" w:space="0" w:color="auto"/>
                      </w:divBdr>
                    </w:div>
                  </w:divsChild>
                </w:div>
                <w:div w:id="1648586951">
                  <w:marLeft w:val="0"/>
                  <w:marRight w:val="0"/>
                  <w:marTop w:val="0"/>
                  <w:marBottom w:val="0"/>
                  <w:divBdr>
                    <w:top w:val="single" w:sz="2" w:space="1" w:color="FFFFFF"/>
                    <w:left w:val="single" w:sz="2" w:space="12" w:color="FFFFFF"/>
                    <w:bottom w:val="single" w:sz="2" w:space="4" w:color="FFFFFF"/>
                    <w:right w:val="single" w:sz="2" w:space="4" w:color="FFFFFF"/>
                  </w:divBdr>
                  <w:divsChild>
                    <w:div w:id="10474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0297">
          <w:marLeft w:val="0"/>
          <w:marRight w:val="0"/>
          <w:marTop w:val="0"/>
          <w:marBottom w:val="335"/>
          <w:divBdr>
            <w:top w:val="none" w:sz="0" w:space="0" w:color="auto"/>
            <w:left w:val="none" w:sz="0" w:space="0" w:color="auto"/>
            <w:bottom w:val="none" w:sz="0" w:space="0" w:color="auto"/>
            <w:right w:val="none" w:sz="0" w:space="0" w:color="auto"/>
          </w:divBdr>
          <w:divsChild>
            <w:div w:id="659386741">
              <w:marLeft w:val="0"/>
              <w:marRight w:val="0"/>
              <w:marTop w:val="0"/>
              <w:marBottom w:val="0"/>
              <w:divBdr>
                <w:top w:val="none" w:sz="0" w:space="0" w:color="auto"/>
                <w:left w:val="none" w:sz="0" w:space="0" w:color="auto"/>
                <w:bottom w:val="none" w:sz="0" w:space="0" w:color="auto"/>
                <w:right w:val="none" w:sz="0" w:space="0" w:color="auto"/>
              </w:divBdr>
              <w:divsChild>
                <w:div w:id="462962873">
                  <w:marLeft w:val="0"/>
                  <w:marRight w:val="0"/>
                  <w:marTop w:val="0"/>
                  <w:marBottom w:val="0"/>
                  <w:divBdr>
                    <w:top w:val="single" w:sz="2" w:space="4" w:color="FFFFFF"/>
                    <w:left w:val="single" w:sz="2" w:space="12" w:color="FFFFFF"/>
                    <w:bottom w:val="single" w:sz="2" w:space="1" w:color="FFFFFF"/>
                    <w:right w:val="single" w:sz="2" w:space="4" w:color="FFFFFF"/>
                  </w:divBdr>
                  <w:divsChild>
                    <w:div w:id="251821295">
                      <w:marLeft w:val="0"/>
                      <w:marRight w:val="0"/>
                      <w:marTop w:val="0"/>
                      <w:marBottom w:val="0"/>
                      <w:divBdr>
                        <w:top w:val="none" w:sz="0" w:space="0" w:color="auto"/>
                        <w:left w:val="none" w:sz="0" w:space="0" w:color="auto"/>
                        <w:bottom w:val="none" w:sz="0" w:space="0" w:color="auto"/>
                        <w:right w:val="none" w:sz="0" w:space="0" w:color="auto"/>
                      </w:divBdr>
                    </w:div>
                  </w:divsChild>
                </w:div>
                <w:div w:id="1491873422">
                  <w:marLeft w:val="0"/>
                  <w:marRight w:val="0"/>
                  <w:marTop w:val="0"/>
                  <w:marBottom w:val="0"/>
                  <w:divBdr>
                    <w:top w:val="single" w:sz="2" w:space="1" w:color="FFFFFF"/>
                    <w:left w:val="single" w:sz="2" w:space="12" w:color="FFFFFF"/>
                    <w:bottom w:val="single" w:sz="2" w:space="1" w:color="FFFFFF"/>
                    <w:right w:val="single" w:sz="2" w:space="4" w:color="FFFFFF"/>
                  </w:divBdr>
                  <w:divsChild>
                    <w:div w:id="45181281">
                      <w:marLeft w:val="0"/>
                      <w:marRight w:val="0"/>
                      <w:marTop w:val="0"/>
                      <w:marBottom w:val="0"/>
                      <w:divBdr>
                        <w:top w:val="none" w:sz="0" w:space="0" w:color="auto"/>
                        <w:left w:val="none" w:sz="0" w:space="0" w:color="auto"/>
                        <w:bottom w:val="none" w:sz="0" w:space="0" w:color="auto"/>
                        <w:right w:val="none" w:sz="0" w:space="0" w:color="auto"/>
                      </w:divBdr>
                    </w:div>
                  </w:divsChild>
                </w:div>
                <w:div w:id="1861817907">
                  <w:marLeft w:val="0"/>
                  <w:marRight w:val="0"/>
                  <w:marTop w:val="0"/>
                  <w:marBottom w:val="0"/>
                  <w:divBdr>
                    <w:top w:val="single" w:sz="2" w:space="1" w:color="FFFFFF"/>
                    <w:left w:val="single" w:sz="2" w:space="12" w:color="FFFFFF"/>
                    <w:bottom w:val="single" w:sz="2" w:space="1" w:color="FFFFFF"/>
                    <w:right w:val="single" w:sz="2" w:space="4" w:color="FFFFFF"/>
                  </w:divBdr>
                  <w:divsChild>
                    <w:div w:id="326714095">
                      <w:marLeft w:val="0"/>
                      <w:marRight w:val="0"/>
                      <w:marTop w:val="0"/>
                      <w:marBottom w:val="0"/>
                      <w:divBdr>
                        <w:top w:val="none" w:sz="0" w:space="0" w:color="auto"/>
                        <w:left w:val="none" w:sz="0" w:space="0" w:color="auto"/>
                        <w:bottom w:val="none" w:sz="0" w:space="0" w:color="auto"/>
                        <w:right w:val="none" w:sz="0" w:space="0" w:color="auto"/>
                      </w:divBdr>
                    </w:div>
                  </w:divsChild>
                </w:div>
                <w:div w:id="443891845">
                  <w:marLeft w:val="0"/>
                  <w:marRight w:val="0"/>
                  <w:marTop w:val="0"/>
                  <w:marBottom w:val="0"/>
                  <w:divBdr>
                    <w:top w:val="single" w:sz="2" w:space="1" w:color="FFFFFF"/>
                    <w:left w:val="single" w:sz="2" w:space="12" w:color="FFFFFF"/>
                    <w:bottom w:val="single" w:sz="2" w:space="1" w:color="FFFFFF"/>
                    <w:right w:val="single" w:sz="2" w:space="4" w:color="FFFFFF"/>
                  </w:divBdr>
                  <w:divsChild>
                    <w:div w:id="646469352">
                      <w:marLeft w:val="0"/>
                      <w:marRight w:val="0"/>
                      <w:marTop w:val="0"/>
                      <w:marBottom w:val="0"/>
                      <w:divBdr>
                        <w:top w:val="none" w:sz="0" w:space="0" w:color="auto"/>
                        <w:left w:val="none" w:sz="0" w:space="0" w:color="auto"/>
                        <w:bottom w:val="none" w:sz="0" w:space="0" w:color="auto"/>
                        <w:right w:val="none" w:sz="0" w:space="0" w:color="auto"/>
                      </w:divBdr>
                    </w:div>
                  </w:divsChild>
                </w:div>
                <w:div w:id="1894197955">
                  <w:marLeft w:val="0"/>
                  <w:marRight w:val="0"/>
                  <w:marTop w:val="0"/>
                  <w:marBottom w:val="0"/>
                  <w:divBdr>
                    <w:top w:val="single" w:sz="2" w:space="1" w:color="FFFFFF"/>
                    <w:left w:val="single" w:sz="2" w:space="12" w:color="FFFFFF"/>
                    <w:bottom w:val="single" w:sz="2" w:space="1" w:color="FFFFFF"/>
                    <w:right w:val="single" w:sz="2" w:space="4" w:color="FFFFFF"/>
                  </w:divBdr>
                  <w:divsChild>
                    <w:div w:id="1399741743">
                      <w:marLeft w:val="0"/>
                      <w:marRight w:val="0"/>
                      <w:marTop w:val="0"/>
                      <w:marBottom w:val="0"/>
                      <w:divBdr>
                        <w:top w:val="none" w:sz="0" w:space="0" w:color="auto"/>
                        <w:left w:val="none" w:sz="0" w:space="0" w:color="auto"/>
                        <w:bottom w:val="none" w:sz="0" w:space="0" w:color="auto"/>
                        <w:right w:val="none" w:sz="0" w:space="0" w:color="auto"/>
                      </w:divBdr>
                    </w:div>
                  </w:divsChild>
                </w:div>
                <w:div w:id="1983265889">
                  <w:marLeft w:val="0"/>
                  <w:marRight w:val="0"/>
                  <w:marTop w:val="0"/>
                  <w:marBottom w:val="0"/>
                  <w:divBdr>
                    <w:top w:val="single" w:sz="2" w:space="1" w:color="FFFFFF"/>
                    <w:left w:val="single" w:sz="2" w:space="12" w:color="FFFFFF"/>
                    <w:bottom w:val="single" w:sz="2" w:space="1" w:color="FFFFFF"/>
                    <w:right w:val="single" w:sz="2" w:space="4" w:color="FFFFFF"/>
                  </w:divBdr>
                  <w:divsChild>
                    <w:div w:id="415444778">
                      <w:marLeft w:val="0"/>
                      <w:marRight w:val="0"/>
                      <w:marTop w:val="0"/>
                      <w:marBottom w:val="0"/>
                      <w:divBdr>
                        <w:top w:val="none" w:sz="0" w:space="0" w:color="auto"/>
                        <w:left w:val="none" w:sz="0" w:space="0" w:color="auto"/>
                        <w:bottom w:val="none" w:sz="0" w:space="0" w:color="auto"/>
                        <w:right w:val="none" w:sz="0" w:space="0" w:color="auto"/>
                      </w:divBdr>
                    </w:div>
                  </w:divsChild>
                </w:div>
                <w:div w:id="54354597">
                  <w:marLeft w:val="0"/>
                  <w:marRight w:val="0"/>
                  <w:marTop w:val="0"/>
                  <w:marBottom w:val="0"/>
                  <w:divBdr>
                    <w:top w:val="single" w:sz="2" w:space="1" w:color="FFFFFF"/>
                    <w:left w:val="single" w:sz="2" w:space="12" w:color="FFFFFF"/>
                    <w:bottom w:val="single" w:sz="2" w:space="1" w:color="FFFFFF"/>
                    <w:right w:val="single" w:sz="2" w:space="4" w:color="FFFFFF"/>
                  </w:divBdr>
                  <w:divsChild>
                    <w:div w:id="1633247025">
                      <w:marLeft w:val="0"/>
                      <w:marRight w:val="0"/>
                      <w:marTop w:val="0"/>
                      <w:marBottom w:val="0"/>
                      <w:divBdr>
                        <w:top w:val="none" w:sz="0" w:space="0" w:color="auto"/>
                        <w:left w:val="none" w:sz="0" w:space="0" w:color="auto"/>
                        <w:bottom w:val="none" w:sz="0" w:space="0" w:color="auto"/>
                        <w:right w:val="none" w:sz="0" w:space="0" w:color="auto"/>
                      </w:divBdr>
                    </w:div>
                  </w:divsChild>
                </w:div>
                <w:div w:id="203521490">
                  <w:marLeft w:val="0"/>
                  <w:marRight w:val="0"/>
                  <w:marTop w:val="0"/>
                  <w:marBottom w:val="0"/>
                  <w:divBdr>
                    <w:top w:val="single" w:sz="2" w:space="1" w:color="FFFFFF"/>
                    <w:left w:val="single" w:sz="2" w:space="12" w:color="FFFFFF"/>
                    <w:bottom w:val="single" w:sz="2" w:space="1" w:color="FFFFFF"/>
                    <w:right w:val="single" w:sz="2" w:space="4" w:color="FFFFFF"/>
                  </w:divBdr>
                  <w:divsChild>
                    <w:div w:id="1744644086">
                      <w:marLeft w:val="0"/>
                      <w:marRight w:val="0"/>
                      <w:marTop w:val="0"/>
                      <w:marBottom w:val="0"/>
                      <w:divBdr>
                        <w:top w:val="none" w:sz="0" w:space="0" w:color="auto"/>
                        <w:left w:val="none" w:sz="0" w:space="0" w:color="auto"/>
                        <w:bottom w:val="none" w:sz="0" w:space="0" w:color="auto"/>
                        <w:right w:val="none" w:sz="0" w:space="0" w:color="auto"/>
                      </w:divBdr>
                    </w:div>
                  </w:divsChild>
                </w:div>
                <w:div w:id="267078988">
                  <w:marLeft w:val="0"/>
                  <w:marRight w:val="0"/>
                  <w:marTop w:val="0"/>
                  <w:marBottom w:val="0"/>
                  <w:divBdr>
                    <w:top w:val="single" w:sz="2" w:space="1" w:color="FFFFFF"/>
                    <w:left w:val="single" w:sz="2" w:space="12" w:color="FFFFFF"/>
                    <w:bottom w:val="single" w:sz="2" w:space="1" w:color="FFFFFF"/>
                    <w:right w:val="single" w:sz="2" w:space="4" w:color="FFFFFF"/>
                  </w:divBdr>
                  <w:divsChild>
                    <w:div w:id="219757552">
                      <w:marLeft w:val="0"/>
                      <w:marRight w:val="0"/>
                      <w:marTop w:val="0"/>
                      <w:marBottom w:val="0"/>
                      <w:divBdr>
                        <w:top w:val="none" w:sz="0" w:space="0" w:color="auto"/>
                        <w:left w:val="none" w:sz="0" w:space="0" w:color="auto"/>
                        <w:bottom w:val="none" w:sz="0" w:space="0" w:color="auto"/>
                        <w:right w:val="none" w:sz="0" w:space="0" w:color="auto"/>
                      </w:divBdr>
                    </w:div>
                  </w:divsChild>
                </w:div>
                <w:div w:id="2117600608">
                  <w:marLeft w:val="0"/>
                  <w:marRight w:val="0"/>
                  <w:marTop w:val="0"/>
                  <w:marBottom w:val="0"/>
                  <w:divBdr>
                    <w:top w:val="single" w:sz="2" w:space="1" w:color="FFFFFF"/>
                    <w:left w:val="single" w:sz="2" w:space="12" w:color="FFFFFF"/>
                    <w:bottom w:val="single" w:sz="2" w:space="1" w:color="FFFFFF"/>
                    <w:right w:val="single" w:sz="2" w:space="4" w:color="FFFFFF"/>
                  </w:divBdr>
                  <w:divsChild>
                    <w:div w:id="241764686">
                      <w:marLeft w:val="0"/>
                      <w:marRight w:val="0"/>
                      <w:marTop w:val="0"/>
                      <w:marBottom w:val="0"/>
                      <w:divBdr>
                        <w:top w:val="none" w:sz="0" w:space="0" w:color="auto"/>
                        <w:left w:val="none" w:sz="0" w:space="0" w:color="auto"/>
                        <w:bottom w:val="none" w:sz="0" w:space="0" w:color="auto"/>
                        <w:right w:val="none" w:sz="0" w:space="0" w:color="auto"/>
                      </w:divBdr>
                    </w:div>
                  </w:divsChild>
                </w:div>
                <w:div w:id="776289713">
                  <w:marLeft w:val="0"/>
                  <w:marRight w:val="0"/>
                  <w:marTop w:val="0"/>
                  <w:marBottom w:val="0"/>
                  <w:divBdr>
                    <w:top w:val="single" w:sz="2" w:space="1" w:color="FFFFFF"/>
                    <w:left w:val="single" w:sz="2" w:space="12" w:color="FFFFFF"/>
                    <w:bottom w:val="single" w:sz="2" w:space="1" w:color="FFFFFF"/>
                    <w:right w:val="single" w:sz="2" w:space="4" w:color="FFFFFF"/>
                  </w:divBdr>
                  <w:divsChild>
                    <w:div w:id="978919087">
                      <w:marLeft w:val="0"/>
                      <w:marRight w:val="0"/>
                      <w:marTop w:val="0"/>
                      <w:marBottom w:val="0"/>
                      <w:divBdr>
                        <w:top w:val="none" w:sz="0" w:space="0" w:color="auto"/>
                        <w:left w:val="none" w:sz="0" w:space="0" w:color="auto"/>
                        <w:bottom w:val="none" w:sz="0" w:space="0" w:color="auto"/>
                        <w:right w:val="none" w:sz="0" w:space="0" w:color="auto"/>
                      </w:divBdr>
                    </w:div>
                  </w:divsChild>
                </w:div>
                <w:div w:id="294992776">
                  <w:marLeft w:val="0"/>
                  <w:marRight w:val="0"/>
                  <w:marTop w:val="0"/>
                  <w:marBottom w:val="0"/>
                  <w:divBdr>
                    <w:top w:val="single" w:sz="2" w:space="1" w:color="FFFFFF"/>
                    <w:left w:val="single" w:sz="2" w:space="12" w:color="FFFFFF"/>
                    <w:bottom w:val="single" w:sz="2" w:space="1" w:color="FFFFFF"/>
                    <w:right w:val="single" w:sz="2" w:space="4" w:color="FFFFFF"/>
                  </w:divBdr>
                  <w:divsChild>
                    <w:div w:id="1546869763">
                      <w:marLeft w:val="0"/>
                      <w:marRight w:val="0"/>
                      <w:marTop w:val="0"/>
                      <w:marBottom w:val="0"/>
                      <w:divBdr>
                        <w:top w:val="none" w:sz="0" w:space="0" w:color="auto"/>
                        <w:left w:val="none" w:sz="0" w:space="0" w:color="auto"/>
                        <w:bottom w:val="none" w:sz="0" w:space="0" w:color="auto"/>
                        <w:right w:val="none" w:sz="0" w:space="0" w:color="auto"/>
                      </w:divBdr>
                    </w:div>
                  </w:divsChild>
                </w:div>
                <w:div w:id="1911302571">
                  <w:marLeft w:val="0"/>
                  <w:marRight w:val="0"/>
                  <w:marTop w:val="0"/>
                  <w:marBottom w:val="0"/>
                  <w:divBdr>
                    <w:top w:val="single" w:sz="2" w:space="1" w:color="FFFFFF"/>
                    <w:left w:val="single" w:sz="2" w:space="12" w:color="FFFFFF"/>
                    <w:bottom w:val="single" w:sz="2" w:space="1" w:color="FFFFFF"/>
                    <w:right w:val="single" w:sz="2" w:space="4" w:color="FFFFFF"/>
                  </w:divBdr>
                  <w:divsChild>
                    <w:div w:id="1483888792">
                      <w:marLeft w:val="0"/>
                      <w:marRight w:val="0"/>
                      <w:marTop w:val="0"/>
                      <w:marBottom w:val="0"/>
                      <w:divBdr>
                        <w:top w:val="none" w:sz="0" w:space="0" w:color="auto"/>
                        <w:left w:val="none" w:sz="0" w:space="0" w:color="auto"/>
                        <w:bottom w:val="none" w:sz="0" w:space="0" w:color="auto"/>
                        <w:right w:val="none" w:sz="0" w:space="0" w:color="auto"/>
                      </w:divBdr>
                    </w:div>
                  </w:divsChild>
                </w:div>
                <w:div w:id="1921715885">
                  <w:marLeft w:val="0"/>
                  <w:marRight w:val="0"/>
                  <w:marTop w:val="0"/>
                  <w:marBottom w:val="0"/>
                  <w:divBdr>
                    <w:top w:val="single" w:sz="2" w:space="1" w:color="FFFFFF"/>
                    <w:left w:val="single" w:sz="2" w:space="12" w:color="FFFFFF"/>
                    <w:bottom w:val="single" w:sz="2" w:space="1" w:color="FFFFFF"/>
                    <w:right w:val="single" w:sz="2" w:space="4" w:color="FFFFFF"/>
                  </w:divBdr>
                  <w:divsChild>
                    <w:div w:id="280304571">
                      <w:marLeft w:val="0"/>
                      <w:marRight w:val="0"/>
                      <w:marTop w:val="0"/>
                      <w:marBottom w:val="0"/>
                      <w:divBdr>
                        <w:top w:val="none" w:sz="0" w:space="0" w:color="auto"/>
                        <w:left w:val="none" w:sz="0" w:space="0" w:color="auto"/>
                        <w:bottom w:val="none" w:sz="0" w:space="0" w:color="auto"/>
                        <w:right w:val="none" w:sz="0" w:space="0" w:color="auto"/>
                      </w:divBdr>
                    </w:div>
                  </w:divsChild>
                </w:div>
                <w:div w:id="1370493794">
                  <w:marLeft w:val="0"/>
                  <w:marRight w:val="0"/>
                  <w:marTop w:val="0"/>
                  <w:marBottom w:val="0"/>
                  <w:divBdr>
                    <w:top w:val="single" w:sz="2" w:space="1" w:color="FFFFFF"/>
                    <w:left w:val="single" w:sz="2" w:space="12" w:color="FFFFFF"/>
                    <w:bottom w:val="single" w:sz="2" w:space="4" w:color="FFFFFF"/>
                    <w:right w:val="single" w:sz="2" w:space="4" w:color="FFFFFF"/>
                  </w:divBdr>
                  <w:divsChild>
                    <w:div w:id="144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360">
          <w:marLeft w:val="0"/>
          <w:marRight w:val="0"/>
          <w:marTop w:val="0"/>
          <w:marBottom w:val="335"/>
          <w:divBdr>
            <w:top w:val="none" w:sz="0" w:space="0" w:color="auto"/>
            <w:left w:val="none" w:sz="0" w:space="0" w:color="auto"/>
            <w:bottom w:val="none" w:sz="0" w:space="0" w:color="auto"/>
            <w:right w:val="none" w:sz="0" w:space="0" w:color="auto"/>
          </w:divBdr>
          <w:divsChild>
            <w:div w:id="678586529">
              <w:marLeft w:val="0"/>
              <w:marRight w:val="0"/>
              <w:marTop w:val="0"/>
              <w:marBottom w:val="0"/>
              <w:divBdr>
                <w:top w:val="none" w:sz="0" w:space="0" w:color="auto"/>
                <w:left w:val="none" w:sz="0" w:space="0" w:color="auto"/>
                <w:bottom w:val="none" w:sz="0" w:space="0" w:color="auto"/>
                <w:right w:val="none" w:sz="0" w:space="0" w:color="auto"/>
              </w:divBdr>
              <w:divsChild>
                <w:div w:id="453061472">
                  <w:marLeft w:val="0"/>
                  <w:marRight w:val="0"/>
                  <w:marTop w:val="0"/>
                  <w:marBottom w:val="0"/>
                  <w:divBdr>
                    <w:top w:val="single" w:sz="2" w:space="4" w:color="FFFFFF"/>
                    <w:left w:val="single" w:sz="2" w:space="12" w:color="FFFFFF"/>
                    <w:bottom w:val="single" w:sz="2" w:space="1" w:color="FFFFFF"/>
                    <w:right w:val="single" w:sz="2" w:space="4" w:color="FFFFFF"/>
                  </w:divBdr>
                  <w:divsChild>
                    <w:div w:id="1177382467">
                      <w:marLeft w:val="0"/>
                      <w:marRight w:val="0"/>
                      <w:marTop w:val="0"/>
                      <w:marBottom w:val="0"/>
                      <w:divBdr>
                        <w:top w:val="none" w:sz="0" w:space="0" w:color="auto"/>
                        <w:left w:val="none" w:sz="0" w:space="0" w:color="auto"/>
                        <w:bottom w:val="none" w:sz="0" w:space="0" w:color="auto"/>
                        <w:right w:val="none" w:sz="0" w:space="0" w:color="auto"/>
                      </w:divBdr>
                    </w:div>
                  </w:divsChild>
                </w:div>
                <w:div w:id="592976276">
                  <w:marLeft w:val="0"/>
                  <w:marRight w:val="0"/>
                  <w:marTop w:val="0"/>
                  <w:marBottom w:val="0"/>
                  <w:divBdr>
                    <w:top w:val="single" w:sz="2" w:space="1" w:color="FFFFFF"/>
                    <w:left w:val="single" w:sz="2" w:space="12" w:color="FFFFFF"/>
                    <w:bottom w:val="single" w:sz="2" w:space="1" w:color="FFFFFF"/>
                    <w:right w:val="single" w:sz="2" w:space="4" w:color="FFFFFF"/>
                  </w:divBdr>
                  <w:divsChild>
                    <w:div w:id="420295861">
                      <w:marLeft w:val="0"/>
                      <w:marRight w:val="0"/>
                      <w:marTop w:val="0"/>
                      <w:marBottom w:val="0"/>
                      <w:divBdr>
                        <w:top w:val="none" w:sz="0" w:space="0" w:color="auto"/>
                        <w:left w:val="none" w:sz="0" w:space="0" w:color="auto"/>
                        <w:bottom w:val="none" w:sz="0" w:space="0" w:color="auto"/>
                        <w:right w:val="none" w:sz="0" w:space="0" w:color="auto"/>
                      </w:divBdr>
                    </w:div>
                  </w:divsChild>
                </w:div>
                <w:div w:id="1952590918">
                  <w:marLeft w:val="0"/>
                  <w:marRight w:val="0"/>
                  <w:marTop w:val="0"/>
                  <w:marBottom w:val="0"/>
                  <w:divBdr>
                    <w:top w:val="single" w:sz="2" w:space="1" w:color="FFFFFF"/>
                    <w:left w:val="single" w:sz="2" w:space="12" w:color="FFFFFF"/>
                    <w:bottom w:val="single" w:sz="2" w:space="1" w:color="FFFFFF"/>
                    <w:right w:val="single" w:sz="2" w:space="4" w:color="FFFFFF"/>
                  </w:divBdr>
                  <w:divsChild>
                    <w:div w:id="1458990538">
                      <w:marLeft w:val="0"/>
                      <w:marRight w:val="0"/>
                      <w:marTop w:val="0"/>
                      <w:marBottom w:val="0"/>
                      <w:divBdr>
                        <w:top w:val="none" w:sz="0" w:space="0" w:color="auto"/>
                        <w:left w:val="none" w:sz="0" w:space="0" w:color="auto"/>
                        <w:bottom w:val="none" w:sz="0" w:space="0" w:color="auto"/>
                        <w:right w:val="none" w:sz="0" w:space="0" w:color="auto"/>
                      </w:divBdr>
                    </w:div>
                  </w:divsChild>
                </w:div>
                <w:div w:id="1515265510">
                  <w:marLeft w:val="0"/>
                  <w:marRight w:val="0"/>
                  <w:marTop w:val="0"/>
                  <w:marBottom w:val="0"/>
                  <w:divBdr>
                    <w:top w:val="single" w:sz="2" w:space="1" w:color="FFFFFF"/>
                    <w:left w:val="single" w:sz="2" w:space="12" w:color="FFFFFF"/>
                    <w:bottom w:val="single" w:sz="2" w:space="1" w:color="FFFFFF"/>
                    <w:right w:val="single" w:sz="2" w:space="4" w:color="FFFFFF"/>
                  </w:divBdr>
                  <w:divsChild>
                    <w:div w:id="296881695">
                      <w:marLeft w:val="0"/>
                      <w:marRight w:val="0"/>
                      <w:marTop w:val="0"/>
                      <w:marBottom w:val="0"/>
                      <w:divBdr>
                        <w:top w:val="none" w:sz="0" w:space="0" w:color="auto"/>
                        <w:left w:val="none" w:sz="0" w:space="0" w:color="auto"/>
                        <w:bottom w:val="none" w:sz="0" w:space="0" w:color="auto"/>
                        <w:right w:val="none" w:sz="0" w:space="0" w:color="auto"/>
                      </w:divBdr>
                    </w:div>
                  </w:divsChild>
                </w:div>
                <w:div w:id="1012103494">
                  <w:marLeft w:val="0"/>
                  <w:marRight w:val="0"/>
                  <w:marTop w:val="0"/>
                  <w:marBottom w:val="0"/>
                  <w:divBdr>
                    <w:top w:val="single" w:sz="2" w:space="1" w:color="FFFFFF"/>
                    <w:left w:val="single" w:sz="2" w:space="12" w:color="FFFFFF"/>
                    <w:bottom w:val="single" w:sz="2" w:space="1" w:color="FFFFFF"/>
                    <w:right w:val="single" w:sz="2" w:space="4" w:color="FFFFFF"/>
                  </w:divBdr>
                  <w:divsChild>
                    <w:div w:id="575168110">
                      <w:marLeft w:val="0"/>
                      <w:marRight w:val="0"/>
                      <w:marTop w:val="0"/>
                      <w:marBottom w:val="0"/>
                      <w:divBdr>
                        <w:top w:val="none" w:sz="0" w:space="0" w:color="auto"/>
                        <w:left w:val="none" w:sz="0" w:space="0" w:color="auto"/>
                        <w:bottom w:val="none" w:sz="0" w:space="0" w:color="auto"/>
                        <w:right w:val="none" w:sz="0" w:space="0" w:color="auto"/>
                      </w:divBdr>
                    </w:div>
                  </w:divsChild>
                </w:div>
                <w:div w:id="1610232559">
                  <w:marLeft w:val="0"/>
                  <w:marRight w:val="0"/>
                  <w:marTop w:val="0"/>
                  <w:marBottom w:val="0"/>
                  <w:divBdr>
                    <w:top w:val="single" w:sz="2" w:space="1" w:color="FFFFFF"/>
                    <w:left w:val="single" w:sz="2" w:space="12" w:color="FFFFFF"/>
                    <w:bottom w:val="single" w:sz="2" w:space="1" w:color="FFFFFF"/>
                    <w:right w:val="single" w:sz="2" w:space="4" w:color="FFFFFF"/>
                  </w:divBdr>
                  <w:divsChild>
                    <w:div w:id="293869242">
                      <w:marLeft w:val="0"/>
                      <w:marRight w:val="0"/>
                      <w:marTop w:val="0"/>
                      <w:marBottom w:val="0"/>
                      <w:divBdr>
                        <w:top w:val="none" w:sz="0" w:space="0" w:color="auto"/>
                        <w:left w:val="none" w:sz="0" w:space="0" w:color="auto"/>
                        <w:bottom w:val="none" w:sz="0" w:space="0" w:color="auto"/>
                        <w:right w:val="none" w:sz="0" w:space="0" w:color="auto"/>
                      </w:divBdr>
                    </w:div>
                  </w:divsChild>
                </w:div>
                <w:div w:id="926772717">
                  <w:marLeft w:val="0"/>
                  <w:marRight w:val="0"/>
                  <w:marTop w:val="0"/>
                  <w:marBottom w:val="0"/>
                  <w:divBdr>
                    <w:top w:val="single" w:sz="2" w:space="1" w:color="FFFFFF"/>
                    <w:left w:val="single" w:sz="2" w:space="12" w:color="FFFFFF"/>
                    <w:bottom w:val="single" w:sz="2" w:space="1" w:color="FFFFFF"/>
                    <w:right w:val="single" w:sz="2" w:space="4" w:color="FFFFFF"/>
                  </w:divBdr>
                  <w:divsChild>
                    <w:div w:id="167402540">
                      <w:marLeft w:val="0"/>
                      <w:marRight w:val="0"/>
                      <w:marTop w:val="0"/>
                      <w:marBottom w:val="0"/>
                      <w:divBdr>
                        <w:top w:val="none" w:sz="0" w:space="0" w:color="auto"/>
                        <w:left w:val="none" w:sz="0" w:space="0" w:color="auto"/>
                        <w:bottom w:val="none" w:sz="0" w:space="0" w:color="auto"/>
                        <w:right w:val="none" w:sz="0" w:space="0" w:color="auto"/>
                      </w:divBdr>
                    </w:div>
                  </w:divsChild>
                </w:div>
                <w:div w:id="891699267">
                  <w:marLeft w:val="0"/>
                  <w:marRight w:val="0"/>
                  <w:marTop w:val="0"/>
                  <w:marBottom w:val="0"/>
                  <w:divBdr>
                    <w:top w:val="single" w:sz="2" w:space="1" w:color="FFFFFF"/>
                    <w:left w:val="single" w:sz="2" w:space="12" w:color="FFFFFF"/>
                    <w:bottom w:val="single" w:sz="2" w:space="1" w:color="FFFFFF"/>
                    <w:right w:val="single" w:sz="2" w:space="4" w:color="FFFFFF"/>
                  </w:divBdr>
                  <w:divsChild>
                    <w:div w:id="1356536645">
                      <w:marLeft w:val="0"/>
                      <w:marRight w:val="0"/>
                      <w:marTop w:val="0"/>
                      <w:marBottom w:val="0"/>
                      <w:divBdr>
                        <w:top w:val="none" w:sz="0" w:space="0" w:color="auto"/>
                        <w:left w:val="none" w:sz="0" w:space="0" w:color="auto"/>
                        <w:bottom w:val="none" w:sz="0" w:space="0" w:color="auto"/>
                        <w:right w:val="none" w:sz="0" w:space="0" w:color="auto"/>
                      </w:divBdr>
                    </w:div>
                  </w:divsChild>
                </w:div>
                <w:div w:id="1095903744">
                  <w:marLeft w:val="0"/>
                  <w:marRight w:val="0"/>
                  <w:marTop w:val="0"/>
                  <w:marBottom w:val="0"/>
                  <w:divBdr>
                    <w:top w:val="single" w:sz="2" w:space="1" w:color="FFFFFF"/>
                    <w:left w:val="single" w:sz="2" w:space="12" w:color="FFFFFF"/>
                    <w:bottom w:val="single" w:sz="2" w:space="1" w:color="FFFFFF"/>
                    <w:right w:val="single" w:sz="2" w:space="4" w:color="FFFFFF"/>
                  </w:divBdr>
                  <w:divsChild>
                    <w:div w:id="1649289427">
                      <w:marLeft w:val="0"/>
                      <w:marRight w:val="0"/>
                      <w:marTop w:val="0"/>
                      <w:marBottom w:val="0"/>
                      <w:divBdr>
                        <w:top w:val="none" w:sz="0" w:space="0" w:color="auto"/>
                        <w:left w:val="none" w:sz="0" w:space="0" w:color="auto"/>
                        <w:bottom w:val="none" w:sz="0" w:space="0" w:color="auto"/>
                        <w:right w:val="none" w:sz="0" w:space="0" w:color="auto"/>
                      </w:divBdr>
                    </w:div>
                  </w:divsChild>
                </w:div>
                <w:div w:id="2032561842">
                  <w:marLeft w:val="0"/>
                  <w:marRight w:val="0"/>
                  <w:marTop w:val="0"/>
                  <w:marBottom w:val="0"/>
                  <w:divBdr>
                    <w:top w:val="single" w:sz="2" w:space="1" w:color="FFFFFF"/>
                    <w:left w:val="single" w:sz="2" w:space="12" w:color="FFFFFF"/>
                    <w:bottom w:val="single" w:sz="2" w:space="1" w:color="FFFFFF"/>
                    <w:right w:val="single" w:sz="2" w:space="4" w:color="FFFFFF"/>
                  </w:divBdr>
                  <w:divsChild>
                    <w:div w:id="1289896087">
                      <w:marLeft w:val="0"/>
                      <w:marRight w:val="0"/>
                      <w:marTop w:val="0"/>
                      <w:marBottom w:val="0"/>
                      <w:divBdr>
                        <w:top w:val="none" w:sz="0" w:space="0" w:color="auto"/>
                        <w:left w:val="none" w:sz="0" w:space="0" w:color="auto"/>
                        <w:bottom w:val="none" w:sz="0" w:space="0" w:color="auto"/>
                        <w:right w:val="none" w:sz="0" w:space="0" w:color="auto"/>
                      </w:divBdr>
                    </w:div>
                  </w:divsChild>
                </w:div>
                <w:div w:id="1731614930">
                  <w:marLeft w:val="0"/>
                  <w:marRight w:val="0"/>
                  <w:marTop w:val="0"/>
                  <w:marBottom w:val="0"/>
                  <w:divBdr>
                    <w:top w:val="single" w:sz="2" w:space="1" w:color="FFFFFF"/>
                    <w:left w:val="single" w:sz="2" w:space="12" w:color="FFFFFF"/>
                    <w:bottom w:val="single" w:sz="2" w:space="1" w:color="FFFFFF"/>
                    <w:right w:val="single" w:sz="2" w:space="4" w:color="FFFFFF"/>
                  </w:divBdr>
                  <w:divsChild>
                    <w:div w:id="1211184481">
                      <w:marLeft w:val="0"/>
                      <w:marRight w:val="0"/>
                      <w:marTop w:val="0"/>
                      <w:marBottom w:val="0"/>
                      <w:divBdr>
                        <w:top w:val="none" w:sz="0" w:space="0" w:color="auto"/>
                        <w:left w:val="none" w:sz="0" w:space="0" w:color="auto"/>
                        <w:bottom w:val="none" w:sz="0" w:space="0" w:color="auto"/>
                        <w:right w:val="none" w:sz="0" w:space="0" w:color="auto"/>
                      </w:divBdr>
                    </w:div>
                  </w:divsChild>
                </w:div>
                <w:div w:id="459081297">
                  <w:marLeft w:val="0"/>
                  <w:marRight w:val="0"/>
                  <w:marTop w:val="0"/>
                  <w:marBottom w:val="0"/>
                  <w:divBdr>
                    <w:top w:val="single" w:sz="2" w:space="1" w:color="FFFFFF"/>
                    <w:left w:val="single" w:sz="2" w:space="12" w:color="FFFFFF"/>
                    <w:bottom w:val="single" w:sz="2" w:space="1" w:color="FFFFFF"/>
                    <w:right w:val="single" w:sz="2" w:space="4" w:color="FFFFFF"/>
                  </w:divBdr>
                  <w:divsChild>
                    <w:div w:id="600067755">
                      <w:marLeft w:val="0"/>
                      <w:marRight w:val="0"/>
                      <w:marTop w:val="0"/>
                      <w:marBottom w:val="0"/>
                      <w:divBdr>
                        <w:top w:val="none" w:sz="0" w:space="0" w:color="auto"/>
                        <w:left w:val="none" w:sz="0" w:space="0" w:color="auto"/>
                        <w:bottom w:val="none" w:sz="0" w:space="0" w:color="auto"/>
                        <w:right w:val="none" w:sz="0" w:space="0" w:color="auto"/>
                      </w:divBdr>
                    </w:div>
                  </w:divsChild>
                </w:div>
                <w:div w:id="108814430">
                  <w:marLeft w:val="0"/>
                  <w:marRight w:val="0"/>
                  <w:marTop w:val="0"/>
                  <w:marBottom w:val="0"/>
                  <w:divBdr>
                    <w:top w:val="single" w:sz="2" w:space="1" w:color="FFFFFF"/>
                    <w:left w:val="single" w:sz="2" w:space="12" w:color="FFFFFF"/>
                    <w:bottom w:val="single" w:sz="2" w:space="1" w:color="FFFFFF"/>
                    <w:right w:val="single" w:sz="2" w:space="4" w:color="FFFFFF"/>
                  </w:divBdr>
                  <w:divsChild>
                    <w:div w:id="1732924435">
                      <w:marLeft w:val="0"/>
                      <w:marRight w:val="0"/>
                      <w:marTop w:val="0"/>
                      <w:marBottom w:val="0"/>
                      <w:divBdr>
                        <w:top w:val="none" w:sz="0" w:space="0" w:color="auto"/>
                        <w:left w:val="none" w:sz="0" w:space="0" w:color="auto"/>
                        <w:bottom w:val="none" w:sz="0" w:space="0" w:color="auto"/>
                        <w:right w:val="none" w:sz="0" w:space="0" w:color="auto"/>
                      </w:divBdr>
                    </w:div>
                  </w:divsChild>
                </w:div>
                <w:div w:id="303244129">
                  <w:marLeft w:val="0"/>
                  <w:marRight w:val="0"/>
                  <w:marTop w:val="0"/>
                  <w:marBottom w:val="0"/>
                  <w:divBdr>
                    <w:top w:val="single" w:sz="2" w:space="1" w:color="FFFFFF"/>
                    <w:left w:val="single" w:sz="2" w:space="12" w:color="FFFFFF"/>
                    <w:bottom w:val="single" w:sz="2" w:space="1" w:color="FFFFFF"/>
                    <w:right w:val="single" w:sz="2" w:space="4" w:color="FFFFFF"/>
                  </w:divBdr>
                  <w:divsChild>
                    <w:div w:id="728187305">
                      <w:marLeft w:val="0"/>
                      <w:marRight w:val="0"/>
                      <w:marTop w:val="0"/>
                      <w:marBottom w:val="0"/>
                      <w:divBdr>
                        <w:top w:val="none" w:sz="0" w:space="0" w:color="auto"/>
                        <w:left w:val="none" w:sz="0" w:space="0" w:color="auto"/>
                        <w:bottom w:val="none" w:sz="0" w:space="0" w:color="auto"/>
                        <w:right w:val="none" w:sz="0" w:space="0" w:color="auto"/>
                      </w:divBdr>
                    </w:div>
                  </w:divsChild>
                </w:div>
                <w:div w:id="582954976">
                  <w:marLeft w:val="0"/>
                  <w:marRight w:val="0"/>
                  <w:marTop w:val="0"/>
                  <w:marBottom w:val="0"/>
                  <w:divBdr>
                    <w:top w:val="single" w:sz="2" w:space="1" w:color="FFFFFF"/>
                    <w:left w:val="single" w:sz="2" w:space="12" w:color="FFFFFF"/>
                    <w:bottom w:val="single" w:sz="2" w:space="4" w:color="FFFFFF"/>
                    <w:right w:val="single" w:sz="2" w:space="4" w:color="FFFFFF"/>
                  </w:divBdr>
                  <w:divsChild>
                    <w:div w:id="10746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419">
          <w:marLeft w:val="0"/>
          <w:marRight w:val="0"/>
          <w:marTop w:val="0"/>
          <w:marBottom w:val="335"/>
          <w:divBdr>
            <w:top w:val="none" w:sz="0" w:space="0" w:color="auto"/>
            <w:left w:val="none" w:sz="0" w:space="0" w:color="auto"/>
            <w:bottom w:val="none" w:sz="0" w:space="0" w:color="auto"/>
            <w:right w:val="none" w:sz="0" w:space="0" w:color="auto"/>
          </w:divBdr>
          <w:divsChild>
            <w:div w:id="929922115">
              <w:marLeft w:val="0"/>
              <w:marRight w:val="0"/>
              <w:marTop w:val="0"/>
              <w:marBottom w:val="0"/>
              <w:divBdr>
                <w:top w:val="none" w:sz="0" w:space="0" w:color="auto"/>
                <w:left w:val="none" w:sz="0" w:space="0" w:color="auto"/>
                <w:bottom w:val="none" w:sz="0" w:space="0" w:color="auto"/>
                <w:right w:val="none" w:sz="0" w:space="0" w:color="auto"/>
              </w:divBdr>
              <w:divsChild>
                <w:div w:id="1239749847">
                  <w:marLeft w:val="0"/>
                  <w:marRight w:val="0"/>
                  <w:marTop w:val="0"/>
                  <w:marBottom w:val="0"/>
                  <w:divBdr>
                    <w:top w:val="single" w:sz="2" w:space="4" w:color="FFFFFF"/>
                    <w:left w:val="single" w:sz="2" w:space="12" w:color="FFFFFF"/>
                    <w:bottom w:val="single" w:sz="2" w:space="1" w:color="FFFFFF"/>
                    <w:right w:val="single" w:sz="2" w:space="4" w:color="FFFFFF"/>
                  </w:divBdr>
                  <w:divsChild>
                    <w:div w:id="1498038041">
                      <w:marLeft w:val="0"/>
                      <w:marRight w:val="0"/>
                      <w:marTop w:val="0"/>
                      <w:marBottom w:val="0"/>
                      <w:divBdr>
                        <w:top w:val="none" w:sz="0" w:space="0" w:color="auto"/>
                        <w:left w:val="none" w:sz="0" w:space="0" w:color="auto"/>
                        <w:bottom w:val="none" w:sz="0" w:space="0" w:color="auto"/>
                        <w:right w:val="none" w:sz="0" w:space="0" w:color="auto"/>
                      </w:divBdr>
                    </w:div>
                  </w:divsChild>
                </w:div>
                <w:div w:id="1009258185">
                  <w:marLeft w:val="0"/>
                  <w:marRight w:val="0"/>
                  <w:marTop w:val="0"/>
                  <w:marBottom w:val="0"/>
                  <w:divBdr>
                    <w:top w:val="single" w:sz="2" w:space="1" w:color="FFFFFF"/>
                    <w:left w:val="single" w:sz="2" w:space="12" w:color="FFFFFF"/>
                    <w:bottom w:val="single" w:sz="2" w:space="1" w:color="FFFFFF"/>
                    <w:right w:val="single" w:sz="2" w:space="4" w:color="FFFFFF"/>
                  </w:divBdr>
                  <w:divsChild>
                    <w:div w:id="426848985">
                      <w:marLeft w:val="0"/>
                      <w:marRight w:val="0"/>
                      <w:marTop w:val="0"/>
                      <w:marBottom w:val="0"/>
                      <w:divBdr>
                        <w:top w:val="none" w:sz="0" w:space="0" w:color="auto"/>
                        <w:left w:val="none" w:sz="0" w:space="0" w:color="auto"/>
                        <w:bottom w:val="none" w:sz="0" w:space="0" w:color="auto"/>
                        <w:right w:val="none" w:sz="0" w:space="0" w:color="auto"/>
                      </w:divBdr>
                    </w:div>
                  </w:divsChild>
                </w:div>
                <w:div w:id="1121604754">
                  <w:marLeft w:val="0"/>
                  <w:marRight w:val="0"/>
                  <w:marTop w:val="0"/>
                  <w:marBottom w:val="0"/>
                  <w:divBdr>
                    <w:top w:val="single" w:sz="2" w:space="1" w:color="FFFFFF"/>
                    <w:left w:val="single" w:sz="2" w:space="12" w:color="FFFFFF"/>
                    <w:bottom w:val="single" w:sz="2" w:space="1" w:color="FFFFFF"/>
                    <w:right w:val="single" w:sz="2" w:space="4" w:color="FFFFFF"/>
                  </w:divBdr>
                  <w:divsChild>
                    <w:div w:id="881089601">
                      <w:marLeft w:val="0"/>
                      <w:marRight w:val="0"/>
                      <w:marTop w:val="0"/>
                      <w:marBottom w:val="0"/>
                      <w:divBdr>
                        <w:top w:val="none" w:sz="0" w:space="0" w:color="auto"/>
                        <w:left w:val="none" w:sz="0" w:space="0" w:color="auto"/>
                        <w:bottom w:val="none" w:sz="0" w:space="0" w:color="auto"/>
                        <w:right w:val="none" w:sz="0" w:space="0" w:color="auto"/>
                      </w:divBdr>
                    </w:div>
                  </w:divsChild>
                </w:div>
                <w:div w:id="596134359">
                  <w:marLeft w:val="0"/>
                  <w:marRight w:val="0"/>
                  <w:marTop w:val="0"/>
                  <w:marBottom w:val="0"/>
                  <w:divBdr>
                    <w:top w:val="single" w:sz="2" w:space="1" w:color="FFFFFF"/>
                    <w:left w:val="single" w:sz="2" w:space="12" w:color="FFFFFF"/>
                    <w:bottom w:val="single" w:sz="2" w:space="1" w:color="FFFFFF"/>
                    <w:right w:val="single" w:sz="2" w:space="4" w:color="FFFFFF"/>
                  </w:divBdr>
                  <w:divsChild>
                    <w:div w:id="281615760">
                      <w:marLeft w:val="0"/>
                      <w:marRight w:val="0"/>
                      <w:marTop w:val="0"/>
                      <w:marBottom w:val="0"/>
                      <w:divBdr>
                        <w:top w:val="none" w:sz="0" w:space="0" w:color="auto"/>
                        <w:left w:val="none" w:sz="0" w:space="0" w:color="auto"/>
                        <w:bottom w:val="none" w:sz="0" w:space="0" w:color="auto"/>
                        <w:right w:val="none" w:sz="0" w:space="0" w:color="auto"/>
                      </w:divBdr>
                    </w:div>
                  </w:divsChild>
                </w:div>
                <w:div w:id="641931882">
                  <w:marLeft w:val="0"/>
                  <w:marRight w:val="0"/>
                  <w:marTop w:val="0"/>
                  <w:marBottom w:val="0"/>
                  <w:divBdr>
                    <w:top w:val="single" w:sz="2" w:space="1" w:color="FFFFFF"/>
                    <w:left w:val="single" w:sz="2" w:space="12" w:color="FFFFFF"/>
                    <w:bottom w:val="single" w:sz="2" w:space="1" w:color="FFFFFF"/>
                    <w:right w:val="single" w:sz="2" w:space="4" w:color="FFFFFF"/>
                  </w:divBdr>
                  <w:divsChild>
                    <w:div w:id="1294864853">
                      <w:marLeft w:val="0"/>
                      <w:marRight w:val="0"/>
                      <w:marTop w:val="0"/>
                      <w:marBottom w:val="0"/>
                      <w:divBdr>
                        <w:top w:val="none" w:sz="0" w:space="0" w:color="auto"/>
                        <w:left w:val="none" w:sz="0" w:space="0" w:color="auto"/>
                        <w:bottom w:val="none" w:sz="0" w:space="0" w:color="auto"/>
                        <w:right w:val="none" w:sz="0" w:space="0" w:color="auto"/>
                      </w:divBdr>
                    </w:div>
                  </w:divsChild>
                </w:div>
                <w:div w:id="1150831281">
                  <w:marLeft w:val="0"/>
                  <w:marRight w:val="0"/>
                  <w:marTop w:val="0"/>
                  <w:marBottom w:val="0"/>
                  <w:divBdr>
                    <w:top w:val="single" w:sz="2" w:space="1" w:color="FFFFFF"/>
                    <w:left w:val="single" w:sz="2" w:space="12" w:color="FFFFFF"/>
                    <w:bottom w:val="single" w:sz="2" w:space="1" w:color="FFFFFF"/>
                    <w:right w:val="single" w:sz="2" w:space="4" w:color="FFFFFF"/>
                  </w:divBdr>
                  <w:divsChild>
                    <w:div w:id="1911697787">
                      <w:marLeft w:val="0"/>
                      <w:marRight w:val="0"/>
                      <w:marTop w:val="0"/>
                      <w:marBottom w:val="0"/>
                      <w:divBdr>
                        <w:top w:val="none" w:sz="0" w:space="0" w:color="auto"/>
                        <w:left w:val="none" w:sz="0" w:space="0" w:color="auto"/>
                        <w:bottom w:val="none" w:sz="0" w:space="0" w:color="auto"/>
                        <w:right w:val="none" w:sz="0" w:space="0" w:color="auto"/>
                      </w:divBdr>
                    </w:div>
                  </w:divsChild>
                </w:div>
                <w:div w:id="322856241">
                  <w:marLeft w:val="0"/>
                  <w:marRight w:val="0"/>
                  <w:marTop w:val="0"/>
                  <w:marBottom w:val="0"/>
                  <w:divBdr>
                    <w:top w:val="single" w:sz="2" w:space="1" w:color="FFFFFF"/>
                    <w:left w:val="single" w:sz="2" w:space="12" w:color="FFFFFF"/>
                    <w:bottom w:val="single" w:sz="2" w:space="1" w:color="FFFFFF"/>
                    <w:right w:val="single" w:sz="2" w:space="4" w:color="FFFFFF"/>
                  </w:divBdr>
                  <w:divsChild>
                    <w:div w:id="73359871">
                      <w:marLeft w:val="0"/>
                      <w:marRight w:val="0"/>
                      <w:marTop w:val="0"/>
                      <w:marBottom w:val="0"/>
                      <w:divBdr>
                        <w:top w:val="none" w:sz="0" w:space="0" w:color="auto"/>
                        <w:left w:val="none" w:sz="0" w:space="0" w:color="auto"/>
                        <w:bottom w:val="none" w:sz="0" w:space="0" w:color="auto"/>
                        <w:right w:val="none" w:sz="0" w:space="0" w:color="auto"/>
                      </w:divBdr>
                    </w:div>
                  </w:divsChild>
                </w:div>
                <w:div w:id="96369010">
                  <w:marLeft w:val="0"/>
                  <w:marRight w:val="0"/>
                  <w:marTop w:val="0"/>
                  <w:marBottom w:val="0"/>
                  <w:divBdr>
                    <w:top w:val="single" w:sz="2" w:space="1" w:color="FFFFFF"/>
                    <w:left w:val="single" w:sz="2" w:space="12" w:color="FFFFFF"/>
                    <w:bottom w:val="single" w:sz="2" w:space="1" w:color="FFFFFF"/>
                    <w:right w:val="single" w:sz="2" w:space="4" w:color="FFFFFF"/>
                  </w:divBdr>
                  <w:divsChild>
                    <w:div w:id="1080718935">
                      <w:marLeft w:val="0"/>
                      <w:marRight w:val="0"/>
                      <w:marTop w:val="0"/>
                      <w:marBottom w:val="0"/>
                      <w:divBdr>
                        <w:top w:val="none" w:sz="0" w:space="0" w:color="auto"/>
                        <w:left w:val="none" w:sz="0" w:space="0" w:color="auto"/>
                        <w:bottom w:val="none" w:sz="0" w:space="0" w:color="auto"/>
                        <w:right w:val="none" w:sz="0" w:space="0" w:color="auto"/>
                      </w:divBdr>
                    </w:div>
                  </w:divsChild>
                </w:div>
                <w:div w:id="370572447">
                  <w:marLeft w:val="0"/>
                  <w:marRight w:val="0"/>
                  <w:marTop w:val="0"/>
                  <w:marBottom w:val="0"/>
                  <w:divBdr>
                    <w:top w:val="single" w:sz="2" w:space="1" w:color="FFFFFF"/>
                    <w:left w:val="single" w:sz="2" w:space="12" w:color="FFFFFF"/>
                    <w:bottom w:val="single" w:sz="2" w:space="1" w:color="FFFFFF"/>
                    <w:right w:val="single" w:sz="2" w:space="4" w:color="FFFFFF"/>
                  </w:divBdr>
                  <w:divsChild>
                    <w:div w:id="892616075">
                      <w:marLeft w:val="0"/>
                      <w:marRight w:val="0"/>
                      <w:marTop w:val="0"/>
                      <w:marBottom w:val="0"/>
                      <w:divBdr>
                        <w:top w:val="none" w:sz="0" w:space="0" w:color="auto"/>
                        <w:left w:val="none" w:sz="0" w:space="0" w:color="auto"/>
                        <w:bottom w:val="none" w:sz="0" w:space="0" w:color="auto"/>
                        <w:right w:val="none" w:sz="0" w:space="0" w:color="auto"/>
                      </w:divBdr>
                    </w:div>
                  </w:divsChild>
                </w:div>
                <w:div w:id="1726567087">
                  <w:marLeft w:val="0"/>
                  <w:marRight w:val="0"/>
                  <w:marTop w:val="0"/>
                  <w:marBottom w:val="0"/>
                  <w:divBdr>
                    <w:top w:val="single" w:sz="2" w:space="1" w:color="FFFFFF"/>
                    <w:left w:val="single" w:sz="2" w:space="12" w:color="FFFFFF"/>
                    <w:bottom w:val="single" w:sz="2" w:space="1" w:color="FFFFFF"/>
                    <w:right w:val="single" w:sz="2" w:space="4" w:color="FFFFFF"/>
                  </w:divBdr>
                  <w:divsChild>
                    <w:div w:id="2095203559">
                      <w:marLeft w:val="0"/>
                      <w:marRight w:val="0"/>
                      <w:marTop w:val="0"/>
                      <w:marBottom w:val="0"/>
                      <w:divBdr>
                        <w:top w:val="none" w:sz="0" w:space="0" w:color="auto"/>
                        <w:left w:val="none" w:sz="0" w:space="0" w:color="auto"/>
                        <w:bottom w:val="none" w:sz="0" w:space="0" w:color="auto"/>
                        <w:right w:val="none" w:sz="0" w:space="0" w:color="auto"/>
                      </w:divBdr>
                    </w:div>
                  </w:divsChild>
                </w:div>
                <w:div w:id="1692410207">
                  <w:marLeft w:val="0"/>
                  <w:marRight w:val="0"/>
                  <w:marTop w:val="0"/>
                  <w:marBottom w:val="0"/>
                  <w:divBdr>
                    <w:top w:val="single" w:sz="2" w:space="1" w:color="FFFFFF"/>
                    <w:left w:val="single" w:sz="2" w:space="12" w:color="FFFFFF"/>
                    <w:bottom w:val="single" w:sz="2" w:space="1" w:color="FFFFFF"/>
                    <w:right w:val="single" w:sz="2" w:space="4" w:color="FFFFFF"/>
                  </w:divBdr>
                  <w:divsChild>
                    <w:div w:id="705370146">
                      <w:marLeft w:val="0"/>
                      <w:marRight w:val="0"/>
                      <w:marTop w:val="0"/>
                      <w:marBottom w:val="0"/>
                      <w:divBdr>
                        <w:top w:val="none" w:sz="0" w:space="0" w:color="auto"/>
                        <w:left w:val="none" w:sz="0" w:space="0" w:color="auto"/>
                        <w:bottom w:val="none" w:sz="0" w:space="0" w:color="auto"/>
                        <w:right w:val="none" w:sz="0" w:space="0" w:color="auto"/>
                      </w:divBdr>
                    </w:div>
                  </w:divsChild>
                </w:div>
                <w:div w:id="349988461">
                  <w:marLeft w:val="0"/>
                  <w:marRight w:val="0"/>
                  <w:marTop w:val="0"/>
                  <w:marBottom w:val="0"/>
                  <w:divBdr>
                    <w:top w:val="single" w:sz="2" w:space="1" w:color="FFFFFF"/>
                    <w:left w:val="single" w:sz="2" w:space="12" w:color="FFFFFF"/>
                    <w:bottom w:val="single" w:sz="2" w:space="1" w:color="FFFFFF"/>
                    <w:right w:val="single" w:sz="2" w:space="4" w:color="FFFFFF"/>
                  </w:divBdr>
                  <w:divsChild>
                    <w:div w:id="948194423">
                      <w:marLeft w:val="0"/>
                      <w:marRight w:val="0"/>
                      <w:marTop w:val="0"/>
                      <w:marBottom w:val="0"/>
                      <w:divBdr>
                        <w:top w:val="none" w:sz="0" w:space="0" w:color="auto"/>
                        <w:left w:val="none" w:sz="0" w:space="0" w:color="auto"/>
                        <w:bottom w:val="none" w:sz="0" w:space="0" w:color="auto"/>
                        <w:right w:val="none" w:sz="0" w:space="0" w:color="auto"/>
                      </w:divBdr>
                    </w:div>
                  </w:divsChild>
                </w:div>
                <w:div w:id="723259009">
                  <w:marLeft w:val="0"/>
                  <w:marRight w:val="0"/>
                  <w:marTop w:val="0"/>
                  <w:marBottom w:val="0"/>
                  <w:divBdr>
                    <w:top w:val="single" w:sz="2" w:space="1" w:color="FFFFFF"/>
                    <w:left w:val="single" w:sz="2" w:space="12" w:color="FFFFFF"/>
                    <w:bottom w:val="single" w:sz="2" w:space="1" w:color="FFFFFF"/>
                    <w:right w:val="single" w:sz="2" w:space="4" w:color="FFFFFF"/>
                  </w:divBdr>
                  <w:divsChild>
                    <w:div w:id="62219249">
                      <w:marLeft w:val="0"/>
                      <w:marRight w:val="0"/>
                      <w:marTop w:val="0"/>
                      <w:marBottom w:val="0"/>
                      <w:divBdr>
                        <w:top w:val="none" w:sz="0" w:space="0" w:color="auto"/>
                        <w:left w:val="none" w:sz="0" w:space="0" w:color="auto"/>
                        <w:bottom w:val="none" w:sz="0" w:space="0" w:color="auto"/>
                        <w:right w:val="none" w:sz="0" w:space="0" w:color="auto"/>
                      </w:divBdr>
                    </w:div>
                  </w:divsChild>
                </w:div>
                <w:div w:id="1855683768">
                  <w:marLeft w:val="0"/>
                  <w:marRight w:val="0"/>
                  <w:marTop w:val="0"/>
                  <w:marBottom w:val="0"/>
                  <w:divBdr>
                    <w:top w:val="single" w:sz="2" w:space="1" w:color="FFFFFF"/>
                    <w:left w:val="single" w:sz="2" w:space="12" w:color="FFFFFF"/>
                    <w:bottom w:val="single" w:sz="2" w:space="1" w:color="FFFFFF"/>
                    <w:right w:val="single" w:sz="2" w:space="4" w:color="FFFFFF"/>
                  </w:divBdr>
                  <w:divsChild>
                    <w:div w:id="76757863">
                      <w:marLeft w:val="0"/>
                      <w:marRight w:val="0"/>
                      <w:marTop w:val="0"/>
                      <w:marBottom w:val="0"/>
                      <w:divBdr>
                        <w:top w:val="none" w:sz="0" w:space="0" w:color="auto"/>
                        <w:left w:val="none" w:sz="0" w:space="0" w:color="auto"/>
                        <w:bottom w:val="none" w:sz="0" w:space="0" w:color="auto"/>
                        <w:right w:val="none" w:sz="0" w:space="0" w:color="auto"/>
                      </w:divBdr>
                    </w:div>
                  </w:divsChild>
                </w:div>
                <w:div w:id="430661780">
                  <w:marLeft w:val="0"/>
                  <w:marRight w:val="0"/>
                  <w:marTop w:val="0"/>
                  <w:marBottom w:val="0"/>
                  <w:divBdr>
                    <w:top w:val="single" w:sz="2" w:space="1" w:color="FFFFFF"/>
                    <w:left w:val="single" w:sz="2" w:space="12" w:color="FFFFFF"/>
                    <w:bottom w:val="single" w:sz="2" w:space="1" w:color="FFFFFF"/>
                    <w:right w:val="single" w:sz="2" w:space="4" w:color="FFFFFF"/>
                  </w:divBdr>
                  <w:divsChild>
                    <w:div w:id="1540824323">
                      <w:marLeft w:val="0"/>
                      <w:marRight w:val="0"/>
                      <w:marTop w:val="0"/>
                      <w:marBottom w:val="0"/>
                      <w:divBdr>
                        <w:top w:val="none" w:sz="0" w:space="0" w:color="auto"/>
                        <w:left w:val="none" w:sz="0" w:space="0" w:color="auto"/>
                        <w:bottom w:val="none" w:sz="0" w:space="0" w:color="auto"/>
                        <w:right w:val="none" w:sz="0" w:space="0" w:color="auto"/>
                      </w:divBdr>
                    </w:div>
                  </w:divsChild>
                </w:div>
                <w:div w:id="65493705">
                  <w:marLeft w:val="0"/>
                  <w:marRight w:val="0"/>
                  <w:marTop w:val="0"/>
                  <w:marBottom w:val="0"/>
                  <w:divBdr>
                    <w:top w:val="single" w:sz="2" w:space="1" w:color="FFFFFF"/>
                    <w:left w:val="single" w:sz="2" w:space="12" w:color="FFFFFF"/>
                    <w:bottom w:val="single" w:sz="2" w:space="1" w:color="FFFFFF"/>
                    <w:right w:val="single" w:sz="2" w:space="4" w:color="FFFFFF"/>
                  </w:divBdr>
                  <w:divsChild>
                    <w:div w:id="865412132">
                      <w:marLeft w:val="0"/>
                      <w:marRight w:val="0"/>
                      <w:marTop w:val="0"/>
                      <w:marBottom w:val="0"/>
                      <w:divBdr>
                        <w:top w:val="none" w:sz="0" w:space="0" w:color="auto"/>
                        <w:left w:val="none" w:sz="0" w:space="0" w:color="auto"/>
                        <w:bottom w:val="none" w:sz="0" w:space="0" w:color="auto"/>
                        <w:right w:val="none" w:sz="0" w:space="0" w:color="auto"/>
                      </w:divBdr>
                    </w:div>
                  </w:divsChild>
                </w:div>
                <w:div w:id="659427997">
                  <w:marLeft w:val="0"/>
                  <w:marRight w:val="0"/>
                  <w:marTop w:val="0"/>
                  <w:marBottom w:val="0"/>
                  <w:divBdr>
                    <w:top w:val="single" w:sz="2" w:space="1" w:color="FFFFFF"/>
                    <w:left w:val="single" w:sz="2" w:space="12" w:color="FFFFFF"/>
                    <w:bottom w:val="single" w:sz="2" w:space="1" w:color="FFFFFF"/>
                    <w:right w:val="single" w:sz="2" w:space="4" w:color="FFFFFF"/>
                  </w:divBdr>
                  <w:divsChild>
                    <w:div w:id="10450136">
                      <w:marLeft w:val="0"/>
                      <w:marRight w:val="0"/>
                      <w:marTop w:val="0"/>
                      <w:marBottom w:val="0"/>
                      <w:divBdr>
                        <w:top w:val="none" w:sz="0" w:space="0" w:color="auto"/>
                        <w:left w:val="none" w:sz="0" w:space="0" w:color="auto"/>
                        <w:bottom w:val="none" w:sz="0" w:space="0" w:color="auto"/>
                        <w:right w:val="none" w:sz="0" w:space="0" w:color="auto"/>
                      </w:divBdr>
                    </w:div>
                  </w:divsChild>
                </w:div>
                <w:div w:id="1708606245">
                  <w:marLeft w:val="0"/>
                  <w:marRight w:val="0"/>
                  <w:marTop w:val="0"/>
                  <w:marBottom w:val="0"/>
                  <w:divBdr>
                    <w:top w:val="single" w:sz="2" w:space="1" w:color="FFFFFF"/>
                    <w:left w:val="single" w:sz="2" w:space="12" w:color="FFFFFF"/>
                    <w:bottom w:val="single" w:sz="2" w:space="1" w:color="FFFFFF"/>
                    <w:right w:val="single" w:sz="2" w:space="4" w:color="FFFFFF"/>
                  </w:divBdr>
                  <w:divsChild>
                    <w:div w:id="671878214">
                      <w:marLeft w:val="0"/>
                      <w:marRight w:val="0"/>
                      <w:marTop w:val="0"/>
                      <w:marBottom w:val="0"/>
                      <w:divBdr>
                        <w:top w:val="none" w:sz="0" w:space="0" w:color="auto"/>
                        <w:left w:val="none" w:sz="0" w:space="0" w:color="auto"/>
                        <w:bottom w:val="none" w:sz="0" w:space="0" w:color="auto"/>
                        <w:right w:val="none" w:sz="0" w:space="0" w:color="auto"/>
                      </w:divBdr>
                    </w:div>
                  </w:divsChild>
                </w:div>
                <w:div w:id="1255237262">
                  <w:marLeft w:val="0"/>
                  <w:marRight w:val="0"/>
                  <w:marTop w:val="0"/>
                  <w:marBottom w:val="0"/>
                  <w:divBdr>
                    <w:top w:val="single" w:sz="2" w:space="1" w:color="FFFFFF"/>
                    <w:left w:val="single" w:sz="2" w:space="12" w:color="FFFFFF"/>
                    <w:bottom w:val="single" w:sz="2" w:space="1" w:color="FFFFFF"/>
                    <w:right w:val="single" w:sz="2" w:space="4" w:color="FFFFFF"/>
                  </w:divBdr>
                  <w:divsChild>
                    <w:div w:id="76631638">
                      <w:marLeft w:val="0"/>
                      <w:marRight w:val="0"/>
                      <w:marTop w:val="0"/>
                      <w:marBottom w:val="0"/>
                      <w:divBdr>
                        <w:top w:val="none" w:sz="0" w:space="0" w:color="auto"/>
                        <w:left w:val="none" w:sz="0" w:space="0" w:color="auto"/>
                        <w:bottom w:val="none" w:sz="0" w:space="0" w:color="auto"/>
                        <w:right w:val="none" w:sz="0" w:space="0" w:color="auto"/>
                      </w:divBdr>
                    </w:div>
                  </w:divsChild>
                </w:div>
                <w:div w:id="1071078452">
                  <w:marLeft w:val="0"/>
                  <w:marRight w:val="0"/>
                  <w:marTop w:val="0"/>
                  <w:marBottom w:val="0"/>
                  <w:divBdr>
                    <w:top w:val="single" w:sz="2" w:space="1" w:color="FFFFFF"/>
                    <w:left w:val="single" w:sz="2" w:space="12" w:color="FFFFFF"/>
                    <w:bottom w:val="single" w:sz="2" w:space="1" w:color="FFFFFF"/>
                    <w:right w:val="single" w:sz="2" w:space="4" w:color="FFFFFF"/>
                  </w:divBdr>
                  <w:divsChild>
                    <w:div w:id="187373471">
                      <w:marLeft w:val="0"/>
                      <w:marRight w:val="0"/>
                      <w:marTop w:val="0"/>
                      <w:marBottom w:val="0"/>
                      <w:divBdr>
                        <w:top w:val="none" w:sz="0" w:space="0" w:color="auto"/>
                        <w:left w:val="none" w:sz="0" w:space="0" w:color="auto"/>
                        <w:bottom w:val="none" w:sz="0" w:space="0" w:color="auto"/>
                        <w:right w:val="none" w:sz="0" w:space="0" w:color="auto"/>
                      </w:divBdr>
                    </w:div>
                  </w:divsChild>
                </w:div>
                <w:div w:id="1798792866">
                  <w:marLeft w:val="0"/>
                  <w:marRight w:val="0"/>
                  <w:marTop w:val="0"/>
                  <w:marBottom w:val="0"/>
                  <w:divBdr>
                    <w:top w:val="single" w:sz="2" w:space="1" w:color="FFFFFF"/>
                    <w:left w:val="single" w:sz="2" w:space="12" w:color="FFFFFF"/>
                    <w:bottom w:val="single" w:sz="2" w:space="1" w:color="FFFFFF"/>
                    <w:right w:val="single" w:sz="2" w:space="4" w:color="FFFFFF"/>
                  </w:divBdr>
                  <w:divsChild>
                    <w:div w:id="1208763319">
                      <w:marLeft w:val="0"/>
                      <w:marRight w:val="0"/>
                      <w:marTop w:val="0"/>
                      <w:marBottom w:val="0"/>
                      <w:divBdr>
                        <w:top w:val="none" w:sz="0" w:space="0" w:color="auto"/>
                        <w:left w:val="none" w:sz="0" w:space="0" w:color="auto"/>
                        <w:bottom w:val="none" w:sz="0" w:space="0" w:color="auto"/>
                        <w:right w:val="none" w:sz="0" w:space="0" w:color="auto"/>
                      </w:divBdr>
                    </w:div>
                  </w:divsChild>
                </w:div>
                <w:div w:id="475991350">
                  <w:marLeft w:val="0"/>
                  <w:marRight w:val="0"/>
                  <w:marTop w:val="0"/>
                  <w:marBottom w:val="0"/>
                  <w:divBdr>
                    <w:top w:val="single" w:sz="2" w:space="1" w:color="FFFFFF"/>
                    <w:left w:val="single" w:sz="2" w:space="12" w:color="FFFFFF"/>
                    <w:bottom w:val="single" w:sz="2" w:space="1" w:color="FFFFFF"/>
                    <w:right w:val="single" w:sz="2" w:space="4" w:color="FFFFFF"/>
                  </w:divBdr>
                  <w:divsChild>
                    <w:div w:id="1931695181">
                      <w:marLeft w:val="0"/>
                      <w:marRight w:val="0"/>
                      <w:marTop w:val="0"/>
                      <w:marBottom w:val="0"/>
                      <w:divBdr>
                        <w:top w:val="none" w:sz="0" w:space="0" w:color="auto"/>
                        <w:left w:val="none" w:sz="0" w:space="0" w:color="auto"/>
                        <w:bottom w:val="none" w:sz="0" w:space="0" w:color="auto"/>
                        <w:right w:val="none" w:sz="0" w:space="0" w:color="auto"/>
                      </w:divBdr>
                    </w:div>
                  </w:divsChild>
                </w:div>
                <w:div w:id="596403088">
                  <w:marLeft w:val="0"/>
                  <w:marRight w:val="0"/>
                  <w:marTop w:val="0"/>
                  <w:marBottom w:val="0"/>
                  <w:divBdr>
                    <w:top w:val="single" w:sz="2" w:space="1" w:color="FFFFFF"/>
                    <w:left w:val="single" w:sz="2" w:space="12" w:color="FFFFFF"/>
                    <w:bottom w:val="single" w:sz="2" w:space="1" w:color="FFFFFF"/>
                    <w:right w:val="single" w:sz="2" w:space="4" w:color="FFFFFF"/>
                  </w:divBdr>
                  <w:divsChild>
                    <w:div w:id="1598832255">
                      <w:marLeft w:val="0"/>
                      <w:marRight w:val="0"/>
                      <w:marTop w:val="0"/>
                      <w:marBottom w:val="0"/>
                      <w:divBdr>
                        <w:top w:val="none" w:sz="0" w:space="0" w:color="auto"/>
                        <w:left w:val="none" w:sz="0" w:space="0" w:color="auto"/>
                        <w:bottom w:val="none" w:sz="0" w:space="0" w:color="auto"/>
                        <w:right w:val="none" w:sz="0" w:space="0" w:color="auto"/>
                      </w:divBdr>
                    </w:div>
                  </w:divsChild>
                </w:div>
                <w:div w:id="2083215044">
                  <w:marLeft w:val="0"/>
                  <w:marRight w:val="0"/>
                  <w:marTop w:val="0"/>
                  <w:marBottom w:val="0"/>
                  <w:divBdr>
                    <w:top w:val="single" w:sz="2" w:space="1" w:color="FFFFFF"/>
                    <w:left w:val="single" w:sz="2" w:space="12" w:color="FFFFFF"/>
                    <w:bottom w:val="single" w:sz="2" w:space="1" w:color="FFFFFF"/>
                    <w:right w:val="single" w:sz="2" w:space="4" w:color="FFFFFF"/>
                  </w:divBdr>
                  <w:divsChild>
                    <w:div w:id="920913977">
                      <w:marLeft w:val="0"/>
                      <w:marRight w:val="0"/>
                      <w:marTop w:val="0"/>
                      <w:marBottom w:val="0"/>
                      <w:divBdr>
                        <w:top w:val="none" w:sz="0" w:space="0" w:color="auto"/>
                        <w:left w:val="none" w:sz="0" w:space="0" w:color="auto"/>
                        <w:bottom w:val="none" w:sz="0" w:space="0" w:color="auto"/>
                        <w:right w:val="none" w:sz="0" w:space="0" w:color="auto"/>
                      </w:divBdr>
                    </w:div>
                  </w:divsChild>
                </w:div>
                <w:div w:id="770121670">
                  <w:marLeft w:val="0"/>
                  <w:marRight w:val="0"/>
                  <w:marTop w:val="0"/>
                  <w:marBottom w:val="0"/>
                  <w:divBdr>
                    <w:top w:val="single" w:sz="2" w:space="1" w:color="FFFFFF"/>
                    <w:left w:val="single" w:sz="2" w:space="12" w:color="FFFFFF"/>
                    <w:bottom w:val="single" w:sz="2" w:space="1" w:color="FFFFFF"/>
                    <w:right w:val="single" w:sz="2" w:space="4" w:color="FFFFFF"/>
                  </w:divBdr>
                  <w:divsChild>
                    <w:div w:id="928389687">
                      <w:marLeft w:val="0"/>
                      <w:marRight w:val="0"/>
                      <w:marTop w:val="0"/>
                      <w:marBottom w:val="0"/>
                      <w:divBdr>
                        <w:top w:val="none" w:sz="0" w:space="0" w:color="auto"/>
                        <w:left w:val="none" w:sz="0" w:space="0" w:color="auto"/>
                        <w:bottom w:val="none" w:sz="0" w:space="0" w:color="auto"/>
                        <w:right w:val="none" w:sz="0" w:space="0" w:color="auto"/>
                      </w:divBdr>
                    </w:div>
                  </w:divsChild>
                </w:div>
                <w:div w:id="771510315">
                  <w:marLeft w:val="0"/>
                  <w:marRight w:val="0"/>
                  <w:marTop w:val="0"/>
                  <w:marBottom w:val="0"/>
                  <w:divBdr>
                    <w:top w:val="single" w:sz="2" w:space="1" w:color="FFFFFF"/>
                    <w:left w:val="single" w:sz="2" w:space="12" w:color="FFFFFF"/>
                    <w:bottom w:val="single" w:sz="2" w:space="1" w:color="FFFFFF"/>
                    <w:right w:val="single" w:sz="2" w:space="4" w:color="FFFFFF"/>
                  </w:divBdr>
                  <w:divsChild>
                    <w:div w:id="160244092">
                      <w:marLeft w:val="0"/>
                      <w:marRight w:val="0"/>
                      <w:marTop w:val="0"/>
                      <w:marBottom w:val="0"/>
                      <w:divBdr>
                        <w:top w:val="none" w:sz="0" w:space="0" w:color="auto"/>
                        <w:left w:val="none" w:sz="0" w:space="0" w:color="auto"/>
                        <w:bottom w:val="none" w:sz="0" w:space="0" w:color="auto"/>
                        <w:right w:val="none" w:sz="0" w:space="0" w:color="auto"/>
                      </w:divBdr>
                    </w:div>
                  </w:divsChild>
                </w:div>
                <w:div w:id="1769617760">
                  <w:marLeft w:val="0"/>
                  <w:marRight w:val="0"/>
                  <w:marTop w:val="0"/>
                  <w:marBottom w:val="0"/>
                  <w:divBdr>
                    <w:top w:val="single" w:sz="2" w:space="1" w:color="FFFFFF"/>
                    <w:left w:val="single" w:sz="2" w:space="12" w:color="FFFFFF"/>
                    <w:bottom w:val="single" w:sz="2" w:space="1" w:color="FFFFFF"/>
                    <w:right w:val="single" w:sz="2" w:space="4" w:color="FFFFFF"/>
                  </w:divBdr>
                  <w:divsChild>
                    <w:div w:id="774787127">
                      <w:marLeft w:val="0"/>
                      <w:marRight w:val="0"/>
                      <w:marTop w:val="0"/>
                      <w:marBottom w:val="0"/>
                      <w:divBdr>
                        <w:top w:val="none" w:sz="0" w:space="0" w:color="auto"/>
                        <w:left w:val="none" w:sz="0" w:space="0" w:color="auto"/>
                        <w:bottom w:val="none" w:sz="0" w:space="0" w:color="auto"/>
                        <w:right w:val="none" w:sz="0" w:space="0" w:color="auto"/>
                      </w:divBdr>
                    </w:div>
                  </w:divsChild>
                </w:div>
                <w:div w:id="696275341">
                  <w:marLeft w:val="0"/>
                  <w:marRight w:val="0"/>
                  <w:marTop w:val="0"/>
                  <w:marBottom w:val="0"/>
                  <w:divBdr>
                    <w:top w:val="single" w:sz="2" w:space="1" w:color="FFFFFF"/>
                    <w:left w:val="single" w:sz="2" w:space="12" w:color="FFFFFF"/>
                    <w:bottom w:val="single" w:sz="2" w:space="4" w:color="FFFFFF"/>
                    <w:right w:val="single" w:sz="2" w:space="4" w:color="FFFFFF"/>
                  </w:divBdr>
                  <w:divsChild>
                    <w:div w:id="7865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3700">
      <w:bodyDiv w:val="1"/>
      <w:marLeft w:val="0"/>
      <w:marRight w:val="0"/>
      <w:marTop w:val="0"/>
      <w:marBottom w:val="0"/>
      <w:divBdr>
        <w:top w:val="none" w:sz="0" w:space="0" w:color="auto"/>
        <w:left w:val="none" w:sz="0" w:space="0" w:color="auto"/>
        <w:bottom w:val="none" w:sz="0" w:space="0" w:color="auto"/>
        <w:right w:val="none" w:sz="0" w:space="0" w:color="auto"/>
      </w:divBdr>
      <w:divsChild>
        <w:div w:id="514073610">
          <w:marLeft w:val="0"/>
          <w:marRight w:val="0"/>
          <w:marTop w:val="0"/>
          <w:marBottom w:val="0"/>
          <w:divBdr>
            <w:top w:val="none" w:sz="0" w:space="0" w:color="auto"/>
            <w:left w:val="none" w:sz="0" w:space="0" w:color="auto"/>
            <w:bottom w:val="none" w:sz="0" w:space="0" w:color="auto"/>
            <w:right w:val="none" w:sz="0" w:space="0" w:color="auto"/>
          </w:divBdr>
        </w:div>
        <w:div w:id="499739840">
          <w:marLeft w:val="0"/>
          <w:marRight w:val="0"/>
          <w:marTop w:val="0"/>
          <w:marBottom w:val="335"/>
          <w:divBdr>
            <w:top w:val="none" w:sz="0" w:space="0" w:color="auto"/>
            <w:left w:val="none" w:sz="0" w:space="0" w:color="auto"/>
            <w:bottom w:val="none" w:sz="0" w:space="0" w:color="auto"/>
            <w:right w:val="none" w:sz="0" w:space="0" w:color="auto"/>
          </w:divBdr>
          <w:divsChild>
            <w:div w:id="2017072387">
              <w:marLeft w:val="0"/>
              <w:marRight w:val="0"/>
              <w:marTop w:val="0"/>
              <w:marBottom w:val="0"/>
              <w:divBdr>
                <w:top w:val="none" w:sz="0" w:space="0" w:color="auto"/>
                <w:left w:val="none" w:sz="0" w:space="0" w:color="auto"/>
                <w:bottom w:val="none" w:sz="0" w:space="0" w:color="auto"/>
                <w:right w:val="none" w:sz="0" w:space="0" w:color="auto"/>
              </w:divBdr>
              <w:divsChild>
                <w:div w:id="1012025661">
                  <w:marLeft w:val="0"/>
                  <w:marRight w:val="0"/>
                  <w:marTop w:val="0"/>
                  <w:marBottom w:val="0"/>
                  <w:divBdr>
                    <w:top w:val="single" w:sz="2" w:space="4" w:color="FFFFFF"/>
                    <w:left w:val="single" w:sz="2" w:space="12" w:color="FFFFFF"/>
                    <w:bottom w:val="single" w:sz="2" w:space="1" w:color="FFFFFF"/>
                    <w:right w:val="single" w:sz="2" w:space="4" w:color="FFFFFF"/>
                  </w:divBdr>
                  <w:divsChild>
                    <w:div w:id="543444378">
                      <w:marLeft w:val="0"/>
                      <w:marRight w:val="0"/>
                      <w:marTop w:val="0"/>
                      <w:marBottom w:val="0"/>
                      <w:divBdr>
                        <w:top w:val="none" w:sz="0" w:space="0" w:color="auto"/>
                        <w:left w:val="none" w:sz="0" w:space="0" w:color="auto"/>
                        <w:bottom w:val="none" w:sz="0" w:space="0" w:color="auto"/>
                        <w:right w:val="none" w:sz="0" w:space="0" w:color="auto"/>
                      </w:divBdr>
                    </w:div>
                  </w:divsChild>
                </w:div>
                <w:div w:id="9919478">
                  <w:marLeft w:val="0"/>
                  <w:marRight w:val="0"/>
                  <w:marTop w:val="0"/>
                  <w:marBottom w:val="0"/>
                  <w:divBdr>
                    <w:top w:val="single" w:sz="2" w:space="1" w:color="FFFFFF"/>
                    <w:left w:val="single" w:sz="2" w:space="12" w:color="FFFFFF"/>
                    <w:bottom w:val="single" w:sz="2" w:space="1" w:color="FFFFFF"/>
                    <w:right w:val="single" w:sz="2" w:space="4" w:color="FFFFFF"/>
                  </w:divBdr>
                  <w:divsChild>
                    <w:div w:id="1409155272">
                      <w:marLeft w:val="0"/>
                      <w:marRight w:val="0"/>
                      <w:marTop w:val="0"/>
                      <w:marBottom w:val="0"/>
                      <w:divBdr>
                        <w:top w:val="none" w:sz="0" w:space="0" w:color="auto"/>
                        <w:left w:val="none" w:sz="0" w:space="0" w:color="auto"/>
                        <w:bottom w:val="none" w:sz="0" w:space="0" w:color="auto"/>
                        <w:right w:val="none" w:sz="0" w:space="0" w:color="auto"/>
                      </w:divBdr>
                    </w:div>
                  </w:divsChild>
                </w:div>
                <w:div w:id="1054893222">
                  <w:marLeft w:val="0"/>
                  <w:marRight w:val="0"/>
                  <w:marTop w:val="0"/>
                  <w:marBottom w:val="0"/>
                  <w:divBdr>
                    <w:top w:val="single" w:sz="2" w:space="1" w:color="FFFFFF"/>
                    <w:left w:val="single" w:sz="2" w:space="12" w:color="FFFFFF"/>
                    <w:bottom w:val="single" w:sz="2" w:space="1" w:color="FFFFFF"/>
                    <w:right w:val="single" w:sz="2" w:space="4" w:color="FFFFFF"/>
                  </w:divBdr>
                  <w:divsChild>
                    <w:div w:id="86970047">
                      <w:marLeft w:val="0"/>
                      <w:marRight w:val="0"/>
                      <w:marTop w:val="0"/>
                      <w:marBottom w:val="0"/>
                      <w:divBdr>
                        <w:top w:val="none" w:sz="0" w:space="0" w:color="auto"/>
                        <w:left w:val="none" w:sz="0" w:space="0" w:color="auto"/>
                        <w:bottom w:val="none" w:sz="0" w:space="0" w:color="auto"/>
                        <w:right w:val="none" w:sz="0" w:space="0" w:color="auto"/>
                      </w:divBdr>
                    </w:div>
                  </w:divsChild>
                </w:div>
                <w:div w:id="526868347">
                  <w:marLeft w:val="0"/>
                  <w:marRight w:val="0"/>
                  <w:marTop w:val="0"/>
                  <w:marBottom w:val="0"/>
                  <w:divBdr>
                    <w:top w:val="single" w:sz="2" w:space="1" w:color="FFFFFF"/>
                    <w:left w:val="single" w:sz="2" w:space="12" w:color="FFFFFF"/>
                    <w:bottom w:val="single" w:sz="2" w:space="1" w:color="FFFFFF"/>
                    <w:right w:val="single" w:sz="2" w:space="4" w:color="FFFFFF"/>
                  </w:divBdr>
                  <w:divsChild>
                    <w:div w:id="1365595860">
                      <w:marLeft w:val="0"/>
                      <w:marRight w:val="0"/>
                      <w:marTop w:val="0"/>
                      <w:marBottom w:val="0"/>
                      <w:divBdr>
                        <w:top w:val="none" w:sz="0" w:space="0" w:color="auto"/>
                        <w:left w:val="none" w:sz="0" w:space="0" w:color="auto"/>
                        <w:bottom w:val="none" w:sz="0" w:space="0" w:color="auto"/>
                        <w:right w:val="none" w:sz="0" w:space="0" w:color="auto"/>
                      </w:divBdr>
                    </w:div>
                  </w:divsChild>
                </w:div>
                <w:div w:id="1717240958">
                  <w:marLeft w:val="0"/>
                  <w:marRight w:val="0"/>
                  <w:marTop w:val="0"/>
                  <w:marBottom w:val="0"/>
                  <w:divBdr>
                    <w:top w:val="single" w:sz="2" w:space="1" w:color="FFFFFF"/>
                    <w:left w:val="single" w:sz="2" w:space="12" w:color="FFFFFF"/>
                    <w:bottom w:val="single" w:sz="2" w:space="1" w:color="FFFFFF"/>
                    <w:right w:val="single" w:sz="2" w:space="4" w:color="FFFFFF"/>
                  </w:divBdr>
                  <w:divsChild>
                    <w:div w:id="623586219">
                      <w:marLeft w:val="0"/>
                      <w:marRight w:val="0"/>
                      <w:marTop w:val="0"/>
                      <w:marBottom w:val="0"/>
                      <w:divBdr>
                        <w:top w:val="none" w:sz="0" w:space="0" w:color="auto"/>
                        <w:left w:val="none" w:sz="0" w:space="0" w:color="auto"/>
                        <w:bottom w:val="none" w:sz="0" w:space="0" w:color="auto"/>
                        <w:right w:val="none" w:sz="0" w:space="0" w:color="auto"/>
                      </w:divBdr>
                    </w:div>
                  </w:divsChild>
                </w:div>
                <w:div w:id="216938367">
                  <w:marLeft w:val="0"/>
                  <w:marRight w:val="0"/>
                  <w:marTop w:val="0"/>
                  <w:marBottom w:val="0"/>
                  <w:divBdr>
                    <w:top w:val="single" w:sz="2" w:space="1" w:color="FFFFFF"/>
                    <w:left w:val="single" w:sz="2" w:space="12" w:color="FFFFFF"/>
                    <w:bottom w:val="single" w:sz="2" w:space="1" w:color="FFFFFF"/>
                    <w:right w:val="single" w:sz="2" w:space="4" w:color="FFFFFF"/>
                  </w:divBdr>
                  <w:divsChild>
                    <w:div w:id="1456370196">
                      <w:marLeft w:val="0"/>
                      <w:marRight w:val="0"/>
                      <w:marTop w:val="0"/>
                      <w:marBottom w:val="0"/>
                      <w:divBdr>
                        <w:top w:val="none" w:sz="0" w:space="0" w:color="auto"/>
                        <w:left w:val="none" w:sz="0" w:space="0" w:color="auto"/>
                        <w:bottom w:val="none" w:sz="0" w:space="0" w:color="auto"/>
                        <w:right w:val="none" w:sz="0" w:space="0" w:color="auto"/>
                      </w:divBdr>
                    </w:div>
                  </w:divsChild>
                </w:div>
                <w:div w:id="115610502">
                  <w:marLeft w:val="0"/>
                  <w:marRight w:val="0"/>
                  <w:marTop w:val="0"/>
                  <w:marBottom w:val="0"/>
                  <w:divBdr>
                    <w:top w:val="single" w:sz="2" w:space="1" w:color="FFFFFF"/>
                    <w:left w:val="single" w:sz="2" w:space="12" w:color="FFFFFF"/>
                    <w:bottom w:val="single" w:sz="2" w:space="1" w:color="FFFFFF"/>
                    <w:right w:val="single" w:sz="2" w:space="4" w:color="FFFFFF"/>
                  </w:divBdr>
                  <w:divsChild>
                    <w:div w:id="461194598">
                      <w:marLeft w:val="0"/>
                      <w:marRight w:val="0"/>
                      <w:marTop w:val="0"/>
                      <w:marBottom w:val="0"/>
                      <w:divBdr>
                        <w:top w:val="none" w:sz="0" w:space="0" w:color="auto"/>
                        <w:left w:val="none" w:sz="0" w:space="0" w:color="auto"/>
                        <w:bottom w:val="none" w:sz="0" w:space="0" w:color="auto"/>
                        <w:right w:val="none" w:sz="0" w:space="0" w:color="auto"/>
                      </w:divBdr>
                    </w:div>
                  </w:divsChild>
                </w:div>
                <w:div w:id="1272201034">
                  <w:marLeft w:val="0"/>
                  <w:marRight w:val="0"/>
                  <w:marTop w:val="0"/>
                  <w:marBottom w:val="0"/>
                  <w:divBdr>
                    <w:top w:val="single" w:sz="2" w:space="1" w:color="FFFFFF"/>
                    <w:left w:val="single" w:sz="2" w:space="12" w:color="FFFFFF"/>
                    <w:bottom w:val="single" w:sz="2" w:space="1" w:color="FFFFFF"/>
                    <w:right w:val="single" w:sz="2" w:space="4" w:color="FFFFFF"/>
                  </w:divBdr>
                  <w:divsChild>
                    <w:div w:id="450515142">
                      <w:marLeft w:val="0"/>
                      <w:marRight w:val="0"/>
                      <w:marTop w:val="0"/>
                      <w:marBottom w:val="0"/>
                      <w:divBdr>
                        <w:top w:val="none" w:sz="0" w:space="0" w:color="auto"/>
                        <w:left w:val="none" w:sz="0" w:space="0" w:color="auto"/>
                        <w:bottom w:val="none" w:sz="0" w:space="0" w:color="auto"/>
                        <w:right w:val="none" w:sz="0" w:space="0" w:color="auto"/>
                      </w:divBdr>
                    </w:div>
                  </w:divsChild>
                </w:div>
                <w:div w:id="407729597">
                  <w:marLeft w:val="0"/>
                  <w:marRight w:val="0"/>
                  <w:marTop w:val="0"/>
                  <w:marBottom w:val="0"/>
                  <w:divBdr>
                    <w:top w:val="single" w:sz="2" w:space="1" w:color="FFFFFF"/>
                    <w:left w:val="single" w:sz="2" w:space="12" w:color="FFFFFF"/>
                    <w:bottom w:val="single" w:sz="2" w:space="1" w:color="FFFFFF"/>
                    <w:right w:val="single" w:sz="2" w:space="4" w:color="FFFFFF"/>
                  </w:divBdr>
                  <w:divsChild>
                    <w:div w:id="193421473">
                      <w:marLeft w:val="0"/>
                      <w:marRight w:val="0"/>
                      <w:marTop w:val="0"/>
                      <w:marBottom w:val="0"/>
                      <w:divBdr>
                        <w:top w:val="none" w:sz="0" w:space="0" w:color="auto"/>
                        <w:left w:val="none" w:sz="0" w:space="0" w:color="auto"/>
                        <w:bottom w:val="none" w:sz="0" w:space="0" w:color="auto"/>
                        <w:right w:val="none" w:sz="0" w:space="0" w:color="auto"/>
                      </w:divBdr>
                    </w:div>
                  </w:divsChild>
                </w:div>
                <w:div w:id="1208642494">
                  <w:marLeft w:val="0"/>
                  <w:marRight w:val="0"/>
                  <w:marTop w:val="0"/>
                  <w:marBottom w:val="0"/>
                  <w:divBdr>
                    <w:top w:val="single" w:sz="2" w:space="1" w:color="FFFFFF"/>
                    <w:left w:val="single" w:sz="2" w:space="12" w:color="FFFFFF"/>
                    <w:bottom w:val="single" w:sz="2" w:space="1" w:color="FFFFFF"/>
                    <w:right w:val="single" w:sz="2" w:space="4" w:color="FFFFFF"/>
                  </w:divBdr>
                  <w:divsChild>
                    <w:div w:id="177159604">
                      <w:marLeft w:val="0"/>
                      <w:marRight w:val="0"/>
                      <w:marTop w:val="0"/>
                      <w:marBottom w:val="0"/>
                      <w:divBdr>
                        <w:top w:val="none" w:sz="0" w:space="0" w:color="auto"/>
                        <w:left w:val="none" w:sz="0" w:space="0" w:color="auto"/>
                        <w:bottom w:val="none" w:sz="0" w:space="0" w:color="auto"/>
                        <w:right w:val="none" w:sz="0" w:space="0" w:color="auto"/>
                      </w:divBdr>
                    </w:div>
                  </w:divsChild>
                </w:div>
                <w:div w:id="289632453">
                  <w:marLeft w:val="0"/>
                  <w:marRight w:val="0"/>
                  <w:marTop w:val="0"/>
                  <w:marBottom w:val="0"/>
                  <w:divBdr>
                    <w:top w:val="single" w:sz="2" w:space="1" w:color="FFFFFF"/>
                    <w:left w:val="single" w:sz="2" w:space="12" w:color="FFFFFF"/>
                    <w:bottom w:val="single" w:sz="2" w:space="1" w:color="FFFFFF"/>
                    <w:right w:val="single" w:sz="2" w:space="4" w:color="FFFFFF"/>
                  </w:divBdr>
                  <w:divsChild>
                    <w:div w:id="275606286">
                      <w:marLeft w:val="0"/>
                      <w:marRight w:val="0"/>
                      <w:marTop w:val="0"/>
                      <w:marBottom w:val="0"/>
                      <w:divBdr>
                        <w:top w:val="none" w:sz="0" w:space="0" w:color="auto"/>
                        <w:left w:val="none" w:sz="0" w:space="0" w:color="auto"/>
                        <w:bottom w:val="none" w:sz="0" w:space="0" w:color="auto"/>
                        <w:right w:val="none" w:sz="0" w:space="0" w:color="auto"/>
                      </w:divBdr>
                    </w:div>
                  </w:divsChild>
                </w:div>
                <w:div w:id="922451660">
                  <w:marLeft w:val="0"/>
                  <w:marRight w:val="0"/>
                  <w:marTop w:val="0"/>
                  <w:marBottom w:val="0"/>
                  <w:divBdr>
                    <w:top w:val="single" w:sz="2" w:space="1" w:color="FFFFFF"/>
                    <w:left w:val="single" w:sz="2" w:space="12" w:color="FFFFFF"/>
                    <w:bottom w:val="single" w:sz="2" w:space="4" w:color="FFFFFF"/>
                    <w:right w:val="single" w:sz="2" w:space="4" w:color="FFFFFF"/>
                  </w:divBdr>
                  <w:divsChild>
                    <w:div w:id="1899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6391">
          <w:marLeft w:val="0"/>
          <w:marRight w:val="0"/>
          <w:marTop w:val="0"/>
          <w:marBottom w:val="335"/>
          <w:divBdr>
            <w:top w:val="none" w:sz="0" w:space="0" w:color="auto"/>
            <w:left w:val="none" w:sz="0" w:space="0" w:color="auto"/>
            <w:bottom w:val="none" w:sz="0" w:space="0" w:color="auto"/>
            <w:right w:val="none" w:sz="0" w:space="0" w:color="auto"/>
          </w:divBdr>
          <w:divsChild>
            <w:div w:id="1375736900">
              <w:marLeft w:val="0"/>
              <w:marRight w:val="0"/>
              <w:marTop w:val="0"/>
              <w:marBottom w:val="0"/>
              <w:divBdr>
                <w:top w:val="none" w:sz="0" w:space="0" w:color="auto"/>
                <w:left w:val="none" w:sz="0" w:space="0" w:color="auto"/>
                <w:bottom w:val="none" w:sz="0" w:space="0" w:color="auto"/>
                <w:right w:val="none" w:sz="0" w:space="0" w:color="auto"/>
              </w:divBdr>
              <w:divsChild>
                <w:div w:id="575750231">
                  <w:marLeft w:val="0"/>
                  <w:marRight w:val="0"/>
                  <w:marTop w:val="0"/>
                  <w:marBottom w:val="0"/>
                  <w:divBdr>
                    <w:top w:val="single" w:sz="2" w:space="4" w:color="FFFFFF"/>
                    <w:left w:val="single" w:sz="2" w:space="12" w:color="FFFFFF"/>
                    <w:bottom w:val="single" w:sz="2" w:space="1" w:color="FFFFFF"/>
                    <w:right w:val="single" w:sz="2" w:space="4" w:color="FFFFFF"/>
                  </w:divBdr>
                  <w:divsChild>
                    <w:div w:id="537814584">
                      <w:marLeft w:val="0"/>
                      <w:marRight w:val="0"/>
                      <w:marTop w:val="0"/>
                      <w:marBottom w:val="0"/>
                      <w:divBdr>
                        <w:top w:val="none" w:sz="0" w:space="0" w:color="auto"/>
                        <w:left w:val="none" w:sz="0" w:space="0" w:color="auto"/>
                        <w:bottom w:val="none" w:sz="0" w:space="0" w:color="auto"/>
                        <w:right w:val="none" w:sz="0" w:space="0" w:color="auto"/>
                      </w:divBdr>
                    </w:div>
                  </w:divsChild>
                </w:div>
                <w:div w:id="543252053">
                  <w:marLeft w:val="0"/>
                  <w:marRight w:val="0"/>
                  <w:marTop w:val="0"/>
                  <w:marBottom w:val="0"/>
                  <w:divBdr>
                    <w:top w:val="single" w:sz="2" w:space="1" w:color="FFFFFF"/>
                    <w:left w:val="single" w:sz="2" w:space="12" w:color="FFFFFF"/>
                    <w:bottom w:val="single" w:sz="2" w:space="1" w:color="FFFFFF"/>
                    <w:right w:val="single" w:sz="2" w:space="4" w:color="FFFFFF"/>
                  </w:divBdr>
                  <w:divsChild>
                    <w:div w:id="1697347947">
                      <w:marLeft w:val="0"/>
                      <w:marRight w:val="0"/>
                      <w:marTop w:val="0"/>
                      <w:marBottom w:val="0"/>
                      <w:divBdr>
                        <w:top w:val="none" w:sz="0" w:space="0" w:color="auto"/>
                        <w:left w:val="none" w:sz="0" w:space="0" w:color="auto"/>
                        <w:bottom w:val="none" w:sz="0" w:space="0" w:color="auto"/>
                        <w:right w:val="none" w:sz="0" w:space="0" w:color="auto"/>
                      </w:divBdr>
                    </w:div>
                  </w:divsChild>
                </w:div>
                <w:div w:id="1730953661">
                  <w:marLeft w:val="0"/>
                  <w:marRight w:val="0"/>
                  <w:marTop w:val="0"/>
                  <w:marBottom w:val="0"/>
                  <w:divBdr>
                    <w:top w:val="single" w:sz="2" w:space="1" w:color="FFFFFF"/>
                    <w:left w:val="single" w:sz="2" w:space="12" w:color="FFFFFF"/>
                    <w:bottom w:val="single" w:sz="2" w:space="1" w:color="FFFFFF"/>
                    <w:right w:val="single" w:sz="2" w:space="4" w:color="FFFFFF"/>
                  </w:divBdr>
                  <w:divsChild>
                    <w:div w:id="378239194">
                      <w:marLeft w:val="0"/>
                      <w:marRight w:val="0"/>
                      <w:marTop w:val="0"/>
                      <w:marBottom w:val="0"/>
                      <w:divBdr>
                        <w:top w:val="none" w:sz="0" w:space="0" w:color="auto"/>
                        <w:left w:val="none" w:sz="0" w:space="0" w:color="auto"/>
                        <w:bottom w:val="none" w:sz="0" w:space="0" w:color="auto"/>
                        <w:right w:val="none" w:sz="0" w:space="0" w:color="auto"/>
                      </w:divBdr>
                    </w:div>
                  </w:divsChild>
                </w:div>
                <w:div w:id="1100490473">
                  <w:marLeft w:val="0"/>
                  <w:marRight w:val="0"/>
                  <w:marTop w:val="0"/>
                  <w:marBottom w:val="0"/>
                  <w:divBdr>
                    <w:top w:val="single" w:sz="2" w:space="1" w:color="FFFFFF"/>
                    <w:left w:val="single" w:sz="2" w:space="12" w:color="FFFFFF"/>
                    <w:bottom w:val="single" w:sz="2" w:space="1" w:color="FFFFFF"/>
                    <w:right w:val="single" w:sz="2" w:space="4" w:color="FFFFFF"/>
                  </w:divBdr>
                  <w:divsChild>
                    <w:div w:id="490024838">
                      <w:marLeft w:val="0"/>
                      <w:marRight w:val="0"/>
                      <w:marTop w:val="0"/>
                      <w:marBottom w:val="0"/>
                      <w:divBdr>
                        <w:top w:val="none" w:sz="0" w:space="0" w:color="auto"/>
                        <w:left w:val="none" w:sz="0" w:space="0" w:color="auto"/>
                        <w:bottom w:val="none" w:sz="0" w:space="0" w:color="auto"/>
                        <w:right w:val="none" w:sz="0" w:space="0" w:color="auto"/>
                      </w:divBdr>
                    </w:div>
                  </w:divsChild>
                </w:div>
                <w:div w:id="1367095124">
                  <w:marLeft w:val="0"/>
                  <w:marRight w:val="0"/>
                  <w:marTop w:val="0"/>
                  <w:marBottom w:val="0"/>
                  <w:divBdr>
                    <w:top w:val="single" w:sz="2" w:space="1" w:color="FFFFFF"/>
                    <w:left w:val="single" w:sz="2" w:space="12" w:color="FFFFFF"/>
                    <w:bottom w:val="single" w:sz="2" w:space="1" w:color="FFFFFF"/>
                    <w:right w:val="single" w:sz="2" w:space="4" w:color="FFFFFF"/>
                  </w:divBdr>
                  <w:divsChild>
                    <w:div w:id="1384213113">
                      <w:marLeft w:val="0"/>
                      <w:marRight w:val="0"/>
                      <w:marTop w:val="0"/>
                      <w:marBottom w:val="0"/>
                      <w:divBdr>
                        <w:top w:val="none" w:sz="0" w:space="0" w:color="auto"/>
                        <w:left w:val="none" w:sz="0" w:space="0" w:color="auto"/>
                        <w:bottom w:val="none" w:sz="0" w:space="0" w:color="auto"/>
                        <w:right w:val="none" w:sz="0" w:space="0" w:color="auto"/>
                      </w:divBdr>
                    </w:div>
                  </w:divsChild>
                </w:div>
                <w:div w:id="1344941385">
                  <w:marLeft w:val="0"/>
                  <w:marRight w:val="0"/>
                  <w:marTop w:val="0"/>
                  <w:marBottom w:val="0"/>
                  <w:divBdr>
                    <w:top w:val="single" w:sz="2" w:space="1" w:color="FFFFFF"/>
                    <w:left w:val="single" w:sz="2" w:space="12" w:color="FFFFFF"/>
                    <w:bottom w:val="single" w:sz="2" w:space="1" w:color="FFFFFF"/>
                    <w:right w:val="single" w:sz="2" w:space="4" w:color="FFFFFF"/>
                  </w:divBdr>
                  <w:divsChild>
                    <w:div w:id="651131461">
                      <w:marLeft w:val="0"/>
                      <w:marRight w:val="0"/>
                      <w:marTop w:val="0"/>
                      <w:marBottom w:val="0"/>
                      <w:divBdr>
                        <w:top w:val="none" w:sz="0" w:space="0" w:color="auto"/>
                        <w:left w:val="none" w:sz="0" w:space="0" w:color="auto"/>
                        <w:bottom w:val="none" w:sz="0" w:space="0" w:color="auto"/>
                        <w:right w:val="none" w:sz="0" w:space="0" w:color="auto"/>
                      </w:divBdr>
                    </w:div>
                  </w:divsChild>
                </w:div>
                <w:div w:id="64842487">
                  <w:marLeft w:val="0"/>
                  <w:marRight w:val="0"/>
                  <w:marTop w:val="0"/>
                  <w:marBottom w:val="0"/>
                  <w:divBdr>
                    <w:top w:val="single" w:sz="2" w:space="1" w:color="FFFFFF"/>
                    <w:left w:val="single" w:sz="2" w:space="12" w:color="FFFFFF"/>
                    <w:bottom w:val="single" w:sz="2" w:space="1" w:color="FFFFFF"/>
                    <w:right w:val="single" w:sz="2" w:space="4" w:color="FFFFFF"/>
                  </w:divBdr>
                  <w:divsChild>
                    <w:div w:id="1716150679">
                      <w:marLeft w:val="0"/>
                      <w:marRight w:val="0"/>
                      <w:marTop w:val="0"/>
                      <w:marBottom w:val="0"/>
                      <w:divBdr>
                        <w:top w:val="none" w:sz="0" w:space="0" w:color="auto"/>
                        <w:left w:val="none" w:sz="0" w:space="0" w:color="auto"/>
                        <w:bottom w:val="none" w:sz="0" w:space="0" w:color="auto"/>
                        <w:right w:val="none" w:sz="0" w:space="0" w:color="auto"/>
                      </w:divBdr>
                    </w:div>
                  </w:divsChild>
                </w:div>
                <w:div w:id="846022080">
                  <w:marLeft w:val="0"/>
                  <w:marRight w:val="0"/>
                  <w:marTop w:val="0"/>
                  <w:marBottom w:val="0"/>
                  <w:divBdr>
                    <w:top w:val="single" w:sz="2" w:space="1" w:color="FFFFFF"/>
                    <w:left w:val="single" w:sz="2" w:space="12" w:color="FFFFFF"/>
                    <w:bottom w:val="single" w:sz="2" w:space="1" w:color="FFFFFF"/>
                    <w:right w:val="single" w:sz="2" w:space="4" w:color="FFFFFF"/>
                  </w:divBdr>
                  <w:divsChild>
                    <w:div w:id="789907411">
                      <w:marLeft w:val="0"/>
                      <w:marRight w:val="0"/>
                      <w:marTop w:val="0"/>
                      <w:marBottom w:val="0"/>
                      <w:divBdr>
                        <w:top w:val="none" w:sz="0" w:space="0" w:color="auto"/>
                        <w:left w:val="none" w:sz="0" w:space="0" w:color="auto"/>
                        <w:bottom w:val="none" w:sz="0" w:space="0" w:color="auto"/>
                        <w:right w:val="none" w:sz="0" w:space="0" w:color="auto"/>
                      </w:divBdr>
                    </w:div>
                  </w:divsChild>
                </w:div>
                <w:div w:id="2082560157">
                  <w:marLeft w:val="0"/>
                  <w:marRight w:val="0"/>
                  <w:marTop w:val="0"/>
                  <w:marBottom w:val="0"/>
                  <w:divBdr>
                    <w:top w:val="single" w:sz="2" w:space="1" w:color="FFFFFF"/>
                    <w:left w:val="single" w:sz="2" w:space="12" w:color="FFFFFF"/>
                    <w:bottom w:val="single" w:sz="2" w:space="1" w:color="FFFFFF"/>
                    <w:right w:val="single" w:sz="2" w:space="4" w:color="FFFFFF"/>
                  </w:divBdr>
                  <w:divsChild>
                    <w:div w:id="2057699448">
                      <w:marLeft w:val="0"/>
                      <w:marRight w:val="0"/>
                      <w:marTop w:val="0"/>
                      <w:marBottom w:val="0"/>
                      <w:divBdr>
                        <w:top w:val="none" w:sz="0" w:space="0" w:color="auto"/>
                        <w:left w:val="none" w:sz="0" w:space="0" w:color="auto"/>
                        <w:bottom w:val="none" w:sz="0" w:space="0" w:color="auto"/>
                        <w:right w:val="none" w:sz="0" w:space="0" w:color="auto"/>
                      </w:divBdr>
                    </w:div>
                  </w:divsChild>
                </w:div>
                <w:div w:id="348677967">
                  <w:marLeft w:val="0"/>
                  <w:marRight w:val="0"/>
                  <w:marTop w:val="0"/>
                  <w:marBottom w:val="0"/>
                  <w:divBdr>
                    <w:top w:val="single" w:sz="2" w:space="1" w:color="FFFFFF"/>
                    <w:left w:val="single" w:sz="2" w:space="12" w:color="FFFFFF"/>
                    <w:bottom w:val="single" w:sz="2" w:space="1" w:color="FFFFFF"/>
                    <w:right w:val="single" w:sz="2" w:space="4" w:color="FFFFFF"/>
                  </w:divBdr>
                  <w:divsChild>
                    <w:div w:id="314577578">
                      <w:marLeft w:val="0"/>
                      <w:marRight w:val="0"/>
                      <w:marTop w:val="0"/>
                      <w:marBottom w:val="0"/>
                      <w:divBdr>
                        <w:top w:val="none" w:sz="0" w:space="0" w:color="auto"/>
                        <w:left w:val="none" w:sz="0" w:space="0" w:color="auto"/>
                        <w:bottom w:val="none" w:sz="0" w:space="0" w:color="auto"/>
                        <w:right w:val="none" w:sz="0" w:space="0" w:color="auto"/>
                      </w:divBdr>
                    </w:div>
                  </w:divsChild>
                </w:div>
                <w:div w:id="843325778">
                  <w:marLeft w:val="0"/>
                  <w:marRight w:val="0"/>
                  <w:marTop w:val="0"/>
                  <w:marBottom w:val="0"/>
                  <w:divBdr>
                    <w:top w:val="single" w:sz="2" w:space="1" w:color="FFFFFF"/>
                    <w:left w:val="single" w:sz="2" w:space="12" w:color="FFFFFF"/>
                    <w:bottom w:val="single" w:sz="2" w:space="1" w:color="FFFFFF"/>
                    <w:right w:val="single" w:sz="2" w:space="4" w:color="FFFFFF"/>
                  </w:divBdr>
                  <w:divsChild>
                    <w:div w:id="2064984355">
                      <w:marLeft w:val="0"/>
                      <w:marRight w:val="0"/>
                      <w:marTop w:val="0"/>
                      <w:marBottom w:val="0"/>
                      <w:divBdr>
                        <w:top w:val="none" w:sz="0" w:space="0" w:color="auto"/>
                        <w:left w:val="none" w:sz="0" w:space="0" w:color="auto"/>
                        <w:bottom w:val="none" w:sz="0" w:space="0" w:color="auto"/>
                        <w:right w:val="none" w:sz="0" w:space="0" w:color="auto"/>
                      </w:divBdr>
                    </w:div>
                  </w:divsChild>
                </w:div>
                <w:div w:id="217714141">
                  <w:marLeft w:val="0"/>
                  <w:marRight w:val="0"/>
                  <w:marTop w:val="0"/>
                  <w:marBottom w:val="0"/>
                  <w:divBdr>
                    <w:top w:val="single" w:sz="2" w:space="1" w:color="FFFFFF"/>
                    <w:left w:val="single" w:sz="2" w:space="12" w:color="FFFFFF"/>
                    <w:bottom w:val="single" w:sz="2" w:space="1" w:color="FFFFFF"/>
                    <w:right w:val="single" w:sz="2" w:space="4" w:color="FFFFFF"/>
                  </w:divBdr>
                  <w:divsChild>
                    <w:div w:id="1215310985">
                      <w:marLeft w:val="0"/>
                      <w:marRight w:val="0"/>
                      <w:marTop w:val="0"/>
                      <w:marBottom w:val="0"/>
                      <w:divBdr>
                        <w:top w:val="none" w:sz="0" w:space="0" w:color="auto"/>
                        <w:left w:val="none" w:sz="0" w:space="0" w:color="auto"/>
                        <w:bottom w:val="none" w:sz="0" w:space="0" w:color="auto"/>
                        <w:right w:val="none" w:sz="0" w:space="0" w:color="auto"/>
                      </w:divBdr>
                    </w:div>
                  </w:divsChild>
                </w:div>
                <w:div w:id="1103769272">
                  <w:marLeft w:val="0"/>
                  <w:marRight w:val="0"/>
                  <w:marTop w:val="0"/>
                  <w:marBottom w:val="0"/>
                  <w:divBdr>
                    <w:top w:val="single" w:sz="2" w:space="1" w:color="FFFFFF"/>
                    <w:left w:val="single" w:sz="2" w:space="12" w:color="FFFFFF"/>
                    <w:bottom w:val="single" w:sz="2" w:space="1" w:color="FFFFFF"/>
                    <w:right w:val="single" w:sz="2" w:space="4" w:color="FFFFFF"/>
                  </w:divBdr>
                  <w:divsChild>
                    <w:div w:id="1609387729">
                      <w:marLeft w:val="0"/>
                      <w:marRight w:val="0"/>
                      <w:marTop w:val="0"/>
                      <w:marBottom w:val="0"/>
                      <w:divBdr>
                        <w:top w:val="none" w:sz="0" w:space="0" w:color="auto"/>
                        <w:left w:val="none" w:sz="0" w:space="0" w:color="auto"/>
                        <w:bottom w:val="none" w:sz="0" w:space="0" w:color="auto"/>
                        <w:right w:val="none" w:sz="0" w:space="0" w:color="auto"/>
                      </w:divBdr>
                    </w:div>
                  </w:divsChild>
                </w:div>
                <w:div w:id="430397041">
                  <w:marLeft w:val="0"/>
                  <w:marRight w:val="0"/>
                  <w:marTop w:val="0"/>
                  <w:marBottom w:val="0"/>
                  <w:divBdr>
                    <w:top w:val="single" w:sz="2" w:space="1" w:color="FFFFFF"/>
                    <w:left w:val="single" w:sz="2" w:space="12" w:color="FFFFFF"/>
                    <w:bottom w:val="single" w:sz="2" w:space="1" w:color="FFFFFF"/>
                    <w:right w:val="single" w:sz="2" w:space="4" w:color="FFFFFF"/>
                  </w:divBdr>
                  <w:divsChild>
                    <w:div w:id="1417247850">
                      <w:marLeft w:val="0"/>
                      <w:marRight w:val="0"/>
                      <w:marTop w:val="0"/>
                      <w:marBottom w:val="0"/>
                      <w:divBdr>
                        <w:top w:val="none" w:sz="0" w:space="0" w:color="auto"/>
                        <w:left w:val="none" w:sz="0" w:space="0" w:color="auto"/>
                        <w:bottom w:val="none" w:sz="0" w:space="0" w:color="auto"/>
                        <w:right w:val="none" w:sz="0" w:space="0" w:color="auto"/>
                      </w:divBdr>
                    </w:div>
                  </w:divsChild>
                </w:div>
                <w:div w:id="1829705248">
                  <w:marLeft w:val="0"/>
                  <w:marRight w:val="0"/>
                  <w:marTop w:val="0"/>
                  <w:marBottom w:val="0"/>
                  <w:divBdr>
                    <w:top w:val="single" w:sz="2" w:space="1" w:color="FFFFFF"/>
                    <w:left w:val="single" w:sz="2" w:space="12" w:color="FFFFFF"/>
                    <w:bottom w:val="single" w:sz="2" w:space="4" w:color="FFFFFF"/>
                    <w:right w:val="single" w:sz="2" w:space="4" w:color="FFFFFF"/>
                  </w:divBdr>
                  <w:divsChild>
                    <w:div w:id="12644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4162">
          <w:marLeft w:val="0"/>
          <w:marRight w:val="0"/>
          <w:marTop w:val="0"/>
          <w:marBottom w:val="335"/>
          <w:divBdr>
            <w:top w:val="none" w:sz="0" w:space="0" w:color="auto"/>
            <w:left w:val="none" w:sz="0" w:space="0" w:color="auto"/>
            <w:bottom w:val="none" w:sz="0" w:space="0" w:color="auto"/>
            <w:right w:val="none" w:sz="0" w:space="0" w:color="auto"/>
          </w:divBdr>
          <w:divsChild>
            <w:div w:id="1745908110">
              <w:marLeft w:val="0"/>
              <w:marRight w:val="0"/>
              <w:marTop w:val="0"/>
              <w:marBottom w:val="0"/>
              <w:divBdr>
                <w:top w:val="none" w:sz="0" w:space="0" w:color="auto"/>
                <w:left w:val="none" w:sz="0" w:space="0" w:color="auto"/>
                <w:bottom w:val="none" w:sz="0" w:space="0" w:color="auto"/>
                <w:right w:val="none" w:sz="0" w:space="0" w:color="auto"/>
              </w:divBdr>
              <w:divsChild>
                <w:div w:id="883255917">
                  <w:marLeft w:val="0"/>
                  <w:marRight w:val="0"/>
                  <w:marTop w:val="0"/>
                  <w:marBottom w:val="0"/>
                  <w:divBdr>
                    <w:top w:val="single" w:sz="2" w:space="4" w:color="FFFFFF"/>
                    <w:left w:val="single" w:sz="2" w:space="12" w:color="FFFFFF"/>
                    <w:bottom w:val="single" w:sz="2" w:space="1" w:color="FFFFFF"/>
                    <w:right w:val="single" w:sz="2" w:space="4" w:color="FFFFFF"/>
                  </w:divBdr>
                  <w:divsChild>
                    <w:div w:id="671178717">
                      <w:marLeft w:val="0"/>
                      <w:marRight w:val="0"/>
                      <w:marTop w:val="0"/>
                      <w:marBottom w:val="0"/>
                      <w:divBdr>
                        <w:top w:val="none" w:sz="0" w:space="0" w:color="auto"/>
                        <w:left w:val="none" w:sz="0" w:space="0" w:color="auto"/>
                        <w:bottom w:val="none" w:sz="0" w:space="0" w:color="auto"/>
                        <w:right w:val="none" w:sz="0" w:space="0" w:color="auto"/>
                      </w:divBdr>
                    </w:div>
                  </w:divsChild>
                </w:div>
                <w:div w:id="1076248348">
                  <w:marLeft w:val="0"/>
                  <w:marRight w:val="0"/>
                  <w:marTop w:val="0"/>
                  <w:marBottom w:val="0"/>
                  <w:divBdr>
                    <w:top w:val="single" w:sz="2" w:space="1" w:color="FFFFFF"/>
                    <w:left w:val="single" w:sz="2" w:space="12" w:color="FFFFFF"/>
                    <w:bottom w:val="single" w:sz="2" w:space="1" w:color="FFFFFF"/>
                    <w:right w:val="single" w:sz="2" w:space="4" w:color="FFFFFF"/>
                  </w:divBdr>
                  <w:divsChild>
                    <w:div w:id="177277094">
                      <w:marLeft w:val="0"/>
                      <w:marRight w:val="0"/>
                      <w:marTop w:val="0"/>
                      <w:marBottom w:val="0"/>
                      <w:divBdr>
                        <w:top w:val="none" w:sz="0" w:space="0" w:color="auto"/>
                        <w:left w:val="none" w:sz="0" w:space="0" w:color="auto"/>
                        <w:bottom w:val="none" w:sz="0" w:space="0" w:color="auto"/>
                        <w:right w:val="none" w:sz="0" w:space="0" w:color="auto"/>
                      </w:divBdr>
                    </w:div>
                  </w:divsChild>
                </w:div>
                <w:div w:id="64568541">
                  <w:marLeft w:val="0"/>
                  <w:marRight w:val="0"/>
                  <w:marTop w:val="0"/>
                  <w:marBottom w:val="0"/>
                  <w:divBdr>
                    <w:top w:val="single" w:sz="2" w:space="1" w:color="FFFFFF"/>
                    <w:left w:val="single" w:sz="2" w:space="12" w:color="FFFFFF"/>
                    <w:bottom w:val="single" w:sz="2" w:space="1" w:color="FFFFFF"/>
                    <w:right w:val="single" w:sz="2" w:space="4" w:color="FFFFFF"/>
                  </w:divBdr>
                  <w:divsChild>
                    <w:div w:id="807549175">
                      <w:marLeft w:val="0"/>
                      <w:marRight w:val="0"/>
                      <w:marTop w:val="0"/>
                      <w:marBottom w:val="0"/>
                      <w:divBdr>
                        <w:top w:val="none" w:sz="0" w:space="0" w:color="auto"/>
                        <w:left w:val="none" w:sz="0" w:space="0" w:color="auto"/>
                        <w:bottom w:val="none" w:sz="0" w:space="0" w:color="auto"/>
                        <w:right w:val="none" w:sz="0" w:space="0" w:color="auto"/>
                      </w:divBdr>
                    </w:div>
                  </w:divsChild>
                </w:div>
                <w:div w:id="1315525986">
                  <w:marLeft w:val="0"/>
                  <w:marRight w:val="0"/>
                  <w:marTop w:val="0"/>
                  <w:marBottom w:val="0"/>
                  <w:divBdr>
                    <w:top w:val="single" w:sz="2" w:space="1" w:color="FFFFFF"/>
                    <w:left w:val="single" w:sz="2" w:space="12" w:color="FFFFFF"/>
                    <w:bottom w:val="single" w:sz="2" w:space="1" w:color="FFFFFF"/>
                    <w:right w:val="single" w:sz="2" w:space="4" w:color="FFFFFF"/>
                  </w:divBdr>
                  <w:divsChild>
                    <w:div w:id="2004964747">
                      <w:marLeft w:val="0"/>
                      <w:marRight w:val="0"/>
                      <w:marTop w:val="0"/>
                      <w:marBottom w:val="0"/>
                      <w:divBdr>
                        <w:top w:val="none" w:sz="0" w:space="0" w:color="auto"/>
                        <w:left w:val="none" w:sz="0" w:space="0" w:color="auto"/>
                        <w:bottom w:val="none" w:sz="0" w:space="0" w:color="auto"/>
                        <w:right w:val="none" w:sz="0" w:space="0" w:color="auto"/>
                      </w:divBdr>
                    </w:div>
                  </w:divsChild>
                </w:div>
                <w:div w:id="1045446423">
                  <w:marLeft w:val="0"/>
                  <w:marRight w:val="0"/>
                  <w:marTop w:val="0"/>
                  <w:marBottom w:val="0"/>
                  <w:divBdr>
                    <w:top w:val="single" w:sz="2" w:space="1" w:color="FFFFFF"/>
                    <w:left w:val="single" w:sz="2" w:space="12" w:color="FFFFFF"/>
                    <w:bottom w:val="single" w:sz="2" w:space="1" w:color="FFFFFF"/>
                    <w:right w:val="single" w:sz="2" w:space="4" w:color="FFFFFF"/>
                  </w:divBdr>
                  <w:divsChild>
                    <w:div w:id="683626253">
                      <w:marLeft w:val="0"/>
                      <w:marRight w:val="0"/>
                      <w:marTop w:val="0"/>
                      <w:marBottom w:val="0"/>
                      <w:divBdr>
                        <w:top w:val="none" w:sz="0" w:space="0" w:color="auto"/>
                        <w:left w:val="none" w:sz="0" w:space="0" w:color="auto"/>
                        <w:bottom w:val="none" w:sz="0" w:space="0" w:color="auto"/>
                        <w:right w:val="none" w:sz="0" w:space="0" w:color="auto"/>
                      </w:divBdr>
                    </w:div>
                  </w:divsChild>
                </w:div>
                <w:div w:id="1076125367">
                  <w:marLeft w:val="0"/>
                  <w:marRight w:val="0"/>
                  <w:marTop w:val="0"/>
                  <w:marBottom w:val="0"/>
                  <w:divBdr>
                    <w:top w:val="single" w:sz="2" w:space="1" w:color="FFFFFF"/>
                    <w:left w:val="single" w:sz="2" w:space="12" w:color="FFFFFF"/>
                    <w:bottom w:val="single" w:sz="2" w:space="1" w:color="FFFFFF"/>
                    <w:right w:val="single" w:sz="2" w:space="4" w:color="FFFFFF"/>
                  </w:divBdr>
                  <w:divsChild>
                    <w:div w:id="1889805963">
                      <w:marLeft w:val="0"/>
                      <w:marRight w:val="0"/>
                      <w:marTop w:val="0"/>
                      <w:marBottom w:val="0"/>
                      <w:divBdr>
                        <w:top w:val="none" w:sz="0" w:space="0" w:color="auto"/>
                        <w:left w:val="none" w:sz="0" w:space="0" w:color="auto"/>
                        <w:bottom w:val="none" w:sz="0" w:space="0" w:color="auto"/>
                        <w:right w:val="none" w:sz="0" w:space="0" w:color="auto"/>
                      </w:divBdr>
                    </w:div>
                  </w:divsChild>
                </w:div>
                <w:div w:id="1114909422">
                  <w:marLeft w:val="0"/>
                  <w:marRight w:val="0"/>
                  <w:marTop w:val="0"/>
                  <w:marBottom w:val="0"/>
                  <w:divBdr>
                    <w:top w:val="single" w:sz="2" w:space="1" w:color="FFFFFF"/>
                    <w:left w:val="single" w:sz="2" w:space="12" w:color="FFFFFF"/>
                    <w:bottom w:val="single" w:sz="2" w:space="1" w:color="FFFFFF"/>
                    <w:right w:val="single" w:sz="2" w:space="4" w:color="FFFFFF"/>
                  </w:divBdr>
                  <w:divsChild>
                    <w:div w:id="877015512">
                      <w:marLeft w:val="0"/>
                      <w:marRight w:val="0"/>
                      <w:marTop w:val="0"/>
                      <w:marBottom w:val="0"/>
                      <w:divBdr>
                        <w:top w:val="none" w:sz="0" w:space="0" w:color="auto"/>
                        <w:left w:val="none" w:sz="0" w:space="0" w:color="auto"/>
                        <w:bottom w:val="none" w:sz="0" w:space="0" w:color="auto"/>
                        <w:right w:val="none" w:sz="0" w:space="0" w:color="auto"/>
                      </w:divBdr>
                    </w:div>
                  </w:divsChild>
                </w:div>
                <w:div w:id="1172909913">
                  <w:marLeft w:val="0"/>
                  <w:marRight w:val="0"/>
                  <w:marTop w:val="0"/>
                  <w:marBottom w:val="0"/>
                  <w:divBdr>
                    <w:top w:val="single" w:sz="2" w:space="1" w:color="FFFFFF"/>
                    <w:left w:val="single" w:sz="2" w:space="12" w:color="FFFFFF"/>
                    <w:bottom w:val="single" w:sz="2" w:space="1" w:color="FFFFFF"/>
                    <w:right w:val="single" w:sz="2" w:space="4" w:color="FFFFFF"/>
                  </w:divBdr>
                  <w:divsChild>
                    <w:div w:id="1981423670">
                      <w:marLeft w:val="0"/>
                      <w:marRight w:val="0"/>
                      <w:marTop w:val="0"/>
                      <w:marBottom w:val="0"/>
                      <w:divBdr>
                        <w:top w:val="none" w:sz="0" w:space="0" w:color="auto"/>
                        <w:left w:val="none" w:sz="0" w:space="0" w:color="auto"/>
                        <w:bottom w:val="none" w:sz="0" w:space="0" w:color="auto"/>
                        <w:right w:val="none" w:sz="0" w:space="0" w:color="auto"/>
                      </w:divBdr>
                    </w:div>
                  </w:divsChild>
                </w:div>
                <w:div w:id="662585793">
                  <w:marLeft w:val="0"/>
                  <w:marRight w:val="0"/>
                  <w:marTop w:val="0"/>
                  <w:marBottom w:val="0"/>
                  <w:divBdr>
                    <w:top w:val="single" w:sz="2" w:space="1" w:color="FFFFFF"/>
                    <w:left w:val="single" w:sz="2" w:space="12" w:color="FFFFFF"/>
                    <w:bottom w:val="single" w:sz="2" w:space="1" w:color="FFFFFF"/>
                    <w:right w:val="single" w:sz="2" w:space="4" w:color="FFFFFF"/>
                  </w:divBdr>
                  <w:divsChild>
                    <w:div w:id="1966422518">
                      <w:marLeft w:val="0"/>
                      <w:marRight w:val="0"/>
                      <w:marTop w:val="0"/>
                      <w:marBottom w:val="0"/>
                      <w:divBdr>
                        <w:top w:val="none" w:sz="0" w:space="0" w:color="auto"/>
                        <w:left w:val="none" w:sz="0" w:space="0" w:color="auto"/>
                        <w:bottom w:val="none" w:sz="0" w:space="0" w:color="auto"/>
                        <w:right w:val="none" w:sz="0" w:space="0" w:color="auto"/>
                      </w:divBdr>
                    </w:div>
                  </w:divsChild>
                </w:div>
                <w:div w:id="111828046">
                  <w:marLeft w:val="0"/>
                  <w:marRight w:val="0"/>
                  <w:marTop w:val="0"/>
                  <w:marBottom w:val="0"/>
                  <w:divBdr>
                    <w:top w:val="single" w:sz="2" w:space="1" w:color="FFFFFF"/>
                    <w:left w:val="single" w:sz="2" w:space="12" w:color="FFFFFF"/>
                    <w:bottom w:val="single" w:sz="2" w:space="1" w:color="FFFFFF"/>
                    <w:right w:val="single" w:sz="2" w:space="4" w:color="FFFFFF"/>
                  </w:divBdr>
                  <w:divsChild>
                    <w:div w:id="787627776">
                      <w:marLeft w:val="0"/>
                      <w:marRight w:val="0"/>
                      <w:marTop w:val="0"/>
                      <w:marBottom w:val="0"/>
                      <w:divBdr>
                        <w:top w:val="none" w:sz="0" w:space="0" w:color="auto"/>
                        <w:left w:val="none" w:sz="0" w:space="0" w:color="auto"/>
                        <w:bottom w:val="none" w:sz="0" w:space="0" w:color="auto"/>
                        <w:right w:val="none" w:sz="0" w:space="0" w:color="auto"/>
                      </w:divBdr>
                    </w:div>
                  </w:divsChild>
                </w:div>
                <w:div w:id="560942680">
                  <w:marLeft w:val="0"/>
                  <w:marRight w:val="0"/>
                  <w:marTop w:val="0"/>
                  <w:marBottom w:val="0"/>
                  <w:divBdr>
                    <w:top w:val="single" w:sz="2" w:space="1" w:color="FFFFFF"/>
                    <w:left w:val="single" w:sz="2" w:space="12" w:color="FFFFFF"/>
                    <w:bottom w:val="single" w:sz="2" w:space="1" w:color="FFFFFF"/>
                    <w:right w:val="single" w:sz="2" w:space="4" w:color="FFFFFF"/>
                  </w:divBdr>
                  <w:divsChild>
                    <w:div w:id="1344942548">
                      <w:marLeft w:val="0"/>
                      <w:marRight w:val="0"/>
                      <w:marTop w:val="0"/>
                      <w:marBottom w:val="0"/>
                      <w:divBdr>
                        <w:top w:val="none" w:sz="0" w:space="0" w:color="auto"/>
                        <w:left w:val="none" w:sz="0" w:space="0" w:color="auto"/>
                        <w:bottom w:val="none" w:sz="0" w:space="0" w:color="auto"/>
                        <w:right w:val="none" w:sz="0" w:space="0" w:color="auto"/>
                      </w:divBdr>
                    </w:div>
                  </w:divsChild>
                </w:div>
                <w:div w:id="780564249">
                  <w:marLeft w:val="0"/>
                  <w:marRight w:val="0"/>
                  <w:marTop w:val="0"/>
                  <w:marBottom w:val="0"/>
                  <w:divBdr>
                    <w:top w:val="single" w:sz="2" w:space="1" w:color="FFFFFF"/>
                    <w:left w:val="single" w:sz="2" w:space="12" w:color="FFFFFF"/>
                    <w:bottom w:val="single" w:sz="2" w:space="1" w:color="FFFFFF"/>
                    <w:right w:val="single" w:sz="2" w:space="4" w:color="FFFFFF"/>
                  </w:divBdr>
                  <w:divsChild>
                    <w:div w:id="700981555">
                      <w:marLeft w:val="0"/>
                      <w:marRight w:val="0"/>
                      <w:marTop w:val="0"/>
                      <w:marBottom w:val="0"/>
                      <w:divBdr>
                        <w:top w:val="none" w:sz="0" w:space="0" w:color="auto"/>
                        <w:left w:val="none" w:sz="0" w:space="0" w:color="auto"/>
                        <w:bottom w:val="none" w:sz="0" w:space="0" w:color="auto"/>
                        <w:right w:val="none" w:sz="0" w:space="0" w:color="auto"/>
                      </w:divBdr>
                    </w:div>
                  </w:divsChild>
                </w:div>
                <w:div w:id="1173446507">
                  <w:marLeft w:val="0"/>
                  <w:marRight w:val="0"/>
                  <w:marTop w:val="0"/>
                  <w:marBottom w:val="0"/>
                  <w:divBdr>
                    <w:top w:val="single" w:sz="2" w:space="1" w:color="FFFFFF"/>
                    <w:left w:val="single" w:sz="2" w:space="12" w:color="FFFFFF"/>
                    <w:bottom w:val="single" w:sz="2" w:space="1" w:color="FFFFFF"/>
                    <w:right w:val="single" w:sz="2" w:space="4" w:color="FFFFFF"/>
                  </w:divBdr>
                  <w:divsChild>
                    <w:div w:id="330525005">
                      <w:marLeft w:val="0"/>
                      <w:marRight w:val="0"/>
                      <w:marTop w:val="0"/>
                      <w:marBottom w:val="0"/>
                      <w:divBdr>
                        <w:top w:val="none" w:sz="0" w:space="0" w:color="auto"/>
                        <w:left w:val="none" w:sz="0" w:space="0" w:color="auto"/>
                        <w:bottom w:val="none" w:sz="0" w:space="0" w:color="auto"/>
                        <w:right w:val="none" w:sz="0" w:space="0" w:color="auto"/>
                      </w:divBdr>
                    </w:div>
                  </w:divsChild>
                </w:div>
                <w:div w:id="850335288">
                  <w:marLeft w:val="0"/>
                  <w:marRight w:val="0"/>
                  <w:marTop w:val="0"/>
                  <w:marBottom w:val="0"/>
                  <w:divBdr>
                    <w:top w:val="single" w:sz="2" w:space="1" w:color="FFFFFF"/>
                    <w:left w:val="single" w:sz="2" w:space="12" w:color="FFFFFF"/>
                    <w:bottom w:val="single" w:sz="2" w:space="4" w:color="FFFFFF"/>
                    <w:right w:val="single" w:sz="2" w:space="4" w:color="FFFFFF"/>
                  </w:divBdr>
                  <w:divsChild>
                    <w:div w:id="7633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3621">
          <w:marLeft w:val="0"/>
          <w:marRight w:val="0"/>
          <w:marTop w:val="0"/>
          <w:marBottom w:val="335"/>
          <w:divBdr>
            <w:top w:val="none" w:sz="0" w:space="0" w:color="auto"/>
            <w:left w:val="none" w:sz="0" w:space="0" w:color="auto"/>
            <w:bottom w:val="none" w:sz="0" w:space="0" w:color="auto"/>
            <w:right w:val="none" w:sz="0" w:space="0" w:color="auto"/>
          </w:divBdr>
          <w:divsChild>
            <w:div w:id="1820030497">
              <w:marLeft w:val="0"/>
              <w:marRight w:val="0"/>
              <w:marTop w:val="0"/>
              <w:marBottom w:val="0"/>
              <w:divBdr>
                <w:top w:val="none" w:sz="0" w:space="0" w:color="auto"/>
                <w:left w:val="none" w:sz="0" w:space="0" w:color="auto"/>
                <w:bottom w:val="none" w:sz="0" w:space="0" w:color="auto"/>
                <w:right w:val="none" w:sz="0" w:space="0" w:color="auto"/>
              </w:divBdr>
              <w:divsChild>
                <w:div w:id="1581016141">
                  <w:marLeft w:val="0"/>
                  <w:marRight w:val="0"/>
                  <w:marTop w:val="0"/>
                  <w:marBottom w:val="0"/>
                  <w:divBdr>
                    <w:top w:val="single" w:sz="2" w:space="4" w:color="FFFFFF"/>
                    <w:left w:val="single" w:sz="2" w:space="12" w:color="FFFFFF"/>
                    <w:bottom w:val="single" w:sz="2" w:space="1" w:color="FFFFFF"/>
                    <w:right w:val="single" w:sz="2" w:space="4" w:color="FFFFFF"/>
                  </w:divBdr>
                  <w:divsChild>
                    <w:div w:id="90010521">
                      <w:marLeft w:val="0"/>
                      <w:marRight w:val="0"/>
                      <w:marTop w:val="0"/>
                      <w:marBottom w:val="0"/>
                      <w:divBdr>
                        <w:top w:val="none" w:sz="0" w:space="0" w:color="auto"/>
                        <w:left w:val="none" w:sz="0" w:space="0" w:color="auto"/>
                        <w:bottom w:val="none" w:sz="0" w:space="0" w:color="auto"/>
                        <w:right w:val="none" w:sz="0" w:space="0" w:color="auto"/>
                      </w:divBdr>
                    </w:div>
                  </w:divsChild>
                </w:div>
                <w:div w:id="411513157">
                  <w:marLeft w:val="0"/>
                  <w:marRight w:val="0"/>
                  <w:marTop w:val="0"/>
                  <w:marBottom w:val="0"/>
                  <w:divBdr>
                    <w:top w:val="single" w:sz="2" w:space="1" w:color="FFFFFF"/>
                    <w:left w:val="single" w:sz="2" w:space="12" w:color="FFFFFF"/>
                    <w:bottom w:val="single" w:sz="2" w:space="1" w:color="FFFFFF"/>
                    <w:right w:val="single" w:sz="2" w:space="4" w:color="FFFFFF"/>
                  </w:divBdr>
                  <w:divsChild>
                    <w:div w:id="2051150536">
                      <w:marLeft w:val="0"/>
                      <w:marRight w:val="0"/>
                      <w:marTop w:val="0"/>
                      <w:marBottom w:val="0"/>
                      <w:divBdr>
                        <w:top w:val="none" w:sz="0" w:space="0" w:color="auto"/>
                        <w:left w:val="none" w:sz="0" w:space="0" w:color="auto"/>
                        <w:bottom w:val="none" w:sz="0" w:space="0" w:color="auto"/>
                        <w:right w:val="none" w:sz="0" w:space="0" w:color="auto"/>
                      </w:divBdr>
                    </w:div>
                  </w:divsChild>
                </w:div>
                <w:div w:id="2072921227">
                  <w:marLeft w:val="0"/>
                  <w:marRight w:val="0"/>
                  <w:marTop w:val="0"/>
                  <w:marBottom w:val="0"/>
                  <w:divBdr>
                    <w:top w:val="single" w:sz="2" w:space="1" w:color="FFFFFF"/>
                    <w:left w:val="single" w:sz="2" w:space="12" w:color="FFFFFF"/>
                    <w:bottom w:val="single" w:sz="2" w:space="1" w:color="FFFFFF"/>
                    <w:right w:val="single" w:sz="2" w:space="4" w:color="FFFFFF"/>
                  </w:divBdr>
                  <w:divsChild>
                    <w:div w:id="1026756202">
                      <w:marLeft w:val="0"/>
                      <w:marRight w:val="0"/>
                      <w:marTop w:val="0"/>
                      <w:marBottom w:val="0"/>
                      <w:divBdr>
                        <w:top w:val="none" w:sz="0" w:space="0" w:color="auto"/>
                        <w:left w:val="none" w:sz="0" w:space="0" w:color="auto"/>
                        <w:bottom w:val="none" w:sz="0" w:space="0" w:color="auto"/>
                        <w:right w:val="none" w:sz="0" w:space="0" w:color="auto"/>
                      </w:divBdr>
                    </w:div>
                  </w:divsChild>
                </w:div>
                <w:div w:id="277294399">
                  <w:marLeft w:val="0"/>
                  <w:marRight w:val="0"/>
                  <w:marTop w:val="0"/>
                  <w:marBottom w:val="0"/>
                  <w:divBdr>
                    <w:top w:val="single" w:sz="2" w:space="1" w:color="FFFFFF"/>
                    <w:left w:val="single" w:sz="2" w:space="12" w:color="FFFFFF"/>
                    <w:bottom w:val="single" w:sz="2" w:space="1" w:color="FFFFFF"/>
                    <w:right w:val="single" w:sz="2" w:space="4" w:color="FFFFFF"/>
                  </w:divBdr>
                  <w:divsChild>
                    <w:div w:id="798231743">
                      <w:marLeft w:val="0"/>
                      <w:marRight w:val="0"/>
                      <w:marTop w:val="0"/>
                      <w:marBottom w:val="0"/>
                      <w:divBdr>
                        <w:top w:val="none" w:sz="0" w:space="0" w:color="auto"/>
                        <w:left w:val="none" w:sz="0" w:space="0" w:color="auto"/>
                        <w:bottom w:val="none" w:sz="0" w:space="0" w:color="auto"/>
                        <w:right w:val="none" w:sz="0" w:space="0" w:color="auto"/>
                      </w:divBdr>
                    </w:div>
                  </w:divsChild>
                </w:div>
                <w:div w:id="1382631690">
                  <w:marLeft w:val="0"/>
                  <w:marRight w:val="0"/>
                  <w:marTop w:val="0"/>
                  <w:marBottom w:val="0"/>
                  <w:divBdr>
                    <w:top w:val="single" w:sz="2" w:space="1" w:color="FFFFFF"/>
                    <w:left w:val="single" w:sz="2" w:space="12" w:color="FFFFFF"/>
                    <w:bottom w:val="single" w:sz="2" w:space="1" w:color="FFFFFF"/>
                    <w:right w:val="single" w:sz="2" w:space="4" w:color="FFFFFF"/>
                  </w:divBdr>
                  <w:divsChild>
                    <w:div w:id="1675377023">
                      <w:marLeft w:val="0"/>
                      <w:marRight w:val="0"/>
                      <w:marTop w:val="0"/>
                      <w:marBottom w:val="0"/>
                      <w:divBdr>
                        <w:top w:val="none" w:sz="0" w:space="0" w:color="auto"/>
                        <w:left w:val="none" w:sz="0" w:space="0" w:color="auto"/>
                        <w:bottom w:val="none" w:sz="0" w:space="0" w:color="auto"/>
                        <w:right w:val="none" w:sz="0" w:space="0" w:color="auto"/>
                      </w:divBdr>
                    </w:div>
                  </w:divsChild>
                </w:div>
                <w:div w:id="1442452916">
                  <w:marLeft w:val="0"/>
                  <w:marRight w:val="0"/>
                  <w:marTop w:val="0"/>
                  <w:marBottom w:val="0"/>
                  <w:divBdr>
                    <w:top w:val="single" w:sz="2" w:space="1" w:color="FFFFFF"/>
                    <w:left w:val="single" w:sz="2" w:space="12" w:color="FFFFFF"/>
                    <w:bottom w:val="single" w:sz="2" w:space="1" w:color="FFFFFF"/>
                    <w:right w:val="single" w:sz="2" w:space="4" w:color="FFFFFF"/>
                  </w:divBdr>
                  <w:divsChild>
                    <w:div w:id="735712937">
                      <w:marLeft w:val="0"/>
                      <w:marRight w:val="0"/>
                      <w:marTop w:val="0"/>
                      <w:marBottom w:val="0"/>
                      <w:divBdr>
                        <w:top w:val="none" w:sz="0" w:space="0" w:color="auto"/>
                        <w:left w:val="none" w:sz="0" w:space="0" w:color="auto"/>
                        <w:bottom w:val="none" w:sz="0" w:space="0" w:color="auto"/>
                        <w:right w:val="none" w:sz="0" w:space="0" w:color="auto"/>
                      </w:divBdr>
                    </w:div>
                  </w:divsChild>
                </w:div>
                <w:div w:id="1513257413">
                  <w:marLeft w:val="0"/>
                  <w:marRight w:val="0"/>
                  <w:marTop w:val="0"/>
                  <w:marBottom w:val="0"/>
                  <w:divBdr>
                    <w:top w:val="single" w:sz="2" w:space="1" w:color="FFFFFF"/>
                    <w:left w:val="single" w:sz="2" w:space="12" w:color="FFFFFF"/>
                    <w:bottom w:val="single" w:sz="2" w:space="1" w:color="FFFFFF"/>
                    <w:right w:val="single" w:sz="2" w:space="4" w:color="FFFFFF"/>
                  </w:divBdr>
                  <w:divsChild>
                    <w:div w:id="395133622">
                      <w:marLeft w:val="0"/>
                      <w:marRight w:val="0"/>
                      <w:marTop w:val="0"/>
                      <w:marBottom w:val="0"/>
                      <w:divBdr>
                        <w:top w:val="none" w:sz="0" w:space="0" w:color="auto"/>
                        <w:left w:val="none" w:sz="0" w:space="0" w:color="auto"/>
                        <w:bottom w:val="none" w:sz="0" w:space="0" w:color="auto"/>
                        <w:right w:val="none" w:sz="0" w:space="0" w:color="auto"/>
                      </w:divBdr>
                    </w:div>
                  </w:divsChild>
                </w:div>
                <w:div w:id="723987569">
                  <w:marLeft w:val="0"/>
                  <w:marRight w:val="0"/>
                  <w:marTop w:val="0"/>
                  <w:marBottom w:val="0"/>
                  <w:divBdr>
                    <w:top w:val="single" w:sz="2" w:space="1" w:color="FFFFFF"/>
                    <w:left w:val="single" w:sz="2" w:space="12" w:color="FFFFFF"/>
                    <w:bottom w:val="single" w:sz="2" w:space="1" w:color="FFFFFF"/>
                    <w:right w:val="single" w:sz="2" w:space="4" w:color="FFFFFF"/>
                  </w:divBdr>
                  <w:divsChild>
                    <w:div w:id="389154707">
                      <w:marLeft w:val="0"/>
                      <w:marRight w:val="0"/>
                      <w:marTop w:val="0"/>
                      <w:marBottom w:val="0"/>
                      <w:divBdr>
                        <w:top w:val="none" w:sz="0" w:space="0" w:color="auto"/>
                        <w:left w:val="none" w:sz="0" w:space="0" w:color="auto"/>
                        <w:bottom w:val="none" w:sz="0" w:space="0" w:color="auto"/>
                        <w:right w:val="none" w:sz="0" w:space="0" w:color="auto"/>
                      </w:divBdr>
                    </w:div>
                  </w:divsChild>
                </w:div>
                <w:div w:id="1458528223">
                  <w:marLeft w:val="0"/>
                  <w:marRight w:val="0"/>
                  <w:marTop w:val="0"/>
                  <w:marBottom w:val="0"/>
                  <w:divBdr>
                    <w:top w:val="single" w:sz="2" w:space="1" w:color="FFFFFF"/>
                    <w:left w:val="single" w:sz="2" w:space="12" w:color="FFFFFF"/>
                    <w:bottom w:val="single" w:sz="2" w:space="1" w:color="FFFFFF"/>
                    <w:right w:val="single" w:sz="2" w:space="4" w:color="FFFFFF"/>
                  </w:divBdr>
                  <w:divsChild>
                    <w:div w:id="2036999543">
                      <w:marLeft w:val="0"/>
                      <w:marRight w:val="0"/>
                      <w:marTop w:val="0"/>
                      <w:marBottom w:val="0"/>
                      <w:divBdr>
                        <w:top w:val="none" w:sz="0" w:space="0" w:color="auto"/>
                        <w:left w:val="none" w:sz="0" w:space="0" w:color="auto"/>
                        <w:bottom w:val="none" w:sz="0" w:space="0" w:color="auto"/>
                        <w:right w:val="none" w:sz="0" w:space="0" w:color="auto"/>
                      </w:divBdr>
                    </w:div>
                  </w:divsChild>
                </w:div>
                <w:div w:id="1356465254">
                  <w:marLeft w:val="0"/>
                  <w:marRight w:val="0"/>
                  <w:marTop w:val="0"/>
                  <w:marBottom w:val="0"/>
                  <w:divBdr>
                    <w:top w:val="single" w:sz="2" w:space="1" w:color="FFFFFF"/>
                    <w:left w:val="single" w:sz="2" w:space="12" w:color="FFFFFF"/>
                    <w:bottom w:val="single" w:sz="2" w:space="1" w:color="FFFFFF"/>
                    <w:right w:val="single" w:sz="2" w:space="4" w:color="FFFFFF"/>
                  </w:divBdr>
                  <w:divsChild>
                    <w:div w:id="374156043">
                      <w:marLeft w:val="0"/>
                      <w:marRight w:val="0"/>
                      <w:marTop w:val="0"/>
                      <w:marBottom w:val="0"/>
                      <w:divBdr>
                        <w:top w:val="none" w:sz="0" w:space="0" w:color="auto"/>
                        <w:left w:val="none" w:sz="0" w:space="0" w:color="auto"/>
                        <w:bottom w:val="none" w:sz="0" w:space="0" w:color="auto"/>
                        <w:right w:val="none" w:sz="0" w:space="0" w:color="auto"/>
                      </w:divBdr>
                    </w:div>
                  </w:divsChild>
                </w:div>
                <w:div w:id="222908560">
                  <w:marLeft w:val="0"/>
                  <w:marRight w:val="0"/>
                  <w:marTop w:val="0"/>
                  <w:marBottom w:val="0"/>
                  <w:divBdr>
                    <w:top w:val="single" w:sz="2" w:space="1" w:color="FFFFFF"/>
                    <w:left w:val="single" w:sz="2" w:space="12" w:color="FFFFFF"/>
                    <w:bottom w:val="single" w:sz="2" w:space="1" w:color="FFFFFF"/>
                    <w:right w:val="single" w:sz="2" w:space="4" w:color="FFFFFF"/>
                  </w:divBdr>
                  <w:divsChild>
                    <w:div w:id="936475981">
                      <w:marLeft w:val="0"/>
                      <w:marRight w:val="0"/>
                      <w:marTop w:val="0"/>
                      <w:marBottom w:val="0"/>
                      <w:divBdr>
                        <w:top w:val="none" w:sz="0" w:space="0" w:color="auto"/>
                        <w:left w:val="none" w:sz="0" w:space="0" w:color="auto"/>
                        <w:bottom w:val="none" w:sz="0" w:space="0" w:color="auto"/>
                        <w:right w:val="none" w:sz="0" w:space="0" w:color="auto"/>
                      </w:divBdr>
                    </w:div>
                  </w:divsChild>
                </w:div>
                <w:div w:id="1384787810">
                  <w:marLeft w:val="0"/>
                  <w:marRight w:val="0"/>
                  <w:marTop w:val="0"/>
                  <w:marBottom w:val="0"/>
                  <w:divBdr>
                    <w:top w:val="single" w:sz="2" w:space="1" w:color="FFFFFF"/>
                    <w:left w:val="single" w:sz="2" w:space="12" w:color="FFFFFF"/>
                    <w:bottom w:val="single" w:sz="2" w:space="1" w:color="FFFFFF"/>
                    <w:right w:val="single" w:sz="2" w:space="4" w:color="FFFFFF"/>
                  </w:divBdr>
                  <w:divsChild>
                    <w:div w:id="1247569315">
                      <w:marLeft w:val="0"/>
                      <w:marRight w:val="0"/>
                      <w:marTop w:val="0"/>
                      <w:marBottom w:val="0"/>
                      <w:divBdr>
                        <w:top w:val="none" w:sz="0" w:space="0" w:color="auto"/>
                        <w:left w:val="none" w:sz="0" w:space="0" w:color="auto"/>
                        <w:bottom w:val="none" w:sz="0" w:space="0" w:color="auto"/>
                        <w:right w:val="none" w:sz="0" w:space="0" w:color="auto"/>
                      </w:divBdr>
                    </w:div>
                  </w:divsChild>
                </w:div>
                <w:div w:id="631179420">
                  <w:marLeft w:val="0"/>
                  <w:marRight w:val="0"/>
                  <w:marTop w:val="0"/>
                  <w:marBottom w:val="0"/>
                  <w:divBdr>
                    <w:top w:val="single" w:sz="2" w:space="1" w:color="FFFFFF"/>
                    <w:left w:val="single" w:sz="2" w:space="12" w:color="FFFFFF"/>
                    <w:bottom w:val="single" w:sz="2" w:space="1" w:color="FFFFFF"/>
                    <w:right w:val="single" w:sz="2" w:space="4" w:color="FFFFFF"/>
                  </w:divBdr>
                  <w:divsChild>
                    <w:div w:id="1590120651">
                      <w:marLeft w:val="0"/>
                      <w:marRight w:val="0"/>
                      <w:marTop w:val="0"/>
                      <w:marBottom w:val="0"/>
                      <w:divBdr>
                        <w:top w:val="none" w:sz="0" w:space="0" w:color="auto"/>
                        <w:left w:val="none" w:sz="0" w:space="0" w:color="auto"/>
                        <w:bottom w:val="none" w:sz="0" w:space="0" w:color="auto"/>
                        <w:right w:val="none" w:sz="0" w:space="0" w:color="auto"/>
                      </w:divBdr>
                    </w:div>
                  </w:divsChild>
                </w:div>
                <w:div w:id="524903195">
                  <w:marLeft w:val="0"/>
                  <w:marRight w:val="0"/>
                  <w:marTop w:val="0"/>
                  <w:marBottom w:val="0"/>
                  <w:divBdr>
                    <w:top w:val="single" w:sz="2" w:space="1" w:color="FFFFFF"/>
                    <w:left w:val="single" w:sz="2" w:space="12" w:color="FFFFFF"/>
                    <w:bottom w:val="single" w:sz="2" w:space="1" w:color="FFFFFF"/>
                    <w:right w:val="single" w:sz="2" w:space="4" w:color="FFFFFF"/>
                  </w:divBdr>
                  <w:divsChild>
                    <w:div w:id="1673138428">
                      <w:marLeft w:val="0"/>
                      <w:marRight w:val="0"/>
                      <w:marTop w:val="0"/>
                      <w:marBottom w:val="0"/>
                      <w:divBdr>
                        <w:top w:val="none" w:sz="0" w:space="0" w:color="auto"/>
                        <w:left w:val="none" w:sz="0" w:space="0" w:color="auto"/>
                        <w:bottom w:val="none" w:sz="0" w:space="0" w:color="auto"/>
                        <w:right w:val="none" w:sz="0" w:space="0" w:color="auto"/>
                      </w:divBdr>
                    </w:div>
                  </w:divsChild>
                </w:div>
                <w:div w:id="3243582">
                  <w:marLeft w:val="0"/>
                  <w:marRight w:val="0"/>
                  <w:marTop w:val="0"/>
                  <w:marBottom w:val="0"/>
                  <w:divBdr>
                    <w:top w:val="single" w:sz="2" w:space="1" w:color="FFFFFF"/>
                    <w:left w:val="single" w:sz="2" w:space="12" w:color="FFFFFF"/>
                    <w:bottom w:val="single" w:sz="2" w:space="1" w:color="FFFFFF"/>
                    <w:right w:val="single" w:sz="2" w:space="4" w:color="FFFFFF"/>
                  </w:divBdr>
                  <w:divsChild>
                    <w:div w:id="800541327">
                      <w:marLeft w:val="0"/>
                      <w:marRight w:val="0"/>
                      <w:marTop w:val="0"/>
                      <w:marBottom w:val="0"/>
                      <w:divBdr>
                        <w:top w:val="none" w:sz="0" w:space="0" w:color="auto"/>
                        <w:left w:val="none" w:sz="0" w:space="0" w:color="auto"/>
                        <w:bottom w:val="none" w:sz="0" w:space="0" w:color="auto"/>
                        <w:right w:val="none" w:sz="0" w:space="0" w:color="auto"/>
                      </w:divBdr>
                    </w:div>
                  </w:divsChild>
                </w:div>
                <w:div w:id="565724502">
                  <w:marLeft w:val="0"/>
                  <w:marRight w:val="0"/>
                  <w:marTop w:val="0"/>
                  <w:marBottom w:val="0"/>
                  <w:divBdr>
                    <w:top w:val="single" w:sz="2" w:space="1" w:color="FFFFFF"/>
                    <w:left w:val="single" w:sz="2" w:space="12" w:color="FFFFFF"/>
                    <w:bottom w:val="single" w:sz="2" w:space="1" w:color="FFFFFF"/>
                    <w:right w:val="single" w:sz="2" w:space="4" w:color="FFFFFF"/>
                  </w:divBdr>
                  <w:divsChild>
                    <w:div w:id="1342858001">
                      <w:marLeft w:val="0"/>
                      <w:marRight w:val="0"/>
                      <w:marTop w:val="0"/>
                      <w:marBottom w:val="0"/>
                      <w:divBdr>
                        <w:top w:val="none" w:sz="0" w:space="0" w:color="auto"/>
                        <w:left w:val="none" w:sz="0" w:space="0" w:color="auto"/>
                        <w:bottom w:val="none" w:sz="0" w:space="0" w:color="auto"/>
                        <w:right w:val="none" w:sz="0" w:space="0" w:color="auto"/>
                      </w:divBdr>
                    </w:div>
                  </w:divsChild>
                </w:div>
                <w:div w:id="1465194042">
                  <w:marLeft w:val="0"/>
                  <w:marRight w:val="0"/>
                  <w:marTop w:val="0"/>
                  <w:marBottom w:val="0"/>
                  <w:divBdr>
                    <w:top w:val="single" w:sz="2" w:space="1" w:color="FFFFFF"/>
                    <w:left w:val="single" w:sz="2" w:space="12" w:color="FFFFFF"/>
                    <w:bottom w:val="single" w:sz="2" w:space="1" w:color="FFFFFF"/>
                    <w:right w:val="single" w:sz="2" w:space="4" w:color="FFFFFF"/>
                  </w:divBdr>
                  <w:divsChild>
                    <w:div w:id="422845861">
                      <w:marLeft w:val="0"/>
                      <w:marRight w:val="0"/>
                      <w:marTop w:val="0"/>
                      <w:marBottom w:val="0"/>
                      <w:divBdr>
                        <w:top w:val="none" w:sz="0" w:space="0" w:color="auto"/>
                        <w:left w:val="none" w:sz="0" w:space="0" w:color="auto"/>
                        <w:bottom w:val="none" w:sz="0" w:space="0" w:color="auto"/>
                        <w:right w:val="none" w:sz="0" w:space="0" w:color="auto"/>
                      </w:divBdr>
                    </w:div>
                  </w:divsChild>
                </w:div>
                <w:div w:id="473110789">
                  <w:marLeft w:val="0"/>
                  <w:marRight w:val="0"/>
                  <w:marTop w:val="0"/>
                  <w:marBottom w:val="0"/>
                  <w:divBdr>
                    <w:top w:val="single" w:sz="2" w:space="1" w:color="FFFFFF"/>
                    <w:left w:val="single" w:sz="2" w:space="12" w:color="FFFFFF"/>
                    <w:bottom w:val="single" w:sz="2" w:space="4" w:color="FFFFFF"/>
                    <w:right w:val="single" w:sz="2" w:space="4" w:color="FFFFFF"/>
                  </w:divBdr>
                  <w:divsChild>
                    <w:div w:id="7427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0794">
          <w:marLeft w:val="0"/>
          <w:marRight w:val="0"/>
          <w:marTop w:val="0"/>
          <w:marBottom w:val="335"/>
          <w:divBdr>
            <w:top w:val="none" w:sz="0" w:space="0" w:color="auto"/>
            <w:left w:val="none" w:sz="0" w:space="0" w:color="auto"/>
            <w:bottom w:val="none" w:sz="0" w:space="0" w:color="auto"/>
            <w:right w:val="none" w:sz="0" w:space="0" w:color="auto"/>
          </w:divBdr>
          <w:divsChild>
            <w:div w:id="1849514383">
              <w:marLeft w:val="0"/>
              <w:marRight w:val="0"/>
              <w:marTop w:val="0"/>
              <w:marBottom w:val="0"/>
              <w:divBdr>
                <w:top w:val="none" w:sz="0" w:space="0" w:color="auto"/>
                <w:left w:val="none" w:sz="0" w:space="0" w:color="auto"/>
                <w:bottom w:val="none" w:sz="0" w:space="0" w:color="auto"/>
                <w:right w:val="none" w:sz="0" w:space="0" w:color="auto"/>
              </w:divBdr>
              <w:divsChild>
                <w:div w:id="527985740">
                  <w:marLeft w:val="0"/>
                  <w:marRight w:val="0"/>
                  <w:marTop w:val="0"/>
                  <w:marBottom w:val="0"/>
                  <w:divBdr>
                    <w:top w:val="single" w:sz="2" w:space="4" w:color="FFFFFF"/>
                    <w:left w:val="single" w:sz="2" w:space="12" w:color="FFFFFF"/>
                    <w:bottom w:val="single" w:sz="2" w:space="1" w:color="FFFFFF"/>
                    <w:right w:val="single" w:sz="2" w:space="4" w:color="FFFFFF"/>
                  </w:divBdr>
                  <w:divsChild>
                    <w:div w:id="1759979243">
                      <w:marLeft w:val="0"/>
                      <w:marRight w:val="0"/>
                      <w:marTop w:val="0"/>
                      <w:marBottom w:val="0"/>
                      <w:divBdr>
                        <w:top w:val="none" w:sz="0" w:space="0" w:color="auto"/>
                        <w:left w:val="none" w:sz="0" w:space="0" w:color="auto"/>
                        <w:bottom w:val="none" w:sz="0" w:space="0" w:color="auto"/>
                        <w:right w:val="none" w:sz="0" w:space="0" w:color="auto"/>
                      </w:divBdr>
                    </w:div>
                  </w:divsChild>
                </w:div>
                <w:div w:id="1408335080">
                  <w:marLeft w:val="0"/>
                  <w:marRight w:val="0"/>
                  <w:marTop w:val="0"/>
                  <w:marBottom w:val="0"/>
                  <w:divBdr>
                    <w:top w:val="single" w:sz="2" w:space="1" w:color="FFFFFF"/>
                    <w:left w:val="single" w:sz="2" w:space="12" w:color="FFFFFF"/>
                    <w:bottom w:val="single" w:sz="2" w:space="1" w:color="FFFFFF"/>
                    <w:right w:val="single" w:sz="2" w:space="4" w:color="FFFFFF"/>
                  </w:divBdr>
                  <w:divsChild>
                    <w:div w:id="930429821">
                      <w:marLeft w:val="0"/>
                      <w:marRight w:val="0"/>
                      <w:marTop w:val="0"/>
                      <w:marBottom w:val="0"/>
                      <w:divBdr>
                        <w:top w:val="none" w:sz="0" w:space="0" w:color="auto"/>
                        <w:left w:val="none" w:sz="0" w:space="0" w:color="auto"/>
                        <w:bottom w:val="none" w:sz="0" w:space="0" w:color="auto"/>
                        <w:right w:val="none" w:sz="0" w:space="0" w:color="auto"/>
                      </w:divBdr>
                    </w:div>
                  </w:divsChild>
                </w:div>
                <w:div w:id="2116971732">
                  <w:marLeft w:val="0"/>
                  <w:marRight w:val="0"/>
                  <w:marTop w:val="0"/>
                  <w:marBottom w:val="0"/>
                  <w:divBdr>
                    <w:top w:val="single" w:sz="2" w:space="1" w:color="FFFFFF"/>
                    <w:left w:val="single" w:sz="2" w:space="12" w:color="FFFFFF"/>
                    <w:bottom w:val="single" w:sz="2" w:space="1" w:color="FFFFFF"/>
                    <w:right w:val="single" w:sz="2" w:space="4" w:color="FFFFFF"/>
                  </w:divBdr>
                  <w:divsChild>
                    <w:div w:id="235479723">
                      <w:marLeft w:val="0"/>
                      <w:marRight w:val="0"/>
                      <w:marTop w:val="0"/>
                      <w:marBottom w:val="0"/>
                      <w:divBdr>
                        <w:top w:val="none" w:sz="0" w:space="0" w:color="auto"/>
                        <w:left w:val="none" w:sz="0" w:space="0" w:color="auto"/>
                        <w:bottom w:val="none" w:sz="0" w:space="0" w:color="auto"/>
                        <w:right w:val="none" w:sz="0" w:space="0" w:color="auto"/>
                      </w:divBdr>
                    </w:div>
                  </w:divsChild>
                </w:div>
                <w:div w:id="1152021628">
                  <w:marLeft w:val="0"/>
                  <w:marRight w:val="0"/>
                  <w:marTop w:val="0"/>
                  <w:marBottom w:val="0"/>
                  <w:divBdr>
                    <w:top w:val="single" w:sz="2" w:space="1" w:color="FFFFFF"/>
                    <w:left w:val="single" w:sz="2" w:space="12" w:color="FFFFFF"/>
                    <w:bottom w:val="single" w:sz="2" w:space="1" w:color="FFFFFF"/>
                    <w:right w:val="single" w:sz="2" w:space="4" w:color="FFFFFF"/>
                  </w:divBdr>
                  <w:divsChild>
                    <w:div w:id="592280820">
                      <w:marLeft w:val="0"/>
                      <w:marRight w:val="0"/>
                      <w:marTop w:val="0"/>
                      <w:marBottom w:val="0"/>
                      <w:divBdr>
                        <w:top w:val="none" w:sz="0" w:space="0" w:color="auto"/>
                        <w:left w:val="none" w:sz="0" w:space="0" w:color="auto"/>
                        <w:bottom w:val="none" w:sz="0" w:space="0" w:color="auto"/>
                        <w:right w:val="none" w:sz="0" w:space="0" w:color="auto"/>
                      </w:divBdr>
                    </w:div>
                  </w:divsChild>
                </w:div>
                <w:div w:id="1687709647">
                  <w:marLeft w:val="0"/>
                  <w:marRight w:val="0"/>
                  <w:marTop w:val="0"/>
                  <w:marBottom w:val="0"/>
                  <w:divBdr>
                    <w:top w:val="single" w:sz="2" w:space="1" w:color="FFFFFF"/>
                    <w:left w:val="single" w:sz="2" w:space="12" w:color="FFFFFF"/>
                    <w:bottom w:val="single" w:sz="2" w:space="1" w:color="FFFFFF"/>
                    <w:right w:val="single" w:sz="2" w:space="4" w:color="FFFFFF"/>
                  </w:divBdr>
                  <w:divsChild>
                    <w:div w:id="1727757390">
                      <w:marLeft w:val="0"/>
                      <w:marRight w:val="0"/>
                      <w:marTop w:val="0"/>
                      <w:marBottom w:val="0"/>
                      <w:divBdr>
                        <w:top w:val="none" w:sz="0" w:space="0" w:color="auto"/>
                        <w:left w:val="none" w:sz="0" w:space="0" w:color="auto"/>
                        <w:bottom w:val="none" w:sz="0" w:space="0" w:color="auto"/>
                        <w:right w:val="none" w:sz="0" w:space="0" w:color="auto"/>
                      </w:divBdr>
                    </w:div>
                  </w:divsChild>
                </w:div>
                <w:div w:id="564217907">
                  <w:marLeft w:val="0"/>
                  <w:marRight w:val="0"/>
                  <w:marTop w:val="0"/>
                  <w:marBottom w:val="0"/>
                  <w:divBdr>
                    <w:top w:val="single" w:sz="2" w:space="1" w:color="FFFFFF"/>
                    <w:left w:val="single" w:sz="2" w:space="12" w:color="FFFFFF"/>
                    <w:bottom w:val="single" w:sz="2" w:space="1" w:color="FFFFFF"/>
                    <w:right w:val="single" w:sz="2" w:space="4" w:color="FFFFFF"/>
                  </w:divBdr>
                  <w:divsChild>
                    <w:div w:id="136921600">
                      <w:marLeft w:val="0"/>
                      <w:marRight w:val="0"/>
                      <w:marTop w:val="0"/>
                      <w:marBottom w:val="0"/>
                      <w:divBdr>
                        <w:top w:val="none" w:sz="0" w:space="0" w:color="auto"/>
                        <w:left w:val="none" w:sz="0" w:space="0" w:color="auto"/>
                        <w:bottom w:val="none" w:sz="0" w:space="0" w:color="auto"/>
                        <w:right w:val="none" w:sz="0" w:space="0" w:color="auto"/>
                      </w:divBdr>
                    </w:div>
                  </w:divsChild>
                </w:div>
                <w:div w:id="1643581663">
                  <w:marLeft w:val="0"/>
                  <w:marRight w:val="0"/>
                  <w:marTop w:val="0"/>
                  <w:marBottom w:val="0"/>
                  <w:divBdr>
                    <w:top w:val="single" w:sz="2" w:space="1" w:color="FFFFFF"/>
                    <w:left w:val="single" w:sz="2" w:space="12" w:color="FFFFFF"/>
                    <w:bottom w:val="single" w:sz="2" w:space="1" w:color="FFFFFF"/>
                    <w:right w:val="single" w:sz="2" w:space="4" w:color="FFFFFF"/>
                  </w:divBdr>
                  <w:divsChild>
                    <w:div w:id="1466390607">
                      <w:marLeft w:val="0"/>
                      <w:marRight w:val="0"/>
                      <w:marTop w:val="0"/>
                      <w:marBottom w:val="0"/>
                      <w:divBdr>
                        <w:top w:val="none" w:sz="0" w:space="0" w:color="auto"/>
                        <w:left w:val="none" w:sz="0" w:space="0" w:color="auto"/>
                        <w:bottom w:val="none" w:sz="0" w:space="0" w:color="auto"/>
                        <w:right w:val="none" w:sz="0" w:space="0" w:color="auto"/>
                      </w:divBdr>
                    </w:div>
                  </w:divsChild>
                </w:div>
                <w:div w:id="1370106183">
                  <w:marLeft w:val="0"/>
                  <w:marRight w:val="0"/>
                  <w:marTop w:val="0"/>
                  <w:marBottom w:val="0"/>
                  <w:divBdr>
                    <w:top w:val="single" w:sz="2" w:space="1" w:color="FFFFFF"/>
                    <w:left w:val="single" w:sz="2" w:space="12" w:color="FFFFFF"/>
                    <w:bottom w:val="single" w:sz="2" w:space="1" w:color="FFFFFF"/>
                    <w:right w:val="single" w:sz="2" w:space="4" w:color="FFFFFF"/>
                  </w:divBdr>
                  <w:divsChild>
                    <w:div w:id="1448936984">
                      <w:marLeft w:val="0"/>
                      <w:marRight w:val="0"/>
                      <w:marTop w:val="0"/>
                      <w:marBottom w:val="0"/>
                      <w:divBdr>
                        <w:top w:val="none" w:sz="0" w:space="0" w:color="auto"/>
                        <w:left w:val="none" w:sz="0" w:space="0" w:color="auto"/>
                        <w:bottom w:val="none" w:sz="0" w:space="0" w:color="auto"/>
                        <w:right w:val="none" w:sz="0" w:space="0" w:color="auto"/>
                      </w:divBdr>
                    </w:div>
                  </w:divsChild>
                </w:div>
                <w:div w:id="1709454105">
                  <w:marLeft w:val="0"/>
                  <w:marRight w:val="0"/>
                  <w:marTop w:val="0"/>
                  <w:marBottom w:val="0"/>
                  <w:divBdr>
                    <w:top w:val="single" w:sz="2" w:space="1" w:color="FFFFFF"/>
                    <w:left w:val="single" w:sz="2" w:space="12" w:color="FFFFFF"/>
                    <w:bottom w:val="single" w:sz="2" w:space="1" w:color="FFFFFF"/>
                    <w:right w:val="single" w:sz="2" w:space="4" w:color="FFFFFF"/>
                  </w:divBdr>
                  <w:divsChild>
                    <w:div w:id="273710241">
                      <w:marLeft w:val="0"/>
                      <w:marRight w:val="0"/>
                      <w:marTop w:val="0"/>
                      <w:marBottom w:val="0"/>
                      <w:divBdr>
                        <w:top w:val="none" w:sz="0" w:space="0" w:color="auto"/>
                        <w:left w:val="none" w:sz="0" w:space="0" w:color="auto"/>
                        <w:bottom w:val="none" w:sz="0" w:space="0" w:color="auto"/>
                        <w:right w:val="none" w:sz="0" w:space="0" w:color="auto"/>
                      </w:divBdr>
                    </w:div>
                  </w:divsChild>
                </w:div>
                <w:div w:id="241184041">
                  <w:marLeft w:val="0"/>
                  <w:marRight w:val="0"/>
                  <w:marTop w:val="0"/>
                  <w:marBottom w:val="0"/>
                  <w:divBdr>
                    <w:top w:val="single" w:sz="2" w:space="1" w:color="FFFFFF"/>
                    <w:left w:val="single" w:sz="2" w:space="12" w:color="FFFFFF"/>
                    <w:bottom w:val="single" w:sz="2" w:space="1" w:color="FFFFFF"/>
                    <w:right w:val="single" w:sz="2" w:space="4" w:color="FFFFFF"/>
                  </w:divBdr>
                  <w:divsChild>
                    <w:div w:id="1497647103">
                      <w:marLeft w:val="0"/>
                      <w:marRight w:val="0"/>
                      <w:marTop w:val="0"/>
                      <w:marBottom w:val="0"/>
                      <w:divBdr>
                        <w:top w:val="none" w:sz="0" w:space="0" w:color="auto"/>
                        <w:left w:val="none" w:sz="0" w:space="0" w:color="auto"/>
                        <w:bottom w:val="none" w:sz="0" w:space="0" w:color="auto"/>
                        <w:right w:val="none" w:sz="0" w:space="0" w:color="auto"/>
                      </w:divBdr>
                    </w:div>
                  </w:divsChild>
                </w:div>
                <w:div w:id="724377296">
                  <w:marLeft w:val="0"/>
                  <w:marRight w:val="0"/>
                  <w:marTop w:val="0"/>
                  <w:marBottom w:val="0"/>
                  <w:divBdr>
                    <w:top w:val="single" w:sz="2" w:space="1" w:color="FFFFFF"/>
                    <w:left w:val="single" w:sz="2" w:space="12" w:color="FFFFFF"/>
                    <w:bottom w:val="single" w:sz="2" w:space="1" w:color="FFFFFF"/>
                    <w:right w:val="single" w:sz="2" w:space="4" w:color="FFFFFF"/>
                  </w:divBdr>
                  <w:divsChild>
                    <w:div w:id="353768891">
                      <w:marLeft w:val="0"/>
                      <w:marRight w:val="0"/>
                      <w:marTop w:val="0"/>
                      <w:marBottom w:val="0"/>
                      <w:divBdr>
                        <w:top w:val="none" w:sz="0" w:space="0" w:color="auto"/>
                        <w:left w:val="none" w:sz="0" w:space="0" w:color="auto"/>
                        <w:bottom w:val="none" w:sz="0" w:space="0" w:color="auto"/>
                        <w:right w:val="none" w:sz="0" w:space="0" w:color="auto"/>
                      </w:divBdr>
                    </w:div>
                  </w:divsChild>
                </w:div>
                <w:div w:id="1307969879">
                  <w:marLeft w:val="0"/>
                  <w:marRight w:val="0"/>
                  <w:marTop w:val="0"/>
                  <w:marBottom w:val="0"/>
                  <w:divBdr>
                    <w:top w:val="single" w:sz="2" w:space="1" w:color="FFFFFF"/>
                    <w:left w:val="single" w:sz="2" w:space="12" w:color="FFFFFF"/>
                    <w:bottom w:val="single" w:sz="2" w:space="1" w:color="FFFFFF"/>
                    <w:right w:val="single" w:sz="2" w:space="4" w:color="FFFFFF"/>
                  </w:divBdr>
                  <w:divsChild>
                    <w:div w:id="649553515">
                      <w:marLeft w:val="0"/>
                      <w:marRight w:val="0"/>
                      <w:marTop w:val="0"/>
                      <w:marBottom w:val="0"/>
                      <w:divBdr>
                        <w:top w:val="none" w:sz="0" w:space="0" w:color="auto"/>
                        <w:left w:val="none" w:sz="0" w:space="0" w:color="auto"/>
                        <w:bottom w:val="none" w:sz="0" w:space="0" w:color="auto"/>
                        <w:right w:val="none" w:sz="0" w:space="0" w:color="auto"/>
                      </w:divBdr>
                    </w:div>
                  </w:divsChild>
                </w:div>
                <w:div w:id="1247568657">
                  <w:marLeft w:val="0"/>
                  <w:marRight w:val="0"/>
                  <w:marTop w:val="0"/>
                  <w:marBottom w:val="0"/>
                  <w:divBdr>
                    <w:top w:val="single" w:sz="2" w:space="1" w:color="FFFFFF"/>
                    <w:left w:val="single" w:sz="2" w:space="12" w:color="FFFFFF"/>
                    <w:bottom w:val="single" w:sz="2" w:space="1" w:color="FFFFFF"/>
                    <w:right w:val="single" w:sz="2" w:space="4" w:color="FFFFFF"/>
                  </w:divBdr>
                  <w:divsChild>
                    <w:div w:id="1590582651">
                      <w:marLeft w:val="0"/>
                      <w:marRight w:val="0"/>
                      <w:marTop w:val="0"/>
                      <w:marBottom w:val="0"/>
                      <w:divBdr>
                        <w:top w:val="none" w:sz="0" w:space="0" w:color="auto"/>
                        <w:left w:val="none" w:sz="0" w:space="0" w:color="auto"/>
                        <w:bottom w:val="none" w:sz="0" w:space="0" w:color="auto"/>
                        <w:right w:val="none" w:sz="0" w:space="0" w:color="auto"/>
                      </w:divBdr>
                    </w:div>
                  </w:divsChild>
                </w:div>
                <w:div w:id="936525814">
                  <w:marLeft w:val="0"/>
                  <w:marRight w:val="0"/>
                  <w:marTop w:val="0"/>
                  <w:marBottom w:val="0"/>
                  <w:divBdr>
                    <w:top w:val="single" w:sz="2" w:space="1" w:color="FFFFFF"/>
                    <w:left w:val="single" w:sz="2" w:space="12" w:color="FFFFFF"/>
                    <w:bottom w:val="single" w:sz="2" w:space="4" w:color="FFFFFF"/>
                    <w:right w:val="single" w:sz="2" w:space="4" w:color="FFFFFF"/>
                  </w:divBdr>
                  <w:divsChild>
                    <w:div w:id="980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62197">
      <w:bodyDiv w:val="1"/>
      <w:marLeft w:val="0"/>
      <w:marRight w:val="0"/>
      <w:marTop w:val="0"/>
      <w:marBottom w:val="0"/>
      <w:divBdr>
        <w:top w:val="none" w:sz="0" w:space="0" w:color="auto"/>
        <w:left w:val="none" w:sz="0" w:space="0" w:color="auto"/>
        <w:bottom w:val="none" w:sz="0" w:space="0" w:color="auto"/>
        <w:right w:val="none" w:sz="0" w:space="0" w:color="auto"/>
      </w:divBdr>
      <w:divsChild>
        <w:div w:id="1513564162">
          <w:marLeft w:val="0"/>
          <w:marRight w:val="0"/>
          <w:marTop w:val="0"/>
          <w:marBottom w:val="0"/>
          <w:divBdr>
            <w:top w:val="none" w:sz="0" w:space="0" w:color="auto"/>
            <w:left w:val="none" w:sz="0" w:space="0" w:color="auto"/>
            <w:bottom w:val="none" w:sz="0" w:space="0" w:color="auto"/>
            <w:right w:val="none" w:sz="0" w:space="0" w:color="auto"/>
          </w:divBdr>
        </w:div>
      </w:divsChild>
    </w:div>
    <w:div w:id="832061535">
      <w:bodyDiv w:val="1"/>
      <w:marLeft w:val="0"/>
      <w:marRight w:val="0"/>
      <w:marTop w:val="0"/>
      <w:marBottom w:val="0"/>
      <w:divBdr>
        <w:top w:val="none" w:sz="0" w:space="0" w:color="auto"/>
        <w:left w:val="none" w:sz="0" w:space="0" w:color="auto"/>
        <w:bottom w:val="none" w:sz="0" w:space="0" w:color="auto"/>
        <w:right w:val="none" w:sz="0" w:space="0" w:color="auto"/>
      </w:divBdr>
      <w:divsChild>
        <w:div w:id="1393772558">
          <w:marLeft w:val="0"/>
          <w:marRight w:val="0"/>
          <w:marTop w:val="0"/>
          <w:marBottom w:val="0"/>
          <w:divBdr>
            <w:top w:val="none" w:sz="0" w:space="0" w:color="auto"/>
            <w:left w:val="none" w:sz="0" w:space="0" w:color="auto"/>
            <w:bottom w:val="none" w:sz="0" w:space="0" w:color="auto"/>
            <w:right w:val="none" w:sz="0" w:space="0" w:color="auto"/>
          </w:divBdr>
        </w:div>
        <w:div w:id="1787500997">
          <w:marLeft w:val="0"/>
          <w:marRight w:val="0"/>
          <w:marTop w:val="0"/>
          <w:marBottom w:val="335"/>
          <w:divBdr>
            <w:top w:val="none" w:sz="0" w:space="0" w:color="auto"/>
            <w:left w:val="none" w:sz="0" w:space="0" w:color="auto"/>
            <w:bottom w:val="none" w:sz="0" w:space="0" w:color="auto"/>
            <w:right w:val="none" w:sz="0" w:space="0" w:color="auto"/>
          </w:divBdr>
          <w:divsChild>
            <w:div w:id="698968504">
              <w:marLeft w:val="0"/>
              <w:marRight w:val="0"/>
              <w:marTop w:val="0"/>
              <w:marBottom w:val="0"/>
              <w:divBdr>
                <w:top w:val="none" w:sz="0" w:space="0" w:color="auto"/>
                <w:left w:val="none" w:sz="0" w:space="0" w:color="auto"/>
                <w:bottom w:val="none" w:sz="0" w:space="0" w:color="auto"/>
                <w:right w:val="none" w:sz="0" w:space="0" w:color="auto"/>
              </w:divBdr>
              <w:divsChild>
                <w:div w:id="127012160">
                  <w:marLeft w:val="0"/>
                  <w:marRight w:val="0"/>
                  <w:marTop w:val="0"/>
                  <w:marBottom w:val="0"/>
                  <w:divBdr>
                    <w:top w:val="single" w:sz="2" w:space="4" w:color="FFFFFF"/>
                    <w:left w:val="single" w:sz="2" w:space="12" w:color="FFFFFF"/>
                    <w:bottom w:val="single" w:sz="2" w:space="1" w:color="FFFFFF"/>
                    <w:right w:val="single" w:sz="2" w:space="4" w:color="FFFFFF"/>
                  </w:divBdr>
                  <w:divsChild>
                    <w:div w:id="1066534969">
                      <w:marLeft w:val="0"/>
                      <w:marRight w:val="0"/>
                      <w:marTop w:val="0"/>
                      <w:marBottom w:val="0"/>
                      <w:divBdr>
                        <w:top w:val="none" w:sz="0" w:space="0" w:color="auto"/>
                        <w:left w:val="none" w:sz="0" w:space="0" w:color="auto"/>
                        <w:bottom w:val="none" w:sz="0" w:space="0" w:color="auto"/>
                        <w:right w:val="none" w:sz="0" w:space="0" w:color="auto"/>
                      </w:divBdr>
                    </w:div>
                  </w:divsChild>
                </w:div>
                <w:div w:id="671299733">
                  <w:marLeft w:val="0"/>
                  <w:marRight w:val="0"/>
                  <w:marTop w:val="0"/>
                  <w:marBottom w:val="0"/>
                  <w:divBdr>
                    <w:top w:val="single" w:sz="2" w:space="1" w:color="FFFFFF"/>
                    <w:left w:val="single" w:sz="2" w:space="12" w:color="FFFFFF"/>
                    <w:bottom w:val="single" w:sz="2" w:space="1" w:color="FFFFFF"/>
                    <w:right w:val="single" w:sz="2" w:space="4" w:color="FFFFFF"/>
                  </w:divBdr>
                  <w:divsChild>
                    <w:div w:id="1759791707">
                      <w:marLeft w:val="0"/>
                      <w:marRight w:val="0"/>
                      <w:marTop w:val="0"/>
                      <w:marBottom w:val="0"/>
                      <w:divBdr>
                        <w:top w:val="none" w:sz="0" w:space="0" w:color="auto"/>
                        <w:left w:val="none" w:sz="0" w:space="0" w:color="auto"/>
                        <w:bottom w:val="none" w:sz="0" w:space="0" w:color="auto"/>
                        <w:right w:val="none" w:sz="0" w:space="0" w:color="auto"/>
                      </w:divBdr>
                    </w:div>
                  </w:divsChild>
                </w:div>
                <w:div w:id="221448339">
                  <w:marLeft w:val="0"/>
                  <w:marRight w:val="0"/>
                  <w:marTop w:val="0"/>
                  <w:marBottom w:val="0"/>
                  <w:divBdr>
                    <w:top w:val="single" w:sz="2" w:space="1" w:color="FFFFFF"/>
                    <w:left w:val="single" w:sz="2" w:space="12" w:color="FFFFFF"/>
                    <w:bottom w:val="single" w:sz="2" w:space="1" w:color="FFFFFF"/>
                    <w:right w:val="single" w:sz="2" w:space="4" w:color="FFFFFF"/>
                  </w:divBdr>
                  <w:divsChild>
                    <w:div w:id="872303184">
                      <w:marLeft w:val="0"/>
                      <w:marRight w:val="0"/>
                      <w:marTop w:val="0"/>
                      <w:marBottom w:val="0"/>
                      <w:divBdr>
                        <w:top w:val="none" w:sz="0" w:space="0" w:color="auto"/>
                        <w:left w:val="none" w:sz="0" w:space="0" w:color="auto"/>
                        <w:bottom w:val="none" w:sz="0" w:space="0" w:color="auto"/>
                        <w:right w:val="none" w:sz="0" w:space="0" w:color="auto"/>
                      </w:divBdr>
                    </w:div>
                  </w:divsChild>
                </w:div>
                <w:div w:id="1535338579">
                  <w:marLeft w:val="0"/>
                  <w:marRight w:val="0"/>
                  <w:marTop w:val="0"/>
                  <w:marBottom w:val="0"/>
                  <w:divBdr>
                    <w:top w:val="single" w:sz="2" w:space="1" w:color="FFFFFF"/>
                    <w:left w:val="single" w:sz="2" w:space="12" w:color="FFFFFF"/>
                    <w:bottom w:val="single" w:sz="2" w:space="1" w:color="FFFFFF"/>
                    <w:right w:val="single" w:sz="2" w:space="4" w:color="FFFFFF"/>
                  </w:divBdr>
                  <w:divsChild>
                    <w:div w:id="1875580828">
                      <w:marLeft w:val="0"/>
                      <w:marRight w:val="0"/>
                      <w:marTop w:val="0"/>
                      <w:marBottom w:val="0"/>
                      <w:divBdr>
                        <w:top w:val="none" w:sz="0" w:space="0" w:color="auto"/>
                        <w:left w:val="none" w:sz="0" w:space="0" w:color="auto"/>
                        <w:bottom w:val="none" w:sz="0" w:space="0" w:color="auto"/>
                        <w:right w:val="none" w:sz="0" w:space="0" w:color="auto"/>
                      </w:divBdr>
                    </w:div>
                  </w:divsChild>
                </w:div>
                <w:div w:id="129246659">
                  <w:marLeft w:val="0"/>
                  <w:marRight w:val="0"/>
                  <w:marTop w:val="0"/>
                  <w:marBottom w:val="0"/>
                  <w:divBdr>
                    <w:top w:val="single" w:sz="2" w:space="1" w:color="FFFFFF"/>
                    <w:left w:val="single" w:sz="2" w:space="12" w:color="FFFFFF"/>
                    <w:bottom w:val="single" w:sz="2" w:space="1" w:color="FFFFFF"/>
                    <w:right w:val="single" w:sz="2" w:space="4" w:color="FFFFFF"/>
                  </w:divBdr>
                  <w:divsChild>
                    <w:div w:id="1558122877">
                      <w:marLeft w:val="0"/>
                      <w:marRight w:val="0"/>
                      <w:marTop w:val="0"/>
                      <w:marBottom w:val="0"/>
                      <w:divBdr>
                        <w:top w:val="none" w:sz="0" w:space="0" w:color="auto"/>
                        <w:left w:val="none" w:sz="0" w:space="0" w:color="auto"/>
                        <w:bottom w:val="none" w:sz="0" w:space="0" w:color="auto"/>
                        <w:right w:val="none" w:sz="0" w:space="0" w:color="auto"/>
                      </w:divBdr>
                    </w:div>
                  </w:divsChild>
                </w:div>
                <w:div w:id="1628242552">
                  <w:marLeft w:val="0"/>
                  <w:marRight w:val="0"/>
                  <w:marTop w:val="0"/>
                  <w:marBottom w:val="0"/>
                  <w:divBdr>
                    <w:top w:val="single" w:sz="2" w:space="1" w:color="FFFFFF"/>
                    <w:left w:val="single" w:sz="2" w:space="12" w:color="FFFFFF"/>
                    <w:bottom w:val="single" w:sz="2" w:space="1" w:color="FFFFFF"/>
                    <w:right w:val="single" w:sz="2" w:space="4" w:color="FFFFFF"/>
                  </w:divBdr>
                  <w:divsChild>
                    <w:div w:id="768087951">
                      <w:marLeft w:val="0"/>
                      <w:marRight w:val="0"/>
                      <w:marTop w:val="0"/>
                      <w:marBottom w:val="0"/>
                      <w:divBdr>
                        <w:top w:val="none" w:sz="0" w:space="0" w:color="auto"/>
                        <w:left w:val="none" w:sz="0" w:space="0" w:color="auto"/>
                        <w:bottom w:val="none" w:sz="0" w:space="0" w:color="auto"/>
                        <w:right w:val="none" w:sz="0" w:space="0" w:color="auto"/>
                      </w:divBdr>
                    </w:div>
                  </w:divsChild>
                </w:div>
                <w:div w:id="36206658">
                  <w:marLeft w:val="0"/>
                  <w:marRight w:val="0"/>
                  <w:marTop w:val="0"/>
                  <w:marBottom w:val="0"/>
                  <w:divBdr>
                    <w:top w:val="single" w:sz="2" w:space="1" w:color="FFFFFF"/>
                    <w:left w:val="single" w:sz="2" w:space="12" w:color="FFFFFF"/>
                    <w:bottom w:val="single" w:sz="2" w:space="1" w:color="FFFFFF"/>
                    <w:right w:val="single" w:sz="2" w:space="4" w:color="FFFFFF"/>
                  </w:divBdr>
                  <w:divsChild>
                    <w:div w:id="859709232">
                      <w:marLeft w:val="0"/>
                      <w:marRight w:val="0"/>
                      <w:marTop w:val="0"/>
                      <w:marBottom w:val="0"/>
                      <w:divBdr>
                        <w:top w:val="none" w:sz="0" w:space="0" w:color="auto"/>
                        <w:left w:val="none" w:sz="0" w:space="0" w:color="auto"/>
                        <w:bottom w:val="none" w:sz="0" w:space="0" w:color="auto"/>
                        <w:right w:val="none" w:sz="0" w:space="0" w:color="auto"/>
                      </w:divBdr>
                    </w:div>
                  </w:divsChild>
                </w:div>
                <w:div w:id="751511735">
                  <w:marLeft w:val="0"/>
                  <w:marRight w:val="0"/>
                  <w:marTop w:val="0"/>
                  <w:marBottom w:val="0"/>
                  <w:divBdr>
                    <w:top w:val="single" w:sz="2" w:space="1" w:color="FFFFFF"/>
                    <w:left w:val="single" w:sz="2" w:space="12" w:color="FFFFFF"/>
                    <w:bottom w:val="single" w:sz="2" w:space="1" w:color="FFFFFF"/>
                    <w:right w:val="single" w:sz="2" w:space="4" w:color="FFFFFF"/>
                  </w:divBdr>
                  <w:divsChild>
                    <w:div w:id="971788592">
                      <w:marLeft w:val="0"/>
                      <w:marRight w:val="0"/>
                      <w:marTop w:val="0"/>
                      <w:marBottom w:val="0"/>
                      <w:divBdr>
                        <w:top w:val="none" w:sz="0" w:space="0" w:color="auto"/>
                        <w:left w:val="none" w:sz="0" w:space="0" w:color="auto"/>
                        <w:bottom w:val="none" w:sz="0" w:space="0" w:color="auto"/>
                        <w:right w:val="none" w:sz="0" w:space="0" w:color="auto"/>
                      </w:divBdr>
                    </w:div>
                  </w:divsChild>
                </w:div>
                <w:div w:id="282543804">
                  <w:marLeft w:val="0"/>
                  <w:marRight w:val="0"/>
                  <w:marTop w:val="0"/>
                  <w:marBottom w:val="0"/>
                  <w:divBdr>
                    <w:top w:val="single" w:sz="2" w:space="1" w:color="FFFFFF"/>
                    <w:left w:val="single" w:sz="2" w:space="12" w:color="FFFFFF"/>
                    <w:bottom w:val="single" w:sz="2" w:space="1" w:color="FFFFFF"/>
                    <w:right w:val="single" w:sz="2" w:space="4" w:color="FFFFFF"/>
                  </w:divBdr>
                  <w:divsChild>
                    <w:div w:id="2096974076">
                      <w:marLeft w:val="0"/>
                      <w:marRight w:val="0"/>
                      <w:marTop w:val="0"/>
                      <w:marBottom w:val="0"/>
                      <w:divBdr>
                        <w:top w:val="none" w:sz="0" w:space="0" w:color="auto"/>
                        <w:left w:val="none" w:sz="0" w:space="0" w:color="auto"/>
                        <w:bottom w:val="none" w:sz="0" w:space="0" w:color="auto"/>
                        <w:right w:val="none" w:sz="0" w:space="0" w:color="auto"/>
                      </w:divBdr>
                    </w:div>
                  </w:divsChild>
                </w:div>
                <w:div w:id="959654875">
                  <w:marLeft w:val="0"/>
                  <w:marRight w:val="0"/>
                  <w:marTop w:val="0"/>
                  <w:marBottom w:val="0"/>
                  <w:divBdr>
                    <w:top w:val="single" w:sz="2" w:space="1" w:color="FFFFFF"/>
                    <w:left w:val="single" w:sz="2" w:space="12" w:color="FFFFFF"/>
                    <w:bottom w:val="single" w:sz="2" w:space="1" w:color="FFFFFF"/>
                    <w:right w:val="single" w:sz="2" w:space="4" w:color="FFFFFF"/>
                  </w:divBdr>
                  <w:divsChild>
                    <w:div w:id="864438315">
                      <w:marLeft w:val="0"/>
                      <w:marRight w:val="0"/>
                      <w:marTop w:val="0"/>
                      <w:marBottom w:val="0"/>
                      <w:divBdr>
                        <w:top w:val="none" w:sz="0" w:space="0" w:color="auto"/>
                        <w:left w:val="none" w:sz="0" w:space="0" w:color="auto"/>
                        <w:bottom w:val="none" w:sz="0" w:space="0" w:color="auto"/>
                        <w:right w:val="none" w:sz="0" w:space="0" w:color="auto"/>
                      </w:divBdr>
                    </w:div>
                  </w:divsChild>
                </w:div>
                <w:div w:id="1637487826">
                  <w:marLeft w:val="0"/>
                  <w:marRight w:val="0"/>
                  <w:marTop w:val="0"/>
                  <w:marBottom w:val="0"/>
                  <w:divBdr>
                    <w:top w:val="single" w:sz="2" w:space="1" w:color="FFFFFF"/>
                    <w:left w:val="single" w:sz="2" w:space="12" w:color="FFFFFF"/>
                    <w:bottom w:val="single" w:sz="2" w:space="1" w:color="FFFFFF"/>
                    <w:right w:val="single" w:sz="2" w:space="4" w:color="FFFFFF"/>
                  </w:divBdr>
                  <w:divsChild>
                    <w:div w:id="8894">
                      <w:marLeft w:val="0"/>
                      <w:marRight w:val="0"/>
                      <w:marTop w:val="0"/>
                      <w:marBottom w:val="0"/>
                      <w:divBdr>
                        <w:top w:val="none" w:sz="0" w:space="0" w:color="auto"/>
                        <w:left w:val="none" w:sz="0" w:space="0" w:color="auto"/>
                        <w:bottom w:val="none" w:sz="0" w:space="0" w:color="auto"/>
                        <w:right w:val="none" w:sz="0" w:space="0" w:color="auto"/>
                      </w:divBdr>
                    </w:div>
                  </w:divsChild>
                </w:div>
                <w:div w:id="1025331605">
                  <w:marLeft w:val="0"/>
                  <w:marRight w:val="0"/>
                  <w:marTop w:val="0"/>
                  <w:marBottom w:val="0"/>
                  <w:divBdr>
                    <w:top w:val="single" w:sz="2" w:space="1" w:color="FFFFFF"/>
                    <w:left w:val="single" w:sz="2" w:space="12" w:color="FFFFFF"/>
                    <w:bottom w:val="single" w:sz="2" w:space="1" w:color="FFFFFF"/>
                    <w:right w:val="single" w:sz="2" w:space="4" w:color="FFFFFF"/>
                  </w:divBdr>
                  <w:divsChild>
                    <w:div w:id="1100418120">
                      <w:marLeft w:val="0"/>
                      <w:marRight w:val="0"/>
                      <w:marTop w:val="0"/>
                      <w:marBottom w:val="0"/>
                      <w:divBdr>
                        <w:top w:val="none" w:sz="0" w:space="0" w:color="auto"/>
                        <w:left w:val="none" w:sz="0" w:space="0" w:color="auto"/>
                        <w:bottom w:val="none" w:sz="0" w:space="0" w:color="auto"/>
                        <w:right w:val="none" w:sz="0" w:space="0" w:color="auto"/>
                      </w:divBdr>
                    </w:div>
                  </w:divsChild>
                </w:div>
                <w:div w:id="1809743763">
                  <w:marLeft w:val="0"/>
                  <w:marRight w:val="0"/>
                  <w:marTop w:val="0"/>
                  <w:marBottom w:val="0"/>
                  <w:divBdr>
                    <w:top w:val="single" w:sz="2" w:space="1" w:color="FFFFFF"/>
                    <w:left w:val="single" w:sz="2" w:space="12" w:color="FFFFFF"/>
                    <w:bottom w:val="single" w:sz="2" w:space="1" w:color="FFFFFF"/>
                    <w:right w:val="single" w:sz="2" w:space="4" w:color="FFFFFF"/>
                  </w:divBdr>
                  <w:divsChild>
                    <w:div w:id="1592547764">
                      <w:marLeft w:val="0"/>
                      <w:marRight w:val="0"/>
                      <w:marTop w:val="0"/>
                      <w:marBottom w:val="0"/>
                      <w:divBdr>
                        <w:top w:val="none" w:sz="0" w:space="0" w:color="auto"/>
                        <w:left w:val="none" w:sz="0" w:space="0" w:color="auto"/>
                        <w:bottom w:val="none" w:sz="0" w:space="0" w:color="auto"/>
                        <w:right w:val="none" w:sz="0" w:space="0" w:color="auto"/>
                      </w:divBdr>
                    </w:div>
                  </w:divsChild>
                </w:div>
                <w:div w:id="1320572087">
                  <w:marLeft w:val="0"/>
                  <w:marRight w:val="0"/>
                  <w:marTop w:val="0"/>
                  <w:marBottom w:val="0"/>
                  <w:divBdr>
                    <w:top w:val="single" w:sz="2" w:space="1" w:color="FFFFFF"/>
                    <w:left w:val="single" w:sz="2" w:space="12" w:color="FFFFFF"/>
                    <w:bottom w:val="single" w:sz="2" w:space="1" w:color="FFFFFF"/>
                    <w:right w:val="single" w:sz="2" w:space="4" w:color="FFFFFF"/>
                  </w:divBdr>
                  <w:divsChild>
                    <w:div w:id="1391072473">
                      <w:marLeft w:val="0"/>
                      <w:marRight w:val="0"/>
                      <w:marTop w:val="0"/>
                      <w:marBottom w:val="0"/>
                      <w:divBdr>
                        <w:top w:val="none" w:sz="0" w:space="0" w:color="auto"/>
                        <w:left w:val="none" w:sz="0" w:space="0" w:color="auto"/>
                        <w:bottom w:val="none" w:sz="0" w:space="0" w:color="auto"/>
                        <w:right w:val="none" w:sz="0" w:space="0" w:color="auto"/>
                      </w:divBdr>
                    </w:div>
                  </w:divsChild>
                </w:div>
                <w:div w:id="190729928">
                  <w:marLeft w:val="0"/>
                  <w:marRight w:val="0"/>
                  <w:marTop w:val="0"/>
                  <w:marBottom w:val="0"/>
                  <w:divBdr>
                    <w:top w:val="single" w:sz="2" w:space="1" w:color="FFFFFF"/>
                    <w:left w:val="single" w:sz="2" w:space="12" w:color="FFFFFF"/>
                    <w:bottom w:val="single" w:sz="2" w:space="1" w:color="FFFFFF"/>
                    <w:right w:val="single" w:sz="2" w:space="4" w:color="FFFFFF"/>
                  </w:divBdr>
                  <w:divsChild>
                    <w:div w:id="388503434">
                      <w:marLeft w:val="0"/>
                      <w:marRight w:val="0"/>
                      <w:marTop w:val="0"/>
                      <w:marBottom w:val="0"/>
                      <w:divBdr>
                        <w:top w:val="none" w:sz="0" w:space="0" w:color="auto"/>
                        <w:left w:val="none" w:sz="0" w:space="0" w:color="auto"/>
                        <w:bottom w:val="none" w:sz="0" w:space="0" w:color="auto"/>
                        <w:right w:val="none" w:sz="0" w:space="0" w:color="auto"/>
                      </w:divBdr>
                    </w:div>
                  </w:divsChild>
                </w:div>
                <w:div w:id="443425292">
                  <w:marLeft w:val="0"/>
                  <w:marRight w:val="0"/>
                  <w:marTop w:val="0"/>
                  <w:marBottom w:val="0"/>
                  <w:divBdr>
                    <w:top w:val="single" w:sz="2" w:space="1" w:color="FFFFFF"/>
                    <w:left w:val="single" w:sz="2" w:space="12" w:color="FFFFFF"/>
                    <w:bottom w:val="single" w:sz="2" w:space="1" w:color="FFFFFF"/>
                    <w:right w:val="single" w:sz="2" w:space="4" w:color="FFFFFF"/>
                  </w:divBdr>
                  <w:divsChild>
                    <w:div w:id="1844318850">
                      <w:marLeft w:val="0"/>
                      <w:marRight w:val="0"/>
                      <w:marTop w:val="0"/>
                      <w:marBottom w:val="0"/>
                      <w:divBdr>
                        <w:top w:val="none" w:sz="0" w:space="0" w:color="auto"/>
                        <w:left w:val="none" w:sz="0" w:space="0" w:color="auto"/>
                        <w:bottom w:val="none" w:sz="0" w:space="0" w:color="auto"/>
                        <w:right w:val="none" w:sz="0" w:space="0" w:color="auto"/>
                      </w:divBdr>
                    </w:div>
                  </w:divsChild>
                </w:div>
                <w:div w:id="2047943121">
                  <w:marLeft w:val="0"/>
                  <w:marRight w:val="0"/>
                  <w:marTop w:val="0"/>
                  <w:marBottom w:val="0"/>
                  <w:divBdr>
                    <w:top w:val="single" w:sz="2" w:space="1" w:color="FFFFFF"/>
                    <w:left w:val="single" w:sz="2" w:space="12" w:color="FFFFFF"/>
                    <w:bottom w:val="single" w:sz="2" w:space="1" w:color="FFFFFF"/>
                    <w:right w:val="single" w:sz="2" w:space="4" w:color="FFFFFF"/>
                  </w:divBdr>
                  <w:divsChild>
                    <w:div w:id="647899939">
                      <w:marLeft w:val="0"/>
                      <w:marRight w:val="0"/>
                      <w:marTop w:val="0"/>
                      <w:marBottom w:val="0"/>
                      <w:divBdr>
                        <w:top w:val="none" w:sz="0" w:space="0" w:color="auto"/>
                        <w:left w:val="none" w:sz="0" w:space="0" w:color="auto"/>
                        <w:bottom w:val="none" w:sz="0" w:space="0" w:color="auto"/>
                        <w:right w:val="none" w:sz="0" w:space="0" w:color="auto"/>
                      </w:divBdr>
                    </w:div>
                  </w:divsChild>
                </w:div>
                <w:div w:id="968509124">
                  <w:marLeft w:val="0"/>
                  <w:marRight w:val="0"/>
                  <w:marTop w:val="0"/>
                  <w:marBottom w:val="0"/>
                  <w:divBdr>
                    <w:top w:val="single" w:sz="2" w:space="1" w:color="FFFFFF"/>
                    <w:left w:val="single" w:sz="2" w:space="12" w:color="FFFFFF"/>
                    <w:bottom w:val="single" w:sz="2" w:space="1" w:color="FFFFFF"/>
                    <w:right w:val="single" w:sz="2" w:space="4" w:color="FFFFFF"/>
                  </w:divBdr>
                  <w:divsChild>
                    <w:div w:id="1475676449">
                      <w:marLeft w:val="0"/>
                      <w:marRight w:val="0"/>
                      <w:marTop w:val="0"/>
                      <w:marBottom w:val="0"/>
                      <w:divBdr>
                        <w:top w:val="none" w:sz="0" w:space="0" w:color="auto"/>
                        <w:left w:val="none" w:sz="0" w:space="0" w:color="auto"/>
                        <w:bottom w:val="none" w:sz="0" w:space="0" w:color="auto"/>
                        <w:right w:val="none" w:sz="0" w:space="0" w:color="auto"/>
                      </w:divBdr>
                    </w:div>
                  </w:divsChild>
                </w:div>
                <w:div w:id="282153737">
                  <w:marLeft w:val="0"/>
                  <w:marRight w:val="0"/>
                  <w:marTop w:val="0"/>
                  <w:marBottom w:val="0"/>
                  <w:divBdr>
                    <w:top w:val="single" w:sz="2" w:space="1" w:color="FFFFFF"/>
                    <w:left w:val="single" w:sz="2" w:space="12" w:color="FFFFFF"/>
                    <w:bottom w:val="single" w:sz="2" w:space="1" w:color="FFFFFF"/>
                    <w:right w:val="single" w:sz="2" w:space="4" w:color="FFFFFF"/>
                  </w:divBdr>
                  <w:divsChild>
                    <w:div w:id="1695231950">
                      <w:marLeft w:val="0"/>
                      <w:marRight w:val="0"/>
                      <w:marTop w:val="0"/>
                      <w:marBottom w:val="0"/>
                      <w:divBdr>
                        <w:top w:val="none" w:sz="0" w:space="0" w:color="auto"/>
                        <w:left w:val="none" w:sz="0" w:space="0" w:color="auto"/>
                        <w:bottom w:val="none" w:sz="0" w:space="0" w:color="auto"/>
                        <w:right w:val="none" w:sz="0" w:space="0" w:color="auto"/>
                      </w:divBdr>
                    </w:div>
                  </w:divsChild>
                </w:div>
                <w:div w:id="1252739391">
                  <w:marLeft w:val="0"/>
                  <w:marRight w:val="0"/>
                  <w:marTop w:val="0"/>
                  <w:marBottom w:val="0"/>
                  <w:divBdr>
                    <w:top w:val="single" w:sz="2" w:space="1" w:color="FFFFFF"/>
                    <w:left w:val="single" w:sz="2" w:space="12" w:color="FFFFFF"/>
                    <w:bottom w:val="single" w:sz="2" w:space="1" w:color="FFFFFF"/>
                    <w:right w:val="single" w:sz="2" w:space="4" w:color="FFFFFF"/>
                  </w:divBdr>
                  <w:divsChild>
                    <w:div w:id="792405984">
                      <w:marLeft w:val="0"/>
                      <w:marRight w:val="0"/>
                      <w:marTop w:val="0"/>
                      <w:marBottom w:val="0"/>
                      <w:divBdr>
                        <w:top w:val="none" w:sz="0" w:space="0" w:color="auto"/>
                        <w:left w:val="none" w:sz="0" w:space="0" w:color="auto"/>
                        <w:bottom w:val="none" w:sz="0" w:space="0" w:color="auto"/>
                        <w:right w:val="none" w:sz="0" w:space="0" w:color="auto"/>
                      </w:divBdr>
                    </w:div>
                  </w:divsChild>
                </w:div>
                <w:div w:id="1657758827">
                  <w:marLeft w:val="0"/>
                  <w:marRight w:val="0"/>
                  <w:marTop w:val="0"/>
                  <w:marBottom w:val="0"/>
                  <w:divBdr>
                    <w:top w:val="single" w:sz="2" w:space="1" w:color="FFFFFF"/>
                    <w:left w:val="single" w:sz="2" w:space="12" w:color="FFFFFF"/>
                    <w:bottom w:val="single" w:sz="2" w:space="1" w:color="FFFFFF"/>
                    <w:right w:val="single" w:sz="2" w:space="4" w:color="FFFFFF"/>
                  </w:divBdr>
                  <w:divsChild>
                    <w:div w:id="593439606">
                      <w:marLeft w:val="0"/>
                      <w:marRight w:val="0"/>
                      <w:marTop w:val="0"/>
                      <w:marBottom w:val="0"/>
                      <w:divBdr>
                        <w:top w:val="none" w:sz="0" w:space="0" w:color="auto"/>
                        <w:left w:val="none" w:sz="0" w:space="0" w:color="auto"/>
                        <w:bottom w:val="none" w:sz="0" w:space="0" w:color="auto"/>
                        <w:right w:val="none" w:sz="0" w:space="0" w:color="auto"/>
                      </w:divBdr>
                    </w:div>
                  </w:divsChild>
                </w:div>
                <w:div w:id="1484010085">
                  <w:marLeft w:val="0"/>
                  <w:marRight w:val="0"/>
                  <w:marTop w:val="0"/>
                  <w:marBottom w:val="0"/>
                  <w:divBdr>
                    <w:top w:val="single" w:sz="2" w:space="1" w:color="FFFFFF"/>
                    <w:left w:val="single" w:sz="2" w:space="12" w:color="FFFFFF"/>
                    <w:bottom w:val="single" w:sz="2" w:space="1" w:color="FFFFFF"/>
                    <w:right w:val="single" w:sz="2" w:space="4" w:color="FFFFFF"/>
                  </w:divBdr>
                  <w:divsChild>
                    <w:div w:id="136265945">
                      <w:marLeft w:val="0"/>
                      <w:marRight w:val="0"/>
                      <w:marTop w:val="0"/>
                      <w:marBottom w:val="0"/>
                      <w:divBdr>
                        <w:top w:val="none" w:sz="0" w:space="0" w:color="auto"/>
                        <w:left w:val="none" w:sz="0" w:space="0" w:color="auto"/>
                        <w:bottom w:val="none" w:sz="0" w:space="0" w:color="auto"/>
                        <w:right w:val="none" w:sz="0" w:space="0" w:color="auto"/>
                      </w:divBdr>
                    </w:div>
                  </w:divsChild>
                </w:div>
                <w:div w:id="707267373">
                  <w:marLeft w:val="0"/>
                  <w:marRight w:val="0"/>
                  <w:marTop w:val="0"/>
                  <w:marBottom w:val="0"/>
                  <w:divBdr>
                    <w:top w:val="single" w:sz="2" w:space="1" w:color="FFFFFF"/>
                    <w:left w:val="single" w:sz="2" w:space="12" w:color="FFFFFF"/>
                    <w:bottom w:val="single" w:sz="2" w:space="1" w:color="FFFFFF"/>
                    <w:right w:val="single" w:sz="2" w:space="4" w:color="FFFFFF"/>
                  </w:divBdr>
                  <w:divsChild>
                    <w:div w:id="1388067118">
                      <w:marLeft w:val="0"/>
                      <w:marRight w:val="0"/>
                      <w:marTop w:val="0"/>
                      <w:marBottom w:val="0"/>
                      <w:divBdr>
                        <w:top w:val="none" w:sz="0" w:space="0" w:color="auto"/>
                        <w:left w:val="none" w:sz="0" w:space="0" w:color="auto"/>
                        <w:bottom w:val="none" w:sz="0" w:space="0" w:color="auto"/>
                        <w:right w:val="none" w:sz="0" w:space="0" w:color="auto"/>
                      </w:divBdr>
                    </w:div>
                  </w:divsChild>
                </w:div>
                <w:div w:id="924537165">
                  <w:marLeft w:val="0"/>
                  <w:marRight w:val="0"/>
                  <w:marTop w:val="0"/>
                  <w:marBottom w:val="0"/>
                  <w:divBdr>
                    <w:top w:val="single" w:sz="2" w:space="1" w:color="FFFFFF"/>
                    <w:left w:val="single" w:sz="2" w:space="12" w:color="FFFFFF"/>
                    <w:bottom w:val="single" w:sz="2" w:space="1" w:color="FFFFFF"/>
                    <w:right w:val="single" w:sz="2" w:space="4" w:color="FFFFFF"/>
                  </w:divBdr>
                  <w:divsChild>
                    <w:div w:id="1353609329">
                      <w:marLeft w:val="0"/>
                      <w:marRight w:val="0"/>
                      <w:marTop w:val="0"/>
                      <w:marBottom w:val="0"/>
                      <w:divBdr>
                        <w:top w:val="none" w:sz="0" w:space="0" w:color="auto"/>
                        <w:left w:val="none" w:sz="0" w:space="0" w:color="auto"/>
                        <w:bottom w:val="none" w:sz="0" w:space="0" w:color="auto"/>
                        <w:right w:val="none" w:sz="0" w:space="0" w:color="auto"/>
                      </w:divBdr>
                    </w:div>
                  </w:divsChild>
                </w:div>
                <w:div w:id="902331012">
                  <w:marLeft w:val="0"/>
                  <w:marRight w:val="0"/>
                  <w:marTop w:val="0"/>
                  <w:marBottom w:val="0"/>
                  <w:divBdr>
                    <w:top w:val="single" w:sz="2" w:space="1" w:color="FFFFFF"/>
                    <w:left w:val="single" w:sz="2" w:space="12" w:color="FFFFFF"/>
                    <w:bottom w:val="single" w:sz="2" w:space="1" w:color="FFFFFF"/>
                    <w:right w:val="single" w:sz="2" w:space="4" w:color="FFFFFF"/>
                  </w:divBdr>
                  <w:divsChild>
                    <w:div w:id="345596189">
                      <w:marLeft w:val="0"/>
                      <w:marRight w:val="0"/>
                      <w:marTop w:val="0"/>
                      <w:marBottom w:val="0"/>
                      <w:divBdr>
                        <w:top w:val="none" w:sz="0" w:space="0" w:color="auto"/>
                        <w:left w:val="none" w:sz="0" w:space="0" w:color="auto"/>
                        <w:bottom w:val="none" w:sz="0" w:space="0" w:color="auto"/>
                        <w:right w:val="none" w:sz="0" w:space="0" w:color="auto"/>
                      </w:divBdr>
                    </w:div>
                  </w:divsChild>
                </w:div>
                <w:div w:id="1600025107">
                  <w:marLeft w:val="0"/>
                  <w:marRight w:val="0"/>
                  <w:marTop w:val="0"/>
                  <w:marBottom w:val="0"/>
                  <w:divBdr>
                    <w:top w:val="single" w:sz="2" w:space="1" w:color="FFFFFF"/>
                    <w:left w:val="single" w:sz="2" w:space="12" w:color="FFFFFF"/>
                    <w:bottom w:val="single" w:sz="2" w:space="1" w:color="FFFFFF"/>
                    <w:right w:val="single" w:sz="2" w:space="4" w:color="FFFFFF"/>
                  </w:divBdr>
                  <w:divsChild>
                    <w:div w:id="865480810">
                      <w:marLeft w:val="0"/>
                      <w:marRight w:val="0"/>
                      <w:marTop w:val="0"/>
                      <w:marBottom w:val="0"/>
                      <w:divBdr>
                        <w:top w:val="none" w:sz="0" w:space="0" w:color="auto"/>
                        <w:left w:val="none" w:sz="0" w:space="0" w:color="auto"/>
                        <w:bottom w:val="none" w:sz="0" w:space="0" w:color="auto"/>
                        <w:right w:val="none" w:sz="0" w:space="0" w:color="auto"/>
                      </w:divBdr>
                    </w:div>
                  </w:divsChild>
                </w:div>
                <w:div w:id="960916823">
                  <w:marLeft w:val="0"/>
                  <w:marRight w:val="0"/>
                  <w:marTop w:val="0"/>
                  <w:marBottom w:val="0"/>
                  <w:divBdr>
                    <w:top w:val="single" w:sz="2" w:space="1" w:color="FFFFFF"/>
                    <w:left w:val="single" w:sz="2" w:space="12" w:color="FFFFFF"/>
                    <w:bottom w:val="single" w:sz="2" w:space="1" w:color="FFFFFF"/>
                    <w:right w:val="single" w:sz="2" w:space="4" w:color="FFFFFF"/>
                  </w:divBdr>
                  <w:divsChild>
                    <w:div w:id="1894805994">
                      <w:marLeft w:val="0"/>
                      <w:marRight w:val="0"/>
                      <w:marTop w:val="0"/>
                      <w:marBottom w:val="0"/>
                      <w:divBdr>
                        <w:top w:val="none" w:sz="0" w:space="0" w:color="auto"/>
                        <w:left w:val="none" w:sz="0" w:space="0" w:color="auto"/>
                        <w:bottom w:val="none" w:sz="0" w:space="0" w:color="auto"/>
                        <w:right w:val="none" w:sz="0" w:space="0" w:color="auto"/>
                      </w:divBdr>
                    </w:div>
                  </w:divsChild>
                </w:div>
                <w:div w:id="248738511">
                  <w:marLeft w:val="0"/>
                  <w:marRight w:val="0"/>
                  <w:marTop w:val="0"/>
                  <w:marBottom w:val="0"/>
                  <w:divBdr>
                    <w:top w:val="single" w:sz="2" w:space="1" w:color="FFFFFF"/>
                    <w:left w:val="single" w:sz="2" w:space="12" w:color="FFFFFF"/>
                    <w:bottom w:val="single" w:sz="2" w:space="1" w:color="FFFFFF"/>
                    <w:right w:val="single" w:sz="2" w:space="4" w:color="FFFFFF"/>
                  </w:divBdr>
                  <w:divsChild>
                    <w:div w:id="1517037187">
                      <w:marLeft w:val="0"/>
                      <w:marRight w:val="0"/>
                      <w:marTop w:val="0"/>
                      <w:marBottom w:val="0"/>
                      <w:divBdr>
                        <w:top w:val="none" w:sz="0" w:space="0" w:color="auto"/>
                        <w:left w:val="none" w:sz="0" w:space="0" w:color="auto"/>
                        <w:bottom w:val="none" w:sz="0" w:space="0" w:color="auto"/>
                        <w:right w:val="none" w:sz="0" w:space="0" w:color="auto"/>
                      </w:divBdr>
                    </w:div>
                  </w:divsChild>
                </w:div>
                <w:div w:id="897470571">
                  <w:marLeft w:val="0"/>
                  <w:marRight w:val="0"/>
                  <w:marTop w:val="0"/>
                  <w:marBottom w:val="0"/>
                  <w:divBdr>
                    <w:top w:val="single" w:sz="2" w:space="1" w:color="FFFFFF"/>
                    <w:left w:val="single" w:sz="2" w:space="12" w:color="FFFFFF"/>
                    <w:bottom w:val="single" w:sz="2" w:space="1" w:color="FFFFFF"/>
                    <w:right w:val="single" w:sz="2" w:space="4" w:color="FFFFFF"/>
                  </w:divBdr>
                  <w:divsChild>
                    <w:div w:id="569340804">
                      <w:marLeft w:val="0"/>
                      <w:marRight w:val="0"/>
                      <w:marTop w:val="0"/>
                      <w:marBottom w:val="0"/>
                      <w:divBdr>
                        <w:top w:val="none" w:sz="0" w:space="0" w:color="auto"/>
                        <w:left w:val="none" w:sz="0" w:space="0" w:color="auto"/>
                        <w:bottom w:val="none" w:sz="0" w:space="0" w:color="auto"/>
                        <w:right w:val="none" w:sz="0" w:space="0" w:color="auto"/>
                      </w:divBdr>
                    </w:div>
                  </w:divsChild>
                </w:div>
                <w:div w:id="567108643">
                  <w:marLeft w:val="0"/>
                  <w:marRight w:val="0"/>
                  <w:marTop w:val="0"/>
                  <w:marBottom w:val="0"/>
                  <w:divBdr>
                    <w:top w:val="single" w:sz="2" w:space="1" w:color="FFFFFF"/>
                    <w:left w:val="single" w:sz="2" w:space="12" w:color="FFFFFF"/>
                    <w:bottom w:val="single" w:sz="2" w:space="1" w:color="FFFFFF"/>
                    <w:right w:val="single" w:sz="2" w:space="4" w:color="FFFFFF"/>
                  </w:divBdr>
                  <w:divsChild>
                    <w:div w:id="1031762025">
                      <w:marLeft w:val="0"/>
                      <w:marRight w:val="0"/>
                      <w:marTop w:val="0"/>
                      <w:marBottom w:val="0"/>
                      <w:divBdr>
                        <w:top w:val="none" w:sz="0" w:space="0" w:color="auto"/>
                        <w:left w:val="none" w:sz="0" w:space="0" w:color="auto"/>
                        <w:bottom w:val="none" w:sz="0" w:space="0" w:color="auto"/>
                        <w:right w:val="none" w:sz="0" w:space="0" w:color="auto"/>
                      </w:divBdr>
                    </w:div>
                  </w:divsChild>
                </w:div>
                <w:div w:id="773748166">
                  <w:marLeft w:val="0"/>
                  <w:marRight w:val="0"/>
                  <w:marTop w:val="0"/>
                  <w:marBottom w:val="0"/>
                  <w:divBdr>
                    <w:top w:val="single" w:sz="2" w:space="1" w:color="FFFFFF"/>
                    <w:left w:val="single" w:sz="2" w:space="12" w:color="FFFFFF"/>
                    <w:bottom w:val="single" w:sz="2" w:space="1" w:color="FFFFFF"/>
                    <w:right w:val="single" w:sz="2" w:space="4" w:color="FFFFFF"/>
                  </w:divBdr>
                  <w:divsChild>
                    <w:div w:id="672145838">
                      <w:marLeft w:val="0"/>
                      <w:marRight w:val="0"/>
                      <w:marTop w:val="0"/>
                      <w:marBottom w:val="0"/>
                      <w:divBdr>
                        <w:top w:val="none" w:sz="0" w:space="0" w:color="auto"/>
                        <w:left w:val="none" w:sz="0" w:space="0" w:color="auto"/>
                        <w:bottom w:val="none" w:sz="0" w:space="0" w:color="auto"/>
                        <w:right w:val="none" w:sz="0" w:space="0" w:color="auto"/>
                      </w:divBdr>
                    </w:div>
                  </w:divsChild>
                </w:div>
                <w:div w:id="392435807">
                  <w:marLeft w:val="0"/>
                  <w:marRight w:val="0"/>
                  <w:marTop w:val="0"/>
                  <w:marBottom w:val="0"/>
                  <w:divBdr>
                    <w:top w:val="single" w:sz="2" w:space="1" w:color="FFFFFF"/>
                    <w:left w:val="single" w:sz="2" w:space="12" w:color="FFFFFF"/>
                    <w:bottom w:val="single" w:sz="2" w:space="1" w:color="FFFFFF"/>
                    <w:right w:val="single" w:sz="2" w:space="4" w:color="FFFFFF"/>
                  </w:divBdr>
                  <w:divsChild>
                    <w:div w:id="1583102997">
                      <w:marLeft w:val="0"/>
                      <w:marRight w:val="0"/>
                      <w:marTop w:val="0"/>
                      <w:marBottom w:val="0"/>
                      <w:divBdr>
                        <w:top w:val="none" w:sz="0" w:space="0" w:color="auto"/>
                        <w:left w:val="none" w:sz="0" w:space="0" w:color="auto"/>
                        <w:bottom w:val="none" w:sz="0" w:space="0" w:color="auto"/>
                        <w:right w:val="none" w:sz="0" w:space="0" w:color="auto"/>
                      </w:divBdr>
                    </w:div>
                  </w:divsChild>
                </w:div>
                <w:div w:id="482739695">
                  <w:marLeft w:val="0"/>
                  <w:marRight w:val="0"/>
                  <w:marTop w:val="0"/>
                  <w:marBottom w:val="0"/>
                  <w:divBdr>
                    <w:top w:val="single" w:sz="2" w:space="1" w:color="FFFFFF"/>
                    <w:left w:val="single" w:sz="2" w:space="12" w:color="FFFFFF"/>
                    <w:bottom w:val="single" w:sz="2" w:space="1" w:color="FFFFFF"/>
                    <w:right w:val="single" w:sz="2" w:space="4" w:color="FFFFFF"/>
                  </w:divBdr>
                  <w:divsChild>
                    <w:div w:id="164173259">
                      <w:marLeft w:val="0"/>
                      <w:marRight w:val="0"/>
                      <w:marTop w:val="0"/>
                      <w:marBottom w:val="0"/>
                      <w:divBdr>
                        <w:top w:val="none" w:sz="0" w:space="0" w:color="auto"/>
                        <w:left w:val="none" w:sz="0" w:space="0" w:color="auto"/>
                        <w:bottom w:val="none" w:sz="0" w:space="0" w:color="auto"/>
                        <w:right w:val="none" w:sz="0" w:space="0" w:color="auto"/>
                      </w:divBdr>
                    </w:div>
                  </w:divsChild>
                </w:div>
                <w:div w:id="1297107253">
                  <w:marLeft w:val="0"/>
                  <w:marRight w:val="0"/>
                  <w:marTop w:val="0"/>
                  <w:marBottom w:val="0"/>
                  <w:divBdr>
                    <w:top w:val="single" w:sz="2" w:space="1" w:color="FFFFFF"/>
                    <w:left w:val="single" w:sz="2" w:space="12" w:color="FFFFFF"/>
                    <w:bottom w:val="single" w:sz="2" w:space="1" w:color="FFFFFF"/>
                    <w:right w:val="single" w:sz="2" w:space="4" w:color="FFFFFF"/>
                  </w:divBdr>
                  <w:divsChild>
                    <w:div w:id="792137831">
                      <w:marLeft w:val="0"/>
                      <w:marRight w:val="0"/>
                      <w:marTop w:val="0"/>
                      <w:marBottom w:val="0"/>
                      <w:divBdr>
                        <w:top w:val="none" w:sz="0" w:space="0" w:color="auto"/>
                        <w:left w:val="none" w:sz="0" w:space="0" w:color="auto"/>
                        <w:bottom w:val="none" w:sz="0" w:space="0" w:color="auto"/>
                        <w:right w:val="none" w:sz="0" w:space="0" w:color="auto"/>
                      </w:divBdr>
                    </w:div>
                  </w:divsChild>
                </w:div>
                <w:div w:id="1756394640">
                  <w:marLeft w:val="0"/>
                  <w:marRight w:val="0"/>
                  <w:marTop w:val="0"/>
                  <w:marBottom w:val="0"/>
                  <w:divBdr>
                    <w:top w:val="single" w:sz="2" w:space="1" w:color="FFFFFF"/>
                    <w:left w:val="single" w:sz="2" w:space="12" w:color="FFFFFF"/>
                    <w:bottom w:val="single" w:sz="2" w:space="1" w:color="FFFFFF"/>
                    <w:right w:val="single" w:sz="2" w:space="4" w:color="FFFFFF"/>
                  </w:divBdr>
                  <w:divsChild>
                    <w:div w:id="204367692">
                      <w:marLeft w:val="0"/>
                      <w:marRight w:val="0"/>
                      <w:marTop w:val="0"/>
                      <w:marBottom w:val="0"/>
                      <w:divBdr>
                        <w:top w:val="none" w:sz="0" w:space="0" w:color="auto"/>
                        <w:left w:val="none" w:sz="0" w:space="0" w:color="auto"/>
                        <w:bottom w:val="none" w:sz="0" w:space="0" w:color="auto"/>
                        <w:right w:val="none" w:sz="0" w:space="0" w:color="auto"/>
                      </w:divBdr>
                    </w:div>
                  </w:divsChild>
                </w:div>
                <w:div w:id="688145477">
                  <w:marLeft w:val="0"/>
                  <w:marRight w:val="0"/>
                  <w:marTop w:val="0"/>
                  <w:marBottom w:val="0"/>
                  <w:divBdr>
                    <w:top w:val="single" w:sz="2" w:space="1" w:color="FFFFFF"/>
                    <w:left w:val="single" w:sz="2" w:space="12" w:color="FFFFFF"/>
                    <w:bottom w:val="single" w:sz="2" w:space="1" w:color="FFFFFF"/>
                    <w:right w:val="single" w:sz="2" w:space="4" w:color="FFFFFF"/>
                  </w:divBdr>
                  <w:divsChild>
                    <w:div w:id="1578972985">
                      <w:marLeft w:val="0"/>
                      <w:marRight w:val="0"/>
                      <w:marTop w:val="0"/>
                      <w:marBottom w:val="0"/>
                      <w:divBdr>
                        <w:top w:val="none" w:sz="0" w:space="0" w:color="auto"/>
                        <w:left w:val="none" w:sz="0" w:space="0" w:color="auto"/>
                        <w:bottom w:val="none" w:sz="0" w:space="0" w:color="auto"/>
                        <w:right w:val="none" w:sz="0" w:space="0" w:color="auto"/>
                      </w:divBdr>
                    </w:div>
                  </w:divsChild>
                </w:div>
                <w:div w:id="358970947">
                  <w:marLeft w:val="0"/>
                  <w:marRight w:val="0"/>
                  <w:marTop w:val="0"/>
                  <w:marBottom w:val="0"/>
                  <w:divBdr>
                    <w:top w:val="single" w:sz="2" w:space="1" w:color="FFFFFF"/>
                    <w:left w:val="single" w:sz="2" w:space="12" w:color="FFFFFF"/>
                    <w:bottom w:val="single" w:sz="2" w:space="1" w:color="FFFFFF"/>
                    <w:right w:val="single" w:sz="2" w:space="4" w:color="FFFFFF"/>
                  </w:divBdr>
                  <w:divsChild>
                    <w:div w:id="356126885">
                      <w:marLeft w:val="0"/>
                      <w:marRight w:val="0"/>
                      <w:marTop w:val="0"/>
                      <w:marBottom w:val="0"/>
                      <w:divBdr>
                        <w:top w:val="none" w:sz="0" w:space="0" w:color="auto"/>
                        <w:left w:val="none" w:sz="0" w:space="0" w:color="auto"/>
                        <w:bottom w:val="none" w:sz="0" w:space="0" w:color="auto"/>
                        <w:right w:val="none" w:sz="0" w:space="0" w:color="auto"/>
                      </w:divBdr>
                    </w:div>
                  </w:divsChild>
                </w:div>
                <w:div w:id="2023895625">
                  <w:marLeft w:val="0"/>
                  <w:marRight w:val="0"/>
                  <w:marTop w:val="0"/>
                  <w:marBottom w:val="0"/>
                  <w:divBdr>
                    <w:top w:val="single" w:sz="2" w:space="1" w:color="FFFFFF"/>
                    <w:left w:val="single" w:sz="2" w:space="12" w:color="FFFFFF"/>
                    <w:bottom w:val="single" w:sz="2" w:space="1" w:color="FFFFFF"/>
                    <w:right w:val="single" w:sz="2" w:space="4" w:color="FFFFFF"/>
                  </w:divBdr>
                  <w:divsChild>
                    <w:div w:id="429471337">
                      <w:marLeft w:val="0"/>
                      <w:marRight w:val="0"/>
                      <w:marTop w:val="0"/>
                      <w:marBottom w:val="0"/>
                      <w:divBdr>
                        <w:top w:val="none" w:sz="0" w:space="0" w:color="auto"/>
                        <w:left w:val="none" w:sz="0" w:space="0" w:color="auto"/>
                        <w:bottom w:val="none" w:sz="0" w:space="0" w:color="auto"/>
                        <w:right w:val="none" w:sz="0" w:space="0" w:color="auto"/>
                      </w:divBdr>
                    </w:div>
                  </w:divsChild>
                </w:div>
                <w:div w:id="551965485">
                  <w:marLeft w:val="0"/>
                  <w:marRight w:val="0"/>
                  <w:marTop w:val="0"/>
                  <w:marBottom w:val="0"/>
                  <w:divBdr>
                    <w:top w:val="single" w:sz="2" w:space="1" w:color="FFFFFF"/>
                    <w:left w:val="single" w:sz="2" w:space="12" w:color="FFFFFF"/>
                    <w:bottom w:val="single" w:sz="2" w:space="1" w:color="FFFFFF"/>
                    <w:right w:val="single" w:sz="2" w:space="4" w:color="FFFFFF"/>
                  </w:divBdr>
                  <w:divsChild>
                    <w:div w:id="786312850">
                      <w:marLeft w:val="0"/>
                      <w:marRight w:val="0"/>
                      <w:marTop w:val="0"/>
                      <w:marBottom w:val="0"/>
                      <w:divBdr>
                        <w:top w:val="none" w:sz="0" w:space="0" w:color="auto"/>
                        <w:left w:val="none" w:sz="0" w:space="0" w:color="auto"/>
                        <w:bottom w:val="none" w:sz="0" w:space="0" w:color="auto"/>
                        <w:right w:val="none" w:sz="0" w:space="0" w:color="auto"/>
                      </w:divBdr>
                    </w:div>
                  </w:divsChild>
                </w:div>
                <w:div w:id="861476391">
                  <w:marLeft w:val="0"/>
                  <w:marRight w:val="0"/>
                  <w:marTop w:val="0"/>
                  <w:marBottom w:val="0"/>
                  <w:divBdr>
                    <w:top w:val="single" w:sz="2" w:space="1" w:color="FFFFFF"/>
                    <w:left w:val="single" w:sz="2" w:space="12" w:color="FFFFFF"/>
                    <w:bottom w:val="single" w:sz="2" w:space="1" w:color="FFFFFF"/>
                    <w:right w:val="single" w:sz="2" w:space="4" w:color="FFFFFF"/>
                  </w:divBdr>
                  <w:divsChild>
                    <w:div w:id="169414014">
                      <w:marLeft w:val="0"/>
                      <w:marRight w:val="0"/>
                      <w:marTop w:val="0"/>
                      <w:marBottom w:val="0"/>
                      <w:divBdr>
                        <w:top w:val="none" w:sz="0" w:space="0" w:color="auto"/>
                        <w:left w:val="none" w:sz="0" w:space="0" w:color="auto"/>
                        <w:bottom w:val="none" w:sz="0" w:space="0" w:color="auto"/>
                        <w:right w:val="none" w:sz="0" w:space="0" w:color="auto"/>
                      </w:divBdr>
                    </w:div>
                  </w:divsChild>
                </w:div>
                <w:div w:id="1290207874">
                  <w:marLeft w:val="0"/>
                  <w:marRight w:val="0"/>
                  <w:marTop w:val="0"/>
                  <w:marBottom w:val="0"/>
                  <w:divBdr>
                    <w:top w:val="single" w:sz="2" w:space="1" w:color="FFFFFF"/>
                    <w:left w:val="single" w:sz="2" w:space="12" w:color="FFFFFF"/>
                    <w:bottom w:val="single" w:sz="2" w:space="1" w:color="FFFFFF"/>
                    <w:right w:val="single" w:sz="2" w:space="4" w:color="FFFFFF"/>
                  </w:divBdr>
                  <w:divsChild>
                    <w:div w:id="1934514361">
                      <w:marLeft w:val="0"/>
                      <w:marRight w:val="0"/>
                      <w:marTop w:val="0"/>
                      <w:marBottom w:val="0"/>
                      <w:divBdr>
                        <w:top w:val="none" w:sz="0" w:space="0" w:color="auto"/>
                        <w:left w:val="none" w:sz="0" w:space="0" w:color="auto"/>
                        <w:bottom w:val="none" w:sz="0" w:space="0" w:color="auto"/>
                        <w:right w:val="none" w:sz="0" w:space="0" w:color="auto"/>
                      </w:divBdr>
                    </w:div>
                  </w:divsChild>
                </w:div>
                <w:div w:id="280380081">
                  <w:marLeft w:val="0"/>
                  <w:marRight w:val="0"/>
                  <w:marTop w:val="0"/>
                  <w:marBottom w:val="0"/>
                  <w:divBdr>
                    <w:top w:val="single" w:sz="2" w:space="1" w:color="FFFFFF"/>
                    <w:left w:val="single" w:sz="2" w:space="12" w:color="FFFFFF"/>
                    <w:bottom w:val="single" w:sz="2" w:space="1" w:color="FFFFFF"/>
                    <w:right w:val="single" w:sz="2" w:space="4" w:color="FFFFFF"/>
                  </w:divBdr>
                  <w:divsChild>
                    <w:div w:id="1201895576">
                      <w:marLeft w:val="0"/>
                      <w:marRight w:val="0"/>
                      <w:marTop w:val="0"/>
                      <w:marBottom w:val="0"/>
                      <w:divBdr>
                        <w:top w:val="none" w:sz="0" w:space="0" w:color="auto"/>
                        <w:left w:val="none" w:sz="0" w:space="0" w:color="auto"/>
                        <w:bottom w:val="none" w:sz="0" w:space="0" w:color="auto"/>
                        <w:right w:val="none" w:sz="0" w:space="0" w:color="auto"/>
                      </w:divBdr>
                    </w:div>
                  </w:divsChild>
                </w:div>
                <w:div w:id="1148474225">
                  <w:marLeft w:val="0"/>
                  <w:marRight w:val="0"/>
                  <w:marTop w:val="0"/>
                  <w:marBottom w:val="0"/>
                  <w:divBdr>
                    <w:top w:val="single" w:sz="2" w:space="1" w:color="FFFFFF"/>
                    <w:left w:val="single" w:sz="2" w:space="12" w:color="FFFFFF"/>
                    <w:bottom w:val="single" w:sz="2" w:space="1" w:color="FFFFFF"/>
                    <w:right w:val="single" w:sz="2" w:space="4" w:color="FFFFFF"/>
                  </w:divBdr>
                  <w:divsChild>
                    <w:div w:id="527718328">
                      <w:marLeft w:val="0"/>
                      <w:marRight w:val="0"/>
                      <w:marTop w:val="0"/>
                      <w:marBottom w:val="0"/>
                      <w:divBdr>
                        <w:top w:val="none" w:sz="0" w:space="0" w:color="auto"/>
                        <w:left w:val="none" w:sz="0" w:space="0" w:color="auto"/>
                        <w:bottom w:val="none" w:sz="0" w:space="0" w:color="auto"/>
                        <w:right w:val="none" w:sz="0" w:space="0" w:color="auto"/>
                      </w:divBdr>
                    </w:div>
                  </w:divsChild>
                </w:div>
                <w:div w:id="803893325">
                  <w:marLeft w:val="0"/>
                  <w:marRight w:val="0"/>
                  <w:marTop w:val="0"/>
                  <w:marBottom w:val="0"/>
                  <w:divBdr>
                    <w:top w:val="single" w:sz="2" w:space="1" w:color="FFFFFF"/>
                    <w:left w:val="single" w:sz="2" w:space="12" w:color="FFFFFF"/>
                    <w:bottom w:val="single" w:sz="2" w:space="1" w:color="FFFFFF"/>
                    <w:right w:val="single" w:sz="2" w:space="4" w:color="FFFFFF"/>
                  </w:divBdr>
                  <w:divsChild>
                    <w:div w:id="761725012">
                      <w:marLeft w:val="0"/>
                      <w:marRight w:val="0"/>
                      <w:marTop w:val="0"/>
                      <w:marBottom w:val="0"/>
                      <w:divBdr>
                        <w:top w:val="none" w:sz="0" w:space="0" w:color="auto"/>
                        <w:left w:val="none" w:sz="0" w:space="0" w:color="auto"/>
                        <w:bottom w:val="none" w:sz="0" w:space="0" w:color="auto"/>
                        <w:right w:val="none" w:sz="0" w:space="0" w:color="auto"/>
                      </w:divBdr>
                    </w:div>
                  </w:divsChild>
                </w:div>
                <w:div w:id="1321348766">
                  <w:marLeft w:val="0"/>
                  <w:marRight w:val="0"/>
                  <w:marTop w:val="0"/>
                  <w:marBottom w:val="0"/>
                  <w:divBdr>
                    <w:top w:val="single" w:sz="2" w:space="1" w:color="FFFFFF"/>
                    <w:left w:val="single" w:sz="2" w:space="12" w:color="FFFFFF"/>
                    <w:bottom w:val="single" w:sz="2" w:space="1" w:color="FFFFFF"/>
                    <w:right w:val="single" w:sz="2" w:space="4" w:color="FFFFFF"/>
                  </w:divBdr>
                  <w:divsChild>
                    <w:div w:id="1663505872">
                      <w:marLeft w:val="0"/>
                      <w:marRight w:val="0"/>
                      <w:marTop w:val="0"/>
                      <w:marBottom w:val="0"/>
                      <w:divBdr>
                        <w:top w:val="none" w:sz="0" w:space="0" w:color="auto"/>
                        <w:left w:val="none" w:sz="0" w:space="0" w:color="auto"/>
                        <w:bottom w:val="none" w:sz="0" w:space="0" w:color="auto"/>
                        <w:right w:val="none" w:sz="0" w:space="0" w:color="auto"/>
                      </w:divBdr>
                    </w:div>
                  </w:divsChild>
                </w:div>
                <w:div w:id="589194232">
                  <w:marLeft w:val="0"/>
                  <w:marRight w:val="0"/>
                  <w:marTop w:val="0"/>
                  <w:marBottom w:val="0"/>
                  <w:divBdr>
                    <w:top w:val="single" w:sz="2" w:space="1" w:color="FFFFFF"/>
                    <w:left w:val="single" w:sz="2" w:space="12" w:color="FFFFFF"/>
                    <w:bottom w:val="single" w:sz="2" w:space="1" w:color="FFFFFF"/>
                    <w:right w:val="single" w:sz="2" w:space="4" w:color="FFFFFF"/>
                  </w:divBdr>
                  <w:divsChild>
                    <w:div w:id="171770597">
                      <w:marLeft w:val="0"/>
                      <w:marRight w:val="0"/>
                      <w:marTop w:val="0"/>
                      <w:marBottom w:val="0"/>
                      <w:divBdr>
                        <w:top w:val="none" w:sz="0" w:space="0" w:color="auto"/>
                        <w:left w:val="none" w:sz="0" w:space="0" w:color="auto"/>
                        <w:bottom w:val="none" w:sz="0" w:space="0" w:color="auto"/>
                        <w:right w:val="none" w:sz="0" w:space="0" w:color="auto"/>
                      </w:divBdr>
                    </w:div>
                  </w:divsChild>
                </w:div>
                <w:div w:id="1880775825">
                  <w:marLeft w:val="0"/>
                  <w:marRight w:val="0"/>
                  <w:marTop w:val="0"/>
                  <w:marBottom w:val="0"/>
                  <w:divBdr>
                    <w:top w:val="single" w:sz="2" w:space="1" w:color="FFFFFF"/>
                    <w:left w:val="single" w:sz="2" w:space="12" w:color="FFFFFF"/>
                    <w:bottom w:val="single" w:sz="2" w:space="1" w:color="FFFFFF"/>
                    <w:right w:val="single" w:sz="2" w:space="4" w:color="FFFFFF"/>
                  </w:divBdr>
                  <w:divsChild>
                    <w:div w:id="1123813750">
                      <w:marLeft w:val="0"/>
                      <w:marRight w:val="0"/>
                      <w:marTop w:val="0"/>
                      <w:marBottom w:val="0"/>
                      <w:divBdr>
                        <w:top w:val="none" w:sz="0" w:space="0" w:color="auto"/>
                        <w:left w:val="none" w:sz="0" w:space="0" w:color="auto"/>
                        <w:bottom w:val="none" w:sz="0" w:space="0" w:color="auto"/>
                        <w:right w:val="none" w:sz="0" w:space="0" w:color="auto"/>
                      </w:divBdr>
                    </w:div>
                  </w:divsChild>
                </w:div>
                <w:div w:id="1077484757">
                  <w:marLeft w:val="0"/>
                  <w:marRight w:val="0"/>
                  <w:marTop w:val="0"/>
                  <w:marBottom w:val="0"/>
                  <w:divBdr>
                    <w:top w:val="single" w:sz="2" w:space="1" w:color="FFFFFF"/>
                    <w:left w:val="single" w:sz="2" w:space="12" w:color="FFFFFF"/>
                    <w:bottom w:val="single" w:sz="2" w:space="1" w:color="FFFFFF"/>
                    <w:right w:val="single" w:sz="2" w:space="4" w:color="FFFFFF"/>
                  </w:divBdr>
                  <w:divsChild>
                    <w:div w:id="946424605">
                      <w:marLeft w:val="0"/>
                      <w:marRight w:val="0"/>
                      <w:marTop w:val="0"/>
                      <w:marBottom w:val="0"/>
                      <w:divBdr>
                        <w:top w:val="none" w:sz="0" w:space="0" w:color="auto"/>
                        <w:left w:val="none" w:sz="0" w:space="0" w:color="auto"/>
                        <w:bottom w:val="none" w:sz="0" w:space="0" w:color="auto"/>
                        <w:right w:val="none" w:sz="0" w:space="0" w:color="auto"/>
                      </w:divBdr>
                    </w:div>
                  </w:divsChild>
                </w:div>
                <w:div w:id="582682867">
                  <w:marLeft w:val="0"/>
                  <w:marRight w:val="0"/>
                  <w:marTop w:val="0"/>
                  <w:marBottom w:val="0"/>
                  <w:divBdr>
                    <w:top w:val="single" w:sz="2" w:space="1" w:color="FFFFFF"/>
                    <w:left w:val="single" w:sz="2" w:space="12" w:color="FFFFFF"/>
                    <w:bottom w:val="single" w:sz="2" w:space="1" w:color="FFFFFF"/>
                    <w:right w:val="single" w:sz="2" w:space="4" w:color="FFFFFF"/>
                  </w:divBdr>
                  <w:divsChild>
                    <w:div w:id="804468400">
                      <w:marLeft w:val="0"/>
                      <w:marRight w:val="0"/>
                      <w:marTop w:val="0"/>
                      <w:marBottom w:val="0"/>
                      <w:divBdr>
                        <w:top w:val="none" w:sz="0" w:space="0" w:color="auto"/>
                        <w:left w:val="none" w:sz="0" w:space="0" w:color="auto"/>
                        <w:bottom w:val="none" w:sz="0" w:space="0" w:color="auto"/>
                        <w:right w:val="none" w:sz="0" w:space="0" w:color="auto"/>
                      </w:divBdr>
                    </w:div>
                  </w:divsChild>
                </w:div>
                <w:div w:id="102313043">
                  <w:marLeft w:val="0"/>
                  <w:marRight w:val="0"/>
                  <w:marTop w:val="0"/>
                  <w:marBottom w:val="0"/>
                  <w:divBdr>
                    <w:top w:val="single" w:sz="2" w:space="1" w:color="FFFFFF"/>
                    <w:left w:val="single" w:sz="2" w:space="12" w:color="FFFFFF"/>
                    <w:bottom w:val="single" w:sz="2" w:space="1" w:color="FFFFFF"/>
                    <w:right w:val="single" w:sz="2" w:space="4" w:color="FFFFFF"/>
                  </w:divBdr>
                  <w:divsChild>
                    <w:div w:id="1256477241">
                      <w:marLeft w:val="0"/>
                      <w:marRight w:val="0"/>
                      <w:marTop w:val="0"/>
                      <w:marBottom w:val="0"/>
                      <w:divBdr>
                        <w:top w:val="none" w:sz="0" w:space="0" w:color="auto"/>
                        <w:left w:val="none" w:sz="0" w:space="0" w:color="auto"/>
                        <w:bottom w:val="none" w:sz="0" w:space="0" w:color="auto"/>
                        <w:right w:val="none" w:sz="0" w:space="0" w:color="auto"/>
                      </w:divBdr>
                    </w:div>
                  </w:divsChild>
                </w:div>
                <w:div w:id="2127694469">
                  <w:marLeft w:val="0"/>
                  <w:marRight w:val="0"/>
                  <w:marTop w:val="0"/>
                  <w:marBottom w:val="0"/>
                  <w:divBdr>
                    <w:top w:val="single" w:sz="2" w:space="1" w:color="FFFFFF"/>
                    <w:left w:val="single" w:sz="2" w:space="12" w:color="FFFFFF"/>
                    <w:bottom w:val="single" w:sz="2" w:space="1" w:color="FFFFFF"/>
                    <w:right w:val="single" w:sz="2" w:space="4" w:color="FFFFFF"/>
                  </w:divBdr>
                  <w:divsChild>
                    <w:div w:id="292907682">
                      <w:marLeft w:val="0"/>
                      <w:marRight w:val="0"/>
                      <w:marTop w:val="0"/>
                      <w:marBottom w:val="0"/>
                      <w:divBdr>
                        <w:top w:val="none" w:sz="0" w:space="0" w:color="auto"/>
                        <w:left w:val="none" w:sz="0" w:space="0" w:color="auto"/>
                        <w:bottom w:val="none" w:sz="0" w:space="0" w:color="auto"/>
                        <w:right w:val="none" w:sz="0" w:space="0" w:color="auto"/>
                      </w:divBdr>
                    </w:div>
                  </w:divsChild>
                </w:div>
                <w:div w:id="1298487369">
                  <w:marLeft w:val="0"/>
                  <w:marRight w:val="0"/>
                  <w:marTop w:val="0"/>
                  <w:marBottom w:val="0"/>
                  <w:divBdr>
                    <w:top w:val="single" w:sz="2" w:space="1" w:color="FFFFFF"/>
                    <w:left w:val="single" w:sz="2" w:space="12" w:color="FFFFFF"/>
                    <w:bottom w:val="single" w:sz="2" w:space="1" w:color="FFFFFF"/>
                    <w:right w:val="single" w:sz="2" w:space="4" w:color="FFFFFF"/>
                  </w:divBdr>
                  <w:divsChild>
                    <w:div w:id="287710172">
                      <w:marLeft w:val="0"/>
                      <w:marRight w:val="0"/>
                      <w:marTop w:val="0"/>
                      <w:marBottom w:val="0"/>
                      <w:divBdr>
                        <w:top w:val="none" w:sz="0" w:space="0" w:color="auto"/>
                        <w:left w:val="none" w:sz="0" w:space="0" w:color="auto"/>
                        <w:bottom w:val="none" w:sz="0" w:space="0" w:color="auto"/>
                        <w:right w:val="none" w:sz="0" w:space="0" w:color="auto"/>
                      </w:divBdr>
                    </w:div>
                  </w:divsChild>
                </w:div>
                <w:div w:id="575867967">
                  <w:marLeft w:val="0"/>
                  <w:marRight w:val="0"/>
                  <w:marTop w:val="0"/>
                  <w:marBottom w:val="0"/>
                  <w:divBdr>
                    <w:top w:val="single" w:sz="2" w:space="1" w:color="FFFFFF"/>
                    <w:left w:val="single" w:sz="2" w:space="12" w:color="FFFFFF"/>
                    <w:bottom w:val="single" w:sz="2" w:space="1" w:color="FFFFFF"/>
                    <w:right w:val="single" w:sz="2" w:space="4" w:color="FFFFFF"/>
                  </w:divBdr>
                  <w:divsChild>
                    <w:div w:id="2141071020">
                      <w:marLeft w:val="0"/>
                      <w:marRight w:val="0"/>
                      <w:marTop w:val="0"/>
                      <w:marBottom w:val="0"/>
                      <w:divBdr>
                        <w:top w:val="none" w:sz="0" w:space="0" w:color="auto"/>
                        <w:left w:val="none" w:sz="0" w:space="0" w:color="auto"/>
                        <w:bottom w:val="none" w:sz="0" w:space="0" w:color="auto"/>
                        <w:right w:val="none" w:sz="0" w:space="0" w:color="auto"/>
                      </w:divBdr>
                    </w:div>
                  </w:divsChild>
                </w:div>
                <w:div w:id="1778595745">
                  <w:marLeft w:val="0"/>
                  <w:marRight w:val="0"/>
                  <w:marTop w:val="0"/>
                  <w:marBottom w:val="0"/>
                  <w:divBdr>
                    <w:top w:val="single" w:sz="2" w:space="1" w:color="FFFFFF"/>
                    <w:left w:val="single" w:sz="2" w:space="12" w:color="FFFFFF"/>
                    <w:bottom w:val="single" w:sz="2" w:space="1" w:color="FFFFFF"/>
                    <w:right w:val="single" w:sz="2" w:space="4" w:color="FFFFFF"/>
                  </w:divBdr>
                  <w:divsChild>
                    <w:div w:id="1532955688">
                      <w:marLeft w:val="0"/>
                      <w:marRight w:val="0"/>
                      <w:marTop w:val="0"/>
                      <w:marBottom w:val="0"/>
                      <w:divBdr>
                        <w:top w:val="none" w:sz="0" w:space="0" w:color="auto"/>
                        <w:left w:val="none" w:sz="0" w:space="0" w:color="auto"/>
                        <w:bottom w:val="none" w:sz="0" w:space="0" w:color="auto"/>
                        <w:right w:val="none" w:sz="0" w:space="0" w:color="auto"/>
                      </w:divBdr>
                    </w:div>
                  </w:divsChild>
                </w:div>
                <w:div w:id="1680157786">
                  <w:marLeft w:val="0"/>
                  <w:marRight w:val="0"/>
                  <w:marTop w:val="0"/>
                  <w:marBottom w:val="0"/>
                  <w:divBdr>
                    <w:top w:val="single" w:sz="2" w:space="1" w:color="FFFFFF"/>
                    <w:left w:val="single" w:sz="2" w:space="12" w:color="FFFFFF"/>
                    <w:bottom w:val="single" w:sz="2" w:space="1" w:color="FFFFFF"/>
                    <w:right w:val="single" w:sz="2" w:space="4" w:color="FFFFFF"/>
                  </w:divBdr>
                  <w:divsChild>
                    <w:div w:id="1065833917">
                      <w:marLeft w:val="0"/>
                      <w:marRight w:val="0"/>
                      <w:marTop w:val="0"/>
                      <w:marBottom w:val="0"/>
                      <w:divBdr>
                        <w:top w:val="none" w:sz="0" w:space="0" w:color="auto"/>
                        <w:left w:val="none" w:sz="0" w:space="0" w:color="auto"/>
                        <w:bottom w:val="none" w:sz="0" w:space="0" w:color="auto"/>
                        <w:right w:val="none" w:sz="0" w:space="0" w:color="auto"/>
                      </w:divBdr>
                    </w:div>
                  </w:divsChild>
                </w:div>
                <w:div w:id="350839152">
                  <w:marLeft w:val="0"/>
                  <w:marRight w:val="0"/>
                  <w:marTop w:val="0"/>
                  <w:marBottom w:val="0"/>
                  <w:divBdr>
                    <w:top w:val="single" w:sz="2" w:space="1" w:color="FFFFFF"/>
                    <w:left w:val="single" w:sz="2" w:space="12" w:color="FFFFFF"/>
                    <w:bottom w:val="single" w:sz="2" w:space="1" w:color="FFFFFF"/>
                    <w:right w:val="single" w:sz="2" w:space="4" w:color="FFFFFF"/>
                  </w:divBdr>
                  <w:divsChild>
                    <w:div w:id="545796577">
                      <w:marLeft w:val="0"/>
                      <w:marRight w:val="0"/>
                      <w:marTop w:val="0"/>
                      <w:marBottom w:val="0"/>
                      <w:divBdr>
                        <w:top w:val="none" w:sz="0" w:space="0" w:color="auto"/>
                        <w:left w:val="none" w:sz="0" w:space="0" w:color="auto"/>
                        <w:bottom w:val="none" w:sz="0" w:space="0" w:color="auto"/>
                        <w:right w:val="none" w:sz="0" w:space="0" w:color="auto"/>
                      </w:divBdr>
                    </w:div>
                  </w:divsChild>
                </w:div>
                <w:div w:id="405035791">
                  <w:marLeft w:val="0"/>
                  <w:marRight w:val="0"/>
                  <w:marTop w:val="0"/>
                  <w:marBottom w:val="0"/>
                  <w:divBdr>
                    <w:top w:val="single" w:sz="2" w:space="1" w:color="FFFFFF"/>
                    <w:left w:val="single" w:sz="2" w:space="12" w:color="FFFFFF"/>
                    <w:bottom w:val="single" w:sz="2" w:space="1" w:color="FFFFFF"/>
                    <w:right w:val="single" w:sz="2" w:space="4" w:color="FFFFFF"/>
                  </w:divBdr>
                  <w:divsChild>
                    <w:div w:id="833451651">
                      <w:marLeft w:val="0"/>
                      <w:marRight w:val="0"/>
                      <w:marTop w:val="0"/>
                      <w:marBottom w:val="0"/>
                      <w:divBdr>
                        <w:top w:val="none" w:sz="0" w:space="0" w:color="auto"/>
                        <w:left w:val="none" w:sz="0" w:space="0" w:color="auto"/>
                        <w:bottom w:val="none" w:sz="0" w:space="0" w:color="auto"/>
                        <w:right w:val="none" w:sz="0" w:space="0" w:color="auto"/>
                      </w:divBdr>
                    </w:div>
                  </w:divsChild>
                </w:div>
                <w:div w:id="1459180925">
                  <w:marLeft w:val="0"/>
                  <w:marRight w:val="0"/>
                  <w:marTop w:val="0"/>
                  <w:marBottom w:val="0"/>
                  <w:divBdr>
                    <w:top w:val="single" w:sz="2" w:space="1" w:color="FFFFFF"/>
                    <w:left w:val="single" w:sz="2" w:space="12" w:color="FFFFFF"/>
                    <w:bottom w:val="single" w:sz="2" w:space="1" w:color="FFFFFF"/>
                    <w:right w:val="single" w:sz="2" w:space="4" w:color="FFFFFF"/>
                  </w:divBdr>
                  <w:divsChild>
                    <w:div w:id="1884903726">
                      <w:marLeft w:val="0"/>
                      <w:marRight w:val="0"/>
                      <w:marTop w:val="0"/>
                      <w:marBottom w:val="0"/>
                      <w:divBdr>
                        <w:top w:val="none" w:sz="0" w:space="0" w:color="auto"/>
                        <w:left w:val="none" w:sz="0" w:space="0" w:color="auto"/>
                        <w:bottom w:val="none" w:sz="0" w:space="0" w:color="auto"/>
                        <w:right w:val="none" w:sz="0" w:space="0" w:color="auto"/>
                      </w:divBdr>
                    </w:div>
                  </w:divsChild>
                </w:div>
                <w:div w:id="2041734128">
                  <w:marLeft w:val="0"/>
                  <w:marRight w:val="0"/>
                  <w:marTop w:val="0"/>
                  <w:marBottom w:val="0"/>
                  <w:divBdr>
                    <w:top w:val="single" w:sz="2" w:space="1" w:color="FFFFFF"/>
                    <w:left w:val="single" w:sz="2" w:space="12" w:color="FFFFFF"/>
                    <w:bottom w:val="single" w:sz="2" w:space="1" w:color="FFFFFF"/>
                    <w:right w:val="single" w:sz="2" w:space="4" w:color="FFFFFF"/>
                  </w:divBdr>
                  <w:divsChild>
                    <w:div w:id="911693830">
                      <w:marLeft w:val="0"/>
                      <w:marRight w:val="0"/>
                      <w:marTop w:val="0"/>
                      <w:marBottom w:val="0"/>
                      <w:divBdr>
                        <w:top w:val="none" w:sz="0" w:space="0" w:color="auto"/>
                        <w:left w:val="none" w:sz="0" w:space="0" w:color="auto"/>
                        <w:bottom w:val="none" w:sz="0" w:space="0" w:color="auto"/>
                        <w:right w:val="none" w:sz="0" w:space="0" w:color="auto"/>
                      </w:divBdr>
                    </w:div>
                  </w:divsChild>
                </w:div>
                <w:div w:id="703213770">
                  <w:marLeft w:val="0"/>
                  <w:marRight w:val="0"/>
                  <w:marTop w:val="0"/>
                  <w:marBottom w:val="0"/>
                  <w:divBdr>
                    <w:top w:val="single" w:sz="2" w:space="1" w:color="FFFFFF"/>
                    <w:left w:val="single" w:sz="2" w:space="12" w:color="FFFFFF"/>
                    <w:bottom w:val="single" w:sz="2" w:space="1" w:color="FFFFFF"/>
                    <w:right w:val="single" w:sz="2" w:space="4" w:color="FFFFFF"/>
                  </w:divBdr>
                  <w:divsChild>
                    <w:div w:id="286743943">
                      <w:marLeft w:val="0"/>
                      <w:marRight w:val="0"/>
                      <w:marTop w:val="0"/>
                      <w:marBottom w:val="0"/>
                      <w:divBdr>
                        <w:top w:val="none" w:sz="0" w:space="0" w:color="auto"/>
                        <w:left w:val="none" w:sz="0" w:space="0" w:color="auto"/>
                        <w:bottom w:val="none" w:sz="0" w:space="0" w:color="auto"/>
                        <w:right w:val="none" w:sz="0" w:space="0" w:color="auto"/>
                      </w:divBdr>
                    </w:div>
                  </w:divsChild>
                </w:div>
                <w:div w:id="1203513691">
                  <w:marLeft w:val="0"/>
                  <w:marRight w:val="0"/>
                  <w:marTop w:val="0"/>
                  <w:marBottom w:val="0"/>
                  <w:divBdr>
                    <w:top w:val="single" w:sz="2" w:space="1" w:color="FFFFFF"/>
                    <w:left w:val="single" w:sz="2" w:space="12" w:color="FFFFFF"/>
                    <w:bottom w:val="single" w:sz="2" w:space="4" w:color="FFFFFF"/>
                    <w:right w:val="single" w:sz="2" w:space="4" w:color="FFFFFF"/>
                  </w:divBdr>
                  <w:divsChild>
                    <w:div w:id="9814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4861">
          <w:marLeft w:val="0"/>
          <w:marRight w:val="0"/>
          <w:marTop w:val="0"/>
          <w:marBottom w:val="335"/>
          <w:divBdr>
            <w:top w:val="none" w:sz="0" w:space="0" w:color="auto"/>
            <w:left w:val="none" w:sz="0" w:space="0" w:color="auto"/>
            <w:bottom w:val="none" w:sz="0" w:space="0" w:color="auto"/>
            <w:right w:val="none" w:sz="0" w:space="0" w:color="auto"/>
          </w:divBdr>
          <w:divsChild>
            <w:div w:id="216626135">
              <w:marLeft w:val="0"/>
              <w:marRight w:val="0"/>
              <w:marTop w:val="0"/>
              <w:marBottom w:val="0"/>
              <w:divBdr>
                <w:top w:val="none" w:sz="0" w:space="0" w:color="auto"/>
                <w:left w:val="none" w:sz="0" w:space="0" w:color="auto"/>
                <w:bottom w:val="none" w:sz="0" w:space="0" w:color="auto"/>
                <w:right w:val="none" w:sz="0" w:space="0" w:color="auto"/>
              </w:divBdr>
              <w:divsChild>
                <w:div w:id="2095663576">
                  <w:marLeft w:val="0"/>
                  <w:marRight w:val="0"/>
                  <w:marTop w:val="0"/>
                  <w:marBottom w:val="0"/>
                  <w:divBdr>
                    <w:top w:val="single" w:sz="2" w:space="4" w:color="FFFFFF"/>
                    <w:left w:val="single" w:sz="2" w:space="12" w:color="FFFFFF"/>
                    <w:bottom w:val="single" w:sz="2" w:space="1" w:color="FFFFFF"/>
                    <w:right w:val="single" w:sz="2" w:space="4" w:color="FFFFFF"/>
                  </w:divBdr>
                  <w:divsChild>
                    <w:div w:id="820735384">
                      <w:marLeft w:val="0"/>
                      <w:marRight w:val="0"/>
                      <w:marTop w:val="0"/>
                      <w:marBottom w:val="0"/>
                      <w:divBdr>
                        <w:top w:val="none" w:sz="0" w:space="0" w:color="auto"/>
                        <w:left w:val="none" w:sz="0" w:space="0" w:color="auto"/>
                        <w:bottom w:val="none" w:sz="0" w:space="0" w:color="auto"/>
                        <w:right w:val="none" w:sz="0" w:space="0" w:color="auto"/>
                      </w:divBdr>
                    </w:div>
                  </w:divsChild>
                </w:div>
                <w:div w:id="1311834570">
                  <w:marLeft w:val="0"/>
                  <w:marRight w:val="0"/>
                  <w:marTop w:val="0"/>
                  <w:marBottom w:val="0"/>
                  <w:divBdr>
                    <w:top w:val="single" w:sz="2" w:space="1" w:color="FFFFFF"/>
                    <w:left w:val="single" w:sz="2" w:space="12" w:color="FFFFFF"/>
                    <w:bottom w:val="single" w:sz="2" w:space="1" w:color="FFFFFF"/>
                    <w:right w:val="single" w:sz="2" w:space="4" w:color="FFFFFF"/>
                  </w:divBdr>
                  <w:divsChild>
                    <w:div w:id="2070420264">
                      <w:marLeft w:val="0"/>
                      <w:marRight w:val="0"/>
                      <w:marTop w:val="0"/>
                      <w:marBottom w:val="0"/>
                      <w:divBdr>
                        <w:top w:val="none" w:sz="0" w:space="0" w:color="auto"/>
                        <w:left w:val="none" w:sz="0" w:space="0" w:color="auto"/>
                        <w:bottom w:val="none" w:sz="0" w:space="0" w:color="auto"/>
                        <w:right w:val="none" w:sz="0" w:space="0" w:color="auto"/>
                      </w:divBdr>
                    </w:div>
                  </w:divsChild>
                </w:div>
                <w:div w:id="724916005">
                  <w:marLeft w:val="0"/>
                  <w:marRight w:val="0"/>
                  <w:marTop w:val="0"/>
                  <w:marBottom w:val="0"/>
                  <w:divBdr>
                    <w:top w:val="single" w:sz="2" w:space="1" w:color="FFFFFF"/>
                    <w:left w:val="single" w:sz="2" w:space="12" w:color="FFFFFF"/>
                    <w:bottom w:val="single" w:sz="2" w:space="1" w:color="FFFFFF"/>
                    <w:right w:val="single" w:sz="2" w:space="4" w:color="FFFFFF"/>
                  </w:divBdr>
                  <w:divsChild>
                    <w:div w:id="628823523">
                      <w:marLeft w:val="0"/>
                      <w:marRight w:val="0"/>
                      <w:marTop w:val="0"/>
                      <w:marBottom w:val="0"/>
                      <w:divBdr>
                        <w:top w:val="none" w:sz="0" w:space="0" w:color="auto"/>
                        <w:left w:val="none" w:sz="0" w:space="0" w:color="auto"/>
                        <w:bottom w:val="none" w:sz="0" w:space="0" w:color="auto"/>
                        <w:right w:val="none" w:sz="0" w:space="0" w:color="auto"/>
                      </w:divBdr>
                    </w:div>
                  </w:divsChild>
                </w:div>
                <w:div w:id="643124642">
                  <w:marLeft w:val="0"/>
                  <w:marRight w:val="0"/>
                  <w:marTop w:val="0"/>
                  <w:marBottom w:val="0"/>
                  <w:divBdr>
                    <w:top w:val="single" w:sz="2" w:space="1" w:color="FFFFFF"/>
                    <w:left w:val="single" w:sz="2" w:space="12" w:color="FFFFFF"/>
                    <w:bottom w:val="single" w:sz="2" w:space="1" w:color="FFFFFF"/>
                    <w:right w:val="single" w:sz="2" w:space="4" w:color="FFFFFF"/>
                  </w:divBdr>
                  <w:divsChild>
                    <w:div w:id="1465468730">
                      <w:marLeft w:val="0"/>
                      <w:marRight w:val="0"/>
                      <w:marTop w:val="0"/>
                      <w:marBottom w:val="0"/>
                      <w:divBdr>
                        <w:top w:val="none" w:sz="0" w:space="0" w:color="auto"/>
                        <w:left w:val="none" w:sz="0" w:space="0" w:color="auto"/>
                        <w:bottom w:val="none" w:sz="0" w:space="0" w:color="auto"/>
                        <w:right w:val="none" w:sz="0" w:space="0" w:color="auto"/>
                      </w:divBdr>
                    </w:div>
                  </w:divsChild>
                </w:div>
                <w:div w:id="2022201142">
                  <w:marLeft w:val="0"/>
                  <w:marRight w:val="0"/>
                  <w:marTop w:val="0"/>
                  <w:marBottom w:val="0"/>
                  <w:divBdr>
                    <w:top w:val="single" w:sz="2" w:space="1" w:color="FFFFFF"/>
                    <w:left w:val="single" w:sz="2" w:space="12" w:color="FFFFFF"/>
                    <w:bottom w:val="single" w:sz="2" w:space="1" w:color="FFFFFF"/>
                    <w:right w:val="single" w:sz="2" w:space="4" w:color="FFFFFF"/>
                  </w:divBdr>
                  <w:divsChild>
                    <w:div w:id="1477333381">
                      <w:marLeft w:val="0"/>
                      <w:marRight w:val="0"/>
                      <w:marTop w:val="0"/>
                      <w:marBottom w:val="0"/>
                      <w:divBdr>
                        <w:top w:val="none" w:sz="0" w:space="0" w:color="auto"/>
                        <w:left w:val="none" w:sz="0" w:space="0" w:color="auto"/>
                        <w:bottom w:val="none" w:sz="0" w:space="0" w:color="auto"/>
                        <w:right w:val="none" w:sz="0" w:space="0" w:color="auto"/>
                      </w:divBdr>
                    </w:div>
                  </w:divsChild>
                </w:div>
                <w:div w:id="764571760">
                  <w:marLeft w:val="0"/>
                  <w:marRight w:val="0"/>
                  <w:marTop w:val="0"/>
                  <w:marBottom w:val="0"/>
                  <w:divBdr>
                    <w:top w:val="single" w:sz="2" w:space="1" w:color="FFFFFF"/>
                    <w:left w:val="single" w:sz="2" w:space="12" w:color="FFFFFF"/>
                    <w:bottom w:val="single" w:sz="2" w:space="1" w:color="FFFFFF"/>
                    <w:right w:val="single" w:sz="2" w:space="4" w:color="FFFFFF"/>
                  </w:divBdr>
                  <w:divsChild>
                    <w:div w:id="1324352987">
                      <w:marLeft w:val="0"/>
                      <w:marRight w:val="0"/>
                      <w:marTop w:val="0"/>
                      <w:marBottom w:val="0"/>
                      <w:divBdr>
                        <w:top w:val="none" w:sz="0" w:space="0" w:color="auto"/>
                        <w:left w:val="none" w:sz="0" w:space="0" w:color="auto"/>
                        <w:bottom w:val="none" w:sz="0" w:space="0" w:color="auto"/>
                        <w:right w:val="none" w:sz="0" w:space="0" w:color="auto"/>
                      </w:divBdr>
                    </w:div>
                  </w:divsChild>
                </w:div>
                <w:div w:id="1235359166">
                  <w:marLeft w:val="0"/>
                  <w:marRight w:val="0"/>
                  <w:marTop w:val="0"/>
                  <w:marBottom w:val="0"/>
                  <w:divBdr>
                    <w:top w:val="single" w:sz="2" w:space="1" w:color="FFFFFF"/>
                    <w:left w:val="single" w:sz="2" w:space="12" w:color="FFFFFF"/>
                    <w:bottom w:val="single" w:sz="2" w:space="1" w:color="FFFFFF"/>
                    <w:right w:val="single" w:sz="2" w:space="4" w:color="FFFFFF"/>
                  </w:divBdr>
                  <w:divsChild>
                    <w:div w:id="536551772">
                      <w:marLeft w:val="0"/>
                      <w:marRight w:val="0"/>
                      <w:marTop w:val="0"/>
                      <w:marBottom w:val="0"/>
                      <w:divBdr>
                        <w:top w:val="none" w:sz="0" w:space="0" w:color="auto"/>
                        <w:left w:val="none" w:sz="0" w:space="0" w:color="auto"/>
                        <w:bottom w:val="none" w:sz="0" w:space="0" w:color="auto"/>
                        <w:right w:val="none" w:sz="0" w:space="0" w:color="auto"/>
                      </w:divBdr>
                    </w:div>
                  </w:divsChild>
                </w:div>
                <w:div w:id="1448163164">
                  <w:marLeft w:val="0"/>
                  <w:marRight w:val="0"/>
                  <w:marTop w:val="0"/>
                  <w:marBottom w:val="0"/>
                  <w:divBdr>
                    <w:top w:val="single" w:sz="2" w:space="1" w:color="FFFFFF"/>
                    <w:left w:val="single" w:sz="2" w:space="12" w:color="FFFFFF"/>
                    <w:bottom w:val="single" w:sz="2" w:space="1" w:color="FFFFFF"/>
                    <w:right w:val="single" w:sz="2" w:space="4" w:color="FFFFFF"/>
                  </w:divBdr>
                  <w:divsChild>
                    <w:div w:id="974023600">
                      <w:marLeft w:val="0"/>
                      <w:marRight w:val="0"/>
                      <w:marTop w:val="0"/>
                      <w:marBottom w:val="0"/>
                      <w:divBdr>
                        <w:top w:val="none" w:sz="0" w:space="0" w:color="auto"/>
                        <w:left w:val="none" w:sz="0" w:space="0" w:color="auto"/>
                        <w:bottom w:val="none" w:sz="0" w:space="0" w:color="auto"/>
                        <w:right w:val="none" w:sz="0" w:space="0" w:color="auto"/>
                      </w:divBdr>
                    </w:div>
                  </w:divsChild>
                </w:div>
                <w:div w:id="261885800">
                  <w:marLeft w:val="0"/>
                  <w:marRight w:val="0"/>
                  <w:marTop w:val="0"/>
                  <w:marBottom w:val="0"/>
                  <w:divBdr>
                    <w:top w:val="single" w:sz="2" w:space="1" w:color="FFFFFF"/>
                    <w:left w:val="single" w:sz="2" w:space="12" w:color="FFFFFF"/>
                    <w:bottom w:val="single" w:sz="2" w:space="1" w:color="FFFFFF"/>
                    <w:right w:val="single" w:sz="2" w:space="4" w:color="FFFFFF"/>
                  </w:divBdr>
                  <w:divsChild>
                    <w:div w:id="1456481583">
                      <w:marLeft w:val="0"/>
                      <w:marRight w:val="0"/>
                      <w:marTop w:val="0"/>
                      <w:marBottom w:val="0"/>
                      <w:divBdr>
                        <w:top w:val="none" w:sz="0" w:space="0" w:color="auto"/>
                        <w:left w:val="none" w:sz="0" w:space="0" w:color="auto"/>
                        <w:bottom w:val="none" w:sz="0" w:space="0" w:color="auto"/>
                        <w:right w:val="none" w:sz="0" w:space="0" w:color="auto"/>
                      </w:divBdr>
                    </w:div>
                  </w:divsChild>
                </w:div>
                <w:div w:id="1254780840">
                  <w:marLeft w:val="0"/>
                  <w:marRight w:val="0"/>
                  <w:marTop w:val="0"/>
                  <w:marBottom w:val="0"/>
                  <w:divBdr>
                    <w:top w:val="single" w:sz="2" w:space="1" w:color="FFFFFF"/>
                    <w:left w:val="single" w:sz="2" w:space="12" w:color="FFFFFF"/>
                    <w:bottom w:val="single" w:sz="2" w:space="1" w:color="FFFFFF"/>
                    <w:right w:val="single" w:sz="2" w:space="4" w:color="FFFFFF"/>
                  </w:divBdr>
                  <w:divsChild>
                    <w:div w:id="493299360">
                      <w:marLeft w:val="0"/>
                      <w:marRight w:val="0"/>
                      <w:marTop w:val="0"/>
                      <w:marBottom w:val="0"/>
                      <w:divBdr>
                        <w:top w:val="none" w:sz="0" w:space="0" w:color="auto"/>
                        <w:left w:val="none" w:sz="0" w:space="0" w:color="auto"/>
                        <w:bottom w:val="none" w:sz="0" w:space="0" w:color="auto"/>
                        <w:right w:val="none" w:sz="0" w:space="0" w:color="auto"/>
                      </w:divBdr>
                    </w:div>
                  </w:divsChild>
                </w:div>
                <w:div w:id="1198202748">
                  <w:marLeft w:val="0"/>
                  <w:marRight w:val="0"/>
                  <w:marTop w:val="0"/>
                  <w:marBottom w:val="0"/>
                  <w:divBdr>
                    <w:top w:val="single" w:sz="2" w:space="1" w:color="FFFFFF"/>
                    <w:left w:val="single" w:sz="2" w:space="12" w:color="FFFFFF"/>
                    <w:bottom w:val="single" w:sz="2" w:space="1" w:color="FFFFFF"/>
                    <w:right w:val="single" w:sz="2" w:space="4" w:color="FFFFFF"/>
                  </w:divBdr>
                  <w:divsChild>
                    <w:div w:id="674455927">
                      <w:marLeft w:val="0"/>
                      <w:marRight w:val="0"/>
                      <w:marTop w:val="0"/>
                      <w:marBottom w:val="0"/>
                      <w:divBdr>
                        <w:top w:val="none" w:sz="0" w:space="0" w:color="auto"/>
                        <w:left w:val="none" w:sz="0" w:space="0" w:color="auto"/>
                        <w:bottom w:val="none" w:sz="0" w:space="0" w:color="auto"/>
                        <w:right w:val="none" w:sz="0" w:space="0" w:color="auto"/>
                      </w:divBdr>
                    </w:div>
                  </w:divsChild>
                </w:div>
                <w:div w:id="2004121393">
                  <w:marLeft w:val="0"/>
                  <w:marRight w:val="0"/>
                  <w:marTop w:val="0"/>
                  <w:marBottom w:val="0"/>
                  <w:divBdr>
                    <w:top w:val="single" w:sz="2" w:space="1" w:color="FFFFFF"/>
                    <w:left w:val="single" w:sz="2" w:space="12" w:color="FFFFFF"/>
                    <w:bottom w:val="single" w:sz="2" w:space="1" w:color="FFFFFF"/>
                    <w:right w:val="single" w:sz="2" w:space="4" w:color="FFFFFF"/>
                  </w:divBdr>
                  <w:divsChild>
                    <w:div w:id="1556694140">
                      <w:marLeft w:val="0"/>
                      <w:marRight w:val="0"/>
                      <w:marTop w:val="0"/>
                      <w:marBottom w:val="0"/>
                      <w:divBdr>
                        <w:top w:val="none" w:sz="0" w:space="0" w:color="auto"/>
                        <w:left w:val="none" w:sz="0" w:space="0" w:color="auto"/>
                        <w:bottom w:val="none" w:sz="0" w:space="0" w:color="auto"/>
                        <w:right w:val="none" w:sz="0" w:space="0" w:color="auto"/>
                      </w:divBdr>
                    </w:div>
                  </w:divsChild>
                </w:div>
                <w:div w:id="1988315914">
                  <w:marLeft w:val="0"/>
                  <w:marRight w:val="0"/>
                  <w:marTop w:val="0"/>
                  <w:marBottom w:val="0"/>
                  <w:divBdr>
                    <w:top w:val="single" w:sz="2" w:space="1" w:color="FFFFFF"/>
                    <w:left w:val="single" w:sz="2" w:space="12" w:color="FFFFFF"/>
                    <w:bottom w:val="single" w:sz="2" w:space="1" w:color="FFFFFF"/>
                    <w:right w:val="single" w:sz="2" w:space="4" w:color="FFFFFF"/>
                  </w:divBdr>
                  <w:divsChild>
                    <w:div w:id="1153179900">
                      <w:marLeft w:val="0"/>
                      <w:marRight w:val="0"/>
                      <w:marTop w:val="0"/>
                      <w:marBottom w:val="0"/>
                      <w:divBdr>
                        <w:top w:val="none" w:sz="0" w:space="0" w:color="auto"/>
                        <w:left w:val="none" w:sz="0" w:space="0" w:color="auto"/>
                        <w:bottom w:val="none" w:sz="0" w:space="0" w:color="auto"/>
                        <w:right w:val="none" w:sz="0" w:space="0" w:color="auto"/>
                      </w:divBdr>
                    </w:div>
                  </w:divsChild>
                </w:div>
                <w:div w:id="892235206">
                  <w:marLeft w:val="0"/>
                  <w:marRight w:val="0"/>
                  <w:marTop w:val="0"/>
                  <w:marBottom w:val="0"/>
                  <w:divBdr>
                    <w:top w:val="single" w:sz="2" w:space="1" w:color="FFFFFF"/>
                    <w:left w:val="single" w:sz="2" w:space="12" w:color="FFFFFF"/>
                    <w:bottom w:val="single" w:sz="2" w:space="1" w:color="FFFFFF"/>
                    <w:right w:val="single" w:sz="2" w:space="4" w:color="FFFFFF"/>
                  </w:divBdr>
                  <w:divsChild>
                    <w:div w:id="1582254720">
                      <w:marLeft w:val="0"/>
                      <w:marRight w:val="0"/>
                      <w:marTop w:val="0"/>
                      <w:marBottom w:val="0"/>
                      <w:divBdr>
                        <w:top w:val="none" w:sz="0" w:space="0" w:color="auto"/>
                        <w:left w:val="none" w:sz="0" w:space="0" w:color="auto"/>
                        <w:bottom w:val="none" w:sz="0" w:space="0" w:color="auto"/>
                        <w:right w:val="none" w:sz="0" w:space="0" w:color="auto"/>
                      </w:divBdr>
                    </w:div>
                  </w:divsChild>
                </w:div>
                <w:div w:id="1403412397">
                  <w:marLeft w:val="0"/>
                  <w:marRight w:val="0"/>
                  <w:marTop w:val="0"/>
                  <w:marBottom w:val="0"/>
                  <w:divBdr>
                    <w:top w:val="single" w:sz="2" w:space="1" w:color="FFFFFF"/>
                    <w:left w:val="single" w:sz="2" w:space="12" w:color="FFFFFF"/>
                    <w:bottom w:val="single" w:sz="2" w:space="1" w:color="FFFFFF"/>
                    <w:right w:val="single" w:sz="2" w:space="4" w:color="FFFFFF"/>
                  </w:divBdr>
                  <w:divsChild>
                    <w:div w:id="1777095514">
                      <w:marLeft w:val="0"/>
                      <w:marRight w:val="0"/>
                      <w:marTop w:val="0"/>
                      <w:marBottom w:val="0"/>
                      <w:divBdr>
                        <w:top w:val="none" w:sz="0" w:space="0" w:color="auto"/>
                        <w:left w:val="none" w:sz="0" w:space="0" w:color="auto"/>
                        <w:bottom w:val="none" w:sz="0" w:space="0" w:color="auto"/>
                        <w:right w:val="none" w:sz="0" w:space="0" w:color="auto"/>
                      </w:divBdr>
                    </w:div>
                  </w:divsChild>
                </w:div>
                <w:div w:id="1283414546">
                  <w:marLeft w:val="0"/>
                  <w:marRight w:val="0"/>
                  <w:marTop w:val="0"/>
                  <w:marBottom w:val="0"/>
                  <w:divBdr>
                    <w:top w:val="single" w:sz="2" w:space="1" w:color="FFFFFF"/>
                    <w:left w:val="single" w:sz="2" w:space="12" w:color="FFFFFF"/>
                    <w:bottom w:val="single" w:sz="2" w:space="1" w:color="FFFFFF"/>
                    <w:right w:val="single" w:sz="2" w:space="4" w:color="FFFFFF"/>
                  </w:divBdr>
                  <w:divsChild>
                    <w:div w:id="297421164">
                      <w:marLeft w:val="0"/>
                      <w:marRight w:val="0"/>
                      <w:marTop w:val="0"/>
                      <w:marBottom w:val="0"/>
                      <w:divBdr>
                        <w:top w:val="none" w:sz="0" w:space="0" w:color="auto"/>
                        <w:left w:val="none" w:sz="0" w:space="0" w:color="auto"/>
                        <w:bottom w:val="none" w:sz="0" w:space="0" w:color="auto"/>
                        <w:right w:val="none" w:sz="0" w:space="0" w:color="auto"/>
                      </w:divBdr>
                    </w:div>
                  </w:divsChild>
                </w:div>
                <w:div w:id="2022313708">
                  <w:marLeft w:val="0"/>
                  <w:marRight w:val="0"/>
                  <w:marTop w:val="0"/>
                  <w:marBottom w:val="0"/>
                  <w:divBdr>
                    <w:top w:val="single" w:sz="2" w:space="1" w:color="FFFFFF"/>
                    <w:left w:val="single" w:sz="2" w:space="12" w:color="FFFFFF"/>
                    <w:bottom w:val="single" w:sz="2" w:space="1" w:color="FFFFFF"/>
                    <w:right w:val="single" w:sz="2" w:space="4" w:color="FFFFFF"/>
                  </w:divBdr>
                  <w:divsChild>
                    <w:div w:id="243491243">
                      <w:marLeft w:val="0"/>
                      <w:marRight w:val="0"/>
                      <w:marTop w:val="0"/>
                      <w:marBottom w:val="0"/>
                      <w:divBdr>
                        <w:top w:val="none" w:sz="0" w:space="0" w:color="auto"/>
                        <w:left w:val="none" w:sz="0" w:space="0" w:color="auto"/>
                        <w:bottom w:val="none" w:sz="0" w:space="0" w:color="auto"/>
                        <w:right w:val="none" w:sz="0" w:space="0" w:color="auto"/>
                      </w:divBdr>
                    </w:div>
                  </w:divsChild>
                </w:div>
                <w:div w:id="726105380">
                  <w:marLeft w:val="0"/>
                  <w:marRight w:val="0"/>
                  <w:marTop w:val="0"/>
                  <w:marBottom w:val="0"/>
                  <w:divBdr>
                    <w:top w:val="single" w:sz="2" w:space="1" w:color="FFFFFF"/>
                    <w:left w:val="single" w:sz="2" w:space="12" w:color="FFFFFF"/>
                    <w:bottom w:val="single" w:sz="2" w:space="1" w:color="FFFFFF"/>
                    <w:right w:val="single" w:sz="2" w:space="4" w:color="FFFFFF"/>
                  </w:divBdr>
                  <w:divsChild>
                    <w:div w:id="2032872969">
                      <w:marLeft w:val="0"/>
                      <w:marRight w:val="0"/>
                      <w:marTop w:val="0"/>
                      <w:marBottom w:val="0"/>
                      <w:divBdr>
                        <w:top w:val="none" w:sz="0" w:space="0" w:color="auto"/>
                        <w:left w:val="none" w:sz="0" w:space="0" w:color="auto"/>
                        <w:bottom w:val="none" w:sz="0" w:space="0" w:color="auto"/>
                        <w:right w:val="none" w:sz="0" w:space="0" w:color="auto"/>
                      </w:divBdr>
                    </w:div>
                  </w:divsChild>
                </w:div>
                <w:div w:id="1733846781">
                  <w:marLeft w:val="0"/>
                  <w:marRight w:val="0"/>
                  <w:marTop w:val="0"/>
                  <w:marBottom w:val="0"/>
                  <w:divBdr>
                    <w:top w:val="single" w:sz="2" w:space="1" w:color="FFFFFF"/>
                    <w:left w:val="single" w:sz="2" w:space="12" w:color="FFFFFF"/>
                    <w:bottom w:val="single" w:sz="2" w:space="1" w:color="FFFFFF"/>
                    <w:right w:val="single" w:sz="2" w:space="4" w:color="FFFFFF"/>
                  </w:divBdr>
                  <w:divsChild>
                    <w:div w:id="154226603">
                      <w:marLeft w:val="0"/>
                      <w:marRight w:val="0"/>
                      <w:marTop w:val="0"/>
                      <w:marBottom w:val="0"/>
                      <w:divBdr>
                        <w:top w:val="none" w:sz="0" w:space="0" w:color="auto"/>
                        <w:left w:val="none" w:sz="0" w:space="0" w:color="auto"/>
                        <w:bottom w:val="none" w:sz="0" w:space="0" w:color="auto"/>
                        <w:right w:val="none" w:sz="0" w:space="0" w:color="auto"/>
                      </w:divBdr>
                    </w:div>
                  </w:divsChild>
                </w:div>
                <w:div w:id="16122909">
                  <w:marLeft w:val="0"/>
                  <w:marRight w:val="0"/>
                  <w:marTop w:val="0"/>
                  <w:marBottom w:val="0"/>
                  <w:divBdr>
                    <w:top w:val="single" w:sz="2" w:space="1" w:color="FFFFFF"/>
                    <w:left w:val="single" w:sz="2" w:space="12" w:color="FFFFFF"/>
                    <w:bottom w:val="single" w:sz="2" w:space="1" w:color="FFFFFF"/>
                    <w:right w:val="single" w:sz="2" w:space="4" w:color="FFFFFF"/>
                  </w:divBdr>
                  <w:divsChild>
                    <w:div w:id="205216631">
                      <w:marLeft w:val="0"/>
                      <w:marRight w:val="0"/>
                      <w:marTop w:val="0"/>
                      <w:marBottom w:val="0"/>
                      <w:divBdr>
                        <w:top w:val="none" w:sz="0" w:space="0" w:color="auto"/>
                        <w:left w:val="none" w:sz="0" w:space="0" w:color="auto"/>
                        <w:bottom w:val="none" w:sz="0" w:space="0" w:color="auto"/>
                        <w:right w:val="none" w:sz="0" w:space="0" w:color="auto"/>
                      </w:divBdr>
                    </w:div>
                  </w:divsChild>
                </w:div>
                <w:div w:id="1987007849">
                  <w:marLeft w:val="0"/>
                  <w:marRight w:val="0"/>
                  <w:marTop w:val="0"/>
                  <w:marBottom w:val="0"/>
                  <w:divBdr>
                    <w:top w:val="single" w:sz="2" w:space="1" w:color="FFFFFF"/>
                    <w:left w:val="single" w:sz="2" w:space="12" w:color="FFFFFF"/>
                    <w:bottom w:val="single" w:sz="2" w:space="1" w:color="FFFFFF"/>
                    <w:right w:val="single" w:sz="2" w:space="4" w:color="FFFFFF"/>
                  </w:divBdr>
                  <w:divsChild>
                    <w:div w:id="1598636697">
                      <w:marLeft w:val="0"/>
                      <w:marRight w:val="0"/>
                      <w:marTop w:val="0"/>
                      <w:marBottom w:val="0"/>
                      <w:divBdr>
                        <w:top w:val="none" w:sz="0" w:space="0" w:color="auto"/>
                        <w:left w:val="none" w:sz="0" w:space="0" w:color="auto"/>
                        <w:bottom w:val="none" w:sz="0" w:space="0" w:color="auto"/>
                        <w:right w:val="none" w:sz="0" w:space="0" w:color="auto"/>
                      </w:divBdr>
                    </w:div>
                  </w:divsChild>
                </w:div>
                <w:div w:id="564603214">
                  <w:marLeft w:val="0"/>
                  <w:marRight w:val="0"/>
                  <w:marTop w:val="0"/>
                  <w:marBottom w:val="0"/>
                  <w:divBdr>
                    <w:top w:val="single" w:sz="2" w:space="1" w:color="FFFFFF"/>
                    <w:left w:val="single" w:sz="2" w:space="12" w:color="FFFFFF"/>
                    <w:bottom w:val="single" w:sz="2" w:space="1" w:color="FFFFFF"/>
                    <w:right w:val="single" w:sz="2" w:space="4" w:color="FFFFFF"/>
                  </w:divBdr>
                  <w:divsChild>
                    <w:div w:id="884954205">
                      <w:marLeft w:val="0"/>
                      <w:marRight w:val="0"/>
                      <w:marTop w:val="0"/>
                      <w:marBottom w:val="0"/>
                      <w:divBdr>
                        <w:top w:val="none" w:sz="0" w:space="0" w:color="auto"/>
                        <w:left w:val="none" w:sz="0" w:space="0" w:color="auto"/>
                        <w:bottom w:val="none" w:sz="0" w:space="0" w:color="auto"/>
                        <w:right w:val="none" w:sz="0" w:space="0" w:color="auto"/>
                      </w:divBdr>
                    </w:div>
                  </w:divsChild>
                </w:div>
                <w:div w:id="1633484985">
                  <w:marLeft w:val="0"/>
                  <w:marRight w:val="0"/>
                  <w:marTop w:val="0"/>
                  <w:marBottom w:val="0"/>
                  <w:divBdr>
                    <w:top w:val="single" w:sz="2" w:space="1" w:color="FFFFFF"/>
                    <w:left w:val="single" w:sz="2" w:space="12" w:color="FFFFFF"/>
                    <w:bottom w:val="single" w:sz="2" w:space="1" w:color="FFFFFF"/>
                    <w:right w:val="single" w:sz="2" w:space="4" w:color="FFFFFF"/>
                  </w:divBdr>
                  <w:divsChild>
                    <w:div w:id="822815549">
                      <w:marLeft w:val="0"/>
                      <w:marRight w:val="0"/>
                      <w:marTop w:val="0"/>
                      <w:marBottom w:val="0"/>
                      <w:divBdr>
                        <w:top w:val="none" w:sz="0" w:space="0" w:color="auto"/>
                        <w:left w:val="none" w:sz="0" w:space="0" w:color="auto"/>
                        <w:bottom w:val="none" w:sz="0" w:space="0" w:color="auto"/>
                        <w:right w:val="none" w:sz="0" w:space="0" w:color="auto"/>
                      </w:divBdr>
                    </w:div>
                  </w:divsChild>
                </w:div>
                <w:div w:id="2131125902">
                  <w:marLeft w:val="0"/>
                  <w:marRight w:val="0"/>
                  <w:marTop w:val="0"/>
                  <w:marBottom w:val="0"/>
                  <w:divBdr>
                    <w:top w:val="single" w:sz="2" w:space="1" w:color="FFFFFF"/>
                    <w:left w:val="single" w:sz="2" w:space="12" w:color="FFFFFF"/>
                    <w:bottom w:val="single" w:sz="2" w:space="1" w:color="FFFFFF"/>
                    <w:right w:val="single" w:sz="2" w:space="4" w:color="FFFFFF"/>
                  </w:divBdr>
                  <w:divsChild>
                    <w:div w:id="1204631202">
                      <w:marLeft w:val="0"/>
                      <w:marRight w:val="0"/>
                      <w:marTop w:val="0"/>
                      <w:marBottom w:val="0"/>
                      <w:divBdr>
                        <w:top w:val="none" w:sz="0" w:space="0" w:color="auto"/>
                        <w:left w:val="none" w:sz="0" w:space="0" w:color="auto"/>
                        <w:bottom w:val="none" w:sz="0" w:space="0" w:color="auto"/>
                        <w:right w:val="none" w:sz="0" w:space="0" w:color="auto"/>
                      </w:divBdr>
                    </w:div>
                  </w:divsChild>
                </w:div>
                <w:div w:id="1703361989">
                  <w:marLeft w:val="0"/>
                  <w:marRight w:val="0"/>
                  <w:marTop w:val="0"/>
                  <w:marBottom w:val="0"/>
                  <w:divBdr>
                    <w:top w:val="single" w:sz="2" w:space="1" w:color="FFFFFF"/>
                    <w:left w:val="single" w:sz="2" w:space="12" w:color="FFFFFF"/>
                    <w:bottom w:val="single" w:sz="2" w:space="1" w:color="FFFFFF"/>
                    <w:right w:val="single" w:sz="2" w:space="4" w:color="FFFFFF"/>
                  </w:divBdr>
                  <w:divsChild>
                    <w:div w:id="1794978999">
                      <w:marLeft w:val="0"/>
                      <w:marRight w:val="0"/>
                      <w:marTop w:val="0"/>
                      <w:marBottom w:val="0"/>
                      <w:divBdr>
                        <w:top w:val="none" w:sz="0" w:space="0" w:color="auto"/>
                        <w:left w:val="none" w:sz="0" w:space="0" w:color="auto"/>
                        <w:bottom w:val="none" w:sz="0" w:space="0" w:color="auto"/>
                        <w:right w:val="none" w:sz="0" w:space="0" w:color="auto"/>
                      </w:divBdr>
                    </w:div>
                  </w:divsChild>
                </w:div>
                <w:div w:id="1940989946">
                  <w:marLeft w:val="0"/>
                  <w:marRight w:val="0"/>
                  <w:marTop w:val="0"/>
                  <w:marBottom w:val="0"/>
                  <w:divBdr>
                    <w:top w:val="single" w:sz="2" w:space="1" w:color="FFFFFF"/>
                    <w:left w:val="single" w:sz="2" w:space="12" w:color="FFFFFF"/>
                    <w:bottom w:val="single" w:sz="2" w:space="1" w:color="FFFFFF"/>
                    <w:right w:val="single" w:sz="2" w:space="4" w:color="FFFFFF"/>
                  </w:divBdr>
                  <w:divsChild>
                    <w:div w:id="1240023811">
                      <w:marLeft w:val="0"/>
                      <w:marRight w:val="0"/>
                      <w:marTop w:val="0"/>
                      <w:marBottom w:val="0"/>
                      <w:divBdr>
                        <w:top w:val="none" w:sz="0" w:space="0" w:color="auto"/>
                        <w:left w:val="none" w:sz="0" w:space="0" w:color="auto"/>
                        <w:bottom w:val="none" w:sz="0" w:space="0" w:color="auto"/>
                        <w:right w:val="none" w:sz="0" w:space="0" w:color="auto"/>
                      </w:divBdr>
                    </w:div>
                  </w:divsChild>
                </w:div>
                <w:div w:id="717751808">
                  <w:marLeft w:val="0"/>
                  <w:marRight w:val="0"/>
                  <w:marTop w:val="0"/>
                  <w:marBottom w:val="0"/>
                  <w:divBdr>
                    <w:top w:val="single" w:sz="2" w:space="1" w:color="FFFFFF"/>
                    <w:left w:val="single" w:sz="2" w:space="12" w:color="FFFFFF"/>
                    <w:bottom w:val="single" w:sz="2" w:space="1" w:color="FFFFFF"/>
                    <w:right w:val="single" w:sz="2" w:space="4" w:color="FFFFFF"/>
                  </w:divBdr>
                  <w:divsChild>
                    <w:div w:id="968318426">
                      <w:marLeft w:val="0"/>
                      <w:marRight w:val="0"/>
                      <w:marTop w:val="0"/>
                      <w:marBottom w:val="0"/>
                      <w:divBdr>
                        <w:top w:val="none" w:sz="0" w:space="0" w:color="auto"/>
                        <w:left w:val="none" w:sz="0" w:space="0" w:color="auto"/>
                        <w:bottom w:val="none" w:sz="0" w:space="0" w:color="auto"/>
                        <w:right w:val="none" w:sz="0" w:space="0" w:color="auto"/>
                      </w:divBdr>
                    </w:div>
                  </w:divsChild>
                </w:div>
                <w:div w:id="33312265">
                  <w:marLeft w:val="0"/>
                  <w:marRight w:val="0"/>
                  <w:marTop w:val="0"/>
                  <w:marBottom w:val="0"/>
                  <w:divBdr>
                    <w:top w:val="single" w:sz="2" w:space="1" w:color="FFFFFF"/>
                    <w:left w:val="single" w:sz="2" w:space="12" w:color="FFFFFF"/>
                    <w:bottom w:val="single" w:sz="2" w:space="1" w:color="FFFFFF"/>
                    <w:right w:val="single" w:sz="2" w:space="4" w:color="FFFFFF"/>
                  </w:divBdr>
                  <w:divsChild>
                    <w:div w:id="999773597">
                      <w:marLeft w:val="0"/>
                      <w:marRight w:val="0"/>
                      <w:marTop w:val="0"/>
                      <w:marBottom w:val="0"/>
                      <w:divBdr>
                        <w:top w:val="none" w:sz="0" w:space="0" w:color="auto"/>
                        <w:left w:val="none" w:sz="0" w:space="0" w:color="auto"/>
                        <w:bottom w:val="none" w:sz="0" w:space="0" w:color="auto"/>
                        <w:right w:val="none" w:sz="0" w:space="0" w:color="auto"/>
                      </w:divBdr>
                    </w:div>
                  </w:divsChild>
                </w:div>
                <w:div w:id="1060179657">
                  <w:marLeft w:val="0"/>
                  <w:marRight w:val="0"/>
                  <w:marTop w:val="0"/>
                  <w:marBottom w:val="0"/>
                  <w:divBdr>
                    <w:top w:val="single" w:sz="2" w:space="1" w:color="FFFFFF"/>
                    <w:left w:val="single" w:sz="2" w:space="12" w:color="FFFFFF"/>
                    <w:bottom w:val="single" w:sz="2" w:space="1" w:color="FFFFFF"/>
                    <w:right w:val="single" w:sz="2" w:space="4" w:color="FFFFFF"/>
                  </w:divBdr>
                  <w:divsChild>
                    <w:div w:id="1094981295">
                      <w:marLeft w:val="0"/>
                      <w:marRight w:val="0"/>
                      <w:marTop w:val="0"/>
                      <w:marBottom w:val="0"/>
                      <w:divBdr>
                        <w:top w:val="none" w:sz="0" w:space="0" w:color="auto"/>
                        <w:left w:val="none" w:sz="0" w:space="0" w:color="auto"/>
                        <w:bottom w:val="none" w:sz="0" w:space="0" w:color="auto"/>
                        <w:right w:val="none" w:sz="0" w:space="0" w:color="auto"/>
                      </w:divBdr>
                    </w:div>
                  </w:divsChild>
                </w:div>
                <w:div w:id="86466133">
                  <w:marLeft w:val="0"/>
                  <w:marRight w:val="0"/>
                  <w:marTop w:val="0"/>
                  <w:marBottom w:val="0"/>
                  <w:divBdr>
                    <w:top w:val="single" w:sz="2" w:space="1" w:color="FFFFFF"/>
                    <w:left w:val="single" w:sz="2" w:space="12" w:color="FFFFFF"/>
                    <w:bottom w:val="single" w:sz="2" w:space="1" w:color="FFFFFF"/>
                    <w:right w:val="single" w:sz="2" w:space="4" w:color="FFFFFF"/>
                  </w:divBdr>
                  <w:divsChild>
                    <w:div w:id="1184436185">
                      <w:marLeft w:val="0"/>
                      <w:marRight w:val="0"/>
                      <w:marTop w:val="0"/>
                      <w:marBottom w:val="0"/>
                      <w:divBdr>
                        <w:top w:val="none" w:sz="0" w:space="0" w:color="auto"/>
                        <w:left w:val="none" w:sz="0" w:space="0" w:color="auto"/>
                        <w:bottom w:val="none" w:sz="0" w:space="0" w:color="auto"/>
                        <w:right w:val="none" w:sz="0" w:space="0" w:color="auto"/>
                      </w:divBdr>
                    </w:div>
                  </w:divsChild>
                </w:div>
                <w:div w:id="490028070">
                  <w:marLeft w:val="0"/>
                  <w:marRight w:val="0"/>
                  <w:marTop w:val="0"/>
                  <w:marBottom w:val="0"/>
                  <w:divBdr>
                    <w:top w:val="single" w:sz="2" w:space="1" w:color="FFFFFF"/>
                    <w:left w:val="single" w:sz="2" w:space="12" w:color="FFFFFF"/>
                    <w:bottom w:val="single" w:sz="2" w:space="1" w:color="FFFFFF"/>
                    <w:right w:val="single" w:sz="2" w:space="4" w:color="FFFFFF"/>
                  </w:divBdr>
                  <w:divsChild>
                    <w:div w:id="407074381">
                      <w:marLeft w:val="0"/>
                      <w:marRight w:val="0"/>
                      <w:marTop w:val="0"/>
                      <w:marBottom w:val="0"/>
                      <w:divBdr>
                        <w:top w:val="none" w:sz="0" w:space="0" w:color="auto"/>
                        <w:left w:val="none" w:sz="0" w:space="0" w:color="auto"/>
                        <w:bottom w:val="none" w:sz="0" w:space="0" w:color="auto"/>
                        <w:right w:val="none" w:sz="0" w:space="0" w:color="auto"/>
                      </w:divBdr>
                    </w:div>
                  </w:divsChild>
                </w:div>
                <w:div w:id="221720565">
                  <w:marLeft w:val="0"/>
                  <w:marRight w:val="0"/>
                  <w:marTop w:val="0"/>
                  <w:marBottom w:val="0"/>
                  <w:divBdr>
                    <w:top w:val="single" w:sz="2" w:space="1" w:color="FFFFFF"/>
                    <w:left w:val="single" w:sz="2" w:space="12" w:color="FFFFFF"/>
                    <w:bottom w:val="single" w:sz="2" w:space="1" w:color="FFFFFF"/>
                    <w:right w:val="single" w:sz="2" w:space="4" w:color="FFFFFF"/>
                  </w:divBdr>
                  <w:divsChild>
                    <w:div w:id="670330648">
                      <w:marLeft w:val="0"/>
                      <w:marRight w:val="0"/>
                      <w:marTop w:val="0"/>
                      <w:marBottom w:val="0"/>
                      <w:divBdr>
                        <w:top w:val="none" w:sz="0" w:space="0" w:color="auto"/>
                        <w:left w:val="none" w:sz="0" w:space="0" w:color="auto"/>
                        <w:bottom w:val="none" w:sz="0" w:space="0" w:color="auto"/>
                        <w:right w:val="none" w:sz="0" w:space="0" w:color="auto"/>
                      </w:divBdr>
                    </w:div>
                  </w:divsChild>
                </w:div>
                <w:div w:id="949629912">
                  <w:marLeft w:val="0"/>
                  <w:marRight w:val="0"/>
                  <w:marTop w:val="0"/>
                  <w:marBottom w:val="0"/>
                  <w:divBdr>
                    <w:top w:val="single" w:sz="2" w:space="1" w:color="FFFFFF"/>
                    <w:left w:val="single" w:sz="2" w:space="12" w:color="FFFFFF"/>
                    <w:bottom w:val="single" w:sz="2" w:space="1" w:color="FFFFFF"/>
                    <w:right w:val="single" w:sz="2" w:space="4" w:color="FFFFFF"/>
                  </w:divBdr>
                  <w:divsChild>
                    <w:div w:id="1533961998">
                      <w:marLeft w:val="0"/>
                      <w:marRight w:val="0"/>
                      <w:marTop w:val="0"/>
                      <w:marBottom w:val="0"/>
                      <w:divBdr>
                        <w:top w:val="none" w:sz="0" w:space="0" w:color="auto"/>
                        <w:left w:val="none" w:sz="0" w:space="0" w:color="auto"/>
                        <w:bottom w:val="none" w:sz="0" w:space="0" w:color="auto"/>
                        <w:right w:val="none" w:sz="0" w:space="0" w:color="auto"/>
                      </w:divBdr>
                    </w:div>
                  </w:divsChild>
                </w:div>
                <w:div w:id="213395200">
                  <w:marLeft w:val="0"/>
                  <w:marRight w:val="0"/>
                  <w:marTop w:val="0"/>
                  <w:marBottom w:val="0"/>
                  <w:divBdr>
                    <w:top w:val="single" w:sz="2" w:space="1" w:color="FFFFFF"/>
                    <w:left w:val="single" w:sz="2" w:space="12" w:color="FFFFFF"/>
                    <w:bottom w:val="single" w:sz="2" w:space="1" w:color="FFFFFF"/>
                    <w:right w:val="single" w:sz="2" w:space="4" w:color="FFFFFF"/>
                  </w:divBdr>
                  <w:divsChild>
                    <w:div w:id="1967419864">
                      <w:marLeft w:val="0"/>
                      <w:marRight w:val="0"/>
                      <w:marTop w:val="0"/>
                      <w:marBottom w:val="0"/>
                      <w:divBdr>
                        <w:top w:val="none" w:sz="0" w:space="0" w:color="auto"/>
                        <w:left w:val="none" w:sz="0" w:space="0" w:color="auto"/>
                        <w:bottom w:val="none" w:sz="0" w:space="0" w:color="auto"/>
                        <w:right w:val="none" w:sz="0" w:space="0" w:color="auto"/>
                      </w:divBdr>
                    </w:div>
                  </w:divsChild>
                </w:div>
                <w:div w:id="1269697597">
                  <w:marLeft w:val="0"/>
                  <w:marRight w:val="0"/>
                  <w:marTop w:val="0"/>
                  <w:marBottom w:val="0"/>
                  <w:divBdr>
                    <w:top w:val="single" w:sz="2" w:space="1" w:color="FFFFFF"/>
                    <w:left w:val="single" w:sz="2" w:space="12" w:color="FFFFFF"/>
                    <w:bottom w:val="single" w:sz="2" w:space="1" w:color="FFFFFF"/>
                    <w:right w:val="single" w:sz="2" w:space="4" w:color="FFFFFF"/>
                  </w:divBdr>
                  <w:divsChild>
                    <w:div w:id="788550847">
                      <w:marLeft w:val="0"/>
                      <w:marRight w:val="0"/>
                      <w:marTop w:val="0"/>
                      <w:marBottom w:val="0"/>
                      <w:divBdr>
                        <w:top w:val="none" w:sz="0" w:space="0" w:color="auto"/>
                        <w:left w:val="none" w:sz="0" w:space="0" w:color="auto"/>
                        <w:bottom w:val="none" w:sz="0" w:space="0" w:color="auto"/>
                        <w:right w:val="none" w:sz="0" w:space="0" w:color="auto"/>
                      </w:divBdr>
                    </w:div>
                  </w:divsChild>
                </w:div>
                <w:div w:id="1346589857">
                  <w:marLeft w:val="0"/>
                  <w:marRight w:val="0"/>
                  <w:marTop w:val="0"/>
                  <w:marBottom w:val="0"/>
                  <w:divBdr>
                    <w:top w:val="single" w:sz="2" w:space="1" w:color="FFFFFF"/>
                    <w:left w:val="single" w:sz="2" w:space="12" w:color="FFFFFF"/>
                    <w:bottom w:val="single" w:sz="2" w:space="1" w:color="FFFFFF"/>
                    <w:right w:val="single" w:sz="2" w:space="4" w:color="FFFFFF"/>
                  </w:divBdr>
                  <w:divsChild>
                    <w:div w:id="2102094384">
                      <w:marLeft w:val="0"/>
                      <w:marRight w:val="0"/>
                      <w:marTop w:val="0"/>
                      <w:marBottom w:val="0"/>
                      <w:divBdr>
                        <w:top w:val="none" w:sz="0" w:space="0" w:color="auto"/>
                        <w:left w:val="none" w:sz="0" w:space="0" w:color="auto"/>
                        <w:bottom w:val="none" w:sz="0" w:space="0" w:color="auto"/>
                        <w:right w:val="none" w:sz="0" w:space="0" w:color="auto"/>
                      </w:divBdr>
                    </w:div>
                  </w:divsChild>
                </w:div>
                <w:div w:id="403455844">
                  <w:marLeft w:val="0"/>
                  <w:marRight w:val="0"/>
                  <w:marTop w:val="0"/>
                  <w:marBottom w:val="0"/>
                  <w:divBdr>
                    <w:top w:val="single" w:sz="2" w:space="1" w:color="FFFFFF"/>
                    <w:left w:val="single" w:sz="2" w:space="12" w:color="FFFFFF"/>
                    <w:bottom w:val="single" w:sz="2" w:space="1" w:color="FFFFFF"/>
                    <w:right w:val="single" w:sz="2" w:space="4" w:color="FFFFFF"/>
                  </w:divBdr>
                  <w:divsChild>
                    <w:div w:id="1133906465">
                      <w:marLeft w:val="0"/>
                      <w:marRight w:val="0"/>
                      <w:marTop w:val="0"/>
                      <w:marBottom w:val="0"/>
                      <w:divBdr>
                        <w:top w:val="none" w:sz="0" w:space="0" w:color="auto"/>
                        <w:left w:val="none" w:sz="0" w:space="0" w:color="auto"/>
                        <w:bottom w:val="none" w:sz="0" w:space="0" w:color="auto"/>
                        <w:right w:val="none" w:sz="0" w:space="0" w:color="auto"/>
                      </w:divBdr>
                    </w:div>
                  </w:divsChild>
                </w:div>
                <w:div w:id="1881934177">
                  <w:marLeft w:val="0"/>
                  <w:marRight w:val="0"/>
                  <w:marTop w:val="0"/>
                  <w:marBottom w:val="0"/>
                  <w:divBdr>
                    <w:top w:val="single" w:sz="2" w:space="1" w:color="FFFFFF"/>
                    <w:left w:val="single" w:sz="2" w:space="12" w:color="FFFFFF"/>
                    <w:bottom w:val="single" w:sz="2" w:space="1" w:color="FFFFFF"/>
                    <w:right w:val="single" w:sz="2" w:space="4" w:color="FFFFFF"/>
                  </w:divBdr>
                  <w:divsChild>
                    <w:div w:id="151801134">
                      <w:marLeft w:val="0"/>
                      <w:marRight w:val="0"/>
                      <w:marTop w:val="0"/>
                      <w:marBottom w:val="0"/>
                      <w:divBdr>
                        <w:top w:val="none" w:sz="0" w:space="0" w:color="auto"/>
                        <w:left w:val="none" w:sz="0" w:space="0" w:color="auto"/>
                        <w:bottom w:val="none" w:sz="0" w:space="0" w:color="auto"/>
                        <w:right w:val="none" w:sz="0" w:space="0" w:color="auto"/>
                      </w:divBdr>
                    </w:div>
                  </w:divsChild>
                </w:div>
                <w:div w:id="88627799">
                  <w:marLeft w:val="0"/>
                  <w:marRight w:val="0"/>
                  <w:marTop w:val="0"/>
                  <w:marBottom w:val="0"/>
                  <w:divBdr>
                    <w:top w:val="single" w:sz="2" w:space="1" w:color="FFFFFF"/>
                    <w:left w:val="single" w:sz="2" w:space="12" w:color="FFFFFF"/>
                    <w:bottom w:val="single" w:sz="2" w:space="1" w:color="FFFFFF"/>
                    <w:right w:val="single" w:sz="2" w:space="4" w:color="FFFFFF"/>
                  </w:divBdr>
                  <w:divsChild>
                    <w:div w:id="1670793952">
                      <w:marLeft w:val="0"/>
                      <w:marRight w:val="0"/>
                      <w:marTop w:val="0"/>
                      <w:marBottom w:val="0"/>
                      <w:divBdr>
                        <w:top w:val="none" w:sz="0" w:space="0" w:color="auto"/>
                        <w:left w:val="none" w:sz="0" w:space="0" w:color="auto"/>
                        <w:bottom w:val="none" w:sz="0" w:space="0" w:color="auto"/>
                        <w:right w:val="none" w:sz="0" w:space="0" w:color="auto"/>
                      </w:divBdr>
                    </w:div>
                  </w:divsChild>
                </w:div>
                <w:div w:id="356782948">
                  <w:marLeft w:val="0"/>
                  <w:marRight w:val="0"/>
                  <w:marTop w:val="0"/>
                  <w:marBottom w:val="0"/>
                  <w:divBdr>
                    <w:top w:val="single" w:sz="2" w:space="1" w:color="FFFFFF"/>
                    <w:left w:val="single" w:sz="2" w:space="12" w:color="FFFFFF"/>
                    <w:bottom w:val="single" w:sz="2" w:space="1" w:color="FFFFFF"/>
                    <w:right w:val="single" w:sz="2" w:space="4" w:color="FFFFFF"/>
                  </w:divBdr>
                  <w:divsChild>
                    <w:div w:id="1641881019">
                      <w:marLeft w:val="0"/>
                      <w:marRight w:val="0"/>
                      <w:marTop w:val="0"/>
                      <w:marBottom w:val="0"/>
                      <w:divBdr>
                        <w:top w:val="none" w:sz="0" w:space="0" w:color="auto"/>
                        <w:left w:val="none" w:sz="0" w:space="0" w:color="auto"/>
                        <w:bottom w:val="none" w:sz="0" w:space="0" w:color="auto"/>
                        <w:right w:val="none" w:sz="0" w:space="0" w:color="auto"/>
                      </w:divBdr>
                    </w:div>
                  </w:divsChild>
                </w:div>
                <w:div w:id="1091580874">
                  <w:marLeft w:val="0"/>
                  <w:marRight w:val="0"/>
                  <w:marTop w:val="0"/>
                  <w:marBottom w:val="0"/>
                  <w:divBdr>
                    <w:top w:val="single" w:sz="2" w:space="1" w:color="FFFFFF"/>
                    <w:left w:val="single" w:sz="2" w:space="12" w:color="FFFFFF"/>
                    <w:bottom w:val="single" w:sz="2" w:space="1" w:color="FFFFFF"/>
                    <w:right w:val="single" w:sz="2" w:space="4" w:color="FFFFFF"/>
                  </w:divBdr>
                  <w:divsChild>
                    <w:div w:id="1993942147">
                      <w:marLeft w:val="0"/>
                      <w:marRight w:val="0"/>
                      <w:marTop w:val="0"/>
                      <w:marBottom w:val="0"/>
                      <w:divBdr>
                        <w:top w:val="none" w:sz="0" w:space="0" w:color="auto"/>
                        <w:left w:val="none" w:sz="0" w:space="0" w:color="auto"/>
                        <w:bottom w:val="none" w:sz="0" w:space="0" w:color="auto"/>
                        <w:right w:val="none" w:sz="0" w:space="0" w:color="auto"/>
                      </w:divBdr>
                    </w:div>
                  </w:divsChild>
                </w:div>
                <w:div w:id="116726321">
                  <w:marLeft w:val="0"/>
                  <w:marRight w:val="0"/>
                  <w:marTop w:val="0"/>
                  <w:marBottom w:val="0"/>
                  <w:divBdr>
                    <w:top w:val="single" w:sz="2" w:space="1" w:color="FFFFFF"/>
                    <w:left w:val="single" w:sz="2" w:space="12" w:color="FFFFFF"/>
                    <w:bottom w:val="single" w:sz="2" w:space="1" w:color="FFFFFF"/>
                    <w:right w:val="single" w:sz="2" w:space="4" w:color="FFFFFF"/>
                  </w:divBdr>
                  <w:divsChild>
                    <w:div w:id="1989935551">
                      <w:marLeft w:val="0"/>
                      <w:marRight w:val="0"/>
                      <w:marTop w:val="0"/>
                      <w:marBottom w:val="0"/>
                      <w:divBdr>
                        <w:top w:val="none" w:sz="0" w:space="0" w:color="auto"/>
                        <w:left w:val="none" w:sz="0" w:space="0" w:color="auto"/>
                        <w:bottom w:val="none" w:sz="0" w:space="0" w:color="auto"/>
                        <w:right w:val="none" w:sz="0" w:space="0" w:color="auto"/>
                      </w:divBdr>
                    </w:div>
                  </w:divsChild>
                </w:div>
                <w:div w:id="574708267">
                  <w:marLeft w:val="0"/>
                  <w:marRight w:val="0"/>
                  <w:marTop w:val="0"/>
                  <w:marBottom w:val="0"/>
                  <w:divBdr>
                    <w:top w:val="single" w:sz="2" w:space="1" w:color="FFFFFF"/>
                    <w:left w:val="single" w:sz="2" w:space="12" w:color="FFFFFF"/>
                    <w:bottom w:val="single" w:sz="2" w:space="1" w:color="FFFFFF"/>
                    <w:right w:val="single" w:sz="2" w:space="4" w:color="FFFFFF"/>
                  </w:divBdr>
                  <w:divsChild>
                    <w:div w:id="1313094901">
                      <w:marLeft w:val="0"/>
                      <w:marRight w:val="0"/>
                      <w:marTop w:val="0"/>
                      <w:marBottom w:val="0"/>
                      <w:divBdr>
                        <w:top w:val="none" w:sz="0" w:space="0" w:color="auto"/>
                        <w:left w:val="none" w:sz="0" w:space="0" w:color="auto"/>
                        <w:bottom w:val="none" w:sz="0" w:space="0" w:color="auto"/>
                        <w:right w:val="none" w:sz="0" w:space="0" w:color="auto"/>
                      </w:divBdr>
                    </w:div>
                  </w:divsChild>
                </w:div>
                <w:div w:id="830103843">
                  <w:marLeft w:val="0"/>
                  <w:marRight w:val="0"/>
                  <w:marTop w:val="0"/>
                  <w:marBottom w:val="0"/>
                  <w:divBdr>
                    <w:top w:val="single" w:sz="2" w:space="1" w:color="FFFFFF"/>
                    <w:left w:val="single" w:sz="2" w:space="12" w:color="FFFFFF"/>
                    <w:bottom w:val="single" w:sz="2" w:space="1" w:color="FFFFFF"/>
                    <w:right w:val="single" w:sz="2" w:space="4" w:color="FFFFFF"/>
                  </w:divBdr>
                  <w:divsChild>
                    <w:div w:id="1222328643">
                      <w:marLeft w:val="0"/>
                      <w:marRight w:val="0"/>
                      <w:marTop w:val="0"/>
                      <w:marBottom w:val="0"/>
                      <w:divBdr>
                        <w:top w:val="none" w:sz="0" w:space="0" w:color="auto"/>
                        <w:left w:val="none" w:sz="0" w:space="0" w:color="auto"/>
                        <w:bottom w:val="none" w:sz="0" w:space="0" w:color="auto"/>
                        <w:right w:val="none" w:sz="0" w:space="0" w:color="auto"/>
                      </w:divBdr>
                    </w:div>
                  </w:divsChild>
                </w:div>
                <w:div w:id="507602349">
                  <w:marLeft w:val="0"/>
                  <w:marRight w:val="0"/>
                  <w:marTop w:val="0"/>
                  <w:marBottom w:val="0"/>
                  <w:divBdr>
                    <w:top w:val="single" w:sz="2" w:space="1" w:color="FFFFFF"/>
                    <w:left w:val="single" w:sz="2" w:space="12" w:color="FFFFFF"/>
                    <w:bottom w:val="single" w:sz="2" w:space="1" w:color="FFFFFF"/>
                    <w:right w:val="single" w:sz="2" w:space="4" w:color="FFFFFF"/>
                  </w:divBdr>
                  <w:divsChild>
                    <w:div w:id="609438813">
                      <w:marLeft w:val="0"/>
                      <w:marRight w:val="0"/>
                      <w:marTop w:val="0"/>
                      <w:marBottom w:val="0"/>
                      <w:divBdr>
                        <w:top w:val="none" w:sz="0" w:space="0" w:color="auto"/>
                        <w:left w:val="none" w:sz="0" w:space="0" w:color="auto"/>
                        <w:bottom w:val="none" w:sz="0" w:space="0" w:color="auto"/>
                        <w:right w:val="none" w:sz="0" w:space="0" w:color="auto"/>
                      </w:divBdr>
                    </w:div>
                  </w:divsChild>
                </w:div>
                <w:div w:id="1678072013">
                  <w:marLeft w:val="0"/>
                  <w:marRight w:val="0"/>
                  <w:marTop w:val="0"/>
                  <w:marBottom w:val="0"/>
                  <w:divBdr>
                    <w:top w:val="single" w:sz="2" w:space="1" w:color="FFFFFF"/>
                    <w:left w:val="single" w:sz="2" w:space="12" w:color="FFFFFF"/>
                    <w:bottom w:val="single" w:sz="2" w:space="1" w:color="FFFFFF"/>
                    <w:right w:val="single" w:sz="2" w:space="4" w:color="FFFFFF"/>
                  </w:divBdr>
                  <w:divsChild>
                    <w:div w:id="1433622276">
                      <w:marLeft w:val="0"/>
                      <w:marRight w:val="0"/>
                      <w:marTop w:val="0"/>
                      <w:marBottom w:val="0"/>
                      <w:divBdr>
                        <w:top w:val="none" w:sz="0" w:space="0" w:color="auto"/>
                        <w:left w:val="none" w:sz="0" w:space="0" w:color="auto"/>
                        <w:bottom w:val="none" w:sz="0" w:space="0" w:color="auto"/>
                        <w:right w:val="none" w:sz="0" w:space="0" w:color="auto"/>
                      </w:divBdr>
                    </w:div>
                  </w:divsChild>
                </w:div>
                <w:div w:id="509954508">
                  <w:marLeft w:val="0"/>
                  <w:marRight w:val="0"/>
                  <w:marTop w:val="0"/>
                  <w:marBottom w:val="0"/>
                  <w:divBdr>
                    <w:top w:val="single" w:sz="2" w:space="1" w:color="FFFFFF"/>
                    <w:left w:val="single" w:sz="2" w:space="12" w:color="FFFFFF"/>
                    <w:bottom w:val="single" w:sz="2" w:space="1" w:color="FFFFFF"/>
                    <w:right w:val="single" w:sz="2" w:space="4" w:color="FFFFFF"/>
                  </w:divBdr>
                  <w:divsChild>
                    <w:div w:id="1378895504">
                      <w:marLeft w:val="0"/>
                      <w:marRight w:val="0"/>
                      <w:marTop w:val="0"/>
                      <w:marBottom w:val="0"/>
                      <w:divBdr>
                        <w:top w:val="none" w:sz="0" w:space="0" w:color="auto"/>
                        <w:left w:val="none" w:sz="0" w:space="0" w:color="auto"/>
                        <w:bottom w:val="none" w:sz="0" w:space="0" w:color="auto"/>
                        <w:right w:val="none" w:sz="0" w:space="0" w:color="auto"/>
                      </w:divBdr>
                    </w:div>
                  </w:divsChild>
                </w:div>
                <w:div w:id="431976758">
                  <w:marLeft w:val="0"/>
                  <w:marRight w:val="0"/>
                  <w:marTop w:val="0"/>
                  <w:marBottom w:val="0"/>
                  <w:divBdr>
                    <w:top w:val="single" w:sz="2" w:space="1" w:color="FFFFFF"/>
                    <w:left w:val="single" w:sz="2" w:space="12" w:color="FFFFFF"/>
                    <w:bottom w:val="single" w:sz="2" w:space="1" w:color="FFFFFF"/>
                    <w:right w:val="single" w:sz="2" w:space="4" w:color="FFFFFF"/>
                  </w:divBdr>
                  <w:divsChild>
                    <w:div w:id="914241644">
                      <w:marLeft w:val="0"/>
                      <w:marRight w:val="0"/>
                      <w:marTop w:val="0"/>
                      <w:marBottom w:val="0"/>
                      <w:divBdr>
                        <w:top w:val="none" w:sz="0" w:space="0" w:color="auto"/>
                        <w:left w:val="none" w:sz="0" w:space="0" w:color="auto"/>
                        <w:bottom w:val="none" w:sz="0" w:space="0" w:color="auto"/>
                        <w:right w:val="none" w:sz="0" w:space="0" w:color="auto"/>
                      </w:divBdr>
                    </w:div>
                  </w:divsChild>
                </w:div>
                <w:div w:id="1902591261">
                  <w:marLeft w:val="0"/>
                  <w:marRight w:val="0"/>
                  <w:marTop w:val="0"/>
                  <w:marBottom w:val="0"/>
                  <w:divBdr>
                    <w:top w:val="single" w:sz="2" w:space="1" w:color="FFFFFF"/>
                    <w:left w:val="single" w:sz="2" w:space="12" w:color="FFFFFF"/>
                    <w:bottom w:val="single" w:sz="2" w:space="1" w:color="FFFFFF"/>
                    <w:right w:val="single" w:sz="2" w:space="4" w:color="FFFFFF"/>
                  </w:divBdr>
                  <w:divsChild>
                    <w:div w:id="1386103936">
                      <w:marLeft w:val="0"/>
                      <w:marRight w:val="0"/>
                      <w:marTop w:val="0"/>
                      <w:marBottom w:val="0"/>
                      <w:divBdr>
                        <w:top w:val="none" w:sz="0" w:space="0" w:color="auto"/>
                        <w:left w:val="none" w:sz="0" w:space="0" w:color="auto"/>
                        <w:bottom w:val="none" w:sz="0" w:space="0" w:color="auto"/>
                        <w:right w:val="none" w:sz="0" w:space="0" w:color="auto"/>
                      </w:divBdr>
                    </w:div>
                  </w:divsChild>
                </w:div>
                <w:div w:id="92291531">
                  <w:marLeft w:val="0"/>
                  <w:marRight w:val="0"/>
                  <w:marTop w:val="0"/>
                  <w:marBottom w:val="0"/>
                  <w:divBdr>
                    <w:top w:val="single" w:sz="2" w:space="1" w:color="FFFFFF"/>
                    <w:left w:val="single" w:sz="2" w:space="12" w:color="FFFFFF"/>
                    <w:bottom w:val="single" w:sz="2" w:space="1" w:color="FFFFFF"/>
                    <w:right w:val="single" w:sz="2" w:space="4" w:color="FFFFFF"/>
                  </w:divBdr>
                  <w:divsChild>
                    <w:div w:id="730277367">
                      <w:marLeft w:val="0"/>
                      <w:marRight w:val="0"/>
                      <w:marTop w:val="0"/>
                      <w:marBottom w:val="0"/>
                      <w:divBdr>
                        <w:top w:val="none" w:sz="0" w:space="0" w:color="auto"/>
                        <w:left w:val="none" w:sz="0" w:space="0" w:color="auto"/>
                        <w:bottom w:val="none" w:sz="0" w:space="0" w:color="auto"/>
                        <w:right w:val="none" w:sz="0" w:space="0" w:color="auto"/>
                      </w:divBdr>
                    </w:div>
                  </w:divsChild>
                </w:div>
                <w:div w:id="434709850">
                  <w:marLeft w:val="0"/>
                  <w:marRight w:val="0"/>
                  <w:marTop w:val="0"/>
                  <w:marBottom w:val="0"/>
                  <w:divBdr>
                    <w:top w:val="single" w:sz="2" w:space="1" w:color="FFFFFF"/>
                    <w:left w:val="single" w:sz="2" w:space="12" w:color="FFFFFF"/>
                    <w:bottom w:val="single" w:sz="2" w:space="1" w:color="FFFFFF"/>
                    <w:right w:val="single" w:sz="2" w:space="4" w:color="FFFFFF"/>
                  </w:divBdr>
                  <w:divsChild>
                    <w:div w:id="386297347">
                      <w:marLeft w:val="0"/>
                      <w:marRight w:val="0"/>
                      <w:marTop w:val="0"/>
                      <w:marBottom w:val="0"/>
                      <w:divBdr>
                        <w:top w:val="none" w:sz="0" w:space="0" w:color="auto"/>
                        <w:left w:val="none" w:sz="0" w:space="0" w:color="auto"/>
                        <w:bottom w:val="none" w:sz="0" w:space="0" w:color="auto"/>
                        <w:right w:val="none" w:sz="0" w:space="0" w:color="auto"/>
                      </w:divBdr>
                    </w:div>
                  </w:divsChild>
                </w:div>
                <w:div w:id="1193422867">
                  <w:marLeft w:val="0"/>
                  <w:marRight w:val="0"/>
                  <w:marTop w:val="0"/>
                  <w:marBottom w:val="0"/>
                  <w:divBdr>
                    <w:top w:val="single" w:sz="2" w:space="1" w:color="FFFFFF"/>
                    <w:left w:val="single" w:sz="2" w:space="12" w:color="FFFFFF"/>
                    <w:bottom w:val="single" w:sz="2" w:space="1" w:color="FFFFFF"/>
                    <w:right w:val="single" w:sz="2" w:space="4" w:color="FFFFFF"/>
                  </w:divBdr>
                  <w:divsChild>
                    <w:div w:id="2076512285">
                      <w:marLeft w:val="0"/>
                      <w:marRight w:val="0"/>
                      <w:marTop w:val="0"/>
                      <w:marBottom w:val="0"/>
                      <w:divBdr>
                        <w:top w:val="none" w:sz="0" w:space="0" w:color="auto"/>
                        <w:left w:val="none" w:sz="0" w:space="0" w:color="auto"/>
                        <w:bottom w:val="none" w:sz="0" w:space="0" w:color="auto"/>
                        <w:right w:val="none" w:sz="0" w:space="0" w:color="auto"/>
                      </w:divBdr>
                    </w:div>
                  </w:divsChild>
                </w:div>
                <w:div w:id="1636712901">
                  <w:marLeft w:val="0"/>
                  <w:marRight w:val="0"/>
                  <w:marTop w:val="0"/>
                  <w:marBottom w:val="0"/>
                  <w:divBdr>
                    <w:top w:val="single" w:sz="2" w:space="1" w:color="FFFFFF"/>
                    <w:left w:val="single" w:sz="2" w:space="12" w:color="FFFFFF"/>
                    <w:bottom w:val="single" w:sz="2" w:space="1" w:color="FFFFFF"/>
                    <w:right w:val="single" w:sz="2" w:space="4" w:color="FFFFFF"/>
                  </w:divBdr>
                  <w:divsChild>
                    <w:div w:id="1306467039">
                      <w:marLeft w:val="0"/>
                      <w:marRight w:val="0"/>
                      <w:marTop w:val="0"/>
                      <w:marBottom w:val="0"/>
                      <w:divBdr>
                        <w:top w:val="none" w:sz="0" w:space="0" w:color="auto"/>
                        <w:left w:val="none" w:sz="0" w:space="0" w:color="auto"/>
                        <w:bottom w:val="none" w:sz="0" w:space="0" w:color="auto"/>
                        <w:right w:val="none" w:sz="0" w:space="0" w:color="auto"/>
                      </w:divBdr>
                    </w:div>
                  </w:divsChild>
                </w:div>
                <w:div w:id="792017505">
                  <w:marLeft w:val="0"/>
                  <w:marRight w:val="0"/>
                  <w:marTop w:val="0"/>
                  <w:marBottom w:val="0"/>
                  <w:divBdr>
                    <w:top w:val="single" w:sz="2" w:space="1" w:color="FFFFFF"/>
                    <w:left w:val="single" w:sz="2" w:space="12" w:color="FFFFFF"/>
                    <w:bottom w:val="single" w:sz="2" w:space="1" w:color="FFFFFF"/>
                    <w:right w:val="single" w:sz="2" w:space="4" w:color="FFFFFF"/>
                  </w:divBdr>
                  <w:divsChild>
                    <w:div w:id="1041593720">
                      <w:marLeft w:val="0"/>
                      <w:marRight w:val="0"/>
                      <w:marTop w:val="0"/>
                      <w:marBottom w:val="0"/>
                      <w:divBdr>
                        <w:top w:val="none" w:sz="0" w:space="0" w:color="auto"/>
                        <w:left w:val="none" w:sz="0" w:space="0" w:color="auto"/>
                        <w:bottom w:val="none" w:sz="0" w:space="0" w:color="auto"/>
                        <w:right w:val="none" w:sz="0" w:space="0" w:color="auto"/>
                      </w:divBdr>
                    </w:div>
                  </w:divsChild>
                </w:div>
                <w:div w:id="1746491690">
                  <w:marLeft w:val="0"/>
                  <w:marRight w:val="0"/>
                  <w:marTop w:val="0"/>
                  <w:marBottom w:val="0"/>
                  <w:divBdr>
                    <w:top w:val="single" w:sz="2" w:space="1" w:color="FFFFFF"/>
                    <w:left w:val="single" w:sz="2" w:space="12" w:color="FFFFFF"/>
                    <w:bottom w:val="single" w:sz="2" w:space="1" w:color="FFFFFF"/>
                    <w:right w:val="single" w:sz="2" w:space="4" w:color="FFFFFF"/>
                  </w:divBdr>
                  <w:divsChild>
                    <w:div w:id="1194803187">
                      <w:marLeft w:val="0"/>
                      <w:marRight w:val="0"/>
                      <w:marTop w:val="0"/>
                      <w:marBottom w:val="0"/>
                      <w:divBdr>
                        <w:top w:val="none" w:sz="0" w:space="0" w:color="auto"/>
                        <w:left w:val="none" w:sz="0" w:space="0" w:color="auto"/>
                        <w:bottom w:val="none" w:sz="0" w:space="0" w:color="auto"/>
                        <w:right w:val="none" w:sz="0" w:space="0" w:color="auto"/>
                      </w:divBdr>
                    </w:div>
                  </w:divsChild>
                </w:div>
                <w:div w:id="797183166">
                  <w:marLeft w:val="0"/>
                  <w:marRight w:val="0"/>
                  <w:marTop w:val="0"/>
                  <w:marBottom w:val="0"/>
                  <w:divBdr>
                    <w:top w:val="single" w:sz="2" w:space="1" w:color="FFFFFF"/>
                    <w:left w:val="single" w:sz="2" w:space="12" w:color="FFFFFF"/>
                    <w:bottom w:val="single" w:sz="2" w:space="1" w:color="FFFFFF"/>
                    <w:right w:val="single" w:sz="2" w:space="4" w:color="FFFFFF"/>
                  </w:divBdr>
                  <w:divsChild>
                    <w:div w:id="1056586103">
                      <w:marLeft w:val="0"/>
                      <w:marRight w:val="0"/>
                      <w:marTop w:val="0"/>
                      <w:marBottom w:val="0"/>
                      <w:divBdr>
                        <w:top w:val="none" w:sz="0" w:space="0" w:color="auto"/>
                        <w:left w:val="none" w:sz="0" w:space="0" w:color="auto"/>
                        <w:bottom w:val="none" w:sz="0" w:space="0" w:color="auto"/>
                        <w:right w:val="none" w:sz="0" w:space="0" w:color="auto"/>
                      </w:divBdr>
                    </w:div>
                  </w:divsChild>
                </w:div>
                <w:div w:id="624696675">
                  <w:marLeft w:val="0"/>
                  <w:marRight w:val="0"/>
                  <w:marTop w:val="0"/>
                  <w:marBottom w:val="0"/>
                  <w:divBdr>
                    <w:top w:val="single" w:sz="2" w:space="1" w:color="FFFFFF"/>
                    <w:left w:val="single" w:sz="2" w:space="12" w:color="FFFFFF"/>
                    <w:bottom w:val="single" w:sz="2" w:space="1" w:color="FFFFFF"/>
                    <w:right w:val="single" w:sz="2" w:space="4" w:color="FFFFFF"/>
                  </w:divBdr>
                  <w:divsChild>
                    <w:div w:id="1305695399">
                      <w:marLeft w:val="0"/>
                      <w:marRight w:val="0"/>
                      <w:marTop w:val="0"/>
                      <w:marBottom w:val="0"/>
                      <w:divBdr>
                        <w:top w:val="none" w:sz="0" w:space="0" w:color="auto"/>
                        <w:left w:val="none" w:sz="0" w:space="0" w:color="auto"/>
                        <w:bottom w:val="none" w:sz="0" w:space="0" w:color="auto"/>
                        <w:right w:val="none" w:sz="0" w:space="0" w:color="auto"/>
                      </w:divBdr>
                    </w:div>
                  </w:divsChild>
                </w:div>
                <w:div w:id="787815505">
                  <w:marLeft w:val="0"/>
                  <w:marRight w:val="0"/>
                  <w:marTop w:val="0"/>
                  <w:marBottom w:val="0"/>
                  <w:divBdr>
                    <w:top w:val="single" w:sz="2" w:space="1" w:color="FFFFFF"/>
                    <w:left w:val="single" w:sz="2" w:space="12" w:color="FFFFFF"/>
                    <w:bottom w:val="single" w:sz="2" w:space="1" w:color="FFFFFF"/>
                    <w:right w:val="single" w:sz="2" w:space="4" w:color="FFFFFF"/>
                  </w:divBdr>
                  <w:divsChild>
                    <w:div w:id="1971207333">
                      <w:marLeft w:val="0"/>
                      <w:marRight w:val="0"/>
                      <w:marTop w:val="0"/>
                      <w:marBottom w:val="0"/>
                      <w:divBdr>
                        <w:top w:val="none" w:sz="0" w:space="0" w:color="auto"/>
                        <w:left w:val="none" w:sz="0" w:space="0" w:color="auto"/>
                        <w:bottom w:val="none" w:sz="0" w:space="0" w:color="auto"/>
                        <w:right w:val="none" w:sz="0" w:space="0" w:color="auto"/>
                      </w:divBdr>
                    </w:div>
                  </w:divsChild>
                </w:div>
                <w:div w:id="542526227">
                  <w:marLeft w:val="0"/>
                  <w:marRight w:val="0"/>
                  <w:marTop w:val="0"/>
                  <w:marBottom w:val="0"/>
                  <w:divBdr>
                    <w:top w:val="single" w:sz="2" w:space="1" w:color="FFFFFF"/>
                    <w:left w:val="single" w:sz="2" w:space="12" w:color="FFFFFF"/>
                    <w:bottom w:val="single" w:sz="2" w:space="1" w:color="FFFFFF"/>
                    <w:right w:val="single" w:sz="2" w:space="4" w:color="FFFFFF"/>
                  </w:divBdr>
                  <w:divsChild>
                    <w:div w:id="1637029166">
                      <w:marLeft w:val="0"/>
                      <w:marRight w:val="0"/>
                      <w:marTop w:val="0"/>
                      <w:marBottom w:val="0"/>
                      <w:divBdr>
                        <w:top w:val="none" w:sz="0" w:space="0" w:color="auto"/>
                        <w:left w:val="none" w:sz="0" w:space="0" w:color="auto"/>
                        <w:bottom w:val="none" w:sz="0" w:space="0" w:color="auto"/>
                        <w:right w:val="none" w:sz="0" w:space="0" w:color="auto"/>
                      </w:divBdr>
                    </w:div>
                  </w:divsChild>
                </w:div>
                <w:div w:id="828250961">
                  <w:marLeft w:val="0"/>
                  <w:marRight w:val="0"/>
                  <w:marTop w:val="0"/>
                  <w:marBottom w:val="0"/>
                  <w:divBdr>
                    <w:top w:val="single" w:sz="2" w:space="1" w:color="FFFFFF"/>
                    <w:left w:val="single" w:sz="2" w:space="12" w:color="FFFFFF"/>
                    <w:bottom w:val="single" w:sz="2" w:space="1" w:color="FFFFFF"/>
                    <w:right w:val="single" w:sz="2" w:space="4" w:color="FFFFFF"/>
                  </w:divBdr>
                  <w:divsChild>
                    <w:div w:id="682127936">
                      <w:marLeft w:val="0"/>
                      <w:marRight w:val="0"/>
                      <w:marTop w:val="0"/>
                      <w:marBottom w:val="0"/>
                      <w:divBdr>
                        <w:top w:val="none" w:sz="0" w:space="0" w:color="auto"/>
                        <w:left w:val="none" w:sz="0" w:space="0" w:color="auto"/>
                        <w:bottom w:val="none" w:sz="0" w:space="0" w:color="auto"/>
                        <w:right w:val="none" w:sz="0" w:space="0" w:color="auto"/>
                      </w:divBdr>
                    </w:div>
                  </w:divsChild>
                </w:div>
                <w:div w:id="1946033308">
                  <w:marLeft w:val="0"/>
                  <w:marRight w:val="0"/>
                  <w:marTop w:val="0"/>
                  <w:marBottom w:val="0"/>
                  <w:divBdr>
                    <w:top w:val="single" w:sz="2" w:space="1" w:color="FFFFFF"/>
                    <w:left w:val="single" w:sz="2" w:space="12" w:color="FFFFFF"/>
                    <w:bottom w:val="single" w:sz="2" w:space="1" w:color="FFFFFF"/>
                    <w:right w:val="single" w:sz="2" w:space="4" w:color="FFFFFF"/>
                  </w:divBdr>
                  <w:divsChild>
                    <w:div w:id="2058435534">
                      <w:marLeft w:val="0"/>
                      <w:marRight w:val="0"/>
                      <w:marTop w:val="0"/>
                      <w:marBottom w:val="0"/>
                      <w:divBdr>
                        <w:top w:val="none" w:sz="0" w:space="0" w:color="auto"/>
                        <w:left w:val="none" w:sz="0" w:space="0" w:color="auto"/>
                        <w:bottom w:val="none" w:sz="0" w:space="0" w:color="auto"/>
                        <w:right w:val="none" w:sz="0" w:space="0" w:color="auto"/>
                      </w:divBdr>
                    </w:div>
                  </w:divsChild>
                </w:div>
                <w:div w:id="1076900737">
                  <w:marLeft w:val="0"/>
                  <w:marRight w:val="0"/>
                  <w:marTop w:val="0"/>
                  <w:marBottom w:val="0"/>
                  <w:divBdr>
                    <w:top w:val="single" w:sz="2" w:space="1" w:color="FFFFFF"/>
                    <w:left w:val="single" w:sz="2" w:space="12" w:color="FFFFFF"/>
                    <w:bottom w:val="single" w:sz="2" w:space="1" w:color="FFFFFF"/>
                    <w:right w:val="single" w:sz="2" w:space="4" w:color="FFFFFF"/>
                  </w:divBdr>
                  <w:divsChild>
                    <w:div w:id="637954237">
                      <w:marLeft w:val="0"/>
                      <w:marRight w:val="0"/>
                      <w:marTop w:val="0"/>
                      <w:marBottom w:val="0"/>
                      <w:divBdr>
                        <w:top w:val="none" w:sz="0" w:space="0" w:color="auto"/>
                        <w:left w:val="none" w:sz="0" w:space="0" w:color="auto"/>
                        <w:bottom w:val="none" w:sz="0" w:space="0" w:color="auto"/>
                        <w:right w:val="none" w:sz="0" w:space="0" w:color="auto"/>
                      </w:divBdr>
                    </w:div>
                  </w:divsChild>
                </w:div>
                <w:div w:id="2068651856">
                  <w:marLeft w:val="0"/>
                  <w:marRight w:val="0"/>
                  <w:marTop w:val="0"/>
                  <w:marBottom w:val="0"/>
                  <w:divBdr>
                    <w:top w:val="single" w:sz="2" w:space="1" w:color="FFFFFF"/>
                    <w:left w:val="single" w:sz="2" w:space="12" w:color="FFFFFF"/>
                    <w:bottom w:val="single" w:sz="2" w:space="1" w:color="FFFFFF"/>
                    <w:right w:val="single" w:sz="2" w:space="4" w:color="FFFFFF"/>
                  </w:divBdr>
                  <w:divsChild>
                    <w:div w:id="1665551875">
                      <w:marLeft w:val="0"/>
                      <w:marRight w:val="0"/>
                      <w:marTop w:val="0"/>
                      <w:marBottom w:val="0"/>
                      <w:divBdr>
                        <w:top w:val="none" w:sz="0" w:space="0" w:color="auto"/>
                        <w:left w:val="none" w:sz="0" w:space="0" w:color="auto"/>
                        <w:bottom w:val="none" w:sz="0" w:space="0" w:color="auto"/>
                        <w:right w:val="none" w:sz="0" w:space="0" w:color="auto"/>
                      </w:divBdr>
                    </w:div>
                  </w:divsChild>
                </w:div>
                <w:div w:id="253787641">
                  <w:marLeft w:val="0"/>
                  <w:marRight w:val="0"/>
                  <w:marTop w:val="0"/>
                  <w:marBottom w:val="0"/>
                  <w:divBdr>
                    <w:top w:val="single" w:sz="2" w:space="1" w:color="FFFFFF"/>
                    <w:left w:val="single" w:sz="2" w:space="12" w:color="FFFFFF"/>
                    <w:bottom w:val="single" w:sz="2" w:space="1" w:color="FFFFFF"/>
                    <w:right w:val="single" w:sz="2" w:space="4" w:color="FFFFFF"/>
                  </w:divBdr>
                  <w:divsChild>
                    <w:div w:id="1560289342">
                      <w:marLeft w:val="0"/>
                      <w:marRight w:val="0"/>
                      <w:marTop w:val="0"/>
                      <w:marBottom w:val="0"/>
                      <w:divBdr>
                        <w:top w:val="none" w:sz="0" w:space="0" w:color="auto"/>
                        <w:left w:val="none" w:sz="0" w:space="0" w:color="auto"/>
                        <w:bottom w:val="none" w:sz="0" w:space="0" w:color="auto"/>
                        <w:right w:val="none" w:sz="0" w:space="0" w:color="auto"/>
                      </w:divBdr>
                    </w:div>
                  </w:divsChild>
                </w:div>
                <w:div w:id="1760635257">
                  <w:marLeft w:val="0"/>
                  <w:marRight w:val="0"/>
                  <w:marTop w:val="0"/>
                  <w:marBottom w:val="0"/>
                  <w:divBdr>
                    <w:top w:val="single" w:sz="2" w:space="1" w:color="FFFFFF"/>
                    <w:left w:val="single" w:sz="2" w:space="12" w:color="FFFFFF"/>
                    <w:bottom w:val="single" w:sz="2" w:space="4" w:color="FFFFFF"/>
                    <w:right w:val="single" w:sz="2" w:space="4" w:color="FFFFFF"/>
                  </w:divBdr>
                  <w:divsChild>
                    <w:div w:id="18497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1436">
          <w:marLeft w:val="0"/>
          <w:marRight w:val="0"/>
          <w:marTop w:val="0"/>
          <w:marBottom w:val="335"/>
          <w:divBdr>
            <w:top w:val="none" w:sz="0" w:space="0" w:color="auto"/>
            <w:left w:val="none" w:sz="0" w:space="0" w:color="auto"/>
            <w:bottom w:val="none" w:sz="0" w:space="0" w:color="auto"/>
            <w:right w:val="none" w:sz="0" w:space="0" w:color="auto"/>
          </w:divBdr>
          <w:divsChild>
            <w:div w:id="1621839420">
              <w:marLeft w:val="0"/>
              <w:marRight w:val="0"/>
              <w:marTop w:val="0"/>
              <w:marBottom w:val="0"/>
              <w:divBdr>
                <w:top w:val="none" w:sz="0" w:space="0" w:color="auto"/>
                <w:left w:val="none" w:sz="0" w:space="0" w:color="auto"/>
                <w:bottom w:val="none" w:sz="0" w:space="0" w:color="auto"/>
                <w:right w:val="none" w:sz="0" w:space="0" w:color="auto"/>
              </w:divBdr>
              <w:divsChild>
                <w:div w:id="1750342612">
                  <w:marLeft w:val="0"/>
                  <w:marRight w:val="0"/>
                  <w:marTop w:val="0"/>
                  <w:marBottom w:val="0"/>
                  <w:divBdr>
                    <w:top w:val="single" w:sz="2" w:space="4" w:color="FFFFFF"/>
                    <w:left w:val="single" w:sz="2" w:space="12" w:color="FFFFFF"/>
                    <w:bottom w:val="single" w:sz="2" w:space="1" w:color="FFFFFF"/>
                    <w:right w:val="single" w:sz="2" w:space="4" w:color="FFFFFF"/>
                  </w:divBdr>
                  <w:divsChild>
                    <w:div w:id="1621957500">
                      <w:marLeft w:val="0"/>
                      <w:marRight w:val="0"/>
                      <w:marTop w:val="0"/>
                      <w:marBottom w:val="0"/>
                      <w:divBdr>
                        <w:top w:val="none" w:sz="0" w:space="0" w:color="auto"/>
                        <w:left w:val="none" w:sz="0" w:space="0" w:color="auto"/>
                        <w:bottom w:val="none" w:sz="0" w:space="0" w:color="auto"/>
                        <w:right w:val="none" w:sz="0" w:space="0" w:color="auto"/>
                      </w:divBdr>
                    </w:div>
                  </w:divsChild>
                </w:div>
                <w:div w:id="1731347784">
                  <w:marLeft w:val="0"/>
                  <w:marRight w:val="0"/>
                  <w:marTop w:val="0"/>
                  <w:marBottom w:val="0"/>
                  <w:divBdr>
                    <w:top w:val="single" w:sz="2" w:space="1" w:color="FFFFFF"/>
                    <w:left w:val="single" w:sz="2" w:space="12" w:color="FFFFFF"/>
                    <w:bottom w:val="single" w:sz="2" w:space="1" w:color="FFFFFF"/>
                    <w:right w:val="single" w:sz="2" w:space="4" w:color="FFFFFF"/>
                  </w:divBdr>
                  <w:divsChild>
                    <w:div w:id="321857161">
                      <w:marLeft w:val="0"/>
                      <w:marRight w:val="0"/>
                      <w:marTop w:val="0"/>
                      <w:marBottom w:val="0"/>
                      <w:divBdr>
                        <w:top w:val="none" w:sz="0" w:space="0" w:color="auto"/>
                        <w:left w:val="none" w:sz="0" w:space="0" w:color="auto"/>
                        <w:bottom w:val="none" w:sz="0" w:space="0" w:color="auto"/>
                        <w:right w:val="none" w:sz="0" w:space="0" w:color="auto"/>
                      </w:divBdr>
                    </w:div>
                  </w:divsChild>
                </w:div>
                <w:div w:id="2039043865">
                  <w:marLeft w:val="0"/>
                  <w:marRight w:val="0"/>
                  <w:marTop w:val="0"/>
                  <w:marBottom w:val="0"/>
                  <w:divBdr>
                    <w:top w:val="single" w:sz="2" w:space="1" w:color="FFFFFF"/>
                    <w:left w:val="single" w:sz="2" w:space="12" w:color="FFFFFF"/>
                    <w:bottom w:val="single" w:sz="2" w:space="1" w:color="FFFFFF"/>
                    <w:right w:val="single" w:sz="2" w:space="4" w:color="FFFFFF"/>
                  </w:divBdr>
                  <w:divsChild>
                    <w:div w:id="101389637">
                      <w:marLeft w:val="0"/>
                      <w:marRight w:val="0"/>
                      <w:marTop w:val="0"/>
                      <w:marBottom w:val="0"/>
                      <w:divBdr>
                        <w:top w:val="none" w:sz="0" w:space="0" w:color="auto"/>
                        <w:left w:val="none" w:sz="0" w:space="0" w:color="auto"/>
                        <w:bottom w:val="none" w:sz="0" w:space="0" w:color="auto"/>
                        <w:right w:val="none" w:sz="0" w:space="0" w:color="auto"/>
                      </w:divBdr>
                    </w:div>
                  </w:divsChild>
                </w:div>
                <w:div w:id="637226212">
                  <w:marLeft w:val="0"/>
                  <w:marRight w:val="0"/>
                  <w:marTop w:val="0"/>
                  <w:marBottom w:val="0"/>
                  <w:divBdr>
                    <w:top w:val="single" w:sz="2" w:space="1" w:color="FFFFFF"/>
                    <w:left w:val="single" w:sz="2" w:space="12" w:color="FFFFFF"/>
                    <w:bottom w:val="single" w:sz="2" w:space="1" w:color="FFFFFF"/>
                    <w:right w:val="single" w:sz="2" w:space="4" w:color="FFFFFF"/>
                  </w:divBdr>
                  <w:divsChild>
                    <w:div w:id="1761947699">
                      <w:marLeft w:val="0"/>
                      <w:marRight w:val="0"/>
                      <w:marTop w:val="0"/>
                      <w:marBottom w:val="0"/>
                      <w:divBdr>
                        <w:top w:val="none" w:sz="0" w:space="0" w:color="auto"/>
                        <w:left w:val="none" w:sz="0" w:space="0" w:color="auto"/>
                        <w:bottom w:val="none" w:sz="0" w:space="0" w:color="auto"/>
                        <w:right w:val="none" w:sz="0" w:space="0" w:color="auto"/>
                      </w:divBdr>
                    </w:div>
                  </w:divsChild>
                </w:div>
                <w:div w:id="780758012">
                  <w:marLeft w:val="0"/>
                  <w:marRight w:val="0"/>
                  <w:marTop w:val="0"/>
                  <w:marBottom w:val="0"/>
                  <w:divBdr>
                    <w:top w:val="single" w:sz="2" w:space="1" w:color="FFFFFF"/>
                    <w:left w:val="single" w:sz="2" w:space="12" w:color="FFFFFF"/>
                    <w:bottom w:val="single" w:sz="2" w:space="1" w:color="FFFFFF"/>
                    <w:right w:val="single" w:sz="2" w:space="4" w:color="FFFFFF"/>
                  </w:divBdr>
                  <w:divsChild>
                    <w:div w:id="1982611115">
                      <w:marLeft w:val="0"/>
                      <w:marRight w:val="0"/>
                      <w:marTop w:val="0"/>
                      <w:marBottom w:val="0"/>
                      <w:divBdr>
                        <w:top w:val="none" w:sz="0" w:space="0" w:color="auto"/>
                        <w:left w:val="none" w:sz="0" w:space="0" w:color="auto"/>
                        <w:bottom w:val="none" w:sz="0" w:space="0" w:color="auto"/>
                        <w:right w:val="none" w:sz="0" w:space="0" w:color="auto"/>
                      </w:divBdr>
                    </w:div>
                  </w:divsChild>
                </w:div>
                <w:div w:id="893664707">
                  <w:marLeft w:val="0"/>
                  <w:marRight w:val="0"/>
                  <w:marTop w:val="0"/>
                  <w:marBottom w:val="0"/>
                  <w:divBdr>
                    <w:top w:val="single" w:sz="2" w:space="1" w:color="FFFFFF"/>
                    <w:left w:val="single" w:sz="2" w:space="12" w:color="FFFFFF"/>
                    <w:bottom w:val="single" w:sz="2" w:space="1" w:color="FFFFFF"/>
                    <w:right w:val="single" w:sz="2" w:space="4" w:color="FFFFFF"/>
                  </w:divBdr>
                  <w:divsChild>
                    <w:div w:id="1338650051">
                      <w:marLeft w:val="0"/>
                      <w:marRight w:val="0"/>
                      <w:marTop w:val="0"/>
                      <w:marBottom w:val="0"/>
                      <w:divBdr>
                        <w:top w:val="none" w:sz="0" w:space="0" w:color="auto"/>
                        <w:left w:val="none" w:sz="0" w:space="0" w:color="auto"/>
                        <w:bottom w:val="none" w:sz="0" w:space="0" w:color="auto"/>
                        <w:right w:val="none" w:sz="0" w:space="0" w:color="auto"/>
                      </w:divBdr>
                    </w:div>
                  </w:divsChild>
                </w:div>
                <w:div w:id="1787848586">
                  <w:marLeft w:val="0"/>
                  <w:marRight w:val="0"/>
                  <w:marTop w:val="0"/>
                  <w:marBottom w:val="0"/>
                  <w:divBdr>
                    <w:top w:val="single" w:sz="2" w:space="1" w:color="FFFFFF"/>
                    <w:left w:val="single" w:sz="2" w:space="12" w:color="FFFFFF"/>
                    <w:bottom w:val="single" w:sz="2" w:space="1" w:color="FFFFFF"/>
                    <w:right w:val="single" w:sz="2" w:space="4" w:color="FFFFFF"/>
                  </w:divBdr>
                  <w:divsChild>
                    <w:div w:id="1933707157">
                      <w:marLeft w:val="0"/>
                      <w:marRight w:val="0"/>
                      <w:marTop w:val="0"/>
                      <w:marBottom w:val="0"/>
                      <w:divBdr>
                        <w:top w:val="none" w:sz="0" w:space="0" w:color="auto"/>
                        <w:left w:val="none" w:sz="0" w:space="0" w:color="auto"/>
                        <w:bottom w:val="none" w:sz="0" w:space="0" w:color="auto"/>
                        <w:right w:val="none" w:sz="0" w:space="0" w:color="auto"/>
                      </w:divBdr>
                    </w:div>
                  </w:divsChild>
                </w:div>
                <w:div w:id="889725516">
                  <w:marLeft w:val="0"/>
                  <w:marRight w:val="0"/>
                  <w:marTop w:val="0"/>
                  <w:marBottom w:val="0"/>
                  <w:divBdr>
                    <w:top w:val="single" w:sz="2" w:space="1" w:color="FFFFFF"/>
                    <w:left w:val="single" w:sz="2" w:space="12" w:color="FFFFFF"/>
                    <w:bottom w:val="single" w:sz="2" w:space="1" w:color="FFFFFF"/>
                    <w:right w:val="single" w:sz="2" w:space="4" w:color="FFFFFF"/>
                  </w:divBdr>
                  <w:divsChild>
                    <w:div w:id="846362300">
                      <w:marLeft w:val="0"/>
                      <w:marRight w:val="0"/>
                      <w:marTop w:val="0"/>
                      <w:marBottom w:val="0"/>
                      <w:divBdr>
                        <w:top w:val="none" w:sz="0" w:space="0" w:color="auto"/>
                        <w:left w:val="none" w:sz="0" w:space="0" w:color="auto"/>
                        <w:bottom w:val="none" w:sz="0" w:space="0" w:color="auto"/>
                        <w:right w:val="none" w:sz="0" w:space="0" w:color="auto"/>
                      </w:divBdr>
                    </w:div>
                  </w:divsChild>
                </w:div>
                <w:div w:id="1487698078">
                  <w:marLeft w:val="0"/>
                  <w:marRight w:val="0"/>
                  <w:marTop w:val="0"/>
                  <w:marBottom w:val="0"/>
                  <w:divBdr>
                    <w:top w:val="single" w:sz="2" w:space="1" w:color="FFFFFF"/>
                    <w:left w:val="single" w:sz="2" w:space="12" w:color="FFFFFF"/>
                    <w:bottom w:val="single" w:sz="2" w:space="1" w:color="FFFFFF"/>
                    <w:right w:val="single" w:sz="2" w:space="4" w:color="FFFFFF"/>
                  </w:divBdr>
                  <w:divsChild>
                    <w:div w:id="1244102630">
                      <w:marLeft w:val="0"/>
                      <w:marRight w:val="0"/>
                      <w:marTop w:val="0"/>
                      <w:marBottom w:val="0"/>
                      <w:divBdr>
                        <w:top w:val="none" w:sz="0" w:space="0" w:color="auto"/>
                        <w:left w:val="none" w:sz="0" w:space="0" w:color="auto"/>
                        <w:bottom w:val="none" w:sz="0" w:space="0" w:color="auto"/>
                        <w:right w:val="none" w:sz="0" w:space="0" w:color="auto"/>
                      </w:divBdr>
                    </w:div>
                  </w:divsChild>
                </w:div>
                <w:div w:id="1805779328">
                  <w:marLeft w:val="0"/>
                  <w:marRight w:val="0"/>
                  <w:marTop w:val="0"/>
                  <w:marBottom w:val="0"/>
                  <w:divBdr>
                    <w:top w:val="single" w:sz="2" w:space="1" w:color="FFFFFF"/>
                    <w:left w:val="single" w:sz="2" w:space="12" w:color="FFFFFF"/>
                    <w:bottom w:val="single" w:sz="2" w:space="1" w:color="FFFFFF"/>
                    <w:right w:val="single" w:sz="2" w:space="4" w:color="FFFFFF"/>
                  </w:divBdr>
                  <w:divsChild>
                    <w:div w:id="1991399977">
                      <w:marLeft w:val="0"/>
                      <w:marRight w:val="0"/>
                      <w:marTop w:val="0"/>
                      <w:marBottom w:val="0"/>
                      <w:divBdr>
                        <w:top w:val="none" w:sz="0" w:space="0" w:color="auto"/>
                        <w:left w:val="none" w:sz="0" w:space="0" w:color="auto"/>
                        <w:bottom w:val="none" w:sz="0" w:space="0" w:color="auto"/>
                        <w:right w:val="none" w:sz="0" w:space="0" w:color="auto"/>
                      </w:divBdr>
                    </w:div>
                  </w:divsChild>
                </w:div>
                <w:div w:id="405802735">
                  <w:marLeft w:val="0"/>
                  <w:marRight w:val="0"/>
                  <w:marTop w:val="0"/>
                  <w:marBottom w:val="0"/>
                  <w:divBdr>
                    <w:top w:val="single" w:sz="2" w:space="1" w:color="FFFFFF"/>
                    <w:left w:val="single" w:sz="2" w:space="12" w:color="FFFFFF"/>
                    <w:bottom w:val="single" w:sz="2" w:space="1" w:color="FFFFFF"/>
                    <w:right w:val="single" w:sz="2" w:space="4" w:color="FFFFFF"/>
                  </w:divBdr>
                  <w:divsChild>
                    <w:div w:id="270287407">
                      <w:marLeft w:val="0"/>
                      <w:marRight w:val="0"/>
                      <w:marTop w:val="0"/>
                      <w:marBottom w:val="0"/>
                      <w:divBdr>
                        <w:top w:val="none" w:sz="0" w:space="0" w:color="auto"/>
                        <w:left w:val="none" w:sz="0" w:space="0" w:color="auto"/>
                        <w:bottom w:val="none" w:sz="0" w:space="0" w:color="auto"/>
                        <w:right w:val="none" w:sz="0" w:space="0" w:color="auto"/>
                      </w:divBdr>
                    </w:div>
                  </w:divsChild>
                </w:div>
                <w:div w:id="1055006595">
                  <w:marLeft w:val="0"/>
                  <w:marRight w:val="0"/>
                  <w:marTop w:val="0"/>
                  <w:marBottom w:val="0"/>
                  <w:divBdr>
                    <w:top w:val="single" w:sz="2" w:space="1" w:color="FFFFFF"/>
                    <w:left w:val="single" w:sz="2" w:space="12" w:color="FFFFFF"/>
                    <w:bottom w:val="single" w:sz="2" w:space="1" w:color="FFFFFF"/>
                    <w:right w:val="single" w:sz="2" w:space="4" w:color="FFFFFF"/>
                  </w:divBdr>
                  <w:divsChild>
                    <w:div w:id="1810855809">
                      <w:marLeft w:val="0"/>
                      <w:marRight w:val="0"/>
                      <w:marTop w:val="0"/>
                      <w:marBottom w:val="0"/>
                      <w:divBdr>
                        <w:top w:val="none" w:sz="0" w:space="0" w:color="auto"/>
                        <w:left w:val="none" w:sz="0" w:space="0" w:color="auto"/>
                        <w:bottom w:val="none" w:sz="0" w:space="0" w:color="auto"/>
                        <w:right w:val="none" w:sz="0" w:space="0" w:color="auto"/>
                      </w:divBdr>
                    </w:div>
                  </w:divsChild>
                </w:div>
                <w:div w:id="1192644953">
                  <w:marLeft w:val="0"/>
                  <w:marRight w:val="0"/>
                  <w:marTop w:val="0"/>
                  <w:marBottom w:val="0"/>
                  <w:divBdr>
                    <w:top w:val="single" w:sz="2" w:space="1" w:color="FFFFFF"/>
                    <w:left w:val="single" w:sz="2" w:space="12" w:color="FFFFFF"/>
                    <w:bottom w:val="single" w:sz="2" w:space="1" w:color="FFFFFF"/>
                    <w:right w:val="single" w:sz="2" w:space="4" w:color="FFFFFF"/>
                  </w:divBdr>
                  <w:divsChild>
                    <w:div w:id="1735471309">
                      <w:marLeft w:val="0"/>
                      <w:marRight w:val="0"/>
                      <w:marTop w:val="0"/>
                      <w:marBottom w:val="0"/>
                      <w:divBdr>
                        <w:top w:val="none" w:sz="0" w:space="0" w:color="auto"/>
                        <w:left w:val="none" w:sz="0" w:space="0" w:color="auto"/>
                        <w:bottom w:val="none" w:sz="0" w:space="0" w:color="auto"/>
                        <w:right w:val="none" w:sz="0" w:space="0" w:color="auto"/>
                      </w:divBdr>
                    </w:div>
                  </w:divsChild>
                </w:div>
                <w:div w:id="1701277914">
                  <w:marLeft w:val="0"/>
                  <w:marRight w:val="0"/>
                  <w:marTop w:val="0"/>
                  <w:marBottom w:val="0"/>
                  <w:divBdr>
                    <w:top w:val="single" w:sz="2" w:space="1" w:color="FFFFFF"/>
                    <w:left w:val="single" w:sz="2" w:space="12" w:color="FFFFFF"/>
                    <w:bottom w:val="single" w:sz="2" w:space="1" w:color="FFFFFF"/>
                    <w:right w:val="single" w:sz="2" w:space="4" w:color="FFFFFF"/>
                  </w:divBdr>
                  <w:divsChild>
                    <w:div w:id="1886984700">
                      <w:marLeft w:val="0"/>
                      <w:marRight w:val="0"/>
                      <w:marTop w:val="0"/>
                      <w:marBottom w:val="0"/>
                      <w:divBdr>
                        <w:top w:val="none" w:sz="0" w:space="0" w:color="auto"/>
                        <w:left w:val="none" w:sz="0" w:space="0" w:color="auto"/>
                        <w:bottom w:val="none" w:sz="0" w:space="0" w:color="auto"/>
                        <w:right w:val="none" w:sz="0" w:space="0" w:color="auto"/>
                      </w:divBdr>
                    </w:div>
                  </w:divsChild>
                </w:div>
                <w:div w:id="563879920">
                  <w:marLeft w:val="0"/>
                  <w:marRight w:val="0"/>
                  <w:marTop w:val="0"/>
                  <w:marBottom w:val="0"/>
                  <w:divBdr>
                    <w:top w:val="single" w:sz="2" w:space="1" w:color="FFFFFF"/>
                    <w:left w:val="single" w:sz="2" w:space="12" w:color="FFFFFF"/>
                    <w:bottom w:val="single" w:sz="2" w:space="1" w:color="FFFFFF"/>
                    <w:right w:val="single" w:sz="2" w:space="4" w:color="FFFFFF"/>
                  </w:divBdr>
                  <w:divsChild>
                    <w:div w:id="2130582821">
                      <w:marLeft w:val="0"/>
                      <w:marRight w:val="0"/>
                      <w:marTop w:val="0"/>
                      <w:marBottom w:val="0"/>
                      <w:divBdr>
                        <w:top w:val="none" w:sz="0" w:space="0" w:color="auto"/>
                        <w:left w:val="none" w:sz="0" w:space="0" w:color="auto"/>
                        <w:bottom w:val="none" w:sz="0" w:space="0" w:color="auto"/>
                        <w:right w:val="none" w:sz="0" w:space="0" w:color="auto"/>
                      </w:divBdr>
                    </w:div>
                  </w:divsChild>
                </w:div>
                <w:div w:id="1843619764">
                  <w:marLeft w:val="0"/>
                  <w:marRight w:val="0"/>
                  <w:marTop w:val="0"/>
                  <w:marBottom w:val="0"/>
                  <w:divBdr>
                    <w:top w:val="single" w:sz="2" w:space="1" w:color="FFFFFF"/>
                    <w:left w:val="single" w:sz="2" w:space="12" w:color="FFFFFF"/>
                    <w:bottom w:val="single" w:sz="2" w:space="1" w:color="FFFFFF"/>
                    <w:right w:val="single" w:sz="2" w:space="4" w:color="FFFFFF"/>
                  </w:divBdr>
                  <w:divsChild>
                    <w:div w:id="1131365674">
                      <w:marLeft w:val="0"/>
                      <w:marRight w:val="0"/>
                      <w:marTop w:val="0"/>
                      <w:marBottom w:val="0"/>
                      <w:divBdr>
                        <w:top w:val="none" w:sz="0" w:space="0" w:color="auto"/>
                        <w:left w:val="none" w:sz="0" w:space="0" w:color="auto"/>
                        <w:bottom w:val="none" w:sz="0" w:space="0" w:color="auto"/>
                        <w:right w:val="none" w:sz="0" w:space="0" w:color="auto"/>
                      </w:divBdr>
                    </w:div>
                  </w:divsChild>
                </w:div>
                <w:div w:id="908157045">
                  <w:marLeft w:val="0"/>
                  <w:marRight w:val="0"/>
                  <w:marTop w:val="0"/>
                  <w:marBottom w:val="0"/>
                  <w:divBdr>
                    <w:top w:val="single" w:sz="2" w:space="1" w:color="FFFFFF"/>
                    <w:left w:val="single" w:sz="2" w:space="12" w:color="FFFFFF"/>
                    <w:bottom w:val="single" w:sz="2" w:space="1" w:color="FFFFFF"/>
                    <w:right w:val="single" w:sz="2" w:space="4" w:color="FFFFFF"/>
                  </w:divBdr>
                  <w:divsChild>
                    <w:div w:id="370686281">
                      <w:marLeft w:val="0"/>
                      <w:marRight w:val="0"/>
                      <w:marTop w:val="0"/>
                      <w:marBottom w:val="0"/>
                      <w:divBdr>
                        <w:top w:val="none" w:sz="0" w:space="0" w:color="auto"/>
                        <w:left w:val="none" w:sz="0" w:space="0" w:color="auto"/>
                        <w:bottom w:val="none" w:sz="0" w:space="0" w:color="auto"/>
                        <w:right w:val="none" w:sz="0" w:space="0" w:color="auto"/>
                      </w:divBdr>
                    </w:div>
                  </w:divsChild>
                </w:div>
                <w:div w:id="2002811991">
                  <w:marLeft w:val="0"/>
                  <w:marRight w:val="0"/>
                  <w:marTop w:val="0"/>
                  <w:marBottom w:val="0"/>
                  <w:divBdr>
                    <w:top w:val="single" w:sz="2" w:space="1" w:color="FFFFFF"/>
                    <w:left w:val="single" w:sz="2" w:space="12" w:color="FFFFFF"/>
                    <w:bottom w:val="single" w:sz="2" w:space="1" w:color="FFFFFF"/>
                    <w:right w:val="single" w:sz="2" w:space="4" w:color="FFFFFF"/>
                  </w:divBdr>
                  <w:divsChild>
                    <w:div w:id="88622715">
                      <w:marLeft w:val="0"/>
                      <w:marRight w:val="0"/>
                      <w:marTop w:val="0"/>
                      <w:marBottom w:val="0"/>
                      <w:divBdr>
                        <w:top w:val="none" w:sz="0" w:space="0" w:color="auto"/>
                        <w:left w:val="none" w:sz="0" w:space="0" w:color="auto"/>
                        <w:bottom w:val="none" w:sz="0" w:space="0" w:color="auto"/>
                        <w:right w:val="none" w:sz="0" w:space="0" w:color="auto"/>
                      </w:divBdr>
                    </w:div>
                  </w:divsChild>
                </w:div>
                <w:div w:id="1818837187">
                  <w:marLeft w:val="0"/>
                  <w:marRight w:val="0"/>
                  <w:marTop w:val="0"/>
                  <w:marBottom w:val="0"/>
                  <w:divBdr>
                    <w:top w:val="single" w:sz="2" w:space="1" w:color="FFFFFF"/>
                    <w:left w:val="single" w:sz="2" w:space="12" w:color="FFFFFF"/>
                    <w:bottom w:val="single" w:sz="2" w:space="1" w:color="FFFFFF"/>
                    <w:right w:val="single" w:sz="2" w:space="4" w:color="FFFFFF"/>
                  </w:divBdr>
                  <w:divsChild>
                    <w:div w:id="894463553">
                      <w:marLeft w:val="0"/>
                      <w:marRight w:val="0"/>
                      <w:marTop w:val="0"/>
                      <w:marBottom w:val="0"/>
                      <w:divBdr>
                        <w:top w:val="none" w:sz="0" w:space="0" w:color="auto"/>
                        <w:left w:val="none" w:sz="0" w:space="0" w:color="auto"/>
                        <w:bottom w:val="none" w:sz="0" w:space="0" w:color="auto"/>
                        <w:right w:val="none" w:sz="0" w:space="0" w:color="auto"/>
                      </w:divBdr>
                    </w:div>
                  </w:divsChild>
                </w:div>
                <w:div w:id="1493370537">
                  <w:marLeft w:val="0"/>
                  <w:marRight w:val="0"/>
                  <w:marTop w:val="0"/>
                  <w:marBottom w:val="0"/>
                  <w:divBdr>
                    <w:top w:val="single" w:sz="2" w:space="1" w:color="FFFFFF"/>
                    <w:left w:val="single" w:sz="2" w:space="12" w:color="FFFFFF"/>
                    <w:bottom w:val="single" w:sz="2" w:space="1" w:color="FFFFFF"/>
                    <w:right w:val="single" w:sz="2" w:space="4" w:color="FFFFFF"/>
                  </w:divBdr>
                  <w:divsChild>
                    <w:div w:id="162553878">
                      <w:marLeft w:val="0"/>
                      <w:marRight w:val="0"/>
                      <w:marTop w:val="0"/>
                      <w:marBottom w:val="0"/>
                      <w:divBdr>
                        <w:top w:val="none" w:sz="0" w:space="0" w:color="auto"/>
                        <w:left w:val="none" w:sz="0" w:space="0" w:color="auto"/>
                        <w:bottom w:val="none" w:sz="0" w:space="0" w:color="auto"/>
                        <w:right w:val="none" w:sz="0" w:space="0" w:color="auto"/>
                      </w:divBdr>
                    </w:div>
                  </w:divsChild>
                </w:div>
                <w:div w:id="1639652696">
                  <w:marLeft w:val="0"/>
                  <w:marRight w:val="0"/>
                  <w:marTop w:val="0"/>
                  <w:marBottom w:val="0"/>
                  <w:divBdr>
                    <w:top w:val="single" w:sz="2" w:space="1" w:color="FFFFFF"/>
                    <w:left w:val="single" w:sz="2" w:space="12" w:color="FFFFFF"/>
                    <w:bottom w:val="single" w:sz="2" w:space="1" w:color="FFFFFF"/>
                    <w:right w:val="single" w:sz="2" w:space="4" w:color="FFFFFF"/>
                  </w:divBdr>
                  <w:divsChild>
                    <w:div w:id="2101028098">
                      <w:marLeft w:val="0"/>
                      <w:marRight w:val="0"/>
                      <w:marTop w:val="0"/>
                      <w:marBottom w:val="0"/>
                      <w:divBdr>
                        <w:top w:val="none" w:sz="0" w:space="0" w:color="auto"/>
                        <w:left w:val="none" w:sz="0" w:space="0" w:color="auto"/>
                        <w:bottom w:val="none" w:sz="0" w:space="0" w:color="auto"/>
                        <w:right w:val="none" w:sz="0" w:space="0" w:color="auto"/>
                      </w:divBdr>
                    </w:div>
                  </w:divsChild>
                </w:div>
                <w:div w:id="36780065">
                  <w:marLeft w:val="0"/>
                  <w:marRight w:val="0"/>
                  <w:marTop w:val="0"/>
                  <w:marBottom w:val="0"/>
                  <w:divBdr>
                    <w:top w:val="single" w:sz="2" w:space="1" w:color="FFFFFF"/>
                    <w:left w:val="single" w:sz="2" w:space="12" w:color="FFFFFF"/>
                    <w:bottom w:val="single" w:sz="2" w:space="1" w:color="FFFFFF"/>
                    <w:right w:val="single" w:sz="2" w:space="4" w:color="FFFFFF"/>
                  </w:divBdr>
                  <w:divsChild>
                    <w:div w:id="1268657338">
                      <w:marLeft w:val="0"/>
                      <w:marRight w:val="0"/>
                      <w:marTop w:val="0"/>
                      <w:marBottom w:val="0"/>
                      <w:divBdr>
                        <w:top w:val="none" w:sz="0" w:space="0" w:color="auto"/>
                        <w:left w:val="none" w:sz="0" w:space="0" w:color="auto"/>
                        <w:bottom w:val="none" w:sz="0" w:space="0" w:color="auto"/>
                        <w:right w:val="none" w:sz="0" w:space="0" w:color="auto"/>
                      </w:divBdr>
                    </w:div>
                  </w:divsChild>
                </w:div>
                <w:div w:id="283771879">
                  <w:marLeft w:val="0"/>
                  <w:marRight w:val="0"/>
                  <w:marTop w:val="0"/>
                  <w:marBottom w:val="0"/>
                  <w:divBdr>
                    <w:top w:val="single" w:sz="2" w:space="1" w:color="FFFFFF"/>
                    <w:left w:val="single" w:sz="2" w:space="12" w:color="FFFFFF"/>
                    <w:bottom w:val="single" w:sz="2" w:space="1" w:color="FFFFFF"/>
                    <w:right w:val="single" w:sz="2" w:space="4" w:color="FFFFFF"/>
                  </w:divBdr>
                  <w:divsChild>
                    <w:div w:id="1828550625">
                      <w:marLeft w:val="0"/>
                      <w:marRight w:val="0"/>
                      <w:marTop w:val="0"/>
                      <w:marBottom w:val="0"/>
                      <w:divBdr>
                        <w:top w:val="none" w:sz="0" w:space="0" w:color="auto"/>
                        <w:left w:val="none" w:sz="0" w:space="0" w:color="auto"/>
                        <w:bottom w:val="none" w:sz="0" w:space="0" w:color="auto"/>
                        <w:right w:val="none" w:sz="0" w:space="0" w:color="auto"/>
                      </w:divBdr>
                    </w:div>
                  </w:divsChild>
                </w:div>
                <w:div w:id="330573107">
                  <w:marLeft w:val="0"/>
                  <w:marRight w:val="0"/>
                  <w:marTop w:val="0"/>
                  <w:marBottom w:val="0"/>
                  <w:divBdr>
                    <w:top w:val="single" w:sz="2" w:space="1" w:color="FFFFFF"/>
                    <w:left w:val="single" w:sz="2" w:space="12" w:color="FFFFFF"/>
                    <w:bottom w:val="single" w:sz="2" w:space="1" w:color="FFFFFF"/>
                    <w:right w:val="single" w:sz="2" w:space="4" w:color="FFFFFF"/>
                  </w:divBdr>
                  <w:divsChild>
                    <w:div w:id="996691807">
                      <w:marLeft w:val="0"/>
                      <w:marRight w:val="0"/>
                      <w:marTop w:val="0"/>
                      <w:marBottom w:val="0"/>
                      <w:divBdr>
                        <w:top w:val="none" w:sz="0" w:space="0" w:color="auto"/>
                        <w:left w:val="none" w:sz="0" w:space="0" w:color="auto"/>
                        <w:bottom w:val="none" w:sz="0" w:space="0" w:color="auto"/>
                        <w:right w:val="none" w:sz="0" w:space="0" w:color="auto"/>
                      </w:divBdr>
                    </w:div>
                  </w:divsChild>
                </w:div>
                <w:div w:id="1619482786">
                  <w:marLeft w:val="0"/>
                  <w:marRight w:val="0"/>
                  <w:marTop w:val="0"/>
                  <w:marBottom w:val="0"/>
                  <w:divBdr>
                    <w:top w:val="single" w:sz="2" w:space="1" w:color="FFFFFF"/>
                    <w:left w:val="single" w:sz="2" w:space="12" w:color="FFFFFF"/>
                    <w:bottom w:val="single" w:sz="2" w:space="1" w:color="FFFFFF"/>
                    <w:right w:val="single" w:sz="2" w:space="4" w:color="FFFFFF"/>
                  </w:divBdr>
                  <w:divsChild>
                    <w:div w:id="673460844">
                      <w:marLeft w:val="0"/>
                      <w:marRight w:val="0"/>
                      <w:marTop w:val="0"/>
                      <w:marBottom w:val="0"/>
                      <w:divBdr>
                        <w:top w:val="none" w:sz="0" w:space="0" w:color="auto"/>
                        <w:left w:val="none" w:sz="0" w:space="0" w:color="auto"/>
                        <w:bottom w:val="none" w:sz="0" w:space="0" w:color="auto"/>
                        <w:right w:val="none" w:sz="0" w:space="0" w:color="auto"/>
                      </w:divBdr>
                    </w:div>
                  </w:divsChild>
                </w:div>
                <w:div w:id="170486186">
                  <w:marLeft w:val="0"/>
                  <w:marRight w:val="0"/>
                  <w:marTop w:val="0"/>
                  <w:marBottom w:val="0"/>
                  <w:divBdr>
                    <w:top w:val="single" w:sz="2" w:space="1" w:color="FFFFFF"/>
                    <w:left w:val="single" w:sz="2" w:space="12" w:color="FFFFFF"/>
                    <w:bottom w:val="single" w:sz="2" w:space="1" w:color="FFFFFF"/>
                    <w:right w:val="single" w:sz="2" w:space="4" w:color="FFFFFF"/>
                  </w:divBdr>
                  <w:divsChild>
                    <w:div w:id="1841769338">
                      <w:marLeft w:val="0"/>
                      <w:marRight w:val="0"/>
                      <w:marTop w:val="0"/>
                      <w:marBottom w:val="0"/>
                      <w:divBdr>
                        <w:top w:val="none" w:sz="0" w:space="0" w:color="auto"/>
                        <w:left w:val="none" w:sz="0" w:space="0" w:color="auto"/>
                        <w:bottom w:val="none" w:sz="0" w:space="0" w:color="auto"/>
                        <w:right w:val="none" w:sz="0" w:space="0" w:color="auto"/>
                      </w:divBdr>
                    </w:div>
                  </w:divsChild>
                </w:div>
                <w:div w:id="978877222">
                  <w:marLeft w:val="0"/>
                  <w:marRight w:val="0"/>
                  <w:marTop w:val="0"/>
                  <w:marBottom w:val="0"/>
                  <w:divBdr>
                    <w:top w:val="single" w:sz="2" w:space="1" w:color="FFFFFF"/>
                    <w:left w:val="single" w:sz="2" w:space="12" w:color="FFFFFF"/>
                    <w:bottom w:val="single" w:sz="2" w:space="1" w:color="FFFFFF"/>
                    <w:right w:val="single" w:sz="2" w:space="4" w:color="FFFFFF"/>
                  </w:divBdr>
                  <w:divsChild>
                    <w:div w:id="1214998840">
                      <w:marLeft w:val="0"/>
                      <w:marRight w:val="0"/>
                      <w:marTop w:val="0"/>
                      <w:marBottom w:val="0"/>
                      <w:divBdr>
                        <w:top w:val="none" w:sz="0" w:space="0" w:color="auto"/>
                        <w:left w:val="none" w:sz="0" w:space="0" w:color="auto"/>
                        <w:bottom w:val="none" w:sz="0" w:space="0" w:color="auto"/>
                        <w:right w:val="none" w:sz="0" w:space="0" w:color="auto"/>
                      </w:divBdr>
                    </w:div>
                  </w:divsChild>
                </w:div>
                <w:div w:id="1700278535">
                  <w:marLeft w:val="0"/>
                  <w:marRight w:val="0"/>
                  <w:marTop w:val="0"/>
                  <w:marBottom w:val="0"/>
                  <w:divBdr>
                    <w:top w:val="single" w:sz="2" w:space="1" w:color="FFFFFF"/>
                    <w:left w:val="single" w:sz="2" w:space="12" w:color="FFFFFF"/>
                    <w:bottom w:val="single" w:sz="2" w:space="1" w:color="FFFFFF"/>
                    <w:right w:val="single" w:sz="2" w:space="4" w:color="FFFFFF"/>
                  </w:divBdr>
                  <w:divsChild>
                    <w:div w:id="20326505">
                      <w:marLeft w:val="0"/>
                      <w:marRight w:val="0"/>
                      <w:marTop w:val="0"/>
                      <w:marBottom w:val="0"/>
                      <w:divBdr>
                        <w:top w:val="none" w:sz="0" w:space="0" w:color="auto"/>
                        <w:left w:val="none" w:sz="0" w:space="0" w:color="auto"/>
                        <w:bottom w:val="none" w:sz="0" w:space="0" w:color="auto"/>
                        <w:right w:val="none" w:sz="0" w:space="0" w:color="auto"/>
                      </w:divBdr>
                    </w:div>
                  </w:divsChild>
                </w:div>
                <w:div w:id="1470902518">
                  <w:marLeft w:val="0"/>
                  <w:marRight w:val="0"/>
                  <w:marTop w:val="0"/>
                  <w:marBottom w:val="0"/>
                  <w:divBdr>
                    <w:top w:val="single" w:sz="2" w:space="1" w:color="FFFFFF"/>
                    <w:left w:val="single" w:sz="2" w:space="12" w:color="FFFFFF"/>
                    <w:bottom w:val="single" w:sz="2" w:space="1" w:color="FFFFFF"/>
                    <w:right w:val="single" w:sz="2" w:space="4" w:color="FFFFFF"/>
                  </w:divBdr>
                  <w:divsChild>
                    <w:div w:id="1750998624">
                      <w:marLeft w:val="0"/>
                      <w:marRight w:val="0"/>
                      <w:marTop w:val="0"/>
                      <w:marBottom w:val="0"/>
                      <w:divBdr>
                        <w:top w:val="none" w:sz="0" w:space="0" w:color="auto"/>
                        <w:left w:val="none" w:sz="0" w:space="0" w:color="auto"/>
                        <w:bottom w:val="none" w:sz="0" w:space="0" w:color="auto"/>
                        <w:right w:val="none" w:sz="0" w:space="0" w:color="auto"/>
                      </w:divBdr>
                    </w:div>
                  </w:divsChild>
                </w:div>
                <w:div w:id="1749418449">
                  <w:marLeft w:val="0"/>
                  <w:marRight w:val="0"/>
                  <w:marTop w:val="0"/>
                  <w:marBottom w:val="0"/>
                  <w:divBdr>
                    <w:top w:val="single" w:sz="2" w:space="1" w:color="FFFFFF"/>
                    <w:left w:val="single" w:sz="2" w:space="12" w:color="FFFFFF"/>
                    <w:bottom w:val="single" w:sz="2" w:space="1" w:color="FFFFFF"/>
                    <w:right w:val="single" w:sz="2" w:space="4" w:color="FFFFFF"/>
                  </w:divBdr>
                  <w:divsChild>
                    <w:div w:id="1640113948">
                      <w:marLeft w:val="0"/>
                      <w:marRight w:val="0"/>
                      <w:marTop w:val="0"/>
                      <w:marBottom w:val="0"/>
                      <w:divBdr>
                        <w:top w:val="none" w:sz="0" w:space="0" w:color="auto"/>
                        <w:left w:val="none" w:sz="0" w:space="0" w:color="auto"/>
                        <w:bottom w:val="none" w:sz="0" w:space="0" w:color="auto"/>
                        <w:right w:val="none" w:sz="0" w:space="0" w:color="auto"/>
                      </w:divBdr>
                    </w:div>
                  </w:divsChild>
                </w:div>
                <w:div w:id="1001080170">
                  <w:marLeft w:val="0"/>
                  <w:marRight w:val="0"/>
                  <w:marTop w:val="0"/>
                  <w:marBottom w:val="0"/>
                  <w:divBdr>
                    <w:top w:val="single" w:sz="2" w:space="1" w:color="FFFFFF"/>
                    <w:left w:val="single" w:sz="2" w:space="12" w:color="FFFFFF"/>
                    <w:bottom w:val="single" w:sz="2" w:space="1" w:color="FFFFFF"/>
                    <w:right w:val="single" w:sz="2" w:space="4" w:color="FFFFFF"/>
                  </w:divBdr>
                  <w:divsChild>
                    <w:div w:id="1226256259">
                      <w:marLeft w:val="0"/>
                      <w:marRight w:val="0"/>
                      <w:marTop w:val="0"/>
                      <w:marBottom w:val="0"/>
                      <w:divBdr>
                        <w:top w:val="none" w:sz="0" w:space="0" w:color="auto"/>
                        <w:left w:val="none" w:sz="0" w:space="0" w:color="auto"/>
                        <w:bottom w:val="none" w:sz="0" w:space="0" w:color="auto"/>
                        <w:right w:val="none" w:sz="0" w:space="0" w:color="auto"/>
                      </w:divBdr>
                    </w:div>
                  </w:divsChild>
                </w:div>
                <w:div w:id="48774611">
                  <w:marLeft w:val="0"/>
                  <w:marRight w:val="0"/>
                  <w:marTop w:val="0"/>
                  <w:marBottom w:val="0"/>
                  <w:divBdr>
                    <w:top w:val="single" w:sz="2" w:space="1" w:color="FFFFFF"/>
                    <w:left w:val="single" w:sz="2" w:space="12" w:color="FFFFFF"/>
                    <w:bottom w:val="single" w:sz="2" w:space="4" w:color="FFFFFF"/>
                    <w:right w:val="single" w:sz="2" w:space="4" w:color="FFFFFF"/>
                  </w:divBdr>
                  <w:divsChild>
                    <w:div w:id="3415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2576">
      <w:bodyDiv w:val="1"/>
      <w:marLeft w:val="0"/>
      <w:marRight w:val="0"/>
      <w:marTop w:val="0"/>
      <w:marBottom w:val="0"/>
      <w:divBdr>
        <w:top w:val="none" w:sz="0" w:space="0" w:color="auto"/>
        <w:left w:val="none" w:sz="0" w:space="0" w:color="auto"/>
        <w:bottom w:val="none" w:sz="0" w:space="0" w:color="auto"/>
        <w:right w:val="none" w:sz="0" w:space="0" w:color="auto"/>
      </w:divBdr>
      <w:divsChild>
        <w:div w:id="1954703793">
          <w:marLeft w:val="0"/>
          <w:marRight w:val="0"/>
          <w:marTop w:val="0"/>
          <w:marBottom w:val="0"/>
          <w:divBdr>
            <w:top w:val="none" w:sz="0" w:space="0" w:color="auto"/>
            <w:left w:val="none" w:sz="0" w:space="0" w:color="auto"/>
            <w:bottom w:val="none" w:sz="0" w:space="0" w:color="auto"/>
            <w:right w:val="none" w:sz="0" w:space="0" w:color="auto"/>
          </w:divBdr>
        </w:div>
        <w:div w:id="269433023">
          <w:marLeft w:val="0"/>
          <w:marRight w:val="0"/>
          <w:marTop w:val="0"/>
          <w:marBottom w:val="335"/>
          <w:divBdr>
            <w:top w:val="none" w:sz="0" w:space="0" w:color="auto"/>
            <w:left w:val="none" w:sz="0" w:space="0" w:color="auto"/>
            <w:bottom w:val="none" w:sz="0" w:space="0" w:color="auto"/>
            <w:right w:val="none" w:sz="0" w:space="0" w:color="auto"/>
          </w:divBdr>
          <w:divsChild>
            <w:div w:id="349452169">
              <w:marLeft w:val="0"/>
              <w:marRight w:val="0"/>
              <w:marTop w:val="0"/>
              <w:marBottom w:val="0"/>
              <w:divBdr>
                <w:top w:val="none" w:sz="0" w:space="0" w:color="auto"/>
                <w:left w:val="none" w:sz="0" w:space="0" w:color="auto"/>
                <w:bottom w:val="none" w:sz="0" w:space="0" w:color="auto"/>
                <w:right w:val="none" w:sz="0" w:space="0" w:color="auto"/>
              </w:divBdr>
              <w:divsChild>
                <w:div w:id="899363640">
                  <w:marLeft w:val="0"/>
                  <w:marRight w:val="0"/>
                  <w:marTop w:val="0"/>
                  <w:marBottom w:val="0"/>
                  <w:divBdr>
                    <w:top w:val="single" w:sz="2" w:space="4" w:color="FFFFFF"/>
                    <w:left w:val="single" w:sz="2" w:space="12" w:color="FFFFFF"/>
                    <w:bottom w:val="single" w:sz="2" w:space="1" w:color="FFFFFF"/>
                    <w:right w:val="single" w:sz="2" w:space="4" w:color="FFFFFF"/>
                  </w:divBdr>
                  <w:divsChild>
                    <w:div w:id="1561475945">
                      <w:marLeft w:val="0"/>
                      <w:marRight w:val="0"/>
                      <w:marTop w:val="0"/>
                      <w:marBottom w:val="0"/>
                      <w:divBdr>
                        <w:top w:val="none" w:sz="0" w:space="0" w:color="auto"/>
                        <w:left w:val="none" w:sz="0" w:space="0" w:color="auto"/>
                        <w:bottom w:val="none" w:sz="0" w:space="0" w:color="auto"/>
                        <w:right w:val="none" w:sz="0" w:space="0" w:color="auto"/>
                      </w:divBdr>
                    </w:div>
                  </w:divsChild>
                </w:div>
                <w:div w:id="128324805">
                  <w:marLeft w:val="0"/>
                  <w:marRight w:val="0"/>
                  <w:marTop w:val="0"/>
                  <w:marBottom w:val="0"/>
                  <w:divBdr>
                    <w:top w:val="single" w:sz="2" w:space="1" w:color="FFFFFF"/>
                    <w:left w:val="single" w:sz="2" w:space="12" w:color="FFFFFF"/>
                    <w:bottom w:val="single" w:sz="2" w:space="1" w:color="FFFFFF"/>
                    <w:right w:val="single" w:sz="2" w:space="4" w:color="FFFFFF"/>
                  </w:divBdr>
                  <w:divsChild>
                    <w:div w:id="343170078">
                      <w:marLeft w:val="0"/>
                      <w:marRight w:val="0"/>
                      <w:marTop w:val="0"/>
                      <w:marBottom w:val="0"/>
                      <w:divBdr>
                        <w:top w:val="none" w:sz="0" w:space="0" w:color="auto"/>
                        <w:left w:val="none" w:sz="0" w:space="0" w:color="auto"/>
                        <w:bottom w:val="none" w:sz="0" w:space="0" w:color="auto"/>
                        <w:right w:val="none" w:sz="0" w:space="0" w:color="auto"/>
                      </w:divBdr>
                    </w:div>
                  </w:divsChild>
                </w:div>
                <w:div w:id="1180773889">
                  <w:marLeft w:val="0"/>
                  <w:marRight w:val="0"/>
                  <w:marTop w:val="0"/>
                  <w:marBottom w:val="0"/>
                  <w:divBdr>
                    <w:top w:val="single" w:sz="2" w:space="1" w:color="FFFFFF"/>
                    <w:left w:val="single" w:sz="2" w:space="12" w:color="FFFFFF"/>
                    <w:bottom w:val="single" w:sz="2" w:space="1" w:color="FFFFFF"/>
                    <w:right w:val="single" w:sz="2" w:space="4" w:color="FFFFFF"/>
                  </w:divBdr>
                  <w:divsChild>
                    <w:div w:id="1306013568">
                      <w:marLeft w:val="0"/>
                      <w:marRight w:val="0"/>
                      <w:marTop w:val="0"/>
                      <w:marBottom w:val="0"/>
                      <w:divBdr>
                        <w:top w:val="none" w:sz="0" w:space="0" w:color="auto"/>
                        <w:left w:val="none" w:sz="0" w:space="0" w:color="auto"/>
                        <w:bottom w:val="none" w:sz="0" w:space="0" w:color="auto"/>
                        <w:right w:val="none" w:sz="0" w:space="0" w:color="auto"/>
                      </w:divBdr>
                    </w:div>
                  </w:divsChild>
                </w:div>
                <w:div w:id="1828283827">
                  <w:marLeft w:val="0"/>
                  <w:marRight w:val="0"/>
                  <w:marTop w:val="0"/>
                  <w:marBottom w:val="0"/>
                  <w:divBdr>
                    <w:top w:val="single" w:sz="2" w:space="1" w:color="FFFFFF"/>
                    <w:left w:val="single" w:sz="2" w:space="12" w:color="FFFFFF"/>
                    <w:bottom w:val="single" w:sz="2" w:space="1" w:color="FFFFFF"/>
                    <w:right w:val="single" w:sz="2" w:space="4" w:color="FFFFFF"/>
                  </w:divBdr>
                  <w:divsChild>
                    <w:div w:id="1916741421">
                      <w:marLeft w:val="0"/>
                      <w:marRight w:val="0"/>
                      <w:marTop w:val="0"/>
                      <w:marBottom w:val="0"/>
                      <w:divBdr>
                        <w:top w:val="none" w:sz="0" w:space="0" w:color="auto"/>
                        <w:left w:val="none" w:sz="0" w:space="0" w:color="auto"/>
                        <w:bottom w:val="none" w:sz="0" w:space="0" w:color="auto"/>
                        <w:right w:val="none" w:sz="0" w:space="0" w:color="auto"/>
                      </w:divBdr>
                    </w:div>
                  </w:divsChild>
                </w:div>
                <w:div w:id="1784763720">
                  <w:marLeft w:val="0"/>
                  <w:marRight w:val="0"/>
                  <w:marTop w:val="0"/>
                  <w:marBottom w:val="0"/>
                  <w:divBdr>
                    <w:top w:val="single" w:sz="2" w:space="1" w:color="FFFFFF"/>
                    <w:left w:val="single" w:sz="2" w:space="12" w:color="FFFFFF"/>
                    <w:bottom w:val="single" w:sz="2" w:space="1" w:color="FFFFFF"/>
                    <w:right w:val="single" w:sz="2" w:space="4" w:color="FFFFFF"/>
                  </w:divBdr>
                  <w:divsChild>
                    <w:div w:id="913122893">
                      <w:marLeft w:val="0"/>
                      <w:marRight w:val="0"/>
                      <w:marTop w:val="0"/>
                      <w:marBottom w:val="0"/>
                      <w:divBdr>
                        <w:top w:val="none" w:sz="0" w:space="0" w:color="auto"/>
                        <w:left w:val="none" w:sz="0" w:space="0" w:color="auto"/>
                        <w:bottom w:val="none" w:sz="0" w:space="0" w:color="auto"/>
                        <w:right w:val="none" w:sz="0" w:space="0" w:color="auto"/>
                      </w:divBdr>
                    </w:div>
                  </w:divsChild>
                </w:div>
                <w:div w:id="1778718838">
                  <w:marLeft w:val="0"/>
                  <w:marRight w:val="0"/>
                  <w:marTop w:val="0"/>
                  <w:marBottom w:val="0"/>
                  <w:divBdr>
                    <w:top w:val="single" w:sz="2" w:space="1" w:color="FFFFFF"/>
                    <w:left w:val="single" w:sz="2" w:space="12" w:color="FFFFFF"/>
                    <w:bottom w:val="single" w:sz="2" w:space="1" w:color="FFFFFF"/>
                    <w:right w:val="single" w:sz="2" w:space="4" w:color="FFFFFF"/>
                  </w:divBdr>
                  <w:divsChild>
                    <w:div w:id="1419982601">
                      <w:marLeft w:val="0"/>
                      <w:marRight w:val="0"/>
                      <w:marTop w:val="0"/>
                      <w:marBottom w:val="0"/>
                      <w:divBdr>
                        <w:top w:val="none" w:sz="0" w:space="0" w:color="auto"/>
                        <w:left w:val="none" w:sz="0" w:space="0" w:color="auto"/>
                        <w:bottom w:val="none" w:sz="0" w:space="0" w:color="auto"/>
                        <w:right w:val="none" w:sz="0" w:space="0" w:color="auto"/>
                      </w:divBdr>
                    </w:div>
                  </w:divsChild>
                </w:div>
                <w:div w:id="1162895129">
                  <w:marLeft w:val="0"/>
                  <w:marRight w:val="0"/>
                  <w:marTop w:val="0"/>
                  <w:marBottom w:val="0"/>
                  <w:divBdr>
                    <w:top w:val="single" w:sz="2" w:space="1" w:color="FFFFFF"/>
                    <w:left w:val="single" w:sz="2" w:space="12" w:color="FFFFFF"/>
                    <w:bottom w:val="single" w:sz="2" w:space="1" w:color="FFFFFF"/>
                    <w:right w:val="single" w:sz="2" w:space="4" w:color="FFFFFF"/>
                  </w:divBdr>
                  <w:divsChild>
                    <w:div w:id="2087800245">
                      <w:marLeft w:val="0"/>
                      <w:marRight w:val="0"/>
                      <w:marTop w:val="0"/>
                      <w:marBottom w:val="0"/>
                      <w:divBdr>
                        <w:top w:val="none" w:sz="0" w:space="0" w:color="auto"/>
                        <w:left w:val="none" w:sz="0" w:space="0" w:color="auto"/>
                        <w:bottom w:val="none" w:sz="0" w:space="0" w:color="auto"/>
                        <w:right w:val="none" w:sz="0" w:space="0" w:color="auto"/>
                      </w:divBdr>
                    </w:div>
                  </w:divsChild>
                </w:div>
                <w:div w:id="1009986996">
                  <w:marLeft w:val="0"/>
                  <w:marRight w:val="0"/>
                  <w:marTop w:val="0"/>
                  <w:marBottom w:val="0"/>
                  <w:divBdr>
                    <w:top w:val="single" w:sz="2" w:space="1" w:color="FFFFFF"/>
                    <w:left w:val="single" w:sz="2" w:space="12" w:color="FFFFFF"/>
                    <w:bottom w:val="single" w:sz="2" w:space="1" w:color="FFFFFF"/>
                    <w:right w:val="single" w:sz="2" w:space="4" w:color="FFFFFF"/>
                  </w:divBdr>
                  <w:divsChild>
                    <w:div w:id="1738167290">
                      <w:marLeft w:val="0"/>
                      <w:marRight w:val="0"/>
                      <w:marTop w:val="0"/>
                      <w:marBottom w:val="0"/>
                      <w:divBdr>
                        <w:top w:val="none" w:sz="0" w:space="0" w:color="auto"/>
                        <w:left w:val="none" w:sz="0" w:space="0" w:color="auto"/>
                        <w:bottom w:val="none" w:sz="0" w:space="0" w:color="auto"/>
                        <w:right w:val="none" w:sz="0" w:space="0" w:color="auto"/>
                      </w:divBdr>
                    </w:div>
                  </w:divsChild>
                </w:div>
                <w:div w:id="1301769503">
                  <w:marLeft w:val="0"/>
                  <w:marRight w:val="0"/>
                  <w:marTop w:val="0"/>
                  <w:marBottom w:val="0"/>
                  <w:divBdr>
                    <w:top w:val="single" w:sz="2" w:space="1" w:color="FFFFFF"/>
                    <w:left w:val="single" w:sz="2" w:space="12" w:color="FFFFFF"/>
                    <w:bottom w:val="single" w:sz="2" w:space="1" w:color="FFFFFF"/>
                    <w:right w:val="single" w:sz="2" w:space="4" w:color="FFFFFF"/>
                  </w:divBdr>
                  <w:divsChild>
                    <w:div w:id="1855072124">
                      <w:marLeft w:val="0"/>
                      <w:marRight w:val="0"/>
                      <w:marTop w:val="0"/>
                      <w:marBottom w:val="0"/>
                      <w:divBdr>
                        <w:top w:val="none" w:sz="0" w:space="0" w:color="auto"/>
                        <w:left w:val="none" w:sz="0" w:space="0" w:color="auto"/>
                        <w:bottom w:val="none" w:sz="0" w:space="0" w:color="auto"/>
                        <w:right w:val="none" w:sz="0" w:space="0" w:color="auto"/>
                      </w:divBdr>
                    </w:div>
                  </w:divsChild>
                </w:div>
                <w:div w:id="1842041147">
                  <w:marLeft w:val="0"/>
                  <w:marRight w:val="0"/>
                  <w:marTop w:val="0"/>
                  <w:marBottom w:val="0"/>
                  <w:divBdr>
                    <w:top w:val="single" w:sz="2" w:space="1" w:color="FFFFFF"/>
                    <w:left w:val="single" w:sz="2" w:space="12" w:color="FFFFFF"/>
                    <w:bottom w:val="single" w:sz="2" w:space="1" w:color="FFFFFF"/>
                    <w:right w:val="single" w:sz="2" w:space="4" w:color="FFFFFF"/>
                  </w:divBdr>
                  <w:divsChild>
                    <w:div w:id="1868715297">
                      <w:marLeft w:val="0"/>
                      <w:marRight w:val="0"/>
                      <w:marTop w:val="0"/>
                      <w:marBottom w:val="0"/>
                      <w:divBdr>
                        <w:top w:val="none" w:sz="0" w:space="0" w:color="auto"/>
                        <w:left w:val="none" w:sz="0" w:space="0" w:color="auto"/>
                        <w:bottom w:val="none" w:sz="0" w:space="0" w:color="auto"/>
                        <w:right w:val="none" w:sz="0" w:space="0" w:color="auto"/>
                      </w:divBdr>
                    </w:div>
                  </w:divsChild>
                </w:div>
                <w:div w:id="1366129639">
                  <w:marLeft w:val="0"/>
                  <w:marRight w:val="0"/>
                  <w:marTop w:val="0"/>
                  <w:marBottom w:val="0"/>
                  <w:divBdr>
                    <w:top w:val="single" w:sz="2" w:space="1" w:color="FFFFFF"/>
                    <w:left w:val="single" w:sz="2" w:space="12" w:color="FFFFFF"/>
                    <w:bottom w:val="single" w:sz="2" w:space="1" w:color="FFFFFF"/>
                    <w:right w:val="single" w:sz="2" w:space="4" w:color="FFFFFF"/>
                  </w:divBdr>
                  <w:divsChild>
                    <w:div w:id="1522468980">
                      <w:marLeft w:val="0"/>
                      <w:marRight w:val="0"/>
                      <w:marTop w:val="0"/>
                      <w:marBottom w:val="0"/>
                      <w:divBdr>
                        <w:top w:val="none" w:sz="0" w:space="0" w:color="auto"/>
                        <w:left w:val="none" w:sz="0" w:space="0" w:color="auto"/>
                        <w:bottom w:val="none" w:sz="0" w:space="0" w:color="auto"/>
                        <w:right w:val="none" w:sz="0" w:space="0" w:color="auto"/>
                      </w:divBdr>
                    </w:div>
                  </w:divsChild>
                </w:div>
                <w:div w:id="1081951390">
                  <w:marLeft w:val="0"/>
                  <w:marRight w:val="0"/>
                  <w:marTop w:val="0"/>
                  <w:marBottom w:val="0"/>
                  <w:divBdr>
                    <w:top w:val="single" w:sz="2" w:space="1" w:color="FFFFFF"/>
                    <w:left w:val="single" w:sz="2" w:space="12" w:color="FFFFFF"/>
                    <w:bottom w:val="single" w:sz="2" w:space="1" w:color="FFFFFF"/>
                    <w:right w:val="single" w:sz="2" w:space="4" w:color="FFFFFF"/>
                  </w:divBdr>
                  <w:divsChild>
                    <w:div w:id="1768696890">
                      <w:marLeft w:val="0"/>
                      <w:marRight w:val="0"/>
                      <w:marTop w:val="0"/>
                      <w:marBottom w:val="0"/>
                      <w:divBdr>
                        <w:top w:val="none" w:sz="0" w:space="0" w:color="auto"/>
                        <w:left w:val="none" w:sz="0" w:space="0" w:color="auto"/>
                        <w:bottom w:val="none" w:sz="0" w:space="0" w:color="auto"/>
                        <w:right w:val="none" w:sz="0" w:space="0" w:color="auto"/>
                      </w:divBdr>
                    </w:div>
                  </w:divsChild>
                </w:div>
                <w:div w:id="466972516">
                  <w:marLeft w:val="0"/>
                  <w:marRight w:val="0"/>
                  <w:marTop w:val="0"/>
                  <w:marBottom w:val="0"/>
                  <w:divBdr>
                    <w:top w:val="single" w:sz="2" w:space="1" w:color="FFFFFF"/>
                    <w:left w:val="single" w:sz="2" w:space="12" w:color="FFFFFF"/>
                    <w:bottom w:val="single" w:sz="2" w:space="1" w:color="FFFFFF"/>
                    <w:right w:val="single" w:sz="2" w:space="4" w:color="FFFFFF"/>
                  </w:divBdr>
                  <w:divsChild>
                    <w:div w:id="105269450">
                      <w:marLeft w:val="0"/>
                      <w:marRight w:val="0"/>
                      <w:marTop w:val="0"/>
                      <w:marBottom w:val="0"/>
                      <w:divBdr>
                        <w:top w:val="none" w:sz="0" w:space="0" w:color="auto"/>
                        <w:left w:val="none" w:sz="0" w:space="0" w:color="auto"/>
                        <w:bottom w:val="none" w:sz="0" w:space="0" w:color="auto"/>
                        <w:right w:val="none" w:sz="0" w:space="0" w:color="auto"/>
                      </w:divBdr>
                    </w:div>
                  </w:divsChild>
                </w:div>
                <w:div w:id="2023359518">
                  <w:marLeft w:val="0"/>
                  <w:marRight w:val="0"/>
                  <w:marTop w:val="0"/>
                  <w:marBottom w:val="0"/>
                  <w:divBdr>
                    <w:top w:val="single" w:sz="2" w:space="1" w:color="FFFFFF"/>
                    <w:left w:val="single" w:sz="2" w:space="12" w:color="FFFFFF"/>
                    <w:bottom w:val="single" w:sz="2" w:space="1" w:color="FFFFFF"/>
                    <w:right w:val="single" w:sz="2" w:space="4" w:color="FFFFFF"/>
                  </w:divBdr>
                  <w:divsChild>
                    <w:div w:id="137311916">
                      <w:marLeft w:val="0"/>
                      <w:marRight w:val="0"/>
                      <w:marTop w:val="0"/>
                      <w:marBottom w:val="0"/>
                      <w:divBdr>
                        <w:top w:val="none" w:sz="0" w:space="0" w:color="auto"/>
                        <w:left w:val="none" w:sz="0" w:space="0" w:color="auto"/>
                        <w:bottom w:val="none" w:sz="0" w:space="0" w:color="auto"/>
                        <w:right w:val="none" w:sz="0" w:space="0" w:color="auto"/>
                      </w:divBdr>
                    </w:div>
                  </w:divsChild>
                </w:div>
                <w:div w:id="349189500">
                  <w:marLeft w:val="0"/>
                  <w:marRight w:val="0"/>
                  <w:marTop w:val="0"/>
                  <w:marBottom w:val="0"/>
                  <w:divBdr>
                    <w:top w:val="single" w:sz="2" w:space="1" w:color="FFFFFF"/>
                    <w:left w:val="single" w:sz="2" w:space="12" w:color="FFFFFF"/>
                    <w:bottom w:val="single" w:sz="2" w:space="1" w:color="FFFFFF"/>
                    <w:right w:val="single" w:sz="2" w:space="4" w:color="FFFFFF"/>
                  </w:divBdr>
                  <w:divsChild>
                    <w:div w:id="2143115217">
                      <w:marLeft w:val="0"/>
                      <w:marRight w:val="0"/>
                      <w:marTop w:val="0"/>
                      <w:marBottom w:val="0"/>
                      <w:divBdr>
                        <w:top w:val="none" w:sz="0" w:space="0" w:color="auto"/>
                        <w:left w:val="none" w:sz="0" w:space="0" w:color="auto"/>
                        <w:bottom w:val="none" w:sz="0" w:space="0" w:color="auto"/>
                        <w:right w:val="none" w:sz="0" w:space="0" w:color="auto"/>
                      </w:divBdr>
                    </w:div>
                  </w:divsChild>
                </w:div>
                <w:div w:id="1221942897">
                  <w:marLeft w:val="0"/>
                  <w:marRight w:val="0"/>
                  <w:marTop w:val="0"/>
                  <w:marBottom w:val="0"/>
                  <w:divBdr>
                    <w:top w:val="single" w:sz="2" w:space="1" w:color="FFFFFF"/>
                    <w:left w:val="single" w:sz="2" w:space="12" w:color="FFFFFF"/>
                    <w:bottom w:val="single" w:sz="2" w:space="1" w:color="FFFFFF"/>
                    <w:right w:val="single" w:sz="2" w:space="4" w:color="FFFFFF"/>
                  </w:divBdr>
                  <w:divsChild>
                    <w:div w:id="1616450129">
                      <w:marLeft w:val="0"/>
                      <w:marRight w:val="0"/>
                      <w:marTop w:val="0"/>
                      <w:marBottom w:val="0"/>
                      <w:divBdr>
                        <w:top w:val="none" w:sz="0" w:space="0" w:color="auto"/>
                        <w:left w:val="none" w:sz="0" w:space="0" w:color="auto"/>
                        <w:bottom w:val="none" w:sz="0" w:space="0" w:color="auto"/>
                        <w:right w:val="none" w:sz="0" w:space="0" w:color="auto"/>
                      </w:divBdr>
                    </w:div>
                  </w:divsChild>
                </w:div>
                <w:div w:id="206189747">
                  <w:marLeft w:val="0"/>
                  <w:marRight w:val="0"/>
                  <w:marTop w:val="0"/>
                  <w:marBottom w:val="0"/>
                  <w:divBdr>
                    <w:top w:val="single" w:sz="2" w:space="1" w:color="FFFFFF"/>
                    <w:left w:val="single" w:sz="2" w:space="12" w:color="FFFFFF"/>
                    <w:bottom w:val="single" w:sz="2" w:space="1" w:color="FFFFFF"/>
                    <w:right w:val="single" w:sz="2" w:space="4" w:color="FFFFFF"/>
                  </w:divBdr>
                  <w:divsChild>
                    <w:div w:id="1056128909">
                      <w:marLeft w:val="0"/>
                      <w:marRight w:val="0"/>
                      <w:marTop w:val="0"/>
                      <w:marBottom w:val="0"/>
                      <w:divBdr>
                        <w:top w:val="none" w:sz="0" w:space="0" w:color="auto"/>
                        <w:left w:val="none" w:sz="0" w:space="0" w:color="auto"/>
                        <w:bottom w:val="none" w:sz="0" w:space="0" w:color="auto"/>
                        <w:right w:val="none" w:sz="0" w:space="0" w:color="auto"/>
                      </w:divBdr>
                    </w:div>
                  </w:divsChild>
                </w:div>
                <w:div w:id="393241727">
                  <w:marLeft w:val="0"/>
                  <w:marRight w:val="0"/>
                  <w:marTop w:val="0"/>
                  <w:marBottom w:val="0"/>
                  <w:divBdr>
                    <w:top w:val="single" w:sz="2" w:space="1" w:color="FFFFFF"/>
                    <w:left w:val="single" w:sz="2" w:space="12" w:color="FFFFFF"/>
                    <w:bottom w:val="single" w:sz="2" w:space="1" w:color="FFFFFF"/>
                    <w:right w:val="single" w:sz="2" w:space="4" w:color="FFFFFF"/>
                  </w:divBdr>
                  <w:divsChild>
                    <w:div w:id="1187795831">
                      <w:marLeft w:val="0"/>
                      <w:marRight w:val="0"/>
                      <w:marTop w:val="0"/>
                      <w:marBottom w:val="0"/>
                      <w:divBdr>
                        <w:top w:val="none" w:sz="0" w:space="0" w:color="auto"/>
                        <w:left w:val="none" w:sz="0" w:space="0" w:color="auto"/>
                        <w:bottom w:val="none" w:sz="0" w:space="0" w:color="auto"/>
                        <w:right w:val="none" w:sz="0" w:space="0" w:color="auto"/>
                      </w:divBdr>
                    </w:div>
                  </w:divsChild>
                </w:div>
                <w:div w:id="299458630">
                  <w:marLeft w:val="0"/>
                  <w:marRight w:val="0"/>
                  <w:marTop w:val="0"/>
                  <w:marBottom w:val="0"/>
                  <w:divBdr>
                    <w:top w:val="single" w:sz="2" w:space="1" w:color="FFFFFF"/>
                    <w:left w:val="single" w:sz="2" w:space="12" w:color="FFFFFF"/>
                    <w:bottom w:val="single" w:sz="2" w:space="1" w:color="FFFFFF"/>
                    <w:right w:val="single" w:sz="2" w:space="4" w:color="FFFFFF"/>
                  </w:divBdr>
                  <w:divsChild>
                    <w:div w:id="1918704279">
                      <w:marLeft w:val="0"/>
                      <w:marRight w:val="0"/>
                      <w:marTop w:val="0"/>
                      <w:marBottom w:val="0"/>
                      <w:divBdr>
                        <w:top w:val="none" w:sz="0" w:space="0" w:color="auto"/>
                        <w:left w:val="none" w:sz="0" w:space="0" w:color="auto"/>
                        <w:bottom w:val="none" w:sz="0" w:space="0" w:color="auto"/>
                        <w:right w:val="none" w:sz="0" w:space="0" w:color="auto"/>
                      </w:divBdr>
                    </w:div>
                  </w:divsChild>
                </w:div>
                <w:div w:id="1823346859">
                  <w:marLeft w:val="0"/>
                  <w:marRight w:val="0"/>
                  <w:marTop w:val="0"/>
                  <w:marBottom w:val="0"/>
                  <w:divBdr>
                    <w:top w:val="single" w:sz="2" w:space="1" w:color="FFFFFF"/>
                    <w:left w:val="single" w:sz="2" w:space="12" w:color="FFFFFF"/>
                    <w:bottom w:val="single" w:sz="2" w:space="1" w:color="FFFFFF"/>
                    <w:right w:val="single" w:sz="2" w:space="4" w:color="FFFFFF"/>
                  </w:divBdr>
                  <w:divsChild>
                    <w:div w:id="2062946024">
                      <w:marLeft w:val="0"/>
                      <w:marRight w:val="0"/>
                      <w:marTop w:val="0"/>
                      <w:marBottom w:val="0"/>
                      <w:divBdr>
                        <w:top w:val="none" w:sz="0" w:space="0" w:color="auto"/>
                        <w:left w:val="none" w:sz="0" w:space="0" w:color="auto"/>
                        <w:bottom w:val="none" w:sz="0" w:space="0" w:color="auto"/>
                        <w:right w:val="none" w:sz="0" w:space="0" w:color="auto"/>
                      </w:divBdr>
                    </w:div>
                  </w:divsChild>
                </w:div>
                <w:div w:id="945388315">
                  <w:marLeft w:val="0"/>
                  <w:marRight w:val="0"/>
                  <w:marTop w:val="0"/>
                  <w:marBottom w:val="0"/>
                  <w:divBdr>
                    <w:top w:val="single" w:sz="2" w:space="1" w:color="FFFFFF"/>
                    <w:left w:val="single" w:sz="2" w:space="12" w:color="FFFFFF"/>
                    <w:bottom w:val="single" w:sz="2" w:space="1" w:color="FFFFFF"/>
                    <w:right w:val="single" w:sz="2" w:space="4" w:color="FFFFFF"/>
                  </w:divBdr>
                  <w:divsChild>
                    <w:div w:id="164632486">
                      <w:marLeft w:val="0"/>
                      <w:marRight w:val="0"/>
                      <w:marTop w:val="0"/>
                      <w:marBottom w:val="0"/>
                      <w:divBdr>
                        <w:top w:val="none" w:sz="0" w:space="0" w:color="auto"/>
                        <w:left w:val="none" w:sz="0" w:space="0" w:color="auto"/>
                        <w:bottom w:val="none" w:sz="0" w:space="0" w:color="auto"/>
                        <w:right w:val="none" w:sz="0" w:space="0" w:color="auto"/>
                      </w:divBdr>
                    </w:div>
                  </w:divsChild>
                </w:div>
                <w:div w:id="1107240577">
                  <w:marLeft w:val="0"/>
                  <w:marRight w:val="0"/>
                  <w:marTop w:val="0"/>
                  <w:marBottom w:val="0"/>
                  <w:divBdr>
                    <w:top w:val="single" w:sz="2" w:space="1" w:color="FFFFFF"/>
                    <w:left w:val="single" w:sz="2" w:space="12" w:color="FFFFFF"/>
                    <w:bottom w:val="single" w:sz="2" w:space="1" w:color="FFFFFF"/>
                    <w:right w:val="single" w:sz="2" w:space="4" w:color="FFFFFF"/>
                  </w:divBdr>
                  <w:divsChild>
                    <w:div w:id="1904944319">
                      <w:marLeft w:val="0"/>
                      <w:marRight w:val="0"/>
                      <w:marTop w:val="0"/>
                      <w:marBottom w:val="0"/>
                      <w:divBdr>
                        <w:top w:val="none" w:sz="0" w:space="0" w:color="auto"/>
                        <w:left w:val="none" w:sz="0" w:space="0" w:color="auto"/>
                        <w:bottom w:val="none" w:sz="0" w:space="0" w:color="auto"/>
                        <w:right w:val="none" w:sz="0" w:space="0" w:color="auto"/>
                      </w:divBdr>
                    </w:div>
                  </w:divsChild>
                </w:div>
                <w:div w:id="954674112">
                  <w:marLeft w:val="0"/>
                  <w:marRight w:val="0"/>
                  <w:marTop w:val="0"/>
                  <w:marBottom w:val="0"/>
                  <w:divBdr>
                    <w:top w:val="single" w:sz="2" w:space="1" w:color="FFFFFF"/>
                    <w:left w:val="single" w:sz="2" w:space="12" w:color="FFFFFF"/>
                    <w:bottom w:val="single" w:sz="2" w:space="1" w:color="FFFFFF"/>
                    <w:right w:val="single" w:sz="2" w:space="4" w:color="FFFFFF"/>
                  </w:divBdr>
                  <w:divsChild>
                    <w:div w:id="650520930">
                      <w:marLeft w:val="0"/>
                      <w:marRight w:val="0"/>
                      <w:marTop w:val="0"/>
                      <w:marBottom w:val="0"/>
                      <w:divBdr>
                        <w:top w:val="none" w:sz="0" w:space="0" w:color="auto"/>
                        <w:left w:val="none" w:sz="0" w:space="0" w:color="auto"/>
                        <w:bottom w:val="none" w:sz="0" w:space="0" w:color="auto"/>
                        <w:right w:val="none" w:sz="0" w:space="0" w:color="auto"/>
                      </w:divBdr>
                    </w:div>
                  </w:divsChild>
                </w:div>
                <w:div w:id="1311595581">
                  <w:marLeft w:val="0"/>
                  <w:marRight w:val="0"/>
                  <w:marTop w:val="0"/>
                  <w:marBottom w:val="0"/>
                  <w:divBdr>
                    <w:top w:val="single" w:sz="2" w:space="1" w:color="FFFFFF"/>
                    <w:left w:val="single" w:sz="2" w:space="12" w:color="FFFFFF"/>
                    <w:bottom w:val="single" w:sz="2" w:space="1" w:color="FFFFFF"/>
                    <w:right w:val="single" w:sz="2" w:space="4" w:color="FFFFFF"/>
                  </w:divBdr>
                  <w:divsChild>
                    <w:div w:id="1983851732">
                      <w:marLeft w:val="0"/>
                      <w:marRight w:val="0"/>
                      <w:marTop w:val="0"/>
                      <w:marBottom w:val="0"/>
                      <w:divBdr>
                        <w:top w:val="none" w:sz="0" w:space="0" w:color="auto"/>
                        <w:left w:val="none" w:sz="0" w:space="0" w:color="auto"/>
                        <w:bottom w:val="none" w:sz="0" w:space="0" w:color="auto"/>
                        <w:right w:val="none" w:sz="0" w:space="0" w:color="auto"/>
                      </w:divBdr>
                    </w:div>
                  </w:divsChild>
                </w:div>
                <w:div w:id="77094508">
                  <w:marLeft w:val="0"/>
                  <w:marRight w:val="0"/>
                  <w:marTop w:val="0"/>
                  <w:marBottom w:val="0"/>
                  <w:divBdr>
                    <w:top w:val="single" w:sz="2" w:space="1" w:color="FFFFFF"/>
                    <w:left w:val="single" w:sz="2" w:space="12" w:color="FFFFFF"/>
                    <w:bottom w:val="single" w:sz="2" w:space="1" w:color="FFFFFF"/>
                    <w:right w:val="single" w:sz="2" w:space="4" w:color="FFFFFF"/>
                  </w:divBdr>
                  <w:divsChild>
                    <w:div w:id="876046457">
                      <w:marLeft w:val="0"/>
                      <w:marRight w:val="0"/>
                      <w:marTop w:val="0"/>
                      <w:marBottom w:val="0"/>
                      <w:divBdr>
                        <w:top w:val="none" w:sz="0" w:space="0" w:color="auto"/>
                        <w:left w:val="none" w:sz="0" w:space="0" w:color="auto"/>
                        <w:bottom w:val="none" w:sz="0" w:space="0" w:color="auto"/>
                        <w:right w:val="none" w:sz="0" w:space="0" w:color="auto"/>
                      </w:divBdr>
                    </w:div>
                  </w:divsChild>
                </w:div>
                <w:div w:id="1346663693">
                  <w:marLeft w:val="0"/>
                  <w:marRight w:val="0"/>
                  <w:marTop w:val="0"/>
                  <w:marBottom w:val="0"/>
                  <w:divBdr>
                    <w:top w:val="single" w:sz="2" w:space="1" w:color="FFFFFF"/>
                    <w:left w:val="single" w:sz="2" w:space="12" w:color="FFFFFF"/>
                    <w:bottom w:val="single" w:sz="2" w:space="1" w:color="FFFFFF"/>
                    <w:right w:val="single" w:sz="2" w:space="4" w:color="FFFFFF"/>
                  </w:divBdr>
                  <w:divsChild>
                    <w:div w:id="187836057">
                      <w:marLeft w:val="0"/>
                      <w:marRight w:val="0"/>
                      <w:marTop w:val="0"/>
                      <w:marBottom w:val="0"/>
                      <w:divBdr>
                        <w:top w:val="none" w:sz="0" w:space="0" w:color="auto"/>
                        <w:left w:val="none" w:sz="0" w:space="0" w:color="auto"/>
                        <w:bottom w:val="none" w:sz="0" w:space="0" w:color="auto"/>
                        <w:right w:val="none" w:sz="0" w:space="0" w:color="auto"/>
                      </w:divBdr>
                    </w:div>
                  </w:divsChild>
                </w:div>
                <w:div w:id="740635347">
                  <w:marLeft w:val="0"/>
                  <w:marRight w:val="0"/>
                  <w:marTop w:val="0"/>
                  <w:marBottom w:val="0"/>
                  <w:divBdr>
                    <w:top w:val="single" w:sz="2" w:space="1" w:color="FFFFFF"/>
                    <w:left w:val="single" w:sz="2" w:space="12" w:color="FFFFFF"/>
                    <w:bottom w:val="single" w:sz="2" w:space="1" w:color="FFFFFF"/>
                    <w:right w:val="single" w:sz="2" w:space="4" w:color="FFFFFF"/>
                  </w:divBdr>
                  <w:divsChild>
                    <w:div w:id="792946583">
                      <w:marLeft w:val="0"/>
                      <w:marRight w:val="0"/>
                      <w:marTop w:val="0"/>
                      <w:marBottom w:val="0"/>
                      <w:divBdr>
                        <w:top w:val="none" w:sz="0" w:space="0" w:color="auto"/>
                        <w:left w:val="none" w:sz="0" w:space="0" w:color="auto"/>
                        <w:bottom w:val="none" w:sz="0" w:space="0" w:color="auto"/>
                        <w:right w:val="none" w:sz="0" w:space="0" w:color="auto"/>
                      </w:divBdr>
                    </w:div>
                  </w:divsChild>
                </w:div>
                <w:div w:id="88738991">
                  <w:marLeft w:val="0"/>
                  <w:marRight w:val="0"/>
                  <w:marTop w:val="0"/>
                  <w:marBottom w:val="0"/>
                  <w:divBdr>
                    <w:top w:val="single" w:sz="2" w:space="1" w:color="FFFFFF"/>
                    <w:left w:val="single" w:sz="2" w:space="12" w:color="FFFFFF"/>
                    <w:bottom w:val="single" w:sz="2" w:space="1" w:color="FFFFFF"/>
                    <w:right w:val="single" w:sz="2" w:space="4" w:color="FFFFFF"/>
                  </w:divBdr>
                  <w:divsChild>
                    <w:div w:id="1797135155">
                      <w:marLeft w:val="0"/>
                      <w:marRight w:val="0"/>
                      <w:marTop w:val="0"/>
                      <w:marBottom w:val="0"/>
                      <w:divBdr>
                        <w:top w:val="none" w:sz="0" w:space="0" w:color="auto"/>
                        <w:left w:val="none" w:sz="0" w:space="0" w:color="auto"/>
                        <w:bottom w:val="none" w:sz="0" w:space="0" w:color="auto"/>
                        <w:right w:val="none" w:sz="0" w:space="0" w:color="auto"/>
                      </w:divBdr>
                    </w:div>
                  </w:divsChild>
                </w:div>
                <w:div w:id="2037583778">
                  <w:marLeft w:val="0"/>
                  <w:marRight w:val="0"/>
                  <w:marTop w:val="0"/>
                  <w:marBottom w:val="0"/>
                  <w:divBdr>
                    <w:top w:val="single" w:sz="2" w:space="1" w:color="FFFFFF"/>
                    <w:left w:val="single" w:sz="2" w:space="12" w:color="FFFFFF"/>
                    <w:bottom w:val="single" w:sz="2" w:space="1" w:color="FFFFFF"/>
                    <w:right w:val="single" w:sz="2" w:space="4" w:color="FFFFFF"/>
                  </w:divBdr>
                  <w:divsChild>
                    <w:div w:id="713503257">
                      <w:marLeft w:val="0"/>
                      <w:marRight w:val="0"/>
                      <w:marTop w:val="0"/>
                      <w:marBottom w:val="0"/>
                      <w:divBdr>
                        <w:top w:val="none" w:sz="0" w:space="0" w:color="auto"/>
                        <w:left w:val="none" w:sz="0" w:space="0" w:color="auto"/>
                        <w:bottom w:val="none" w:sz="0" w:space="0" w:color="auto"/>
                        <w:right w:val="none" w:sz="0" w:space="0" w:color="auto"/>
                      </w:divBdr>
                    </w:div>
                  </w:divsChild>
                </w:div>
                <w:div w:id="461774716">
                  <w:marLeft w:val="0"/>
                  <w:marRight w:val="0"/>
                  <w:marTop w:val="0"/>
                  <w:marBottom w:val="0"/>
                  <w:divBdr>
                    <w:top w:val="single" w:sz="2" w:space="1" w:color="FFFFFF"/>
                    <w:left w:val="single" w:sz="2" w:space="12" w:color="FFFFFF"/>
                    <w:bottom w:val="single" w:sz="2" w:space="1" w:color="FFFFFF"/>
                    <w:right w:val="single" w:sz="2" w:space="4" w:color="FFFFFF"/>
                  </w:divBdr>
                  <w:divsChild>
                    <w:div w:id="1366102064">
                      <w:marLeft w:val="0"/>
                      <w:marRight w:val="0"/>
                      <w:marTop w:val="0"/>
                      <w:marBottom w:val="0"/>
                      <w:divBdr>
                        <w:top w:val="none" w:sz="0" w:space="0" w:color="auto"/>
                        <w:left w:val="none" w:sz="0" w:space="0" w:color="auto"/>
                        <w:bottom w:val="none" w:sz="0" w:space="0" w:color="auto"/>
                        <w:right w:val="none" w:sz="0" w:space="0" w:color="auto"/>
                      </w:divBdr>
                    </w:div>
                  </w:divsChild>
                </w:div>
                <w:div w:id="369184165">
                  <w:marLeft w:val="0"/>
                  <w:marRight w:val="0"/>
                  <w:marTop w:val="0"/>
                  <w:marBottom w:val="0"/>
                  <w:divBdr>
                    <w:top w:val="single" w:sz="2" w:space="1" w:color="FFFFFF"/>
                    <w:left w:val="single" w:sz="2" w:space="12" w:color="FFFFFF"/>
                    <w:bottom w:val="single" w:sz="2" w:space="1" w:color="FFFFFF"/>
                    <w:right w:val="single" w:sz="2" w:space="4" w:color="FFFFFF"/>
                  </w:divBdr>
                  <w:divsChild>
                    <w:div w:id="1744375993">
                      <w:marLeft w:val="0"/>
                      <w:marRight w:val="0"/>
                      <w:marTop w:val="0"/>
                      <w:marBottom w:val="0"/>
                      <w:divBdr>
                        <w:top w:val="none" w:sz="0" w:space="0" w:color="auto"/>
                        <w:left w:val="none" w:sz="0" w:space="0" w:color="auto"/>
                        <w:bottom w:val="none" w:sz="0" w:space="0" w:color="auto"/>
                        <w:right w:val="none" w:sz="0" w:space="0" w:color="auto"/>
                      </w:divBdr>
                    </w:div>
                  </w:divsChild>
                </w:div>
                <w:div w:id="615674201">
                  <w:marLeft w:val="0"/>
                  <w:marRight w:val="0"/>
                  <w:marTop w:val="0"/>
                  <w:marBottom w:val="0"/>
                  <w:divBdr>
                    <w:top w:val="single" w:sz="2" w:space="1" w:color="FFFFFF"/>
                    <w:left w:val="single" w:sz="2" w:space="12" w:color="FFFFFF"/>
                    <w:bottom w:val="single" w:sz="2" w:space="1" w:color="FFFFFF"/>
                    <w:right w:val="single" w:sz="2" w:space="4" w:color="FFFFFF"/>
                  </w:divBdr>
                  <w:divsChild>
                    <w:div w:id="1230924725">
                      <w:marLeft w:val="0"/>
                      <w:marRight w:val="0"/>
                      <w:marTop w:val="0"/>
                      <w:marBottom w:val="0"/>
                      <w:divBdr>
                        <w:top w:val="none" w:sz="0" w:space="0" w:color="auto"/>
                        <w:left w:val="none" w:sz="0" w:space="0" w:color="auto"/>
                        <w:bottom w:val="none" w:sz="0" w:space="0" w:color="auto"/>
                        <w:right w:val="none" w:sz="0" w:space="0" w:color="auto"/>
                      </w:divBdr>
                    </w:div>
                  </w:divsChild>
                </w:div>
                <w:div w:id="1036272040">
                  <w:marLeft w:val="0"/>
                  <w:marRight w:val="0"/>
                  <w:marTop w:val="0"/>
                  <w:marBottom w:val="0"/>
                  <w:divBdr>
                    <w:top w:val="single" w:sz="2" w:space="1" w:color="FFFFFF"/>
                    <w:left w:val="single" w:sz="2" w:space="12" w:color="FFFFFF"/>
                    <w:bottom w:val="single" w:sz="2" w:space="1" w:color="FFFFFF"/>
                    <w:right w:val="single" w:sz="2" w:space="4" w:color="FFFFFF"/>
                  </w:divBdr>
                  <w:divsChild>
                    <w:div w:id="497305283">
                      <w:marLeft w:val="0"/>
                      <w:marRight w:val="0"/>
                      <w:marTop w:val="0"/>
                      <w:marBottom w:val="0"/>
                      <w:divBdr>
                        <w:top w:val="none" w:sz="0" w:space="0" w:color="auto"/>
                        <w:left w:val="none" w:sz="0" w:space="0" w:color="auto"/>
                        <w:bottom w:val="none" w:sz="0" w:space="0" w:color="auto"/>
                        <w:right w:val="none" w:sz="0" w:space="0" w:color="auto"/>
                      </w:divBdr>
                    </w:div>
                  </w:divsChild>
                </w:div>
                <w:div w:id="414061435">
                  <w:marLeft w:val="0"/>
                  <w:marRight w:val="0"/>
                  <w:marTop w:val="0"/>
                  <w:marBottom w:val="0"/>
                  <w:divBdr>
                    <w:top w:val="single" w:sz="2" w:space="1" w:color="FFFFFF"/>
                    <w:left w:val="single" w:sz="2" w:space="12" w:color="FFFFFF"/>
                    <w:bottom w:val="single" w:sz="2" w:space="1" w:color="FFFFFF"/>
                    <w:right w:val="single" w:sz="2" w:space="4" w:color="FFFFFF"/>
                  </w:divBdr>
                  <w:divsChild>
                    <w:div w:id="1709377130">
                      <w:marLeft w:val="0"/>
                      <w:marRight w:val="0"/>
                      <w:marTop w:val="0"/>
                      <w:marBottom w:val="0"/>
                      <w:divBdr>
                        <w:top w:val="none" w:sz="0" w:space="0" w:color="auto"/>
                        <w:left w:val="none" w:sz="0" w:space="0" w:color="auto"/>
                        <w:bottom w:val="none" w:sz="0" w:space="0" w:color="auto"/>
                        <w:right w:val="none" w:sz="0" w:space="0" w:color="auto"/>
                      </w:divBdr>
                    </w:div>
                  </w:divsChild>
                </w:div>
                <w:div w:id="1467166468">
                  <w:marLeft w:val="0"/>
                  <w:marRight w:val="0"/>
                  <w:marTop w:val="0"/>
                  <w:marBottom w:val="0"/>
                  <w:divBdr>
                    <w:top w:val="single" w:sz="2" w:space="1" w:color="FFFFFF"/>
                    <w:left w:val="single" w:sz="2" w:space="12" w:color="FFFFFF"/>
                    <w:bottom w:val="single" w:sz="2" w:space="1" w:color="FFFFFF"/>
                    <w:right w:val="single" w:sz="2" w:space="4" w:color="FFFFFF"/>
                  </w:divBdr>
                  <w:divsChild>
                    <w:div w:id="1851946064">
                      <w:marLeft w:val="0"/>
                      <w:marRight w:val="0"/>
                      <w:marTop w:val="0"/>
                      <w:marBottom w:val="0"/>
                      <w:divBdr>
                        <w:top w:val="none" w:sz="0" w:space="0" w:color="auto"/>
                        <w:left w:val="none" w:sz="0" w:space="0" w:color="auto"/>
                        <w:bottom w:val="none" w:sz="0" w:space="0" w:color="auto"/>
                        <w:right w:val="none" w:sz="0" w:space="0" w:color="auto"/>
                      </w:divBdr>
                    </w:div>
                  </w:divsChild>
                </w:div>
                <w:div w:id="695041211">
                  <w:marLeft w:val="0"/>
                  <w:marRight w:val="0"/>
                  <w:marTop w:val="0"/>
                  <w:marBottom w:val="0"/>
                  <w:divBdr>
                    <w:top w:val="single" w:sz="2" w:space="1" w:color="FFFFFF"/>
                    <w:left w:val="single" w:sz="2" w:space="12" w:color="FFFFFF"/>
                    <w:bottom w:val="single" w:sz="2" w:space="1" w:color="FFFFFF"/>
                    <w:right w:val="single" w:sz="2" w:space="4" w:color="FFFFFF"/>
                  </w:divBdr>
                  <w:divsChild>
                    <w:div w:id="1421608428">
                      <w:marLeft w:val="0"/>
                      <w:marRight w:val="0"/>
                      <w:marTop w:val="0"/>
                      <w:marBottom w:val="0"/>
                      <w:divBdr>
                        <w:top w:val="none" w:sz="0" w:space="0" w:color="auto"/>
                        <w:left w:val="none" w:sz="0" w:space="0" w:color="auto"/>
                        <w:bottom w:val="none" w:sz="0" w:space="0" w:color="auto"/>
                        <w:right w:val="none" w:sz="0" w:space="0" w:color="auto"/>
                      </w:divBdr>
                    </w:div>
                  </w:divsChild>
                </w:div>
                <w:div w:id="1080374183">
                  <w:marLeft w:val="0"/>
                  <w:marRight w:val="0"/>
                  <w:marTop w:val="0"/>
                  <w:marBottom w:val="0"/>
                  <w:divBdr>
                    <w:top w:val="single" w:sz="2" w:space="1" w:color="FFFFFF"/>
                    <w:left w:val="single" w:sz="2" w:space="12" w:color="FFFFFF"/>
                    <w:bottom w:val="single" w:sz="2" w:space="1" w:color="FFFFFF"/>
                    <w:right w:val="single" w:sz="2" w:space="4" w:color="FFFFFF"/>
                  </w:divBdr>
                  <w:divsChild>
                    <w:div w:id="1317539015">
                      <w:marLeft w:val="0"/>
                      <w:marRight w:val="0"/>
                      <w:marTop w:val="0"/>
                      <w:marBottom w:val="0"/>
                      <w:divBdr>
                        <w:top w:val="none" w:sz="0" w:space="0" w:color="auto"/>
                        <w:left w:val="none" w:sz="0" w:space="0" w:color="auto"/>
                        <w:bottom w:val="none" w:sz="0" w:space="0" w:color="auto"/>
                        <w:right w:val="none" w:sz="0" w:space="0" w:color="auto"/>
                      </w:divBdr>
                    </w:div>
                  </w:divsChild>
                </w:div>
                <w:div w:id="1322738373">
                  <w:marLeft w:val="0"/>
                  <w:marRight w:val="0"/>
                  <w:marTop w:val="0"/>
                  <w:marBottom w:val="0"/>
                  <w:divBdr>
                    <w:top w:val="single" w:sz="2" w:space="1" w:color="FFFFFF"/>
                    <w:left w:val="single" w:sz="2" w:space="12" w:color="FFFFFF"/>
                    <w:bottom w:val="single" w:sz="2" w:space="1" w:color="FFFFFF"/>
                    <w:right w:val="single" w:sz="2" w:space="4" w:color="FFFFFF"/>
                  </w:divBdr>
                  <w:divsChild>
                    <w:div w:id="404887405">
                      <w:marLeft w:val="0"/>
                      <w:marRight w:val="0"/>
                      <w:marTop w:val="0"/>
                      <w:marBottom w:val="0"/>
                      <w:divBdr>
                        <w:top w:val="none" w:sz="0" w:space="0" w:color="auto"/>
                        <w:left w:val="none" w:sz="0" w:space="0" w:color="auto"/>
                        <w:bottom w:val="none" w:sz="0" w:space="0" w:color="auto"/>
                        <w:right w:val="none" w:sz="0" w:space="0" w:color="auto"/>
                      </w:divBdr>
                    </w:div>
                  </w:divsChild>
                </w:div>
                <w:div w:id="878008162">
                  <w:marLeft w:val="0"/>
                  <w:marRight w:val="0"/>
                  <w:marTop w:val="0"/>
                  <w:marBottom w:val="0"/>
                  <w:divBdr>
                    <w:top w:val="single" w:sz="2" w:space="1" w:color="FFFFFF"/>
                    <w:left w:val="single" w:sz="2" w:space="12" w:color="FFFFFF"/>
                    <w:bottom w:val="single" w:sz="2" w:space="1" w:color="FFFFFF"/>
                    <w:right w:val="single" w:sz="2" w:space="4" w:color="FFFFFF"/>
                  </w:divBdr>
                  <w:divsChild>
                    <w:div w:id="1310087946">
                      <w:marLeft w:val="0"/>
                      <w:marRight w:val="0"/>
                      <w:marTop w:val="0"/>
                      <w:marBottom w:val="0"/>
                      <w:divBdr>
                        <w:top w:val="none" w:sz="0" w:space="0" w:color="auto"/>
                        <w:left w:val="none" w:sz="0" w:space="0" w:color="auto"/>
                        <w:bottom w:val="none" w:sz="0" w:space="0" w:color="auto"/>
                        <w:right w:val="none" w:sz="0" w:space="0" w:color="auto"/>
                      </w:divBdr>
                    </w:div>
                  </w:divsChild>
                </w:div>
                <w:div w:id="39598178">
                  <w:marLeft w:val="0"/>
                  <w:marRight w:val="0"/>
                  <w:marTop w:val="0"/>
                  <w:marBottom w:val="0"/>
                  <w:divBdr>
                    <w:top w:val="single" w:sz="2" w:space="1" w:color="FFFFFF"/>
                    <w:left w:val="single" w:sz="2" w:space="12" w:color="FFFFFF"/>
                    <w:bottom w:val="single" w:sz="2" w:space="1" w:color="FFFFFF"/>
                    <w:right w:val="single" w:sz="2" w:space="4" w:color="FFFFFF"/>
                  </w:divBdr>
                  <w:divsChild>
                    <w:div w:id="1988170580">
                      <w:marLeft w:val="0"/>
                      <w:marRight w:val="0"/>
                      <w:marTop w:val="0"/>
                      <w:marBottom w:val="0"/>
                      <w:divBdr>
                        <w:top w:val="none" w:sz="0" w:space="0" w:color="auto"/>
                        <w:left w:val="none" w:sz="0" w:space="0" w:color="auto"/>
                        <w:bottom w:val="none" w:sz="0" w:space="0" w:color="auto"/>
                        <w:right w:val="none" w:sz="0" w:space="0" w:color="auto"/>
                      </w:divBdr>
                    </w:div>
                  </w:divsChild>
                </w:div>
                <w:div w:id="995915920">
                  <w:marLeft w:val="0"/>
                  <w:marRight w:val="0"/>
                  <w:marTop w:val="0"/>
                  <w:marBottom w:val="0"/>
                  <w:divBdr>
                    <w:top w:val="single" w:sz="2" w:space="1" w:color="FFFFFF"/>
                    <w:left w:val="single" w:sz="2" w:space="12" w:color="FFFFFF"/>
                    <w:bottom w:val="single" w:sz="2" w:space="1" w:color="FFFFFF"/>
                    <w:right w:val="single" w:sz="2" w:space="4" w:color="FFFFFF"/>
                  </w:divBdr>
                  <w:divsChild>
                    <w:div w:id="729692933">
                      <w:marLeft w:val="0"/>
                      <w:marRight w:val="0"/>
                      <w:marTop w:val="0"/>
                      <w:marBottom w:val="0"/>
                      <w:divBdr>
                        <w:top w:val="none" w:sz="0" w:space="0" w:color="auto"/>
                        <w:left w:val="none" w:sz="0" w:space="0" w:color="auto"/>
                        <w:bottom w:val="none" w:sz="0" w:space="0" w:color="auto"/>
                        <w:right w:val="none" w:sz="0" w:space="0" w:color="auto"/>
                      </w:divBdr>
                    </w:div>
                  </w:divsChild>
                </w:div>
                <w:div w:id="1359962303">
                  <w:marLeft w:val="0"/>
                  <w:marRight w:val="0"/>
                  <w:marTop w:val="0"/>
                  <w:marBottom w:val="0"/>
                  <w:divBdr>
                    <w:top w:val="single" w:sz="2" w:space="1" w:color="FFFFFF"/>
                    <w:left w:val="single" w:sz="2" w:space="12" w:color="FFFFFF"/>
                    <w:bottom w:val="single" w:sz="2" w:space="4" w:color="FFFFFF"/>
                    <w:right w:val="single" w:sz="2" w:space="4" w:color="FFFFFF"/>
                  </w:divBdr>
                  <w:divsChild>
                    <w:div w:id="14648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8346">
          <w:marLeft w:val="0"/>
          <w:marRight w:val="0"/>
          <w:marTop w:val="0"/>
          <w:marBottom w:val="335"/>
          <w:divBdr>
            <w:top w:val="none" w:sz="0" w:space="0" w:color="auto"/>
            <w:left w:val="none" w:sz="0" w:space="0" w:color="auto"/>
            <w:bottom w:val="none" w:sz="0" w:space="0" w:color="auto"/>
            <w:right w:val="none" w:sz="0" w:space="0" w:color="auto"/>
          </w:divBdr>
          <w:divsChild>
            <w:div w:id="542134132">
              <w:marLeft w:val="0"/>
              <w:marRight w:val="0"/>
              <w:marTop w:val="0"/>
              <w:marBottom w:val="0"/>
              <w:divBdr>
                <w:top w:val="none" w:sz="0" w:space="0" w:color="auto"/>
                <w:left w:val="none" w:sz="0" w:space="0" w:color="auto"/>
                <w:bottom w:val="none" w:sz="0" w:space="0" w:color="auto"/>
                <w:right w:val="none" w:sz="0" w:space="0" w:color="auto"/>
              </w:divBdr>
              <w:divsChild>
                <w:div w:id="169418679">
                  <w:marLeft w:val="0"/>
                  <w:marRight w:val="0"/>
                  <w:marTop w:val="0"/>
                  <w:marBottom w:val="0"/>
                  <w:divBdr>
                    <w:top w:val="single" w:sz="2" w:space="4" w:color="FFFFFF"/>
                    <w:left w:val="single" w:sz="2" w:space="12" w:color="FFFFFF"/>
                    <w:bottom w:val="single" w:sz="2" w:space="1" w:color="FFFFFF"/>
                    <w:right w:val="single" w:sz="2" w:space="4" w:color="FFFFFF"/>
                  </w:divBdr>
                  <w:divsChild>
                    <w:div w:id="166751223">
                      <w:marLeft w:val="0"/>
                      <w:marRight w:val="0"/>
                      <w:marTop w:val="0"/>
                      <w:marBottom w:val="0"/>
                      <w:divBdr>
                        <w:top w:val="none" w:sz="0" w:space="0" w:color="auto"/>
                        <w:left w:val="none" w:sz="0" w:space="0" w:color="auto"/>
                        <w:bottom w:val="none" w:sz="0" w:space="0" w:color="auto"/>
                        <w:right w:val="none" w:sz="0" w:space="0" w:color="auto"/>
                      </w:divBdr>
                    </w:div>
                  </w:divsChild>
                </w:div>
                <w:div w:id="646671120">
                  <w:marLeft w:val="0"/>
                  <w:marRight w:val="0"/>
                  <w:marTop w:val="0"/>
                  <w:marBottom w:val="0"/>
                  <w:divBdr>
                    <w:top w:val="single" w:sz="2" w:space="1" w:color="FFFFFF"/>
                    <w:left w:val="single" w:sz="2" w:space="12" w:color="FFFFFF"/>
                    <w:bottom w:val="single" w:sz="2" w:space="1" w:color="FFFFFF"/>
                    <w:right w:val="single" w:sz="2" w:space="4" w:color="FFFFFF"/>
                  </w:divBdr>
                  <w:divsChild>
                    <w:div w:id="976491762">
                      <w:marLeft w:val="0"/>
                      <w:marRight w:val="0"/>
                      <w:marTop w:val="0"/>
                      <w:marBottom w:val="0"/>
                      <w:divBdr>
                        <w:top w:val="none" w:sz="0" w:space="0" w:color="auto"/>
                        <w:left w:val="none" w:sz="0" w:space="0" w:color="auto"/>
                        <w:bottom w:val="none" w:sz="0" w:space="0" w:color="auto"/>
                        <w:right w:val="none" w:sz="0" w:space="0" w:color="auto"/>
                      </w:divBdr>
                    </w:div>
                  </w:divsChild>
                </w:div>
                <w:div w:id="1698697659">
                  <w:marLeft w:val="0"/>
                  <w:marRight w:val="0"/>
                  <w:marTop w:val="0"/>
                  <w:marBottom w:val="0"/>
                  <w:divBdr>
                    <w:top w:val="single" w:sz="2" w:space="1" w:color="FFFFFF"/>
                    <w:left w:val="single" w:sz="2" w:space="12" w:color="FFFFFF"/>
                    <w:bottom w:val="single" w:sz="2" w:space="1" w:color="FFFFFF"/>
                    <w:right w:val="single" w:sz="2" w:space="4" w:color="FFFFFF"/>
                  </w:divBdr>
                  <w:divsChild>
                    <w:div w:id="1883905639">
                      <w:marLeft w:val="0"/>
                      <w:marRight w:val="0"/>
                      <w:marTop w:val="0"/>
                      <w:marBottom w:val="0"/>
                      <w:divBdr>
                        <w:top w:val="none" w:sz="0" w:space="0" w:color="auto"/>
                        <w:left w:val="none" w:sz="0" w:space="0" w:color="auto"/>
                        <w:bottom w:val="none" w:sz="0" w:space="0" w:color="auto"/>
                        <w:right w:val="none" w:sz="0" w:space="0" w:color="auto"/>
                      </w:divBdr>
                    </w:div>
                  </w:divsChild>
                </w:div>
                <w:div w:id="453208687">
                  <w:marLeft w:val="0"/>
                  <w:marRight w:val="0"/>
                  <w:marTop w:val="0"/>
                  <w:marBottom w:val="0"/>
                  <w:divBdr>
                    <w:top w:val="single" w:sz="2" w:space="1" w:color="FFFFFF"/>
                    <w:left w:val="single" w:sz="2" w:space="12" w:color="FFFFFF"/>
                    <w:bottom w:val="single" w:sz="2" w:space="1" w:color="FFFFFF"/>
                    <w:right w:val="single" w:sz="2" w:space="4" w:color="FFFFFF"/>
                  </w:divBdr>
                  <w:divsChild>
                    <w:div w:id="1039666174">
                      <w:marLeft w:val="0"/>
                      <w:marRight w:val="0"/>
                      <w:marTop w:val="0"/>
                      <w:marBottom w:val="0"/>
                      <w:divBdr>
                        <w:top w:val="none" w:sz="0" w:space="0" w:color="auto"/>
                        <w:left w:val="none" w:sz="0" w:space="0" w:color="auto"/>
                        <w:bottom w:val="none" w:sz="0" w:space="0" w:color="auto"/>
                        <w:right w:val="none" w:sz="0" w:space="0" w:color="auto"/>
                      </w:divBdr>
                    </w:div>
                  </w:divsChild>
                </w:div>
                <w:div w:id="634140618">
                  <w:marLeft w:val="0"/>
                  <w:marRight w:val="0"/>
                  <w:marTop w:val="0"/>
                  <w:marBottom w:val="0"/>
                  <w:divBdr>
                    <w:top w:val="single" w:sz="2" w:space="1" w:color="FFFFFF"/>
                    <w:left w:val="single" w:sz="2" w:space="12" w:color="FFFFFF"/>
                    <w:bottom w:val="single" w:sz="2" w:space="1" w:color="FFFFFF"/>
                    <w:right w:val="single" w:sz="2" w:space="4" w:color="FFFFFF"/>
                  </w:divBdr>
                  <w:divsChild>
                    <w:div w:id="1331181036">
                      <w:marLeft w:val="0"/>
                      <w:marRight w:val="0"/>
                      <w:marTop w:val="0"/>
                      <w:marBottom w:val="0"/>
                      <w:divBdr>
                        <w:top w:val="none" w:sz="0" w:space="0" w:color="auto"/>
                        <w:left w:val="none" w:sz="0" w:space="0" w:color="auto"/>
                        <w:bottom w:val="none" w:sz="0" w:space="0" w:color="auto"/>
                        <w:right w:val="none" w:sz="0" w:space="0" w:color="auto"/>
                      </w:divBdr>
                    </w:div>
                  </w:divsChild>
                </w:div>
                <w:div w:id="2105151887">
                  <w:marLeft w:val="0"/>
                  <w:marRight w:val="0"/>
                  <w:marTop w:val="0"/>
                  <w:marBottom w:val="0"/>
                  <w:divBdr>
                    <w:top w:val="single" w:sz="2" w:space="1" w:color="FFFFFF"/>
                    <w:left w:val="single" w:sz="2" w:space="12" w:color="FFFFFF"/>
                    <w:bottom w:val="single" w:sz="2" w:space="1" w:color="FFFFFF"/>
                    <w:right w:val="single" w:sz="2" w:space="4" w:color="FFFFFF"/>
                  </w:divBdr>
                  <w:divsChild>
                    <w:div w:id="1777094868">
                      <w:marLeft w:val="0"/>
                      <w:marRight w:val="0"/>
                      <w:marTop w:val="0"/>
                      <w:marBottom w:val="0"/>
                      <w:divBdr>
                        <w:top w:val="none" w:sz="0" w:space="0" w:color="auto"/>
                        <w:left w:val="none" w:sz="0" w:space="0" w:color="auto"/>
                        <w:bottom w:val="none" w:sz="0" w:space="0" w:color="auto"/>
                        <w:right w:val="none" w:sz="0" w:space="0" w:color="auto"/>
                      </w:divBdr>
                    </w:div>
                  </w:divsChild>
                </w:div>
                <w:div w:id="1885093544">
                  <w:marLeft w:val="0"/>
                  <w:marRight w:val="0"/>
                  <w:marTop w:val="0"/>
                  <w:marBottom w:val="0"/>
                  <w:divBdr>
                    <w:top w:val="single" w:sz="2" w:space="1" w:color="FFFFFF"/>
                    <w:left w:val="single" w:sz="2" w:space="12" w:color="FFFFFF"/>
                    <w:bottom w:val="single" w:sz="2" w:space="1" w:color="FFFFFF"/>
                    <w:right w:val="single" w:sz="2" w:space="4" w:color="FFFFFF"/>
                  </w:divBdr>
                  <w:divsChild>
                    <w:div w:id="685980332">
                      <w:marLeft w:val="0"/>
                      <w:marRight w:val="0"/>
                      <w:marTop w:val="0"/>
                      <w:marBottom w:val="0"/>
                      <w:divBdr>
                        <w:top w:val="none" w:sz="0" w:space="0" w:color="auto"/>
                        <w:left w:val="none" w:sz="0" w:space="0" w:color="auto"/>
                        <w:bottom w:val="none" w:sz="0" w:space="0" w:color="auto"/>
                        <w:right w:val="none" w:sz="0" w:space="0" w:color="auto"/>
                      </w:divBdr>
                    </w:div>
                  </w:divsChild>
                </w:div>
                <w:div w:id="1628777529">
                  <w:marLeft w:val="0"/>
                  <w:marRight w:val="0"/>
                  <w:marTop w:val="0"/>
                  <w:marBottom w:val="0"/>
                  <w:divBdr>
                    <w:top w:val="single" w:sz="2" w:space="1" w:color="FFFFFF"/>
                    <w:left w:val="single" w:sz="2" w:space="12" w:color="FFFFFF"/>
                    <w:bottom w:val="single" w:sz="2" w:space="1" w:color="FFFFFF"/>
                    <w:right w:val="single" w:sz="2" w:space="4" w:color="FFFFFF"/>
                  </w:divBdr>
                  <w:divsChild>
                    <w:div w:id="1116371992">
                      <w:marLeft w:val="0"/>
                      <w:marRight w:val="0"/>
                      <w:marTop w:val="0"/>
                      <w:marBottom w:val="0"/>
                      <w:divBdr>
                        <w:top w:val="none" w:sz="0" w:space="0" w:color="auto"/>
                        <w:left w:val="none" w:sz="0" w:space="0" w:color="auto"/>
                        <w:bottom w:val="none" w:sz="0" w:space="0" w:color="auto"/>
                        <w:right w:val="none" w:sz="0" w:space="0" w:color="auto"/>
                      </w:divBdr>
                    </w:div>
                  </w:divsChild>
                </w:div>
                <w:div w:id="1823499896">
                  <w:marLeft w:val="0"/>
                  <w:marRight w:val="0"/>
                  <w:marTop w:val="0"/>
                  <w:marBottom w:val="0"/>
                  <w:divBdr>
                    <w:top w:val="single" w:sz="2" w:space="1" w:color="FFFFFF"/>
                    <w:left w:val="single" w:sz="2" w:space="12" w:color="FFFFFF"/>
                    <w:bottom w:val="single" w:sz="2" w:space="1" w:color="FFFFFF"/>
                    <w:right w:val="single" w:sz="2" w:space="4" w:color="FFFFFF"/>
                  </w:divBdr>
                  <w:divsChild>
                    <w:div w:id="232400521">
                      <w:marLeft w:val="0"/>
                      <w:marRight w:val="0"/>
                      <w:marTop w:val="0"/>
                      <w:marBottom w:val="0"/>
                      <w:divBdr>
                        <w:top w:val="none" w:sz="0" w:space="0" w:color="auto"/>
                        <w:left w:val="none" w:sz="0" w:space="0" w:color="auto"/>
                        <w:bottom w:val="none" w:sz="0" w:space="0" w:color="auto"/>
                        <w:right w:val="none" w:sz="0" w:space="0" w:color="auto"/>
                      </w:divBdr>
                    </w:div>
                  </w:divsChild>
                </w:div>
                <w:div w:id="265160497">
                  <w:marLeft w:val="0"/>
                  <w:marRight w:val="0"/>
                  <w:marTop w:val="0"/>
                  <w:marBottom w:val="0"/>
                  <w:divBdr>
                    <w:top w:val="single" w:sz="2" w:space="1" w:color="FFFFFF"/>
                    <w:left w:val="single" w:sz="2" w:space="12" w:color="FFFFFF"/>
                    <w:bottom w:val="single" w:sz="2" w:space="1" w:color="FFFFFF"/>
                    <w:right w:val="single" w:sz="2" w:space="4" w:color="FFFFFF"/>
                  </w:divBdr>
                  <w:divsChild>
                    <w:div w:id="1068265874">
                      <w:marLeft w:val="0"/>
                      <w:marRight w:val="0"/>
                      <w:marTop w:val="0"/>
                      <w:marBottom w:val="0"/>
                      <w:divBdr>
                        <w:top w:val="none" w:sz="0" w:space="0" w:color="auto"/>
                        <w:left w:val="none" w:sz="0" w:space="0" w:color="auto"/>
                        <w:bottom w:val="none" w:sz="0" w:space="0" w:color="auto"/>
                        <w:right w:val="none" w:sz="0" w:space="0" w:color="auto"/>
                      </w:divBdr>
                    </w:div>
                  </w:divsChild>
                </w:div>
                <w:div w:id="568535576">
                  <w:marLeft w:val="0"/>
                  <w:marRight w:val="0"/>
                  <w:marTop w:val="0"/>
                  <w:marBottom w:val="0"/>
                  <w:divBdr>
                    <w:top w:val="single" w:sz="2" w:space="1" w:color="FFFFFF"/>
                    <w:left w:val="single" w:sz="2" w:space="12" w:color="FFFFFF"/>
                    <w:bottom w:val="single" w:sz="2" w:space="1" w:color="FFFFFF"/>
                    <w:right w:val="single" w:sz="2" w:space="4" w:color="FFFFFF"/>
                  </w:divBdr>
                  <w:divsChild>
                    <w:div w:id="2075160895">
                      <w:marLeft w:val="0"/>
                      <w:marRight w:val="0"/>
                      <w:marTop w:val="0"/>
                      <w:marBottom w:val="0"/>
                      <w:divBdr>
                        <w:top w:val="none" w:sz="0" w:space="0" w:color="auto"/>
                        <w:left w:val="none" w:sz="0" w:space="0" w:color="auto"/>
                        <w:bottom w:val="none" w:sz="0" w:space="0" w:color="auto"/>
                        <w:right w:val="none" w:sz="0" w:space="0" w:color="auto"/>
                      </w:divBdr>
                    </w:div>
                  </w:divsChild>
                </w:div>
                <w:div w:id="636104954">
                  <w:marLeft w:val="0"/>
                  <w:marRight w:val="0"/>
                  <w:marTop w:val="0"/>
                  <w:marBottom w:val="0"/>
                  <w:divBdr>
                    <w:top w:val="single" w:sz="2" w:space="1" w:color="FFFFFF"/>
                    <w:left w:val="single" w:sz="2" w:space="12" w:color="FFFFFF"/>
                    <w:bottom w:val="single" w:sz="2" w:space="1" w:color="FFFFFF"/>
                    <w:right w:val="single" w:sz="2" w:space="4" w:color="FFFFFF"/>
                  </w:divBdr>
                  <w:divsChild>
                    <w:div w:id="1973830074">
                      <w:marLeft w:val="0"/>
                      <w:marRight w:val="0"/>
                      <w:marTop w:val="0"/>
                      <w:marBottom w:val="0"/>
                      <w:divBdr>
                        <w:top w:val="none" w:sz="0" w:space="0" w:color="auto"/>
                        <w:left w:val="none" w:sz="0" w:space="0" w:color="auto"/>
                        <w:bottom w:val="none" w:sz="0" w:space="0" w:color="auto"/>
                        <w:right w:val="none" w:sz="0" w:space="0" w:color="auto"/>
                      </w:divBdr>
                    </w:div>
                  </w:divsChild>
                </w:div>
                <w:div w:id="1079132239">
                  <w:marLeft w:val="0"/>
                  <w:marRight w:val="0"/>
                  <w:marTop w:val="0"/>
                  <w:marBottom w:val="0"/>
                  <w:divBdr>
                    <w:top w:val="single" w:sz="2" w:space="1" w:color="FFFFFF"/>
                    <w:left w:val="single" w:sz="2" w:space="12" w:color="FFFFFF"/>
                    <w:bottom w:val="single" w:sz="2" w:space="1" w:color="FFFFFF"/>
                    <w:right w:val="single" w:sz="2" w:space="4" w:color="FFFFFF"/>
                  </w:divBdr>
                  <w:divsChild>
                    <w:div w:id="224342515">
                      <w:marLeft w:val="0"/>
                      <w:marRight w:val="0"/>
                      <w:marTop w:val="0"/>
                      <w:marBottom w:val="0"/>
                      <w:divBdr>
                        <w:top w:val="none" w:sz="0" w:space="0" w:color="auto"/>
                        <w:left w:val="none" w:sz="0" w:space="0" w:color="auto"/>
                        <w:bottom w:val="none" w:sz="0" w:space="0" w:color="auto"/>
                        <w:right w:val="none" w:sz="0" w:space="0" w:color="auto"/>
                      </w:divBdr>
                    </w:div>
                  </w:divsChild>
                </w:div>
                <w:div w:id="1250388993">
                  <w:marLeft w:val="0"/>
                  <w:marRight w:val="0"/>
                  <w:marTop w:val="0"/>
                  <w:marBottom w:val="0"/>
                  <w:divBdr>
                    <w:top w:val="single" w:sz="2" w:space="1" w:color="FFFFFF"/>
                    <w:left w:val="single" w:sz="2" w:space="12" w:color="FFFFFF"/>
                    <w:bottom w:val="single" w:sz="2" w:space="1" w:color="FFFFFF"/>
                    <w:right w:val="single" w:sz="2" w:space="4" w:color="FFFFFF"/>
                  </w:divBdr>
                  <w:divsChild>
                    <w:div w:id="651525104">
                      <w:marLeft w:val="0"/>
                      <w:marRight w:val="0"/>
                      <w:marTop w:val="0"/>
                      <w:marBottom w:val="0"/>
                      <w:divBdr>
                        <w:top w:val="none" w:sz="0" w:space="0" w:color="auto"/>
                        <w:left w:val="none" w:sz="0" w:space="0" w:color="auto"/>
                        <w:bottom w:val="none" w:sz="0" w:space="0" w:color="auto"/>
                        <w:right w:val="none" w:sz="0" w:space="0" w:color="auto"/>
                      </w:divBdr>
                    </w:div>
                  </w:divsChild>
                </w:div>
                <w:div w:id="387456302">
                  <w:marLeft w:val="0"/>
                  <w:marRight w:val="0"/>
                  <w:marTop w:val="0"/>
                  <w:marBottom w:val="0"/>
                  <w:divBdr>
                    <w:top w:val="single" w:sz="2" w:space="1" w:color="FFFFFF"/>
                    <w:left w:val="single" w:sz="2" w:space="12" w:color="FFFFFF"/>
                    <w:bottom w:val="single" w:sz="2" w:space="1" w:color="FFFFFF"/>
                    <w:right w:val="single" w:sz="2" w:space="4" w:color="FFFFFF"/>
                  </w:divBdr>
                  <w:divsChild>
                    <w:div w:id="2014454533">
                      <w:marLeft w:val="0"/>
                      <w:marRight w:val="0"/>
                      <w:marTop w:val="0"/>
                      <w:marBottom w:val="0"/>
                      <w:divBdr>
                        <w:top w:val="none" w:sz="0" w:space="0" w:color="auto"/>
                        <w:left w:val="none" w:sz="0" w:space="0" w:color="auto"/>
                        <w:bottom w:val="none" w:sz="0" w:space="0" w:color="auto"/>
                        <w:right w:val="none" w:sz="0" w:space="0" w:color="auto"/>
                      </w:divBdr>
                    </w:div>
                  </w:divsChild>
                </w:div>
                <w:div w:id="12652457">
                  <w:marLeft w:val="0"/>
                  <w:marRight w:val="0"/>
                  <w:marTop w:val="0"/>
                  <w:marBottom w:val="0"/>
                  <w:divBdr>
                    <w:top w:val="single" w:sz="2" w:space="1" w:color="FFFFFF"/>
                    <w:left w:val="single" w:sz="2" w:space="12" w:color="FFFFFF"/>
                    <w:bottom w:val="single" w:sz="2" w:space="1" w:color="FFFFFF"/>
                    <w:right w:val="single" w:sz="2" w:space="4" w:color="FFFFFF"/>
                  </w:divBdr>
                  <w:divsChild>
                    <w:div w:id="200286340">
                      <w:marLeft w:val="0"/>
                      <w:marRight w:val="0"/>
                      <w:marTop w:val="0"/>
                      <w:marBottom w:val="0"/>
                      <w:divBdr>
                        <w:top w:val="none" w:sz="0" w:space="0" w:color="auto"/>
                        <w:left w:val="none" w:sz="0" w:space="0" w:color="auto"/>
                        <w:bottom w:val="none" w:sz="0" w:space="0" w:color="auto"/>
                        <w:right w:val="none" w:sz="0" w:space="0" w:color="auto"/>
                      </w:divBdr>
                    </w:div>
                  </w:divsChild>
                </w:div>
                <w:div w:id="195853878">
                  <w:marLeft w:val="0"/>
                  <w:marRight w:val="0"/>
                  <w:marTop w:val="0"/>
                  <w:marBottom w:val="0"/>
                  <w:divBdr>
                    <w:top w:val="single" w:sz="2" w:space="1" w:color="FFFFFF"/>
                    <w:left w:val="single" w:sz="2" w:space="12" w:color="FFFFFF"/>
                    <w:bottom w:val="single" w:sz="2" w:space="1" w:color="FFFFFF"/>
                    <w:right w:val="single" w:sz="2" w:space="4" w:color="FFFFFF"/>
                  </w:divBdr>
                  <w:divsChild>
                    <w:div w:id="1251236320">
                      <w:marLeft w:val="0"/>
                      <w:marRight w:val="0"/>
                      <w:marTop w:val="0"/>
                      <w:marBottom w:val="0"/>
                      <w:divBdr>
                        <w:top w:val="none" w:sz="0" w:space="0" w:color="auto"/>
                        <w:left w:val="none" w:sz="0" w:space="0" w:color="auto"/>
                        <w:bottom w:val="none" w:sz="0" w:space="0" w:color="auto"/>
                        <w:right w:val="none" w:sz="0" w:space="0" w:color="auto"/>
                      </w:divBdr>
                    </w:div>
                  </w:divsChild>
                </w:div>
                <w:div w:id="648555767">
                  <w:marLeft w:val="0"/>
                  <w:marRight w:val="0"/>
                  <w:marTop w:val="0"/>
                  <w:marBottom w:val="0"/>
                  <w:divBdr>
                    <w:top w:val="single" w:sz="2" w:space="1" w:color="FFFFFF"/>
                    <w:left w:val="single" w:sz="2" w:space="12" w:color="FFFFFF"/>
                    <w:bottom w:val="single" w:sz="2" w:space="4" w:color="FFFFFF"/>
                    <w:right w:val="single" w:sz="2" w:space="4" w:color="FFFFFF"/>
                  </w:divBdr>
                  <w:divsChild>
                    <w:div w:id="20997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6259">
          <w:marLeft w:val="0"/>
          <w:marRight w:val="0"/>
          <w:marTop w:val="0"/>
          <w:marBottom w:val="335"/>
          <w:divBdr>
            <w:top w:val="none" w:sz="0" w:space="0" w:color="auto"/>
            <w:left w:val="none" w:sz="0" w:space="0" w:color="auto"/>
            <w:bottom w:val="none" w:sz="0" w:space="0" w:color="auto"/>
            <w:right w:val="none" w:sz="0" w:space="0" w:color="auto"/>
          </w:divBdr>
          <w:divsChild>
            <w:div w:id="1723165855">
              <w:marLeft w:val="0"/>
              <w:marRight w:val="0"/>
              <w:marTop w:val="0"/>
              <w:marBottom w:val="0"/>
              <w:divBdr>
                <w:top w:val="none" w:sz="0" w:space="0" w:color="auto"/>
                <w:left w:val="none" w:sz="0" w:space="0" w:color="auto"/>
                <w:bottom w:val="none" w:sz="0" w:space="0" w:color="auto"/>
                <w:right w:val="none" w:sz="0" w:space="0" w:color="auto"/>
              </w:divBdr>
              <w:divsChild>
                <w:div w:id="1764448221">
                  <w:marLeft w:val="0"/>
                  <w:marRight w:val="0"/>
                  <w:marTop w:val="0"/>
                  <w:marBottom w:val="0"/>
                  <w:divBdr>
                    <w:top w:val="single" w:sz="2" w:space="4" w:color="FFFFFF"/>
                    <w:left w:val="single" w:sz="2" w:space="12" w:color="FFFFFF"/>
                    <w:bottom w:val="single" w:sz="2" w:space="1" w:color="FFFFFF"/>
                    <w:right w:val="single" w:sz="2" w:space="4" w:color="FFFFFF"/>
                  </w:divBdr>
                  <w:divsChild>
                    <w:div w:id="141429640">
                      <w:marLeft w:val="0"/>
                      <w:marRight w:val="0"/>
                      <w:marTop w:val="0"/>
                      <w:marBottom w:val="0"/>
                      <w:divBdr>
                        <w:top w:val="none" w:sz="0" w:space="0" w:color="auto"/>
                        <w:left w:val="none" w:sz="0" w:space="0" w:color="auto"/>
                        <w:bottom w:val="none" w:sz="0" w:space="0" w:color="auto"/>
                        <w:right w:val="none" w:sz="0" w:space="0" w:color="auto"/>
                      </w:divBdr>
                    </w:div>
                  </w:divsChild>
                </w:div>
                <w:div w:id="573857860">
                  <w:marLeft w:val="0"/>
                  <w:marRight w:val="0"/>
                  <w:marTop w:val="0"/>
                  <w:marBottom w:val="0"/>
                  <w:divBdr>
                    <w:top w:val="single" w:sz="2" w:space="1" w:color="FFFFFF"/>
                    <w:left w:val="single" w:sz="2" w:space="12" w:color="FFFFFF"/>
                    <w:bottom w:val="single" w:sz="2" w:space="1" w:color="FFFFFF"/>
                    <w:right w:val="single" w:sz="2" w:space="4" w:color="FFFFFF"/>
                  </w:divBdr>
                  <w:divsChild>
                    <w:div w:id="1739664244">
                      <w:marLeft w:val="0"/>
                      <w:marRight w:val="0"/>
                      <w:marTop w:val="0"/>
                      <w:marBottom w:val="0"/>
                      <w:divBdr>
                        <w:top w:val="none" w:sz="0" w:space="0" w:color="auto"/>
                        <w:left w:val="none" w:sz="0" w:space="0" w:color="auto"/>
                        <w:bottom w:val="none" w:sz="0" w:space="0" w:color="auto"/>
                        <w:right w:val="none" w:sz="0" w:space="0" w:color="auto"/>
                      </w:divBdr>
                    </w:div>
                  </w:divsChild>
                </w:div>
                <w:div w:id="1896743554">
                  <w:marLeft w:val="0"/>
                  <w:marRight w:val="0"/>
                  <w:marTop w:val="0"/>
                  <w:marBottom w:val="0"/>
                  <w:divBdr>
                    <w:top w:val="single" w:sz="2" w:space="1" w:color="FFFFFF"/>
                    <w:left w:val="single" w:sz="2" w:space="12" w:color="FFFFFF"/>
                    <w:bottom w:val="single" w:sz="2" w:space="1" w:color="FFFFFF"/>
                    <w:right w:val="single" w:sz="2" w:space="4" w:color="FFFFFF"/>
                  </w:divBdr>
                  <w:divsChild>
                    <w:div w:id="638654228">
                      <w:marLeft w:val="0"/>
                      <w:marRight w:val="0"/>
                      <w:marTop w:val="0"/>
                      <w:marBottom w:val="0"/>
                      <w:divBdr>
                        <w:top w:val="none" w:sz="0" w:space="0" w:color="auto"/>
                        <w:left w:val="none" w:sz="0" w:space="0" w:color="auto"/>
                        <w:bottom w:val="none" w:sz="0" w:space="0" w:color="auto"/>
                        <w:right w:val="none" w:sz="0" w:space="0" w:color="auto"/>
                      </w:divBdr>
                    </w:div>
                  </w:divsChild>
                </w:div>
                <w:div w:id="1134178742">
                  <w:marLeft w:val="0"/>
                  <w:marRight w:val="0"/>
                  <w:marTop w:val="0"/>
                  <w:marBottom w:val="0"/>
                  <w:divBdr>
                    <w:top w:val="single" w:sz="2" w:space="1" w:color="FFFFFF"/>
                    <w:left w:val="single" w:sz="2" w:space="12" w:color="FFFFFF"/>
                    <w:bottom w:val="single" w:sz="2" w:space="1" w:color="FFFFFF"/>
                    <w:right w:val="single" w:sz="2" w:space="4" w:color="FFFFFF"/>
                  </w:divBdr>
                  <w:divsChild>
                    <w:div w:id="853030884">
                      <w:marLeft w:val="0"/>
                      <w:marRight w:val="0"/>
                      <w:marTop w:val="0"/>
                      <w:marBottom w:val="0"/>
                      <w:divBdr>
                        <w:top w:val="none" w:sz="0" w:space="0" w:color="auto"/>
                        <w:left w:val="none" w:sz="0" w:space="0" w:color="auto"/>
                        <w:bottom w:val="none" w:sz="0" w:space="0" w:color="auto"/>
                        <w:right w:val="none" w:sz="0" w:space="0" w:color="auto"/>
                      </w:divBdr>
                    </w:div>
                  </w:divsChild>
                </w:div>
                <w:div w:id="810948025">
                  <w:marLeft w:val="0"/>
                  <w:marRight w:val="0"/>
                  <w:marTop w:val="0"/>
                  <w:marBottom w:val="0"/>
                  <w:divBdr>
                    <w:top w:val="single" w:sz="2" w:space="1" w:color="FFFFFF"/>
                    <w:left w:val="single" w:sz="2" w:space="12" w:color="FFFFFF"/>
                    <w:bottom w:val="single" w:sz="2" w:space="1" w:color="FFFFFF"/>
                    <w:right w:val="single" w:sz="2" w:space="4" w:color="FFFFFF"/>
                  </w:divBdr>
                  <w:divsChild>
                    <w:div w:id="776095750">
                      <w:marLeft w:val="0"/>
                      <w:marRight w:val="0"/>
                      <w:marTop w:val="0"/>
                      <w:marBottom w:val="0"/>
                      <w:divBdr>
                        <w:top w:val="none" w:sz="0" w:space="0" w:color="auto"/>
                        <w:left w:val="none" w:sz="0" w:space="0" w:color="auto"/>
                        <w:bottom w:val="none" w:sz="0" w:space="0" w:color="auto"/>
                        <w:right w:val="none" w:sz="0" w:space="0" w:color="auto"/>
                      </w:divBdr>
                    </w:div>
                  </w:divsChild>
                </w:div>
                <w:div w:id="1220243128">
                  <w:marLeft w:val="0"/>
                  <w:marRight w:val="0"/>
                  <w:marTop w:val="0"/>
                  <w:marBottom w:val="0"/>
                  <w:divBdr>
                    <w:top w:val="single" w:sz="2" w:space="1" w:color="FFFFFF"/>
                    <w:left w:val="single" w:sz="2" w:space="12" w:color="FFFFFF"/>
                    <w:bottom w:val="single" w:sz="2" w:space="1" w:color="FFFFFF"/>
                    <w:right w:val="single" w:sz="2" w:space="4" w:color="FFFFFF"/>
                  </w:divBdr>
                  <w:divsChild>
                    <w:div w:id="2049867670">
                      <w:marLeft w:val="0"/>
                      <w:marRight w:val="0"/>
                      <w:marTop w:val="0"/>
                      <w:marBottom w:val="0"/>
                      <w:divBdr>
                        <w:top w:val="none" w:sz="0" w:space="0" w:color="auto"/>
                        <w:left w:val="none" w:sz="0" w:space="0" w:color="auto"/>
                        <w:bottom w:val="none" w:sz="0" w:space="0" w:color="auto"/>
                        <w:right w:val="none" w:sz="0" w:space="0" w:color="auto"/>
                      </w:divBdr>
                    </w:div>
                  </w:divsChild>
                </w:div>
                <w:div w:id="533077586">
                  <w:marLeft w:val="0"/>
                  <w:marRight w:val="0"/>
                  <w:marTop w:val="0"/>
                  <w:marBottom w:val="0"/>
                  <w:divBdr>
                    <w:top w:val="single" w:sz="2" w:space="1" w:color="FFFFFF"/>
                    <w:left w:val="single" w:sz="2" w:space="12" w:color="FFFFFF"/>
                    <w:bottom w:val="single" w:sz="2" w:space="1" w:color="FFFFFF"/>
                    <w:right w:val="single" w:sz="2" w:space="4" w:color="FFFFFF"/>
                  </w:divBdr>
                  <w:divsChild>
                    <w:div w:id="1014576339">
                      <w:marLeft w:val="0"/>
                      <w:marRight w:val="0"/>
                      <w:marTop w:val="0"/>
                      <w:marBottom w:val="0"/>
                      <w:divBdr>
                        <w:top w:val="none" w:sz="0" w:space="0" w:color="auto"/>
                        <w:left w:val="none" w:sz="0" w:space="0" w:color="auto"/>
                        <w:bottom w:val="none" w:sz="0" w:space="0" w:color="auto"/>
                        <w:right w:val="none" w:sz="0" w:space="0" w:color="auto"/>
                      </w:divBdr>
                    </w:div>
                  </w:divsChild>
                </w:div>
                <w:div w:id="1525971355">
                  <w:marLeft w:val="0"/>
                  <w:marRight w:val="0"/>
                  <w:marTop w:val="0"/>
                  <w:marBottom w:val="0"/>
                  <w:divBdr>
                    <w:top w:val="single" w:sz="2" w:space="1" w:color="FFFFFF"/>
                    <w:left w:val="single" w:sz="2" w:space="12" w:color="FFFFFF"/>
                    <w:bottom w:val="single" w:sz="2" w:space="1" w:color="FFFFFF"/>
                    <w:right w:val="single" w:sz="2" w:space="4" w:color="FFFFFF"/>
                  </w:divBdr>
                  <w:divsChild>
                    <w:div w:id="1284657837">
                      <w:marLeft w:val="0"/>
                      <w:marRight w:val="0"/>
                      <w:marTop w:val="0"/>
                      <w:marBottom w:val="0"/>
                      <w:divBdr>
                        <w:top w:val="none" w:sz="0" w:space="0" w:color="auto"/>
                        <w:left w:val="none" w:sz="0" w:space="0" w:color="auto"/>
                        <w:bottom w:val="none" w:sz="0" w:space="0" w:color="auto"/>
                        <w:right w:val="none" w:sz="0" w:space="0" w:color="auto"/>
                      </w:divBdr>
                    </w:div>
                  </w:divsChild>
                </w:div>
                <w:div w:id="602760557">
                  <w:marLeft w:val="0"/>
                  <w:marRight w:val="0"/>
                  <w:marTop w:val="0"/>
                  <w:marBottom w:val="0"/>
                  <w:divBdr>
                    <w:top w:val="single" w:sz="2" w:space="1" w:color="FFFFFF"/>
                    <w:left w:val="single" w:sz="2" w:space="12" w:color="FFFFFF"/>
                    <w:bottom w:val="single" w:sz="2" w:space="1" w:color="FFFFFF"/>
                    <w:right w:val="single" w:sz="2" w:space="4" w:color="FFFFFF"/>
                  </w:divBdr>
                  <w:divsChild>
                    <w:div w:id="1327826675">
                      <w:marLeft w:val="0"/>
                      <w:marRight w:val="0"/>
                      <w:marTop w:val="0"/>
                      <w:marBottom w:val="0"/>
                      <w:divBdr>
                        <w:top w:val="none" w:sz="0" w:space="0" w:color="auto"/>
                        <w:left w:val="none" w:sz="0" w:space="0" w:color="auto"/>
                        <w:bottom w:val="none" w:sz="0" w:space="0" w:color="auto"/>
                        <w:right w:val="none" w:sz="0" w:space="0" w:color="auto"/>
                      </w:divBdr>
                    </w:div>
                  </w:divsChild>
                </w:div>
                <w:div w:id="1540557358">
                  <w:marLeft w:val="0"/>
                  <w:marRight w:val="0"/>
                  <w:marTop w:val="0"/>
                  <w:marBottom w:val="0"/>
                  <w:divBdr>
                    <w:top w:val="single" w:sz="2" w:space="1" w:color="FFFFFF"/>
                    <w:left w:val="single" w:sz="2" w:space="12" w:color="FFFFFF"/>
                    <w:bottom w:val="single" w:sz="2" w:space="1" w:color="FFFFFF"/>
                    <w:right w:val="single" w:sz="2" w:space="4" w:color="FFFFFF"/>
                  </w:divBdr>
                  <w:divsChild>
                    <w:div w:id="982781825">
                      <w:marLeft w:val="0"/>
                      <w:marRight w:val="0"/>
                      <w:marTop w:val="0"/>
                      <w:marBottom w:val="0"/>
                      <w:divBdr>
                        <w:top w:val="none" w:sz="0" w:space="0" w:color="auto"/>
                        <w:left w:val="none" w:sz="0" w:space="0" w:color="auto"/>
                        <w:bottom w:val="none" w:sz="0" w:space="0" w:color="auto"/>
                        <w:right w:val="none" w:sz="0" w:space="0" w:color="auto"/>
                      </w:divBdr>
                    </w:div>
                  </w:divsChild>
                </w:div>
                <w:div w:id="1667443300">
                  <w:marLeft w:val="0"/>
                  <w:marRight w:val="0"/>
                  <w:marTop w:val="0"/>
                  <w:marBottom w:val="0"/>
                  <w:divBdr>
                    <w:top w:val="single" w:sz="2" w:space="1" w:color="FFFFFF"/>
                    <w:left w:val="single" w:sz="2" w:space="12" w:color="FFFFFF"/>
                    <w:bottom w:val="single" w:sz="2" w:space="1" w:color="FFFFFF"/>
                    <w:right w:val="single" w:sz="2" w:space="4" w:color="FFFFFF"/>
                  </w:divBdr>
                  <w:divsChild>
                    <w:div w:id="549414141">
                      <w:marLeft w:val="0"/>
                      <w:marRight w:val="0"/>
                      <w:marTop w:val="0"/>
                      <w:marBottom w:val="0"/>
                      <w:divBdr>
                        <w:top w:val="none" w:sz="0" w:space="0" w:color="auto"/>
                        <w:left w:val="none" w:sz="0" w:space="0" w:color="auto"/>
                        <w:bottom w:val="none" w:sz="0" w:space="0" w:color="auto"/>
                        <w:right w:val="none" w:sz="0" w:space="0" w:color="auto"/>
                      </w:divBdr>
                    </w:div>
                  </w:divsChild>
                </w:div>
                <w:div w:id="431630515">
                  <w:marLeft w:val="0"/>
                  <w:marRight w:val="0"/>
                  <w:marTop w:val="0"/>
                  <w:marBottom w:val="0"/>
                  <w:divBdr>
                    <w:top w:val="single" w:sz="2" w:space="1" w:color="FFFFFF"/>
                    <w:left w:val="single" w:sz="2" w:space="12" w:color="FFFFFF"/>
                    <w:bottom w:val="single" w:sz="2" w:space="1" w:color="FFFFFF"/>
                    <w:right w:val="single" w:sz="2" w:space="4" w:color="FFFFFF"/>
                  </w:divBdr>
                  <w:divsChild>
                    <w:div w:id="1544563552">
                      <w:marLeft w:val="0"/>
                      <w:marRight w:val="0"/>
                      <w:marTop w:val="0"/>
                      <w:marBottom w:val="0"/>
                      <w:divBdr>
                        <w:top w:val="none" w:sz="0" w:space="0" w:color="auto"/>
                        <w:left w:val="none" w:sz="0" w:space="0" w:color="auto"/>
                        <w:bottom w:val="none" w:sz="0" w:space="0" w:color="auto"/>
                        <w:right w:val="none" w:sz="0" w:space="0" w:color="auto"/>
                      </w:divBdr>
                    </w:div>
                  </w:divsChild>
                </w:div>
                <w:div w:id="821696647">
                  <w:marLeft w:val="0"/>
                  <w:marRight w:val="0"/>
                  <w:marTop w:val="0"/>
                  <w:marBottom w:val="0"/>
                  <w:divBdr>
                    <w:top w:val="single" w:sz="2" w:space="1" w:color="FFFFFF"/>
                    <w:left w:val="single" w:sz="2" w:space="12" w:color="FFFFFF"/>
                    <w:bottom w:val="single" w:sz="2" w:space="1" w:color="FFFFFF"/>
                    <w:right w:val="single" w:sz="2" w:space="4" w:color="FFFFFF"/>
                  </w:divBdr>
                  <w:divsChild>
                    <w:div w:id="1787769093">
                      <w:marLeft w:val="0"/>
                      <w:marRight w:val="0"/>
                      <w:marTop w:val="0"/>
                      <w:marBottom w:val="0"/>
                      <w:divBdr>
                        <w:top w:val="none" w:sz="0" w:space="0" w:color="auto"/>
                        <w:left w:val="none" w:sz="0" w:space="0" w:color="auto"/>
                        <w:bottom w:val="none" w:sz="0" w:space="0" w:color="auto"/>
                        <w:right w:val="none" w:sz="0" w:space="0" w:color="auto"/>
                      </w:divBdr>
                    </w:div>
                  </w:divsChild>
                </w:div>
                <w:div w:id="1904944121">
                  <w:marLeft w:val="0"/>
                  <w:marRight w:val="0"/>
                  <w:marTop w:val="0"/>
                  <w:marBottom w:val="0"/>
                  <w:divBdr>
                    <w:top w:val="single" w:sz="2" w:space="1" w:color="FFFFFF"/>
                    <w:left w:val="single" w:sz="2" w:space="12" w:color="FFFFFF"/>
                    <w:bottom w:val="single" w:sz="2" w:space="1" w:color="FFFFFF"/>
                    <w:right w:val="single" w:sz="2" w:space="4" w:color="FFFFFF"/>
                  </w:divBdr>
                  <w:divsChild>
                    <w:div w:id="41756658">
                      <w:marLeft w:val="0"/>
                      <w:marRight w:val="0"/>
                      <w:marTop w:val="0"/>
                      <w:marBottom w:val="0"/>
                      <w:divBdr>
                        <w:top w:val="none" w:sz="0" w:space="0" w:color="auto"/>
                        <w:left w:val="none" w:sz="0" w:space="0" w:color="auto"/>
                        <w:bottom w:val="none" w:sz="0" w:space="0" w:color="auto"/>
                        <w:right w:val="none" w:sz="0" w:space="0" w:color="auto"/>
                      </w:divBdr>
                    </w:div>
                  </w:divsChild>
                </w:div>
                <w:div w:id="617880924">
                  <w:marLeft w:val="0"/>
                  <w:marRight w:val="0"/>
                  <w:marTop w:val="0"/>
                  <w:marBottom w:val="0"/>
                  <w:divBdr>
                    <w:top w:val="single" w:sz="2" w:space="1" w:color="FFFFFF"/>
                    <w:left w:val="single" w:sz="2" w:space="12" w:color="FFFFFF"/>
                    <w:bottom w:val="single" w:sz="2" w:space="1" w:color="FFFFFF"/>
                    <w:right w:val="single" w:sz="2" w:space="4" w:color="FFFFFF"/>
                  </w:divBdr>
                  <w:divsChild>
                    <w:div w:id="242180991">
                      <w:marLeft w:val="0"/>
                      <w:marRight w:val="0"/>
                      <w:marTop w:val="0"/>
                      <w:marBottom w:val="0"/>
                      <w:divBdr>
                        <w:top w:val="none" w:sz="0" w:space="0" w:color="auto"/>
                        <w:left w:val="none" w:sz="0" w:space="0" w:color="auto"/>
                        <w:bottom w:val="none" w:sz="0" w:space="0" w:color="auto"/>
                        <w:right w:val="none" w:sz="0" w:space="0" w:color="auto"/>
                      </w:divBdr>
                    </w:div>
                  </w:divsChild>
                </w:div>
                <w:div w:id="1034229359">
                  <w:marLeft w:val="0"/>
                  <w:marRight w:val="0"/>
                  <w:marTop w:val="0"/>
                  <w:marBottom w:val="0"/>
                  <w:divBdr>
                    <w:top w:val="single" w:sz="2" w:space="1" w:color="FFFFFF"/>
                    <w:left w:val="single" w:sz="2" w:space="12" w:color="FFFFFF"/>
                    <w:bottom w:val="single" w:sz="2" w:space="1" w:color="FFFFFF"/>
                    <w:right w:val="single" w:sz="2" w:space="4" w:color="FFFFFF"/>
                  </w:divBdr>
                  <w:divsChild>
                    <w:div w:id="1446536497">
                      <w:marLeft w:val="0"/>
                      <w:marRight w:val="0"/>
                      <w:marTop w:val="0"/>
                      <w:marBottom w:val="0"/>
                      <w:divBdr>
                        <w:top w:val="none" w:sz="0" w:space="0" w:color="auto"/>
                        <w:left w:val="none" w:sz="0" w:space="0" w:color="auto"/>
                        <w:bottom w:val="none" w:sz="0" w:space="0" w:color="auto"/>
                        <w:right w:val="none" w:sz="0" w:space="0" w:color="auto"/>
                      </w:divBdr>
                    </w:div>
                  </w:divsChild>
                </w:div>
                <w:div w:id="1105882305">
                  <w:marLeft w:val="0"/>
                  <w:marRight w:val="0"/>
                  <w:marTop w:val="0"/>
                  <w:marBottom w:val="0"/>
                  <w:divBdr>
                    <w:top w:val="single" w:sz="2" w:space="1" w:color="FFFFFF"/>
                    <w:left w:val="single" w:sz="2" w:space="12" w:color="FFFFFF"/>
                    <w:bottom w:val="single" w:sz="2" w:space="1" w:color="FFFFFF"/>
                    <w:right w:val="single" w:sz="2" w:space="4" w:color="FFFFFF"/>
                  </w:divBdr>
                  <w:divsChild>
                    <w:div w:id="684752726">
                      <w:marLeft w:val="0"/>
                      <w:marRight w:val="0"/>
                      <w:marTop w:val="0"/>
                      <w:marBottom w:val="0"/>
                      <w:divBdr>
                        <w:top w:val="none" w:sz="0" w:space="0" w:color="auto"/>
                        <w:left w:val="none" w:sz="0" w:space="0" w:color="auto"/>
                        <w:bottom w:val="none" w:sz="0" w:space="0" w:color="auto"/>
                        <w:right w:val="none" w:sz="0" w:space="0" w:color="auto"/>
                      </w:divBdr>
                    </w:div>
                  </w:divsChild>
                </w:div>
                <w:div w:id="966079992">
                  <w:marLeft w:val="0"/>
                  <w:marRight w:val="0"/>
                  <w:marTop w:val="0"/>
                  <w:marBottom w:val="0"/>
                  <w:divBdr>
                    <w:top w:val="single" w:sz="2" w:space="1" w:color="FFFFFF"/>
                    <w:left w:val="single" w:sz="2" w:space="12" w:color="FFFFFF"/>
                    <w:bottom w:val="single" w:sz="2" w:space="1" w:color="FFFFFF"/>
                    <w:right w:val="single" w:sz="2" w:space="4" w:color="FFFFFF"/>
                  </w:divBdr>
                  <w:divsChild>
                    <w:div w:id="1429427844">
                      <w:marLeft w:val="0"/>
                      <w:marRight w:val="0"/>
                      <w:marTop w:val="0"/>
                      <w:marBottom w:val="0"/>
                      <w:divBdr>
                        <w:top w:val="none" w:sz="0" w:space="0" w:color="auto"/>
                        <w:left w:val="none" w:sz="0" w:space="0" w:color="auto"/>
                        <w:bottom w:val="none" w:sz="0" w:space="0" w:color="auto"/>
                        <w:right w:val="none" w:sz="0" w:space="0" w:color="auto"/>
                      </w:divBdr>
                    </w:div>
                  </w:divsChild>
                </w:div>
                <w:div w:id="806430632">
                  <w:marLeft w:val="0"/>
                  <w:marRight w:val="0"/>
                  <w:marTop w:val="0"/>
                  <w:marBottom w:val="0"/>
                  <w:divBdr>
                    <w:top w:val="single" w:sz="2" w:space="1" w:color="FFFFFF"/>
                    <w:left w:val="single" w:sz="2" w:space="12" w:color="FFFFFF"/>
                    <w:bottom w:val="single" w:sz="2" w:space="1" w:color="FFFFFF"/>
                    <w:right w:val="single" w:sz="2" w:space="4" w:color="FFFFFF"/>
                  </w:divBdr>
                  <w:divsChild>
                    <w:div w:id="86971104">
                      <w:marLeft w:val="0"/>
                      <w:marRight w:val="0"/>
                      <w:marTop w:val="0"/>
                      <w:marBottom w:val="0"/>
                      <w:divBdr>
                        <w:top w:val="none" w:sz="0" w:space="0" w:color="auto"/>
                        <w:left w:val="none" w:sz="0" w:space="0" w:color="auto"/>
                        <w:bottom w:val="none" w:sz="0" w:space="0" w:color="auto"/>
                        <w:right w:val="none" w:sz="0" w:space="0" w:color="auto"/>
                      </w:divBdr>
                    </w:div>
                  </w:divsChild>
                </w:div>
                <w:div w:id="77139306">
                  <w:marLeft w:val="0"/>
                  <w:marRight w:val="0"/>
                  <w:marTop w:val="0"/>
                  <w:marBottom w:val="0"/>
                  <w:divBdr>
                    <w:top w:val="single" w:sz="2" w:space="1" w:color="FFFFFF"/>
                    <w:left w:val="single" w:sz="2" w:space="12" w:color="FFFFFF"/>
                    <w:bottom w:val="single" w:sz="2" w:space="1" w:color="FFFFFF"/>
                    <w:right w:val="single" w:sz="2" w:space="4" w:color="FFFFFF"/>
                  </w:divBdr>
                  <w:divsChild>
                    <w:div w:id="1556887799">
                      <w:marLeft w:val="0"/>
                      <w:marRight w:val="0"/>
                      <w:marTop w:val="0"/>
                      <w:marBottom w:val="0"/>
                      <w:divBdr>
                        <w:top w:val="none" w:sz="0" w:space="0" w:color="auto"/>
                        <w:left w:val="none" w:sz="0" w:space="0" w:color="auto"/>
                        <w:bottom w:val="none" w:sz="0" w:space="0" w:color="auto"/>
                        <w:right w:val="none" w:sz="0" w:space="0" w:color="auto"/>
                      </w:divBdr>
                    </w:div>
                  </w:divsChild>
                </w:div>
                <w:div w:id="1550996778">
                  <w:marLeft w:val="0"/>
                  <w:marRight w:val="0"/>
                  <w:marTop w:val="0"/>
                  <w:marBottom w:val="0"/>
                  <w:divBdr>
                    <w:top w:val="single" w:sz="2" w:space="1" w:color="FFFFFF"/>
                    <w:left w:val="single" w:sz="2" w:space="12" w:color="FFFFFF"/>
                    <w:bottom w:val="single" w:sz="2" w:space="1" w:color="FFFFFF"/>
                    <w:right w:val="single" w:sz="2" w:space="4" w:color="FFFFFF"/>
                  </w:divBdr>
                  <w:divsChild>
                    <w:div w:id="360280127">
                      <w:marLeft w:val="0"/>
                      <w:marRight w:val="0"/>
                      <w:marTop w:val="0"/>
                      <w:marBottom w:val="0"/>
                      <w:divBdr>
                        <w:top w:val="none" w:sz="0" w:space="0" w:color="auto"/>
                        <w:left w:val="none" w:sz="0" w:space="0" w:color="auto"/>
                        <w:bottom w:val="none" w:sz="0" w:space="0" w:color="auto"/>
                        <w:right w:val="none" w:sz="0" w:space="0" w:color="auto"/>
                      </w:divBdr>
                    </w:div>
                  </w:divsChild>
                </w:div>
                <w:div w:id="1782533017">
                  <w:marLeft w:val="0"/>
                  <w:marRight w:val="0"/>
                  <w:marTop w:val="0"/>
                  <w:marBottom w:val="0"/>
                  <w:divBdr>
                    <w:top w:val="single" w:sz="2" w:space="1" w:color="FFFFFF"/>
                    <w:left w:val="single" w:sz="2" w:space="12" w:color="FFFFFF"/>
                    <w:bottom w:val="single" w:sz="2" w:space="1" w:color="FFFFFF"/>
                    <w:right w:val="single" w:sz="2" w:space="4" w:color="FFFFFF"/>
                  </w:divBdr>
                  <w:divsChild>
                    <w:div w:id="1167019657">
                      <w:marLeft w:val="0"/>
                      <w:marRight w:val="0"/>
                      <w:marTop w:val="0"/>
                      <w:marBottom w:val="0"/>
                      <w:divBdr>
                        <w:top w:val="none" w:sz="0" w:space="0" w:color="auto"/>
                        <w:left w:val="none" w:sz="0" w:space="0" w:color="auto"/>
                        <w:bottom w:val="none" w:sz="0" w:space="0" w:color="auto"/>
                        <w:right w:val="none" w:sz="0" w:space="0" w:color="auto"/>
                      </w:divBdr>
                    </w:div>
                  </w:divsChild>
                </w:div>
                <w:div w:id="550773071">
                  <w:marLeft w:val="0"/>
                  <w:marRight w:val="0"/>
                  <w:marTop w:val="0"/>
                  <w:marBottom w:val="0"/>
                  <w:divBdr>
                    <w:top w:val="single" w:sz="2" w:space="1" w:color="FFFFFF"/>
                    <w:left w:val="single" w:sz="2" w:space="12" w:color="FFFFFF"/>
                    <w:bottom w:val="single" w:sz="2" w:space="1" w:color="FFFFFF"/>
                    <w:right w:val="single" w:sz="2" w:space="4" w:color="FFFFFF"/>
                  </w:divBdr>
                  <w:divsChild>
                    <w:div w:id="1460608777">
                      <w:marLeft w:val="0"/>
                      <w:marRight w:val="0"/>
                      <w:marTop w:val="0"/>
                      <w:marBottom w:val="0"/>
                      <w:divBdr>
                        <w:top w:val="none" w:sz="0" w:space="0" w:color="auto"/>
                        <w:left w:val="none" w:sz="0" w:space="0" w:color="auto"/>
                        <w:bottom w:val="none" w:sz="0" w:space="0" w:color="auto"/>
                        <w:right w:val="none" w:sz="0" w:space="0" w:color="auto"/>
                      </w:divBdr>
                    </w:div>
                  </w:divsChild>
                </w:div>
                <w:div w:id="748506604">
                  <w:marLeft w:val="0"/>
                  <w:marRight w:val="0"/>
                  <w:marTop w:val="0"/>
                  <w:marBottom w:val="0"/>
                  <w:divBdr>
                    <w:top w:val="single" w:sz="2" w:space="1" w:color="FFFFFF"/>
                    <w:left w:val="single" w:sz="2" w:space="12" w:color="FFFFFF"/>
                    <w:bottom w:val="single" w:sz="2" w:space="1" w:color="FFFFFF"/>
                    <w:right w:val="single" w:sz="2" w:space="4" w:color="FFFFFF"/>
                  </w:divBdr>
                  <w:divsChild>
                    <w:div w:id="1712147719">
                      <w:marLeft w:val="0"/>
                      <w:marRight w:val="0"/>
                      <w:marTop w:val="0"/>
                      <w:marBottom w:val="0"/>
                      <w:divBdr>
                        <w:top w:val="none" w:sz="0" w:space="0" w:color="auto"/>
                        <w:left w:val="none" w:sz="0" w:space="0" w:color="auto"/>
                        <w:bottom w:val="none" w:sz="0" w:space="0" w:color="auto"/>
                        <w:right w:val="none" w:sz="0" w:space="0" w:color="auto"/>
                      </w:divBdr>
                    </w:div>
                  </w:divsChild>
                </w:div>
                <w:div w:id="1741099113">
                  <w:marLeft w:val="0"/>
                  <w:marRight w:val="0"/>
                  <w:marTop w:val="0"/>
                  <w:marBottom w:val="0"/>
                  <w:divBdr>
                    <w:top w:val="single" w:sz="2" w:space="1" w:color="FFFFFF"/>
                    <w:left w:val="single" w:sz="2" w:space="12" w:color="FFFFFF"/>
                    <w:bottom w:val="single" w:sz="2" w:space="1" w:color="FFFFFF"/>
                    <w:right w:val="single" w:sz="2" w:space="4" w:color="FFFFFF"/>
                  </w:divBdr>
                  <w:divsChild>
                    <w:div w:id="49885453">
                      <w:marLeft w:val="0"/>
                      <w:marRight w:val="0"/>
                      <w:marTop w:val="0"/>
                      <w:marBottom w:val="0"/>
                      <w:divBdr>
                        <w:top w:val="none" w:sz="0" w:space="0" w:color="auto"/>
                        <w:left w:val="none" w:sz="0" w:space="0" w:color="auto"/>
                        <w:bottom w:val="none" w:sz="0" w:space="0" w:color="auto"/>
                        <w:right w:val="none" w:sz="0" w:space="0" w:color="auto"/>
                      </w:divBdr>
                    </w:div>
                  </w:divsChild>
                </w:div>
                <w:div w:id="841966485">
                  <w:marLeft w:val="0"/>
                  <w:marRight w:val="0"/>
                  <w:marTop w:val="0"/>
                  <w:marBottom w:val="0"/>
                  <w:divBdr>
                    <w:top w:val="single" w:sz="2" w:space="1" w:color="FFFFFF"/>
                    <w:left w:val="single" w:sz="2" w:space="12" w:color="FFFFFF"/>
                    <w:bottom w:val="single" w:sz="2" w:space="1" w:color="FFFFFF"/>
                    <w:right w:val="single" w:sz="2" w:space="4" w:color="FFFFFF"/>
                  </w:divBdr>
                  <w:divsChild>
                    <w:div w:id="475343589">
                      <w:marLeft w:val="0"/>
                      <w:marRight w:val="0"/>
                      <w:marTop w:val="0"/>
                      <w:marBottom w:val="0"/>
                      <w:divBdr>
                        <w:top w:val="none" w:sz="0" w:space="0" w:color="auto"/>
                        <w:left w:val="none" w:sz="0" w:space="0" w:color="auto"/>
                        <w:bottom w:val="none" w:sz="0" w:space="0" w:color="auto"/>
                        <w:right w:val="none" w:sz="0" w:space="0" w:color="auto"/>
                      </w:divBdr>
                    </w:div>
                  </w:divsChild>
                </w:div>
                <w:div w:id="86192197">
                  <w:marLeft w:val="0"/>
                  <w:marRight w:val="0"/>
                  <w:marTop w:val="0"/>
                  <w:marBottom w:val="0"/>
                  <w:divBdr>
                    <w:top w:val="single" w:sz="2" w:space="1" w:color="FFFFFF"/>
                    <w:left w:val="single" w:sz="2" w:space="12" w:color="FFFFFF"/>
                    <w:bottom w:val="single" w:sz="2" w:space="1" w:color="FFFFFF"/>
                    <w:right w:val="single" w:sz="2" w:space="4" w:color="FFFFFF"/>
                  </w:divBdr>
                  <w:divsChild>
                    <w:div w:id="1848211201">
                      <w:marLeft w:val="0"/>
                      <w:marRight w:val="0"/>
                      <w:marTop w:val="0"/>
                      <w:marBottom w:val="0"/>
                      <w:divBdr>
                        <w:top w:val="none" w:sz="0" w:space="0" w:color="auto"/>
                        <w:left w:val="none" w:sz="0" w:space="0" w:color="auto"/>
                        <w:bottom w:val="none" w:sz="0" w:space="0" w:color="auto"/>
                        <w:right w:val="none" w:sz="0" w:space="0" w:color="auto"/>
                      </w:divBdr>
                    </w:div>
                  </w:divsChild>
                </w:div>
                <w:div w:id="196049874">
                  <w:marLeft w:val="0"/>
                  <w:marRight w:val="0"/>
                  <w:marTop w:val="0"/>
                  <w:marBottom w:val="0"/>
                  <w:divBdr>
                    <w:top w:val="single" w:sz="2" w:space="1" w:color="FFFFFF"/>
                    <w:left w:val="single" w:sz="2" w:space="12" w:color="FFFFFF"/>
                    <w:bottom w:val="single" w:sz="2" w:space="1" w:color="FFFFFF"/>
                    <w:right w:val="single" w:sz="2" w:space="4" w:color="FFFFFF"/>
                  </w:divBdr>
                  <w:divsChild>
                    <w:div w:id="1464616608">
                      <w:marLeft w:val="0"/>
                      <w:marRight w:val="0"/>
                      <w:marTop w:val="0"/>
                      <w:marBottom w:val="0"/>
                      <w:divBdr>
                        <w:top w:val="none" w:sz="0" w:space="0" w:color="auto"/>
                        <w:left w:val="none" w:sz="0" w:space="0" w:color="auto"/>
                        <w:bottom w:val="none" w:sz="0" w:space="0" w:color="auto"/>
                        <w:right w:val="none" w:sz="0" w:space="0" w:color="auto"/>
                      </w:divBdr>
                    </w:div>
                  </w:divsChild>
                </w:div>
                <w:div w:id="517696300">
                  <w:marLeft w:val="0"/>
                  <w:marRight w:val="0"/>
                  <w:marTop w:val="0"/>
                  <w:marBottom w:val="0"/>
                  <w:divBdr>
                    <w:top w:val="single" w:sz="2" w:space="1" w:color="FFFFFF"/>
                    <w:left w:val="single" w:sz="2" w:space="12" w:color="FFFFFF"/>
                    <w:bottom w:val="single" w:sz="2" w:space="1" w:color="FFFFFF"/>
                    <w:right w:val="single" w:sz="2" w:space="4" w:color="FFFFFF"/>
                  </w:divBdr>
                  <w:divsChild>
                    <w:div w:id="1731802533">
                      <w:marLeft w:val="0"/>
                      <w:marRight w:val="0"/>
                      <w:marTop w:val="0"/>
                      <w:marBottom w:val="0"/>
                      <w:divBdr>
                        <w:top w:val="none" w:sz="0" w:space="0" w:color="auto"/>
                        <w:left w:val="none" w:sz="0" w:space="0" w:color="auto"/>
                        <w:bottom w:val="none" w:sz="0" w:space="0" w:color="auto"/>
                        <w:right w:val="none" w:sz="0" w:space="0" w:color="auto"/>
                      </w:divBdr>
                    </w:div>
                  </w:divsChild>
                </w:div>
                <w:div w:id="140467629">
                  <w:marLeft w:val="0"/>
                  <w:marRight w:val="0"/>
                  <w:marTop w:val="0"/>
                  <w:marBottom w:val="0"/>
                  <w:divBdr>
                    <w:top w:val="single" w:sz="2" w:space="1" w:color="FFFFFF"/>
                    <w:left w:val="single" w:sz="2" w:space="12" w:color="FFFFFF"/>
                    <w:bottom w:val="single" w:sz="2" w:space="4" w:color="FFFFFF"/>
                    <w:right w:val="single" w:sz="2" w:space="4" w:color="FFFFFF"/>
                  </w:divBdr>
                  <w:divsChild>
                    <w:div w:id="2056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45">
          <w:marLeft w:val="0"/>
          <w:marRight w:val="0"/>
          <w:marTop w:val="0"/>
          <w:marBottom w:val="335"/>
          <w:divBdr>
            <w:top w:val="none" w:sz="0" w:space="0" w:color="auto"/>
            <w:left w:val="none" w:sz="0" w:space="0" w:color="auto"/>
            <w:bottom w:val="none" w:sz="0" w:space="0" w:color="auto"/>
            <w:right w:val="none" w:sz="0" w:space="0" w:color="auto"/>
          </w:divBdr>
          <w:divsChild>
            <w:div w:id="1518887025">
              <w:marLeft w:val="0"/>
              <w:marRight w:val="0"/>
              <w:marTop w:val="0"/>
              <w:marBottom w:val="0"/>
              <w:divBdr>
                <w:top w:val="none" w:sz="0" w:space="0" w:color="auto"/>
                <w:left w:val="none" w:sz="0" w:space="0" w:color="auto"/>
                <w:bottom w:val="none" w:sz="0" w:space="0" w:color="auto"/>
                <w:right w:val="none" w:sz="0" w:space="0" w:color="auto"/>
              </w:divBdr>
              <w:divsChild>
                <w:div w:id="707729585">
                  <w:marLeft w:val="0"/>
                  <w:marRight w:val="0"/>
                  <w:marTop w:val="0"/>
                  <w:marBottom w:val="0"/>
                  <w:divBdr>
                    <w:top w:val="single" w:sz="2" w:space="4" w:color="FFFFFF"/>
                    <w:left w:val="single" w:sz="2" w:space="12" w:color="FFFFFF"/>
                    <w:bottom w:val="single" w:sz="2" w:space="1" w:color="FFFFFF"/>
                    <w:right w:val="single" w:sz="2" w:space="4" w:color="FFFFFF"/>
                  </w:divBdr>
                  <w:divsChild>
                    <w:div w:id="540899357">
                      <w:marLeft w:val="0"/>
                      <w:marRight w:val="0"/>
                      <w:marTop w:val="0"/>
                      <w:marBottom w:val="0"/>
                      <w:divBdr>
                        <w:top w:val="none" w:sz="0" w:space="0" w:color="auto"/>
                        <w:left w:val="none" w:sz="0" w:space="0" w:color="auto"/>
                        <w:bottom w:val="none" w:sz="0" w:space="0" w:color="auto"/>
                        <w:right w:val="none" w:sz="0" w:space="0" w:color="auto"/>
                      </w:divBdr>
                    </w:div>
                  </w:divsChild>
                </w:div>
                <w:div w:id="673069941">
                  <w:marLeft w:val="0"/>
                  <w:marRight w:val="0"/>
                  <w:marTop w:val="0"/>
                  <w:marBottom w:val="0"/>
                  <w:divBdr>
                    <w:top w:val="single" w:sz="2" w:space="1" w:color="FFFFFF"/>
                    <w:left w:val="single" w:sz="2" w:space="12" w:color="FFFFFF"/>
                    <w:bottom w:val="single" w:sz="2" w:space="1" w:color="FFFFFF"/>
                    <w:right w:val="single" w:sz="2" w:space="4" w:color="FFFFFF"/>
                  </w:divBdr>
                  <w:divsChild>
                    <w:div w:id="1229728608">
                      <w:marLeft w:val="0"/>
                      <w:marRight w:val="0"/>
                      <w:marTop w:val="0"/>
                      <w:marBottom w:val="0"/>
                      <w:divBdr>
                        <w:top w:val="none" w:sz="0" w:space="0" w:color="auto"/>
                        <w:left w:val="none" w:sz="0" w:space="0" w:color="auto"/>
                        <w:bottom w:val="none" w:sz="0" w:space="0" w:color="auto"/>
                        <w:right w:val="none" w:sz="0" w:space="0" w:color="auto"/>
                      </w:divBdr>
                    </w:div>
                  </w:divsChild>
                </w:div>
                <w:div w:id="986981699">
                  <w:marLeft w:val="0"/>
                  <w:marRight w:val="0"/>
                  <w:marTop w:val="0"/>
                  <w:marBottom w:val="0"/>
                  <w:divBdr>
                    <w:top w:val="single" w:sz="2" w:space="1" w:color="FFFFFF"/>
                    <w:left w:val="single" w:sz="2" w:space="12" w:color="FFFFFF"/>
                    <w:bottom w:val="single" w:sz="2" w:space="1" w:color="FFFFFF"/>
                    <w:right w:val="single" w:sz="2" w:space="4" w:color="FFFFFF"/>
                  </w:divBdr>
                  <w:divsChild>
                    <w:div w:id="223566636">
                      <w:marLeft w:val="0"/>
                      <w:marRight w:val="0"/>
                      <w:marTop w:val="0"/>
                      <w:marBottom w:val="0"/>
                      <w:divBdr>
                        <w:top w:val="none" w:sz="0" w:space="0" w:color="auto"/>
                        <w:left w:val="none" w:sz="0" w:space="0" w:color="auto"/>
                        <w:bottom w:val="none" w:sz="0" w:space="0" w:color="auto"/>
                        <w:right w:val="none" w:sz="0" w:space="0" w:color="auto"/>
                      </w:divBdr>
                    </w:div>
                  </w:divsChild>
                </w:div>
                <w:div w:id="997147210">
                  <w:marLeft w:val="0"/>
                  <w:marRight w:val="0"/>
                  <w:marTop w:val="0"/>
                  <w:marBottom w:val="0"/>
                  <w:divBdr>
                    <w:top w:val="single" w:sz="2" w:space="1" w:color="FFFFFF"/>
                    <w:left w:val="single" w:sz="2" w:space="12" w:color="FFFFFF"/>
                    <w:bottom w:val="single" w:sz="2" w:space="1" w:color="FFFFFF"/>
                    <w:right w:val="single" w:sz="2" w:space="4" w:color="FFFFFF"/>
                  </w:divBdr>
                  <w:divsChild>
                    <w:div w:id="147789026">
                      <w:marLeft w:val="0"/>
                      <w:marRight w:val="0"/>
                      <w:marTop w:val="0"/>
                      <w:marBottom w:val="0"/>
                      <w:divBdr>
                        <w:top w:val="none" w:sz="0" w:space="0" w:color="auto"/>
                        <w:left w:val="none" w:sz="0" w:space="0" w:color="auto"/>
                        <w:bottom w:val="none" w:sz="0" w:space="0" w:color="auto"/>
                        <w:right w:val="none" w:sz="0" w:space="0" w:color="auto"/>
                      </w:divBdr>
                    </w:div>
                  </w:divsChild>
                </w:div>
                <w:div w:id="201600275">
                  <w:marLeft w:val="0"/>
                  <w:marRight w:val="0"/>
                  <w:marTop w:val="0"/>
                  <w:marBottom w:val="0"/>
                  <w:divBdr>
                    <w:top w:val="single" w:sz="2" w:space="1" w:color="FFFFFF"/>
                    <w:left w:val="single" w:sz="2" w:space="12" w:color="FFFFFF"/>
                    <w:bottom w:val="single" w:sz="2" w:space="1" w:color="FFFFFF"/>
                    <w:right w:val="single" w:sz="2" w:space="4" w:color="FFFFFF"/>
                  </w:divBdr>
                  <w:divsChild>
                    <w:div w:id="1020156374">
                      <w:marLeft w:val="0"/>
                      <w:marRight w:val="0"/>
                      <w:marTop w:val="0"/>
                      <w:marBottom w:val="0"/>
                      <w:divBdr>
                        <w:top w:val="none" w:sz="0" w:space="0" w:color="auto"/>
                        <w:left w:val="none" w:sz="0" w:space="0" w:color="auto"/>
                        <w:bottom w:val="none" w:sz="0" w:space="0" w:color="auto"/>
                        <w:right w:val="none" w:sz="0" w:space="0" w:color="auto"/>
                      </w:divBdr>
                    </w:div>
                  </w:divsChild>
                </w:div>
                <w:div w:id="1945384943">
                  <w:marLeft w:val="0"/>
                  <w:marRight w:val="0"/>
                  <w:marTop w:val="0"/>
                  <w:marBottom w:val="0"/>
                  <w:divBdr>
                    <w:top w:val="single" w:sz="2" w:space="1" w:color="FFFFFF"/>
                    <w:left w:val="single" w:sz="2" w:space="12" w:color="FFFFFF"/>
                    <w:bottom w:val="single" w:sz="2" w:space="1" w:color="FFFFFF"/>
                    <w:right w:val="single" w:sz="2" w:space="4" w:color="FFFFFF"/>
                  </w:divBdr>
                  <w:divsChild>
                    <w:div w:id="1466507446">
                      <w:marLeft w:val="0"/>
                      <w:marRight w:val="0"/>
                      <w:marTop w:val="0"/>
                      <w:marBottom w:val="0"/>
                      <w:divBdr>
                        <w:top w:val="none" w:sz="0" w:space="0" w:color="auto"/>
                        <w:left w:val="none" w:sz="0" w:space="0" w:color="auto"/>
                        <w:bottom w:val="none" w:sz="0" w:space="0" w:color="auto"/>
                        <w:right w:val="none" w:sz="0" w:space="0" w:color="auto"/>
                      </w:divBdr>
                    </w:div>
                  </w:divsChild>
                </w:div>
                <w:div w:id="1489513344">
                  <w:marLeft w:val="0"/>
                  <w:marRight w:val="0"/>
                  <w:marTop w:val="0"/>
                  <w:marBottom w:val="0"/>
                  <w:divBdr>
                    <w:top w:val="single" w:sz="2" w:space="1" w:color="FFFFFF"/>
                    <w:left w:val="single" w:sz="2" w:space="12" w:color="FFFFFF"/>
                    <w:bottom w:val="single" w:sz="2" w:space="1" w:color="FFFFFF"/>
                    <w:right w:val="single" w:sz="2" w:space="4" w:color="FFFFFF"/>
                  </w:divBdr>
                  <w:divsChild>
                    <w:div w:id="1671059101">
                      <w:marLeft w:val="0"/>
                      <w:marRight w:val="0"/>
                      <w:marTop w:val="0"/>
                      <w:marBottom w:val="0"/>
                      <w:divBdr>
                        <w:top w:val="none" w:sz="0" w:space="0" w:color="auto"/>
                        <w:left w:val="none" w:sz="0" w:space="0" w:color="auto"/>
                        <w:bottom w:val="none" w:sz="0" w:space="0" w:color="auto"/>
                        <w:right w:val="none" w:sz="0" w:space="0" w:color="auto"/>
                      </w:divBdr>
                    </w:div>
                  </w:divsChild>
                </w:div>
                <w:div w:id="910962258">
                  <w:marLeft w:val="0"/>
                  <w:marRight w:val="0"/>
                  <w:marTop w:val="0"/>
                  <w:marBottom w:val="0"/>
                  <w:divBdr>
                    <w:top w:val="single" w:sz="2" w:space="1" w:color="FFFFFF"/>
                    <w:left w:val="single" w:sz="2" w:space="12" w:color="FFFFFF"/>
                    <w:bottom w:val="single" w:sz="2" w:space="1" w:color="FFFFFF"/>
                    <w:right w:val="single" w:sz="2" w:space="4" w:color="FFFFFF"/>
                  </w:divBdr>
                  <w:divsChild>
                    <w:div w:id="1460413674">
                      <w:marLeft w:val="0"/>
                      <w:marRight w:val="0"/>
                      <w:marTop w:val="0"/>
                      <w:marBottom w:val="0"/>
                      <w:divBdr>
                        <w:top w:val="none" w:sz="0" w:space="0" w:color="auto"/>
                        <w:left w:val="none" w:sz="0" w:space="0" w:color="auto"/>
                        <w:bottom w:val="none" w:sz="0" w:space="0" w:color="auto"/>
                        <w:right w:val="none" w:sz="0" w:space="0" w:color="auto"/>
                      </w:divBdr>
                    </w:div>
                  </w:divsChild>
                </w:div>
                <w:div w:id="1000159339">
                  <w:marLeft w:val="0"/>
                  <w:marRight w:val="0"/>
                  <w:marTop w:val="0"/>
                  <w:marBottom w:val="0"/>
                  <w:divBdr>
                    <w:top w:val="single" w:sz="2" w:space="1" w:color="FFFFFF"/>
                    <w:left w:val="single" w:sz="2" w:space="12" w:color="FFFFFF"/>
                    <w:bottom w:val="single" w:sz="2" w:space="1" w:color="FFFFFF"/>
                    <w:right w:val="single" w:sz="2" w:space="4" w:color="FFFFFF"/>
                  </w:divBdr>
                  <w:divsChild>
                    <w:div w:id="663047919">
                      <w:marLeft w:val="0"/>
                      <w:marRight w:val="0"/>
                      <w:marTop w:val="0"/>
                      <w:marBottom w:val="0"/>
                      <w:divBdr>
                        <w:top w:val="none" w:sz="0" w:space="0" w:color="auto"/>
                        <w:left w:val="none" w:sz="0" w:space="0" w:color="auto"/>
                        <w:bottom w:val="none" w:sz="0" w:space="0" w:color="auto"/>
                        <w:right w:val="none" w:sz="0" w:space="0" w:color="auto"/>
                      </w:divBdr>
                    </w:div>
                  </w:divsChild>
                </w:div>
                <w:div w:id="2135050627">
                  <w:marLeft w:val="0"/>
                  <w:marRight w:val="0"/>
                  <w:marTop w:val="0"/>
                  <w:marBottom w:val="0"/>
                  <w:divBdr>
                    <w:top w:val="single" w:sz="2" w:space="1" w:color="FFFFFF"/>
                    <w:left w:val="single" w:sz="2" w:space="12" w:color="FFFFFF"/>
                    <w:bottom w:val="single" w:sz="2" w:space="1" w:color="FFFFFF"/>
                    <w:right w:val="single" w:sz="2" w:space="4" w:color="FFFFFF"/>
                  </w:divBdr>
                  <w:divsChild>
                    <w:div w:id="165707121">
                      <w:marLeft w:val="0"/>
                      <w:marRight w:val="0"/>
                      <w:marTop w:val="0"/>
                      <w:marBottom w:val="0"/>
                      <w:divBdr>
                        <w:top w:val="none" w:sz="0" w:space="0" w:color="auto"/>
                        <w:left w:val="none" w:sz="0" w:space="0" w:color="auto"/>
                        <w:bottom w:val="none" w:sz="0" w:space="0" w:color="auto"/>
                        <w:right w:val="none" w:sz="0" w:space="0" w:color="auto"/>
                      </w:divBdr>
                    </w:div>
                  </w:divsChild>
                </w:div>
                <w:div w:id="1763986208">
                  <w:marLeft w:val="0"/>
                  <w:marRight w:val="0"/>
                  <w:marTop w:val="0"/>
                  <w:marBottom w:val="0"/>
                  <w:divBdr>
                    <w:top w:val="single" w:sz="2" w:space="1" w:color="FFFFFF"/>
                    <w:left w:val="single" w:sz="2" w:space="12" w:color="FFFFFF"/>
                    <w:bottom w:val="single" w:sz="2" w:space="1" w:color="FFFFFF"/>
                    <w:right w:val="single" w:sz="2" w:space="4" w:color="FFFFFF"/>
                  </w:divBdr>
                  <w:divsChild>
                    <w:div w:id="965626891">
                      <w:marLeft w:val="0"/>
                      <w:marRight w:val="0"/>
                      <w:marTop w:val="0"/>
                      <w:marBottom w:val="0"/>
                      <w:divBdr>
                        <w:top w:val="none" w:sz="0" w:space="0" w:color="auto"/>
                        <w:left w:val="none" w:sz="0" w:space="0" w:color="auto"/>
                        <w:bottom w:val="none" w:sz="0" w:space="0" w:color="auto"/>
                        <w:right w:val="none" w:sz="0" w:space="0" w:color="auto"/>
                      </w:divBdr>
                    </w:div>
                  </w:divsChild>
                </w:div>
                <w:div w:id="55516344">
                  <w:marLeft w:val="0"/>
                  <w:marRight w:val="0"/>
                  <w:marTop w:val="0"/>
                  <w:marBottom w:val="0"/>
                  <w:divBdr>
                    <w:top w:val="single" w:sz="2" w:space="1" w:color="FFFFFF"/>
                    <w:left w:val="single" w:sz="2" w:space="12" w:color="FFFFFF"/>
                    <w:bottom w:val="single" w:sz="2" w:space="1" w:color="FFFFFF"/>
                    <w:right w:val="single" w:sz="2" w:space="4" w:color="FFFFFF"/>
                  </w:divBdr>
                  <w:divsChild>
                    <w:div w:id="774833733">
                      <w:marLeft w:val="0"/>
                      <w:marRight w:val="0"/>
                      <w:marTop w:val="0"/>
                      <w:marBottom w:val="0"/>
                      <w:divBdr>
                        <w:top w:val="none" w:sz="0" w:space="0" w:color="auto"/>
                        <w:left w:val="none" w:sz="0" w:space="0" w:color="auto"/>
                        <w:bottom w:val="none" w:sz="0" w:space="0" w:color="auto"/>
                        <w:right w:val="none" w:sz="0" w:space="0" w:color="auto"/>
                      </w:divBdr>
                    </w:div>
                  </w:divsChild>
                </w:div>
                <w:div w:id="346173427">
                  <w:marLeft w:val="0"/>
                  <w:marRight w:val="0"/>
                  <w:marTop w:val="0"/>
                  <w:marBottom w:val="0"/>
                  <w:divBdr>
                    <w:top w:val="single" w:sz="2" w:space="1" w:color="FFFFFF"/>
                    <w:left w:val="single" w:sz="2" w:space="12" w:color="FFFFFF"/>
                    <w:bottom w:val="single" w:sz="2" w:space="1" w:color="FFFFFF"/>
                    <w:right w:val="single" w:sz="2" w:space="4" w:color="FFFFFF"/>
                  </w:divBdr>
                  <w:divsChild>
                    <w:div w:id="1141271610">
                      <w:marLeft w:val="0"/>
                      <w:marRight w:val="0"/>
                      <w:marTop w:val="0"/>
                      <w:marBottom w:val="0"/>
                      <w:divBdr>
                        <w:top w:val="none" w:sz="0" w:space="0" w:color="auto"/>
                        <w:left w:val="none" w:sz="0" w:space="0" w:color="auto"/>
                        <w:bottom w:val="none" w:sz="0" w:space="0" w:color="auto"/>
                        <w:right w:val="none" w:sz="0" w:space="0" w:color="auto"/>
                      </w:divBdr>
                    </w:div>
                  </w:divsChild>
                </w:div>
                <w:div w:id="1308509368">
                  <w:marLeft w:val="0"/>
                  <w:marRight w:val="0"/>
                  <w:marTop w:val="0"/>
                  <w:marBottom w:val="0"/>
                  <w:divBdr>
                    <w:top w:val="single" w:sz="2" w:space="1" w:color="FFFFFF"/>
                    <w:left w:val="single" w:sz="2" w:space="12" w:color="FFFFFF"/>
                    <w:bottom w:val="single" w:sz="2" w:space="1" w:color="FFFFFF"/>
                    <w:right w:val="single" w:sz="2" w:space="4" w:color="FFFFFF"/>
                  </w:divBdr>
                  <w:divsChild>
                    <w:div w:id="358894332">
                      <w:marLeft w:val="0"/>
                      <w:marRight w:val="0"/>
                      <w:marTop w:val="0"/>
                      <w:marBottom w:val="0"/>
                      <w:divBdr>
                        <w:top w:val="none" w:sz="0" w:space="0" w:color="auto"/>
                        <w:left w:val="none" w:sz="0" w:space="0" w:color="auto"/>
                        <w:bottom w:val="none" w:sz="0" w:space="0" w:color="auto"/>
                        <w:right w:val="none" w:sz="0" w:space="0" w:color="auto"/>
                      </w:divBdr>
                    </w:div>
                  </w:divsChild>
                </w:div>
                <w:div w:id="1539931632">
                  <w:marLeft w:val="0"/>
                  <w:marRight w:val="0"/>
                  <w:marTop w:val="0"/>
                  <w:marBottom w:val="0"/>
                  <w:divBdr>
                    <w:top w:val="single" w:sz="2" w:space="1" w:color="FFFFFF"/>
                    <w:left w:val="single" w:sz="2" w:space="12" w:color="FFFFFF"/>
                    <w:bottom w:val="single" w:sz="2" w:space="1" w:color="FFFFFF"/>
                    <w:right w:val="single" w:sz="2" w:space="4" w:color="FFFFFF"/>
                  </w:divBdr>
                  <w:divsChild>
                    <w:div w:id="1701856670">
                      <w:marLeft w:val="0"/>
                      <w:marRight w:val="0"/>
                      <w:marTop w:val="0"/>
                      <w:marBottom w:val="0"/>
                      <w:divBdr>
                        <w:top w:val="none" w:sz="0" w:space="0" w:color="auto"/>
                        <w:left w:val="none" w:sz="0" w:space="0" w:color="auto"/>
                        <w:bottom w:val="none" w:sz="0" w:space="0" w:color="auto"/>
                        <w:right w:val="none" w:sz="0" w:space="0" w:color="auto"/>
                      </w:divBdr>
                    </w:div>
                  </w:divsChild>
                </w:div>
                <w:div w:id="1680622844">
                  <w:marLeft w:val="0"/>
                  <w:marRight w:val="0"/>
                  <w:marTop w:val="0"/>
                  <w:marBottom w:val="0"/>
                  <w:divBdr>
                    <w:top w:val="single" w:sz="2" w:space="1" w:color="FFFFFF"/>
                    <w:left w:val="single" w:sz="2" w:space="12" w:color="FFFFFF"/>
                    <w:bottom w:val="single" w:sz="2" w:space="1" w:color="FFFFFF"/>
                    <w:right w:val="single" w:sz="2" w:space="4" w:color="FFFFFF"/>
                  </w:divBdr>
                  <w:divsChild>
                    <w:div w:id="540552191">
                      <w:marLeft w:val="0"/>
                      <w:marRight w:val="0"/>
                      <w:marTop w:val="0"/>
                      <w:marBottom w:val="0"/>
                      <w:divBdr>
                        <w:top w:val="none" w:sz="0" w:space="0" w:color="auto"/>
                        <w:left w:val="none" w:sz="0" w:space="0" w:color="auto"/>
                        <w:bottom w:val="none" w:sz="0" w:space="0" w:color="auto"/>
                        <w:right w:val="none" w:sz="0" w:space="0" w:color="auto"/>
                      </w:divBdr>
                    </w:div>
                  </w:divsChild>
                </w:div>
                <w:div w:id="1325279299">
                  <w:marLeft w:val="0"/>
                  <w:marRight w:val="0"/>
                  <w:marTop w:val="0"/>
                  <w:marBottom w:val="0"/>
                  <w:divBdr>
                    <w:top w:val="single" w:sz="2" w:space="1" w:color="FFFFFF"/>
                    <w:left w:val="single" w:sz="2" w:space="12" w:color="FFFFFF"/>
                    <w:bottom w:val="single" w:sz="2" w:space="1" w:color="FFFFFF"/>
                    <w:right w:val="single" w:sz="2" w:space="4" w:color="FFFFFF"/>
                  </w:divBdr>
                  <w:divsChild>
                    <w:div w:id="337579344">
                      <w:marLeft w:val="0"/>
                      <w:marRight w:val="0"/>
                      <w:marTop w:val="0"/>
                      <w:marBottom w:val="0"/>
                      <w:divBdr>
                        <w:top w:val="none" w:sz="0" w:space="0" w:color="auto"/>
                        <w:left w:val="none" w:sz="0" w:space="0" w:color="auto"/>
                        <w:bottom w:val="none" w:sz="0" w:space="0" w:color="auto"/>
                        <w:right w:val="none" w:sz="0" w:space="0" w:color="auto"/>
                      </w:divBdr>
                    </w:div>
                  </w:divsChild>
                </w:div>
                <w:div w:id="35471357">
                  <w:marLeft w:val="0"/>
                  <w:marRight w:val="0"/>
                  <w:marTop w:val="0"/>
                  <w:marBottom w:val="0"/>
                  <w:divBdr>
                    <w:top w:val="single" w:sz="2" w:space="1" w:color="FFFFFF"/>
                    <w:left w:val="single" w:sz="2" w:space="12" w:color="FFFFFF"/>
                    <w:bottom w:val="single" w:sz="2" w:space="4" w:color="FFFFFF"/>
                    <w:right w:val="single" w:sz="2" w:space="4" w:color="FFFFFF"/>
                  </w:divBdr>
                  <w:divsChild>
                    <w:div w:id="5693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8454">
          <w:marLeft w:val="0"/>
          <w:marRight w:val="0"/>
          <w:marTop w:val="0"/>
          <w:marBottom w:val="335"/>
          <w:divBdr>
            <w:top w:val="none" w:sz="0" w:space="0" w:color="auto"/>
            <w:left w:val="none" w:sz="0" w:space="0" w:color="auto"/>
            <w:bottom w:val="none" w:sz="0" w:space="0" w:color="auto"/>
            <w:right w:val="none" w:sz="0" w:space="0" w:color="auto"/>
          </w:divBdr>
          <w:divsChild>
            <w:div w:id="633876712">
              <w:marLeft w:val="0"/>
              <w:marRight w:val="0"/>
              <w:marTop w:val="0"/>
              <w:marBottom w:val="0"/>
              <w:divBdr>
                <w:top w:val="none" w:sz="0" w:space="0" w:color="auto"/>
                <w:left w:val="none" w:sz="0" w:space="0" w:color="auto"/>
                <w:bottom w:val="none" w:sz="0" w:space="0" w:color="auto"/>
                <w:right w:val="none" w:sz="0" w:space="0" w:color="auto"/>
              </w:divBdr>
              <w:divsChild>
                <w:div w:id="1043405487">
                  <w:marLeft w:val="0"/>
                  <w:marRight w:val="0"/>
                  <w:marTop w:val="0"/>
                  <w:marBottom w:val="0"/>
                  <w:divBdr>
                    <w:top w:val="single" w:sz="2" w:space="4" w:color="FFFFFF"/>
                    <w:left w:val="single" w:sz="2" w:space="12" w:color="FFFFFF"/>
                    <w:bottom w:val="single" w:sz="2" w:space="1" w:color="FFFFFF"/>
                    <w:right w:val="single" w:sz="2" w:space="4" w:color="FFFFFF"/>
                  </w:divBdr>
                  <w:divsChild>
                    <w:div w:id="722867333">
                      <w:marLeft w:val="0"/>
                      <w:marRight w:val="0"/>
                      <w:marTop w:val="0"/>
                      <w:marBottom w:val="0"/>
                      <w:divBdr>
                        <w:top w:val="none" w:sz="0" w:space="0" w:color="auto"/>
                        <w:left w:val="none" w:sz="0" w:space="0" w:color="auto"/>
                        <w:bottom w:val="none" w:sz="0" w:space="0" w:color="auto"/>
                        <w:right w:val="none" w:sz="0" w:space="0" w:color="auto"/>
                      </w:divBdr>
                    </w:div>
                  </w:divsChild>
                </w:div>
                <w:div w:id="855850808">
                  <w:marLeft w:val="0"/>
                  <w:marRight w:val="0"/>
                  <w:marTop w:val="0"/>
                  <w:marBottom w:val="0"/>
                  <w:divBdr>
                    <w:top w:val="single" w:sz="2" w:space="1" w:color="FFFFFF"/>
                    <w:left w:val="single" w:sz="2" w:space="12" w:color="FFFFFF"/>
                    <w:bottom w:val="single" w:sz="2" w:space="1" w:color="FFFFFF"/>
                    <w:right w:val="single" w:sz="2" w:space="4" w:color="FFFFFF"/>
                  </w:divBdr>
                  <w:divsChild>
                    <w:div w:id="1077093199">
                      <w:marLeft w:val="0"/>
                      <w:marRight w:val="0"/>
                      <w:marTop w:val="0"/>
                      <w:marBottom w:val="0"/>
                      <w:divBdr>
                        <w:top w:val="none" w:sz="0" w:space="0" w:color="auto"/>
                        <w:left w:val="none" w:sz="0" w:space="0" w:color="auto"/>
                        <w:bottom w:val="none" w:sz="0" w:space="0" w:color="auto"/>
                        <w:right w:val="none" w:sz="0" w:space="0" w:color="auto"/>
                      </w:divBdr>
                    </w:div>
                  </w:divsChild>
                </w:div>
                <w:div w:id="416705847">
                  <w:marLeft w:val="0"/>
                  <w:marRight w:val="0"/>
                  <w:marTop w:val="0"/>
                  <w:marBottom w:val="0"/>
                  <w:divBdr>
                    <w:top w:val="single" w:sz="2" w:space="1" w:color="FFFFFF"/>
                    <w:left w:val="single" w:sz="2" w:space="12" w:color="FFFFFF"/>
                    <w:bottom w:val="single" w:sz="2" w:space="1" w:color="FFFFFF"/>
                    <w:right w:val="single" w:sz="2" w:space="4" w:color="FFFFFF"/>
                  </w:divBdr>
                  <w:divsChild>
                    <w:div w:id="1830974963">
                      <w:marLeft w:val="0"/>
                      <w:marRight w:val="0"/>
                      <w:marTop w:val="0"/>
                      <w:marBottom w:val="0"/>
                      <w:divBdr>
                        <w:top w:val="none" w:sz="0" w:space="0" w:color="auto"/>
                        <w:left w:val="none" w:sz="0" w:space="0" w:color="auto"/>
                        <w:bottom w:val="none" w:sz="0" w:space="0" w:color="auto"/>
                        <w:right w:val="none" w:sz="0" w:space="0" w:color="auto"/>
                      </w:divBdr>
                    </w:div>
                  </w:divsChild>
                </w:div>
                <w:div w:id="770397244">
                  <w:marLeft w:val="0"/>
                  <w:marRight w:val="0"/>
                  <w:marTop w:val="0"/>
                  <w:marBottom w:val="0"/>
                  <w:divBdr>
                    <w:top w:val="single" w:sz="2" w:space="1" w:color="FFFFFF"/>
                    <w:left w:val="single" w:sz="2" w:space="12" w:color="FFFFFF"/>
                    <w:bottom w:val="single" w:sz="2" w:space="1" w:color="FFFFFF"/>
                    <w:right w:val="single" w:sz="2" w:space="4" w:color="FFFFFF"/>
                  </w:divBdr>
                  <w:divsChild>
                    <w:div w:id="67113292">
                      <w:marLeft w:val="0"/>
                      <w:marRight w:val="0"/>
                      <w:marTop w:val="0"/>
                      <w:marBottom w:val="0"/>
                      <w:divBdr>
                        <w:top w:val="none" w:sz="0" w:space="0" w:color="auto"/>
                        <w:left w:val="none" w:sz="0" w:space="0" w:color="auto"/>
                        <w:bottom w:val="none" w:sz="0" w:space="0" w:color="auto"/>
                        <w:right w:val="none" w:sz="0" w:space="0" w:color="auto"/>
                      </w:divBdr>
                    </w:div>
                  </w:divsChild>
                </w:div>
                <w:div w:id="828862365">
                  <w:marLeft w:val="0"/>
                  <w:marRight w:val="0"/>
                  <w:marTop w:val="0"/>
                  <w:marBottom w:val="0"/>
                  <w:divBdr>
                    <w:top w:val="single" w:sz="2" w:space="1" w:color="FFFFFF"/>
                    <w:left w:val="single" w:sz="2" w:space="12" w:color="FFFFFF"/>
                    <w:bottom w:val="single" w:sz="2" w:space="1" w:color="FFFFFF"/>
                    <w:right w:val="single" w:sz="2" w:space="4" w:color="FFFFFF"/>
                  </w:divBdr>
                  <w:divsChild>
                    <w:div w:id="340085556">
                      <w:marLeft w:val="0"/>
                      <w:marRight w:val="0"/>
                      <w:marTop w:val="0"/>
                      <w:marBottom w:val="0"/>
                      <w:divBdr>
                        <w:top w:val="none" w:sz="0" w:space="0" w:color="auto"/>
                        <w:left w:val="none" w:sz="0" w:space="0" w:color="auto"/>
                        <w:bottom w:val="none" w:sz="0" w:space="0" w:color="auto"/>
                        <w:right w:val="none" w:sz="0" w:space="0" w:color="auto"/>
                      </w:divBdr>
                    </w:div>
                  </w:divsChild>
                </w:div>
                <w:div w:id="1342244161">
                  <w:marLeft w:val="0"/>
                  <w:marRight w:val="0"/>
                  <w:marTop w:val="0"/>
                  <w:marBottom w:val="0"/>
                  <w:divBdr>
                    <w:top w:val="single" w:sz="2" w:space="1" w:color="FFFFFF"/>
                    <w:left w:val="single" w:sz="2" w:space="12" w:color="FFFFFF"/>
                    <w:bottom w:val="single" w:sz="2" w:space="1" w:color="FFFFFF"/>
                    <w:right w:val="single" w:sz="2" w:space="4" w:color="FFFFFF"/>
                  </w:divBdr>
                  <w:divsChild>
                    <w:div w:id="284427416">
                      <w:marLeft w:val="0"/>
                      <w:marRight w:val="0"/>
                      <w:marTop w:val="0"/>
                      <w:marBottom w:val="0"/>
                      <w:divBdr>
                        <w:top w:val="none" w:sz="0" w:space="0" w:color="auto"/>
                        <w:left w:val="none" w:sz="0" w:space="0" w:color="auto"/>
                        <w:bottom w:val="none" w:sz="0" w:space="0" w:color="auto"/>
                        <w:right w:val="none" w:sz="0" w:space="0" w:color="auto"/>
                      </w:divBdr>
                    </w:div>
                  </w:divsChild>
                </w:div>
                <w:div w:id="667289360">
                  <w:marLeft w:val="0"/>
                  <w:marRight w:val="0"/>
                  <w:marTop w:val="0"/>
                  <w:marBottom w:val="0"/>
                  <w:divBdr>
                    <w:top w:val="single" w:sz="2" w:space="1" w:color="FFFFFF"/>
                    <w:left w:val="single" w:sz="2" w:space="12" w:color="FFFFFF"/>
                    <w:bottom w:val="single" w:sz="2" w:space="1" w:color="FFFFFF"/>
                    <w:right w:val="single" w:sz="2" w:space="4" w:color="FFFFFF"/>
                  </w:divBdr>
                  <w:divsChild>
                    <w:div w:id="314187749">
                      <w:marLeft w:val="0"/>
                      <w:marRight w:val="0"/>
                      <w:marTop w:val="0"/>
                      <w:marBottom w:val="0"/>
                      <w:divBdr>
                        <w:top w:val="none" w:sz="0" w:space="0" w:color="auto"/>
                        <w:left w:val="none" w:sz="0" w:space="0" w:color="auto"/>
                        <w:bottom w:val="none" w:sz="0" w:space="0" w:color="auto"/>
                        <w:right w:val="none" w:sz="0" w:space="0" w:color="auto"/>
                      </w:divBdr>
                    </w:div>
                  </w:divsChild>
                </w:div>
                <w:div w:id="1465849904">
                  <w:marLeft w:val="0"/>
                  <w:marRight w:val="0"/>
                  <w:marTop w:val="0"/>
                  <w:marBottom w:val="0"/>
                  <w:divBdr>
                    <w:top w:val="single" w:sz="2" w:space="1" w:color="FFFFFF"/>
                    <w:left w:val="single" w:sz="2" w:space="12" w:color="FFFFFF"/>
                    <w:bottom w:val="single" w:sz="2" w:space="1" w:color="FFFFFF"/>
                    <w:right w:val="single" w:sz="2" w:space="4" w:color="FFFFFF"/>
                  </w:divBdr>
                  <w:divsChild>
                    <w:div w:id="129790726">
                      <w:marLeft w:val="0"/>
                      <w:marRight w:val="0"/>
                      <w:marTop w:val="0"/>
                      <w:marBottom w:val="0"/>
                      <w:divBdr>
                        <w:top w:val="none" w:sz="0" w:space="0" w:color="auto"/>
                        <w:left w:val="none" w:sz="0" w:space="0" w:color="auto"/>
                        <w:bottom w:val="none" w:sz="0" w:space="0" w:color="auto"/>
                        <w:right w:val="none" w:sz="0" w:space="0" w:color="auto"/>
                      </w:divBdr>
                    </w:div>
                  </w:divsChild>
                </w:div>
                <w:div w:id="1070074678">
                  <w:marLeft w:val="0"/>
                  <w:marRight w:val="0"/>
                  <w:marTop w:val="0"/>
                  <w:marBottom w:val="0"/>
                  <w:divBdr>
                    <w:top w:val="single" w:sz="2" w:space="1" w:color="FFFFFF"/>
                    <w:left w:val="single" w:sz="2" w:space="12" w:color="FFFFFF"/>
                    <w:bottom w:val="single" w:sz="2" w:space="1" w:color="FFFFFF"/>
                    <w:right w:val="single" w:sz="2" w:space="4" w:color="FFFFFF"/>
                  </w:divBdr>
                  <w:divsChild>
                    <w:div w:id="1957516209">
                      <w:marLeft w:val="0"/>
                      <w:marRight w:val="0"/>
                      <w:marTop w:val="0"/>
                      <w:marBottom w:val="0"/>
                      <w:divBdr>
                        <w:top w:val="none" w:sz="0" w:space="0" w:color="auto"/>
                        <w:left w:val="none" w:sz="0" w:space="0" w:color="auto"/>
                        <w:bottom w:val="none" w:sz="0" w:space="0" w:color="auto"/>
                        <w:right w:val="none" w:sz="0" w:space="0" w:color="auto"/>
                      </w:divBdr>
                    </w:div>
                  </w:divsChild>
                </w:div>
                <w:div w:id="246236095">
                  <w:marLeft w:val="0"/>
                  <w:marRight w:val="0"/>
                  <w:marTop w:val="0"/>
                  <w:marBottom w:val="0"/>
                  <w:divBdr>
                    <w:top w:val="single" w:sz="2" w:space="1" w:color="FFFFFF"/>
                    <w:left w:val="single" w:sz="2" w:space="12" w:color="FFFFFF"/>
                    <w:bottom w:val="single" w:sz="2" w:space="1" w:color="FFFFFF"/>
                    <w:right w:val="single" w:sz="2" w:space="4" w:color="FFFFFF"/>
                  </w:divBdr>
                  <w:divsChild>
                    <w:div w:id="366177675">
                      <w:marLeft w:val="0"/>
                      <w:marRight w:val="0"/>
                      <w:marTop w:val="0"/>
                      <w:marBottom w:val="0"/>
                      <w:divBdr>
                        <w:top w:val="none" w:sz="0" w:space="0" w:color="auto"/>
                        <w:left w:val="none" w:sz="0" w:space="0" w:color="auto"/>
                        <w:bottom w:val="none" w:sz="0" w:space="0" w:color="auto"/>
                        <w:right w:val="none" w:sz="0" w:space="0" w:color="auto"/>
                      </w:divBdr>
                    </w:div>
                  </w:divsChild>
                </w:div>
                <w:div w:id="517624218">
                  <w:marLeft w:val="0"/>
                  <w:marRight w:val="0"/>
                  <w:marTop w:val="0"/>
                  <w:marBottom w:val="0"/>
                  <w:divBdr>
                    <w:top w:val="single" w:sz="2" w:space="1" w:color="FFFFFF"/>
                    <w:left w:val="single" w:sz="2" w:space="12" w:color="FFFFFF"/>
                    <w:bottom w:val="single" w:sz="2" w:space="1" w:color="FFFFFF"/>
                    <w:right w:val="single" w:sz="2" w:space="4" w:color="FFFFFF"/>
                  </w:divBdr>
                  <w:divsChild>
                    <w:div w:id="339939924">
                      <w:marLeft w:val="0"/>
                      <w:marRight w:val="0"/>
                      <w:marTop w:val="0"/>
                      <w:marBottom w:val="0"/>
                      <w:divBdr>
                        <w:top w:val="none" w:sz="0" w:space="0" w:color="auto"/>
                        <w:left w:val="none" w:sz="0" w:space="0" w:color="auto"/>
                        <w:bottom w:val="none" w:sz="0" w:space="0" w:color="auto"/>
                        <w:right w:val="none" w:sz="0" w:space="0" w:color="auto"/>
                      </w:divBdr>
                    </w:div>
                  </w:divsChild>
                </w:div>
                <w:div w:id="1820345478">
                  <w:marLeft w:val="0"/>
                  <w:marRight w:val="0"/>
                  <w:marTop w:val="0"/>
                  <w:marBottom w:val="0"/>
                  <w:divBdr>
                    <w:top w:val="single" w:sz="2" w:space="1" w:color="FFFFFF"/>
                    <w:left w:val="single" w:sz="2" w:space="12" w:color="FFFFFF"/>
                    <w:bottom w:val="single" w:sz="2" w:space="1" w:color="FFFFFF"/>
                    <w:right w:val="single" w:sz="2" w:space="4" w:color="FFFFFF"/>
                  </w:divBdr>
                  <w:divsChild>
                    <w:div w:id="372385724">
                      <w:marLeft w:val="0"/>
                      <w:marRight w:val="0"/>
                      <w:marTop w:val="0"/>
                      <w:marBottom w:val="0"/>
                      <w:divBdr>
                        <w:top w:val="none" w:sz="0" w:space="0" w:color="auto"/>
                        <w:left w:val="none" w:sz="0" w:space="0" w:color="auto"/>
                        <w:bottom w:val="none" w:sz="0" w:space="0" w:color="auto"/>
                        <w:right w:val="none" w:sz="0" w:space="0" w:color="auto"/>
                      </w:divBdr>
                    </w:div>
                  </w:divsChild>
                </w:div>
                <w:div w:id="604272012">
                  <w:marLeft w:val="0"/>
                  <w:marRight w:val="0"/>
                  <w:marTop w:val="0"/>
                  <w:marBottom w:val="0"/>
                  <w:divBdr>
                    <w:top w:val="single" w:sz="2" w:space="1" w:color="FFFFFF"/>
                    <w:left w:val="single" w:sz="2" w:space="12" w:color="FFFFFF"/>
                    <w:bottom w:val="single" w:sz="2" w:space="1" w:color="FFFFFF"/>
                    <w:right w:val="single" w:sz="2" w:space="4" w:color="FFFFFF"/>
                  </w:divBdr>
                  <w:divsChild>
                    <w:div w:id="1814519238">
                      <w:marLeft w:val="0"/>
                      <w:marRight w:val="0"/>
                      <w:marTop w:val="0"/>
                      <w:marBottom w:val="0"/>
                      <w:divBdr>
                        <w:top w:val="none" w:sz="0" w:space="0" w:color="auto"/>
                        <w:left w:val="none" w:sz="0" w:space="0" w:color="auto"/>
                        <w:bottom w:val="none" w:sz="0" w:space="0" w:color="auto"/>
                        <w:right w:val="none" w:sz="0" w:space="0" w:color="auto"/>
                      </w:divBdr>
                    </w:div>
                  </w:divsChild>
                </w:div>
                <w:div w:id="935594616">
                  <w:marLeft w:val="0"/>
                  <w:marRight w:val="0"/>
                  <w:marTop w:val="0"/>
                  <w:marBottom w:val="0"/>
                  <w:divBdr>
                    <w:top w:val="single" w:sz="2" w:space="1" w:color="FFFFFF"/>
                    <w:left w:val="single" w:sz="2" w:space="12" w:color="FFFFFF"/>
                    <w:bottom w:val="single" w:sz="2" w:space="1" w:color="FFFFFF"/>
                    <w:right w:val="single" w:sz="2" w:space="4" w:color="FFFFFF"/>
                  </w:divBdr>
                  <w:divsChild>
                    <w:div w:id="356276962">
                      <w:marLeft w:val="0"/>
                      <w:marRight w:val="0"/>
                      <w:marTop w:val="0"/>
                      <w:marBottom w:val="0"/>
                      <w:divBdr>
                        <w:top w:val="none" w:sz="0" w:space="0" w:color="auto"/>
                        <w:left w:val="none" w:sz="0" w:space="0" w:color="auto"/>
                        <w:bottom w:val="none" w:sz="0" w:space="0" w:color="auto"/>
                        <w:right w:val="none" w:sz="0" w:space="0" w:color="auto"/>
                      </w:divBdr>
                    </w:div>
                  </w:divsChild>
                </w:div>
                <w:div w:id="1499348895">
                  <w:marLeft w:val="0"/>
                  <w:marRight w:val="0"/>
                  <w:marTop w:val="0"/>
                  <w:marBottom w:val="0"/>
                  <w:divBdr>
                    <w:top w:val="single" w:sz="2" w:space="1" w:color="FFFFFF"/>
                    <w:left w:val="single" w:sz="2" w:space="12" w:color="FFFFFF"/>
                    <w:bottom w:val="single" w:sz="2" w:space="1" w:color="FFFFFF"/>
                    <w:right w:val="single" w:sz="2" w:space="4" w:color="FFFFFF"/>
                  </w:divBdr>
                  <w:divsChild>
                    <w:div w:id="496311454">
                      <w:marLeft w:val="0"/>
                      <w:marRight w:val="0"/>
                      <w:marTop w:val="0"/>
                      <w:marBottom w:val="0"/>
                      <w:divBdr>
                        <w:top w:val="none" w:sz="0" w:space="0" w:color="auto"/>
                        <w:left w:val="none" w:sz="0" w:space="0" w:color="auto"/>
                        <w:bottom w:val="none" w:sz="0" w:space="0" w:color="auto"/>
                        <w:right w:val="none" w:sz="0" w:space="0" w:color="auto"/>
                      </w:divBdr>
                    </w:div>
                  </w:divsChild>
                </w:div>
                <w:div w:id="300044728">
                  <w:marLeft w:val="0"/>
                  <w:marRight w:val="0"/>
                  <w:marTop w:val="0"/>
                  <w:marBottom w:val="0"/>
                  <w:divBdr>
                    <w:top w:val="single" w:sz="2" w:space="1" w:color="FFFFFF"/>
                    <w:left w:val="single" w:sz="2" w:space="12" w:color="FFFFFF"/>
                    <w:bottom w:val="single" w:sz="2" w:space="1" w:color="FFFFFF"/>
                    <w:right w:val="single" w:sz="2" w:space="4" w:color="FFFFFF"/>
                  </w:divBdr>
                  <w:divsChild>
                    <w:div w:id="1198741854">
                      <w:marLeft w:val="0"/>
                      <w:marRight w:val="0"/>
                      <w:marTop w:val="0"/>
                      <w:marBottom w:val="0"/>
                      <w:divBdr>
                        <w:top w:val="none" w:sz="0" w:space="0" w:color="auto"/>
                        <w:left w:val="none" w:sz="0" w:space="0" w:color="auto"/>
                        <w:bottom w:val="none" w:sz="0" w:space="0" w:color="auto"/>
                        <w:right w:val="none" w:sz="0" w:space="0" w:color="auto"/>
                      </w:divBdr>
                    </w:div>
                  </w:divsChild>
                </w:div>
                <w:div w:id="695886091">
                  <w:marLeft w:val="0"/>
                  <w:marRight w:val="0"/>
                  <w:marTop w:val="0"/>
                  <w:marBottom w:val="0"/>
                  <w:divBdr>
                    <w:top w:val="single" w:sz="2" w:space="1" w:color="FFFFFF"/>
                    <w:left w:val="single" w:sz="2" w:space="12" w:color="FFFFFF"/>
                    <w:bottom w:val="single" w:sz="2" w:space="1" w:color="FFFFFF"/>
                    <w:right w:val="single" w:sz="2" w:space="4" w:color="FFFFFF"/>
                  </w:divBdr>
                  <w:divsChild>
                    <w:div w:id="500002311">
                      <w:marLeft w:val="0"/>
                      <w:marRight w:val="0"/>
                      <w:marTop w:val="0"/>
                      <w:marBottom w:val="0"/>
                      <w:divBdr>
                        <w:top w:val="none" w:sz="0" w:space="0" w:color="auto"/>
                        <w:left w:val="none" w:sz="0" w:space="0" w:color="auto"/>
                        <w:bottom w:val="none" w:sz="0" w:space="0" w:color="auto"/>
                        <w:right w:val="none" w:sz="0" w:space="0" w:color="auto"/>
                      </w:divBdr>
                    </w:div>
                  </w:divsChild>
                </w:div>
                <w:div w:id="1636178353">
                  <w:marLeft w:val="0"/>
                  <w:marRight w:val="0"/>
                  <w:marTop w:val="0"/>
                  <w:marBottom w:val="0"/>
                  <w:divBdr>
                    <w:top w:val="single" w:sz="2" w:space="1" w:color="FFFFFF"/>
                    <w:left w:val="single" w:sz="2" w:space="12" w:color="FFFFFF"/>
                    <w:bottom w:val="single" w:sz="2" w:space="4" w:color="FFFFFF"/>
                    <w:right w:val="single" w:sz="2" w:space="4" w:color="FFFFFF"/>
                  </w:divBdr>
                  <w:divsChild>
                    <w:div w:id="2246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7880">
          <w:marLeft w:val="0"/>
          <w:marRight w:val="0"/>
          <w:marTop w:val="0"/>
          <w:marBottom w:val="335"/>
          <w:divBdr>
            <w:top w:val="none" w:sz="0" w:space="0" w:color="auto"/>
            <w:left w:val="none" w:sz="0" w:space="0" w:color="auto"/>
            <w:bottom w:val="none" w:sz="0" w:space="0" w:color="auto"/>
            <w:right w:val="none" w:sz="0" w:space="0" w:color="auto"/>
          </w:divBdr>
          <w:divsChild>
            <w:div w:id="51585475">
              <w:marLeft w:val="0"/>
              <w:marRight w:val="0"/>
              <w:marTop w:val="0"/>
              <w:marBottom w:val="0"/>
              <w:divBdr>
                <w:top w:val="none" w:sz="0" w:space="0" w:color="auto"/>
                <w:left w:val="none" w:sz="0" w:space="0" w:color="auto"/>
                <w:bottom w:val="none" w:sz="0" w:space="0" w:color="auto"/>
                <w:right w:val="none" w:sz="0" w:space="0" w:color="auto"/>
              </w:divBdr>
              <w:divsChild>
                <w:div w:id="115754675">
                  <w:marLeft w:val="0"/>
                  <w:marRight w:val="0"/>
                  <w:marTop w:val="0"/>
                  <w:marBottom w:val="0"/>
                  <w:divBdr>
                    <w:top w:val="single" w:sz="2" w:space="4" w:color="FFFFFF"/>
                    <w:left w:val="single" w:sz="2" w:space="12" w:color="FFFFFF"/>
                    <w:bottom w:val="single" w:sz="2" w:space="1" w:color="FFFFFF"/>
                    <w:right w:val="single" w:sz="2" w:space="4" w:color="FFFFFF"/>
                  </w:divBdr>
                  <w:divsChild>
                    <w:div w:id="1424912869">
                      <w:marLeft w:val="0"/>
                      <w:marRight w:val="0"/>
                      <w:marTop w:val="0"/>
                      <w:marBottom w:val="0"/>
                      <w:divBdr>
                        <w:top w:val="none" w:sz="0" w:space="0" w:color="auto"/>
                        <w:left w:val="none" w:sz="0" w:space="0" w:color="auto"/>
                        <w:bottom w:val="none" w:sz="0" w:space="0" w:color="auto"/>
                        <w:right w:val="none" w:sz="0" w:space="0" w:color="auto"/>
                      </w:divBdr>
                    </w:div>
                  </w:divsChild>
                </w:div>
                <w:div w:id="1323893058">
                  <w:marLeft w:val="0"/>
                  <w:marRight w:val="0"/>
                  <w:marTop w:val="0"/>
                  <w:marBottom w:val="0"/>
                  <w:divBdr>
                    <w:top w:val="single" w:sz="2" w:space="1" w:color="FFFFFF"/>
                    <w:left w:val="single" w:sz="2" w:space="12" w:color="FFFFFF"/>
                    <w:bottom w:val="single" w:sz="2" w:space="1" w:color="FFFFFF"/>
                    <w:right w:val="single" w:sz="2" w:space="4" w:color="FFFFFF"/>
                  </w:divBdr>
                  <w:divsChild>
                    <w:div w:id="1792284579">
                      <w:marLeft w:val="0"/>
                      <w:marRight w:val="0"/>
                      <w:marTop w:val="0"/>
                      <w:marBottom w:val="0"/>
                      <w:divBdr>
                        <w:top w:val="none" w:sz="0" w:space="0" w:color="auto"/>
                        <w:left w:val="none" w:sz="0" w:space="0" w:color="auto"/>
                        <w:bottom w:val="none" w:sz="0" w:space="0" w:color="auto"/>
                        <w:right w:val="none" w:sz="0" w:space="0" w:color="auto"/>
                      </w:divBdr>
                    </w:div>
                  </w:divsChild>
                </w:div>
                <w:div w:id="1924678735">
                  <w:marLeft w:val="0"/>
                  <w:marRight w:val="0"/>
                  <w:marTop w:val="0"/>
                  <w:marBottom w:val="0"/>
                  <w:divBdr>
                    <w:top w:val="single" w:sz="2" w:space="1" w:color="FFFFFF"/>
                    <w:left w:val="single" w:sz="2" w:space="12" w:color="FFFFFF"/>
                    <w:bottom w:val="single" w:sz="2" w:space="1" w:color="FFFFFF"/>
                    <w:right w:val="single" w:sz="2" w:space="4" w:color="FFFFFF"/>
                  </w:divBdr>
                  <w:divsChild>
                    <w:div w:id="1115641191">
                      <w:marLeft w:val="0"/>
                      <w:marRight w:val="0"/>
                      <w:marTop w:val="0"/>
                      <w:marBottom w:val="0"/>
                      <w:divBdr>
                        <w:top w:val="none" w:sz="0" w:space="0" w:color="auto"/>
                        <w:left w:val="none" w:sz="0" w:space="0" w:color="auto"/>
                        <w:bottom w:val="none" w:sz="0" w:space="0" w:color="auto"/>
                        <w:right w:val="none" w:sz="0" w:space="0" w:color="auto"/>
                      </w:divBdr>
                    </w:div>
                  </w:divsChild>
                </w:div>
                <w:div w:id="1760711418">
                  <w:marLeft w:val="0"/>
                  <w:marRight w:val="0"/>
                  <w:marTop w:val="0"/>
                  <w:marBottom w:val="0"/>
                  <w:divBdr>
                    <w:top w:val="single" w:sz="2" w:space="1" w:color="FFFFFF"/>
                    <w:left w:val="single" w:sz="2" w:space="12" w:color="FFFFFF"/>
                    <w:bottom w:val="single" w:sz="2" w:space="1" w:color="FFFFFF"/>
                    <w:right w:val="single" w:sz="2" w:space="4" w:color="FFFFFF"/>
                  </w:divBdr>
                  <w:divsChild>
                    <w:div w:id="499665154">
                      <w:marLeft w:val="0"/>
                      <w:marRight w:val="0"/>
                      <w:marTop w:val="0"/>
                      <w:marBottom w:val="0"/>
                      <w:divBdr>
                        <w:top w:val="none" w:sz="0" w:space="0" w:color="auto"/>
                        <w:left w:val="none" w:sz="0" w:space="0" w:color="auto"/>
                        <w:bottom w:val="none" w:sz="0" w:space="0" w:color="auto"/>
                        <w:right w:val="none" w:sz="0" w:space="0" w:color="auto"/>
                      </w:divBdr>
                    </w:div>
                  </w:divsChild>
                </w:div>
                <w:div w:id="1941208831">
                  <w:marLeft w:val="0"/>
                  <w:marRight w:val="0"/>
                  <w:marTop w:val="0"/>
                  <w:marBottom w:val="0"/>
                  <w:divBdr>
                    <w:top w:val="single" w:sz="2" w:space="1" w:color="FFFFFF"/>
                    <w:left w:val="single" w:sz="2" w:space="12" w:color="FFFFFF"/>
                    <w:bottom w:val="single" w:sz="2" w:space="1" w:color="FFFFFF"/>
                    <w:right w:val="single" w:sz="2" w:space="4" w:color="FFFFFF"/>
                  </w:divBdr>
                  <w:divsChild>
                    <w:div w:id="1434588024">
                      <w:marLeft w:val="0"/>
                      <w:marRight w:val="0"/>
                      <w:marTop w:val="0"/>
                      <w:marBottom w:val="0"/>
                      <w:divBdr>
                        <w:top w:val="none" w:sz="0" w:space="0" w:color="auto"/>
                        <w:left w:val="none" w:sz="0" w:space="0" w:color="auto"/>
                        <w:bottom w:val="none" w:sz="0" w:space="0" w:color="auto"/>
                        <w:right w:val="none" w:sz="0" w:space="0" w:color="auto"/>
                      </w:divBdr>
                    </w:div>
                  </w:divsChild>
                </w:div>
                <w:div w:id="1059326314">
                  <w:marLeft w:val="0"/>
                  <w:marRight w:val="0"/>
                  <w:marTop w:val="0"/>
                  <w:marBottom w:val="0"/>
                  <w:divBdr>
                    <w:top w:val="single" w:sz="2" w:space="1" w:color="FFFFFF"/>
                    <w:left w:val="single" w:sz="2" w:space="12" w:color="FFFFFF"/>
                    <w:bottom w:val="single" w:sz="2" w:space="1" w:color="FFFFFF"/>
                    <w:right w:val="single" w:sz="2" w:space="4" w:color="FFFFFF"/>
                  </w:divBdr>
                  <w:divsChild>
                    <w:div w:id="507671975">
                      <w:marLeft w:val="0"/>
                      <w:marRight w:val="0"/>
                      <w:marTop w:val="0"/>
                      <w:marBottom w:val="0"/>
                      <w:divBdr>
                        <w:top w:val="none" w:sz="0" w:space="0" w:color="auto"/>
                        <w:left w:val="none" w:sz="0" w:space="0" w:color="auto"/>
                        <w:bottom w:val="none" w:sz="0" w:space="0" w:color="auto"/>
                        <w:right w:val="none" w:sz="0" w:space="0" w:color="auto"/>
                      </w:divBdr>
                    </w:div>
                  </w:divsChild>
                </w:div>
                <w:div w:id="1514762637">
                  <w:marLeft w:val="0"/>
                  <w:marRight w:val="0"/>
                  <w:marTop w:val="0"/>
                  <w:marBottom w:val="0"/>
                  <w:divBdr>
                    <w:top w:val="single" w:sz="2" w:space="1" w:color="FFFFFF"/>
                    <w:left w:val="single" w:sz="2" w:space="12" w:color="FFFFFF"/>
                    <w:bottom w:val="single" w:sz="2" w:space="1" w:color="FFFFFF"/>
                    <w:right w:val="single" w:sz="2" w:space="4" w:color="FFFFFF"/>
                  </w:divBdr>
                  <w:divsChild>
                    <w:div w:id="906915023">
                      <w:marLeft w:val="0"/>
                      <w:marRight w:val="0"/>
                      <w:marTop w:val="0"/>
                      <w:marBottom w:val="0"/>
                      <w:divBdr>
                        <w:top w:val="none" w:sz="0" w:space="0" w:color="auto"/>
                        <w:left w:val="none" w:sz="0" w:space="0" w:color="auto"/>
                        <w:bottom w:val="none" w:sz="0" w:space="0" w:color="auto"/>
                        <w:right w:val="none" w:sz="0" w:space="0" w:color="auto"/>
                      </w:divBdr>
                    </w:div>
                  </w:divsChild>
                </w:div>
                <w:div w:id="1021591474">
                  <w:marLeft w:val="0"/>
                  <w:marRight w:val="0"/>
                  <w:marTop w:val="0"/>
                  <w:marBottom w:val="0"/>
                  <w:divBdr>
                    <w:top w:val="single" w:sz="2" w:space="1" w:color="FFFFFF"/>
                    <w:left w:val="single" w:sz="2" w:space="12" w:color="FFFFFF"/>
                    <w:bottom w:val="single" w:sz="2" w:space="1" w:color="FFFFFF"/>
                    <w:right w:val="single" w:sz="2" w:space="4" w:color="FFFFFF"/>
                  </w:divBdr>
                  <w:divsChild>
                    <w:div w:id="1760128783">
                      <w:marLeft w:val="0"/>
                      <w:marRight w:val="0"/>
                      <w:marTop w:val="0"/>
                      <w:marBottom w:val="0"/>
                      <w:divBdr>
                        <w:top w:val="none" w:sz="0" w:space="0" w:color="auto"/>
                        <w:left w:val="none" w:sz="0" w:space="0" w:color="auto"/>
                        <w:bottom w:val="none" w:sz="0" w:space="0" w:color="auto"/>
                        <w:right w:val="none" w:sz="0" w:space="0" w:color="auto"/>
                      </w:divBdr>
                    </w:div>
                  </w:divsChild>
                </w:div>
                <w:div w:id="555240974">
                  <w:marLeft w:val="0"/>
                  <w:marRight w:val="0"/>
                  <w:marTop w:val="0"/>
                  <w:marBottom w:val="0"/>
                  <w:divBdr>
                    <w:top w:val="single" w:sz="2" w:space="1" w:color="FFFFFF"/>
                    <w:left w:val="single" w:sz="2" w:space="12" w:color="FFFFFF"/>
                    <w:bottom w:val="single" w:sz="2" w:space="1" w:color="FFFFFF"/>
                    <w:right w:val="single" w:sz="2" w:space="4" w:color="FFFFFF"/>
                  </w:divBdr>
                  <w:divsChild>
                    <w:div w:id="559361672">
                      <w:marLeft w:val="0"/>
                      <w:marRight w:val="0"/>
                      <w:marTop w:val="0"/>
                      <w:marBottom w:val="0"/>
                      <w:divBdr>
                        <w:top w:val="none" w:sz="0" w:space="0" w:color="auto"/>
                        <w:left w:val="none" w:sz="0" w:space="0" w:color="auto"/>
                        <w:bottom w:val="none" w:sz="0" w:space="0" w:color="auto"/>
                        <w:right w:val="none" w:sz="0" w:space="0" w:color="auto"/>
                      </w:divBdr>
                    </w:div>
                  </w:divsChild>
                </w:div>
                <w:div w:id="1840919949">
                  <w:marLeft w:val="0"/>
                  <w:marRight w:val="0"/>
                  <w:marTop w:val="0"/>
                  <w:marBottom w:val="0"/>
                  <w:divBdr>
                    <w:top w:val="single" w:sz="2" w:space="1" w:color="FFFFFF"/>
                    <w:left w:val="single" w:sz="2" w:space="12" w:color="FFFFFF"/>
                    <w:bottom w:val="single" w:sz="2" w:space="1" w:color="FFFFFF"/>
                    <w:right w:val="single" w:sz="2" w:space="4" w:color="FFFFFF"/>
                  </w:divBdr>
                  <w:divsChild>
                    <w:div w:id="311328202">
                      <w:marLeft w:val="0"/>
                      <w:marRight w:val="0"/>
                      <w:marTop w:val="0"/>
                      <w:marBottom w:val="0"/>
                      <w:divBdr>
                        <w:top w:val="none" w:sz="0" w:space="0" w:color="auto"/>
                        <w:left w:val="none" w:sz="0" w:space="0" w:color="auto"/>
                        <w:bottom w:val="none" w:sz="0" w:space="0" w:color="auto"/>
                        <w:right w:val="none" w:sz="0" w:space="0" w:color="auto"/>
                      </w:divBdr>
                    </w:div>
                  </w:divsChild>
                </w:div>
                <w:div w:id="1543592827">
                  <w:marLeft w:val="0"/>
                  <w:marRight w:val="0"/>
                  <w:marTop w:val="0"/>
                  <w:marBottom w:val="0"/>
                  <w:divBdr>
                    <w:top w:val="single" w:sz="2" w:space="1" w:color="FFFFFF"/>
                    <w:left w:val="single" w:sz="2" w:space="12" w:color="FFFFFF"/>
                    <w:bottom w:val="single" w:sz="2" w:space="1" w:color="FFFFFF"/>
                    <w:right w:val="single" w:sz="2" w:space="4" w:color="FFFFFF"/>
                  </w:divBdr>
                  <w:divsChild>
                    <w:div w:id="107939442">
                      <w:marLeft w:val="0"/>
                      <w:marRight w:val="0"/>
                      <w:marTop w:val="0"/>
                      <w:marBottom w:val="0"/>
                      <w:divBdr>
                        <w:top w:val="none" w:sz="0" w:space="0" w:color="auto"/>
                        <w:left w:val="none" w:sz="0" w:space="0" w:color="auto"/>
                        <w:bottom w:val="none" w:sz="0" w:space="0" w:color="auto"/>
                        <w:right w:val="none" w:sz="0" w:space="0" w:color="auto"/>
                      </w:divBdr>
                    </w:div>
                  </w:divsChild>
                </w:div>
                <w:div w:id="1698240857">
                  <w:marLeft w:val="0"/>
                  <w:marRight w:val="0"/>
                  <w:marTop w:val="0"/>
                  <w:marBottom w:val="0"/>
                  <w:divBdr>
                    <w:top w:val="single" w:sz="2" w:space="1" w:color="FFFFFF"/>
                    <w:left w:val="single" w:sz="2" w:space="12" w:color="FFFFFF"/>
                    <w:bottom w:val="single" w:sz="2" w:space="4" w:color="FFFFFF"/>
                    <w:right w:val="single" w:sz="2" w:space="4" w:color="FFFFFF"/>
                  </w:divBdr>
                  <w:divsChild>
                    <w:div w:id="8443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6627">
          <w:marLeft w:val="0"/>
          <w:marRight w:val="0"/>
          <w:marTop w:val="0"/>
          <w:marBottom w:val="335"/>
          <w:divBdr>
            <w:top w:val="none" w:sz="0" w:space="0" w:color="auto"/>
            <w:left w:val="none" w:sz="0" w:space="0" w:color="auto"/>
            <w:bottom w:val="none" w:sz="0" w:space="0" w:color="auto"/>
            <w:right w:val="none" w:sz="0" w:space="0" w:color="auto"/>
          </w:divBdr>
          <w:divsChild>
            <w:div w:id="1276138957">
              <w:marLeft w:val="0"/>
              <w:marRight w:val="0"/>
              <w:marTop w:val="0"/>
              <w:marBottom w:val="0"/>
              <w:divBdr>
                <w:top w:val="none" w:sz="0" w:space="0" w:color="auto"/>
                <w:left w:val="none" w:sz="0" w:space="0" w:color="auto"/>
                <w:bottom w:val="none" w:sz="0" w:space="0" w:color="auto"/>
                <w:right w:val="none" w:sz="0" w:space="0" w:color="auto"/>
              </w:divBdr>
              <w:divsChild>
                <w:div w:id="1606116675">
                  <w:marLeft w:val="0"/>
                  <w:marRight w:val="0"/>
                  <w:marTop w:val="0"/>
                  <w:marBottom w:val="0"/>
                  <w:divBdr>
                    <w:top w:val="single" w:sz="2" w:space="4" w:color="FFFFFF"/>
                    <w:left w:val="single" w:sz="2" w:space="12" w:color="FFFFFF"/>
                    <w:bottom w:val="single" w:sz="2" w:space="1" w:color="FFFFFF"/>
                    <w:right w:val="single" w:sz="2" w:space="4" w:color="FFFFFF"/>
                  </w:divBdr>
                  <w:divsChild>
                    <w:div w:id="906376552">
                      <w:marLeft w:val="0"/>
                      <w:marRight w:val="0"/>
                      <w:marTop w:val="0"/>
                      <w:marBottom w:val="0"/>
                      <w:divBdr>
                        <w:top w:val="none" w:sz="0" w:space="0" w:color="auto"/>
                        <w:left w:val="none" w:sz="0" w:space="0" w:color="auto"/>
                        <w:bottom w:val="none" w:sz="0" w:space="0" w:color="auto"/>
                        <w:right w:val="none" w:sz="0" w:space="0" w:color="auto"/>
                      </w:divBdr>
                    </w:div>
                  </w:divsChild>
                </w:div>
                <w:div w:id="85076126">
                  <w:marLeft w:val="0"/>
                  <w:marRight w:val="0"/>
                  <w:marTop w:val="0"/>
                  <w:marBottom w:val="0"/>
                  <w:divBdr>
                    <w:top w:val="single" w:sz="2" w:space="1" w:color="FFFFFF"/>
                    <w:left w:val="single" w:sz="2" w:space="12" w:color="FFFFFF"/>
                    <w:bottom w:val="single" w:sz="2" w:space="1" w:color="FFFFFF"/>
                    <w:right w:val="single" w:sz="2" w:space="4" w:color="FFFFFF"/>
                  </w:divBdr>
                  <w:divsChild>
                    <w:div w:id="1650941095">
                      <w:marLeft w:val="0"/>
                      <w:marRight w:val="0"/>
                      <w:marTop w:val="0"/>
                      <w:marBottom w:val="0"/>
                      <w:divBdr>
                        <w:top w:val="none" w:sz="0" w:space="0" w:color="auto"/>
                        <w:left w:val="none" w:sz="0" w:space="0" w:color="auto"/>
                        <w:bottom w:val="none" w:sz="0" w:space="0" w:color="auto"/>
                        <w:right w:val="none" w:sz="0" w:space="0" w:color="auto"/>
                      </w:divBdr>
                    </w:div>
                  </w:divsChild>
                </w:div>
                <w:div w:id="506210121">
                  <w:marLeft w:val="0"/>
                  <w:marRight w:val="0"/>
                  <w:marTop w:val="0"/>
                  <w:marBottom w:val="0"/>
                  <w:divBdr>
                    <w:top w:val="single" w:sz="2" w:space="1" w:color="FFFFFF"/>
                    <w:left w:val="single" w:sz="2" w:space="12" w:color="FFFFFF"/>
                    <w:bottom w:val="single" w:sz="2" w:space="1" w:color="FFFFFF"/>
                    <w:right w:val="single" w:sz="2" w:space="4" w:color="FFFFFF"/>
                  </w:divBdr>
                  <w:divsChild>
                    <w:div w:id="957373841">
                      <w:marLeft w:val="0"/>
                      <w:marRight w:val="0"/>
                      <w:marTop w:val="0"/>
                      <w:marBottom w:val="0"/>
                      <w:divBdr>
                        <w:top w:val="none" w:sz="0" w:space="0" w:color="auto"/>
                        <w:left w:val="none" w:sz="0" w:space="0" w:color="auto"/>
                        <w:bottom w:val="none" w:sz="0" w:space="0" w:color="auto"/>
                        <w:right w:val="none" w:sz="0" w:space="0" w:color="auto"/>
                      </w:divBdr>
                    </w:div>
                  </w:divsChild>
                </w:div>
                <w:div w:id="1152407736">
                  <w:marLeft w:val="0"/>
                  <w:marRight w:val="0"/>
                  <w:marTop w:val="0"/>
                  <w:marBottom w:val="0"/>
                  <w:divBdr>
                    <w:top w:val="single" w:sz="2" w:space="1" w:color="FFFFFF"/>
                    <w:left w:val="single" w:sz="2" w:space="12" w:color="FFFFFF"/>
                    <w:bottom w:val="single" w:sz="2" w:space="1" w:color="FFFFFF"/>
                    <w:right w:val="single" w:sz="2" w:space="4" w:color="FFFFFF"/>
                  </w:divBdr>
                  <w:divsChild>
                    <w:div w:id="553929345">
                      <w:marLeft w:val="0"/>
                      <w:marRight w:val="0"/>
                      <w:marTop w:val="0"/>
                      <w:marBottom w:val="0"/>
                      <w:divBdr>
                        <w:top w:val="none" w:sz="0" w:space="0" w:color="auto"/>
                        <w:left w:val="none" w:sz="0" w:space="0" w:color="auto"/>
                        <w:bottom w:val="none" w:sz="0" w:space="0" w:color="auto"/>
                        <w:right w:val="none" w:sz="0" w:space="0" w:color="auto"/>
                      </w:divBdr>
                    </w:div>
                  </w:divsChild>
                </w:div>
                <w:div w:id="1546943463">
                  <w:marLeft w:val="0"/>
                  <w:marRight w:val="0"/>
                  <w:marTop w:val="0"/>
                  <w:marBottom w:val="0"/>
                  <w:divBdr>
                    <w:top w:val="single" w:sz="2" w:space="1" w:color="FFFFFF"/>
                    <w:left w:val="single" w:sz="2" w:space="12" w:color="FFFFFF"/>
                    <w:bottom w:val="single" w:sz="2" w:space="1" w:color="FFFFFF"/>
                    <w:right w:val="single" w:sz="2" w:space="4" w:color="FFFFFF"/>
                  </w:divBdr>
                  <w:divsChild>
                    <w:div w:id="526648443">
                      <w:marLeft w:val="0"/>
                      <w:marRight w:val="0"/>
                      <w:marTop w:val="0"/>
                      <w:marBottom w:val="0"/>
                      <w:divBdr>
                        <w:top w:val="none" w:sz="0" w:space="0" w:color="auto"/>
                        <w:left w:val="none" w:sz="0" w:space="0" w:color="auto"/>
                        <w:bottom w:val="none" w:sz="0" w:space="0" w:color="auto"/>
                        <w:right w:val="none" w:sz="0" w:space="0" w:color="auto"/>
                      </w:divBdr>
                    </w:div>
                  </w:divsChild>
                </w:div>
                <w:div w:id="180627711">
                  <w:marLeft w:val="0"/>
                  <w:marRight w:val="0"/>
                  <w:marTop w:val="0"/>
                  <w:marBottom w:val="0"/>
                  <w:divBdr>
                    <w:top w:val="single" w:sz="2" w:space="1" w:color="FFFFFF"/>
                    <w:left w:val="single" w:sz="2" w:space="12" w:color="FFFFFF"/>
                    <w:bottom w:val="single" w:sz="2" w:space="1" w:color="FFFFFF"/>
                    <w:right w:val="single" w:sz="2" w:space="4" w:color="FFFFFF"/>
                  </w:divBdr>
                  <w:divsChild>
                    <w:div w:id="1772433288">
                      <w:marLeft w:val="0"/>
                      <w:marRight w:val="0"/>
                      <w:marTop w:val="0"/>
                      <w:marBottom w:val="0"/>
                      <w:divBdr>
                        <w:top w:val="none" w:sz="0" w:space="0" w:color="auto"/>
                        <w:left w:val="none" w:sz="0" w:space="0" w:color="auto"/>
                        <w:bottom w:val="none" w:sz="0" w:space="0" w:color="auto"/>
                        <w:right w:val="none" w:sz="0" w:space="0" w:color="auto"/>
                      </w:divBdr>
                    </w:div>
                  </w:divsChild>
                </w:div>
                <w:div w:id="358237153">
                  <w:marLeft w:val="0"/>
                  <w:marRight w:val="0"/>
                  <w:marTop w:val="0"/>
                  <w:marBottom w:val="0"/>
                  <w:divBdr>
                    <w:top w:val="single" w:sz="2" w:space="1" w:color="FFFFFF"/>
                    <w:left w:val="single" w:sz="2" w:space="12" w:color="FFFFFF"/>
                    <w:bottom w:val="single" w:sz="2" w:space="1" w:color="FFFFFF"/>
                    <w:right w:val="single" w:sz="2" w:space="4" w:color="FFFFFF"/>
                  </w:divBdr>
                  <w:divsChild>
                    <w:div w:id="1237590299">
                      <w:marLeft w:val="0"/>
                      <w:marRight w:val="0"/>
                      <w:marTop w:val="0"/>
                      <w:marBottom w:val="0"/>
                      <w:divBdr>
                        <w:top w:val="none" w:sz="0" w:space="0" w:color="auto"/>
                        <w:left w:val="none" w:sz="0" w:space="0" w:color="auto"/>
                        <w:bottom w:val="none" w:sz="0" w:space="0" w:color="auto"/>
                        <w:right w:val="none" w:sz="0" w:space="0" w:color="auto"/>
                      </w:divBdr>
                    </w:div>
                  </w:divsChild>
                </w:div>
                <w:div w:id="517234008">
                  <w:marLeft w:val="0"/>
                  <w:marRight w:val="0"/>
                  <w:marTop w:val="0"/>
                  <w:marBottom w:val="0"/>
                  <w:divBdr>
                    <w:top w:val="single" w:sz="2" w:space="1" w:color="FFFFFF"/>
                    <w:left w:val="single" w:sz="2" w:space="12" w:color="FFFFFF"/>
                    <w:bottom w:val="single" w:sz="2" w:space="1" w:color="FFFFFF"/>
                    <w:right w:val="single" w:sz="2" w:space="4" w:color="FFFFFF"/>
                  </w:divBdr>
                  <w:divsChild>
                    <w:div w:id="433132790">
                      <w:marLeft w:val="0"/>
                      <w:marRight w:val="0"/>
                      <w:marTop w:val="0"/>
                      <w:marBottom w:val="0"/>
                      <w:divBdr>
                        <w:top w:val="none" w:sz="0" w:space="0" w:color="auto"/>
                        <w:left w:val="none" w:sz="0" w:space="0" w:color="auto"/>
                        <w:bottom w:val="none" w:sz="0" w:space="0" w:color="auto"/>
                        <w:right w:val="none" w:sz="0" w:space="0" w:color="auto"/>
                      </w:divBdr>
                    </w:div>
                  </w:divsChild>
                </w:div>
                <w:div w:id="1909530806">
                  <w:marLeft w:val="0"/>
                  <w:marRight w:val="0"/>
                  <w:marTop w:val="0"/>
                  <w:marBottom w:val="0"/>
                  <w:divBdr>
                    <w:top w:val="single" w:sz="2" w:space="1" w:color="FFFFFF"/>
                    <w:left w:val="single" w:sz="2" w:space="12" w:color="FFFFFF"/>
                    <w:bottom w:val="single" w:sz="2" w:space="1" w:color="FFFFFF"/>
                    <w:right w:val="single" w:sz="2" w:space="4" w:color="FFFFFF"/>
                  </w:divBdr>
                  <w:divsChild>
                    <w:div w:id="725226957">
                      <w:marLeft w:val="0"/>
                      <w:marRight w:val="0"/>
                      <w:marTop w:val="0"/>
                      <w:marBottom w:val="0"/>
                      <w:divBdr>
                        <w:top w:val="none" w:sz="0" w:space="0" w:color="auto"/>
                        <w:left w:val="none" w:sz="0" w:space="0" w:color="auto"/>
                        <w:bottom w:val="none" w:sz="0" w:space="0" w:color="auto"/>
                        <w:right w:val="none" w:sz="0" w:space="0" w:color="auto"/>
                      </w:divBdr>
                    </w:div>
                  </w:divsChild>
                </w:div>
                <w:div w:id="1583223261">
                  <w:marLeft w:val="0"/>
                  <w:marRight w:val="0"/>
                  <w:marTop w:val="0"/>
                  <w:marBottom w:val="0"/>
                  <w:divBdr>
                    <w:top w:val="single" w:sz="2" w:space="1" w:color="FFFFFF"/>
                    <w:left w:val="single" w:sz="2" w:space="12" w:color="FFFFFF"/>
                    <w:bottom w:val="single" w:sz="2" w:space="1" w:color="FFFFFF"/>
                    <w:right w:val="single" w:sz="2" w:space="4" w:color="FFFFFF"/>
                  </w:divBdr>
                  <w:divsChild>
                    <w:div w:id="90322600">
                      <w:marLeft w:val="0"/>
                      <w:marRight w:val="0"/>
                      <w:marTop w:val="0"/>
                      <w:marBottom w:val="0"/>
                      <w:divBdr>
                        <w:top w:val="none" w:sz="0" w:space="0" w:color="auto"/>
                        <w:left w:val="none" w:sz="0" w:space="0" w:color="auto"/>
                        <w:bottom w:val="none" w:sz="0" w:space="0" w:color="auto"/>
                        <w:right w:val="none" w:sz="0" w:space="0" w:color="auto"/>
                      </w:divBdr>
                    </w:div>
                  </w:divsChild>
                </w:div>
                <w:div w:id="782959717">
                  <w:marLeft w:val="0"/>
                  <w:marRight w:val="0"/>
                  <w:marTop w:val="0"/>
                  <w:marBottom w:val="0"/>
                  <w:divBdr>
                    <w:top w:val="single" w:sz="2" w:space="1" w:color="FFFFFF"/>
                    <w:left w:val="single" w:sz="2" w:space="12" w:color="FFFFFF"/>
                    <w:bottom w:val="single" w:sz="2" w:space="1" w:color="FFFFFF"/>
                    <w:right w:val="single" w:sz="2" w:space="4" w:color="FFFFFF"/>
                  </w:divBdr>
                  <w:divsChild>
                    <w:div w:id="1275596132">
                      <w:marLeft w:val="0"/>
                      <w:marRight w:val="0"/>
                      <w:marTop w:val="0"/>
                      <w:marBottom w:val="0"/>
                      <w:divBdr>
                        <w:top w:val="none" w:sz="0" w:space="0" w:color="auto"/>
                        <w:left w:val="none" w:sz="0" w:space="0" w:color="auto"/>
                        <w:bottom w:val="none" w:sz="0" w:space="0" w:color="auto"/>
                        <w:right w:val="none" w:sz="0" w:space="0" w:color="auto"/>
                      </w:divBdr>
                    </w:div>
                  </w:divsChild>
                </w:div>
                <w:div w:id="942616016">
                  <w:marLeft w:val="0"/>
                  <w:marRight w:val="0"/>
                  <w:marTop w:val="0"/>
                  <w:marBottom w:val="0"/>
                  <w:divBdr>
                    <w:top w:val="single" w:sz="2" w:space="1" w:color="FFFFFF"/>
                    <w:left w:val="single" w:sz="2" w:space="12" w:color="FFFFFF"/>
                    <w:bottom w:val="single" w:sz="2" w:space="1" w:color="FFFFFF"/>
                    <w:right w:val="single" w:sz="2" w:space="4" w:color="FFFFFF"/>
                  </w:divBdr>
                  <w:divsChild>
                    <w:div w:id="247420852">
                      <w:marLeft w:val="0"/>
                      <w:marRight w:val="0"/>
                      <w:marTop w:val="0"/>
                      <w:marBottom w:val="0"/>
                      <w:divBdr>
                        <w:top w:val="none" w:sz="0" w:space="0" w:color="auto"/>
                        <w:left w:val="none" w:sz="0" w:space="0" w:color="auto"/>
                        <w:bottom w:val="none" w:sz="0" w:space="0" w:color="auto"/>
                        <w:right w:val="none" w:sz="0" w:space="0" w:color="auto"/>
                      </w:divBdr>
                    </w:div>
                  </w:divsChild>
                </w:div>
                <w:div w:id="395713380">
                  <w:marLeft w:val="0"/>
                  <w:marRight w:val="0"/>
                  <w:marTop w:val="0"/>
                  <w:marBottom w:val="0"/>
                  <w:divBdr>
                    <w:top w:val="single" w:sz="2" w:space="1" w:color="FFFFFF"/>
                    <w:left w:val="single" w:sz="2" w:space="12" w:color="FFFFFF"/>
                    <w:bottom w:val="single" w:sz="2" w:space="1" w:color="FFFFFF"/>
                    <w:right w:val="single" w:sz="2" w:space="4" w:color="FFFFFF"/>
                  </w:divBdr>
                  <w:divsChild>
                    <w:div w:id="652561374">
                      <w:marLeft w:val="0"/>
                      <w:marRight w:val="0"/>
                      <w:marTop w:val="0"/>
                      <w:marBottom w:val="0"/>
                      <w:divBdr>
                        <w:top w:val="none" w:sz="0" w:space="0" w:color="auto"/>
                        <w:left w:val="none" w:sz="0" w:space="0" w:color="auto"/>
                        <w:bottom w:val="none" w:sz="0" w:space="0" w:color="auto"/>
                        <w:right w:val="none" w:sz="0" w:space="0" w:color="auto"/>
                      </w:divBdr>
                    </w:div>
                  </w:divsChild>
                </w:div>
                <w:div w:id="496969131">
                  <w:marLeft w:val="0"/>
                  <w:marRight w:val="0"/>
                  <w:marTop w:val="0"/>
                  <w:marBottom w:val="0"/>
                  <w:divBdr>
                    <w:top w:val="single" w:sz="2" w:space="1" w:color="FFFFFF"/>
                    <w:left w:val="single" w:sz="2" w:space="12" w:color="FFFFFF"/>
                    <w:bottom w:val="single" w:sz="2" w:space="1" w:color="FFFFFF"/>
                    <w:right w:val="single" w:sz="2" w:space="4" w:color="FFFFFF"/>
                  </w:divBdr>
                  <w:divsChild>
                    <w:div w:id="1539049273">
                      <w:marLeft w:val="0"/>
                      <w:marRight w:val="0"/>
                      <w:marTop w:val="0"/>
                      <w:marBottom w:val="0"/>
                      <w:divBdr>
                        <w:top w:val="none" w:sz="0" w:space="0" w:color="auto"/>
                        <w:left w:val="none" w:sz="0" w:space="0" w:color="auto"/>
                        <w:bottom w:val="none" w:sz="0" w:space="0" w:color="auto"/>
                        <w:right w:val="none" w:sz="0" w:space="0" w:color="auto"/>
                      </w:divBdr>
                    </w:div>
                  </w:divsChild>
                </w:div>
                <w:div w:id="417101239">
                  <w:marLeft w:val="0"/>
                  <w:marRight w:val="0"/>
                  <w:marTop w:val="0"/>
                  <w:marBottom w:val="0"/>
                  <w:divBdr>
                    <w:top w:val="single" w:sz="2" w:space="1" w:color="FFFFFF"/>
                    <w:left w:val="single" w:sz="2" w:space="12" w:color="FFFFFF"/>
                    <w:bottom w:val="single" w:sz="2" w:space="1" w:color="FFFFFF"/>
                    <w:right w:val="single" w:sz="2" w:space="4" w:color="FFFFFF"/>
                  </w:divBdr>
                  <w:divsChild>
                    <w:div w:id="548537912">
                      <w:marLeft w:val="0"/>
                      <w:marRight w:val="0"/>
                      <w:marTop w:val="0"/>
                      <w:marBottom w:val="0"/>
                      <w:divBdr>
                        <w:top w:val="none" w:sz="0" w:space="0" w:color="auto"/>
                        <w:left w:val="none" w:sz="0" w:space="0" w:color="auto"/>
                        <w:bottom w:val="none" w:sz="0" w:space="0" w:color="auto"/>
                        <w:right w:val="none" w:sz="0" w:space="0" w:color="auto"/>
                      </w:divBdr>
                    </w:div>
                  </w:divsChild>
                </w:div>
                <w:div w:id="1962219900">
                  <w:marLeft w:val="0"/>
                  <w:marRight w:val="0"/>
                  <w:marTop w:val="0"/>
                  <w:marBottom w:val="0"/>
                  <w:divBdr>
                    <w:top w:val="single" w:sz="2" w:space="1" w:color="FFFFFF"/>
                    <w:left w:val="single" w:sz="2" w:space="12" w:color="FFFFFF"/>
                    <w:bottom w:val="single" w:sz="2" w:space="1" w:color="FFFFFF"/>
                    <w:right w:val="single" w:sz="2" w:space="4" w:color="FFFFFF"/>
                  </w:divBdr>
                  <w:divsChild>
                    <w:div w:id="302202207">
                      <w:marLeft w:val="0"/>
                      <w:marRight w:val="0"/>
                      <w:marTop w:val="0"/>
                      <w:marBottom w:val="0"/>
                      <w:divBdr>
                        <w:top w:val="none" w:sz="0" w:space="0" w:color="auto"/>
                        <w:left w:val="none" w:sz="0" w:space="0" w:color="auto"/>
                        <w:bottom w:val="none" w:sz="0" w:space="0" w:color="auto"/>
                        <w:right w:val="none" w:sz="0" w:space="0" w:color="auto"/>
                      </w:divBdr>
                    </w:div>
                  </w:divsChild>
                </w:div>
                <w:div w:id="1102654073">
                  <w:marLeft w:val="0"/>
                  <w:marRight w:val="0"/>
                  <w:marTop w:val="0"/>
                  <w:marBottom w:val="0"/>
                  <w:divBdr>
                    <w:top w:val="single" w:sz="2" w:space="1" w:color="FFFFFF"/>
                    <w:left w:val="single" w:sz="2" w:space="12" w:color="FFFFFF"/>
                    <w:bottom w:val="single" w:sz="2" w:space="1" w:color="FFFFFF"/>
                    <w:right w:val="single" w:sz="2" w:space="4" w:color="FFFFFF"/>
                  </w:divBdr>
                  <w:divsChild>
                    <w:div w:id="1047221632">
                      <w:marLeft w:val="0"/>
                      <w:marRight w:val="0"/>
                      <w:marTop w:val="0"/>
                      <w:marBottom w:val="0"/>
                      <w:divBdr>
                        <w:top w:val="none" w:sz="0" w:space="0" w:color="auto"/>
                        <w:left w:val="none" w:sz="0" w:space="0" w:color="auto"/>
                        <w:bottom w:val="none" w:sz="0" w:space="0" w:color="auto"/>
                        <w:right w:val="none" w:sz="0" w:space="0" w:color="auto"/>
                      </w:divBdr>
                    </w:div>
                  </w:divsChild>
                </w:div>
                <w:div w:id="2117944454">
                  <w:marLeft w:val="0"/>
                  <w:marRight w:val="0"/>
                  <w:marTop w:val="0"/>
                  <w:marBottom w:val="0"/>
                  <w:divBdr>
                    <w:top w:val="single" w:sz="2" w:space="1" w:color="FFFFFF"/>
                    <w:left w:val="single" w:sz="2" w:space="12" w:color="FFFFFF"/>
                    <w:bottom w:val="single" w:sz="2" w:space="1" w:color="FFFFFF"/>
                    <w:right w:val="single" w:sz="2" w:space="4" w:color="FFFFFF"/>
                  </w:divBdr>
                  <w:divsChild>
                    <w:div w:id="1927763934">
                      <w:marLeft w:val="0"/>
                      <w:marRight w:val="0"/>
                      <w:marTop w:val="0"/>
                      <w:marBottom w:val="0"/>
                      <w:divBdr>
                        <w:top w:val="none" w:sz="0" w:space="0" w:color="auto"/>
                        <w:left w:val="none" w:sz="0" w:space="0" w:color="auto"/>
                        <w:bottom w:val="none" w:sz="0" w:space="0" w:color="auto"/>
                        <w:right w:val="none" w:sz="0" w:space="0" w:color="auto"/>
                      </w:divBdr>
                    </w:div>
                  </w:divsChild>
                </w:div>
                <w:div w:id="1913734676">
                  <w:marLeft w:val="0"/>
                  <w:marRight w:val="0"/>
                  <w:marTop w:val="0"/>
                  <w:marBottom w:val="0"/>
                  <w:divBdr>
                    <w:top w:val="single" w:sz="2" w:space="1" w:color="FFFFFF"/>
                    <w:left w:val="single" w:sz="2" w:space="12" w:color="FFFFFF"/>
                    <w:bottom w:val="single" w:sz="2" w:space="1" w:color="FFFFFF"/>
                    <w:right w:val="single" w:sz="2" w:space="4" w:color="FFFFFF"/>
                  </w:divBdr>
                  <w:divsChild>
                    <w:div w:id="2003006909">
                      <w:marLeft w:val="0"/>
                      <w:marRight w:val="0"/>
                      <w:marTop w:val="0"/>
                      <w:marBottom w:val="0"/>
                      <w:divBdr>
                        <w:top w:val="none" w:sz="0" w:space="0" w:color="auto"/>
                        <w:left w:val="none" w:sz="0" w:space="0" w:color="auto"/>
                        <w:bottom w:val="none" w:sz="0" w:space="0" w:color="auto"/>
                        <w:right w:val="none" w:sz="0" w:space="0" w:color="auto"/>
                      </w:divBdr>
                    </w:div>
                  </w:divsChild>
                </w:div>
                <w:div w:id="516234966">
                  <w:marLeft w:val="0"/>
                  <w:marRight w:val="0"/>
                  <w:marTop w:val="0"/>
                  <w:marBottom w:val="0"/>
                  <w:divBdr>
                    <w:top w:val="single" w:sz="2" w:space="1" w:color="FFFFFF"/>
                    <w:left w:val="single" w:sz="2" w:space="12" w:color="FFFFFF"/>
                    <w:bottom w:val="single" w:sz="2" w:space="1" w:color="FFFFFF"/>
                    <w:right w:val="single" w:sz="2" w:space="4" w:color="FFFFFF"/>
                  </w:divBdr>
                  <w:divsChild>
                    <w:div w:id="207304071">
                      <w:marLeft w:val="0"/>
                      <w:marRight w:val="0"/>
                      <w:marTop w:val="0"/>
                      <w:marBottom w:val="0"/>
                      <w:divBdr>
                        <w:top w:val="none" w:sz="0" w:space="0" w:color="auto"/>
                        <w:left w:val="none" w:sz="0" w:space="0" w:color="auto"/>
                        <w:bottom w:val="none" w:sz="0" w:space="0" w:color="auto"/>
                        <w:right w:val="none" w:sz="0" w:space="0" w:color="auto"/>
                      </w:divBdr>
                    </w:div>
                  </w:divsChild>
                </w:div>
                <w:div w:id="1008293500">
                  <w:marLeft w:val="0"/>
                  <w:marRight w:val="0"/>
                  <w:marTop w:val="0"/>
                  <w:marBottom w:val="0"/>
                  <w:divBdr>
                    <w:top w:val="single" w:sz="2" w:space="1" w:color="FFFFFF"/>
                    <w:left w:val="single" w:sz="2" w:space="12" w:color="FFFFFF"/>
                    <w:bottom w:val="single" w:sz="2" w:space="1" w:color="FFFFFF"/>
                    <w:right w:val="single" w:sz="2" w:space="4" w:color="FFFFFF"/>
                  </w:divBdr>
                  <w:divsChild>
                    <w:div w:id="439110352">
                      <w:marLeft w:val="0"/>
                      <w:marRight w:val="0"/>
                      <w:marTop w:val="0"/>
                      <w:marBottom w:val="0"/>
                      <w:divBdr>
                        <w:top w:val="none" w:sz="0" w:space="0" w:color="auto"/>
                        <w:left w:val="none" w:sz="0" w:space="0" w:color="auto"/>
                        <w:bottom w:val="none" w:sz="0" w:space="0" w:color="auto"/>
                        <w:right w:val="none" w:sz="0" w:space="0" w:color="auto"/>
                      </w:divBdr>
                    </w:div>
                  </w:divsChild>
                </w:div>
                <w:div w:id="135951497">
                  <w:marLeft w:val="0"/>
                  <w:marRight w:val="0"/>
                  <w:marTop w:val="0"/>
                  <w:marBottom w:val="0"/>
                  <w:divBdr>
                    <w:top w:val="single" w:sz="2" w:space="1" w:color="FFFFFF"/>
                    <w:left w:val="single" w:sz="2" w:space="12" w:color="FFFFFF"/>
                    <w:bottom w:val="single" w:sz="2" w:space="4" w:color="FFFFFF"/>
                    <w:right w:val="single" w:sz="2" w:space="4" w:color="FFFFFF"/>
                  </w:divBdr>
                  <w:divsChild>
                    <w:div w:id="1797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42">
          <w:marLeft w:val="0"/>
          <w:marRight w:val="0"/>
          <w:marTop w:val="0"/>
          <w:marBottom w:val="335"/>
          <w:divBdr>
            <w:top w:val="none" w:sz="0" w:space="0" w:color="auto"/>
            <w:left w:val="none" w:sz="0" w:space="0" w:color="auto"/>
            <w:bottom w:val="none" w:sz="0" w:space="0" w:color="auto"/>
            <w:right w:val="none" w:sz="0" w:space="0" w:color="auto"/>
          </w:divBdr>
          <w:divsChild>
            <w:div w:id="1897280983">
              <w:marLeft w:val="0"/>
              <w:marRight w:val="0"/>
              <w:marTop w:val="0"/>
              <w:marBottom w:val="0"/>
              <w:divBdr>
                <w:top w:val="none" w:sz="0" w:space="0" w:color="auto"/>
                <w:left w:val="none" w:sz="0" w:space="0" w:color="auto"/>
                <w:bottom w:val="none" w:sz="0" w:space="0" w:color="auto"/>
                <w:right w:val="none" w:sz="0" w:space="0" w:color="auto"/>
              </w:divBdr>
              <w:divsChild>
                <w:div w:id="529801145">
                  <w:marLeft w:val="0"/>
                  <w:marRight w:val="0"/>
                  <w:marTop w:val="0"/>
                  <w:marBottom w:val="0"/>
                  <w:divBdr>
                    <w:top w:val="single" w:sz="2" w:space="4" w:color="FFFFFF"/>
                    <w:left w:val="single" w:sz="2" w:space="12" w:color="FFFFFF"/>
                    <w:bottom w:val="single" w:sz="2" w:space="1" w:color="FFFFFF"/>
                    <w:right w:val="single" w:sz="2" w:space="4" w:color="FFFFFF"/>
                  </w:divBdr>
                  <w:divsChild>
                    <w:div w:id="1432123474">
                      <w:marLeft w:val="0"/>
                      <w:marRight w:val="0"/>
                      <w:marTop w:val="0"/>
                      <w:marBottom w:val="0"/>
                      <w:divBdr>
                        <w:top w:val="none" w:sz="0" w:space="0" w:color="auto"/>
                        <w:left w:val="none" w:sz="0" w:space="0" w:color="auto"/>
                        <w:bottom w:val="none" w:sz="0" w:space="0" w:color="auto"/>
                        <w:right w:val="none" w:sz="0" w:space="0" w:color="auto"/>
                      </w:divBdr>
                    </w:div>
                  </w:divsChild>
                </w:div>
                <w:div w:id="550963763">
                  <w:marLeft w:val="0"/>
                  <w:marRight w:val="0"/>
                  <w:marTop w:val="0"/>
                  <w:marBottom w:val="0"/>
                  <w:divBdr>
                    <w:top w:val="single" w:sz="2" w:space="1" w:color="FFFFFF"/>
                    <w:left w:val="single" w:sz="2" w:space="12" w:color="FFFFFF"/>
                    <w:bottom w:val="single" w:sz="2" w:space="1" w:color="FFFFFF"/>
                    <w:right w:val="single" w:sz="2" w:space="4" w:color="FFFFFF"/>
                  </w:divBdr>
                  <w:divsChild>
                    <w:div w:id="271713871">
                      <w:marLeft w:val="0"/>
                      <w:marRight w:val="0"/>
                      <w:marTop w:val="0"/>
                      <w:marBottom w:val="0"/>
                      <w:divBdr>
                        <w:top w:val="none" w:sz="0" w:space="0" w:color="auto"/>
                        <w:left w:val="none" w:sz="0" w:space="0" w:color="auto"/>
                        <w:bottom w:val="none" w:sz="0" w:space="0" w:color="auto"/>
                        <w:right w:val="none" w:sz="0" w:space="0" w:color="auto"/>
                      </w:divBdr>
                    </w:div>
                  </w:divsChild>
                </w:div>
                <w:div w:id="815299746">
                  <w:marLeft w:val="0"/>
                  <w:marRight w:val="0"/>
                  <w:marTop w:val="0"/>
                  <w:marBottom w:val="0"/>
                  <w:divBdr>
                    <w:top w:val="single" w:sz="2" w:space="1" w:color="FFFFFF"/>
                    <w:left w:val="single" w:sz="2" w:space="12" w:color="FFFFFF"/>
                    <w:bottom w:val="single" w:sz="2" w:space="1" w:color="FFFFFF"/>
                    <w:right w:val="single" w:sz="2" w:space="4" w:color="FFFFFF"/>
                  </w:divBdr>
                  <w:divsChild>
                    <w:div w:id="1571693328">
                      <w:marLeft w:val="0"/>
                      <w:marRight w:val="0"/>
                      <w:marTop w:val="0"/>
                      <w:marBottom w:val="0"/>
                      <w:divBdr>
                        <w:top w:val="none" w:sz="0" w:space="0" w:color="auto"/>
                        <w:left w:val="none" w:sz="0" w:space="0" w:color="auto"/>
                        <w:bottom w:val="none" w:sz="0" w:space="0" w:color="auto"/>
                        <w:right w:val="none" w:sz="0" w:space="0" w:color="auto"/>
                      </w:divBdr>
                    </w:div>
                  </w:divsChild>
                </w:div>
                <w:div w:id="2043510105">
                  <w:marLeft w:val="0"/>
                  <w:marRight w:val="0"/>
                  <w:marTop w:val="0"/>
                  <w:marBottom w:val="0"/>
                  <w:divBdr>
                    <w:top w:val="single" w:sz="2" w:space="1" w:color="FFFFFF"/>
                    <w:left w:val="single" w:sz="2" w:space="12" w:color="FFFFFF"/>
                    <w:bottom w:val="single" w:sz="2" w:space="1" w:color="FFFFFF"/>
                    <w:right w:val="single" w:sz="2" w:space="4" w:color="FFFFFF"/>
                  </w:divBdr>
                  <w:divsChild>
                    <w:div w:id="1946229722">
                      <w:marLeft w:val="0"/>
                      <w:marRight w:val="0"/>
                      <w:marTop w:val="0"/>
                      <w:marBottom w:val="0"/>
                      <w:divBdr>
                        <w:top w:val="none" w:sz="0" w:space="0" w:color="auto"/>
                        <w:left w:val="none" w:sz="0" w:space="0" w:color="auto"/>
                        <w:bottom w:val="none" w:sz="0" w:space="0" w:color="auto"/>
                        <w:right w:val="none" w:sz="0" w:space="0" w:color="auto"/>
                      </w:divBdr>
                    </w:div>
                  </w:divsChild>
                </w:div>
                <w:div w:id="1070889617">
                  <w:marLeft w:val="0"/>
                  <w:marRight w:val="0"/>
                  <w:marTop w:val="0"/>
                  <w:marBottom w:val="0"/>
                  <w:divBdr>
                    <w:top w:val="single" w:sz="2" w:space="1" w:color="FFFFFF"/>
                    <w:left w:val="single" w:sz="2" w:space="12" w:color="FFFFFF"/>
                    <w:bottom w:val="single" w:sz="2" w:space="1" w:color="FFFFFF"/>
                    <w:right w:val="single" w:sz="2" w:space="4" w:color="FFFFFF"/>
                  </w:divBdr>
                  <w:divsChild>
                    <w:div w:id="1889143130">
                      <w:marLeft w:val="0"/>
                      <w:marRight w:val="0"/>
                      <w:marTop w:val="0"/>
                      <w:marBottom w:val="0"/>
                      <w:divBdr>
                        <w:top w:val="none" w:sz="0" w:space="0" w:color="auto"/>
                        <w:left w:val="none" w:sz="0" w:space="0" w:color="auto"/>
                        <w:bottom w:val="none" w:sz="0" w:space="0" w:color="auto"/>
                        <w:right w:val="none" w:sz="0" w:space="0" w:color="auto"/>
                      </w:divBdr>
                    </w:div>
                  </w:divsChild>
                </w:div>
                <w:div w:id="1529366254">
                  <w:marLeft w:val="0"/>
                  <w:marRight w:val="0"/>
                  <w:marTop w:val="0"/>
                  <w:marBottom w:val="0"/>
                  <w:divBdr>
                    <w:top w:val="single" w:sz="2" w:space="1" w:color="FFFFFF"/>
                    <w:left w:val="single" w:sz="2" w:space="12" w:color="FFFFFF"/>
                    <w:bottom w:val="single" w:sz="2" w:space="1" w:color="FFFFFF"/>
                    <w:right w:val="single" w:sz="2" w:space="4" w:color="FFFFFF"/>
                  </w:divBdr>
                  <w:divsChild>
                    <w:div w:id="1090662716">
                      <w:marLeft w:val="0"/>
                      <w:marRight w:val="0"/>
                      <w:marTop w:val="0"/>
                      <w:marBottom w:val="0"/>
                      <w:divBdr>
                        <w:top w:val="none" w:sz="0" w:space="0" w:color="auto"/>
                        <w:left w:val="none" w:sz="0" w:space="0" w:color="auto"/>
                        <w:bottom w:val="none" w:sz="0" w:space="0" w:color="auto"/>
                        <w:right w:val="none" w:sz="0" w:space="0" w:color="auto"/>
                      </w:divBdr>
                    </w:div>
                  </w:divsChild>
                </w:div>
                <w:div w:id="937563087">
                  <w:marLeft w:val="0"/>
                  <w:marRight w:val="0"/>
                  <w:marTop w:val="0"/>
                  <w:marBottom w:val="0"/>
                  <w:divBdr>
                    <w:top w:val="single" w:sz="2" w:space="1" w:color="FFFFFF"/>
                    <w:left w:val="single" w:sz="2" w:space="12" w:color="FFFFFF"/>
                    <w:bottom w:val="single" w:sz="2" w:space="1" w:color="FFFFFF"/>
                    <w:right w:val="single" w:sz="2" w:space="4" w:color="FFFFFF"/>
                  </w:divBdr>
                  <w:divsChild>
                    <w:div w:id="974679653">
                      <w:marLeft w:val="0"/>
                      <w:marRight w:val="0"/>
                      <w:marTop w:val="0"/>
                      <w:marBottom w:val="0"/>
                      <w:divBdr>
                        <w:top w:val="none" w:sz="0" w:space="0" w:color="auto"/>
                        <w:left w:val="none" w:sz="0" w:space="0" w:color="auto"/>
                        <w:bottom w:val="none" w:sz="0" w:space="0" w:color="auto"/>
                        <w:right w:val="none" w:sz="0" w:space="0" w:color="auto"/>
                      </w:divBdr>
                    </w:div>
                  </w:divsChild>
                </w:div>
                <w:div w:id="804472323">
                  <w:marLeft w:val="0"/>
                  <w:marRight w:val="0"/>
                  <w:marTop w:val="0"/>
                  <w:marBottom w:val="0"/>
                  <w:divBdr>
                    <w:top w:val="single" w:sz="2" w:space="1" w:color="FFFFFF"/>
                    <w:left w:val="single" w:sz="2" w:space="12" w:color="FFFFFF"/>
                    <w:bottom w:val="single" w:sz="2" w:space="1" w:color="FFFFFF"/>
                    <w:right w:val="single" w:sz="2" w:space="4" w:color="FFFFFF"/>
                  </w:divBdr>
                  <w:divsChild>
                    <w:div w:id="127167503">
                      <w:marLeft w:val="0"/>
                      <w:marRight w:val="0"/>
                      <w:marTop w:val="0"/>
                      <w:marBottom w:val="0"/>
                      <w:divBdr>
                        <w:top w:val="none" w:sz="0" w:space="0" w:color="auto"/>
                        <w:left w:val="none" w:sz="0" w:space="0" w:color="auto"/>
                        <w:bottom w:val="none" w:sz="0" w:space="0" w:color="auto"/>
                        <w:right w:val="none" w:sz="0" w:space="0" w:color="auto"/>
                      </w:divBdr>
                    </w:div>
                  </w:divsChild>
                </w:div>
                <w:div w:id="2130345640">
                  <w:marLeft w:val="0"/>
                  <w:marRight w:val="0"/>
                  <w:marTop w:val="0"/>
                  <w:marBottom w:val="0"/>
                  <w:divBdr>
                    <w:top w:val="single" w:sz="2" w:space="1" w:color="FFFFFF"/>
                    <w:left w:val="single" w:sz="2" w:space="12" w:color="FFFFFF"/>
                    <w:bottom w:val="single" w:sz="2" w:space="1" w:color="FFFFFF"/>
                    <w:right w:val="single" w:sz="2" w:space="4" w:color="FFFFFF"/>
                  </w:divBdr>
                  <w:divsChild>
                    <w:div w:id="1807897319">
                      <w:marLeft w:val="0"/>
                      <w:marRight w:val="0"/>
                      <w:marTop w:val="0"/>
                      <w:marBottom w:val="0"/>
                      <w:divBdr>
                        <w:top w:val="none" w:sz="0" w:space="0" w:color="auto"/>
                        <w:left w:val="none" w:sz="0" w:space="0" w:color="auto"/>
                        <w:bottom w:val="none" w:sz="0" w:space="0" w:color="auto"/>
                        <w:right w:val="none" w:sz="0" w:space="0" w:color="auto"/>
                      </w:divBdr>
                    </w:div>
                  </w:divsChild>
                </w:div>
                <w:div w:id="1301812827">
                  <w:marLeft w:val="0"/>
                  <w:marRight w:val="0"/>
                  <w:marTop w:val="0"/>
                  <w:marBottom w:val="0"/>
                  <w:divBdr>
                    <w:top w:val="single" w:sz="2" w:space="1" w:color="FFFFFF"/>
                    <w:left w:val="single" w:sz="2" w:space="12" w:color="FFFFFF"/>
                    <w:bottom w:val="single" w:sz="2" w:space="1" w:color="FFFFFF"/>
                    <w:right w:val="single" w:sz="2" w:space="4" w:color="FFFFFF"/>
                  </w:divBdr>
                  <w:divsChild>
                    <w:div w:id="290986965">
                      <w:marLeft w:val="0"/>
                      <w:marRight w:val="0"/>
                      <w:marTop w:val="0"/>
                      <w:marBottom w:val="0"/>
                      <w:divBdr>
                        <w:top w:val="none" w:sz="0" w:space="0" w:color="auto"/>
                        <w:left w:val="none" w:sz="0" w:space="0" w:color="auto"/>
                        <w:bottom w:val="none" w:sz="0" w:space="0" w:color="auto"/>
                        <w:right w:val="none" w:sz="0" w:space="0" w:color="auto"/>
                      </w:divBdr>
                    </w:div>
                  </w:divsChild>
                </w:div>
                <w:div w:id="239294548">
                  <w:marLeft w:val="0"/>
                  <w:marRight w:val="0"/>
                  <w:marTop w:val="0"/>
                  <w:marBottom w:val="0"/>
                  <w:divBdr>
                    <w:top w:val="single" w:sz="2" w:space="1" w:color="FFFFFF"/>
                    <w:left w:val="single" w:sz="2" w:space="12" w:color="FFFFFF"/>
                    <w:bottom w:val="single" w:sz="2" w:space="1" w:color="FFFFFF"/>
                    <w:right w:val="single" w:sz="2" w:space="4" w:color="FFFFFF"/>
                  </w:divBdr>
                  <w:divsChild>
                    <w:div w:id="639187282">
                      <w:marLeft w:val="0"/>
                      <w:marRight w:val="0"/>
                      <w:marTop w:val="0"/>
                      <w:marBottom w:val="0"/>
                      <w:divBdr>
                        <w:top w:val="none" w:sz="0" w:space="0" w:color="auto"/>
                        <w:left w:val="none" w:sz="0" w:space="0" w:color="auto"/>
                        <w:bottom w:val="none" w:sz="0" w:space="0" w:color="auto"/>
                        <w:right w:val="none" w:sz="0" w:space="0" w:color="auto"/>
                      </w:divBdr>
                    </w:div>
                  </w:divsChild>
                </w:div>
                <w:div w:id="1247571062">
                  <w:marLeft w:val="0"/>
                  <w:marRight w:val="0"/>
                  <w:marTop w:val="0"/>
                  <w:marBottom w:val="0"/>
                  <w:divBdr>
                    <w:top w:val="single" w:sz="2" w:space="1" w:color="FFFFFF"/>
                    <w:left w:val="single" w:sz="2" w:space="12" w:color="FFFFFF"/>
                    <w:bottom w:val="single" w:sz="2" w:space="1" w:color="FFFFFF"/>
                    <w:right w:val="single" w:sz="2" w:space="4" w:color="FFFFFF"/>
                  </w:divBdr>
                  <w:divsChild>
                    <w:div w:id="559707880">
                      <w:marLeft w:val="0"/>
                      <w:marRight w:val="0"/>
                      <w:marTop w:val="0"/>
                      <w:marBottom w:val="0"/>
                      <w:divBdr>
                        <w:top w:val="none" w:sz="0" w:space="0" w:color="auto"/>
                        <w:left w:val="none" w:sz="0" w:space="0" w:color="auto"/>
                        <w:bottom w:val="none" w:sz="0" w:space="0" w:color="auto"/>
                        <w:right w:val="none" w:sz="0" w:space="0" w:color="auto"/>
                      </w:divBdr>
                    </w:div>
                  </w:divsChild>
                </w:div>
                <w:div w:id="1549493929">
                  <w:marLeft w:val="0"/>
                  <w:marRight w:val="0"/>
                  <w:marTop w:val="0"/>
                  <w:marBottom w:val="0"/>
                  <w:divBdr>
                    <w:top w:val="single" w:sz="2" w:space="1" w:color="FFFFFF"/>
                    <w:left w:val="single" w:sz="2" w:space="12" w:color="FFFFFF"/>
                    <w:bottom w:val="single" w:sz="2" w:space="1" w:color="FFFFFF"/>
                    <w:right w:val="single" w:sz="2" w:space="4" w:color="FFFFFF"/>
                  </w:divBdr>
                  <w:divsChild>
                    <w:div w:id="636570338">
                      <w:marLeft w:val="0"/>
                      <w:marRight w:val="0"/>
                      <w:marTop w:val="0"/>
                      <w:marBottom w:val="0"/>
                      <w:divBdr>
                        <w:top w:val="none" w:sz="0" w:space="0" w:color="auto"/>
                        <w:left w:val="none" w:sz="0" w:space="0" w:color="auto"/>
                        <w:bottom w:val="none" w:sz="0" w:space="0" w:color="auto"/>
                        <w:right w:val="none" w:sz="0" w:space="0" w:color="auto"/>
                      </w:divBdr>
                    </w:div>
                  </w:divsChild>
                </w:div>
                <w:div w:id="50733138">
                  <w:marLeft w:val="0"/>
                  <w:marRight w:val="0"/>
                  <w:marTop w:val="0"/>
                  <w:marBottom w:val="0"/>
                  <w:divBdr>
                    <w:top w:val="single" w:sz="2" w:space="1" w:color="FFFFFF"/>
                    <w:left w:val="single" w:sz="2" w:space="12" w:color="FFFFFF"/>
                    <w:bottom w:val="single" w:sz="2" w:space="4" w:color="FFFFFF"/>
                    <w:right w:val="single" w:sz="2" w:space="4" w:color="FFFFFF"/>
                  </w:divBdr>
                  <w:divsChild>
                    <w:div w:id="202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7499">
          <w:marLeft w:val="0"/>
          <w:marRight w:val="0"/>
          <w:marTop w:val="0"/>
          <w:marBottom w:val="335"/>
          <w:divBdr>
            <w:top w:val="none" w:sz="0" w:space="0" w:color="auto"/>
            <w:left w:val="none" w:sz="0" w:space="0" w:color="auto"/>
            <w:bottom w:val="none" w:sz="0" w:space="0" w:color="auto"/>
            <w:right w:val="none" w:sz="0" w:space="0" w:color="auto"/>
          </w:divBdr>
          <w:divsChild>
            <w:div w:id="1213230827">
              <w:marLeft w:val="0"/>
              <w:marRight w:val="0"/>
              <w:marTop w:val="0"/>
              <w:marBottom w:val="0"/>
              <w:divBdr>
                <w:top w:val="none" w:sz="0" w:space="0" w:color="auto"/>
                <w:left w:val="none" w:sz="0" w:space="0" w:color="auto"/>
                <w:bottom w:val="none" w:sz="0" w:space="0" w:color="auto"/>
                <w:right w:val="none" w:sz="0" w:space="0" w:color="auto"/>
              </w:divBdr>
              <w:divsChild>
                <w:div w:id="411050886">
                  <w:marLeft w:val="0"/>
                  <w:marRight w:val="0"/>
                  <w:marTop w:val="0"/>
                  <w:marBottom w:val="0"/>
                  <w:divBdr>
                    <w:top w:val="single" w:sz="2" w:space="4" w:color="FFFFFF"/>
                    <w:left w:val="single" w:sz="2" w:space="12" w:color="FFFFFF"/>
                    <w:bottom w:val="single" w:sz="2" w:space="1" w:color="FFFFFF"/>
                    <w:right w:val="single" w:sz="2" w:space="4" w:color="FFFFFF"/>
                  </w:divBdr>
                  <w:divsChild>
                    <w:div w:id="143158077">
                      <w:marLeft w:val="0"/>
                      <w:marRight w:val="0"/>
                      <w:marTop w:val="0"/>
                      <w:marBottom w:val="0"/>
                      <w:divBdr>
                        <w:top w:val="none" w:sz="0" w:space="0" w:color="auto"/>
                        <w:left w:val="none" w:sz="0" w:space="0" w:color="auto"/>
                        <w:bottom w:val="none" w:sz="0" w:space="0" w:color="auto"/>
                        <w:right w:val="none" w:sz="0" w:space="0" w:color="auto"/>
                      </w:divBdr>
                    </w:div>
                  </w:divsChild>
                </w:div>
                <w:div w:id="1552494785">
                  <w:marLeft w:val="0"/>
                  <w:marRight w:val="0"/>
                  <w:marTop w:val="0"/>
                  <w:marBottom w:val="0"/>
                  <w:divBdr>
                    <w:top w:val="single" w:sz="2" w:space="1" w:color="FFFFFF"/>
                    <w:left w:val="single" w:sz="2" w:space="12" w:color="FFFFFF"/>
                    <w:bottom w:val="single" w:sz="2" w:space="1" w:color="FFFFFF"/>
                    <w:right w:val="single" w:sz="2" w:space="4" w:color="FFFFFF"/>
                  </w:divBdr>
                  <w:divsChild>
                    <w:div w:id="1777214355">
                      <w:marLeft w:val="0"/>
                      <w:marRight w:val="0"/>
                      <w:marTop w:val="0"/>
                      <w:marBottom w:val="0"/>
                      <w:divBdr>
                        <w:top w:val="none" w:sz="0" w:space="0" w:color="auto"/>
                        <w:left w:val="none" w:sz="0" w:space="0" w:color="auto"/>
                        <w:bottom w:val="none" w:sz="0" w:space="0" w:color="auto"/>
                        <w:right w:val="none" w:sz="0" w:space="0" w:color="auto"/>
                      </w:divBdr>
                    </w:div>
                  </w:divsChild>
                </w:div>
                <w:div w:id="1366517363">
                  <w:marLeft w:val="0"/>
                  <w:marRight w:val="0"/>
                  <w:marTop w:val="0"/>
                  <w:marBottom w:val="0"/>
                  <w:divBdr>
                    <w:top w:val="single" w:sz="2" w:space="1" w:color="FFFFFF"/>
                    <w:left w:val="single" w:sz="2" w:space="12" w:color="FFFFFF"/>
                    <w:bottom w:val="single" w:sz="2" w:space="1" w:color="FFFFFF"/>
                    <w:right w:val="single" w:sz="2" w:space="4" w:color="FFFFFF"/>
                  </w:divBdr>
                  <w:divsChild>
                    <w:div w:id="1774545856">
                      <w:marLeft w:val="0"/>
                      <w:marRight w:val="0"/>
                      <w:marTop w:val="0"/>
                      <w:marBottom w:val="0"/>
                      <w:divBdr>
                        <w:top w:val="none" w:sz="0" w:space="0" w:color="auto"/>
                        <w:left w:val="none" w:sz="0" w:space="0" w:color="auto"/>
                        <w:bottom w:val="none" w:sz="0" w:space="0" w:color="auto"/>
                        <w:right w:val="none" w:sz="0" w:space="0" w:color="auto"/>
                      </w:divBdr>
                    </w:div>
                  </w:divsChild>
                </w:div>
                <w:div w:id="411783244">
                  <w:marLeft w:val="0"/>
                  <w:marRight w:val="0"/>
                  <w:marTop w:val="0"/>
                  <w:marBottom w:val="0"/>
                  <w:divBdr>
                    <w:top w:val="single" w:sz="2" w:space="1" w:color="FFFFFF"/>
                    <w:left w:val="single" w:sz="2" w:space="12" w:color="FFFFFF"/>
                    <w:bottom w:val="single" w:sz="2" w:space="1" w:color="FFFFFF"/>
                    <w:right w:val="single" w:sz="2" w:space="4" w:color="FFFFFF"/>
                  </w:divBdr>
                  <w:divsChild>
                    <w:div w:id="1616521803">
                      <w:marLeft w:val="0"/>
                      <w:marRight w:val="0"/>
                      <w:marTop w:val="0"/>
                      <w:marBottom w:val="0"/>
                      <w:divBdr>
                        <w:top w:val="none" w:sz="0" w:space="0" w:color="auto"/>
                        <w:left w:val="none" w:sz="0" w:space="0" w:color="auto"/>
                        <w:bottom w:val="none" w:sz="0" w:space="0" w:color="auto"/>
                        <w:right w:val="none" w:sz="0" w:space="0" w:color="auto"/>
                      </w:divBdr>
                    </w:div>
                  </w:divsChild>
                </w:div>
                <w:div w:id="1085224774">
                  <w:marLeft w:val="0"/>
                  <w:marRight w:val="0"/>
                  <w:marTop w:val="0"/>
                  <w:marBottom w:val="0"/>
                  <w:divBdr>
                    <w:top w:val="single" w:sz="2" w:space="1" w:color="FFFFFF"/>
                    <w:left w:val="single" w:sz="2" w:space="12" w:color="FFFFFF"/>
                    <w:bottom w:val="single" w:sz="2" w:space="1" w:color="FFFFFF"/>
                    <w:right w:val="single" w:sz="2" w:space="4" w:color="FFFFFF"/>
                  </w:divBdr>
                  <w:divsChild>
                    <w:div w:id="327289148">
                      <w:marLeft w:val="0"/>
                      <w:marRight w:val="0"/>
                      <w:marTop w:val="0"/>
                      <w:marBottom w:val="0"/>
                      <w:divBdr>
                        <w:top w:val="none" w:sz="0" w:space="0" w:color="auto"/>
                        <w:left w:val="none" w:sz="0" w:space="0" w:color="auto"/>
                        <w:bottom w:val="none" w:sz="0" w:space="0" w:color="auto"/>
                        <w:right w:val="none" w:sz="0" w:space="0" w:color="auto"/>
                      </w:divBdr>
                    </w:div>
                  </w:divsChild>
                </w:div>
                <w:div w:id="176847387">
                  <w:marLeft w:val="0"/>
                  <w:marRight w:val="0"/>
                  <w:marTop w:val="0"/>
                  <w:marBottom w:val="0"/>
                  <w:divBdr>
                    <w:top w:val="single" w:sz="2" w:space="1" w:color="FFFFFF"/>
                    <w:left w:val="single" w:sz="2" w:space="12" w:color="FFFFFF"/>
                    <w:bottom w:val="single" w:sz="2" w:space="1" w:color="FFFFFF"/>
                    <w:right w:val="single" w:sz="2" w:space="4" w:color="FFFFFF"/>
                  </w:divBdr>
                  <w:divsChild>
                    <w:div w:id="461966233">
                      <w:marLeft w:val="0"/>
                      <w:marRight w:val="0"/>
                      <w:marTop w:val="0"/>
                      <w:marBottom w:val="0"/>
                      <w:divBdr>
                        <w:top w:val="none" w:sz="0" w:space="0" w:color="auto"/>
                        <w:left w:val="none" w:sz="0" w:space="0" w:color="auto"/>
                        <w:bottom w:val="none" w:sz="0" w:space="0" w:color="auto"/>
                        <w:right w:val="none" w:sz="0" w:space="0" w:color="auto"/>
                      </w:divBdr>
                    </w:div>
                  </w:divsChild>
                </w:div>
                <w:div w:id="1781874632">
                  <w:marLeft w:val="0"/>
                  <w:marRight w:val="0"/>
                  <w:marTop w:val="0"/>
                  <w:marBottom w:val="0"/>
                  <w:divBdr>
                    <w:top w:val="single" w:sz="2" w:space="1" w:color="FFFFFF"/>
                    <w:left w:val="single" w:sz="2" w:space="12" w:color="FFFFFF"/>
                    <w:bottom w:val="single" w:sz="2" w:space="1" w:color="FFFFFF"/>
                    <w:right w:val="single" w:sz="2" w:space="4" w:color="FFFFFF"/>
                  </w:divBdr>
                  <w:divsChild>
                    <w:div w:id="2140877356">
                      <w:marLeft w:val="0"/>
                      <w:marRight w:val="0"/>
                      <w:marTop w:val="0"/>
                      <w:marBottom w:val="0"/>
                      <w:divBdr>
                        <w:top w:val="none" w:sz="0" w:space="0" w:color="auto"/>
                        <w:left w:val="none" w:sz="0" w:space="0" w:color="auto"/>
                        <w:bottom w:val="none" w:sz="0" w:space="0" w:color="auto"/>
                        <w:right w:val="none" w:sz="0" w:space="0" w:color="auto"/>
                      </w:divBdr>
                    </w:div>
                  </w:divsChild>
                </w:div>
                <w:div w:id="882640967">
                  <w:marLeft w:val="0"/>
                  <w:marRight w:val="0"/>
                  <w:marTop w:val="0"/>
                  <w:marBottom w:val="0"/>
                  <w:divBdr>
                    <w:top w:val="single" w:sz="2" w:space="1" w:color="FFFFFF"/>
                    <w:left w:val="single" w:sz="2" w:space="12" w:color="FFFFFF"/>
                    <w:bottom w:val="single" w:sz="2" w:space="1" w:color="FFFFFF"/>
                    <w:right w:val="single" w:sz="2" w:space="4" w:color="FFFFFF"/>
                  </w:divBdr>
                  <w:divsChild>
                    <w:div w:id="1882552490">
                      <w:marLeft w:val="0"/>
                      <w:marRight w:val="0"/>
                      <w:marTop w:val="0"/>
                      <w:marBottom w:val="0"/>
                      <w:divBdr>
                        <w:top w:val="none" w:sz="0" w:space="0" w:color="auto"/>
                        <w:left w:val="none" w:sz="0" w:space="0" w:color="auto"/>
                        <w:bottom w:val="none" w:sz="0" w:space="0" w:color="auto"/>
                        <w:right w:val="none" w:sz="0" w:space="0" w:color="auto"/>
                      </w:divBdr>
                    </w:div>
                  </w:divsChild>
                </w:div>
                <w:div w:id="203442670">
                  <w:marLeft w:val="0"/>
                  <w:marRight w:val="0"/>
                  <w:marTop w:val="0"/>
                  <w:marBottom w:val="0"/>
                  <w:divBdr>
                    <w:top w:val="single" w:sz="2" w:space="1" w:color="FFFFFF"/>
                    <w:left w:val="single" w:sz="2" w:space="12" w:color="FFFFFF"/>
                    <w:bottom w:val="single" w:sz="2" w:space="1" w:color="FFFFFF"/>
                    <w:right w:val="single" w:sz="2" w:space="4" w:color="FFFFFF"/>
                  </w:divBdr>
                  <w:divsChild>
                    <w:div w:id="636183766">
                      <w:marLeft w:val="0"/>
                      <w:marRight w:val="0"/>
                      <w:marTop w:val="0"/>
                      <w:marBottom w:val="0"/>
                      <w:divBdr>
                        <w:top w:val="none" w:sz="0" w:space="0" w:color="auto"/>
                        <w:left w:val="none" w:sz="0" w:space="0" w:color="auto"/>
                        <w:bottom w:val="none" w:sz="0" w:space="0" w:color="auto"/>
                        <w:right w:val="none" w:sz="0" w:space="0" w:color="auto"/>
                      </w:divBdr>
                    </w:div>
                  </w:divsChild>
                </w:div>
                <w:div w:id="493839577">
                  <w:marLeft w:val="0"/>
                  <w:marRight w:val="0"/>
                  <w:marTop w:val="0"/>
                  <w:marBottom w:val="0"/>
                  <w:divBdr>
                    <w:top w:val="single" w:sz="2" w:space="1" w:color="FFFFFF"/>
                    <w:left w:val="single" w:sz="2" w:space="12" w:color="FFFFFF"/>
                    <w:bottom w:val="single" w:sz="2" w:space="1" w:color="FFFFFF"/>
                    <w:right w:val="single" w:sz="2" w:space="4" w:color="FFFFFF"/>
                  </w:divBdr>
                  <w:divsChild>
                    <w:div w:id="1281648474">
                      <w:marLeft w:val="0"/>
                      <w:marRight w:val="0"/>
                      <w:marTop w:val="0"/>
                      <w:marBottom w:val="0"/>
                      <w:divBdr>
                        <w:top w:val="none" w:sz="0" w:space="0" w:color="auto"/>
                        <w:left w:val="none" w:sz="0" w:space="0" w:color="auto"/>
                        <w:bottom w:val="none" w:sz="0" w:space="0" w:color="auto"/>
                        <w:right w:val="none" w:sz="0" w:space="0" w:color="auto"/>
                      </w:divBdr>
                    </w:div>
                  </w:divsChild>
                </w:div>
                <w:div w:id="95566420">
                  <w:marLeft w:val="0"/>
                  <w:marRight w:val="0"/>
                  <w:marTop w:val="0"/>
                  <w:marBottom w:val="0"/>
                  <w:divBdr>
                    <w:top w:val="single" w:sz="2" w:space="1" w:color="FFFFFF"/>
                    <w:left w:val="single" w:sz="2" w:space="12" w:color="FFFFFF"/>
                    <w:bottom w:val="single" w:sz="2" w:space="1" w:color="FFFFFF"/>
                    <w:right w:val="single" w:sz="2" w:space="4" w:color="FFFFFF"/>
                  </w:divBdr>
                  <w:divsChild>
                    <w:div w:id="193659901">
                      <w:marLeft w:val="0"/>
                      <w:marRight w:val="0"/>
                      <w:marTop w:val="0"/>
                      <w:marBottom w:val="0"/>
                      <w:divBdr>
                        <w:top w:val="none" w:sz="0" w:space="0" w:color="auto"/>
                        <w:left w:val="none" w:sz="0" w:space="0" w:color="auto"/>
                        <w:bottom w:val="none" w:sz="0" w:space="0" w:color="auto"/>
                        <w:right w:val="none" w:sz="0" w:space="0" w:color="auto"/>
                      </w:divBdr>
                    </w:div>
                  </w:divsChild>
                </w:div>
                <w:div w:id="1985236176">
                  <w:marLeft w:val="0"/>
                  <w:marRight w:val="0"/>
                  <w:marTop w:val="0"/>
                  <w:marBottom w:val="0"/>
                  <w:divBdr>
                    <w:top w:val="single" w:sz="2" w:space="1" w:color="FFFFFF"/>
                    <w:left w:val="single" w:sz="2" w:space="12" w:color="FFFFFF"/>
                    <w:bottom w:val="single" w:sz="2" w:space="1" w:color="FFFFFF"/>
                    <w:right w:val="single" w:sz="2" w:space="4" w:color="FFFFFF"/>
                  </w:divBdr>
                  <w:divsChild>
                    <w:div w:id="1229343288">
                      <w:marLeft w:val="0"/>
                      <w:marRight w:val="0"/>
                      <w:marTop w:val="0"/>
                      <w:marBottom w:val="0"/>
                      <w:divBdr>
                        <w:top w:val="none" w:sz="0" w:space="0" w:color="auto"/>
                        <w:left w:val="none" w:sz="0" w:space="0" w:color="auto"/>
                        <w:bottom w:val="none" w:sz="0" w:space="0" w:color="auto"/>
                        <w:right w:val="none" w:sz="0" w:space="0" w:color="auto"/>
                      </w:divBdr>
                    </w:div>
                  </w:divsChild>
                </w:div>
                <w:div w:id="1389915302">
                  <w:marLeft w:val="0"/>
                  <w:marRight w:val="0"/>
                  <w:marTop w:val="0"/>
                  <w:marBottom w:val="0"/>
                  <w:divBdr>
                    <w:top w:val="single" w:sz="2" w:space="1" w:color="FFFFFF"/>
                    <w:left w:val="single" w:sz="2" w:space="12" w:color="FFFFFF"/>
                    <w:bottom w:val="single" w:sz="2" w:space="4" w:color="FFFFFF"/>
                    <w:right w:val="single" w:sz="2" w:space="4" w:color="FFFFFF"/>
                  </w:divBdr>
                  <w:divsChild>
                    <w:div w:id="14121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6098">
          <w:marLeft w:val="0"/>
          <w:marRight w:val="0"/>
          <w:marTop w:val="0"/>
          <w:marBottom w:val="335"/>
          <w:divBdr>
            <w:top w:val="none" w:sz="0" w:space="0" w:color="auto"/>
            <w:left w:val="none" w:sz="0" w:space="0" w:color="auto"/>
            <w:bottom w:val="none" w:sz="0" w:space="0" w:color="auto"/>
            <w:right w:val="none" w:sz="0" w:space="0" w:color="auto"/>
          </w:divBdr>
          <w:divsChild>
            <w:div w:id="1610354989">
              <w:marLeft w:val="0"/>
              <w:marRight w:val="0"/>
              <w:marTop w:val="0"/>
              <w:marBottom w:val="0"/>
              <w:divBdr>
                <w:top w:val="none" w:sz="0" w:space="0" w:color="auto"/>
                <w:left w:val="none" w:sz="0" w:space="0" w:color="auto"/>
                <w:bottom w:val="none" w:sz="0" w:space="0" w:color="auto"/>
                <w:right w:val="none" w:sz="0" w:space="0" w:color="auto"/>
              </w:divBdr>
              <w:divsChild>
                <w:div w:id="1711953952">
                  <w:marLeft w:val="0"/>
                  <w:marRight w:val="0"/>
                  <w:marTop w:val="0"/>
                  <w:marBottom w:val="0"/>
                  <w:divBdr>
                    <w:top w:val="single" w:sz="2" w:space="4" w:color="FFFFFF"/>
                    <w:left w:val="single" w:sz="2" w:space="12" w:color="FFFFFF"/>
                    <w:bottom w:val="single" w:sz="2" w:space="1" w:color="FFFFFF"/>
                    <w:right w:val="single" w:sz="2" w:space="4" w:color="FFFFFF"/>
                  </w:divBdr>
                  <w:divsChild>
                    <w:div w:id="937907115">
                      <w:marLeft w:val="0"/>
                      <w:marRight w:val="0"/>
                      <w:marTop w:val="0"/>
                      <w:marBottom w:val="0"/>
                      <w:divBdr>
                        <w:top w:val="none" w:sz="0" w:space="0" w:color="auto"/>
                        <w:left w:val="none" w:sz="0" w:space="0" w:color="auto"/>
                        <w:bottom w:val="none" w:sz="0" w:space="0" w:color="auto"/>
                        <w:right w:val="none" w:sz="0" w:space="0" w:color="auto"/>
                      </w:divBdr>
                    </w:div>
                  </w:divsChild>
                </w:div>
                <w:div w:id="1860971577">
                  <w:marLeft w:val="0"/>
                  <w:marRight w:val="0"/>
                  <w:marTop w:val="0"/>
                  <w:marBottom w:val="0"/>
                  <w:divBdr>
                    <w:top w:val="single" w:sz="2" w:space="1" w:color="FFFFFF"/>
                    <w:left w:val="single" w:sz="2" w:space="12" w:color="FFFFFF"/>
                    <w:bottom w:val="single" w:sz="2" w:space="1" w:color="FFFFFF"/>
                    <w:right w:val="single" w:sz="2" w:space="4" w:color="FFFFFF"/>
                  </w:divBdr>
                  <w:divsChild>
                    <w:div w:id="1986082159">
                      <w:marLeft w:val="0"/>
                      <w:marRight w:val="0"/>
                      <w:marTop w:val="0"/>
                      <w:marBottom w:val="0"/>
                      <w:divBdr>
                        <w:top w:val="none" w:sz="0" w:space="0" w:color="auto"/>
                        <w:left w:val="none" w:sz="0" w:space="0" w:color="auto"/>
                        <w:bottom w:val="none" w:sz="0" w:space="0" w:color="auto"/>
                        <w:right w:val="none" w:sz="0" w:space="0" w:color="auto"/>
                      </w:divBdr>
                    </w:div>
                  </w:divsChild>
                </w:div>
                <w:div w:id="1670064158">
                  <w:marLeft w:val="0"/>
                  <w:marRight w:val="0"/>
                  <w:marTop w:val="0"/>
                  <w:marBottom w:val="0"/>
                  <w:divBdr>
                    <w:top w:val="single" w:sz="2" w:space="1" w:color="FFFFFF"/>
                    <w:left w:val="single" w:sz="2" w:space="12" w:color="FFFFFF"/>
                    <w:bottom w:val="single" w:sz="2" w:space="1" w:color="FFFFFF"/>
                    <w:right w:val="single" w:sz="2" w:space="4" w:color="FFFFFF"/>
                  </w:divBdr>
                  <w:divsChild>
                    <w:div w:id="653993182">
                      <w:marLeft w:val="0"/>
                      <w:marRight w:val="0"/>
                      <w:marTop w:val="0"/>
                      <w:marBottom w:val="0"/>
                      <w:divBdr>
                        <w:top w:val="none" w:sz="0" w:space="0" w:color="auto"/>
                        <w:left w:val="none" w:sz="0" w:space="0" w:color="auto"/>
                        <w:bottom w:val="none" w:sz="0" w:space="0" w:color="auto"/>
                        <w:right w:val="none" w:sz="0" w:space="0" w:color="auto"/>
                      </w:divBdr>
                    </w:div>
                  </w:divsChild>
                </w:div>
                <w:div w:id="2080394964">
                  <w:marLeft w:val="0"/>
                  <w:marRight w:val="0"/>
                  <w:marTop w:val="0"/>
                  <w:marBottom w:val="0"/>
                  <w:divBdr>
                    <w:top w:val="single" w:sz="2" w:space="1" w:color="FFFFFF"/>
                    <w:left w:val="single" w:sz="2" w:space="12" w:color="FFFFFF"/>
                    <w:bottom w:val="single" w:sz="2" w:space="1" w:color="FFFFFF"/>
                    <w:right w:val="single" w:sz="2" w:space="4" w:color="FFFFFF"/>
                  </w:divBdr>
                  <w:divsChild>
                    <w:div w:id="652804609">
                      <w:marLeft w:val="0"/>
                      <w:marRight w:val="0"/>
                      <w:marTop w:val="0"/>
                      <w:marBottom w:val="0"/>
                      <w:divBdr>
                        <w:top w:val="none" w:sz="0" w:space="0" w:color="auto"/>
                        <w:left w:val="none" w:sz="0" w:space="0" w:color="auto"/>
                        <w:bottom w:val="none" w:sz="0" w:space="0" w:color="auto"/>
                        <w:right w:val="none" w:sz="0" w:space="0" w:color="auto"/>
                      </w:divBdr>
                    </w:div>
                  </w:divsChild>
                </w:div>
                <w:div w:id="532310611">
                  <w:marLeft w:val="0"/>
                  <w:marRight w:val="0"/>
                  <w:marTop w:val="0"/>
                  <w:marBottom w:val="0"/>
                  <w:divBdr>
                    <w:top w:val="single" w:sz="2" w:space="1" w:color="FFFFFF"/>
                    <w:left w:val="single" w:sz="2" w:space="12" w:color="FFFFFF"/>
                    <w:bottom w:val="single" w:sz="2" w:space="1" w:color="FFFFFF"/>
                    <w:right w:val="single" w:sz="2" w:space="4" w:color="FFFFFF"/>
                  </w:divBdr>
                  <w:divsChild>
                    <w:div w:id="1018973093">
                      <w:marLeft w:val="0"/>
                      <w:marRight w:val="0"/>
                      <w:marTop w:val="0"/>
                      <w:marBottom w:val="0"/>
                      <w:divBdr>
                        <w:top w:val="none" w:sz="0" w:space="0" w:color="auto"/>
                        <w:left w:val="none" w:sz="0" w:space="0" w:color="auto"/>
                        <w:bottom w:val="none" w:sz="0" w:space="0" w:color="auto"/>
                        <w:right w:val="none" w:sz="0" w:space="0" w:color="auto"/>
                      </w:divBdr>
                    </w:div>
                  </w:divsChild>
                </w:div>
                <w:div w:id="950016171">
                  <w:marLeft w:val="0"/>
                  <w:marRight w:val="0"/>
                  <w:marTop w:val="0"/>
                  <w:marBottom w:val="0"/>
                  <w:divBdr>
                    <w:top w:val="single" w:sz="2" w:space="1" w:color="FFFFFF"/>
                    <w:left w:val="single" w:sz="2" w:space="12" w:color="FFFFFF"/>
                    <w:bottom w:val="single" w:sz="2" w:space="1" w:color="FFFFFF"/>
                    <w:right w:val="single" w:sz="2" w:space="4" w:color="FFFFFF"/>
                  </w:divBdr>
                  <w:divsChild>
                    <w:div w:id="196890741">
                      <w:marLeft w:val="0"/>
                      <w:marRight w:val="0"/>
                      <w:marTop w:val="0"/>
                      <w:marBottom w:val="0"/>
                      <w:divBdr>
                        <w:top w:val="none" w:sz="0" w:space="0" w:color="auto"/>
                        <w:left w:val="none" w:sz="0" w:space="0" w:color="auto"/>
                        <w:bottom w:val="none" w:sz="0" w:space="0" w:color="auto"/>
                        <w:right w:val="none" w:sz="0" w:space="0" w:color="auto"/>
                      </w:divBdr>
                    </w:div>
                  </w:divsChild>
                </w:div>
                <w:div w:id="1754626721">
                  <w:marLeft w:val="0"/>
                  <w:marRight w:val="0"/>
                  <w:marTop w:val="0"/>
                  <w:marBottom w:val="0"/>
                  <w:divBdr>
                    <w:top w:val="single" w:sz="2" w:space="1" w:color="FFFFFF"/>
                    <w:left w:val="single" w:sz="2" w:space="12" w:color="FFFFFF"/>
                    <w:bottom w:val="single" w:sz="2" w:space="1" w:color="FFFFFF"/>
                    <w:right w:val="single" w:sz="2" w:space="4" w:color="FFFFFF"/>
                  </w:divBdr>
                  <w:divsChild>
                    <w:div w:id="1973517223">
                      <w:marLeft w:val="0"/>
                      <w:marRight w:val="0"/>
                      <w:marTop w:val="0"/>
                      <w:marBottom w:val="0"/>
                      <w:divBdr>
                        <w:top w:val="none" w:sz="0" w:space="0" w:color="auto"/>
                        <w:left w:val="none" w:sz="0" w:space="0" w:color="auto"/>
                        <w:bottom w:val="none" w:sz="0" w:space="0" w:color="auto"/>
                        <w:right w:val="none" w:sz="0" w:space="0" w:color="auto"/>
                      </w:divBdr>
                    </w:div>
                  </w:divsChild>
                </w:div>
                <w:div w:id="1295986042">
                  <w:marLeft w:val="0"/>
                  <w:marRight w:val="0"/>
                  <w:marTop w:val="0"/>
                  <w:marBottom w:val="0"/>
                  <w:divBdr>
                    <w:top w:val="single" w:sz="2" w:space="1" w:color="FFFFFF"/>
                    <w:left w:val="single" w:sz="2" w:space="12" w:color="FFFFFF"/>
                    <w:bottom w:val="single" w:sz="2" w:space="1" w:color="FFFFFF"/>
                    <w:right w:val="single" w:sz="2" w:space="4" w:color="FFFFFF"/>
                  </w:divBdr>
                  <w:divsChild>
                    <w:div w:id="531649157">
                      <w:marLeft w:val="0"/>
                      <w:marRight w:val="0"/>
                      <w:marTop w:val="0"/>
                      <w:marBottom w:val="0"/>
                      <w:divBdr>
                        <w:top w:val="none" w:sz="0" w:space="0" w:color="auto"/>
                        <w:left w:val="none" w:sz="0" w:space="0" w:color="auto"/>
                        <w:bottom w:val="none" w:sz="0" w:space="0" w:color="auto"/>
                        <w:right w:val="none" w:sz="0" w:space="0" w:color="auto"/>
                      </w:divBdr>
                    </w:div>
                  </w:divsChild>
                </w:div>
                <w:div w:id="1615749756">
                  <w:marLeft w:val="0"/>
                  <w:marRight w:val="0"/>
                  <w:marTop w:val="0"/>
                  <w:marBottom w:val="0"/>
                  <w:divBdr>
                    <w:top w:val="single" w:sz="2" w:space="1" w:color="FFFFFF"/>
                    <w:left w:val="single" w:sz="2" w:space="12" w:color="FFFFFF"/>
                    <w:bottom w:val="single" w:sz="2" w:space="1" w:color="FFFFFF"/>
                    <w:right w:val="single" w:sz="2" w:space="4" w:color="FFFFFF"/>
                  </w:divBdr>
                  <w:divsChild>
                    <w:div w:id="1044136283">
                      <w:marLeft w:val="0"/>
                      <w:marRight w:val="0"/>
                      <w:marTop w:val="0"/>
                      <w:marBottom w:val="0"/>
                      <w:divBdr>
                        <w:top w:val="none" w:sz="0" w:space="0" w:color="auto"/>
                        <w:left w:val="none" w:sz="0" w:space="0" w:color="auto"/>
                        <w:bottom w:val="none" w:sz="0" w:space="0" w:color="auto"/>
                        <w:right w:val="none" w:sz="0" w:space="0" w:color="auto"/>
                      </w:divBdr>
                    </w:div>
                  </w:divsChild>
                </w:div>
                <w:div w:id="1616133964">
                  <w:marLeft w:val="0"/>
                  <w:marRight w:val="0"/>
                  <w:marTop w:val="0"/>
                  <w:marBottom w:val="0"/>
                  <w:divBdr>
                    <w:top w:val="single" w:sz="2" w:space="1" w:color="FFFFFF"/>
                    <w:left w:val="single" w:sz="2" w:space="12" w:color="FFFFFF"/>
                    <w:bottom w:val="single" w:sz="2" w:space="1" w:color="FFFFFF"/>
                    <w:right w:val="single" w:sz="2" w:space="4" w:color="FFFFFF"/>
                  </w:divBdr>
                  <w:divsChild>
                    <w:div w:id="1684016155">
                      <w:marLeft w:val="0"/>
                      <w:marRight w:val="0"/>
                      <w:marTop w:val="0"/>
                      <w:marBottom w:val="0"/>
                      <w:divBdr>
                        <w:top w:val="none" w:sz="0" w:space="0" w:color="auto"/>
                        <w:left w:val="none" w:sz="0" w:space="0" w:color="auto"/>
                        <w:bottom w:val="none" w:sz="0" w:space="0" w:color="auto"/>
                        <w:right w:val="none" w:sz="0" w:space="0" w:color="auto"/>
                      </w:divBdr>
                    </w:div>
                  </w:divsChild>
                </w:div>
                <w:div w:id="375617276">
                  <w:marLeft w:val="0"/>
                  <w:marRight w:val="0"/>
                  <w:marTop w:val="0"/>
                  <w:marBottom w:val="0"/>
                  <w:divBdr>
                    <w:top w:val="single" w:sz="2" w:space="1" w:color="FFFFFF"/>
                    <w:left w:val="single" w:sz="2" w:space="12" w:color="FFFFFF"/>
                    <w:bottom w:val="single" w:sz="2" w:space="4" w:color="FFFFFF"/>
                    <w:right w:val="single" w:sz="2" w:space="4" w:color="FFFFFF"/>
                  </w:divBdr>
                  <w:divsChild>
                    <w:div w:id="16249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7992">
          <w:marLeft w:val="0"/>
          <w:marRight w:val="0"/>
          <w:marTop w:val="0"/>
          <w:marBottom w:val="335"/>
          <w:divBdr>
            <w:top w:val="none" w:sz="0" w:space="0" w:color="auto"/>
            <w:left w:val="none" w:sz="0" w:space="0" w:color="auto"/>
            <w:bottom w:val="none" w:sz="0" w:space="0" w:color="auto"/>
            <w:right w:val="none" w:sz="0" w:space="0" w:color="auto"/>
          </w:divBdr>
          <w:divsChild>
            <w:div w:id="485322729">
              <w:marLeft w:val="0"/>
              <w:marRight w:val="0"/>
              <w:marTop w:val="0"/>
              <w:marBottom w:val="0"/>
              <w:divBdr>
                <w:top w:val="none" w:sz="0" w:space="0" w:color="auto"/>
                <w:left w:val="none" w:sz="0" w:space="0" w:color="auto"/>
                <w:bottom w:val="none" w:sz="0" w:space="0" w:color="auto"/>
                <w:right w:val="none" w:sz="0" w:space="0" w:color="auto"/>
              </w:divBdr>
              <w:divsChild>
                <w:div w:id="395208678">
                  <w:marLeft w:val="0"/>
                  <w:marRight w:val="0"/>
                  <w:marTop w:val="0"/>
                  <w:marBottom w:val="0"/>
                  <w:divBdr>
                    <w:top w:val="single" w:sz="2" w:space="4" w:color="FFFFFF"/>
                    <w:left w:val="single" w:sz="2" w:space="12" w:color="FFFFFF"/>
                    <w:bottom w:val="single" w:sz="2" w:space="1" w:color="FFFFFF"/>
                    <w:right w:val="single" w:sz="2" w:space="4" w:color="FFFFFF"/>
                  </w:divBdr>
                  <w:divsChild>
                    <w:div w:id="1355034211">
                      <w:marLeft w:val="0"/>
                      <w:marRight w:val="0"/>
                      <w:marTop w:val="0"/>
                      <w:marBottom w:val="0"/>
                      <w:divBdr>
                        <w:top w:val="none" w:sz="0" w:space="0" w:color="auto"/>
                        <w:left w:val="none" w:sz="0" w:space="0" w:color="auto"/>
                        <w:bottom w:val="none" w:sz="0" w:space="0" w:color="auto"/>
                        <w:right w:val="none" w:sz="0" w:space="0" w:color="auto"/>
                      </w:divBdr>
                    </w:div>
                  </w:divsChild>
                </w:div>
                <w:div w:id="1765686316">
                  <w:marLeft w:val="0"/>
                  <w:marRight w:val="0"/>
                  <w:marTop w:val="0"/>
                  <w:marBottom w:val="0"/>
                  <w:divBdr>
                    <w:top w:val="single" w:sz="2" w:space="1" w:color="FFFFFF"/>
                    <w:left w:val="single" w:sz="2" w:space="12" w:color="FFFFFF"/>
                    <w:bottom w:val="single" w:sz="2" w:space="1" w:color="FFFFFF"/>
                    <w:right w:val="single" w:sz="2" w:space="4" w:color="FFFFFF"/>
                  </w:divBdr>
                  <w:divsChild>
                    <w:div w:id="8652546">
                      <w:marLeft w:val="0"/>
                      <w:marRight w:val="0"/>
                      <w:marTop w:val="0"/>
                      <w:marBottom w:val="0"/>
                      <w:divBdr>
                        <w:top w:val="none" w:sz="0" w:space="0" w:color="auto"/>
                        <w:left w:val="none" w:sz="0" w:space="0" w:color="auto"/>
                        <w:bottom w:val="none" w:sz="0" w:space="0" w:color="auto"/>
                        <w:right w:val="none" w:sz="0" w:space="0" w:color="auto"/>
                      </w:divBdr>
                    </w:div>
                  </w:divsChild>
                </w:div>
                <w:div w:id="153839053">
                  <w:marLeft w:val="0"/>
                  <w:marRight w:val="0"/>
                  <w:marTop w:val="0"/>
                  <w:marBottom w:val="0"/>
                  <w:divBdr>
                    <w:top w:val="single" w:sz="2" w:space="1" w:color="FFFFFF"/>
                    <w:left w:val="single" w:sz="2" w:space="12" w:color="FFFFFF"/>
                    <w:bottom w:val="single" w:sz="2" w:space="1" w:color="FFFFFF"/>
                    <w:right w:val="single" w:sz="2" w:space="4" w:color="FFFFFF"/>
                  </w:divBdr>
                  <w:divsChild>
                    <w:div w:id="2102872243">
                      <w:marLeft w:val="0"/>
                      <w:marRight w:val="0"/>
                      <w:marTop w:val="0"/>
                      <w:marBottom w:val="0"/>
                      <w:divBdr>
                        <w:top w:val="none" w:sz="0" w:space="0" w:color="auto"/>
                        <w:left w:val="none" w:sz="0" w:space="0" w:color="auto"/>
                        <w:bottom w:val="none" w:sz="0" w:space="0" w:color="auto"/>
                        <w:right w:val="none" w:sz="0" w:space="0" w:color="auto"/>
                      </w:divBdr>
                    </w:div>
                  </w:divsChild>
                </w:div>
                <w:div w:id="12659289">
                  <w:marLeft w:val="0"/>
                  <w:marRight w:val="0"/>
                  <w:marTop w:val="0"/>
                  <w:marBottom w:val="0"/>
                  <w:divBdr>
                    <w:top w:val="single" w:sz="2" w:space="1" w:color="FFFFFF"/>
                    <w:left w:val="single" w:sz="2" w:space="12" w:color="FFFFFF"/>
                    <w:bottom w:val="single" w:sz="2" w:space="4" w:color="FFFFFF"/>
                    <w:right w:val="single" w:sz="2" w:space="4" w:color="FFFFFF"/>
                  </w:divBdr>
                  <w:divsChild>
                    <w:div w:id="315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6837">
          <w:marLeft w:val="0"/>
          <w:marRight w:val="0"/>
          <w:marTop w:val="0"/>
          <w:marBottom w:val="335"/>
          <w:divBdr>
            <w:top w:val="none" w:sz="0" w:space="0" w:color="auto"/>
            <w:left w:val="none" w:sz="0" w:space="0" w:color="auto"/>
            <w:bottom w:val="none" w:sz="0" w:space="0" w:color="auto"/>
            <w:right w:val="none" w:sz="0" w:space="0" w:color="auto"/>
          </w:divBdr>
          <w:divsChild>
            <w:div w:id="674574299">
              <w:marLeft w:val="0"/>
              <w:marRight w:val="0"/>
              <w:marTop w:val="0"/>
              <w:marBottom w:val="0"/>
              <w:divBdr>
                <w:top w:val="none" w:sz="0" w:space="0" w:color="auto"/>
                <w:left w:val="none" w:sz="0" w:space="0" w:color="auto"/>
                <w:bottom w:val="none" w:sz="0" w:space="0" w:color="auto"/>
                <w:right w:val="none" w:sz="0" w:space="0" w:color="auto"/>
              </w:divBdr>
              <w:divsChild>
                <w:div w:id="1907036240">
                  <w:marLeft w:val="0"/>
                  <w:marRight w:val="0"/>
                  <w:marTop w:val="0"/>
                  <w:marBottom w:val="0"/>
                  <w:divBdr>
                    <w:top w:val="single" w:sz="2" w:space="4" w:color="FFFFFF"/>
                    <w:left w:val="single" w:sz="2" w:space="12" w:color="FFFFFF"/>
                    <w:bottom w:val="single" w:sz="2" w:space="1" w:color="FFFFFF"/>
                    <w:right w:val="single" w:sz="2" w:space="4" w:color="FFFFFF"/>
                  </w:divBdr>
                  <w:divsChild>
                    <w:div w:id="1718122487">
                      <w:marLeft w:val="0"/>
                      <w:marRight w:val="0"/>
                      <w:marTop w:val="0"/>
                      <w:marBottom w:val="0"/>
                      <w:divBdr>
                        <w:top w:val="none" w:sz="0" w:space="0" w:color="auto"/>
                        <w:left w:val="none" w:sz="0" w:space="0" w:color="auto"/>
                        <w:bottom w:val="none" w:sz="0" w:space="0" w:color="auto"/>
                        <w:right w:val="none" w:sz="0" w:space="0" w:color="auto"/>
                      </w:divBdr>
                    </w:div>
                  </w:divsChild>
                </w:div>
                <w:div w:id="572620001">
                  <w:marLeft w:val="0"/>
                  <w:marRight w:val="0"/>
                  <w:marTop w:val="0"/>
                  <w:marBottom w:val="0"/>
                  <w:divBdr>
                    <w:top w:val="single" w:sz="2" w:space="1" w:color="FFFFFF"/>
                    <w:left w:val="single" w:sz="2" w:space="12" w:color="FFFFFF"/>
                    <w:bottom w:val="single" w:sz="2" w:space="1" w:color="FFFFFF"/>
                    <w:right w:val="single" w:sz="2" w:space="4" w:color="FFFFFF"/>
                  </w:divBdr>
                  <w:divsChild>
                    <w:div w:id="1283918823">
                      <w:marLeft w:val="0"/>
                      <w:marRight w:val="0"/>
                      <w:marTop w:val="0"/>
                      <w:marBottom w:val="0"/>
                      <w:divBdr>
                        <w:top w:val="none" w:sz="0" w:space="0" w:color="auto"/>
                        <w:left w:val="none" w:sz="0" w:space="0" w:color="auto"/>
                        <w:bottom w:val="none" w:sz="0" w:space="0" w:color="auto"/>
                        <w:right w:val="none" w:sz="0" w:space="0" w:color="auto"/>
                      </w:divBdr>
                    </w:div>
                  </w:divsChild>
                </w:div>
                <w:div w:id="1358848057">
                  <w:marLeft w:val="0"/>
                  <w:marRight w:val="0"/>
                  <w:marTop w:val="0"/>
                  <w:marBottom w:val="0"/>
                  <w:divBdr>
                    <w:top w:val="single" w:sz="2" w:space="1" w:color="FFFFFF"/>
                    <w:left w:val="single" w:sz="2" w:space="12" w:color="FFFFFF"/>
                    <w:bottom w:val="single" w:sz="2" w:space="1" w:color="FFFFFF"/>
                    <w:right w:val="single" w:sz="2" w:space="4" w:color="FFFFFF"/>
                  </w:divBdr>
                  <w:divsChild>
                    <w:div w:id="1860581255">
                      <w:marLeft w:val="0"/>
                      <w:marRight w:val="0"/>
                      <w:marTop w:val="0"/>
                      <w:marBottom w:val="0"/>
                      <w:divBdr>
                        <w:top w:val="none" w:sz="0" w:space="0" w:color="auto"/>
                        <w:left w:val="none" w:sz="0" w:space="0" w:color="auto"/>
                        <w:bottom w:val="none" w:sz="0" w:space="0" w:color="auto"/>
                        <w:right w:val="none" w:sz="0" w:space="0" w:color="auto"/>
                      </w:divBdr>
                    </w:div>
                  </w:divsChild>
                </w:div>
                <w:div w:id="14617396">
                  <w:marLeft w:val="0"/>
                  <w:marRight w:val="0"/>
                  <w:marTop w:val="0"/>
                  <w:marBottom w:val="0"/>
                  <w:divBdr>
                    <w:top w:val="single" w:sz="2" w:space="1" w:color="FFFFFF"/>
                    <w:left w:val="single" w:sz="2" w:space="12" w:color="FFFFFF"/>
                    <w:bottom w:val="single" w:sz="2" w:space="1" w:color="FFFFFF"/>
                    <w:right w:val="single" w:sz="2" w:space="4" w:color="FFFFFF"/>
                  </w:divBdr>
                  <w:divsChild>
                    <w:div w:id="308094185">
                      <w:marLeft w:val="0"/>
                      <w:marRight w:val="0"/>
                      <w:marTop w:val="0"/>
                      <w:marBottom w:val="0"/>
                      <w:divBdr>
                        <w:top w:val="none" w:sz="0" w:space="0" w:color="auto"/>
                        <w:left w:val="none" w:sz="0" w:space="0" w:color="auto"/>
                        <w:bottom w:val="none" w:sz="0" w:space="0" w:color="auto"/>
                        <w:right w:val="none" w:sz="0" w:space="0" w:color="auto"/>
                      </w:divBdr>
                    </w:div>
                  </w:divsChild>
                </w:div>
                <w:div w:id="710112474">
                  <w:marLeft w:val="0"/>
                  <w:marRight w:val="0"/>
                  <w:marTop w:val="0"/>
                  <w:marBottom w:val="0"/>
                  <w:divBdr>
                    <w:top w:val="single" w:sz="2" w:space="1" w:color="FFFFFF"/>
                    <w:left w:val="single" w:sz="2" w:space="12" w:color="FFFFFF"/>
                    <w:bottom w:val="single" w:sz="2" w:space="1" w:color="FFFFFF"/>
                    <w:right w:val="single" w:sz="2" w:space="4" w:color="FFFFFF"/>
                  </w:divBdr>
                  <w:divsChild>
                    <w:div w:id="1746107562">
                      <w:marLeft w:val="0"/>
                      <w:marRight w:val="0"/>
                      <w:marTop w:val="0"/>
                      <w:marBottom w:val="0"/>
                      <w:divBdr>
                        <w:top w:val="none" w:sz="0" w:space="0" w:color="auto"/>
                        <w:left w:val="none" w:sz="0" w:space="0" w:color="auto"/>
                        <w:bottom w:val="none" w:sz="0" w:space="0" w:color="auto"/>
                        <w:right w:val="none" w:sz="0" w:space="0" w:color="auto"/>
                      </w:divBdr>
                    </w:div>
                  </w:divsChild>
                </w:div>
                <w:div w:id="1637224356">
                  <w:marLeft w:val="0"/>
                  <w:marRight w:val="0"/>
                  <w:marTop w:val="0"/>
                  <w:marBottom w:val="0"/>
                  <w:divBdr>
                    <w:top w:val="single" w:sz="2" w:space="1" w:color="FFFFFF"/>
                    <w:left w:val="single" w:sz="2" w:space="12" w:color="FFFFFF"/>
                    <w:bottom w:val="single" w:sz="2" w:space="1" w:color="FFFFFF"/>
                    <w:right w:val="single" w:sz="2" w:space="4" w:color="FFFFFF"/>
                  </w:divBdr>
                  <w:divsChild>
                    <w:div w:id="2059232966">
                      <w:marLeft w:val="0"/>
                      <w:marRight w:val="0"/>
                      <w:marTop w:val="0"/>
                      <w:marBottom w:val="0"/>
                      <w:divBdr>
                        <w:top w:val="none" w:sz="0" w:space="0" w:color="auto"/>
                        <w:left w:val="none" w:sz="0" w:space="0" w:color="auto"/>
                        <w:bottom w:val="none" w:sz="0" w:space="0" w:color="auto"/>
                        <w:right w:val="none" w:sz="0" w:space="0" w:color="auto"/>
                      </w:divBdr>
                    </w:div>
                  </w:divsChild>
                </w:div>
                <w:div w:id="1477067331">
                  <w:marLeft w:val="0"/>
                  <w:marRight w:val="0"/>
                  <w:marTop w:val="0"/>
                  <w:marBottom w:val="0"/>
                  <w:divBdr>
                    <w:top w:val="single" w:sz="2" w:space="1" w:color="FFFFFF"/>
                    <w:left w:val="single" w:sz="2" w:space="12" w:color="FFFFFF"/>
                    <w:bottom w:val="single" w:sz="2" w:space="4" w:color="FFFFFF"/>
                    <w:right w:val="single" w:sz="2" w:space="4" w:color="FFFFFF"/>
                  </w:divBdr>
                  <w:divsChild>
                    <w:div w:id="6138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89855">
          <w:marLeft w:val="0"/>
          <w:marRight w:val="0"/>
          <w:marTop w:val="0"/>
          <w:marBottom w:val="335"/>
          <w:divBdr>
            <w:top w:val="none" w:sz="0" w:space="0" w:color="auto"/>
            <w:left w:val="none" w:sz="0" w:space="0" w:color="auto"/>
            <w:bottom w:val="none" w:sz="0" w:space="0" w:color="auto"/>
            <w:right w:val="none" w:sz="0" w:space="0" w:color="auto"/>
          </w:divBdr>
          <w:divsChild>
            <w:div w:id="588585631">
              <w:marLeft w:val="0"/>
              <w:marRight w:val="0"/>
              <w:marTop w:val="0"/>
              <w:marBottom w:val="0"/>
              <w:divBdr>
                <w:top w:val="none" w:sz="0" w:space="0" w:color="auto"/>
                <w:left w:val="none" w:sz="0" w:space="0" w:color="auto"/>
                <w:bottom w:val="none" w:sz="0" w:space="0" w:color="auto"/>
                <w:right w:val="none" w:sz="0" w:space="0" w:color="auto"/>
              </w:divBdr>
              <w:divsChild>
                <w:div w:id="1588343164">
                  <w:marLeft w:val="0"/>
                  <w:marRight w:val="0"/>
                  <w:marTop w:val="0"/>
                  <w:marBottom w:val="0"/>
                  <w:divBdr>
                    <w:top w:val="single" w:sz="2" w:space="4" w:color="FFFFFF"/>
                    <w:left w:val="single" w:sz="2" w:space="12" w:color="FFFFFF"/>
                    <w:bottom w:val="single" w:sz="2" w:space="1" w:color="FFFFFF"/>
                    <w:right w:val="single" w:sz="2" w:space="4" w:color="FFFFFF"/>
                  </w:divBdr>
                  <w:divsChild>
                    <w:div w:id="413745656">
                      <w:marLeft w:val="0"/>
                      <w:marRight w:val="0"/>
                      <w:marTop w:val="0"/>
                      <w:marBottom w:val="0"/>
                      <w:divBdr>
                        <w:top w:val="none" w:sz="0" w:space="0" w:color="auto"/>
                        <w:left w:val="none" w:sz="0" w:space="0" w:color="auto"/>
                        <w:bottom w:val="none" w:sz="0" w:space="0" w:color="auto"/>
                        <w:right w:val="none" w:sz="0" w:space="0" w:color="auto"/>
                      </w:divBdr>
                    </w:div>
                  </w:divsChild>
                </w:div>
                <w:div w:id="304430495">
                  <w:marLeft w:val="0"/>
                  <w:marRight w:val="0"/>
                  <w:marTop w:val="0"/>
                  <w:marBottom w:val="0"/>
                  <w:divBdr>
                    <w:top w:val="single" w:sz="2" w:space="1" w:color="FFFFFF"/>
                    <w:left w:val="single" w:sz="2" w:space="12" w:color="FFFFFF"/>
                    <w:bottom w:val="single" w:sz="2" w:space="1" w:color="FFFFFF"/>
                    <w:right w:val="single" w:sz="2" w:space="4" w:color="FFFFFF"/>
                  </w:divBdr>
                  <w:divsChild>
                    <w:div w:id="1904439741">
                      <w:marLeft w:val="0"/>
                      <w:marRight w:val="0"/>
                      <w:marTop w:val="0"/>
                      <w:marBottom w:val="0"/>
                      <w:divBdr>
                        <w:top w:val="none" w:sz="0" w:space="0" w:color="auto"/>
                        <w:left w:val="none" w:sz="0" w:space="0" w:color="auto"/>
                        <w:bottom w:val="none" w:sz="0" w:space="0" w:color="auto"/>
                        <w:right w:val="none" w:sz="0" w:space="0" w:color="auto"/>
                      </w:divBdr>
                    </w:div>
                  </w:divsChild>
                </w:div>
                <w:div w:id="966819235">
                  <w:marLeft w:val="0"/>
                  <w:marRight w:val="0"/>
                  <w:marTop w:val="0"/>
                  <w:marBottom w:val="0"/>
                  <w:divBdr>
                    <w:top w:val="single" w:sz="2" w:space="1" w:color="FFFFFF"/>
                    <w:left w:val="single" w:sz="2" w:space="12" w:color="FFFFFF"/>
                    <w:bottom w:val="single" w:sz="2" w:space="1" w:color="FFFFFF"/>
                    <w:right w:val="single" w:sz="2" w:space="4" w:color="FFFFFF"/>
                  </w:divBdr>
                  <w:divsChild>
                    <w:div w:id="255748352">
                      <w:marLeft w:val="0"/>
                      <w:marRight w:val="0"/>
                      <w:marTop w:val="0"/>
                      <w:marBottom w:val="0"/>
                      <w:divBdr>
                        <w:top w:val="none" w:sz="0" w:space="0" w:color="auto"/>
                        <w:left w:val="none" w:sz="0" w:space="0" w:color="auto"/>
                        <w:bottom w:val="none" w:sz="0" w:space="0" w:color="auto"/>
                        <w:right w:val="none" w:sz="0" w:space="0" w:color="auto"/>
                      </w:divBdr>
                    </w:div>
                  </w:divsChild>
                </w:div>
                <w:div w:id="811597838">
                  <w:marLeft w:val="0"/>
                  <w:marRight w:val="0"/>
                  <w:marTop w:val="0"/>
                  <w:marBottom w:val="0"/>
                  <w:divBdr>
                    <w:top w:val="single" w:sz="2" w:space="1" w:color="FFFFFF"/>
                    <w:left w:val="single" w:sz="2" w:space="12" w:color="FFFFFF"/>
                    <w:bottom w:val="single" w:sz="2" w:space="4" w:color="FFFFFF"/>
                    <w:right w:val="single" w:sz="2" w:space="4" w:color="FFFFFF"/>
                  </w:divBdr>
                  <w:divsChild>
                    <w:div w:id="32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6429">
      <w:bodyDiv w:val="1"/>
      <w:marLeft w:val="0"/>
      <w:marRight w:val="0"/>
      <w:marTop w:val="0"/>
      <w:marBottom w:val="0"/>
      <w:divBdr>
        <w:top w:val="none" w:sz="0" w:space="0" w:color="auto"/>
        <w:left w:val="none" w:sz="0" w:space="0" w:color="auto"/>
        <w:bottom w:val="none" w:sz="0" w:space="0" w:color="auto"/>
        <w:right w:val="none" w:sz="0" w:space="0" w:color="auto"/>
      </w:divBdr>
      <w:divsChild>
        <w:div w:id="1261644120">
          <w:marLeft w:val="0"/>
          <w:marRight w:val="0"/>
          <w:marTop w:val="0"/>
          <w:marBottom w:val="0"/>
          <w:divBdr>
            <w:top w:val="none" w:sz="0" w:space="0" w:color="auto"/>
            <w:left w:val="none" w:sz="0" w:space="0" w:color="auto"/>
            <w:bottom w:val="none" w:sz="0" w:space="0" w:color="auto"/>
            <w:right w:val="none" w:sz="0" w:space="0" w:color="auto"/>
          </w:divBdr>
        </w:div>
        <w:div w:id="1458183610">
          <w:marLeft w:val="0"/>
          <w:marRight w:val="0"/>
          <w:marTop w:val="0"/>
          <w:marBottom w:val="335"/>
          <w:divBdr>
            <w:top w:val="none" w:sz="0" w:space="0" w:color="auto"/>
            <w:left w:val="none" w:sz="0" w:space="0" w:color="auto"/>
            <w:bottom w:val="none" w:sz="0" w:space="0" w:color="auto"/>
            <w:right w:val="none" w:sz="0" w:space="0" w:color="auto"/>
          </w:divBdr>
          <w:divsChild>
            <w:div w:id="1785424439">
              <w:marLeft w:val="0"/>
              <w:marRight w:val="0"/>
              <w:marTop w:val="0"/>
              <w:marBottom w:val="0"/>
              <w:divBdr>
                <w:top w:val="none" w:sz="0" w:space="0" w:color="auto"/>
                <w:left w:val="none" w:sz="0" w:space="0" w:color="auto"/>
                <w:bottom w:val="none" w:sz="0" w:space="0" w:color="auto"/>
                <w:right w:val="none" w:sz="0" w:space="0" w:color="auto"/>
              </w:divBdr>
              <w:divsChild>
                <w:div w:id="1521159844">
                  <w:marLeft w:val="0"/>
                  <w:marRight w:val="0"/>
                  <w:marTop w:val="0"/>
                  <w:marBottom w:val="0"/>
                  <w:divBdr>
                    <w:top w:val="single" w:sz="2" w:space="4" w:color="FFFFFF"/>
                    <w:left w:val="single" w:sz="2" w:space="12" w:color="FFFFFF"/>
                    <w:bottom w:val="single" w:sz="2" w:space="1" w:color="FFFFFF"/>
                    <w:right w:val="single" w:sz="2" w:space="4" w:color="FFFFFF"/>
                  </w:divBdr>
                  <w:divsChild>
                    <w:div w:id="1870491181">
                      <w:marLeft w:val="0"/>
                      <w:marRight w:val="0"/>
                      <w:marTop w:val="0"/>
                      <w:marBottom w:val="0"/>
                      <w:divBdr>
                        <w:top w:val="none" w:sz="0" w:space="0" w:color="auto"/>
                        <w:left w:val="none" w:sz="0" w:space="0" w:color="auto"/>
                        <w:bottom w:val="none" w:sz="0" w:space="0" w:color="auto"/>
                        <w:right w:val="none" w:sz="0" w:space="0" w:color="auto"/>
                      </w:divBdr>
                    </w:div>
                  </w:divsChild>
                </w:div>
                <w:div w:id="963462379">
                  <w:marLeft w:val="0"/>
                  <w:marRight w:val="0"/>
                  <w:marTop w:val="0"/>
                  <w:marBottom w:val="0"/>
                  <w:divBdr>
                    <w:top w:val="single" w:sz="2" w:space="1" w:color="FFFFFF"/>
                    <w:left w:val="single" w:sz="2" w:space="12" w:color="FFFFFF"/>
                    <w:bottom w:val="single" w:sz="2" w:space="1" w:color="FFFFFF"/>
                    <w:right w:val="single" w:sz="2" w:space="4" w:color="FFFFFF"/>
                  </w:divBdr>
                  <w:divsChild>
                    <w:div w:id="1061832153">
                      <w:marLeft w:val="0"/>
                      <w:marRight w:val="0"/>
                      <w:marTop w:val="0"/>
                      <w:marBottom w:val="0"/>
                      <w:divBdr>
                        <w:top w:val="none" w:sz="0" w:space="0" w:color="auto"/>
                        <w:left w:val="none" w:sz="0" w:space="0" w:color="auto"/>
                        <w:bottom w:val="none" w:sz="0" w:space="0" w:color="auto"/>
                        <w:right w:val="none" w:sz="0" w:space="0" w:color="auto"/>
                      </w:divBdr>
                    </w:div>
                  </w:divsChild>
                </w:div>
                <w:div w:id="1380587668">
                  <w:marLeft w:val="0"/>
                  <w:marRight w:val="0"/>
                  <w:marTop w:val="0"/>
                  <w:marBottom w:val="0"/>
                  <w:divBdr>
                    <w:top w:val="single" w:sz="2" w:space="1" w:color="FFFFFF"/>
                    <w:left w:val="single" w:sz="2" w:space="12" w:color="FFFFFF"/>
                    <w:bottom w:val="single" w:sz="2" w:space="1" w:color="FFFFFF"/>
                    <w:right w:val="single" w:sz="2" w:space="4" w:color="FFFFFF"/>
                  </w:divBdr>
                  <w:divsChild>
                    <w:div w:id="1984457070">
                      <w:marLeft w:val="0"/>
                      <w:marRight w:val="0"/>
                      <w:marTop w:val="0"/>
                      <w:marBottom w:val="0"/>
                      <w:divBdr>
                        <w:top w:val="none" w:sz="0" w:space="0" w:color="auto"/>
                        <w:left w:val="none" w:sz="0" w:space="0" w:color="auto"/>
                        <w:bottom w:val="none" w:sz="0" w:space="0" w:color="auto"/>
                        <w:right w:val="none" w:sz="0" w:space="0" w:color="auto"/>
                      </w:divBdr>
                    </w:div>
                  </w:divsChild>
                </w:div>
                <w:div w:id="449394039">
                  <w:marLeft w:val="0"/>
                  <w:marRight w:val="0"/>
                  <w:marTop w:val="0"/>
                  <w:marBottom w:val="0"/>
                  <w:divBdr>
                    <w:top w:val="single" w:sz="2" w:space="1" w:color="FFFFFF"/>
                    <w:left w:val="single" w:sz="2" w:space="12" w:color="FFFFFF"/>
                    <w:bottom w:val="single" w:sz="2" w:space="1" w:color="FFFFFF"/>
                    <w:right w:val="single" w:sz="2" w:space="4" w:color="FFFFFF"/>
                  </w:divBdr>
                  <w:divsChild>
                    <w:div w:id="1821917623">
                      <w:marLeft w:val="0"/>
                      <w:marRight w:val="0"/>
                      <w:marTop w:val="0"/>
                      <w:marBottom w:val="0"/>
                      <w:divBdr>
                        <w:top w:val="none" w:sz="0" w:space="0" w:color="auto"/>
                        <w:left w:val="none" w:sz="0" w:space="0" w:color="auto"/>
                        <w:bottom w:val="none" w:sz="0" w:space="0" w:color="auto"/>
                        <w:right w:val="none" w:sz="0" w:space="0" w:color="auto"/>
                      </w:divBdr>
                    </w:div>
                  </w:divsChild>
                </w:div>
                <w:div w:id="958682479">
                  <w:marLeft w:val="0"/>
                  <w:marRight w:val="0"/>
                  <w:marTop w:val="0"/>
                  <w:marBottom w:val="0"/>
                  <w:divBdr>
                    <w:top w:val="single" w:sz="2" w:space="1" w:color="FFFFFF"/>
                    <w:left w:val="single" w:sz="2" w:space="12" w:color="FFFFFF"/>
                    <w:bottom w:val="single" w:sz="2" w:space="1" w:color="FFFFFF"/>
                    <w:right w:val="single" w:sz="2" w:space="4" w:color="FFFFFF"/>
                  </w:divBdr>
                  <w:divsChild>
                    <w:div w:id="536240566">
                      <w:marLeft w:val="0"/>
                      <w:marRight w:val="0"/>
                      <w:marTop w:val="0"/>
                      <w:marBottom w:val="0"/>
                      <w:divBdr>
                        <w:top w:val="none" w:sz="0" w:space="0" w:color="auto"/>
                        <w:left w:val="none" w:sz="0" w:space="0" w:color="auto"/>
                        <w:bottom w:val="none" w:sz="0" w:space="0" w:color="auto"/>
                        <w:right w:val="none" w:sz="0" w:space="0" w:color="auto"/>
                      </w:divBdr>
                    </w:div>
                  </w:divsChild>
                </w:div>
                <w:div w:id="1265259557">
                  <w:marLeft w:val="0"/>
                  <w:marRight w:val="0"/>
                  <w:marTop w:val="0"/>
                  <w:marBottom w:val="0"/>
                  <w:divBdr>
                    <w:top w:val="single" w:sz="2" w:space="1" w:color="FFFFFF"/>
                    <w:left w:val="single" w:sz="2" w:space="12" w:color="FFFFFF"/>
                    <w:bottom w:val="single" w:sz="2" w:space="1" w:color="FFFFFF"/>
                    <w:right w:val="single" w:sz="2" w:space="4" w:color="FFFFFF"/>
                  </w:divBdr>
                  <w:divsChild>
                    <w:div w:id="935477274">
                      <w:marLeft w:val="0"/>
                      <w:marRight w:val="0"/>
                      <w:marTop w:val="0"/>
                      <w:marBottom w:val="0"/>
                      <w:divBdr>
                        <w:top w:val="none" w:sz="0" w:space="0" w:color="auto"/>
                        <w:left w:val="none" w:sz="0" w:space="0" w:color="auto"/>
                        <w:bottom w:val="none" w:sz="0" w:space="0" w:color="auto"/>
                        <w:right w:val="none" w:sz="0" w:space="0" w:color="auto"/>
                      </w:divBdr>
                    </w:div>
                  </w:divsChild>
                </w:div>
                <w:div w:id="1130590168">
                  <w:marLeft w:val="0"/>
                  <w:marRight w:val="0"/>
                  <w:marTop w:val="0"/>
                  <w:marBottom w:val="0"/>
                  <w:divBdr>
                    <w:top w:val="single" w:sz="2" w:space="1" w:color="FFFFFF"/>
                    <w:left w:val="single" w:sz="2" w:space="12" w:color="FFFFFF"/>
                    <w:bottom w:val="single" w:sz="2" w:space="1" w:color="FFFFFF"/>
                    <w:right w:val="single" w:sz="2" w:space="4" w:color="FFFFFF"/>
                  </w:divBdr>
                  <w:divsChild>
                    <w:div w:id="966933797">
                      <w:marLeft w:val="0"/>
                      <w:marRight w:val="0"/>
                      <w:marTop w:val="0"/>
                      <w:marBottom w:val="0"/>
                      <w:divBdr>
                        <w:top w:val="none" w:sz="0" w:space="0" w:color="auto"/>
                        <w:left w:val="none" w:sz="0" w:space="0" w:color="auto"/>
                        <w:bottom w:val="none" w:sz="0" w:space="0" w:color="auto"/>
                        <w:right w:val="none" w:sz="0" w:space="0" w:color="auto"/>
                      </w:divBdr>
                    </w:div>
                  </w:divsChild>
                </w:div>
                <w:div w:id="281231161">
                  <w:marLeft w:val="0"/>
                  <w:marRight w:val="0"/>
                  <w:marTop w:val="0"/>
                  <w:marBottom w:val="0"/>
                  <w:divBdr>
                    <w:top w:val="single" w:sz="2" w:space="1" w:color="FFFFFF"/>
                    <w:left w:val="single" w:sz="2" w:space="12" w:color="FFFFFF"/>
                    <w:bottom w:val="single" w:sz="2" w:space="1" w:color="FFFFFF"/>
                    <w:right w:val="single" w:sz="2" w:space="4" w:color="FFFFFF"/>
                  </w:divBdr>
                  <w:divsChild>
                    <w:div w:id="1399863280">
                      <w:marLeft w:val="0"/>
                      <w:marRight w:val="0"/>
                      <w:marTop w:val="0"/>
                      <w:marBottom w:val="0"/>
                      <w:divBdr>
                        <w:top w:val="none" w:sz="0" w:space="0" w:color="auto"/>
                        <w:left w:val="none" w:sz="0" w:space="0" w:color="auto"/>
                        <w:bottom w:val="none" w:sz="0" w:space="0" w:color="auto"/>
                        <w:right w:val="none" w:sz="0" w:space="0" w:color="auto"/>
                      </w:divBdr>
                    </w:div>
                  </w:divsChild>
                </w:div>
                <w:div w:id="1818064372">
                  <w:marLeft w:val="0"/>
                  <w:marRight w:val="0"/>
                  <w:marTop w:val="0"/>
                  <w:marBottom w:val="0"/>
                  <w:divBdr>
                    <w:top w:val="single" w:sz="2" w:space="1" w:color="FFFFFF"/>
                    <w:left w:val="single" w:sz="2" w:space="12" w:color="FFFFFF"/>
                    <w:bottom w:val="single" w:sz="2" w:space="1" w:color="FFFFFF"/>
                    <w:right w:val="single" w:sz="2" w:space="4" w:color="FFFFFF"/>
                  </w:divBdr>
                  <w:divsChild>
                    <w:div w:id="89278512">
                      <w:marLeft w:val="0"/>
                      <w:marRight w:val="0"/>
                      <w:marTop w:val="0"/>
                      <w:marBottom w:val="0"/>
                      <w:divBdr>
                        <w:top w:val="none" w:sz="0" w:space="0" w:color="auto"/>
                        <w:left w:val="none" w:sz="0" w:space="0" w:color="auto"/>
                        <w:bottom w:val="none" w:sz="0" w:space="0" w:color="auto"/>
                        <w:right w:val="none" w:sz="0" w:space="0" w:color="auto"/>
                      </w:divBdr>
                    </w:div>
                  </w:divsChild>
                </w:div>
                <w:div w:id="514732722">
                  <w:marLeft w:val="0"/>
                  <w:marRight w:val="0"/>
                  <w:marTop w:val="0"/>
                  <w:marBottom w:val="0"/>
                  <w:divBdr>
                    <w:top w:val="single" w:sz="2" w:space="1" w:color="FFFFFF"/>
                    <w:left w:val="single" w:sz="2" w:space="12" w:color="FFFFFF"/>
                    <w:bottom w:val="single" w:sz="2" w:space="1" w:color="FFFFFF"/>
                    <w:right w:val="single" w:sz="2" w:space="4" w:color="FFFFFF"/>
                  </w:divBdr>
                  <w:divsChild>
                    <w:div w:id="1031804193">
                      <w:marLeft w:val="0"/>
                      <w:marRight w:val="0"/>
                      <w:marTop w:val="0"/>
                      <w:marBottom w:val="0"/>
                      <w:divBdr>
                        <w:top w:val="none" w:sz="0" w:space="0" w:color="auto"/>
                        <w:left w:val="none" w:sz="0" w:space="0" w:color="auto"/>
                        <w:bottom w:val="none" w:sz="0" w:space="0" w:color="auto"/>
                        <w:right w:val="none" w:sz="0" w:space="0" w:color="auto"/>
                      </w:divBdr>
                    </w:div>
                  </w:divsChild>
                </w:div>
                <w:div w:id="1222323299">
                  <w:marLeft w:val="0"/>
                  <w:marRight w:val="0"/>
                  <w:marTop w:val="0"/>
                  <w:marBottom w:val="0"/>
                  <w:divBdr>
                    <w:top w:val="single" w:sz="2" w:space="1" w:color="FFFFFF"/>
                    <w:left w:val="single" w:sz="2" w:space="12" w:color="FFFFFF"/>
                    <w:bottom w:val="single" w:sz="2" w:space="1" w:color="FFFFFF"/>
                    <w:right w:val="single" w:sz="2" w:space="4" w:color="FFFFFF"/>
                  </w:divBdr>
                  <w:divsChild>
                    <w:div w:id="1574581924">
                      <w:marLeft w:val="0"/>
                      <w:marRight w:val="0"/>
                      <w:marTop w:val="0"/>
                      <w:marBottom w:val="0"/>
                      <w:divBdr>
                        <w:top w:val="none" w:sz="0" w:space="0" w:color="auto"/>
                        <w:left w:val="none" w:sz="0" w:space="0" w:color="auto"/>
                        <w:bottom w:val="none" w:sz="0" w:space="0" w:color="auto"/>
                        <w:right w:val="none" w:sz="0" w:space="0" w:color="auto"/>
                      </w:divBdr>
                    </w:div>
                  </w:divsChild>
                </w:div>
                <w:div w:id="797799385">
                  <w:marLeft w:val="0"/>
                  <w:marRight w:val="0"/>
                  <w:marTop w:val="0"/>
                  <w:marBottom w:val="0"/>
                  <w:divBdr>
                    <w:top w:val="single" w:sz="2" w:space="1" w:color="FFFFFF"/>
                    <w:left w:val="single" w:sz="2" w:space="12" w:color="FFFFFF"/>
                    <w:bottom w:val="single" w:sz="2" w:space="1" w:color="FFFFFF"/>
                    <w:right w:val="single" w:sz="2" w:space="4" w:color="FFFFFF"/>
                  </w:divBdr>
                  <w:divsChild>
                    <w:div w:id="1815759825">
                      <w:marLeft w:val="0"/>
                      <w:marRight w:val="0"/>
                      <w:marTop w:val="0"/>
                      <w:marBottom w:val="0"/>
                      <w:divBdr>
                        <w:top w:val="none" w:sz="0" w:space="0" w:color="auto"/>
                        <w:left w:val="none" w:sz="0" w:space="0" w:color="auto"/>
                        <w:bottom w:val="none" w:sz="0" w:space="0" w:color="auto"/>
                        <w:right w:val="none" w:sz="0" w:space="0" w:color="auto"/>
                      </w:divBdr>
                    </w:div>
                  </w:divsChild>
                </w:div>
                <w:div w:id="1622684752">
                  <w:marLeft w:val="0"/>
                  <w:marRight w:val="0"/>
                  <w:marTop w:val="0"/>
                  <w:marBottom w:val="0"/>
                  <w:divBdr>
                    <w:top w:val="single" w:sz="2" w:space="1" w:color="FFFFFF"/>
                    <w:left w:val="single" w:sz="2" w:space="12" w:color="FFFFFF"/>
                    <w:bottom w:val="single" w:sz="2" w:space="1" w:color="FFFFFF"/>
                    <w:right w:val="single" w:sz="2" w:space="4" w:color="FFFFFF"/>
                  </w:divBdr>
                  <w:divsChild>
                    <w:div w:id="1842961554">
                      <w:marLeft w:val="0"/>
                      <w:marRight w:val="0"/>
                      <w:marTop w:val="0"/>
                      <w:marBottom w:val="0"/>
                      <w:divBdr>
                        <w:top w:val="none" w:sz="0" w:space="0" w:color="auto"/>
                        <w:left w:val="none" w:sz="0" w:space="0" w:color="auto"/>
                        <w:bottom w:val="none" w:sz="0" w:space="0" w:color="auto"/>
                        <w:right w:val="none" w:sz="0" w:space="0" w:color="auto"/>
                      </w:divBdr>
                    </w:div>
                  </w:divsChild>
                </w:div>
                <w:div w:id="346979739">
                  <w:marLeft w:val="0"/>
                  <w:marRight w:val="0"/>
                  <w:marTop w:val="0"/>
                  <w:marBottom w:val="0"/>
                  <w:divBdr>
                    <w:top w:val="single" w:sz="2" w:space="1" w:color="FFFFFF"/>
                    <w:left w:val="single" w:sz="2" w:space="12" w:color="FFFFFF"/>
                    <w:bottom w:val="single" w:sz="2" w:space="1" w:color="FFFFFF"/>
                    <w:right w:val="single" w:sz="2" w:space="4" w:color="FFFFFF"/>
                  </w:divBdr>
                  <w:divsChild>
                    <w:div w:id="2138597027">
                      <w:marLeft w:val="0"/>
                      <w:marRight w:val="0"/>
                      <w:marTop w:val="0"/>
                      <w:marBottom w:val="0"/>
                      <w:divBdr>
                        <w:top w:val="none" w:sz="0" w:space="0" w:color="auto"/>
                        <w:left w:val="none" w:sz="0" w:space="0" w:color="auto"/>
                        <w:bottom w:val="none" w:sz="0" w:space="0" w:color="auto"/>
                        <w:right w:val="none" w:sz="0" w:space="0" w:color="auto"/>
                      </w:divBdr>
                    </w:div>
                  </w:divsChild>
                </w:div>
                <w:div w:id="1253779967">
                  <w:marLeft w:val="0"/>
                  <w:marRight w:val="0"/>
                  <w:marTop w:val="0"/>
                  <w:marBottom w:val="0"/>
                  <w:divBdr>
                    <w:top w:val="single" w:sz="2" w:space="1" w:color="FFFFFF"/>
                    <w:left w:val="single" w:sz="2" w:space="12" w:color="FFFFFF"/>
                    <w:bottom w:val="single" w:sz="2" w:space="1" w:color="FFFFFF"/>
                    <w:right w:val="single" w:sz="2" w:space="4" w:color="FFFFFF"/>
                  </w:divBdr>
                  <w:divsChild>
                    <w:div w:id="1275670590">
                      <w:marLeft w:val="0"/>
                      <w:marRight w:val="0"/>
                      <w:marTop w:val="0"/>
                      <w:marBottom w:val="0"/>
                      <w:divBdr>
                        <w:top w:val="none" w:sz="0" w:space="0" w:color="auto"/>
                        <w:left w:val="none" w:sz="0" w:space="0" w:color="auto"/>
                        <w:bottom w:val="none" w:sz="0" w:space="0" w:color="auto"/>
                        <w:right w:val="none" w:sz="0" w:space="0" w:color="auto"/>
                      </w:divBdr>
                    </w:div>
                  </w:divsChild>
                </w:div>
                <w:div w:id="1004667994">
                  <w:marLeft w:val="0"/>
                  <w:marRight w:val="0"/>
                  <w:marTop w:val="0"/>
                  <w:marBottom w:val="0"/>
                  <w:divBdr>
                    <w:top w:val="single" w:sz="2" w:space="1" w:color="FFFFFF"/>
                    <w:left w:val="single" w:sz="2" w:space="12" w:color="FFFFFF"/>
                    <w:bottom w:val="single" w:sz="2" w:space="1" w:color="FFFFFF"/>
                    <w:right w:val="single" w:sz="2" w:space="4" w:color="FFFFFF"/>
                  </w:divBdr>
                  <w:divsChild>
                    <w:div w:id="657274392">
                      <w:marLeft w:val="0"/>
                      <w:marRight w:val="0"/>
                      <w:marTop w:val="0"/>
                      <w:marBottom w:val="0"/>
                      <w:divBdr>
                        <w:top w:val="none" w:sz="0" w:space="0" w:color="auto"/>
                        <w:left w:val="none" w:sz="0" w:space="0" w:color="auto"/>
                        <w:bottom w:val="none" w:sz="0" w:space="0" w:color="auto"/>
                        <w:right w:val="none" w:sz="0" w:space="0" w:color="auto"/>
                      </w:divBdr>
                    </w:div>
                  </w:divsChild>
                </w:div>
                <w:div w:id="2060976492">
                  <w:marLeft w:val="0"/>
                  <w:marRight w:val="0"/>
                  <w:marTop w:val="0"/>
                  <w:marBottom w:val="0"/>
                  <w:divBdr>
                    <w:top w:val="single" w:sz="2" w:space="1" w:color="FFFFFF"/>
                    <w:left w:val="single" w:sz="2" w:space="12" w:color="FFFFFF"/>
                    <w:bottom w:val="single" w:sz="2" w:space="1" w:color="FFFFFF"/>
                    <w:right w:val="single" w:sz="2" w:space="4" w:color="FFFFFF"/>
                  </w:divBdr>
                  <w:divsChild>
                    <w:div w:id="178354304">
                      <w:marLeft w:val="0"/>
                      <w:marRight w:val="0"/>
                      <w:marTop w:val="0"/>
                      <w:marBottom w:val="0"/>
                      <w:divBdr>
                        <w:top w:val="none" w:sz="0" w:space="0" w:color="auto"/>
                        <w:left w:val="none" w:sz="0" w:space="0" w:color="auto"/>
                        <w:bottom w:val="none" w:sz="0" w:space="0" w:color="auto"/>
                        <w:right w:val="none" w:sz="0" w:space="0" w:color="auto"/>
                      </w:divBdr>
                    </w:div>
                  </w:divsChild>
                </w:div>
                <w:div w:id="1772621702">
                  <w:marLeft w:val="0"/>
                  <w:marRight w:val="0"/>
                  <w:marTop w:val="0"/>
                  <w:marBottom w:val="0"/>
                  <w:divBdr>
                    <w:top w:val="single" w:sz="2" w:space="1" w:color="FFFFFF"/>
                    <w:left w:val="single" w:sz="2" w:space="12" w:color="FFFFFF"/>
                    <w:bottom w:val="single" w:sz="2" w:space="1" w:color="FFFFFF"/>
                    <w:right w:val="single" w:sz="2" w:space="4" w:color="FFFFFF"/>
                  </w:divBdr>
                  <w:divsChild>
                    <w:div w:id="493761792">
                      <w:marLeft w:val="0"/>
                      <w:marRight w:val="0"/>
                      <w:marTop w:val="0"/>
                      <w:marBottom w:val="0"/>
                      <w:divBdr>
                        <w:top w:val="none" w:sz="0" w:space="0" w:color="auto"/>
                        <w:left w:val="none" w:sz="0" w:space="0" w:color="auto"/>
                        <w:bottom w:val="none" w:sz="0" w:space="0" w:color="auto"/>
                        <w:right w:val="none" w:sz="0" w:space="0" w:color="auto"/>
                      </w:divBdr>
                    </w:div>
                  </w:divsChild>
                </w:div>
                <w:div w:id="1615943184">
                  <w:marLeft w:val="0"/>
                  <w:marRight w:val="0"/>
                  <w:marTop w:val="0"/>
                  <w:marBottom w:val="0"/>
                  <w:divBdr>
                    <w:top w:val="single" w:sz="2" w:space="1" w:color="FFFFFF"/>
                    <w:left w:val="single" w:sz="2" w:space="12" w:color="FFFFFF"/>
                    <w:bottom w:val="single" w:sz="2" w:space="1" w:color="FFFFFF"/>
                    <w:right w:val="single" w:sz="2" w:space="4" w:color="FFFFFF"/>
                  </w:divBdr>
                  <w:divsChild>
                    <w:div w:id="250703569">
                      <w:marLeft w:val="0"/>
                      <w:marRight w:val="0"/>
                      <w:marTop w:val="0"/>
                      <w:marBottom w:val="0"/>
                      <w:divBdr>
                        <w:top w:val="none" w:sz="0" w:space="0" w:color="auto"/>
                        <w:left w:val="none" w:sz="0" w:space="0" w:color="auto"/>
                        <w:bottom w:val="none" w:sz="0" w:space="0" w:color="auto"/>
                        <w:right w:val="none" w:sz="0" w:space="0" w:color="auto"/>
                      </w:divBdr>
                    </w:div>
                  </w:divsChild>
                </w:div>
                <w:div w:id="898596401">
                  <w:marLeft w:val="0"/>
                  <w:marRight w:val="0"/>
                  <w:marTop w:val="0"/>
                  <w:marBottom w:val="0"/>
                  <w:divBdr>
                    <w:top w:val="single" w:sz="2" w:space="1" w:color="FFFFFF"/>
                    <w:left w:val="single" w:sz="2" w:space="12" w:color="FFFFFF"/>
                    <w:bottom w:val="single" w:sz="2" w:space="1" w:color="FFFFFF"/>
                    <w:right w:val="single" w:sz="2" w:space="4" w:color="FFFFFF"/>
                  </w:divBdr>
                  <w:divsChild>
                    <w:div w:id="1145005224">
                      <w:marLeft w:val="0"/>
                      <w:marRight w:val="0"/>
                      <w:marTop w:val="0"/>
                      <w:marBottom w:val="0"/>
                      <w:divBdr>
                        <w:top w:val="none" w:sz="0" w:space="0" w:color="auto"/>
                        <w:left w:val="none" w:sz="0" w:space="0" w:color="auto"/>
                        <w:bottom w:val="none" w:sz="0" w:space="0" w:color="auto"/>
                        <w:right w:val="none" w:sz="0" w:space="0" w:color="auto"/>
                      </w:divBdr>
                    </w:div>
                  </w:divsChild>
                </w:div>
                <w:div w:id="1059400517">
                  <w:marLeft w:val="0"/>
                  <w:marRight w:val="0"/>
                  <w:marTop w:val="0"/>
                  <w:marBottom w:val="0"/>
                  <w:divBdr>
                    <w:top w:val="single" w:sz="2" w:space="1" w:color="FFFFFF"/>
                    <w:left w:val="single" w:sz="2" w:space="12" w:color="FFFFFF"/>
                    <w:bottom w:val="single" w:sz="2" w:space="1" w:color="FFFFFF"/>
                    <w:right w:val="single" w:sz="2" w:space="4" w:color="FFFFFF"/>
                  </w:divBdr>
                  <w:divsChild>
                    <w:div w:id="1081371914">
                      <w:marLeft w:val="0"/>
                      <w:marRight w:val="0"/>
                      <w:marTop w:val="0"/>
                      <w:marBottom w:val="0"/>
                      <w:divBdr>
                        <w:top w:val="none" w:sz="0" w:space="0" w:color="auto"/>
                        <w:left w:val="none" w:sz="0" w:space="0" w:color="auto"/>
                        <w:bottom w:val="none" w:sz="0" w:space="0" w:color="auto"/>
                        <w:right w:val="none" w:sz="0" w:space="0" w:color="auto"/>
                      </w:divBdr>
                    </w:div>
                  </w:divsChild>
                </w:div>
                <w:div w:id="1379159256">
                  <w:marLeft w:val="0"/>
                  <w:marRight w:val="0"/>
                  <w:marTop w:val="0"/>
                  <w:marBottom w:val="0"/>
                  <w:divBdr>
                    <w:top w:val="single" w:sz="2" w:space="1" w:color="FFFFFF"/>
                    <w:left w:val="single" w:sz="2" w:space="12" w:color="FFFFFF"/>
                    <w:bottom w:val="single" w:sz="2" w:space="1" w:color="FFFFFF"/>
                    <w:right w:val="single" w:sz="2" w:space="4" w:color="FFFFFF"/>
                  </w:divBdr>
                  <w:divsChild>
                    <w:div w:id="382754434">
                      <w:marLeft w:val="0"/>
                      <w:marRight w:val="0"/>
                      <w:marTop w:val="0"/>
                      <w:marBottom w:val="0"/>
                      <w:divBdr>
                        <w:top w:val="none" w:sz="0" w:space="0" w:color="auto"/>
                        <w:left w:val="none" w:sz="0" w:space="0" w:color="auto"/>
                        <w:bottom w:val="none" w:sz="0" w:space="0" w:color="auto"/>
                        <w:right w:val="none" w:sz="0" w:space="0" w:color="auto"/>
                      </w:divBdr>
                    </w:div>
                  </w:divsChild>
                </w:div>
                <w:div w:id="947807882">
                  <w:marLeft w:val="0"/>
                  <w:marRight w:val="0"/>
                  <w:marTop w:val="0"/>
                  <w:marBottom w:val="0"/>
                  <w:divBdr>
                    <w:top w:val="single" w:sz="2" w:space="1" w:color="FFFFFF"/>
                    <w:left w:val="single" w:sz="2" w:space="12" w:color="FFFFFF"/>
                    <w:bottom w:val="single" w:sz="2" w:space="1" w:color="FFFFFF"/>
                    <w:right w:val="single" w:sz="2" w:space="4" w:color="FFFFFF"/>
                  </w:divBdr>
                  <w:divsChild>
                    <w:div w:id="152382799">
                      <w:marLeft w:val="0"/>
                      <w:marRight w:val="0"/>
                      <w:marTop w:val="0"/>
                      <w:marBottom w:val="0"/>
                      <w:divBdr>
                        <w:top w:val="none" w:sz="0" w:space="0" w:color="auto"/>
                        <w:left w:val="none" w:sz="0" w:space="0" w:color="auto"/>
                        <w:bottom w:val="none" w:sz="0" w:space="0" w:color="auto"/>
                        <w:right w:val="none" w:sz="0" w:space="0" w:color="auto"/>
                      </w:divBdr>
                    </w:div>
                  </w:divsChild>
                </w:div>
                <w:div w:id="73667196">
                  <w:marLeft w:val="0"/>
                  <w:marRight w:val="0"/>
                  <w:marTop w:val="0"/>
                  <w:marBottom w:val="0"/>
                  <w:divBdr>
                    <w:top w:val="single" w:sz="2" w:space="1" w:color="FFFFFF"/>
                    <w:left w:val="single" w:sz="2" w:space="12" w:color="FFFFFF"/>
                    <w:bottom w:val="single" w:sz="2" w:space="1" w:color="FFFFFF"/>
                    <w:right w:val="single" w:sz="2" w:space="4" w:color="FFFFFF"/>
                  </w:divBdr>
                  <w:divsChild>
                    <w:div w:id="1458139935">
                      <w:marLeft w:val="0"/>
                      <w:marRight w:val="0"/>
                      <w:marTop w:val="0"/>
                      <w:marBottom w:val="0"/>
                      <w:divBdr>
                        <w:top w:val="none" w:sz="0" w:space="0" w:color="auto"/>
                        <w:left w:val="none" w:sz="0" w:space="0" w:color="auto"/>
                        <w:bottom w:val="none" w:sz="0" w:space="0" w:color="auto"/>
                        <w:right w:val="none" w:sz="0" w:space="0" w:color="auto"/>
                      </w:divBdr>
                    </w:div>
                  </w:divsChild>
                </w:div>
                <w:div w:id="939024094">
                  <w:marLeft w:val="0"/>
                  <w:marRight w:val="0"/>
                  <w:marTop w:val="0"/>
                  <w:marBottom w:val="0"/>
                  <w:divBdr>
                    <w:top w:val="single" w:sz="2" w:space="1" w:color="FFFFFF"/>
                    <w:left w:val="single" w:sz="2" w:space="12" w:color="FFFFFF"/>
                    <w:bottom w:val="single" w:sz="2" w:space="1" w:color="FFFFFF"/>
                    <w:right w:val="single" w:sz="2" w:space="4" w:color="FFFFFF"/>
                  </w:divBdr>
                  <w:divsChild>
                    <w:div w:id="789786165">
                      <w:marLeft w:val="0"/>
                      <w:marRight w:val="0"/>
                      <w:marTop w:val="0"/>
                      <w:marBottom w:val="0"/>
                      <w:divBdr>
                        <w:top w:val="none" w:sz="0" w:space="0" w:color="auto"/>
                        <w:left w:val="none" w:sz="0" w:space="0" w:color="auto"/>
                        <w:bottom w:val="none" w:sz="0" w:space="0" w:color="auto"/>
                        <w:right w:val="none" w:sz="0" w:space="0" w:color="auto"/>
                      </w:divBdr>
                    </w:div>
                  </w:divsChild>
                </w:div>
                <w:div w:id="675301714">
                  <w:marLeft w:val="0"/>
                  <w:marRight w:val="0"/>
                  <w:marTop w:val="0"/>
                  <w:marBottom w:val="0"/>
                  <w:divBdr>
                    <w:top w:val="single" w:sz="2" w:space="1" w:color="FFFFFF"/>
                    <w:left w:val="single" w:sz="2" w:space="12" w:color="FFFFFF"/>
                    <w:bottom w:val="single" w:sz="2" w:space="1" w:color="FFFFFF"/>
                    <w:right w:val="single" w:sz="2" w:space="4" w:color="FFFFFF"/>
                  </w:divBdr>
                  <w:divsChild>
                    <w:div w:id="153032887">
                      <w:marLeft w:val="0"/>
                      <w:marRight w:val="0"/>
                      <w:marTop w:val="0"/>
                      <w:marBottom w:val="0"/>
                      <w:divBdr>
                        <w:top w:val="none" w:sz="0" w:space="0" w:color="auto"/>
                        <w:left w:val="none" w:sz="0" w:space="0" w:color="auto"/>
                        <w:bottom w:val="none" w:sz="0" w:space="0" w:color="auto"/>
                        <w:right w:val="none" w:sz="0" w:space="0" w:color="auto"/>
                      </w:divBdr>
                    </w:div>
                  </w:divsChild>
                </w:div>
                <w:div w:id="1364598832">
                  <w:marLeft w:val="0"/>
                  <w:marRight w:val="0"/>
                  <w:marTop w:val="0"/>
                  <w:marBottom w:val="0"/>
                  <w:divBdr>
                    <w:top w:val="single" w:sz="2" w:space="1" w:color="FFFFFF"/>
                    <w:left w:val="single" w:sz="2" w:space="12" w:color="FFFFFF"/>
                    <w:bottom w:val="single" w:sz="2" w:space="1" w:color="FFFFFF"/>
                    <w:right w:val="single" w:sz="2" w:space="4" w:color="FFFFFF"/>
                  </w:divBdr>
                  <w:divsChild>
                    <w:div w:id="1932811389">
                      <w:marLeft w:val="0"/>
                      <w:marRight w:val="0"/>
                      <w:marTop w:val="0"/>
                      <w:marBottom w:val="0"/>
                      <w:divBdr>
                        <w:top w:val="none" w:sz="0" w:space="0" w:color="auto"/>
                        <w:left w:val="none" w:sz="0" w:space="0" w:color="auto"/>
                        <w:bottom w:val="none" w:sz="0" w:space="0" w:color="auto"/>
                        <w:right w:val="none" w:sz="0" w:space="0" w:color="auto"/>
                      </w:divBdr>
                    </w:div>
                  </w:divsChild>
                </w:div>
                <w:div w:id="263392270">
                  <w:marLeft w:val="0"/>
                  <w:marRight w:val="0"/>
                  <w:marTop w:val="0"/>
                  <w:marBottom w:val="0"/>
                  <w:divBdr>
                    <w:top w:val="single" w:sz="2" w:space="1" w:color="FFFFFF"/>
                    <w:left w:val="single" w:sz="2" w:space="12" w:color="FFFFFF"/>
                    <w:bottom w:val="single" w:sz="2" w:space="1" w:color="FFFFFF"/>
                    <w:right w:val="single" w:sz="2" w:space="4" w:color="FFFFFF"/>
                  </w:divBdr>
                  <w:divsChild>
                    <w:div w:id="1429427126">
                      <w:marLeft w:val="0"/>
                      <w:marRight w:val="0"/>
                      <w:marTop w:val="0"/>
                      <w:marBottom w:val="0"/>
                      <w:divBdr>
                        <w:top w:val="none" w:sz="0" w:space="0" w:color="auto"/>
                        <w:left w:val="none" w:sz="0" w:space="0" w:color="auto"/>
                        <w:bottom w:val="none" w:sz="0" w:space="0" w:color="auto"/>
                        <w:right w:val="none" w:sz="0" w:space="0" w:color="auto"/>
                      </w:divBdr>
                    </w:div>
                  </w:divsChild>
                </w:div>
                <w:div w:id="1521160975">
                  <w:marLeft w:val="0"/>
                  <w:marRight w:val="0"/>
                  <w:marTop w:val="0"/>
                  <w:marBottom w:val="0"/>
                  <w:divBdr>
                    <w:top w:val="single" w:sz="2" w:space="1" w:color="FFFFFF"/>
                    <w:left w:val="single" w:sz="2" w:space="12" w:color="FFFFFF"/>
                    <w:bottom w:val="single" w:sz="2" w:space="1" w:color="FFFFFF"/>
                    <w:right w:val="single" w:sz="2" w:space="4" w:color="FFFFFF"/>
                  </w:divBdr>
                  <w:divsChild>
                    <w:div w:id="1909997094">
                      <w:marLeft w:val="0"/>
                      <w:marRight w:val="0"/>
                      <w:marTop w:val="0"/>
                      <w:marBottom w:val="0"/>
                      <w:divBdr>
                        <w:top w:val="none" w:sz="0" w:space="0" w:color="auto"/>
                        <w:left w:val="none" w:sz="0" w:space="0" w:color="auto"/>
                        <w:bottom w:val="none" w:sz="0" w:space="0" w:color="auto"/>
                        <w:right w:val="none" w:sz="0" w:space="0" w:color="auto"/>
                      </w:divBdr>
                    </w:div>
                  </w:divsChild>
                </w:div>
                <w:div w:id="654724042">
                  <w:marLeft w:val="0"/>
                  <w:marRight w:val="0"/>
                  <w:marTop w:val="0"/>
                  <w:marBottom w:val="0"/>
                  <w:divBdr>
                    <w:top w:val="single" w:sz="2" w:space="1" w:color="FFFFFF"/>
                    <w:left w:val="single" w:sz="2" w:space="12" w:color="FFFFFF"/>
                    <w:bottom w:val="single" w:sz="2" w:space="1" w:color="FFFFFF"/>
                    <w:right w:val="single" w:sz="2" w:space="4" w:color="FFFFFF"/>
                  </w:divBdr>
                  <w:divsChild>
                    <w:div w:id="724111709">
                      <w:marLeft w:val="0"/>
                      <w:marRight w:val="0"/>
                      <w:marTop w:val="0"/>
                      <w:marBottom w:val="0"/>
                      <w:divBdr>
                        <w:top w:val="none" w:sz="0" w:space="0" w:color="auto"/>
                        <w:left w:val="none" w:sz="0" w:space="0" w:color="auto"/>
                        <w:bottom w:val="none" w:sz="0" w:space="0" w:color="auto"/>
                        <w:right w:val="none" w:sz="0" w:space="0" w:color="auto"/>
                      </w:divBdr>
                    </w:div>
                  </w:divsChild>
                </w:div>
                <w:div w:id="823552137">
                  <w:marLeft w:val="0"/>
                  <w:marRight w:val="0"/>
                  <w:marTop w:val="0"/>
                  <w:marBottom w:val="0"/>
                  <w:divBdr>
                    <w:top w:val="single" w:sz="2" w:space="1" w:color="FFFFFF"/>
                    <w:left w:val="single" w:sz="2" w:space="12" w:color="FFFFFF"/>
                    <w:bottom w:val="single" w:sz="2" w:space="1" w:color="FFFFFF"/>
                    <w:right w:val="single" w:sz="2" w:space="4" w:color="FFFFFF"/>
                  </w:divBdr>
                  <w:divsChild>
                    <w:div w:id="448092241">
                      <w:marLeft w:val="0"/>
                      <w:marRight w:val="0"/>
                      <w:marTop w:val="0"/>
                      <w:marBottom w:val="0"/>
                      <w:divBdr>
                        <w:top w:val="none" w:sz="0" w:space="0" w:color="auto"/>
                        <w:left w:val="none" w:sz="0" w:space="0" w:color="auto"/>
                        <w:bottom w:val="none" w:sz="0" w:space="0" w:color="auto"/>
                        <w:right w:val="none" w:sz="0" w:space="0" w:color="auto"/>
                      </w:divBdr>
                    </w:div>
                  </w:divsChild>
                </w:div>
                <w:div w:id="2011567209">
                  <w:marLeft w:val="0"/>
                  <w:marRight w:val="0"/>
                  <w:marTop w:val="0"/>
                  <w:marBottom w:val="0"/>
                  <w:divBdr>
                    <w:top w:val="single" w:sz="2" w:space="1" w:color="FFFFFF"/>
                    <w:left w:val="single" w:sz="2" w:space="12" w:color="FFFFFF"/>
                    <w:bottom w:val="single" w:sz="2" w:space="1" w:color="FFFFFF"/>
                    <w:right w:val="single" w:sz="2" w:space="4" w:color="FFFFFF"/>
                  </w:divBdr>
                  <w:divsChild>
                    <w:div w:id="46688740">
                      <w:marLeft w:val="0"/>
                      <w:marRight w:val="0"/>
                      <w:marTop w:val="0"/>
                      <w:marBottom w:val="0"/>
                      <w:divBdr>
                        <w:top w:val="none" w:sz="0" w:space="0" w:color="auto"/>
                        <w:left w:val="none" w:sz="0" w:space="0" w:color="auto"/>
                        <w:bottom w:val="none" w:sz="0" w:space="0" w:color="auto"/>
                        <w:right w:val="none" w:sz="0" w:space="0" w:color="auto"/>
                      </w:divBdr>
                    </w:div>
                  </w:divsChild>
                </w:div>
                <w:div w:id="2023316317">
                  <w:marLeft w:val="0"/>
                  <w:marRight w:val="0"/>
                  <w:marTop w:val="0"/>
                  <w:marBottom w:val="0"/>
                  <w:divBdr>
                    <w:top w:val="single" w:sz="2" w:space="1" w:color="FFFFFF"/>
                    <w:left w:val="single" w:sz="2" w:space="12" w:color="FFFFFF"/>
                    <w:bottom w:val="single" w:sz="2" w:space="1" w:color="FFFFFF"/>
                    <w:right w:val="single" w:sz="2" w:space="4" w:color="FFFFFF"/>
                  </w:divBdr>
                  <w:divsChild>
                    <w:div w:id="311299496">
                      <w:marLeft w:val="0"/>
                      <w:marRight w:val="0"/>
                      <w:marTop w:val="0"/>
                      <w:marBottom w:val="0"/>
                      <w:divBdr>
                        <w:top w:val="none" w:sz="0" w:space="0" w:color="auto"/>
                        <w:left w:val="none" w:sz="0" w:space="0" w:color="auto"/>
                        <w:bottom w:val="none" w:sz="0" w:space="0" w:color="auto"/>
                        <w:right w:val="none" w:sz="0" w:space="0" w:color="auto"/>
                      </w:divBdr>
                    </w:div>
                  </w:divsChild>
                </w:div>
                <w:div w:id="1230572778">
                  <w:marLeft w:val="0"/>
                  <w:marRight w:val="0"/>
                  <w:marTop w:val="0"/>
                  <w:marBottom w:val="0"/>
                  <w:divBdr>
                    <w:top w:val="single" w:sz="2" w:space="1" w:color="FFFFFF"/>
                    <w:left w:val="single" w:sz="2" w:space="12" w:color="FFFFFF"/>
                    <w:bottom w:val="single" w:sz="2" w:space="4" w:color="FFFFFF"/>
                    <w:right w:val="single" w:sz="2" w:space="4" w:color="FFFFFF"/>
                  </w:divBdr>
                  <w:divsChild>
                    <w:div w:id="6473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6720">
          <w:marLeft w:val="0"/>
          <w:marRight w:val="0"/>
          <w:marTop w:val="0"/>
          <w:marBottom w:val="335"/>
          <w:divBdr>
            <w:top w:val="none" w:sz="0" w:space="0" w:color="auto"/>
            <w:left w:val="none" w:sz="0" w:space="0" w:color="auto"/>
            <w:bottom w:val="none" w:sz="0" w:space="0" w:color="auto"/>
            <w:right w:val="none" w:sz="0" w:space="0" w:color="auto"/>
          </w:divBdr>
          <w:divsChild>
            <w:div w:id="62922088">
              <w:marLeft w:val="0"/>
              <w:marRight w:val="0"/>
              <w:marTop w:val="0"/>
              <w:marBottom w:val="0"/>
              <w:divBdr>
                <w:top w:val="none" w:sz="0" w:space="0" w:color="auto"/>
                <w:left w:val="none" w:sz="0" w:space="0" w:color="auto"/>
                <w:bottom w:val="none" w:sz="0" w:space="0" w:color="auto"/>
                <w:right w:val="none" w:sz="0" w:space="0" w:color="auto"/>
              </w:divBdr>
              <w:divsChild>
                <w:div w:id="270557159">
                  <w:marLeft w:val="0"/>
                  <w:marRight w:val="0"/>
                  <w:marTop w:val="0"/>
                  <w:marBottom w:val="0"/>
                  <w:divBdr>
                    <w:top w:val="single" w:sz="2" w:space="4" w:color="FFFFFF"/>
                    <w:left w:val="single" w:sz="2" w:space="12" w:color="FFFFFF"/>
                    <w:bottom w:val="single" w:sz="2" w:space="1" w:color="FFFFFF"/>
                    <w:right w:val="single" w:sz="2" w:space="4" w:color="FFFFFF"/>
                  </w:divBdr>
                  <w:divsChild>
                    <w:div w:id="2039157408">
                      <w:marLeft w:val="0"/>
                      <w:marRight w:val="0"/>
                      <w:marTop w:val="0"/>
                      <w:marBottom w:val="0"/>
                      <w:divBdr>
                        <w:top w:val="none" w:sz="0" w:space="0" w:color="auto"/>
                        <w:left w:val="none" w:sz="0" w:space="0" w:color="auto"/>
                        <w:bottom w:val="none" w:sz="0" w:space="0" w:color="auto"/>
                        <w:right w:val="none" w:sz="0" w:space="0" w:color="auto"/>
                      </w:divBdr>
                    </w:div>
                  </w:divsChild>
                </w:div>
                <w:div w:id="456609865">
                  <w:marLeft w:val="0"/>
                  <w:marRight w:val="0"/>
                  <w:marTop w:val="0"/>
                  <w:marBottom w:val="0"/>
                  <w:divBdr>
                    <w:top w:val="single" w:sz="2" w:space="1" w:color="FFFFFF"/>
                    <w:left w:val="single" w:sz="2" w:space="12" w:color="FFFFFF"/>
                    <w:bottom w:val="single" w:sz="2" w:space="1" w:color="FFFFFF"/>
                    <w:right w:val="single" w:sz="2" w:space="4" w:color="FFFFFF"/>
                  </w:divBdr>
                  <w:divsChild>
                    <w:div w:id="1339456061">
                      <w:marLeft w:val="0"/>
                      <w:marRight w:val="0"/>
                      <w:marTop w:val="0"/>
                      <w:marBottom w:val="0"/>
                      <w:divBdr>
                        <w:top w:val="none" w:sz="0" w:space="0" w:color="auto"/>
                        <w:left w:val="none" w:sz="0" w:space="0" w:color="auto"/>
                        <w:bottom w:val="none" w:sz="0" w:space="0" w:color="auto"/>
                        <w:right w:val="none" w:sz="0" w:space="0" w:color="auto"/>
                      </w:divBdr>
                    </w:div>
                  </w:divsChild>
                </w:div>
                <w:div w:id="816145428">
                  <w:marLeft w:val="0"/>
                  <w:marRight w:val="0"/>
                  <w:marTop w:val="0"/>
                  <w:marBottom w:val="0"/>
                  <w:divBdr>
                    <w:top w:val="single" w:sz="2" w:space="1" w:color="FFFFFF"/>
                    <w:left w:val="single" w:sz="2" w:space="12" w:color="FFFFFF"/>
                    <w:bottom w:val="single" w:sz="2" w:space="1" w:color="FFFFFF"/>
                    <w:right w:val="single" w:sz="2" w:space="4" w:color="FFFFFF"/>
                  </w:divBdr>
                  <w:divsChild>
                    <w:div w:id="802384935">
                      <w:marLeft w:val="0"/>
                      <w:marRight w:val="0"/>
                      <w:marTop w:val="0"/>
                      <w:marBottom w:val="0"/>
                      <w:divBdr>
                        <w:top w:val="none" w:sz="0" w:space="0" w:color="auto"/>
                        <w:left w:val="none" w:sz="0" w:space="0" w:color="auto"/>
                        <w:bottom w:val="none" w:sz="0" w:space="0" w:color="auto"/>
                        <w:right w:val="none" w:sz="0" w:space="0" w:color="auto"/>
                      </w:divBdr>
                    </w:div>
                  </w:divsChild>
                </w:div>
                <w:div w:id="1535314130">
                  <w:marLeft w:val="0"/>
                  <w:marRight w:val="0"/>
                  <w:marTop w:val="0"/>
                  <w:marBottom w:val="0"/>
                  <w:divBdr>
                    <w:top w:val="single" w:sz="2" w:space="1" w:color="FFFFFF"/>
                    <w:left w:val="single" w:sz="2" w:space="12" w:color="FFFFFF"/>
                    <w:bottom w:val="single" w:sz="2" w:space="1" w:color="FFFFFF"/>
                    <w:right w:val="single" w:sz="2" w:space="4" w:color="FFFFFF"/>
                  </w:divBdr>
                  <w:divsChild>
                    <w:div w:id="1915771806">
                      <w:marLeft w:val="0"/>
                      <w:marRight w:val="0"/>
                      <w:marTop w:val="0"/>
                      <w:marBottom w:val="0"/>
                      <w:divBdr>
                        <w:top w:val="none" w:sz="0" w:space="0" w:color="auto"/>
                        <w:left w:val="none" w:sz="0" w:space="0" w:color="auto"/>
                        <w:bottom w:val="none" w:sz="0" w:space="0" w:color="auto"/>
                        <w:right w:val="none" w:sz="0" w:space="0" w:color="auto"/>
                      </w:divBdr>
                    </w:div>
                  </w:divsChild>
                </w:div>
                <w:div w:id="2137866998">
                  <w:marLeft w:val="0"/>
                  <w:marRight w:val="0"/>
                  <w:marTop w:val="0"/>
                  <w:marBottom w:val="0"/>
                  <w:divBdr>
                    <w:top w:val="single" w:sz="2" w:space="1" w:color="FFFFFF"/>
                    <w:left w:val="single" w:sz="2" w:space="12" w:color="FFFFFF"/>
                    <w:bottom w:val="single" w:sz="2" w:space="1" w:color="FFFFFF"/>
                    <w:right w:val="single" w:sz="2" w:space="4" w:color="FFFFFF"/>
                  </w:divBdr>
                  <w:divsChild>
                    <w:div w:id="1474105245">
                      <w:marLeft w:val="0"/>
                      <w:marRight w:val="0"/>
                      <w:marTop w:val="0"/>
                      <w:marBottom w:val="0"/>
                      <w:divBdr>
                        <w:top w:val="none" w:sz="0" w:space="0" w:color="auto"/>
                        <w:left w:val="none" w:sz="0" w:space="0" w:color="auto"/>
                        <w:bottom w:val="none" w:sz="0" w:space="0" w:color="auto"/>
                        <w:right w:val="none" w:sz="0" w:space="0" w:color="auto"/>
                      </w:divBdr>
                    </w:div>
                  </w:divsChild>
                </w:div>
                <w:div w:id="1634284848">
                  <w:marLeft w:val="0"/>
                  <w:marRight w:val="0"/>
                  <w:marTop w:val="0"/>
                  <w:marBottom w:val="0"/>
                  <w:divBdr>
                    <w:top w:val="single" w:sz="2" w:space="1" w:color="FFFFFF"/>
                    <w:left w:val="single" w:sz="2" w:space="12" w:color="FFFFFF"/>
                    <w:bottom w:val="single" w:sz="2" w:space="1" w:color="FFFFFF"/>
                    <w:right w:val="single" w:sz="2" w:space="4" w:color="FFFFFF"/>
                  </w:divBdr>
                  <w:divsChild>
                    <w:div w:id="1841264537">
                      <w:marLeft w:val="0"/>
                      <w:marRight w:val="0"/>
                      <w:marTop w:val="0"/>
                      <w:marBottom w:val="0"/>
                      <w:divBdr>
                        <w:top w:val="none" w:sz="0" w:space="0" w:color="auto"/>
                        <w:left w:val="none" w:sz="0" w:space="0" w:color="auto"/>
                        <w:bottom w:val="none" w:sz="0" w:space="0" w:color="auto"/>
                        <w:right w:val="none" w:sz="0" w:space="0" w:color="auto"/>
                      </w:divBdr>
                    </w:div>
                  </w:divsChild>
                </w:div>
                <w:div w:id="1630352724">
                  <w:marLeft w:val="0"/>
                  <w:marRight w:val="0"/>
                  <w:marTop w:val="0"/>
                  <w:marBottom w:val="0"/>
                  <w:divBdr>
                    <w:top w:val="single" w:sz="2" w:space="1" w:color="FFFFFF"/>
                    <w:left w:val="single" w:sz="2" w:space="12" w:color="FFFFFF"/>
                    <w:bottom w:val="single" w:sz="2" w:space="1" w:color="FFFFFF"/>
                    <w:right w:val="single" w:sz="2" w:space="4" w:color="FFFFFF"/>
                  </w:divBdr>
                  <w:divsChild>
                    <w:div w:id="140390326">
                      <w:marLeft w:val="0"/>
                      <w:marRight w:val="0"/>
                      <w:marTop w:val="0"/>
                      <w:marBottom w:val="0"/>
                      <w:divBdr>
                        <w:top w:val="none" w:sz="0" w:space="0" w:color="auto"/>
                        <w:left w:val="none" w:sz="0" w:space="0" w:color="auto"/>
                        <w:bottom w:val="none" w:sz="0" w:space="0" w:color="auto"/>
                        <w:right w:val="none" w:sz="0" w:space="0" w:color="auto"/>
                      </w:divBdr>
                    </w:div>
                  </w:divsChild>
                </w:div>
                <w:div w:id="197546032">
                  <w:marLeft w:val="0"/>
                  <w:marRight w:val="0"/>
                  <w:marTop w:val="0"/>
                  <w:marBottom w:val="0"/>
                  <w:divBdr>
                    <w:top w:val="single" w:sz="2" w:space="1" w:color="FFFFFF"/>
                    <w:left w:val="single" w:sz="2" w:space="12" w:color="FFFFFF"/>
                    <w:bottom w:val="single" w:sz="2" w:space="1" w:color="FFFFFF"/>
                    <w:right w:val="single" w:sz="2" w:space="4" w:color="FFFFFF"/>
                  </w:divBdr>
                  <w:divsChild>
                    <w:div w:id="1848401396">
                      <w:marLeft w:val="0"/>
                      <w:marRight w:val="0"/>
                      <w:marTop w:val="0"/>
                      <w:marBottom w:val="0"/>
                      <w:divBdr>
                        <w:top w:val="none" w:sz="0" w:space="0" w:color="auto"/>
                        <w:left w:val="none" w:sz="0" w:space="0" w:color="auto"/>
                        <w:bottom w:val="none" w:sz="0" w:space="0" w:color="auto"/>
                        <w:right w:val="none" w:sz="0" w:space="0" w:color="auto"/>
                      </w:divBdr>
                    </w:div>
                  </w:divsChild>
                </w:div>
                <w:div w:id="2141335931">
                  <w:marLeft w:val="0"/>
                  <w:marRight w:val="0"/>
                  <w:marTop w:val="0"/>
                  <w:marBottom w:val="0"/>
                  <w:divBdr>
                    <w:top w:val="single" w:sz="2" w:space="1" w:color="FFFFFF"/>
                    <w:left w:val="single" w:sz="2" w:space="12" w:color="FFFFFF"/>
                    <w:bottom w:val="single" w:sz="2" w:space="1" w:color="FFFFFF"/>
                    <w:right w:val="single" w:sz="2" w:space="4" w:color="FFFFFF"/>
                  </w:divBdr>
                  <w:divsChild>
                    <w:div w:id="1871649160">
                      <w:marLeft w:val="0"/>
                      <w:marRight w:val="0"/>
                      <w:marTop w:val="0"/>
                      <w:marBottom w:val="0"/>
                      <w:divBdr>
                        <w:top w:val="none" w:sz="0" w:space="0" w:color="auto"/>
                        <w:left w:val="none" w:sz="0" w:space="0" w:color="auto"/>
                        <w:bottom w:val="none" w:sz="0" w:space="0" w:color="auto"/>
                        <w:right w:val="none" w:sz="0" w:space="0" w:color="auto"/>
                      </w:divBdr>
                    </w:div>
                  </w:divsChild>
                </w:div>
                <w:div w:id="532500981">
                  <w:marLeft w:val="0"/>
                  <w:marRight w:val="0"/>
                  <w:marTop w:val="0"/>
                  <w:marBottom w:val="0"/>
                  <w:divBdr>
                    <w:top w:val="single" w:sz="2" w:space="1" w:color="FFFFFF"/>
                    <w:left w:val="single" w:sz="2" w:space="12" w:color="FFFFFF"/>
                    <w:bottom w:val="single" w:sz="2" w:space="1" w:color="FFFFFF"/>
                    <w:right w:val="single" w:sz="2" w:space="4" w:color="FFFFFF"/>
                  </w:divBdr>
                  <w:divsChild>
                    <w:div w:id="1341811357">
                      <w:marLeft w:val="0"/>
                      <w:marRight w:val="0"/>
                      <w:marTop w:val="0"/>
                      <w:marBottom w:val="0"/>
                      <w:divBdr>
                        <w:top w:val="none" w:sz="0" w:space="0" w:color="auto"/>
                        <w:left w:val="none" w:sz="0" w:space="0" w:color="auto"/>
                        <w:bottom w:val="none" w:sz="0" w:space="0" w:color="auto"/>
                        <w:right w:val="none" w:sz="0" w:space="0" w:color="auto"/>
                      </w:divBdr>
                    </w:div>
                  </w:divsChild>
                </w:div>
                <w:div w:id="506990568">
                  <w:marLeft w:val="0"/>
                  <w:marRight w:val="0"/>
                  <w:marTop w:val="0"/>
                  <w:marBottom w:val="0"/>
                  <w:divBdr>
                    <w:top w:val="single" w:sz="2" w:space="1" w:color="FFFFFF"/>
                    <w:left w:val="single" w:sz="2" w:space="12" w:color="FFFFFF"/>
                    <w:bottom w:val="single" w:sz="2" w:space="1" w:color="FFFFFF"/>
                    <w:right w:val="single" w:sz="2" w:space="4" w:color="FFFFFF"/>
                  </w:divBdr>
                  <w:divsChild>
                    <w:div w:id="993415234">
                      <w:marLeft w:val="0"/>
                      <w:marRight w:val="0"/>
                      <w:marTop w:val="0"/>
                      <w:marBottom w:val="0"/>
                      <w:divBdr>
                        <w:top w:val="none" w:sz="0" w:space="0" w:color="auto"/>
                        <w:left w:val="none" w:sz="0" w:space="0" w:color="auto"/>
                        <w:bottom w:val="none" w:sz="0" w:space="0" w:color="auto"/>
                        <w:right w:val="none" w:sz="0" w:space="0" w:color="auto"/>
                      </w:divBdr>
                    </w:div>
                  </w:divsChild>
                </w:div>
                <w:div w:id="1593781481">
                  <w:marLeft w:val="0"/>
                  <w:marRight w:val="0"/>
                  <w:marTop w:val="0"/>
                  <w:marBottom w:val="0"/>
                  <w:divBdr>
                    <w:top w:val="single" w:sz="2" w:space="1" w:color="FFFFFF"/>
                    <w:left w:val="single" w:sz="2" w:space="12" w:color="FFFFFF"/>
                    <w:bottom w:val="single" w:sz="2" w:space="1" w:color="FFFFFF"/>
                    <w:right w:val="single" w:sz="2" w:space="4" w:color="FFFFFF"/>
                  </w:divBdr>
                  <w:divsChild>
                    <w:div w:id="1094519848">
                      <w:marLeft w:val="0"/>
                      <w:marRight w:val="0"/>
                      <w:marTop w:val="0"/>
                      <w:marBottom w:val="0"/>
                      <w:divBdr>
                        <w:top w:val="none" w:sz="0" w:space="0" w:color="auto"/>
                        <w:left w:val="none" w:sz="0" w:space="0" w:color="auto"/>
                        <w:bottom w:val="none" w:sz="0" w:space="0" w:color="auto"/>
                        <w:right w:val="none" w:sz="0" w:space="0" w:color="auto"/>
                      </w:divBdr>
                    </w:div>
                  </w:divsChild>
                </w:div>
                <w:div w:id="1943101905">
                  <w:marLeft w:val="0"/>
                  <w:marRight w:val="0"/>
                  <w:marTop w:val="0"/>
                  <w:marBottom w:val="0"/>
                  <w:divBdr>
                    <w:top w:val="single" w:sz="2" w:space="1" w:color="FFFFFF"/>
                    <w:left w:val="single" w:sz="2" w:space="12" w:color="FFFFFF"/>
                    <w:bottom w:val="single" w:sz="2" w:space="1" w:color="FFFFFF"/>
                    <w:right w:val="single" w:sz="2" w:space="4" w:color="FFFFFF"/>
                  </w:divBdr>
                  <w:divsChild>
                    <w:div w:id="1965580838">
                      <w:marLeft w:val="0"/>
                      <w:marRight w:val="0"/>
                      <w:marTop w:val="0"/>
                      <w:marBottom w:val="0"/>
                      <w:divBdr>
                        <w:top w:val="none" w:sz="0" w:space="0" w:color="auto"/>
                        <w:left w:val="none" w:sz="0" w:space="0" w:color="auto"/>
                        <w:bottom w:val="none" w:sz="0" w:space="0" w:color="auto"/>
                        <w:right w:val="none" w:sz="0" w:space="0" w:color="auto"/>
                      </w:divBdr>
                    </w:div>
                  </w:divsChild>
                </w:div>
                <w:div w:id="1136482914">
                  <w:marLeft w:val="0"/>
                  <w:marRight w:val="0"/>
                  <w:marTop w:val="0"/>
                  <w:marBottom w:val="0"/>
                  <w:divBdr>
                    <w:top w:val="single" w:sz="2" w:space="1" w:color="FFFFFF"/>
                    <w:left w:val="single" w:sz="2" w:space="12" w:color="FFFFFF"/>
                    <w:bottom w:val="single" w:sz="2" w:space="1" w:color="FFFFFF"/>
                    <w:right w:val="single" w:sz="2" w:space="4" w:color="FFFFFF"/>
                  </w:divBdr>
                  <w:divsChild>
                    <w:div w:id="1153378092">
                      <w:marLeft w:val="0"/>
                      <w:marRight w:val="0"/>
                      <w:marTop w:val="0"/>
                      <w:marBottom w:val="0"/>
                      <w:divBdr>
                        <w:top w:val="none" w:sz="0" w:space="0" w:color="auto"/>
                        <w:left w:val="none" w:sz="0" w:space="0" w:color="auto"/>
                        <w:bottom w:val="none" w:sz="0" w:space="0" w:color="auto"/>
                        <w:right w:val="none" w:sz="0" w:space="0" w:color="auto"/>
                      </w:divBdr>
                    </w:div>
                  </w:divsChild>
                </w:div>
                <w:div w:id="5250197">
                  <w:marLeft w:val="0"/>
                  <w:marRight w:val="0"/>
                  <w:marTop w:val="0"/>
                  <w:marBottom w:val="0"/>
                  <w:divBdr>
                    <w:top w:val="single" w:sz="2" w:space="1" w:color="FFFFFF"/>
                    <w:left w:val="single" w:sz="2" w:space="12" w:color="FFFFFF"/>
                    <w:bottom w:val="single" w:sz="2" w:space="1" w:color="FFFFFF"/>
                    <w:right w:val="single" w:sz="2" w:space="4" w:color="FFFFFF"/>
                  </w:divBdr>
                  <w:divsChild>
                    <w:div w:id="129397408">
                      <w:marLeft w:val="0"/>
                      <w:marRight w:val="0"/>
                      <w:marTop w:val="0"/>
                      <w:marBottom w:val="0"/>
                      <w:divBdr>
                        <w:top w:val="none" w:sz="0" w:space="0" w:color="auto"/>
                        <w:left w:val="none" w:sz="0" w:space="0" w:color="auto"/>
                        <w:bottom w:val="none" w:sz="0" w:space="0" w:color="auto"/>
                        <w:right w:val="none" w:sz="0" w:space="0" w:color="auto"/>
                      </w:divBdr>
                    </w:div>
                  </w:divsChild>
                </w:div>
                <w:div w:id="787892396">
                  <w:marLeft w:val="0"/>
                  <w:marRight w:val="0"/>
                  <w:marTop w:val="0"/>
                  <w:marBottom w:val="0"/>
                  <w:divBdr>
                    <w:top w:val="single" w:sz="2" w:space="1" w:color="FFFFFF"/>
                    <w:left w:val="single" w:sz="2" w:space="12" w:color="FFFFFF"/>
                    <w:bottom w:val="single" w:sz="2" w:space="1" w:color="FFFFFF"/>
                    <w:right w:val="single" w:sz="2" w:space="4" w:color="FFFFFF"/>
                  </w:divBdr>
                  <w:divsChild>
                    <w:div w:id="390036009">
                      <w:marLeft w:val="0"/>
                      <w:marRight w:val="0"/>
                      <w:marTop w:val="0"/>
                      <w:marBottom w:val="0"/>
                      <w:divBdr>
                        <w:top w:val="none" w:sz="0" w:space="0" w:color="auto"/>
                        <w:left w:val="none" w:sz="0" w:space="0" w:color="auto"/>
                        <w:bottom w:val="none" w:sz="0" w:space="0" w:color="auto"/>
                        <w:right w:val="none" w:sz="0" w:space="0" w:color="auto"/>
                      </w:divBdr>
                    </w:div>
                  </w:divsChild>
                </w:div>
                <w:div w:id="1900088927">
                  <w:marLeft w:val="0"/>
                  <w:marRight w:val="0"/>
                  <w:marTop w:val="0"/>
                  <w:marBottom w:val="0"/>
                  <w:divBdr>
                    <w:top w:val="single" w:sz="2" w:space="1" w:color="FFFFFF"/>
                    <w:left w:val="single" w:sz="2" w:space="12" w:color="FFFFFF"/>
                    <w:bottom w:val="single" w:sz="2" w:space="1" w:color="FFFFFF"/>
                    <w:right w:val="single" w:sz="2" w:space="4" w:color="FFFFFF"/>
                  </w:divBdr>
                  <w:divsChild>
                    <w:div w:id="394209085">
                      <w:marLeft w:val="0"/>
                      <w:marRight w:val="0"/>
                      <w:marTop w:val="0"/>
                      <w:marBottom w:val="0"/>
                      <w:divBdr>
                        <w:top w:val="none" w:sz="0" w:space="0" w:color="auto"/>
                        <w:left w:val="none" w:sz="0" w:space="0" w:color="auto"/>
                        <w:bottom w:val="none" w:sz="0" w:space="0" w:color="auto"/>
                        <w:right w:val="none" w:sz="0" w:space="0" w:color="auto"/>
                      </w:divBdr>
                    </w:div>
                  </w:divsChild>
                </w:div>
                <w:div w:id="1319505696">
                  <w:marLeft w:val="0"/>
                  <w:marRight w:val="0"/>
                  <w:marTop w:val="0"/>
                  <w:marBottom w:val="0"/>
                  <w:divBdr>
                    <w:top w:val="single" w:sz="2" w:space="1" w:color="FFFFFF"/>
                    <w:left w:val="single" w:sz="2" w:space="12" w:color="FFFFFF"/>
                    <w:bottom w:val="single" w:sz="2" w:space="1" w:color="FFFFFF"/>
                    <w:right w:val="single" w:sz="2" w:space="4" w:color="FFFFFF"/>
                  </w:divBdr>
                  <w:divsChild>
                    <w:div w:id="1636568734">
                      <w:marLeft w:val="0"/>
                      <w:marRight w:val="0"/>
                      <w:marTop w:val="0"/>
                      <w:marBottom w:val="0"/>
                      <w:divBdr>
                        <w:top w:val="none" w:sz="0" w:space="0" w:color="auto"/>
                        <w:left w:val="none" w:sz="0" w:space="0" w:color="auto"/>
                        <w:bottom w:val="none" w:sz="0" w:space="0" w:color="auto"/>
                        <w:right w:val="none" w:sz="0" w:space="0" w:color="auto"/>
                      </w:divBdr>
                    </w:div>
                  </w:divsChild>
                </w:div>
                <w:div w:id="585113389">
                  <w:marLeft w:val="0"/>
                  <w:marRight w:val="0"/>
                  <w:marTop w:val="0"/>
                  <w:marBottom w:val="0"/>
                  <w:divBdr>
                    <w:top w:val="single" w:sz="2" w:space="1" w:color="FFFFFF"/>
                    <w:left w:val="single" w:sz="2" w:space="12" w:color="FFFFFF"/>
                    <w:bottom w:val="single" w:sz="2" w:space="1" w:color="FFFFFF"/>
                    <w:right w:val="single" w:sz="2" w:space="4" w:color="FFFFFF"/>
                  </w:divBdr>
                  <w:divsChild>
                    <w:div w:id="1333870821">
                      <w:marLeft w:val="0"/>
                      <w:marRight w:val="0"/>
                      <w:marTop w:val="0"/>
                      <w:marBottom w:val="0"/>
                      <w:divBdr>
                        <w:top w:val="none" w:sz="0" w:space="0" w:color="auto"/>
                        <w:left w:val="none" w:sz="0" w:space="0" w:color="auto"/>
                        <w:bottom w:val="none" w:sz="0" w:space="0" w:color="auto"/>
                        <w:right w:val="none" w:sz="0" w:space="0" w:color="auto"/>
                      </w:divBdr>
                    </w:div>
                  </w:divsChild>
                </w:div>
                <w:div w:id="1922249702">
                  <w:marLeft w:val="0"/>
                  <w:marRight w:val="0"/>
                  <w:marTop w:val="0"/>
                  <w:marBottom w:val="0"/>
                  <w:divBdr>
                    <w:top w:val="single" w:sz="2" w:space="1" w:color="FFFFFF"/>
                    <w:left w:val="single" w:sz="2" w:space="12" w:color="FFFFFF"/>
                    <w:bottom w:val="single" w:sz="2" w:space="1" w:color="FFFFFF"/>
                    <w:right w:val="single" w:sz="2" w:space="4" w:color="FFFFFF"/>
                  </w:divBdr>
                  <w:divsChild>
                    <w:div w:id="596211453">
                      <w:marLeft w:val="0"/>
                      <w:marRight w:val="0"/>
                      <w:marTop w:val="0"/>
                      <w:marBottom w:val="0"/>
                      <w:divBdr>
                        <w:top w:val="none" w:sz="0" w:space="0" w:color="auto"/>
                        <w:left w:val="none" w:sz="0" w:space="0" w:color="auto"/>
                        <w:bottom w:val="none" w:sz="0" w:space="0" w:color="auto"/>
                        <w:right w:val="none" w:sz="0" w:space="0" w:color="auto"/>
                      </w:divBdr>
                    </w:div>
                  </w:divsChild>
                </w:div>
                <w:div w:id="1298679655">
                  <w:marLeft w:val="0"/>
                  <w:marRight w:val="0"/>
                  <w:marTop w:val="0"/>
                  <w:marBottom w:val="0"/>
                  <w:divBdr>
                    <w:top w:val="single" w:sz="2" w:space="1" w:color="FFFFFF"/>
                    <w:left w:val="single" w:sz="2" w:space="12" w:color="FFFFFF"/>
                    <w:bottom w:val="single" w:sz="2" w:space="1" w:color="FFFFFF"/>
                    <w:right w:val="single" w:sz="2" w:space="4" w:color="FFFFFF"/>
                  </w:divBdr>
                  <w:divsChild>
                    <w:div w:id="613097753">
                      <w:marLeft w:val="0"/>
                      <w:marRight w:val="0"/>
                      <w:marTop w:val="0"/>
                      <w:marBottom w:val="0"/>
                      <w:divBdr>
                        <w:top w:val="none" w:sz="0" w:space="0" w:color="auto"/>
                        <w:left w:val="none" w:sz="0" w:space="0" w:color="auto"/>
                        <w:bottom w:val="none" w:sz="0" w:space="0" w:color="auto"/>
                        <w:right w:val="none" w:sz="0" w:space="0" w:color="auto"/>
                      </w:divBdr>
                    </w:div>
                  </w:divsChild>
                </w:div>
                <w:div w:id="1424571336">
                  <w:marLeft w:val="0"/>
                  <w:marRight w:val="0"/>
                  <w:marTop w:val="0"/>
                  <w:marBottom w:val="0"/>
                  <w:divBdr>
                    <w:top w:val="single" w:sz="2" w:space="1" w:color="FFFFFF"/>
                    <w:left w:val="single" w:sz="2" w:space="12" w:color="FFFFFF"/>
                    <w:bottom w:val="single" w:sz="2" w:space="1" w:color="FFFFFF"/>
                    <w:right w:val="single" w:sz="2" w:space="4" w:color="FFFFFF"/>
                  </w:divBdr>
                  <w:divsChild>
                    <w:div w:id="1440836307">
                      <w:marLeft w:val="0"/>
                      <w:marRight w:val="0"/>
                      <w:marTop w:val="0"/>
                      <w:marBottom w:val="0"/>
                      <w:divBdr>
                        <w:top w:val="none" w:sz="0" w:space="0" w:color="auto"/>
                        <w:left w:val="none" w:sz="0" w:space="0" w:color="auto"/>
                        <w:bottom w:val="none" w:sz="0" w:space="0" w:color="auto"/>
                        <w:right w:val="none" w:sz="0" w:space="0" w:color="auto"/>
                      </w:divBdr>
                    </w:div>
                  </w:divsChild>
                </w:div>
                <w:div w:id="1422070305">
                  <w:marLeft w:val="0"/>
                  <w:marRight w:val="0"/>
                  <w:marTop w:val="0"/>
                  <w:marBottom w:val="0"/>
                  <w:divBdr>
                    <w:top w:val="single" w:sz="2" w:space="1" w:color="FFFFFF"/>
                    <w:left w:val="single" w:sz="2" w:space="12" w:color="FFFFFF"/>
                    <w:bottom w:val="single" w:sz="2" w:space="1" w:color="FFFFFF"/>
                    <w:right w:val="single" w:sz="2" w:space="4" w:color="FFFFFF"/>
                  </w:divBdr>
                  <w:divsChild>
                    <w:div w:id="53092116">
                      <w:marLeft w:val="0"/>
                      <w:marRight w:val="0"/>
                      <w:marTop w:val="0"/>
                      <w:marBottom w:val="0"/>
                      <w:divBdr>
                        <w:top w:val="none" w:sz="0" w:space="0" w:color="auto"/>
                        <w:left w:val="none" w:sz="0" w:space="0" w:color="auto"/>
                        <w:bottom w:val="none" w:sz="0" w:space="0" w:color="auto"/>
                        <w:right w:val="none" w:sz="0" w:space="0" w:color="auto"/>
                      </w:divBdr>
                    </w:div>
                  </w:divsChild>
                </w:div>
                <w:div w:id="1571581152">
                  <w:marLeft w:val="0"/>
                  <w:marRight w:val="0"/>
                  <w:marTop w:val="0"/>
                  <w:marBottom w:val="0"/>
                  <w:divBdr>
                    <w:top w:val="single" w:sz="2" w:space="1" w:color="FFFFFF"/>
                    <w:left w:val="single" w:sz="2" w:space="12" w:color="FFFFFF"/>
                    <w:bottom w:val="single" w:sz="2" w:space="1" w:color="FFFFFF"/>
                    <w:right w:val="single" w:sz="2" w:space="4" w:color="FFFFFF"/>
                  </w:divBdr>
                  <w:divsChild>
                    <w:div w:id="2139646345">
                      <w:marLeft w:val="0"/>
                      <w:marRight w:val="0"/>
                      <w:marTop w:val="0"/>
                      <w:marBottom w:val="0"/>
                      <w:divBdr>
                        <w:top w:val="none" w:sz="0" w:space="0" w:color="auto"/>
                        <w:left w:val="none" w:sz="0" w:space="0" w:color="auto"/>
                        <w:bottom w:val="none" w:sz="0" w:space="0" w:color="auto"/>
                        <w:right w:val="none" w:sz="0" w:space="0" w:color="auto"/>
                      </w:divBdr>
                    </w:div>
                  </w:divsChild>
                </w:div>
                <w:div w:id="561797494">
                  <w:marLeft w:val="0"/>
                  <w:marRight w:val="0"/>
                  <w:marTop w:val="0"/>
                  <w:marBottom w:val="0"/>
                  <w:divBdr>
                    <w:top w:val="single" w:sz="2" w:space="1" w:color="FFFFFF"/>
                    <w:left w:val="single" w:sz="2" w:space="12" w:color="FFFFFF"/>
                    <w:bottom w:val="single" w:sz="2" w:space="1" w:color="FFFFFF"/>
                    <w:right w:val="single" w:sz="2" w:space="4" w:color="FFFFFF"/>
                  </w:divBdr>
                  <w:divsChild>
                    <w:div w:id="2016027341">
                      <w:marLeft w:val="0"/>
                      <w:marRight w:val="0"/>
                      <w:marTop w:val="0"/>
                      <w:marBottom w:val="0"/>
                      <w:divBdr>
                        <w:top w:val="none" w:sz="0" w:space="0" w:color="auto"/>
                        <w:left w:val="none" w:sz="0" w:space="0" w:color="auto"/>
                        <w:bottom w:val="none" w:sz="0" w:space="0" w:color="auto"/>
                        <w:right w:val="none" w:sz="0" w:space="0" w:color="auto"/>
                      </w:divBdr>
                    </w:div>
                  </w:divsChild>
                </w:div>
                <w:div w:id="1530605844">
                  <w:marLeft w:val="0"/>
                  <w:marRight w:val="0"/>
                  <w:marTop w:val="0"/>
                  <w:marBottom w:val="0"/>
                  <w:divBdr>
                    <w:top w:val="single" w:sz="2" w:space="1" w:color="FFFFFF"/>
                    <w:left w:val="single" w:sz="2" w:space="12" w:color="FFFFFF"/>
                    <w:bottom w:val="single" w:sz="2" w:space="1" w:color="FFFFFF"/>
                    <w:right w:val="single" w:sz="2" w:space="4" w:color="FFFFFF"/>
                  </w:divBdr>
                  <w:divsChild>
                    <w:div w:id="444353203">
                      <w:marLeft w:val="0"/>
                      <w:marRight w:val="0"/>
                      <w:marTop w:val="0"/>
                      <w:marBottom w:val="0"/>
                      <w:divBdr>
                        <w:top w:val="none" w:sz="0" w:space="0" w:color="auto"/>
                        <w:left w:val="none" w:sz="0" w:space="0" w:color="auto"/>
                        <w:bottom w:val="none" w:sz="0" w:space="0" w:color="auto"/>
                        <w:right w:val="none" w:sz="0" w:space="0" w:color="auto"/>
                      </w:divBdr>
                    </w:div>
                  </w:divsChild>
                </w:div>
                <w:div w:id="2121952820">
                  <w:marLeft w:val="0"/>
                  <w:marRight w:val="0"/>
                  <w:marTop w:val="0"/>
                  <w:marBottom w:val="0"/>
                  <w:divBdr>
                    <w:top w:val="single" w:sz="2" w:space="1" w:color="FFFFFF"/>
                    <w:left w:val="single" w:sz="2" w:space="12" w:color="FFFFFF"/>
                    <w:bottom w:val="single" w:sz="2" w:space="1" w:color="FFFFFF"/>
                    <w:right w:val="single" w:sz="2" w:space="4" w:color="FFFFFF"/>
                  </w:divBdr>
                  <w:divsChild>
                    <w:div w:id="1736540019">
                      <w:marLeft w:val="0"/>
                      <w:marRight w:val="0"/>
                      <w:marTop w:val="0"/>
                      <w:marBottom w:val="0"/>
                      <w:divBdr>
                        <w:top w:val="none" w:sz="0" w:space="0" w:color="auto"/>
                        <w:left w:val="none" w:sz="0" w:space="0" w:color="auto"/>
                        <w:bottom w:val="none" w:sz="0" w:space="0" w:color="auto"/>
                        <w:right w:val="none" w:sz="0" w:space="0" w:color="auto"/>
                      </w:divBdr>
                    </w:div>
                  </w:divsChild>
                </w:div>
                <w:div w:id="1948199382">
                  <w:marLeft w:val="0"/>
                  <w:marRight w:val="0"/>
                  <w:marTop w:val="0"/>
                  <w:marBottom w:val="0"/>
                  <w:divBdr>
                    <w:top w:val="single" w:sz="2" w:space="1" w:color="FFFFFF"/>
                    <w:left w:val="single" w:sz="2" w:space="12" w:color="FFFFFF"/>
                    <w:bottom w:val="single" w:sz="2" w:space="4" w:color="FFFFFF"/>
                    <w:right w:val="single" w:sz="2" w:space="4" w:color="FFFFFF"/>
                  </w:divBdr>
                  <w:divsChild>
                    <w:div w:id="17560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73605">
          <w:marLeft w:val="0"/>
          <w:marRight w:val="0"/>
          <w:marTop w:val="0"/>
          <w:marBottom w:val="335"/>
          <w:divBdr>
            <w:top w:val="none" w:sz="0" w:space="0" w:color="auto"/>
            <w:left w:val="none" w:sz="0" w:space="0" w:color="auto"/>
            <w:bottom w:val="none" w:sz="0" w:space="0" w:color="auto"/>
            <w:right w:val="none" w:sz="0" w:space="0" w:color="auto"/>
          </w:divBdr>
          <w:divsChild>
            <w:div w:id="2012221111">
              <w:marLeft w:val="0"/>
              <w:marRight w:val="0"/>
              <w:marTop w:val="0"/>
              <w:marBottom w:val="0"/>
              <w:divBdr>
                <w:top w:val="none" w:sz="0" w:space="0" w:color="auto"/>
                <w:left w:val="none" w:sz="0" w:space="0" w:color="auto"/>
                <w:bottom w:val="none" w:sz="0" w:space="0" w:color="auto"/>
                <w:right w:val="none" w:sz="0" w:space="0" w:color="auto"/>
              </w:divBdr>
              <w:divsChild>
                <w:div w:id="427311701">
                  <w:marLeft w:val="0"/>
                  <w:marRight w:val="0"/>
                  <w:marTop w:val="0"/>
                  <w:marBottom w:val="0"/>
                  <w:divBdr>
                    <w:top w:val="single" w:sz="2" w:space="4" w:color="FFFFFF"/>
                    <w:left w:val="single" w:sz="2" w:space="12" w:color="FFFFFF"/>
                    <w:bottom w:val="single" w:sz="2" w:space="1" w:color="FFFFFF"/>
                    <w:right w:val="single" w:sz="2" w:space="4" w:color="FFFFFF"/>
                  </w:divBdr>
                  <w:divsChild>
                    <w:div w:id="82847574">
                      <w:marLeft w:val="0"/>
                      <w:marRight w:val="0"/>
                      <w:marTop w:val="0"/>
                      <w:marBottom w:val="0"/>
                      <w:divBdr>
                        <w:top w:val="none" w:sz="0" w:space="0" w:color="auto"/>
                        <w:left w:val="none" w:sz="0" w:space="0" w:color="auto"/>
                        <w:bottom w:val="none" w:sz="0" w:space="0" w:color="auto"/>
                        <w:right w:val="none" w:sz="0" w:space="0" w:color="auto"/>
                      </w:divBdr>
                    </w:div>
                  </w:divsChild>
                </w:div>
                <w:div w:id="1122647586">
                  <w:marLeft w:val="0"/>
                  <w:marRight w:val="0"/>
                  <w:marTop w:val="0"/>
                  <w:marBottom w:val="0"/>
                  <w:divBdr>
                    <w:top w:val="single" w:sz="2" w:space="1" w:color="FFFFFF"/>
                    <w:left w:val="single" w:sz="2" w:space="12" w:color="FFFFFF"/>
                    <w:bottom w:val="single" w:sz="2" w:space="1" w:color="FFFFFF"/>
                    <w:right w:val="single" w:sz="2" w:space="4" w:color="FFFFFF"/>
                  </w:divBdr>
                  <w:divsChild>
                    <w:div w:id="1599211188">
                      <w:marLeft w:val="0"/>
                      <w:marRight w:val="0"/>
                      <w:marTop w:val="0"/>
                      <w:marBottom w:val="0"/>
                      <w:divBdr>
                        <w:top w:val="none" w:sz="0" w:space="0" w:color="auto"/>
                        <w:left w:val="none" w:sz="0" w:space="0" w:color="auto"/>
                        <w:bottom w:val="none" w:sz="0" w:space="0" w:color="auto"/>
                        <w:right w:val="none" w:sz="0" w:space="0" w:color="auto"/>
                      </w:divBdr>
                    </w:div>
                  </w:divsChild>
                </w:div>
                <w:div w:id="646319721">
                  <w:marLeft w:val="0"/>
                  <w:marRight w:val="0"/>
                  <w:marTop w:val="0"/>
                  <w:marBottom w:val="0"/>
                  <w:divBdr>
                    <w:top w:val="single" w:sz="2" w:space="1" w:color="FFFFFF"/>
                    <w:left w:val="single" w:sz="2" w:space="12" w:color="FFFFFF"/>
                    <w:bottom w:val="single" w:sz="2" w:space="1" w:color="FFFFFF"/>
                    <w:right w:val="single" w:sz="2" w:space="4" w:color="FFFFFF"/>
                  </w:divBdr>
                  <w:divsChild>
                    <w:div w:id="920724060">
                      <w:marLeft w:val="0"/>
                      <w:marRight w:val="0"/>
                      <w:marTop w:val="0"/>
                      <w:marBottom w:val="0"/>
                      <w:divBdr>
                        <w:top w:val="none" w:sz="0" w:space="0" w:color="auto"/>
                        <w:left w:val="none" w:sz="0" w:space="0" w:color="auto"/>
                        <w:bottom w:val="none" w:sz="0" w:space="0" w:color="auto"/>
                        <w:right w:val="none" w:sz="0" w:space="0" w:color="auto"/>
                      </w:divBdr>
                    </w:div>
                  </w:divsChild>
                </w:div>
                <w:div w:id="1220288826">
                  <w:marLeft w:val="0"/>
                  <w:marRight w:val="0"/>
                  <w:marTop w:val="0"/>
                  <w:marBottom w:val="0"/>
                  <w:divBdr>
                    <w:top w:val="single" w:sz="2" w:space="1" w:color="FFFFFF"/>
                    <w:left w:val="single" w:sz="2" w:space="12" w:color="FFFFFF"/>
                    <w:bottom w:val="single" w:sz="2" w:space="1" w:color="FFFFFF"/>
                    <w:right w:val="single" w:sz="2" w:space="4" w:color="FFFFFF"/>
                  </w:divBdr>
                  <w:divsChild>
                    <w:div w:id="1632250207">
                      <w:marLeft w:val="0"/>
                      <w:marRight w:val="0"/>
                      <w:marTop w:val="0"/>
                      <w:marBottom w:val="0"/>
                      <w:divBdr>
                        <w:top w:val="none" w:sz="0" w:space="0" w:color="auto"/>
                        <w:left w:val="none" w:sz="0" w:space="0" w:color="auto"/>
                        <w:bottom w:val="none" w:sz="0" w:space="0" w:color="auto"/>
                        <w:right w:val="none" w:sz="0" w:space="0" w:color="auto"/>
                      </w:divBdr>
                    </w:div>
                  </w:divsChild>
                </w:div>
                <w:div w:id="987443287">
                  <w:marLeft w:val="0"/>
                  <w:marRight w:val="0"/>
                  <w:marTop w:val="0"/>
                  <w:marBottom w:val="0"/>
                  <w:divBdr>
                    <w:top w:val="single" w:sz="2" w:space="1" w:color="FFFFFF"/>
                    <w:left w:val="single" w:sz="2" w:space="12" w:color="FFFFFF"/>
                    <w:bottom w:val="single" w:sz="2" w:space="1" w:color="FFFFFF"/>
                    <w:right w:val="single" w:sz="2" w:space="4" w:color="FFFFFF"/>
                  </w:divBdr>
                  <w:divsChild>
                    <w:div w:id="851802859">
                      <w:marLeft w:val="0"/>
                      <w:marRight w:val="0"/>
                      <w:marTop w:val="0"/>
                      <w:marBottom w:val="0"/>
                      <w:divBdr>
                        <w:top w:val="none" w:sz="0" w:space="0" w:color="auto"/>
                        <w:left w:val="none" w:sz="0" w:space="0" w:color="auto"/>
                        <w:bottom w:val="none" w:sz="0" w:space="0" w:color="auto"/>
                        <w:right w:val="none" w:sz="0" w:space="0" w:color="auto"/>
                      </w:divBdr>
                    </w:div>
                  </w:divsChild>
                </w:div>
                <w:div w:id="852958993">
                  <w:marLeft w:val="0"/>
                  <w:marRight w:val="0"/>
                  <w:marTop w:val="0"/>
                  <w:marBottom w:val="0"/>
                  <w:divBdr>
                    <w:top w:val="single" w:sz="2" w:space="1" w:color="FFFFFF"/>
                    <w:left w:val="single" w:sz="2" w:space="12" w:color="FFFFFF"/>
                    <w:bottom w:val="single" w:sz="2" w:space="1" w:color="FFFFFF"/>
                    <w:right w:val="single" w:sz="2" w:space="4" w:color="FFFFFF"/>
                  </w:divBdr>
                  <w:divsChild>
                    <w:div w:id="175775551">
                      <w:marLeft w:val="0"/>
                      <w:marRight w:val="0"/>
                      <w:marTop w:val="0"/>
                      <w:marBottom w:val="0"/>
                      <w:divBdr>
                        <w:top w:val="none" w:sz="0" w:space="0" w:color="auto"/>
                        <w:left w:val="none" w:sz="0" w:space="0" w:color="auto"/>
                        <w:bottom w:val="none" w:sz="0" w:space="0" w:color="auto"/>
                        <w:right w:val="none" w:sz="0" w:space="0" w:color="auto"/>
                      </w:divBdr>
                    </w:div>
                  </w:divsChild>
                </w:div>
                <w:div w:id="2022584750">
                  <w:marLeft w:val="0"/>
                  <w:marRight w:val="0"/>
                  <w:marTop w:val="0"/>
                  <w:marBottom w:val="0"/>
                  <w:divBdr>
                    <w:top w:val="single" w:sz="2" w:space="1" w:color="FFFFFF"/>
                    <w:left w:val="single" w:sz="2" w:space="12" w:color="FFFFFF"/>
                    <w:bottom w:val="single" w:sz="2" w:space="1" w:color="FFFFFF"/>
                    <w:right w:val="single" w:sz="2" w:space="4" w:color="FFFFFF"/>
                  </w:divBdr>
                  <w:divsChild>
                    <w:div w:id="1651208617">
                      <w:marLeft w:val="0"/>
                      <w:marRight w:val="0"/>
                      <w:marTop w:val="0"/>
                      <w:marBottom w:val="0"/>
                      <w:divBdr>
                        <w:top w:val="none" w:sz="0" w:space="0" w:color="auto"/>
                        <w:left w:val="none" w:sz="0" w:space="0" w:color="auto"/>
                        <w:bottom w:val="none" w:sz="0" w:space="0" w:color="auto"/>
                        <w:right w:val="none" w:sz="0" w:space="0" w:color="auto"/>
                      </w:divBdr>
                    </w:div>
                  </w:divsChild>
                </w:div>
                <w:div w:id="1706248853">
                  <w:marLeft w:val="0"/>
                  <w:marRight w:val="0"/>
                  <w:marTop w:val="0"/>
                  <w:marBottom w:val="0"/>
                  <w:divBdr>
                    <w:top w:val="single" w:sz="2" w:space="1" w:color="FFFFFF"/>
                    <w:left w:val="single" w:sz="2" w:space="12" w:color="FFFFFF"/>
                    <w:bottom w:val="single" w:sz="2" w:space="1" w:color="FFFFFF"/>
                    <w:right w:val="single" w:sz="2" w:space="4" w:color="FFFFFF"/>
                  </w:divBdr>
                  <w:divsChild>
                    <w:div w:id="1745224180">
                      <w:marLeft w:val="0"/>
                      <w:marRight w:val="0"/>
                      <w:marTop w:val="0"/>
                      <w:marBottom w:val="0"/>
                      <w:divBdr>
                        <w:top w:val="none" w:sz="0" w:space="0" w:color="auto"/>
                        <w:left w:val="none" w:sz="0" w:space="0" w:color="auto"/>
                        <w:bottom w:val="none" w:sz="0" w:space="0" w:color="auto"/>
                        <w:right w:val="none" w:sz="0" w:space="0" w:color="auto"/>
                      </w:divBdr>
                    </w:div>
                  </w:divsChild>
                </w:div>
                <w:div w:id="755904858">
                  <w:marLeft w:val="0"/>
                  <w:marRight w:val="0"/>
                  <w:marTop w:val="0"/>
                  <w:marBottom w:val="0"/>
                  <w:divBdr>
                    <w:top w:val="single" w:sz="2" w:space="1" w:color="FFFFFF"/>
                    <w:left w:val="single" w:sz="2" w:space="12" w:color="FFFFFF"/>
                    <w:bottom w:val="single" w:sz="2" w:space="1" w:color="FFFFFF"/>
                    <w:right w:val="single" w:sz="2" w:space="4" w:color="FFFFFF"/>
                  </w:divBdr>
                  <w:divsChild>
                    <w:div w:id="1601066131">
                      <w:marLeft w:val="0"/>
                      <w:marRight w:val="0"/>
                      <w:marTop w:val="0"/>
                      <w:marBottom w:val="0"/>
                      <w:divBdr>
                        <w:top w:val="none" w:sz="0" w:space="0" w:color="auto"/>
                        <w:left w:val="none" w:sz="0" w:space="0" w:color="auto"/>
                        <w:bottom w:val="none" w:sz="0" w:space="0" w:color="auto"/>
                        <w:right w:val="none" w:sz="0" w:space="0" w:color="auto"/>
                      </w:divBdr>
                    </w:div>
                  </w:divsChild>
                </w:div>
                <w:div w:id="2003659810">
                  <w:marLeft w:val="0"/>
                  <w:marRight w:val="0"/>
                  <w:marTop w:val="0"/>
                  <w:marBottom w:val="0"/>
                  <w:divBdr>
                    <w:top w:val="single" w:sz="2" w:space="1" w:color="FFFFFF"/>
                    <w:left w:val="single" w:sz="2" w:space="12" w:color="FFFFFF"/>
                    <w:bottom w:val="single" w:sz="2" w:space="1" w:color="FFFFFF"/>
                    <w:right w:val="single" w:sz="2" w:space="4" w:color="FFFFFF"/>
                  </w:divBdr>
                  <w:divsChild>
                    <w:div w:id="1321082825">
                      <w:marLeft w:val="0"/>
                      <w:marRight w:val="0"/>
                      <w:marTop w:val="0"/>
                      <w:marBottom w:val="0"/>
                      <w:divBdr>
                        <w:top w:val="none" w:sz="0" w:space="0" w:color="auto"/>
                        <w:left w:val="none" w:sz="0" w:space="0" w:color="auto"/>
                        <w:bottom w:val="none" w:sz="0" w:space="0" w:color="auto"/>
                        <w:right w:val="none" w:sz="0" w:space="0" w:color="auto"/>
                      </w:divBdr>
                    </w:div>
                  </w:divsChild>
                </w:div>
                <w:div w:id="1411075071">
                  <w:marLeft w:val="0"/>
                  <w:marRight w:val="0"/>
                  <w:marTop w:val="0"/>
                  <w:marBottom w:val="0"/>
                  <w:divBdr>
                    <w:top w:val="single" w:sz="2" w:space="1" w:color="FFFFFF"/>
                    <w:left w:val="single" w:sz="2" w:space="12" w:color="FFFFFF"/>
                    <w:bottom w:val="single" w:sz="2" w:space="1" w:color="FFFFFF"/>
                    <w:right w:val="single" w:sz="2" w:space="4" w:color="FFFFFF"/>
                  </w:divBdr>
                  <w:divsChild>
                    <w:div w:id="139736770">
                      <w:marLeft w:val="0"/>
                      <w:marRight w:val="0"/>
                      <w:marTop w:val="0"/>
                      <w:marBottom w:val="0"/>
                      <w:divBdr>
                        <w:top w:val="none" w:sz="0" w:space="0" w:color="auto"/>
                        <w:left w:val="none" w:sz="0" w:space="0" w:color="auto"/>
                        <w:bottom w:val="none" w:sz="0" w:space="0" w:color="auto"/>
                        <w:right w:val="none" w:sz="0" w:space="0" w:color="auto"/>
                      </w:divBdr>
                    </w:div>
                  </w:divsChild>
                </w:div>
                <w:div w:id="1847086329">
                  <w:marLeft w:val="0"/>
                  <w:marRight w:val="0"/>
                  <w:marTop w:val="0"/>
                  <w:marBottom w:val="0"/>
                  <w:divBdr>
                    <w:top w:val="single" w:sz="2" w:space="1" w:color="FFFFFF"/>
                    <w:left w:val="single" w:sz="2" w:space="12" w:color="FFFFFF"/>
                    <w:bottom w:val="single" w:sz="2" w:space="1" w:color="FFFFFF"/>
                    <w:right w:val="single" w:sz="2" w:space="4" w:color="FFFFFF"/>
                  </w:divBdr>
                  <w:divsChild>
                    <w:div w:id="576791214">
                      <w:marLeft w:val="0"/>
                      <w:marRight w:val="0"/>
                      <w:marTop w:val="0"/>
                      <w:marBottom w:val="0"/>
                      <w:divBdr>
                        <w:top w:val="none" w:sz="0" w:space="0" w:color="auto"/>
                        <w:left w:val="none" w:sz="0" w:space="0" w:color="auto"/>
                        <w:bottom w:val="none" w:sz="0" w:space="0" w:color="auto"/>
                        <w:right w:val="none" w:sz="0" w:space="0" w:color="auto"/>
                      </w:divBdr>
                    </w:div>
                  </w:divsChild>
                </w:div>
                <w:div w:id="789276431">
                  <w:marLeft w:val="0"/>
                  <w:marRight w:val="0"/>
                  <w:marTop w:val="0"/>
                  <w:marBottom w:val="0"/>
                  <w:divBdr>
                    <w:top w:val="single" w:sz="2" w:space="1" w:color="FFFFFF"/>
                    <w:left w:val="single" w:sz="2" w:space="12" w:color="FFFFFF"/>
                    <w:bottom w:val="single" w:sz="2" w:space="1" w:color="FFFFFF"/>
                    <w:right w:val="single" w:sz="2" w:space="4" w:color="FFFFFF"/>
                  </w:divBdr>
                  <w:divsChild>
                    <w:div w:id="509880838">
                      <w:marLeft w:val="0"/>
                      <w:marRight w:val="0"/>
                      <w:marTop w:val="0"/>
                      <w:marBottom w:val="0"/>
                      <w:divBdr>
                        <w:top w:val="none" w:sz="0" w:space="0" w:color="auto"/>
                        <w:left w:val="none" w:sz="0" w:space="0" w:color="auto"/>
                        <w:bottom w:val="none" w:sz="0" w:space="0" w:color="auto"/>
                        <w:right w:val="none" w:sz="0" w:space="0" w:color="auto"/>
                      </w:divBdr>
                    </w:div>
                  </w:divsChild>
                </w:div>
                <w:div w:id="1115560035">
                  <w:marLeft w:val="0"/>
                  <w:marRight w:val="0"/>
                  <w:marTop w:val="0"/>
                  <w:marBottom w:val="0"/>
                  <w:divBdr>
                    <w:top w:val="single" w:sz="2" w:space="1" w:color="FFFFFF"/>
                    <w:left w:val="single" w:sz="2" w:space="12" w:color="FFFFFF"/>
                    <w:bottom w:val="single" w:sz="2" w:space="1" w:color="FFFFFF"/>
                    <w:right w:val="single" w:sz="2" w:space="4" w:color="FFFFFF"/>
                  </w:divBdr>
                  <w:divsChild>
                    <w:div w:id="1295523240">
                      <w:marLeft w:val="0"/>
                      <w:marRight w:val="0"/>
                      <w:marTop w:val="0"/>
                      <w:marBottom w:val="0"/>
                      <w:divBdr>
                        <w:top w:val="none" w:sz="0" w:space="0" w:color="auto"/>
                        <w:left w:val="none" w:sz="0" w:space="0" w:color="auto"/>
                        <w:bottom w:val="none" w:sz="0" w:space="0" w:color="auto"/>
                        <w:right w:val="none" w:sz="0" w:space="0" w:color="auto"/>
                      </w:divBdr>
                    </w:div>
                  </w:divsChild>
                </w:div>
                <w:div w:id="2143570046">
                  <w:marLeft w:val="0"/>
                  <w:marRight w:val="0"/>
                  <w:marTop w:val="0"/>
                  <w:marBottom w:val="0"/>
                  <w:divBdr>
                    <w:top w:val="single" w:sz="2" w:space="1" w:color="FFFFFF"/>
                    <w:left w:val="single" w:sz="2" w:space="12" w:color="FFFFFF"/>
                    <w:bottom w:val="single" w:sz="2" w:space="1" w:color="FFFFFF"/>
                    <w:right w:val="single" w:sz="2" w:space="4" w:color="FFFFFF"/>
                  </w:divBdr>
                  <w:divsChild>
                    <w:div w:id="492069218">
                      <w:marLeft w:val="0"/>
                      <w:marRight w:val="0"/>
                      <w:marTop w:val="0"/>
                      <w:marBottom w:val="0"/>
                      <w:divBdr>
                        <w:top w:val="none" w:sz="0" w:space="0" w:color="auto"/>
                        <w:left w:val="none" w:sz="0" w:space="0" w:color="auto"/>
                        <w:bottom w:val="none" w:sz="0" w:space="0" w:color="auto"/>
                        <w:right w:val="none" w:sz="0" w:space="0" w:color="auto"/>
                      </w:divBdr>
                    </w:div>
                  </w:divsChild>
                </w:div>
                <w:div w:id="1340039094">
                  <w:marLeft w:val="0"/>
                  <w:marRight w:val="0"/>
                  <w:marTop w:val="0"/>
                  <w:marBottom w:val="0"/>
                  <w:divBdr>
                    <w:top w:val="single" w:sz="2" w:space="1" w:color="FFFFFF"/>
                    <w:left w:val="single" w:sz="2" w:space="12" w:color="FFFFFF"/>
                    <w:bottom w:val="single" w:sz="2" w:space="1" w:color="FFFFFF"/>
                    <w:right w:val="single" w:sz="2" w:space="4" w:color="FFFFFF"/>
                  </w:divBdr>
                  <w:divsChild>
                    <w:div w:id="586962555">
                      <w:marLeft w:val="0"/>
                      <w:marRight w:val="0"/>
                      <w:marTop w:val="0"/>
                      <w:marBottom w:val="0"/>
                      <w:divBdr>
                        <w:top w:val="none" w:sz="0" w:space="0" w:color="auto"/>
                        <w:left w:val="none" w:sz="0" w:space="0" w:color="auto"/>
                        <w:bottom w:val="none" w:sz="0" w:space="0" w:color="auto"/>
                        <w:right w:val="none" w:sz="0" w:space="0" w:color="auto"/>
                      </w:divBdr>
                    </w:div>
                  </w:divsChild>
                </w:div>
                <w:div w:id="815416548">
                  <w:marLeft w:val="0"/>
                  <w:marRight w:val="0"/>
                  <w:marTop w:val="0"/>
                  <w:marBottom w:val="0"/>
                  <w:divBdr>
                    <w:top w:val="single" w:sz="2" w:space="1" w:color="FFFFFF"/>
                    <w:left w:val="single" w:sz="2" w:space="12" w:color="FFFFFF"/>
                    <w:bottom w:val="single" w:sz="2" w:space="1" w:color="FFFFFF"/>
                    <w:right w:val="single" w:sz="2" w:space="4" w:color="FFFFFF"/>
                  </w:divBdr>
                  <w:divsChild>
                    <w:div w:id="1922328137">
                      <w:marLeft w:val="0"/>
                      <w:marRight w:val="0"/>
                      <w:marTop w:val="0"/>
                      <w:marBottom w:val="0"/>
                      <w:divBdr>
                        <w:top w:val="none" w:sz="0" w:space="0" w:color="auto"/>
                        <w:left w:val="none" w:sz="0" w:space="0" w:color="auto"/>
                        <w:bottom w:val="none" w:sz="0" w:space="0" w:color="auto"/>
                        <w:right w:val="none" w:sz="0" w:space="0" w:color="auto"/>
                      </w:divBdr>
                    </w:div>
                  </w:divsChild>
                </w:div>
                <w:div w:id="2042047610">
                  <w:marLeft w:val="0"/>
                  <w:marRight w:val="0"/>
                  <w:marTop w:val="0"/>
                  <w:marBottom w:val="0"/>
                  <w:divBdr>
                    <w:top w:val="single" w:sz="2" w:space="1" w:color="FFFFFF"/>
                    <w:left w:val="single" w:sz="2" w:space="12" w:color="FFFFFF"/>
                    <w:bottom w:val="single" w:sz="2" w:space="1" w:color="FFFFFF"/>
                    <w:right w:val="single" w:sz="2" w:space="4" w:color="FFFFFF"/>
                  </w:divBdr>
                  <w:divsChild>
                    <w:div w:id="180168366">
                      <w:marLeft w:val="0"/>
                      <w:marRight w:val="0"/>
                      <w:marTop w:val="0"/>
                      <w:marBottom w:val="0"/>
                      <w:divBdr>
                        <w:top w:val="none" w:sz="0" w:space="0" w:color="auto"/>
                        <w:left w:val="none" w:sz="0" w:space="0" w:color="auto"/>
                        <w:bottom w:val="none" w:sz="0" w:space="0" w:color="auto"/>
                        <w:right w:val="none" w:sz="0" w:space="0" w:color="auto"/>
                      </w:divBdr>
                    </w:div>
                  </w:divsChild>
                </w:div>
                <w:div w:id="1427918654">
                  <w:marLeft w:val="0"/>
                  <w:marRight w:val="0"/>
                  <w:marTop w:val="0"/>
                  <w:marBottom w:val="0"/>
                  <w:divBdr>
                    <w:top w:val="single" w:sz="2" w:space="1" w:color="FFFFFF"/>
                    <w:left w:val="single" w:sz="2" w:space="12" w:color="FFFFFF"/>
                    <w:bottom w:val="single" w:sz="2" w:space="1" w:color="FFFFFF"/>
                    <w:right w:val="single" w:sz="2" w:space="4" w:color="FFFFFF"/>
                  </w:divBdr>
                  <w:divsChild>
                    <w:div w:id="1796097735">
                      <w:marLeft w:val="0"/>
                      <w:marRight w:val="0"/>
                      <w:marTop w:val="0"/>
                      <w:marBottom w:val="0"/>
                      <w:divBdr>
                        <w:top w:val="none" w:sz="0" w:space="0" w:color="auto"/>
                        <w:left w:val="none" w:sz="0" w:space="0" w:color="auto"/>
                        <w:bottom w:val="none" w:sz="0" w:space="0" w:color="auto"/>
                        <w:right w:val="none" w:sz="0" w:space="0" w:color="auto"/>
                      </w:divBdr>
                    </w:div>
                  </w:divsChild>
                </w:div>
                <w:div w:id="1060716174">
                  <w:marLeft w:val="0"/>
                  <w:marRight w:val="0"/>
                  <w:marTop w:val="0"/>
                  <w:marBottom w:val="0"/>
                  <w:divBdr>
                    <w:top w:val="single" w:sz="2" w:space="1" w:color="FFFFFF"/>
                    <w:left w:val="single" w:sz="2" w:space="12" w:color="FFFFFF"/>
                    <w:bottom w:val="single" w:sz="2" w:space="1" w:color="FFFFFF"/>
                    <w:right w:val="single" w:sz="2" w:space="4" w:color="FFFFFF"/>
                  </w:divBdr>
                  <w:divsChild>
                    <w:div w:id="615521430">
                      <w:marLeft w:val="0"/>
                      <w:marRight w:val="0"/>
                      <w:marTop w:val="0"/>
                      <w:marBottom w:val="0"/>
                      <w:divBdr>
                        <w:top w:val="none" w:sz="0" w:space="0" w:color="auto"/>
                        <w:left w:val="none" w:sz="0" w:space="0" w:color="auto"/>
                        <w:bottom w:val="none" w:sz="0" w:space="0" w:color="auto"/>
                        <w:right w:val="none" w:sz="0" w:space="0" w:color="auto"/>
                      </w:divBdr>
                    </w:div>
                  </w:divsChild>
                </w:div>
                <w:div w:id="1187328583">
                  <w:marLeft w:val="0"/>
                  <w:marRight w:val="0"/>
                  <w:marTop w:val="0"/>
                  <w:marBottom w:val="0"/>
                  <w:divBdr>
                    <w:top w:val="single" w:sz="2" w:space="1" w:color="FFFFFF"/>
                    <w:left w:val="single" w:sz="2" w:space="12" w:color="FFFFFF"/>
                    <w:bottom w:val="single" w:sz="2" w:space="1" w:color="FFFFFF"/>
                    <w:right w:val="single" w:sz="2" w:space="4" w:color="FFFFFF"/>
                  </w:divBdr>
                  <w:divsChild>
                    <w:div w:id="2034569376">
                      <w:marLeft w:val="0"/>
                      <w:marRight w:val="0"/>
                      <w:marTop w:val="0"/>
                      <w:marBottom w:val="0"/>
                      <w:divBdr>
                        <w:top w:val="none" w:sz="0" w:space="0" w:color="auto"/>
                        <w:left w:val="none" w:sz="0" w:space="0" w:color="auto"/>
                        <w:bottom w:val="none" w:sz="0" w:space="0" w:color="auto"/>
                        <w:right w:val="none" w:sz="0" w:space="0" w:color="auto"/>
                      </w:divBdr>
                    </w:div>
                  </w:divsChild>
                </w:div>
                <w:div w:id="1355963302">
                  <w:marLeft w:val="0"/>
                  <w:marRight w:val="0"/>
                  <w:marTop w:val="0"/>
                  <w:marBottom w:val="0"/>
                  <w:divBdr>
                    <w:top w:val="single" w:sz="2" w:space="1" w:color="FFFFFF"/>
                    <w:left w:val="single" w:sz="2" w:space="12" w:color="FFFFFF"/>
                    <w:bottom w:val="single" w:sz="2" w:space="1" w:color="FFFFFF"/>
                    <w:right w:val="single" w:sz="2" w:space="4" w:color="FFFFFF"/>
                  </w:divBdr>
                  <w:divsChild>
                    <w:div w:id="1537615356">
                      <w:marLeft w:val="0"/>
                      <w:marRight w:val="0"/>
                      <w:marTop w:val="0"/>
                      <w:marBottom w:val="0"/>
                      <w:divBdr>
                        <w:top w:val="none" w:sz="0" w:space="0" w:color="auto"/>
                        <w:left w:val="none" w:sz="0" w:space="0" w:color="auto"/>
                        <w:bottom w:val="none" w:sz="0" w:space="0" w:color="auto"/>
                        <w:right w:val="none" w:sz="0" w:space="0" w:color="auto"/>
                      </w:divBdr>
                    </w:div>
                  </w:divsChild>
                </w:div>
                <w:div w:id="2006744783">
                  <w:marLeft w:val="0"/>
                  <w:marRight w:val="0"/>
                  <w:marTop w:val="0"/>
                  <w:marBottom w:val="0"/>
                  <w:divBdr>
                    <w:top w:val="single" w:sz="2" w:space="1" w:color="FFFFFF"/>
                    <w:left w:val="single" w:sz="2" w:space="12" w:color="FFFFFF"/>
                    <w:bottom w:val="single" w:sz="2" w:space="1" w:color="FFFFFF"/>
                    <w:right w:val="single" w:sz="2" w:space="4" w:color="FFFFFF"/>
                  </w:divBdr>
                  <w:divsChild>
                    <w:div w:id="72701674">
                      <w:marLeft w:val="0"/>
                      <w:marRight w:val="0"/>
                      <w:marTop w:val="0"/>
                      <w:marBottom w:val="0"/>
                      <w:divBdr>
                        <w:top w:val="none" w:sz="0" w:space="0" w:color="auto"/>
                        <w:left w:val="none" w:sz="0" w:space="0" w:color="auto"/>
                        <w:bottom w:val="none" w:sz="0" w:space="0" w:color="auto"/>
                        <w:right w:val="none" w:sz="0" w:space="0" w:color="auto"/>
                      </w:divBdr>
                    </w:div>
                  </w:divsChild>
                </w:div>
                <w:div w:id="181090492">
                  <w:marLeft w:val="0"/>
                  <w:marRight w:val="0"/>
                  <w:marTop w:val="0"/>
                  <w:marBottom w:val="0"/>
                  <w:divBdr>
                    <w:top w:val="single" w:sz="2" w:space="1" w:color="FFFFFF"/>
                    <w:left w:val="single" w:sz="2" w:space="12" w:color="FFFFFF"/>
                    <w:bottom w:val="single" w:sz="2" w:space="1" w:color="FFFFFF"/>
                    <w:right w:val="single" w:sz="2" w:space="4" w:color="FFFFFF"/>
                  </w:divBdr>
                  <w:divsChild>
                    <w:div w:id="1967618841">
                      <w:marLeft w:val="0"/>
                      <w:marRight w:val="0"/>
                      <w:marTop w:val="0"/>
                      <w:marBottom w:val="0"/>
                      <w:divBdr>
                        <w:top w:val="none" w:sz="0" w:space="0" w:color="auto"/>
                        <w:left w:val="none" w:sz="0" w:space="0" w:color="auto"/>
                        <w:bottom w:val="none" w:sz="0" w:space="0" w:color="auto"/>
                        <w:right w:val="none" w:sz="0" w:space="0" w:color="auto"/>
                      </w:divBdr>
                    </w:div>
                  </w:divsChild>
                </w:div>
                <w:div w:id="863445395">
                  <w:marLeft w:val="0"/>
                  <w:marRight w:val="0"/>
                  <w:marTop w:val="0"/>
                  <w:marBottom w:val="0"/>
                  <w:divBdr>
                    <w:top w:val="single" w:sz="2" w:space="1" w:color="FFFFFF"/>
                    <w:left w:val="single" w:sz="2" w:space="12" w:color="FFFFFF"/>
                    <w:bottom w:val="single" w:sz="2" w:space="1" w:color="FFFFFF"/>
                    <w:right w:val="single" w:sz="2" w:space="4" w:color="FFFFFF"/>
                  </w:divBdr>
                  <w:divsChild>
                    <w:div w:id="749960035">
                      <w:marLeft w:val="0"/>
                      <w:marRight w:val="0"/>
                      <w:marTop w:val="0"/>
                      <w:marBottom w:val="0"/>
                      <w:divBdr>
                        <w:top w:val="none" w:sz="0" w:space="0" w:color="auto"/>
                        <w:left w:val="none" w:sz="0" w:space="0" w:color="auto"/>
                        <w:bottom w:val="none" w:sz="0" w:space="0" w:color="auto"/>
                        <w:right w:val="none" w:sz="0" w:space="0" w:color="auto"/>
                      </w:divBdr>
                    </w:div>
                  </w:divsChild>
                </w:div>
                <w:div w:id="1404913719">
                  <w:marLeft w:val="0"/>
                  <w:marRight w:val="0"/>
                  <w:marTop w:val="0"/>
                  <w:marBottom w:val="0"/>
                  <w:divBdr>
                    <w:top w:val="single" w:sz="2" w:space="1" w:color="FFFFFF"/>
                    <w:left w:val="single" w:sz="2" w:space="12" w:color="FFFFFF"/>
                    <w:bottom w:val="single" w:sz="2" w:space="1" w:color="FFFFFF"/>
                    <w:right w:val="single" w:sz="2" w:space="4" w:color="FFFFFF"/>
                  </w:divBdr>
                  <w:divsChild>
                    <w:div w:id="433981536">
                      <w:marLeft w:val="0"/>
                      <w:marRight w:val="0"/>
                      <w:marTop w:val="0"/>
                      <w:marBottom w:val="0"/>
                      <w:divBdr>
                        <w:top w:val="none" w:sz="0" w:space="0" w:color="auto"/>
                        <w:left w:val="none" w:sz="0" w:space="0" w:color="auto"/>
                        <w:bottom w:val="none" w:sz="0" w:space="0" w:color="auto"/>
                        <w:right w:val="none" w:sz="0" w:space="0" w:color="auto"/>
                      </w:divBdr>
                    </w:div>
                  </w:divsChild>
                </w:div>
                <w:div w:id="144592747">
                  <w:marLeft w:val="0"/>
                  <w:marRight w:val="0"/>
                  <w:marTop w:val="0"/>
                  <w:marBottom w:val="0"/>
                  <w:divBdr>
                    <w:top w:val="single" w:sz="2" w:space="1" w:color="FFFFFF"/>
                    <w:left w:val="single" w:sz="2" w:space="12" w:color="FFFFFF"/>
                    <w:bottom w:val="single" w:sz="2" w:space="1" w:color="FFFFFF"/>
                    <w:right w:val="single" w:sz="2" w:space="4" w:color="FFFFFF"/>
                  </w:divBdr>
                  <w:divsChild>
                    <w:div w:id="2103522498">
                      <w:marLeft w:val="0"/>
                      <w:marRight w:val="0"/>
                      <w:marTop w:val="0"/>
                      <w:marBottom w:val="0"/>
                      <w:divBdr>
                        <w:top w:val="none" w:sz="0" w:space="0" w:color="auto"/>
                        <w:left w:val="none" w:sz="0" w:space="0" w:color="auto"/>
                        <w:bottom w:val="none" w:sz="0" w:space="0" w:color="auto"/>
                        <w:right w:val="none" w:sz="0" w:space="0" w:color="auto"/>
                      </w:divBdr>
                    </w:div>
                  </w:divsChild>
                </w:div>
                <w:div w:id="1588032022">
                  <w:marLeft w:val="0"/>
                  <w:marRight w:val="0"/>
                  <w:marTop w:val="0"/>
                  <w:marBottom w:val="0"/>
                  <w:divBdr>
                    <w:top w:val="single" w:sz="2" w:space="1" w:color="FFFFFF"/>
                    <w:left w:val="single" w:sz="2" w:space="12" w:color="FFFFFF"/>
                    <w:bottom w:val="single" w:sz="2" w:space="1" w:color="FFFFFF"/>
                    <w:right w:val="single" w:sz="2" w:space="4" w:color="FFFFFF"/>
                  </w:divBdr>
                  <w:divsChild>
                    <w:div w:id="1435636012">
                      <w:marLeft w:val="0"/>
                      <w:marRight w:val="0"/>
                      <w:marTop w:val="0"/>
                      <w:marBottom w:val="0"/>
                      <w:divBdr>
                        <w:top w:val="none" w:sz="0" w:space="0" w:color="auto"/>
                        <w:left w:val="none" w:sz="0" w:space="0" w:color="auto"/>
                        <w:bottom w:val="none" w:sz="0" w:space="0" w:color="auto"/>
                        <w:right w:val="none" w:sz="0" w:space="0" w:color="auto"/>
                      </w:divBdr>
                    </w:div>
                  </w:divsChild>
                </w:div>
                <w:div w:id="1388214798">
                  <w:marLeft w:val="0"/>
                  <w:marRight w:val="0"/>
                  <w:marTop w:val="0"/>
                  <w:marBottom w:val="0"/>
                  <w:divBdr>
                    <w:top w:val="single" w:sz="2" w:space="1" w:color="FFFFFF"/>
                    <w:left w:val="single" w:sz="2" w:space="12" w:color="FFFFFF"/>
                    <w:bottom w:val="single" w:sz="2" w:space="1" w:color="FFFFFF"/>
                    <w:right w:val="single" w:sz="2" w:space="4" w:color="FFFFFF"/>
                  </w:divBdr>
                  <w:divsChild>
                    <w:div w:id="1333297116">
                      <w:marLeft w:val="0"/>
                      <w:marRight w:val="0"/>
                      <w:marTop w:val="0"/>
                      <w:marBottom w:val="0"/>
                      <w:divBdr>
                        <w:top w:val="none" w:sz="0" w:space="0" w:color="auto"/>
                        <w:left w:val="none" w:sz="0" w:space="0" w:color="auto"/>
                        <w:bottom w:val="none" w:sz="0" w:space="0" w:color="auto"/>
                        <w:right w:val="none" w:sz="0" w:space="0" w:color="auto"/>
                      </w:divBdr>
                    </w:div>
                  </w:divsChild>
                </w:div>
                <w:div w:id="279193880">
                  <w:marLeft w:val="0"/>
                  <w:marRight w:val="0"/>
                  <w:marTop w:val="0"/>
                  <w:marBottom w:val="0"/>
                  <w:divBdr>
                    <w:top w:val="single" w:sz="2" w:space="1" w:color="FFFFFF"/>
                    <w:left w:val="single" w:sz="2" w:space="12" w:color="FFFFFF"/>
                    <w:bottom w:val="single" w:sz="2" w:space="1" w:color="FFFFFF"/>
                    <w:right w:val="single" w:sz="2" w:space="4" w:color="FFFFFF"/>
                  </w:divBdr>
                  <w:divsChild>
                    <w:div w:id="440221878">
                      <w:marLeft w:val="0"/>
                      <w:marRight w:val="0"/>
                      <w:marTop w:val="0"/>
                      <w:marBottom w:val="0"/>
                      <w:divBdr>
                        <w:top w:val="none" w:sz="0" w:space="0" w:color="auto"/>
                        <w:left w:val="none" w:sz="0" w:space="0" w:color="auto"/>
                        <w:bottom w:val="none" w:sz="0" w:space="0" w:color="auto"/>
                        <w:right w:val="none" w:sz="0" w:space="0" w:color="auto"/>
                      </w:divBdr>
                    </w:div>
                  </w:divsChild>
                </w:div>
                <w:div w:id="1018118611">
                  <w:marLeft w:val="0"/>
                  <w:marRight w:val="0"/>
                  <w:marTop w:val="0"/>
                  <w:marBottom w:val="0"/>
                  <w:divBdr>
                    <w:top w:val="single" w:sz="2" w:space="1" w:color="FFFFFF"/>
                    <w:left w:val="single" w:sz="2" w:space="12" w:color="FFFFFF"/>
                    <w:bottom w:val="single" w:sz="2" w:space="1" w:color="FFFFFF"/>
                    <w:right w:val="single" w:sz="2" w:space="4" w:color="FFFFFF"/>
                  </w:divBdr>
                  <w:divsChild>
                    <w:div w:id="102501081">
                      <w:marLeft w:val="0"/>
                      <w:marRight w:val="0"/>
                      <w:marTop w:val="0"/>
                      <w:marBottom w:val="0"/>
                      <w:divBdr>
                        <w:top w:val="none" w:sz="0" w:space="0" w:color="auto"/>
                        <w:left w:val="none" w:sz="0" w:space="0" w:color="auto"/>
                        <w:bottom w:val="none" w:sz="0" w:space="0" w:color="auto"/>
                        <w:right w:val="none" w:sz="0" w:space="0" w:color="auto"/>
                      </w:divBdr>
                    </w:div>
                  </w:divsChild>
                </w:div>
                <w:div w:id="1102333940">
                  <w:marLeft w:val="0"/>
                  <w:marRight w:val="0"/>
                  <w:marTop w:val="0"/>
                  <w:marBottom w:val="0"/>
                  <w:divBdr>
                    <w:top w:val="single" w:sz="2" w:space="1" w:color="FFFFFF"/>
                    <w:left w:val="single" w:sz="2" w:space="12" w:color="FFFFFF"/>
                    <w:bottom w:val="single" w:sz="2" w:space="1" w:color="FFFFFF"/>
                    <w:right w:val="single" w:sz="2" w:space="4" w:color="FFFFFF"/>
                  </w:divBdr>
                  <w:divsChild>
                    <w:div w:id="1482887528">
                      <w:marLeft w:val="0"/>
                      <w:marRight w:val="0"/>
                      <w:marTop w:val="0"/>
                      <w:marBottom w:val="0"/>
                      <w:divBdr>
                        <w:top w:val="none" w:sz="0" w:space="0" w:color="auto"/>
                        <w:left w:val="none" w:sz="0" w:space="0" w:color="auto"/>
                        <w:bottom w:val="none" w:sz="0" w:space="0" w:color="auto"/>
                        <w:right w:val="none" w:sz="0" w:space="0" w:color="auto"/>
                      </w:divBdr>
                    </w:div>
                  </w:divsChild>
                </w:div>
                <w:div w:id="1239092182">
                  <w:marLeft w:val="0"/>
                  <w:marRight w:val="0"/>
                  <w:marTop w:val="0"/>
                  <w:marBottom w:val="0"/>
                  <w:divBdr>
                    <w:top w:val="single" w:sz="2" w:space="1" w:color="FFFFFF"/>
                    <w:left w:val="single" w:sz="2" w:space="12" w:color="FFFFFF"/>
                    <w:bottom w:val="single" w:sz="2" w:space="1" w:color="FFFFFF"/>
                    <w:right w:val="single" w:sz="2" w:space="4" w:color="FFFFFF"/>
                  </w:divBdr>
                  <w:divsChild>
                    <w:div w:id="1744989600">
                      <w:marLeft w:val="0"/>
                      <w:marRight w:val="0"/>
                      <w:marTop w:val="0"/>
                      <w:marBottom w:val="0"/>
                      <w:divBdr>
                        <w:top w:val="none" w:sz="0" w:space="0" w:color="auto"/>
                        <w:left w:val="none" w:sz="0" w:space="0" w:color="auto"/>
                        <w:bottom w:val="none" w:sz="0" w:space="0" w:color="auto"/>
                        <w:right w:val="none" w:sz="0" w:space="0" w:color="auto"/>
                      </w:divBdr>
                    </w:div>
                  </w:divsChild>
                </w:div>
                <w:div w:id="1048264148">
                  <w:marLeft w:val="0"/>
                  <w:marRight w:val="0"/>
                  <w:marTop w:val="0"/>
                  <w:marBottom w:val="0"/>
                  <w:divBdr>
                    <w:top w:val="single" w:sz="2" w:space="1" w:color="FFFFFF"/>
                    <w:left w:val="single" w:sz="2" w:space="12" w:color="FFFFFF"/>
                    <w:bottom w:val="single" w:sz="2" w:space="1" w:color="FFFFFF"/>
                    <w:right w:val="single" w:sz="2" w:space="4" w:color="FFFFFF"/>
                  </w:divBdr>
                  <w:divsChild>
                    <w:div w:id="513149417">
                      <w:marLeft w:val="0"/>
                      <w:marRight w:val="0"/>
                      <w:marTop w:val="0"/>
                      <w:marBottom w:val="0"/>
                      <w:divBdr>
                        <w:top w:val="none" w:sz="0" w:space="0" w:color="auto"/>
                        <w:left w:val="none" w:sz="0" w:space="0" w:color="auto"/>
                        <w:bottom w:val="none" w:sz="0" w:space="0" w:color="auto"/>
                        <w:right w:val="none" w:sz="0" w:space="0" w:color="auto"/>
                      </w:divBdr>
                    </w:div>
                  </w:divsChild>
                </w:div>
                <w:div w:id="365449423">
                  <w:marLeft w:val="0"/>
                  <w:marRight w:val="0"/>
                  <w:marTop w:val="0"/>
                  <w:marBottom w:val="0"/>
                  <w:divBdr>
                    <w:top w:val="single" w:sz="2" w:space="1" w:color="FFFFFF"/>
                    <w:left w:val="single" w:sz="2" w:space="12" w:color="FFFFFF"/>
                    <w:bottom w:val="single" w:sz="2" w:space="1" w:color="FFFFFF"/>
                    <w:right w:val="single" w:sz="2" w:space="4" w:color="FFFFFF"/>
                  </w:divBdr>
                  <w:divsChild>
                    <w:div w:id="2043049899">
                      <w:marLeft w:val="0"/>
                      <w:marRight w:val="0"/>
                      <w:marTop w:val="0"/>
                      <w:marBottom w:val="0"/>
                      <w:divBdr>
                        <w:top w:val="none" w:sz="0" w:space="0" w:color="auto"/>
                        <w:left w:val="none" w:sz="0" w:space="0" w:color="auto"/>
                        <w:bottom w:val="none" w:sz="0" w:space="0" w:color="auto"/>
                        <w:right w:val="none" w:sz="0" w:space="0" w:color="auto"/>
                      </w:divBdr>
                    </w:div>
                  </w:divsChild>
                </w:div>
                <w:div w:id="1896312700">
                  <w:marLeft w:val="0"/>
                  <w:marRight w:val="0"/>
                  <w:marTop w:val="0"/>
                  <w:marBottom w:val="0"/>
                  <w:divBdr>
                    <w:top w:val="single" w:sz="2" w:space="1" w:color="FFFFFF"/>
                    <w:left w:val="single" w:sz="2" w:space="12" w:color="FFFFFF"/>
                    <w:bottom w:val="single" w:sz="2" w:space="1" w:color="FFFFFF"/>
                    <w:right w:val="single" w:sz="2" w:space="4" w:color="FFFFFF"/>
                  </w:divBdr>
                  <w:divsChild>
                    <w:div w:id="709573062">
                      <w:marLeft w:val="0"/>
                      <w:marRight w:val="0"/>
                      <w:marTop w:val="0"/>
                      <w:marBottom w:val="0"/>
                      <w:divBdr>
                        <w:top w:val="none" w:sz="0" w:space="0" w:color="auto"/>
                        <w:left w:val="none" w:sz="0" w:space="0" w:color="auto"/>
                        <w:bottom w:val="none" w:sz="0" w:space="0" w:color="auto"/>
                        <w:right w:val="none" w:sz="0" w:space="0" w:color="auto"/>
                      </w:divBdr>
                    </w:div>
                  </w:divsChild>
                </w:div>
                <w:div w:id="1220751733">
                  <w:marLeft w:val="0"/>
                  <w:marRight w:val="0"/>
                  <w:marTop w:val="0"/>
                  <w:marBottom w:val="0"/>
                  <w:divBdr>
                    <w:top w:val="single" w:sz="2" w:space="1" w:color="FFFFFF"/>
                    <w:left w:val="single" w:sz="2" w:space="12" w:color="FFFFFF"/>
                    <w:bottom w:val="single" w:sz="2" w:space="4" w:color="FFFFFF"/>
                    <w:right w:val="single" w:sz="2" w:space="4" w:color="FFFFFF"/>
                  </w:divBdr>
                  <w:divsChild>
                    <w:div w:id="553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0447">
          <w:marLeft w:val="0"/>
          <w:marRight w:val="0"/>
          <w:marTop w:val="0"/>
          <w:marBottom w:val="335"/>
          <w:divBdr>
            <w:top w:val="none" w:sz="0" w:space="0" w:color="auto"/>
            <w:left w:val="none" w:sz="0" w:space="0" w:color="auto"/>
            <w:bottom w:val="none" w:sz="0" w:space="0" w:color="auto"/>
            <w:right w:val="none" w:sz="0" w:space="0" w:color="auto"/>
          </w:divBdr>
          <w:divsChild>
            <w:div w:id="475878818">
              <w:marLeft w:val="0"/>
              <w:marRight w:val="0"/>
              <w:marTop w:val="0"/>
              <w:marBottom w:val="0"/>
              <w:divBdr>
                <w:top w:val="none" w:sz="0" w:space="0" w:color="auto"/>
                <w:left w:val="none" w:sz="0" w:space="0" w:color="auto"/>
                <w:bottom w:val="none" w:sz="0" w:space="0" w:color="auto"/>
                <w:right w:val="none" w:sz="0" w:space="0" w:color="auto"/>
              </w:divBdr>
              <w:divsChild>
                <w:div w:id="1941523042">
                  <w:marLeft w:val="0"/>
                  <w:marRight w:val="0"/>
                  <w:marTop w:val="0"/>
                  <w:marBottom w:val="0"/>
                  <w:divBdr>
                    <w:top w:val="single" w:sz="2" w:space="4" w:color="FFFFFF"/>
                    <w:left w:val="single" w:sz="2" w:space="12" w:color="FFFFFF"/>
                    <w:bottom w:val="single" w:sz="2" w:space="1" w:color="FFFFFF"/>
                    <w:right w:val="single" w:sz="2" w:space="4" w:color="FFFFFF"/>
                  </w:divBdr>
                  <w:divsChild>
                    <w:div w:id="408583173">
                      <w:marLeft w:val="0"/>
                      <w:marRight w:val="0"/>
                      <w:marTop w:val="0"/>
                      <w:marBottom w:val="0"/>
                      <w:divBdr>
                        <w:top w:val="none" w:sz="0" w:space="0" w:color="auto"/>
                        <w:left w:val="none" w:sz="0" w:space="0" w:color="auto"/>
                        <w:bottom w:val="none" w:sz="0" w:space="0" w:color="auto"/>
                        <w:right w:val="none" w:sz="0" w:space="0" w:color="auto"/>
                      </w:divBdr>
                    </w:div>
                  </w:divsChild>
                </w:div>
                <w:div w:id="229581003">
                  <w:marLeft w:val="0"/>
                  <w:marRight w:val="0"/>
                  <w:marTop w:val="0"/>
                  <w:marBottom w:val="0"/>
                  <w:divBdr>
                    <w:top w:val="single" w:sz="2" w:space="1" w:color="FFFFFF"/>
                    <w:left w:val="single" w:sz="2" w:space="12" w:color="FFFFFF"/>
                    <w:bottom w:val="single" w:sz="2" w:space="1" w:color="FFFFFF"/>
                    <w:right w:val="single" w:sz="2" w:space="4" w:color="FFFFFF"/>
                  </w:divBdr>
                  <w:divsChild>
                    <w:div w:id="744256117">
                      <w:marLeft w:val="0"/>
                      <w:marRight w:val="0"/>
                      <w:marTop w:val="0"/>
                      <w:marBottom w:val="0"/>
                      <w:divBdr>
                        <w:top w:val="none" w:sz="0" w:space="0" w:color="auto"/>
                        <w:left w:val="none" w:sz="0" w:space="0" w:color="auto"/>
                        <w:bottom w:val="none" w:sz="0" w:space="0" w:color="auto"/>
                        <w:right w:val="none" w:sz="0" w:space="0" w:color="auto"/>
                      </w:divBdr>
                    </w:div>
                  </w:divsChild>
                </w:div>
                <w:div w:id="868370114">
                  <w:marLeft w:val="0"/>
                  <w:marRight w:val="0"/>
                  <w:marTop w:val="0"/>
                  <w:marBottom w:val="0"/>
                  <w:divBdr>
                    <w:top w:val="single" w:sz="2" w:space="1" w:color="FFFFFF"/>
                    <w:left w:val="single" w:sz="2" w:space="12" w:color="FFFFFF"/>
                    <w:bottom w:val="single" w:sz="2" w:space="1" w:color="FFFFFF"/>
                    <w:right w:val="single" w:sz="2" w:space="4" w:color="FFFFFF"/>
                  </w:divBdr>
                  <w:divsChild>
                    <w:div w:id="195892544">
                      <w:marLeft w:val="0"/>
                      <w:marRight w:val="0"/>
                      <w:marTop w:val="0"/>
                      <w:marBottom w:val="0"/>
                      <w:divBdr>
                        <w:top w:val="none" w:sz="0" w:space="0" w:color="auto"/>
                        <w:left w:val="none" w:sz="0" w:space="0" w:color="auto"/>
                        <w:bottom w:val="none" w:sz="0" w:space="0" w:color="auto"/>
                        <w:right w:val="none" w:sz="0" w:space="0" w:color="auto"/>
                      </w:divBdr>
                    </w:div>
                  </w:divsChild>
                </w:div>
                <w:div w:id="170461537">
                  <w:marLeft w:val="0"/>
                  <w:marRight w:val="0"/>
                  <w:marTop w:val="0"/>
                  <w:marBottom w:val="0"/>
                  <w:divBdr>
                    <w:top w:val="single" w:sz="2" w:space="1" w:color="FFFFFF"/>
                    <w:left w:val="single" w:sz="2" w:space="12" w:color="FFFFFF"/>
                    <w:bottom w:val="single" w:sz="2" w:space="1" w:color="FFFFFF"/>
                    <w:right w:val="single" w:sz="2" w:space="4" w:color="FFFFFF"/>
                  </w:divBdr>
                  <w:divsChild>
                    <w:div w:id="191458789">
                      <w:marLeft w:val="0"/>
                      <w:marRight w:val="0"/>
                      <w:marTop w:val="0"/>
                      <w:marBottom w:val="0"/>
                      <w:divBdr>
                        <w:top w:val="none" w:sz="0" w:space="0" w:color="auto"/>
                        <w:left w:val="none" w:sz="0" w:space="0" w:color="auto"/>
                        <w:bottom w:val="none" w:sz="0" w:space="0" w:color="auto"/>
                        <w:right w:val="none" w:sz="0" w:space="0" w:color="auto"/>
                      </w:divBdr>
                    </w:div>
                  </w:divsChild>
                </w:div>
                <w:div w:id="177428302">
                  <w:marLeft w:val="0"/>
                  <w:marRight w:val="0"/>
                  <w:marTop w:val="0"/>
                  <w:marBottom w:val="0"/>
                  <w:divBdr>
                    <w:top w:val="single" w:sz="2" w:space="1" w:color="FFFFFF"/>
                    <w:left w:val="single" w:sz="2" w:space="12" w:color="FFFFFF"/>
                    <w:bottom w:val="single" w:sz="2" w:space="1" w:color="FFFFFF"/>
                    <w:right w:val="single" w:sz="2" w:space="4" w:color="FFFFFF"/>
                  </w:divBdr>
                  <w:divsChild>
                    <w:div w:id="1564099689">
                      <w:marLeft w:val="0"/>
                      <w:marRight w:val="0"/>
                      <w:marTop w:val="0"/>
                      <w:marBottom w:val="0"/>
                      <w:divBdr>
                        <w:top w:val="none" w:sz="0" w:space="0" w:color="auto"/>
                        <w:left w:val="none" w:sz="0" w:space="0" w:color="auto"/>
                        <w:bottom w:val="none" w:sz="0" w:space="0" w:color="auto"/>
                        <w:right w:val="none" w:sz="0" w:space="0" w:color="auto"/>
                      </w:divBdr>
                    </w:div>
                  </w:divsChild>
                </w:div>
                <w:div w:id="1612785218">
                  <w:marLeft w:val="0"/>
                  <w:marRight w:val="0"/>
                  <w:marTop w:val="0"/>
                  <w:marBottom w:val="0"/>
                  <w:divBdr>
                    <w:top w:val="single" w:sz="2" w:space="1" w:color="FFFFFF"/>
                    <w:left w:val="single" w:sz="2" w:space="12" w:color="FFFFFF"/>
                    <w:bottom w:val="single" w:sz="2" w:space="1" w:color="FFFFFF"/>
                    <w:right w:val="single" w:sz="2" w:space="4" w:color="FFFFFF"/>
                  </w:divBdr>
                  <w:divsChild>
                    <w:div w:id="2086414565">
                      <w:marLeft w:val="0"/>
                      <w:marRight w:val="0"/>
                      <w:marTop w:val="0"/>
                      <w:marBottom w:val="0"/>
                      <w:divBdr>
                        <w:top w:val="none" w:sz="0" w:space="0" w:color="auto"/>
                        <w:left w:val="none" w:sz="0" w:space="0" w:color="auto"/>
                        <w:bottom w:val="none" w:sz="0" w:space="0" w:color="auto"/>
                        <w:right w:val="none" w:sz="0" w:space="0" w:color="auto"/>
                      </w:divBdr>
                    </w:div>
                  </w:divsChild>
                </w:div>
                <w:div w:id="1513371229">
                  <w:marLeft w:val="0"/>
                  <w:marRight w:val="0"/>
                  <w:marTop w:val="0"/>
                  <w:marBottom w:val="0"/>
                  <w:divBdr>
                    <w:top w:val="single" w:sz="2" w:space="1" w:color="FFFFFF"/>
                    <w:left w:val="single" w:sz="2" w:space="12" w:color="FFFFFF"/>
                    <w:bottom w:val="single" w:sz="2" w:space="1" w:color="FFFFFF"/>
                    <w:right w:val="single" w:sz="2" w:space="4" w:color="FFFFFF"/>
                  </w:divBdr>
                  <w:divsChild>
                    <w:div w:id="1252659770">
                      <w:marLeft w:val="0"/>
                      <w:marRight w:val="0"/>
                      <w:marTop w:val="0"/>
                      <w:marBottom w:val="0"/>
                      <w:divBdr>
                        <w:top w:val="none" w:sz="0" w:space="0" w:color="auto"/>
                        <w:left w:val="none" w:sz="0" w:space="0" w:color="auto"/>
                        <w:bottom w:val="none" w:sz="0" w:space="0" w:color="auto"/>
                        <w:right w:val="none" w:sz="0" w:space="0" w:color="auto"/>
                      </w:divBdr>
                    </w:div>
                  </w:divsChild>
                </w:div>
                <w:div w:id="33389062">
                  <w:marLeft w:val="0"/>
                  <w:marRight w:val="0"/>
                  <w:marTop w:val="0"/>
                  <w:marBottom w:val="0"/>
                  <w:divBdr>
                    <w:top w:val="single" w:sz="2" w:space="1" w:color="FFFFFF"/>
                    <w:left w:val="single" w:sz="2" w:space="12" w:color="FFFFFF"/>
                    <w:bottom w:val="single" w:sz="2" w:space="1" w:color="FFFFFF"/>
                    <w:right w:val="single" w:sz="2" w:space="4" w:color="FFFFFF"/>
                  </w:divBdr>
                  <w:divsChild>
                    <w:div w:id="575091942">
                      <w:marLeft w:val="0"/>
                      <w:marRight w:val="0"/>
                      <w:marTop w:val="0"/>
                      <w:marBottom w:val="0"/>
                      <w:divBdr>
                        <w:top w:val="none" w:sz="0" w:space="0" w:color="auto"/>
                        <w:left w:val="none" w:sz="0" w:space="0" w:color="auto"/>
                        <w:bottom w:val="none" w:sz="0" w:space="0" w:color="auto"/>
                        <w:right w:val="none" w:sz="0" w:space="0" w:color="auto"/>
                      </w:divBdr>
                    </w:div>
                  </w:divsChild>
                </w:div>
                <w:div w:id="1144201523">
                  <w:marLeft w:val="0"/>
                  <w:marRight w:val="0"/>
                  <w:marTop w:val="0"/>
                  <w:marBottom w:val="0"/>
                  <w:divBdr>
                    <w:top w:val="single" w:sz="2" w:space="1" w:color="FFFFFF"/>
                    <w:left w:val="single" w:sz="2" w:space="12" w:color="FFFFFF"/>
                    <w:bottom w:val="single" w:sz="2" w:space="1" w:color="FFFFFF"/>
                    <w:right w:val="single" w:sz="2" w:space="4" w:color="FFFFFF"/>
                  </w:divBdr>
                  <w:divsChild>
                    <w:div w:id="1866020359">
                      <w:marLeft w:val="0"/>
                      <w:marRight w:val="0"/>
                      <w:marTop w:val="0"/>
                      <w:marBottom w:val="0"/>
                      <w:divBdr>
                        <w:top w:val="none" w:sz="0" w:space="0" w:color="auto"/>
                        <w:left w:val="none" w:sz="0" w:space="0" w:color="auto"/>
                        <w:bottom w:val="none" w:sz="0" w:space="0" w:color="auto"/>
                        <w:right w:val="none" w:sz="0" w:space="0" w:color="auto"/>
                      </w:divBdr>
                    </w:div>
                  </w:divsChild>
                </w:div>
                <w:div w:id="1673415312">
                  <w:marLeft w:val="0"/>
                  <w:marRight w:val="0"/>
                  <w:marTop w:val="0"/>
                  <w:marBottom w:val="0"/>
                  <w:divBdr>
                    <w:top w:val="single" w:sz="2" w:space="1" w:color="FFFFFF"/>
                    <w:left w:val="single" w:sz="2" w:space="12" w:color="FFFFFF"/>
                    <w:bottom w:val="single" w:sz="2" w:space="1" w:color="FFFFFF"/>
                    <w:right w:val="single" w:sz="2" w:space="4" w:color="FFFFFF"/>
                  </w:divBdr>
                  <w:divsChild>
                    <w:div w:id="1010328215">
                      <w:marLeft w:val="0"/>
                      <w:marRight w:val="0"/>
                      <w:marTop w:val="0"/>
                      <w:marBottom w:val="0"/>
                      <w:divBdr>
                        <w:top w:val="none" w:sz="0" w:space="0" w:color="auto"/>
                        <w:left w:val="none" w:sz="0" w:space="0" w:color="auto"/>
                        <w:bottom w:val="none" w:sz="0" w:space="0" w:color="auto"/>
                        <w:right w:val="none" w:sz="0" w:space="0" w:color="auto"/>
                      </w:divBdr>
                    </w:div>
                  </w:divsChild>
                </w:div>
                <w:div w:id="1782719356">
                  <w:marLeft w:val="0"/>
                  <w:marRight w:val="0"/>
                  <w:marTop w:val="0"/>
                  <w:marBottom w:val="0"/>
                  <w:divBdr>
                    <w:top w:val="single" w:sz="2" w:space="1" w:color="FFFFFF"/>
                    <w:left w:val="single" w:sz="2" w:space="12" w:color="FFFFFF"/>
                    <w:bottom w:val="single" w:sz="2" w:space="1" w:color="FFFFFF"/>
                    <w:right w:val="single" w:sz="2" w:space="4" w:color="FFFFFF"/>
                  </w:divBdr>
                  <w:divsChild>
                    <w:div w:id="311327075">
                      <w:marLeft w:val="0"/>
                      <w:marRight w:val="0"/>
                      <w:marTop w:val="0"/>
                      <w:marBottom w:val="0"/>
                      <w:divBdr>
                        <w:top w:val="none" w:sz="0" w:space="0" w:color="auto"/>
                        <w:left w:val="none" w:sz="0" w:space="0" w:color="auto"/>
                        <w:bottom w:val="none" w:sz="0" w:space="0" w:color="auto"/>
                        <w:right w:val="none" w:sz="0" w:space="0" w:color="auto"/>
                      </w:divBdr>
                    </w:div>
                  </w:divsChild>
                </w:div>
                <w:div w:id="1589921689">
                  <w:marLeft w:val="0"/>
                  <w:marRight w:val="0"/>
                  <w:marTop w:val="0"/>
                  <w:marBottom w:val="0"/>
                  <w:divBdr>
                    <w:top w:val="single" w:sz="2" w:space="1" w:color="FFFFFF"/>
                    <w:left w:val="single" w:sz="2" w:space="12" w:color="FFFFFF"/>
                    <w:bottom w:val="single" w:sz="2" w:space="1" w:color="FFFFFF"/>
                    <w:right w:val="single" w:sz="2" w:space="4" w:color="FFFFFF"/>
                  </w:divBdr>
                  <w:divsChild>
                    <w:div w:id="1653681061">
                      <w:marLeft w:val="0"/>
                      <w:marRight w:val="0"/>
                      <w:marTop w:val="0"/>
                      <w:marBottom w:val="0"/>
                      <w:divBdr>
                        <w:top w:val="none" w:sz="0" w:space="0" w:color="auto"/>
                        <w:left w:val="none" w:sz="0" w:space="0" w:color="auto"/>
                        <w:bottom w:val="none" w:sz="0" w:space="0" w:color="auto"/>
                        <w:right w:val="none" w:sz="0" w:space="0" w:color="auto"/>
                      </w:divBdr>
                    </w:div>
                  </w:divsChild>
                </w:div>
                <w:div w:id="367460899">
                  <w:marLeft w:val="0"/>
                  <w:marRight w:val="0"/>
                  <w:marTop w:val="0"/>
                  <w:marBottom w:val="0"/>
                  <w:divBdr>
                    <w:top w:val="single" w:sz="2" w:space="1" w:color="FFFFFF"/>
                    <w:left w:val="single" w:sz="2" w:space="12" w:color="FFFFFF"/>
                    <w:bottom w:val="single" w:sz="2" w:space="1" w:color="FFFFFF"/>
                    <w:right w:val="single" w:sz="2" w:space="4" w:color="FFFFFF"/>
                  </w:divBdr>
                  <w:divsChild>
                    <w:div w:id="1419987293">
                      <w:marLeft w:val="0"/>
                      <w:marRight w:val="0"/>
                      <w:marTop w:val="0"/>
                      <w:marBottom w:val="0"/>
                      <w:divBdr>
                        <w:top w:val="none" w:sz="0" w:space="0" w:color="auto"/>
                        <w:left w:val="none" w:sz="0" w:space="0" w:color="auto"/>
                        <w:bottom w:val="none" w:sz="0" w:space="0" w:color="auto"/>
                        <w:right w:val="none" w:sz="0" w:space="0" w:color="auto"/>
                      </w:divBdr>
                    </w:div>
                  </w:divsChild>
                </w:div>
                <w:div w:id="1260409810">
                  <w:marLeft w:val="0"/>
                  <w:marRight w:val="0"/>
                  <w:marTop w:val="0"/>
                  <w:marBottom w:val="0"/>
                  <w:divBdr>
                    <w:top w:val="single" w:sz="2" w:space="1" w:color="FFFFFF"/>
                    <w:left w:val="single" w:sz="2" w:space="12" w:color="FFFFFF"/>
                    <w:bottom w:val="single" w:sz="2" w:space="1" w:color="FFFFFF"/>
                    <w:right w:val="single" w:sz="2" w:space="4" w:color="FFFFFF"/>
                  </w:divBdr>
                  <w:divsChild>
                    <w:div w:id="305823061">
                      <w:marLeft w:val="0"/>
                      <w:marRight w:val="0"/>
                      <w:marTop w:val="0"/>
                      <w:marBottom w:val="0"/>
                      <w:divBdr>
                        <w:top w:val="none" w:sz="0" w:space="0" w:color="auto"/>
                        <w:left w:val="none" w:sz="0" w:space="0" w:color="auto"/>
                        <w:bottom w:val="none" w:sz="0" w:space="0" w:color="auto"/>
                        <w:right w:val="none" w:sz="0" w:space="0" w:color="auto"/>
                      </w:divBdr>
                    </w:div>
                  </w:divsChild>
                </w:div>
                <w:div w:id="1660964267">
                  <w:marLeft w:val="0"/>
                  <w:marRight w:val="0"/>
                  <w:marTop w:val="0"/>
                  <w:marBottom w:val="0"/>
                  <w:divBdr>
                    <w:top w:val="single" w:sz="2" w:space="1" w:color="FFFFFF"/>
                    <w:left w:val="single" w:sz="2" w:space="12" w:color="FFFFFF"/>
                    <w:bottom w:val="single" w:sz="2" w:space="1" w:color="FFFFFF"/>
                    <w:right w:val="single" w:sz="2" w:space="4" w:color="FFFFFF"/>
                  </w:divBdr>
                  <w:divsChild>
                    <w:div w:id="1261448925">
                      <w:marLeft w:val="0"/>
                      <w:marRight w:val="0"/>
                      <w:marTop w:val="0"/>
                      <w:marBottom w:val="0"/>
                      <w:divBdr>
                        <w:top w:val="none" w:sz="0" w:space="0" w:color="auto"/>
                        <w:left w:val="none" w:sz="0" w:space="0" w:color="auto"/>
                        <w:bottom w:val="none" w:sz="0" w:space="0" w:color="auto"/>
                        <w:right w:val="none" w:sz="0" w:space="0" w:color="auto"/>
                      </w:divBdr>
                    </w:div>
                  </w:divsChild>
                </w:div>
                <w:div w:id="1540430166">
                  <w:marLeft w:val="0"/>
                  <w:marRight w:val="0"/>
                  <w:marTop w:val="0"/>
                  <w:marBottom w:val="0"/>
                  <w:divBdr>
                    <w:top w:val="single" w:sz="2" w:space="1" w:color="FFFFFF"/>
                    <w:left w:val="single" w:sz="2" w:space="12" w:color="FFFFFF"/>
                    <w:bottom w:val="single" w:sz="2" w:space="1" w:color="FFFFFF"/>
                    <w:right w:val="single" w:sz="2" w:space="4" w:color="FFFFFF"/>
                  </w:divBdr>
                  <w:divsChild>
                    <w:div w:id="1035423475">
                      <w:marLeft w:val="0"/>
                      <w:marRight w:val="0"/>
                      <w:marTop w:val="0"/>
                      <w:marBottom w:val="0"/>
                      <w:divBdr>
                        <w:top w:val="none" w:sz="0" w:space="0" w:color="auto"/>
                        <w:left w:val="none" w:sz="0" w:space="0" w:color="auto"/>
                        <w:bottom w:val="none" w:sz="0" w:space="0" w:color="auto"/>
                        <w:right w:val="none" w:sz="0" w:space="0" w:color="auto"/>
                      </w:divBdr>
                    </w:div>
                  </w:divsChild>
                </w:div>
                <w:div w:id="1424909236">
                  <w:marLeft w:val="0"/>
                  <w:marRight w:val="0"/>
                  <w:marTop w:val="0"/>
                  <w:marBottom w:val="0"/>
                  <w:divBdr>
                    <w:top w:val="single" w:sz="2" w:space="1" w:color="FFFFFF"/>
                    <w:left w:val="single" w:sz="2" w:space="12" w:color="FFFFFF"/>
                    <w:bottom w:val="single" w:sz="2" w:space="4" w:color="FFFFFF"/>
                    <w:right w:val="single" w:sz="2" w:space="4" w:color="FFFFFF"/>
                  </w:divBdr>
                  <w:divsChild>
                    <w:div w:id="109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7371">
          <w:marLeft w:val="0"/>
          <w:marRight w:val="0"/>
          <w:marTop w:val="0"/>
          <w:marBottom w:val="335"/>
          <w:divBdr>
            <w:top w:val="none" w:sz="0" w:space="0" w:color="auto"/>
            <w:left w:val="none" w:sz="0" w:space="0" w:color="auto"/>
            <w:bottom w:val="none" w:sz="0" w:space="0" w:color="auto"/>
            <w:right w:val="none" w:sz="0" w:space="0" w:color="auto"/>
          </w:divBdr>
          <w:divsChild>
            <w:div w:id="1314144002">
              <w:marLeft w:val="0"/>
              <w:marRight w:val="0"/>
              <w:marTop w:val="0"/>
              <w:marBottom w:val="0"/>
              <w:divBdr>
                <w:top w:val="none" w:sz="0" w:space="0" w:color="auto"/>
                <w:left w:val="none" w:sz="0" w:space="0" w:color="auto"/>
                <w:bottom w:val="none" w:sz="0" w:space="0" w:color="auto"/>
                <w:right w:val="none" w:sz="0" w:space="0" w:color="auto"/>
              </w:divBdr>
              <w:divsChild>
                <w:div w:id="1747847282">
                  <w:marLeft w:val="0"/>
                  <w:marRight w:val="0"/>
                  <w:marTop w:val="0"/>
                  <w:marBottom w:val="0"/>
                  <w:divBdr>
                    <w:top w:val="single" w:sz="2" w:space="4" w:color="FFFFFF"/>
                    <w:left w:val="single" w:sz="2" w:space="12" w:color="FFFFFF"/>
                    <w:bottom w:val="single" w:sz="2" w:space="1" w:color="FFFFFF"/>
                    <w:right w:val="single" w:sz="2" w:space="4" w:color="FFFFFF"/>
                  </w:divBdr>
                  <w:divsChild>
                    <w:div w:id="594478153">
                      <w:marLeft w:val="0"/>
                      <w:marRight w:val="0"/>
                      <w:marTop w:val="0"/>
                      <w:marBottom w:val="0"/>
                      <w:divBdr>
                        <w:top w:val="none" w:sz="0" w:space="0" w:color="auto"/>
                        <w:left w:val="none" w:sz="0" w:space="0" w:color="auto"/>
                        <w:bottom w:val="none" w:sz="0" w:space="0" w:color="auto"/>
                        <w:right w:val="none" w:sz="0" w:space="0" w:color="auto"/>
                      </w:divBdr>
                    </w:div>
                  </w:divsChild>
                </w:div>
                <w:div w:id="896012812">
                  <w:marLeft w:val="0"/>
                  <w:marRight w:val="0"/>
                  <w:marTop w:val="0"/>
                  <w:marBottom w:val="0"/>
                  <w:divBdr>
                    <w:top w:val="single" w:sz="2" w:space="1" w:color="FFFFFF"/>
                    <w:left w:val="single" w:sz="2" w:space="12" w:color="FFFFFF"/>
                    <w:bottom w:val="single" w:sz="2" w:space="1" w:color="FFFFFF"/>
                    <w:right w:val="single" w:sz="2" w:space="4" w:color="FFFFFF"/>
                  </w:divBdr>
                  <w:divsChild>
                    <w:div w:id="145125262">
                      <w:marLeft w:val="0"/>
                      <w:marRight w:val="0"/>
                      <w:marTop w:val="0"/>
                      <w:marBottom w:val="0"/>
                      <w:divBdr>
                        <w:top w:val="none" w:sz="0" w:space="0" w:color="auto"/>
                        <w:left w:val="none" w:sz="0" w:space="0" w:color="auto"/>
                        <w:bottom w:val="none" w:sz="0" w:space="0" w:color="auto"/>
                        <w:right w:val="none" w:sz="0" w:space="0" w:color="auto"/>
                      </w:divBdr>
                    </w:div>
                  </w:divsChild>
                </w:div>
                <w:div w:id="2146239602">
                  <w:marLeft w:val="0"/>
                  <w:marRight w:val="0"/>
                  <w:marTop w:val="0"/>
                  <w:marBottom w:val="0"/>
                  <w:divBdr>
                    <w:top w:val="single" w:sz="2" w:space="1" w:color="FFFFFF"/>
                    <w:left w:val="single" w:sz="2" w:space="12" w:color="FFFFFF"/>
                    <w:bottom w:val="single" w:sz="2" w:space="1" w:color="FFFFFF"/>
                    <w:right w:val="single" w:sz="2" w:space="4" w:color="FFFFFF"/>
                  </w:divBdr>
                  <w:divsChild>
                    <w:div w:id="1981686483">
                      <w:marLeft w:val="0"/>
                      <w:marRight w:val="0"/>
                      <w:marTop w:val="0"/>
                      <w:marBottom w:val="0"/>
                      <w:divBdr>
                        <w:top w:val="none" w:sz="0" w:space="0" w:color="auto"/>
                        <w:left w:val="none" w:sz="0" w:space="0" w:color="auto"/>
                        <w:bottom w:val="none" w:sz="0" w:space="0" w:color="auto"/>
                        <w:right w:val="none" w:sz="0" w:space="0" w:color="auto"/>
                      </w:divBdr>
                    </w:div>
                  </w:divsChild>
                </w:div>
                <w:div w:id="659234159">
                  <w:marLeft w:val="0"/>
                  <w:marRight w:val="0"/>
                  <w:marTop w:val="0"/>
                  <w:marBottom w:val="0"/>
                  <w:divBdr>
                    <w:top w:val="single" w:sz="2" w:space="1" w:color="FFFFFF"/>
                    <w:left w:val="single" w:sz="2" w:space="12" w:color="FFFFFF"/>
                    <w:bottom w:val="single" w:sz="2" w:space="1" w:color="FFFFFF"/>
                    <w:right w:val="single" w:sz="2" w:space="4" w:color="FFFFFF"/>
                  </w:divBdr>
                  <w:divsChild>
                    <w:div w:id="350763563">
                      <w:marLeft w:val="0"/>
                      <w:marRight w:val="0"/>
                      <w:marTop w:val="0"/>
                      <w:marBottom w:val="0"/>
                      <w:divBdr>
                        <w:top w:val="none" w:sz="0" w:space="0" w:color="auto"/>
                        <w:left w:val="none" w:sz="0" w:space="0" w:color="auto"/>
                        <w:bottom w:val="none" w:sz="0" w:space="0" w:color="auto"/>
                        <w:right w:val="none" w:sz="0" w:space="0" w:color="auto"/>
                      </w:divBdr>
                    </w:div>
                  </w:divsChild>
                </w:div>
                <w:div w:id="555898320">
                  <w:marLeft w:val="0"/>
                  <w:marRight w:val="0"/>
                  <w:marTop w:val="0"/>
                  <w:marBottom w:val="0"/>
                  <w:divBdr>
                    <w:top w:val="single" w:sz="2" w:space="1" w:color="FFFFFF"/>
                    <w:left w:val="single" w:sz="2" w:space="12" w:color="FFFFFF"/>
                    <w:bottom w:val="single" w:sz="2" w:space="1" w:color="FFFFFF"/>
                    <w:right w:val="single" w:sz="2" w:space="4" w:color="FFFFFF"/>
                  </w:divBdr>
                  <w:divsChild>
                    <w:div w:id="1126125781">
                      <w:marLeft w:val="0"/>
                      <w:marRight w:val="0"/>
                      <w:marTop w:val="0"/>
                      <w:marBottom w:val="0"/>
                      <w:divBdr>
                        <w:top w:val="none" w:sz="0" w:space="0" w:color="auto"/>
                        <w:left w:val="none" w:sz="0" w:space="0" w:color="auto"/>
                        <w:bottom w:val="none" w:sz="0" w:space="0" w:color="auto"/>
                        <w:right w:val="none" w:sz="0" w:space="0" w:color="auto"/>
                      </w:divBdr>
                    </w:div>
                  </w:divsChild>
                </w:div>
                <w:div w:id="247883369">
                  <w:marLeft w:val="0"/>
                  <w:marRight w:val="0"/>
                  <w:marTop w:val="0"/>
                  <w:marBottom w:val="0"/>
                  <w:divBdr>
                    <w:top w:val="single" w:sz="2" w:space="1" w:color="FFFFFF"/>
                    <w:left w:val="single" w:sz="2" w:space="12" w:color="FFFFFF"/>
                    <w:bottom w:val="single" w:sz="2" w:space="1" w:color="FFFFFF"/>
                    <w:right w:val="single" w:sz="2" w:space="4" w:color="FFFFFF"/>
                  </w:divBdr>
                  <w:divsChild>
                    <w:div w:id="634065698">
                      <w:marLeft w:val="0"/>
                      <w:marRight w:val="0"/>
                      <w:marTop w:val="0"/>
                      <w:marBottom w:val="0"/>
                      <w:divBdr>
                        <w:top w:val="none" w:sz="0" w:space="0" w:color="auto"/>
                        <w:left w:val="none" w:sz="0" w:space="0" w:color="auto"/>
                        <w:bottom w:val="none" w:sz="0" w:space="0" w:color="auto"/>
                        <w:right w:val="none" w:sz="0" w:space="0" w:color="auto"/>
                      </w:divBdr>
                    </w:div>
                  </w:divsChild>
                </w:div>
                <w:div w:id="882910617">
                  <w:marLeft w:val="0"/>
                  <w:marRight w:val="0"/>
                  <w:marTop w:val="0"/>
                  <w:marBottom w:val="0"/>
                  <w:divBdr>
                    <w:top w:val="single" w:sz="2" w:space="1" w:color="FFFFFF"/>
                    <w:left w:val="single" w:sz="2" w:space="12" w:color="FFFFFF"/>
                    <w:bottom w:val="single" w:sz="2" w:space="1" w:color="FFFFFF"/>
                    <w:right w:val="single" w:sz="2" w:space="4" w:color="FFFFFF"/>
                  </w:divBdr>
                  <w:divsChild>
                    <w:div w:id="1843617937">
                      <w:marLeft w:val="0"/>
                      <w:marRight w:val="0"/>
                      <w:marTop w:val="0"/>
                      <w:marBottom w:val="0"/>
                      <w:divBdr>
                        <w:top w:val="none" w:sz="0" w:space="0" w:color="auto"/>
                        <w:left w:val="none" w:sz="0" w:space="0" w:color="auto"/>
                        <w:bottom w:val="none" w:sz="0" w:space="0" w:color="auto"/>
                        <w:right w:val="none" w:sz="0" w:space="0" w:color="auto"/>
                      </w:divBdr>
                    </w:div>
                  </w:divsChild>
                </w:div>
                <w:div w:id="2038238853">
                  <w:marLeft w:val="0"/>
                  <w:marRight w:val="0"/>
                  <w:marTop w:val="0"/>
                  <w:marBottom w:val="0"/>
                  <w:divBdr>
                    <w:top w:val="single" w:sz="2" w:space="1" w:color="FFFFFF"/>
                    <w:left w:val="single" w:sz="2" w:space="12" w:color="FFFFFF"/>
                    <w:bottom w:val="single" w:sz="2" w:space="1" w:color="FFFFFF"/>
                    <w:right w:val="single" w:sz="2" w:space="4" w:color="FFFFFF"/>
                  </w:divBdr>
                  <w:divsChild>
                    <w:div w:id="1619067824">
                      <w:marLeft w:val="0"/>
                      <w:marRight w:val="0"/>
                      <w:marTop w:val="0"/>
                      <w:marBottom w:val="0"/>
                      <w:divBdr>
                        <w:top w:val="none" w:sz="0" w:space="0" w:color="auto"/>
                        <w:left w:val="none" w:sz="0" w:space="0" w:color="auto"/>
                        <w:bottom w:val="none" w:sz="0" w:space="0" w:color="auto"/>
                        <w:right w:val="none" w:sz="0" w:space="0" w:color="auto"/>
                      </w:divBdr>
                    </w:div>
                  </w:divsChild>
                </w:div>
                <w:div w:id="2146043367">
                  <w:marLeft w:val="0"/>
                  <w:marRight w:val="0"/>
                  <w:marTop w:val="0"/>
                  <w:marBottom w:val="0"/>
                  <w:divBdr>
                    <w:top w:val="single" w:sz="2" w:space="1" w:color="FFFFFF"/>
                    <w:left w:val="single" w:sz="2" w:space="12" w:color="FFFFFF"/>
                    <w:bottom w:val="single" w:sz="2" w:space="1" w:color="FFFFFF"/>
                    <w:right w:val="single" w:sz="2" w:space="4" w:color="FFFFFF"/>
                  </w:divBdr>
                  <w:divsChild>
                    <w:div w:id="229268513">
                      <w:marLeft w:val="0"/>
                      <w:marRight w:val="0"/>
                      <w:marTop w:val="0"/>
                      <w:marBottom w:val="0"/>
                      <w:divBdr>
                        <w:top w:val="none" w:sz="0" w:space="0" w:color="auto"/>
                        <w:left w:val="none" w:sz="0" w:space="0" w:color="auto"/>
                        <w:bottom w:val="none" w:sz="0" w:space="0" w:color="auto"/>
                        <w:right w:val="none" w:sz="0" w:space="0" w:color="auto"/>
                      </w:divBdr>
                    </w:div>
                  </w:divsChild>
                </w:div>
                <w:div w:id="74135290">
                  <w:marLeft w:val="0"/>
                  <w:marRight w:val="0"/>
                  <w:marTop w:val="0"/>
                  <w:marBottom w:val="0"/>
                  <w:divBdr>
                    <w:top w:val="single" w:sz="2" w:space="1" w:color="FFFFFF"/>
                    <w:left w:val="single" w:sz="2" w:space="12" w:color="FFFFFF"/>
                    <w:bottom w:val="single" w:sz="2" w:space="1" w:color="FFFFFF"/>
                    <w:right w:val="single" w:sz="2" w:space="4" w:color="FFFFFF"/>
                  </w:divBdr>
                  <w:divsChild>
                    <w:div w:id="1763604522">
                      <w:marLeft w:val="0"/>
                      <w:marRight w:val="0"/>
                      <w:marTop w:val="0"/>
                      <w:marBottom w:val="0"/>
                      <w:divBdr>
                        <w:top w:val="none" w:sz="0" w:space="0" w:color="auto"/>
                        <w:left w:val="none" w:sz="0" w:space="0" w:color="auto"/>
                        <w:bottom w:val="none" w:sz="0" w:space="0" w:color="auto"/>
                        <w:right w:val="none" w:sz="0" w:space="0" w:color="auto"/>
                      </w:divBdr>
                    </w:div>
                  </w:divsChild>
                </w:div>
                <w:div w:id="1055666562">
                  <w:marLeft w:val="0"/>
                  <w:marRight w:val="0"/>
                  <w:marTop w:val="0"/>
                  <w:marBottom w:val="0"/>
                  <w:divBdr>
                    <w:top w:val="single" w:sz="2" w:space="1" w:color="FFFFFF"/>
                    <w:left w:val="single" w:sz="2" w:space="12" w:color="FFFFFF"/>
                    <w:bottom w:val="single" w:sz="2" w:space="1" w:color="FFFFFF"/>
                    <w:right w:val="single" w:sz="2" w:space="4" w:color="FFFFFF"/>
                  </w:divBdr>
                  <w:divsChild>
                    <w:div w:id="809129565">
                      <w:marLeft w:val="0"/>
                      <w:marRight w:val="0"/>
                      <w:marTop w:val="0"/>
                      <w:marBottom w:val="0"/>
                      <w:divBdr>
                        <w:top w:val="none" w:sz="0" w:space="0" w:color="auto"/>
                        <w:left w:val="none" w:sz="0" w:space="0" w:color="auto"/>
                        <w:bottom w:val="none" w:sz="0" w:space="0" w:color="auto"/>
                        <w:right w:val="none" w:sz="0" w:space="0" w:color="auto"/>
                      </w:divBdr>
                    </w:div>
                  </w:divsChild>
                </w:div>
                <w:div w:id="830370309">
                  <w:marLeft w:val="0"/>
                  <w:marRight w:val="0"/>
                  <w:marTop w:val="0"/>
                  <w:marBottom w:val="0"/>
                  <w:divBdr>
                    <w:top w:val="single" w:sz="2" w:space="1" w:color="FFFFFF"/>
                    <w:left w:val="single" w:sz="2" w:space="12" w:color="FFFFFF"/>
                    <w:bottom w:val="single" w:sz="2" w:space="4" w:color="FFFFFF"/>
                    <w:right w:val="single" w:sz="2" w:space="4" w:color="FFFFFF"/>
                  </w:divBdr>
                  <w:divsChild>
                    <w:div w:id="16860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5709">
          <w:marLeft w:val="0"/>
          <w:marRight w:val="0"/>
          <w:marTop w:val="0"/>
          <w:marBottom w:val="335"/>
          <w:divBdr>
            <w:top w:val="none" w:sz="0" w:space="0" w:color="auto"/>
            <w:left w:val="none" w:sz="0" w:space="0" w:color="auto"/>
            <w:bottom w:val="none" w:sz="0" w:space="0" w:color="auto"/>
            <w:right w:val="none" w:sz="0" w:space="0" w:color="auto"/>
          </w:divBdr>
          <w:divsChild>
            <w:div w:id="1405954315">
              <w:marLeft w:val="0"/>
              <w:marRight w:val="0"/>
              <w:marTop w:val="0"/>
              <w:marBottom w:val="0"/>
              <w:divBdr>
                <w:top w:val="none" w:sz="0" w:space="0" w:color="auto"/>
                <w:left w:val="none" w:sz="0" w:space="0" w:color="auto"/>
                <w:bottom w:val="none" w:sz="0" w:space="0" w:color="auto"/>
                <w:right w:val="none" w:sz="0" w:space="0" w:color="auto"/>
              </w:divBdr>
              <w:divsChild>
                <w:div w:id="1081441074">
                  <w:marLeft w:val="0"/>
                  <w:marRight w:val="0"/>
                  <w:marTop w:val="0"/>
                  <w:marBottom w:val="0"/>
                  <w:divBdr>
                    <w:top w:val="single" w:sz="2" w:space="4" w:color="FFFFFF"/>
                    <w:left w:val="single" w:sz="2" w:space="12" w:color="FFFFFF"/>
                    <w:bottom w:val="single" w:sz="2" w:space="1" w:color="FFFFFF"/>
                    <w:right w:val="single" w:sz="2" w:space="4" w:color="FFFFFF"/>
                  </w:divBdr>
                  <w:divsChild>
                    <w:div w:id="1087001461">
                      <w:marLeft w:val="0"/>
                      <w:marRight w:val="0"/>
                      <w:marTop w:val="0"/>
                      <w:marBottom w:val="0"/>
                      <w:divBdr>
                        <w:top w:val="none" w:sz="0" w:space="0" w:color="auto"/>
                        <w:left w:val="none" w:sz="0" w:space="0" w:color="auto"/>
                        <w:bottom w:val="none" w:sz="0" w:space="0" w:color="auto"/>
                        <w:right w:val="none" w:sz="0" w:space="0" w:color="auto"/>
                      </w:divBdr>
                    </w:div>
                  </w:divsChild>
                </w:div>
                <w:div w:id="2064864471">
                  <w:marLeft w:val="0"/>
                  <w:marRight w:val="0"/>
                  <w:marTop w:val="0"/>
                  <w:marBottom w:val="0"/>
                  <w:divBdr>
                    <w:top w:val="single" w:sz="2" w:space="1" w:color="FFFFFF"/>
                    <w:left w:val="single" w:sz="2" w:space="12" w:color="FFFFFF"/>
                    <w:bottom w:val="single" w:sz="2" w:space="1" w:color="FFFFFF"/>
                    <w:right w:val="single" w:sz="2" w:space="4" w:color="FFFFFF"/>
                  </w:divBdr>
                  <w:divsChild>
                    <w:div w:id="1450977159">
                      <w:marLeft w:val="0"/>
                      <w:marRight w:val="0"/>
                      <w:marTop w:val="0"/>
                      <w:marBottom w:val="0"/>
                      <w:divBdr>
                        <w:top w:val="none" w:sz="0" w:space="0" w:color="auto"/>
                        <w:left w:val="none" w:sz="0" w:space="0" w:color="auto"/>
                        <w:bottom w:val="none" w:sz="0" w:space="0" w:color="auto"/>
                        <w:right w:val="none" w:sz="0" w:space="0" w:color="auto"/>
                      </w:divBdr>
                    </w:div>
                  </w:divsChild>
                </w:div>
                <w:div w:id="135805957">
                  <w:marLeft w:val="0"/>
                  <w:marRight w:val="0"/>
                  <w:marTop w:val="0"/>
                  <w:marBottom w:val="0"/>
                  <w:divBdr>
                    <w:top w:val="single" w:sz="2" w:space="1" w:color="FFFFFF"/>
                    <w:left w:val="single" w:sz="2" w:space="12" w:color="FFFFFF"/>
                    <w:bottom w:val="single" w:sz="2" w:space="1" w:color="FFFFFF"/>
                    <w:right w:val="single" w:sz="2" w:space="4" w:color="FFFFFF"/>
                  </w:divBdr>
                  <w:divsChild>
                    <w:div w:id="1302732475">
                      <w:marLeft w:val="0"/>
                      <w:marRight w:val="0"/>
                      <w:marTop w:val="0"/>
                      <w:marBottom w:val="0"/>
                      <w:divBdr>
                        <w:top w:val="none" w:sz="0" w:space="0" w:color="auto"/>
                        <w:left w:val="none" w:sz="0" w:space="0" w:color="auto"/>
                        <w:bottom w:val="none" w:sz="0" w:space="0" w:color="auto"/>
                        <w:right w:val="none" w:sz="0" w:space="0" w:color="auto"/>
                      </w:divBdr>
                    </w:div>
                  </w:divsChild>
                </w:div>
                <w:div w:id="650790575">
                  <w:marLeft w:val="0"/>
                  <w:marRight w:val="0"/>
                  <w:marTop w:val="0"/>
                  <w:marBottom w:val="0"/>
                  <w:divBdr>
                    <w:top w:val="single" w:sz="2" w:space="1" w:color="FFFFFF"/>
                    <w:left w:val="single" w:sz="2" w:space="12" w:color="FFFFFF"/>
                    <w:bottom w:val="single" w:sz="2" w:space="1" w:color="FFFFFF"/>
                    <w:right w:val="single" w:sz="2" w:space="4" w:color="FFFFFF"/>
                  </w:divBdr>
                  <w:divsChild>
                    <w:div w:id="638725401">
                      <w:marLeft w:val="0"/>
                      <w:marRight w:val="0"/>
                      <w:marTop w:val="0"/>
                      <w:marBottom w:val="0"/>
                      <w:divBdr>
                        <w:top w:val="none" w:sz="0" w:space="0" w:color="auto"/>
                        <w:left w:val="none" w:sz="0" w:space="0" w:color="auto"/>
                        <w:bottom w:val="none" w:sz="0" w:space="0" w:color="auto"/>
                        <w:right w:val="none" w:sz="0" w:space="0" w:color="auto"/>
                      </w:divBdr>
                    </w:div>
                  </w:divsChild>
                </w:div>
                <w:div w:id="1328439654">
                  <w:marLeft w:val="0"/>
                  <w:marRight w:val="0"/>
                  <w:marTop w:val="0"/>
                  <w:marBottom w:val="0"/>
                  <w:divBdr>
                    <w:top w:val="single" w:sz="2" w:space="1" w:color="FFFFFF"/>
                    <w:left w:val="single" w:sz="2" w:space="12" w:color="FFFFFF"/>
                    <w:bottom w:val="single" w:sz="2" w:space="1" w:color="FFFFFF"/>
                    <w:right w:val="single" w:sz="2" w:space="4" w:color="FFFFFF"/>
                  </w:divBdr>
                  <w:divsChild>
                    <w:div w:id="1225221379">
                      <w:marLeft w:val="0"/>
                      <w:marRight w:val="0"/>
                      <w:marTop w:val="0"/>
                      <w:marBottom w:val="0"/>
                      <w:divBdr>
                        <w:top w:val="none" w:sz="0" w:space="0" w:color="auto"/>
                        <w:left w:val="none" w:sz="0" w:space="0" w:color="auto"/>
                        <w:bottom w:val="none" w:sz="0" w:space="0" w:color="auto"/>
                        <w:right w:val="none" w:sz="0" w:space="0" w:color="auto"/>
                      </w:divBdr>
                    </w:div>
                  </w:divsChild>
                </w:div>
                <w:div w:id="160777734">
                  <w:marLeft w:val="0"/>
                  <w:marRight w:val="0"/>
                  <w:marTop w:val="0"/>
                  <w:marBottom w:val="0"/>
                  <w:divBdr>
                    <w:top w:val="single" w:sz="2" w:space="1" w:color="FFFFFF"/>
                    <w:left w:val="single" w:sz="2" w:space="12" w:color="FFFFFF"/>
                    <w:bottom w:val="single" w:sz="2" w:space="1" w:color="FFFFFF"/>
                    <w:right w:val="single" w:sz="2" w:space="4" w:color="FFFFFF"/>
                  </w:divBdr>
                  <w:divsChild>
                    <w:div w:id="927269752">
                      <w:marLeft w:val="0"/>
                      <w:marRight w:val="0"/>
                      <w:marTop w:val="0"/>
                      <w:marBottom w:val="0"/>
                      <w:divBdr>
                        <w:top w:val="none" w:sz="0" w:space="0" w:color="auto"/>
                        <w:left w:val="none" w:sz="0" w:space="0" w:color="auto"/>
                        <w:bottom w:val="none" w:sz="0" w:space="0" w:color="auto"/>
                        <w:right w:val="none" w:sz="0" w:space="0" w:color="auto"/>
                      </w:divBdr>
                    </w:div>
                  </w:divsChild>
                </w:div>
                <w:div w:id="345981278">
                  <w:marLeft w:val="0"/>
                  <w:marRight w:val="0"/>
                  <w:marTop w:val="0"/>
                  <w:marBottom w:val="0"/>
                  <w:divBdr>
                    <w:top w:val="single" w:sz="2" w:space="1" w:color="FFFFFF"/>
                    <w:left w:val="single" w:sz="2" w:space="12" w:color="FFFFFF"/>
                    <w:bottom w:val="single" w:sz="2" w:space="1" w:color="FFFFFF"/>
                    <w:right w:val="single" w:sz="2" w:space="4" w:color="FFFFFF"/>
                  </w:divBdr>
                  <w:divsChild>
                    <w:div w:id="1672290777">
                      <w:marLeft w:val="0"/>
                      <w:marRight w:val="0"/>
                      <w:marTop w:val="0"/>
                      <w:marBottom w:val="0"/>
                      <w:divBdr>
                        <w:top w:val="none" w:sz="0" w:space="0" w:color="auto"/>
                        <w:left w:val="none" w:sz="0" w:space="0" w:color="auto"/>
                        <w:bottom w:val="none" w:sz="0" w:space="0" w:color="auto"/>
                        <w:right w:val="none" w:sz="0" w:space="0" w:color="auto"/>
                      </w:divBdr>
                    </w:div>
                  </w:divsChild>
                </w:div>
                <w:div w:id="246967439">
                  <w:marLeft w:val="0"/>
                  <w:marRight w:val="0"/>
                  <w:marTop w:val="0"/>
                  <w:marBottom w:val="0"/>
                  <w:divBdr>
                    <w:top w:val="single" w:sz="2" w:space="1" w:color="FFFFFF"/>
                    <w:left w:val="single" w:sz="2" w:space="12" w:color="FFFFFF"/>
                    <w:bottom w:val="single" w:sz="2" w:space="1" w:color="FFFFFF"/>
                    <w:right w:val="single" w:sz="2" w:space="4" w:color="FFFFFF"/>
                  </w:divBdr>
                  <w:divsChild>
                    <w:div w:id="1593857190">
                      <w:marLeft w:val="0"/>
                      <w:marRight w:val="0"/>
                      <w:marTop w:val="0"/>
                      <w:marBottom w:val="0"/>
                      <w:divBdr>
                        <w:top w:val="none" w:sz="0" w:space="0" w:color="auto"/>
                        <w:left w:val="none" w:sz="0" w:space="0" w:color="auto"/>
                        <w:bottom w:val="none" w:sz="0" w:space="0" w:color="auto"/>
                        <w:right w:val="none" w:sz="0" w:space="0" w:color="auto"/>
                      </w:divBdr>
                    </w:div>
                  </w:divsChild>
                </w:div>
                <w:div w:id="1859275269">
                  <w:marLeft w:val="0"/>
                  <w:marRight w:val="0"/>
                  <w:marTop w:val="0"/>
                  <w:marBottom w:val="0"/>
                  <w:divBdr>
                    <w:top w:val="single" w:sz="2" w:space="1" w:color="FFFFFF"/>
                    <w:left w:val="single" w:sz="2" w:space="12" w:color="FFFFFF"/>
                    <w:bottom w:val="single" w:sz="2" w:space="1" w:color="FFFFFF"/>
                    <w:right w:val="single" w:sz="2" w:space="4" w:color="FFFFFF"/>
                  </w:divBdr>
                  <w:divsChild>
                    <w:div w:id="1121418265">
                      <w:marLeft w:val="0"/>
                      <w:marRight w:val="0"/>
                      <w:marTop w:val="0"/>
                      <w:marBottom w:val="0"/>
                      <w:divBdr>
                        <w:top w:val="none" w:sz="0" w:space="0" w:color="auto"/>
                        <w:left w:val="none" w:sz="0" w:space="0" w:color="auto"/>
                        <w:bottom w:val="none" w:sz="0" w:space="0" w:color="auto"/>
                        <w:right w:val="none" w:sz="0" w:space="0" w:color="auto"/>
                      </w:divBdr>
                    </w:div>
                  </w:divsChild>
                </w:div>
                <w:div w:id="465976841">
                  <w:marLeft w:val="0"/>
                  <w:marRight w:val="0"/>
                  <w:marTop w:val="0"/>
                  <w:marBottom w:val="0"/>
                  <w:divBdr>
                    <w:top w:val="single" w:sz="2" w:space="1" w:color="FFFFFF"/>
                    <w:left w:val="single" w:sz="2" w:space="12" w:color="FFFFFF"/>
                    <w:bottom w:val="single" w:sz="2" w:space="1" w:color="FFFFFF"/>
                    <w:right w:val="single" w:sz="2" w:space="4" w:color="FFFFFF"/>
                  </w:divBdr>
                  <w:divsChild>
                    <w:div w:id="1319921842">
                      <w:marLeft w:val="0"/>
                      <w:marRight w:val="0"/>
                      <w:marTop w:val="0"/>
                      <w:marBottom w:val="0"/>
                      <w:divBdr>
                        <w:top w:val="none" w:sz="0" w:space="0" w:color="auto"/>
                        <w:left w:val="none" w:sz="0" w:space="0" w:color="auto"/>
                        <w:bottom w:val="none" w:sz="0" w:space="0" w:color="auto"/>
                        <w:right w:val="none" w:sz="0" w:space="0" w:color="auto"/>
                      </w:divBdr>
                    </w:div>
                  </w:divsChild>
                </w:div>
                <w:div w:id="1169635118">
                  <w:marLeft w:val="0"/>
                  <w:marRight w:val="0"/>
                  <w:marTop w:val="0"/>
                  <w:marBottom w:val="0"/>
                  <w:divBdr>
                    <w:top w:val="single" w:sz="2" w:space="1" w:color="FFFFFF"/>
                    <w:left w:val="single" w:sz="2" w:space="12" w:color="FFFFFF"/>
                    <w:bottom w:val="single" w:sz="2" w:space="1" w:color="FFFFFF"/>
                    <w:right w:val="single" w:sz="2" w:space="4" w:color="FFFFFF"/>
                  </w:divBdr>
                  <w:divsChild>
                    <w:div w:id="170611179">
                      <w:marLeft w:val="0"/>
                      <w:marRight w:val="0"/>
                      <w:marTop w:val="0"/>
                      <w:marBottom w:val="0"/>
                      <w:divBdr>
                        <w:top w:val="none" w:sz="0" w:space="0" w:color="auto"/>
                        <w:left w:val="none" w:sz="0" w:space="0" w:color="auto"/>
                        <w:bottom w:val="none" w:sz="0" w:space="0" w:color="auto"/>
                        <w:right w:val="none" w:sz="0" w:space="0" w:color="auto"/>
                      </w:divBdr>
                    </w:div>
                  </w:divsChild>
                </w:div>
                <w:div w:id="1390690663">
                  <w:marLeft w:val="0"/>
                  <w:marRight w:val="0"/>
                  <w:marTop w:val="0"/>
                  <w:marBottom w:val="0"/>
                  <w:divBdr>
                    <w:top w:val="single" w:sz="2" w:space="1" w:color="FFFFFF"/>
                    <w:left w:val="single" w:sz="2" w:space="12" w:color="FFFFFF"/>
                    <w:bottom w:val="single" w:sz="2" w:space="1" w:color="FFFFFF"/>
                    <w:right w:val="single" w:sz="2" w:space="4" w:color="FFFFFF"/>
                  </w:divBdr>
                  <w:divsChild>
                    <w:div w:id="1998727073">
                      <w:marLeft w:val="0"/>
                      <w:marRight w:val="0"/>
                      <w:marTop w:val="0"/>
                      <w:marBottom w:val="0"/>
                      <w:divBdr>
                        <w:top w:val="none" w:sz="0" w:space="0" w:color="auto"/>
                        <w:left w:val="none" w:sz="0" w:space="0" w:color="auto"/>
                        <w:bottom w:val="none" w:sz="0" w:space="0" w:color="auto"/>
                        <w:right w:val="none" w:sz="0" w:space="0" w:color="auto"/>
                      </w:divBdr>
                    </w:div>
                  </w:divsChild>
                </w:div>
                <w:div w:id="1901936358">
                  <w:marLeft w:val="0"/>
                  <w:marRight w:val="0"/>
                  <w:marTop w:val="0"/>
                  <w:marBottom w:val="0"/>
                  <w:divBdr>
                    <w:top w:val="single" w:sz="2" w:space="1" w:color="FFFFFF"/>
                    <w:left w:val="single" w:sz="2" w:space="12" w:color="FFFFFF"/>
                    <w:bottom w:val="single" w:sz="2" w:space="1" w:color="FFFFFF"/>
                    <w:right w:val="single" w:sz="2" w:space="4" w:color="FFFFFF"/>
                  </w:divBdr>
                  <w:divsChild>
                    <w:div w:id="431249160">
                      <w:marLeft w:val="0"/>
                      <w:marRight w:val="0"/>
                      <w:marTop w:val="0"/>
                      <w:marBottom w:val="0"/>
                      <w:divBdr>
                        <w:top w:val="none" w:sz="0" w:space="0" w:color="auto"/>
                        <w:left w:val="none" w:sz="0" w:space="0" w:color="auto"/>
                        <w:bottom w:val="none" w:sz="0" w:space="0" w:color="auto"/>
                        <w:right w:val="none" w:sz="0" w:space="0" w:color="auto"/>
                      </w:divBdr>
                    </w:div>
                  </w:divsChild>
                </w:div>
                <w:div w:id="1783038551">
                  <w:marLeft w:val="0"/>
                  <w:marRight w:val="0"/>
                  <w:marTop w:val="0"/>
                  <w:marBottom w:val="0"/>
                  <w:divBdr>
                    <w:top w:val="single" w:sz="2" w:space="1" w:color="FFFFFF"/>
                    <w:left w:val="single" w:sz="2" w:space="12" w:color="FFFFFF"/>
                    <w:bottom w:val="single" w:sz="2" w:space="4" w:color="FFFFFF"/>
                    <w:right w:val="single" w:sz="2" w:space="4" w:color="FFFFFF"/>
                  </w:divBdr>
                  <w:divsChild>
                    <w:div w:id="99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8707">
          <w:marLeft w:val="0"/>
          <w:marRight w:val="0"/>
          <w:marTop w:val="0"/>
          <w:marBottom w:val="335"/>
          <w:divBdr>
            <w:top w:val="none" w:sz="0" w:space="0" w:color="auto"/>
            <w:left w:val="none" w:sz="0" w:space="0" w:color="auto"/>
            <w:bottom w:val="none" w:sz="0" w:space="0" w:color="auto"/>
            <w:right w:val="none" w:sz="0" w:space="0" w:color="auto"/>
          </w:divBdr>
          <w:divsChild>
            <w:div w:id="1778212209">
              <w:marLeft w:val="0"/>
              <w:marRight w:val="0"/>
              <w:marTop w:val="0"/>
              <w:marBottom w:val="0"/>
              <w:divBdr>
                <w:top w:val="none" w:sz="0" w:space="0" w:color="auto"/>
                <w:left w:val="none" w:sz="0" w:space="0" w:color="auto"/>
                <w:bottom w:val="none" w:sz="0" w:space="0" w:color="auto"/>
                <w:right w:val="none" w:sz="0" w:space="0" w:color="auto"/>
              </w:divBdr>
              <w:divsChild>
                <w:div w:id="150293297">
                  <w:marLeft w:val="0"/>
                  <w:marRight w:val="0"/>
                  <w:marTop w:val="0"/>
                  <w:marBottom w:val="0"/>
                  <w:divBdr>
                    <w:top w:val="single" w:sz="2" w:space="4" w:color="FFFFFF"/>
                    <w:left w:val="single" w:sz="2" w:space="12" w:color="FFFFFF"/>
                    <w:bottom w:val="single" w:sz="2" w:space="1" w:color="FFFFFF"/>
                    <w:right w:val="single" w:sz="2" w:space="4" w:color="FFFFFF"/>
                  </w:divBdr>
                  <w:divsChild>
                    <w:div w:id="1171993113">
                      <w:marLeft w:val="0"/>
                      <w:marRight w:val="0"/>
                      <w:marTop w:val="0"/>
                      <w:marBottom w:val="0"/>
                      <w:divBdr>
                        <w:top w:val="none" w:sz="0" w:space="0" w:color="auto"/>
                        <w:left w:val="none" w:sz="0" w:space="0" w:color="auto"/>
                        <w:bottom w:val="none" w:sz="0" w:space="0" w:color="auto"/>
                        <w:right w:val="none" w:sz="0" w:space="0" w:color="auto"/>
                      </w:divBdr>
                    </w:div>
                  </w:divsChild>
                </w:div>
                <w:div w:id="1622684741">
                  <w:marLeft w:val="0"/>
                  <w:marRight w:val="0"/>
                  <w:marTop w:val="0"/>
                  <w:marBottom w:val="0"/>
                  <w:divBdr>
                    <w:top w:val="single" w:sz="2" w:space="1" w:color="FFFFFF"/>
                    <w:left w:val="single" w:sz="2" w:space="12" w:color="FFFFFF"/>
                    <w:bottom w:val="single" w:sz="2" w:space="1" w:color="FFFFFF"/>
                    <w:right w:val="single" w:sz="2" w:space="4" w:color="FFFFFF"/>
                  </w:divBdr>
                  <w:divsChild>
                    <w:div w:id="908878677">
                      <w:marLeft w:val="0"/>
                      <w:marRight w:val="0"/>
                      <w:marTop w:val="0"/>
                      <w:marBottom w:val="0"/>
                      <w:divBdr>
                        <w:top w:val="none" w:sz="0" w:space="0" w:color="auto"/>
                        <w:left w:val="none" w:sz="0" w:space="0" w:color="auto"/>
                        <w:bottom w:val="none" w:sz="0" w:space="0" w:color="auto"/>
                        <w:right w:val="none" w:sz="0" w:space="0" w:color="auto"/>
                      </w:divBdr>
                    </w:div>
                  </w:divsChild>
                </w:div>
                <w:div w:id="21635035">
                  <w:marLeft w:val="0"/>
                  <w:marRight w:val="0"/>
                  <w:marTop w:val="0"/>
                  <w:marBottom w:val="0"/>
                  <w:divBdr>
                    <w:top w:val="single" w:sz="2" w:space="1" w:color="FFFFFF"/>
                    <w:left w:val="single" w:sz="2" w:space="12" w:color="FFFFFF"/>
                    <w:bottom w:val="single" w:sz="2" w:space="1" w:color="FFFFFF"/>
                    <w:right w:val="single" w:sz="2" w:space="4" w:color="FFFFFF"/>
                  </w:divBdr>
                  <w:divsChild>
                    <w:div w:id="1495410447">
                      <w:marLeft w:val="0"/>
                      <w:marRight w:val="0"/>
                      <w:marTop w:val="0"/>
                      <w:marBottom w:val="0"/>
                      <w:divBdr>
                        <w:top w:val="none" w:sz="0" w:space="0" w:color="auto"/>
                        <w:left w:val="none" w:sz="0" w:space="0" w:color="auto"/>
                        <w:bottom w:val="none" w:sz="0" w:space="0" w:color="auto"/>
                        <w:right w:val="none" w:sz="0" w:space="0" w:color="auto"/>
                      </w:divBdr>
                    </w:div>
                  </w:divsChild>
                </w:div>
                <w:div w:id="1359888661">
                  <w:marLeft w:val="0"/>
                  <w:marRight w:val="0"/>
                  <w:marTop w:val="0"/>
                  <w:marBottom w:val="0"/>
                  <w:divBdr>
                    <w:top w:val="single" w:sz="2" w:space="1" w:color="FFFFFF"/>
                    <w:left w:val="single" w:sz="2" w:space="12" w:color="FFFFFF"/>
                    <w:bottom w:val="single" w:sz="2" w:space="1" w:color="FFFFFF"/>
                    <w:right w:val="single" w:sz="2" w:space="4" w:color="FFFFFF"/>
                  </w:divBdr>
                  <w:divsChild>
                    <w:div w:id="380133848">
                      <w:marLeft w:val="0"/>
                      <w:marRight w:val="0"/>
                      <w:marTop w:val="0"/>
                      <w:marBottom w:val="0"/>
                      <w:divBdr>
                        <w:top w:val="none" w:sz="0" w:space="0" w:color="auto"/>
                        <w:left w:val="none" w:sz="0" w:space="0" w:color="auto"/>
                        <w:bottom w:val="none" w:sz="0" w:space="0" w:color="auto"/>
                        <w:right w:val="none" w:sz="0" w:space="0" w:color="auto"/>
                      </w:divBdr>
                    </w:div>
                  </w:divsChild>
                </w:div>
                <w:div w:id="342708944">
                  <w:marLeft w:val="0"/>
                  <w:marRight w:val="0"/>
                  <w:marTop w:val="0"/>
                  <w:marBottom w:val="0"/>
                  <w:divBdr>
                    <w:top w:val="single" w:sz="2" w:space="1" w:color="FFFFFF"/>
                    <w:left w:val="single" w:sz="2" w:space="12" w:color="FFFFFF"/>
                    <w:bottom w:val="single" w:sz="2" w:space="1" w:color="FFFFFF"/>
                    <w:right w:val="single" w:sz="2" w:space="4" w:color="FFFFFF"/>
                  </w:divBdr>
                  <w:divsChild>
                    <w:div w:id="1524516953">
                      <w:marLeft w:val="0"/>
                      <w:marRight w:val="0"/>
                      <w:marTop w:val="0"/>
                      <w:marBottom w:val="0"/>
                      <w:divBdr>
                        <w:top w:val="none" w:sz="0" w:space="0" w:color="auto"/>
                        <w:left w:val="none" w:sz="0" w:space="0" w:color="auto"/>
                        <w:bottom w:val="none" w:sz="0" w:space="0" w:color="auto"/>
                        <w:right w:val="none" w:sz="0" w:space="0" w:color="auto"/>
                      </w:divBdr>
                    </w:div>
                  </w:divsChild>
                </w:div>
                <w:div w:id="1389452921">
                  <w:marLeft w:val="0"/>
                  <w:marRight w:val="0"/>
                  <w:marTop w:val="0"/>
                  <w:marBottom w:val="0"/>
                  <w:divBdr>
                    <w:top w:val="single" w:sz="2" w:space="1" w:color="FFFFFF"/>
                    <w:left w:val="single" w:sz="2" w:space="12" w:color="FFFFFF"/>
                    <w:bottom w:val="single" w:sz="2" w:space="1" w:color="FFFFFF"/>
                    <w:right w:val="single" w:sz="2" w:space="4" w:color="FFFFFF"/>
                  </w:divBdr>
                  <w:divsChild>
                    <w:div w:id="467817827">
                      <w:marLeft w:val="0"/>
                      <w:marRight w:val="0"/>
                      <w:marTop w:val="0"/>
                      <w:marBottom w:val="0"/>
                      <w:divBdr>
                        <w:top w:val="none" w:sz="0" w:space="0" w:color="auto"/>
                        <w:left w:val="none" w:sz="0" w:space="0" w:color="auto"/>
                        <w:bottom w:val="none" w:sz="0" w:space="0" w:color="auto"/>
                        <w:right w:val="none" w:sz="0" w:space="0" w:color="auto"/>
                      </w:divBdr>
                    </w:div>
                  </w:divsChild>
                </w:div>
                <w:div w:id="1546675339">
                  <w:marLeft w:val="0"/>
                  <w:marRight w:val="0"/>
                  <w:marTop w:val="0"/>
                  <w:marBottom w:val="0"/>
                  <w:divBdr>
                    <w:top w:val="single" w:sz="2" w:space="1" w:color="FFFFFF"/>
                    <w:left w:val="single" w:sz="2" w:space="12" w:color="FFFFFF"/>
                    <w:bottom w:val="single" w:sz="2" w:space="1" w:color="FFFFFF"/>
                    <w:right w:val="single" w:sz="2" w:space="4" w:color="FFFFFF"/>
                  </w:divBdr>
                  <w:divsChild>
                    <w:div w:id="1826316898">
                      <w:marLeft w:val="0"/>
                      <w:marRight w:val="0"/>
                      <w:marTop w:val="0"/>
                      <w:marBottom w:val="0"/>
                      <w:divBdr>
                        <w:top w:val="none" w:sz="0" w:space="0" w:color="auto"/>
                        <w:left w:val="none" w:sz="0" w:space="0" w:color="auto"/>
                        <w:bottom w:val="none" w:sz="0" w:space="0" w:color="auto"/>
                        <w:right w:val="none" w:sz="0" w:space="0" w:color="auto"/>
                      </w:divBdr>
                    </w:div>
                  </w:divsChild>
                </w:div>
                <w:div w:id="1825966678">
                  <w:marLeft w:val="0"/>
                  <w:marRight w:val="0"/>
                  <w:marTop w:val="0"/>
                  <w:marBottom w:val="0"/>
                  <w:divBdr>
                    <w:top w:val="single" w:sz="2" w:space="1" w:color="FFFFFF"/>
                    <w:left w:val="single" w:sz="2" w:space="12" w:color="FFFFFF"/>
                    <w:bottom w:val="single" w:sz="2" w:space="1" w:color="FFFFFF"/>
                    <w:right w:val="single" w:sz="2" w:space="4" w:color="FFFFFF"/>
                  </w:divBdr>
                  <w:divsChild>
                    <w:div w:id="1366564218">
                      <w:marLeft w:val="0"/>
                      <w:marRight w:val="0"/>
                      <w:marTop w:val="0"/>
                      <w:marBottom w:val="0"/>
                      <w:divBdr>
                        <w:top w:val="none" w:sz="0" w:space="0" w:color="auto"/>
                        <w:left w:val="none" w:sz="0" w:space="0" w:color="auto"/>
                        <w:bottom w:val="none" w:sz="0" w:space="0" w:color="auto"/>
                        <w:right w:val="none" w:sz="0" w:space="0" w:color="auto"/>
                      </w:divBdr>
                    </w:div>
                  </w:divsChild>
                </w:div>
                <w:div w:id="1760634262">
                  <w:marLeft w:val="0"/>
                  <w:marRight w:val="0"/>
                  <w:marTop w:val="0"/>
                  <w:marBottom w:val="0"/>
                  <w:divBdr>
                    <w:top w:val="single" w:sz="2" w:space="1" w:color="FFFFFF"/>
                    <w:left w:val="single" w:sz="2" w:space="12" w:color="FFFFFF"/>
                    <w:bottom w:val="single" w:sz="2" w:space="1" w:color="FFFFFF"/>
                    <w:right w:val="single" w:sz="2" w:space="4" w:color="FFFFFF"/>
                  </w:divBdr>
                  <w:divsChild>
                    <w:div w:id="355350635">
                      <w:marLeft w:val="0"/>
                      <w:marRight w:val="0"/>
                      <w:marTop w:val="0"/>
                      <w:marBottom w:val="0"/>
                      <w:divBdr>
                        <w:top w:val="none" w:sz="0" w:space="0" w:color="auto"/>
                        <w:left w:val="none" w:sz="0" w:space="0" w:color="auto"/>
                        <w:bottom w:val="none" w:sz="0" w:space="0" w:color="auto"/>
                        <w:right w:val="none" w:sz="0" w:space="0" w:color="auto"/>
                      </w:divBdr>
                    </w:div>
                  </w:divsChild>
                </w:div>
                <w:div w:id="1609267106">
                  <w:marLeft w:val="0"/>
                  <w:marRight w:val="0"/>
                  <w:marTop w:val="0"/>
                  <w:marBottom w:val="0"/>
                  <w:divBdr>
                    <w:top w:val="single" w:sz="2" w:space="1" w:color="FFFFFF"/>
                    <w:left w:val="single" w:sz="2" w:space="12" w:color="FFFFFF"/>
                    <w:bottom w:val="single" w:sz="2" w:space="1" w:color="FFFFFF"/>
                    <w:right w:val="single" w:sz="2" w:space="4" w:color="FFFFFF"/>
                  </w:divBdr>
                  <w:divsChild>
                    <w:div w:id="2135051242">
                      <w:marLeft w:val="0"/>
                      <w:marRight w:val="0"/>
                      <w:marTop w:val="0"/>
                      <w:marBottom w:val="0"/>
                      <w:divBdr>
                        <w:top w:val="none" w:sz="0" w:space="0" w:color="auto"/>
                        <w:left w:val="none" w:sz="0" w:space="0" w:color="auto"/>
                        <w:bottom w:val="none" w:sz="0" w:space="0" w:color="auto"/>
                        <w:right w:val="none" w:sz="0" w:space="0" w:color="auto"/>
                      </w:divBdr>
                    </w:div>
                  </w:divsChild>
                </w:div>
                <w:div w:id="29886384">
                  <w:marLeft w:val="0"/>
                  <w:marRight w:val="0"/>
                  <w:marTop w:val="0"/>
                  <w:marBottom w:val="0"/>
                  <w:divBdr>
                    <w:top w:val="single" w:sz="2" w:space="1" w:color="FFFFFF"/>
                    <w:left w:val="single" w:sz="2" w:space="12" w:color="FFFFFF"/>
                    <w:bottom w:val="single" w:sz="2" w:space="4" w:color="FFFFFF"/>
                    <w:right w:val="single" w:sz="2" w:space="4" w:color="FFFFFF"/>
                  </w:divBdr>
                  <w:divsChild>
                    <w:div w:id="5572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4544">
          <w:marLeft w:val="0"/>
          <w:marRight w:val="0"/>
          <w:marTop w:val="0"/>
          <w:marBottom w:val="335"/>
          <w:divBdr>
            <w:top w:val="none" w:sz="0" w:space="0" w:color="auto"/>
            <w:left w:val="none" w:sz="0" w:space="0" w:color="auto"/>
            <w:bottom w:val="none" w:sz="0" w:space="0" w:color="auto"/>
            <w:right w:val="none" w:sz="0" w:space="0" w:color="auto"/>
          </w:divBdr>
          <w:divsChild>
            <w:div w:id="1403138866">
              <w:marLeft w:val="0"/>
              <w:marRight w:val="0"/>
              <w:marTop w:val="0"/>
              <w:marBottom w:val="0"/>
              <w:divBdr>
                <w:top w:val="none" w:sz="0" w:space="0" w:color="auto"/>
                <w:left w:val="none" w:sz="0" w:space="0" w:color="auto"/>
                <w:bottom w:val="none" w:sz="0" w:space="0" w:color="auto"/>
                <w:right w:val="none" w:sz="0" w:space="0" w:color="auto"/>
              </w:divBdr>
              <w:divsChild>
                <w:div w:id="364520466">
                  <w:marLeft w:val="0"/>
                  <w:marRight w:val="0"/>
                  <w:marTop w:val="0"/>
                  <w:marBottom w:val="0"/>
                  <w:divBdr>
                    <w:top w:val="single" w:sz="2" w:space="4" w:color="FFFFFF"/>
                    <w:left w:val="single" w:sz="2" w:space="12" w:color="FFFFFF"/>
                    <w:bottom w:val="single" w:sz="2" w:space="1" w:color="FFFFFF"/>
                    <w:right w:val="single" w:sz="2" w:space="4" w:color="FFFFFF"/>
                  </w:divBdr>
                  <w:divsChild>
                    <w:div w:id="809709165">
                      <w:marLeft w:val="0"/>
                      <w:marRight w:val="0"/>
                      <w:marTop w:val="0"/>
                      <w:marBottom w:val="0"/>
                      <w:divBdr>
                        <w:top w:val="none" w:sz="0" w:space="0" w:color="auto"/>
                        <w:left w:val="none" w:sz="0" w:space="0" w:color="auto"/>
                        <w:bottom w:val="none" w:sz="0" w:space="0" w:color="auto"/>
                        <w:right w:val="none" w:sz="0" w:space="0" w:color="auto"/>
                      </w:divBdr>
                    </w:div>
                  </w:divsChild>
                </w:div>
                <w:div w:id="551693012">
                  <w:marLeft w:val="0"/>
                  <w:marRight w:val="0"/>
                  <w:marTop w:val="0"/>
                  <w:marBottom w:val="0"/>
                  <w:divBdr>
                    <w:top w:val="single" w:sz="2" w:space="1" w:color="FFFFFF"/>
                    <w:left w:val="single" w:sz="2" w:space="12" w:color="FFFFFF"/>
                    <w:bottom w:val="single" w:sz="2" w:space="1" w:color="FFFFFF"/>
                    <w:right w:val="single" w:sz="2" w:space="4" w:color="FFFFFF"/>
                  </w:divBdr>
                  <w:divsChild>
                    <w:div w:id="1392313925">
                      <w:marLeft w:val="0"/>
                      <w:marRight w:val="0"/>
                      <w:marTop w:val="0"/>
                      <w:marBottom w:val="0"/>
                      <w:divBdr>
                        <w:top w:val="none" w:sz="0" w:space="0" w:color="auto"/>
                        <w:left w:val="none" w:sz="0" w:space="0" w:color="auto"/>
                        <w:bottom w:val="none" w:sz="0" w:space="0" w:color="auto"/>
                        <w:right w:val="none" w:sz="0" w:space="0" w:color="auto"/>
                      </w:divBdr>
                    </w:div>
                  </w:divsChild>
                </w:div>
                <w:div w:id="450518809">
                  <w:marLeft w:val="0"/>
                  <w:marRight w:val="0"/>
                  <w:marTop w:val="0"/>
                  <w:marBottom w:val="0"/>
                  <w:divBdr>
                    <w:top w:val="single" w:sz="2" w:space="1" w:color="FFFFFF"/>
                    <w:left w:val="single" w:sz="2" w:space="12" w:color="FFFFFF"/>
                    <w:bottom w:val="single" w:sz="2" w:space="1" w:color="FFFFFF"/>
                    <w:right w:val="single" w:sz="2" w:space="4" w:color="FFFFFF"/>
                  </w:divBdr>
                  <w:divsChild>
                    <w:div w:id="183830566">
                      <w:marLeft w:val="0"/>
                      <w:marRight w:val="0"/>
                      <w:marTop w:val="0"/>
                      <w:marBottom w:val="0"/>
                      <w:divBdr>
                        <w:top w:val="none" w:sz="0" w:space="0" w:color="auto"/>
                        <w:left w:val="none" w:sz="0" w:space="0" w:color="auto"/>
                        <w:bottom w:val="none" w:sz="0" w:space="0" w:color="auto"/>
                        <w:right w:val="none" w:sz="0" w:space="0" w:color="auto"/>
                      </w:divBdr>
                    </w:div>
                  </w:divsChild>
                </w:div>
                <w:div w:id="507520867">
                  <w:marLeft w:val="0"/>
                  <w:marRight w:val="0"/>
                  <w:marTop w:val="0"/>
                  <w:marBottom w:val="0"/>
                  <w:divBdr>
                    <w:top w:val="single" w:sz="2" w:space="1" w:color="FFFFFF"/>
                    <w:left w:val="single" w:sz="2" w:space="12" w:color="FFFFFF"/>
                    <w:bottom w:val="single" w:sz="2" w:space="1" w:color="FFFFFF"/>
                    <w:right w:val="single" w:sz="2" w:space="4" w:color="FFFFFF"/>
                  </w:divBdr>
                  <w:divsChild>
                    <w:div w:id="1685204005">
                      <w:marLeft w:val="0"/>
                      <w:marRight w:val="0"/>
                      <w:marTop w:val="0"/>
                      <w:marBottom w:val="0"/>
                      <w:divBdr>
                        <w:top w:val="none" w:sz="0" w:space="0" w:color="auto"/>
                        <w:left w:val="none" w:sz="0" w:space="0" w:color="auto"/>
                        <w:bottom w:val="none" w:sz="0" w:space="0" w:color="auto"/>
                        <w:right w:val="none" w:sz="0" w:space="0" w:color="auto"/>
                      </w:divBdr>
                    </w:div>
                  </w:divsChild>
                </w:div>
                <w:div w:id="1096243584">
                  <w:marLeft w:val="0"/>
                  <w:marRight w:val="0"/>
                  <w:marTop w:val="0"/>
                  <w:marBottom w:val="0"/>
                  <w:divBdr>
                    <w:top w:val="single" w:sz="2" w:space="1" w:color="FFFFFF"/>
                    <w:left w:val="single" w:sz="2" w:space="12" w:color="FFFFFF"/>
                    <w:bottom w:val="single" w:sz="2" w:space="1" w:color="FFFFFF"/>
                    <w:right w:val="single" w:sz="2" w:space="4" w:color="FFFFFF"/>
                  </w:divBdr>
                  <w:divsChild>
                    <w:div w:id="624502345">
                      <w:marLeft w:val="0"/>
                      <w:marRight w:val="0"/>
                      <w:marTop w:val="0"/>
                      <w:marBottom w:val="0"/>
                      <w:divBdr>
                        <w:top w:val="none" w:sz="0" w:space="0" w:color="auto"/>
                        <w:left w:val="none" w:sz="0" w:space="0" w:color="auto"/>
                        <w:bottom w:val="none" w:sz="0" w:space="0" w:color="auto"/>
                        <w:right w:val="none" w:sz="0" w:space="0" w:color="auto"/>
                      </w:divBdr>
                    </w:div>
                  </w:divsChild>
                </w:div>
                <w:div w:id="1052119412">
                  <w:marLeft w:val="0"/>
                  <w:marRight w:val="0"/>
                  <w:marTop w:val="0"/>
                  <w:marBottom w:val="0"/>
                  <w:divBdr>
                    <w:top w:val="single" w:sz="2" w:space="1" w:color="FFFFFF"/>
                    <w:left w:val="single" w:sz="2" w:space="12" w:color="FFFFFF"/>
                    <w:bottom w:val="single" w:sz="2" w:space="1" w:color="FFFFFF"/>
                    <w:right w:val="single" w:sz="2" w:space="4" w:color="FFFFFF"/>
                  </w:divBdr>
                  <w:divsChild>
                    <w:div w:id="682442044">
                      <w:marLeft w:val="0"/>
                      <w:marRight w:val="0"/>
                      <w:marTop w:val="0"/>
                      <w:marBottom w:val="0"/>
                      <w:divBdr>
                        <w:top w:val="none" w:sz="0" w:space="0" w:color="auto"/>
                        <w:left w:val="none" w:sz="0" w:space="0" w:color="auto"/>
                        <w:bottom w:val="none" w:sz="0" w:space="0" w:color="auto"/>
                        <w:right w:val="none" w:sz="0" w:space="0" w:color="auto"/>
                      </w:divBdr>
                    </w:div>
                  </w:divsChild>
                </w:div>
                <w:div w:id="1511290822">
                  <w:marLeft w:val="0"/>
                  <w:marRight w:val="0"/>
                  <w:marTop w:val="0"/>
                  <w:marBottom w:val="0"/>
                  <w:divBdr>
                    <w:top w:val="single" w:sz="2" w:space="1" w:color="FFFFFF"/>
                    <w:left w:val="single" w:sz="2" w:space="12" w:color="FFFFFF"/>
                    <w:bottom w:val="single" w:sz="2" w:space="1" w:color="FFFFFF"/>
                    <w:right w:val="single" w:sz="2" w:space="4" w:color="FFFFFF"/>
                  </w:divBdr>
                  <w:divsChild>
                    <w:div w:id="424496176">
                      <w:marLeft w:val="0"/>
                      <w:marRight w:val="0"/>
                      <w:marTop w:val="0"/>
                      <w:marBottom w:val="0"/>
                      <w:divBdr>
                        <w:top w:val="none" w:sz="0" w:space="0" w:color="auto"/>
                        <w:left w:val="none" w:sz="0" w:space="0" w:color="auto"/>
                        <w:bottom w:val="none" w:sz="0" w:space="0" w:color="auto"/>
                        <w:right w:val="none" w:sz="0" w:space="0" w:color="auto"/>
                      </w:divBdr>
                    </w:div>
                  </w:divsChild>
                </w:div>
                <w:div w:id="53703866">
                  <w:marLeft w:val="0"/>
                  <w:marRight w:val="0"/>
                  <w:marTop w:val="0"/>
                  <w:marBottom w:val="0"/>
                  <w:divBdr>
                    <w:top w:val="single" w:sz="2" w:space="1" w:color="FFFFFF"/>
                    <w:left w:val="single" w:sz="2" w:space="12" w:color="FFFFFF"/>
                    <w:bottom w:val="single" w:sz="2" w:space="1" w:color="FFFFFF"/>
                    <w:right w:val="single" w:sz="2" w:space="4" w:color="FFFFFF"/>
                  </w:divBdr>
                  <w:divsChild>
                    <w:div w:id="180827760">
                      <w:marLeft w:val="0"/>
                      <w:marRight w:val="0"/>
                      <w:marTop w:val="0"/>
                      <w:marBottom w:val="0"/>
                      <w:divBdr>
                        <w:top w:val="none" w:sz="0" w:space="0" w:color="auto"/>
                        <w:left w:val="none" w:sz="0" w:space="0" w:color="auto"/>
                        <w:bottom w:val="none" w:sz="0" w:space="0" w:color="auto"/>
                        <w:right w:val="none" w:sz="0" w:space="0" w:color="auto"/>
                      </w:divBdr>
                    </w:div>
                  </w:divsChild>
                </w:div>
                <w:div w:id="1066758257">
                  <w:marLeft w:val="0"/>
                  <w:marRight w:val="0"/>
                  <w:marTop w:val="0"/>
                  <w:marBottom w:val="0"/>
                  <w:divBdr>
                    <w:top w:val="single" w:sz="2" w:space="1" w:color="FFFFFF"/>
                    <w:left w:val="single" w:sz="2" w:space="12" w:color="FFFFFF"/>
                    <w:bottom w:val="single" w:sz="2" w:space="1" w:color="FFFFFF"/>
                    <w:right w:val="single" w:sz="2" w:space="4" w:color="FFFFFF"/>
                  </w:divBdr>
                  <w:divsChild>
                    <w:div w:id="744911798">
                      <w:marLeft w:val="0"/>
                      <w:marRight w:val="0"/>
                      <w:marTop w:val="0"/>
                      <w:marBottom w:val="0"/>
                      <w:divBdr>
                        <w:top w:val="none" w:sz="0" w:space="0" w:color="auto"/>
                        <w:left w:val="none" w:sz="0" w:space="0" w:color="auto"/>
                        <w:bottom w:val="none" w:sz="0" w:space="0" w:color="auto"/>
                        <w:right w:val="none" w:sz="0" w:space="0" w:color="auto"/>
                      </w:divBdr>
                    </w:div>
                  </w:divsChild>
                </w:div>
                <w:div w:id="540554178">
                  <w:marLeft w:val="0"/>
                  <w:marRight w:val="0"/>
                  <w:marTop w:val="0"/>
                  <w:marBottom w:val="0"/>
                  <w:divBdr>
                    <w:top w:val="single" w:sz="2" w:space="1" w:color="FFFFFF"/>
                    <w:left w:val="single" w:sz="2" w:space="12" w:color="FFFFFF"/>
                    <w:bottom w:val="single" w:sz="2" w:space="1" w:color="FFFFFF"/>
                    <w:right w:val="single" w:sz="2" w:space="4" w:color="FFFFFF"/>
                  </w:divBdr>
                  <w:divsChild>
                    <w:div w:id="1142699529">
                      <w:marLeft w:val="0"/>
                      <w:marRight w:val="0"/>
                      <w:marTop w:val="0"/>
                      <w:marBottom w:val="0"/>
                      <w:divBdr>
                        <w:top w:val="none" w:sz="0" w:space="0" w:color="auto"/>
                        <w:left w:val="none" w:sz="0" w:space="0" w:color="auto"/>
                        <w:bottom w:val="none" w:sz="0" w:space="0" w:color="auto"/>
                        <w:right w:val="none" w:sz="0" w:space="0" w:color="auto"/>
                      </w:divBdr>
                    </w:div>
                  </w:divsChild>
                </w:div>
                <w:div w:id="1433550871">
                  <w:marLeft w:val="0"/>
                  <w:marRight w:val="0"/>
                  <w:marTop w:val="0"/>
                  <w:marBottom w:val="0"/>
                  <w:divBdr>
                    <w:top w:val="single" w:sz="2" w:space="1" w:color="FFFFFF"/>
                    <w:left w:val="single" w:sz="2" w:space="12" w:color="FFFFFF"/>
                    <w:bottom w:val="single" w:sz="2" w:space="4" w:color="FFFFFF"/>
                    <w:right w:val="single" w:sz="2" w:space="4" w:color="FFFFFF"/>
                  </w:divBdr>
                  <w:divsChild>
                    <w:div w:id="10294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7415">
          <w:marLeft w:val="0"/>
          <w:marRight w:val="0"/>
          <w:marTop w:val="0"/>
          <w:marBottom w:val="335"/>
          <w:divBdr>
            <w:top w:val="none" w:sz="0" w:space="0" w:color="auto"/>
            <w:left w:val="none" w:sz="0" w:space="0" w:color="auto"/>
            <w:bottom w:val="none" w:sz="0" w:space="0" w:color="auto"/>
            <w:right w:val="none" w:sz="0" w:space="0" w:color="auto"/>
          </w:divBdr>
          <w:divsChild>
            <w:div w:id="630862420">
              <w:marLeft w:val="0"/>
              <w:marRight w:val="0"/>
              <w:marTop w:val="0"/>
              <w:marBottom w:val="0"/>
              <w:divBdr>
                <w:top w:val="none" w:sz="0" w:space="0" w:color="auto"/>
                <w:left w:val="none" w:sz="0" w:space="0" w:color="auto"/>
                <w:bottom w:val="none" w:sz="0" w:space="0" w:color="auto"/>
                <w:right w:val="none" w:sz="0" w:space="0" w:color="auto"/>
              </w:divBdr>
              <w:divsChild>
                <w:div w:id="1943875100">
                  <w:marLeft w:val="0"/>
                  <w:marRight w:val="0"/>
                  <w:marTop w:val="0"/>
                  <w:marBottom w:val="0"/>
                  <w:divBdr>
                    <w:top w:val="single" w:sz="2" w:space="4" w:color="FFFFFF"/>
                    <w:left w:val="single" w:sz="2" w:space="12" w:color="FFFFFF"/>
                    <w:bottom w:val="single" w:sz="2" w:space="1" w:color="FFFFFF"/>
                    <w:right w:val="single" w:sz="2" w:space="4" w:color="FFFFFF"/>
                  </w:divBdr>
                  <w:divsChild>
                    <w:div w:id="587815058">
                      <w:marLeft w:val="0"/>
                      <w:marRight w:val="0"/>
                      <w:marTop w:val="0"/>
                      <w:marBottom w:val="0"/>
                      <w:divBdr>
                        <w:top w:val="none" w:sz="0" w:space="0" w:color="auto"/>
                        <w:left w:val="none" w:sz="0" w:space="0" w:color="auto"/>
                        <w:bottom w:val="none" w:sz="0" w:space="0" w:color="auto"/>
                        <w:right w:val="none" w:sz="0" w:space="0" w:color="auto"/>
                      </w:divBdr>
                    </w:div>
                  </w:divsChild>
                </w:div>
                <w:div w:id="1233269494">
                  <w:marLeft w:val="0"/>
                  <w:marRight w:val="0"/>
                  <w:marTop w:val="0"/>
                  <w:marBottom w:val="0"/>
                  <w:divBdr>
                    <w:top w:val="single" w:sz="2" w:space="1" w:color="FFFFFF"/>
                    <w:left w:val="single" w:sz="2" w:space="12" w:color="FFFFFF"/>
                    <w:bottom w:val="single" w:sz="2" w:space="1" w:color="FFFFFF"/>
                    <w:right w:val="single" w:sz="2" w:space="4" w:color="FFFFFF"/>
                  </w:divBdr>
                  <w:divsChild>
                    <w:div w:id="2063937781">
                      <w:marLeft w:val="0"/>
                      <w:marRight w:val="0"/>
                      <w:marTop w:val="0"/>
                      <w:marBottom w:val="0"/>
                      <w:divBdr>
                        <w:top w:val="none" w:sz="0" w:space="0" w:color="auto"/>
                        <w:left w:val="none" w:sz="0" w:space="0" w:color="auto"/>
                        <w:bottom w:val="none" w:sz="0" w:space="0" w:color="auto"/>
                        <w:right w:val="none" w:sz="0" w:space="0" w:color="auto"/>
                      </w:divBdr>
                    </w:div>
                  </w:divsChild>
                </w:div>
                <w:div w:id="982122528">
                  <w:marLeft w:val="0"/>
                  <w:marRight w:val="0"/>
                  <w:marTop w:val="0"/>
                  <w:marBottom w:val="0"/>
                  <w:divBdr>
                    <w:top w:val="single" w:sz="2" w:space="1" w:color="FFFFFF"/>
                    <w:left w:val="single" w:sz="2" w:space="12" w:color="FFFFFF"/>
                    <w:bottom w:val="single" w:sz="2" w:space="1" w:color="FFFFFF"/>
                    <w:right w:val="single" w:sz="2" w:space="4" w:color="FFFFFF"/>
                  </w:divBdr>
                  <w:divsChild>
                    <w:div w:id="479805379">
                      <w:marLeft w:val="0"/>
                      <w:marRight w:val="0"/>
                      <w:marTop w:val="0"/>
                      <w:marBottom w:val="0"/>
                      <w:divBdr>
                        <w:top w:val="none" w:sz="0" w:space="0" w:color="auto"/>
                        <w:left w:val="none" w:sz="0" w:space="0" w:color="auto"/>
                        <w:bottom w:val="none" w:sz="0" w:space="0" w:color="auto"/>
                        <w:right w:val="none" w:sz="0" w:space="0" w:color="auto"/>
                      </w:divBdr>
                    </w:div>
                  </w:divsChild>
                </w:div>
                <w:div w:id="229585623">
                  <w:marLeft w:val="0"/>
                  <w:marRight w:val="0"/>
                  <w:marTop w:val="0"/>
                  <w:marBottom w:val="0"/>
                  <w:divBdr>
                    <w:top w:val="single" w:sz="2" w:space="1" w:color="FFFFFF"/>
                    <w:left w:val="single" w:sz="2" w:space="12" w:color="FFFFFF"/>
                    <w:bottom w:val="single" w:sz="2" w:space="1" w:color="FFFFFF"/>
                    <w:right w:val="single" w:sz="2" w:space="4" w:color="FFFFFF"/>
                  </w:divBdr>
                  <w:divsChild>
                    <w:div w:id="1639653392">
                      <w:marLeft w:val="0"/>
                      <w:marRight w:val="0"/>
                      <w:marTop w:val="0"/>
                      <w:marBottom w:val="0"/>
                      <w:divBdr>
                        <w:top w:val="none" w:sz="0" w:space="0" w:color="auto"/>
                        <w:left w:val="none" w:sz="0" w:space="0" w:color="auto"/>
                        <w:bottom w:val="none" w:sz="0" w:space="0" w:color="auto"/>
                        <w:right w:val="none" w:sz="0" w:space="0" w:color="auto"/>
                      </w:divBdr>
                    </w:div>
                  </w:divsChild>
                </w:div>
                <w:div w:id="2078161583">
                  <w:marLeft w:val="0"/>
                  <w:marRight w:val="0"/>
                  <w:marTop w:val="0"/>
                  <w:marBottom w:val="0"/>
                  <w:divBdr>
                    <w:top w:val="single" w:sz="2" w:space="1" w:color="FFFFFF"/>
                    <w:left w:val="single" w:sz="2" w:space="12" w:color="FFFFFF"/>
                    <w:bottom w:val="single" w:sz="2" w:space="1" w:color="FFFFFF"/>
                    <w:right w:val="single" w:sz="2" w:space="4" w:color="FFFFFF"/>
                  </w:divBdr>
                  <w:divsChild>
                    <w:div w:id="931343">
                      <w:marLeft w:val="0"/>
                      <w:marRight w:val="0"/>
                      <w:marTop w:val="0"/>
                      <w:marBottom w:val="0"/>
                      <w:divBdr>
                        <w:top w:val="none" w:sz="0" w:space="0" w:color="auto"/>
                        <w:left w:val="none" w:sz="0" w:space="0" w:color="auto"/>
                        <w:bottom w:val="none" w:sz="0" w:space="0" w:color="auto"/>
                        <w:right w:val="none" w:sz="0" w:space="0" w:color="auto"/>
                      </w:divBdr>
                    </w:div>
                  </w:divsChild>
                </w:div>
                <w:div w:id="955520549">
                  <w:marLeft w:val="0"/>
                  <w:marRight w:val="0"/>
                  <w:marTop w:val="0"/>
                  <w:marBottom w:val="0"/>
                  <w:divBdr>
                    <w:top w:val="single" w:sz="2" w:space="1" w:color="FFFFFF"/>
                    <w:left w:val="single" w:sz="2" w:space="12" w:color="FFFFFF"/>
                    <w:bottom w:val="single" w:sz="2" w:space="1" w:color="FFFFFF"/>
                    <w:right w:val="single" w:sz="2" w:space="4" w:color="FFFFFF"/>
                  </w:divBdr>
                  <w:divsChild>
                    <w:div w:id="1644039747">
                      <w:marLeft w:val="0"/>
                      <w:marRight w:val="0"/>
                      <w:marTop w:val="0"/>
                      <w:marBottom w:val="0"/>
                      <w:divBdr>
                        <w:top w:val="none" w:sz="0" w:space="0" w:color="auto"/>
                        <w:left w:val="none" w:sz="0" w:space="0" w:color="auto"/>
                        <w:bottom w:val="none" w:sz="0" w:space="0" w:color="auto"/>
                        <w:right w:val="none" w:sz="0" w:space="0" w:color="auto"/>
                      </w:divBdr>
                    </w:div>
                  </w:divsChild>
                </w:div>
                <w:div w:id="872420093">
                  <w:marLeft w:val="0"/>
                  <w:marRight w:val="0"/>
                  <w:marTop w:val="0"/>
                  <w:marBottom w:val="0"/>
                  <w:divBdr>
                    <w:top w:val="single" w:sz="2" w:space="1" w:color="FFFFFF"/>
                    <w:left w:val="single" w:sz="2" w:space="12" w:color="FFFFFF"/>
                    <w:bottom w:val="single" w:sz="2" w:space="1" w:color="FFFFFF"/>
                    <w:right w:val="single" w:sz="2" w:space="4" w:color="FFFFFF"/>
                  </w:divBdr>
                  <w:divsChild>
                    <w:div w:id="325085930">
                      <w:marLeft w:val="0"/>
                      <w:marRight w:val="0"/>
                      <w:marTop w:val="0"/>
                      <w:marBottom w:val="0"/>
                      <w:divBdr>
                        <w:top w:val="none" w:sz="0" w:space="0" w:color="auto"/>
                        <w:left w:val="none" w:sz="0" w:space="0" w:color="auto"/>
                        <w:bottom w:val="none" w:sz="0" w:space="0" w:color="auto"/>
                        <w:right w:val="none" w:sz="0" w:space="0" w:color="auto"/>
                      </w:divBdr>
                    </w:div>
                  </w:divsChild>
                </w:div>
                <w:div w:id="2090736835">
                  <w:marLeft w:val="0"/>
                  <w:marRight w:val="0"/>
                  <w:marTop w:val="0"/>
                  <w:marBottom w:val="0"/>
                  <w:divBdr>
                    <w:top w:val="single" w:sz="2" w:space="1" w:color="FFFFFF"/>
                    <w:left w:val="single" w:sz="2" w:space="12" w:color="FFFFFF"/>
                    <w:bottom w:val="single" w:sz="2" w:space="1" w:color="FFFFFF"/>
                    <w:right w:val="single" w:sz="2" w:space="4" w:color="FFFFFF"/>
                  </w:divBdr>
                  <w:divsChild>
                    <w:div w:id="75516700">
                      <w:marLeft w:val="0"/>
                      <w:marRight w:val="0"/>
                      <w:marTop w:val="0"/>
                      <w:marBottom w:val="0"/>
                      <w:divBdr>
                        <w:top w:val="none" w:sz="0" w:space="0" w:color="auto"/>
                        <w:left w:val="none" w:sz="0" w:space="0" w:color="auto"/>
                        <w:bottom w:val="none" w:sz="0" w:space="0" w:color="auto"/>
                        <w:right w:val="none" w:sz="0" w:space="0" w:color="auto"/>
                      </w:divBdr>
                    </w:div>
                  </w:divsChild>
                </w:div>
                <w:div w:id="2145810777">
                  <w:marLeft w:val="0"/>
                  <w:marRight w:val="0"/>
                  <w:marTop w:val="0"/>
                  <w:marBottom w:val="0"/>
                  <w:divBdr>
                    <w:top w:val="single" w:sz="2" w:space="1" w:color="FFFFFF"/>
                    <w:left w:val="single" w:sz="2" w:space="12" w:color="FFFFFF"/>
                    <w:bottom w:val="single" w:sz="2" w:space="1" w:color="FFFFFF"/>
                    <w:right w:val="single" w:sz="2" w:space="4" w:color="FFFFFF"/>
                  </w:divBdr>
                  <w:divsChild>
                    <w:div w:id="2039891175">
                      <w:marLeft w:val="0"/>
                      <w:marRight w:val="0"/>
                      <w:marTop w:val="0"/>
                      <w:marBottom w:val="0"/>
                      <w:divBdr>
                        <w:top w:val="none" w:sz="0" w:space="0" w:color="auto"/>
                        <w:left w:val="none" w:sz="0" w:space="0" w:color="auto"/>
                        <w:bottom w:val="none" w:sz="0" w:space="0" w:color="auto"/>
                        <w:right w:val="none" w:sz="0" w:space="0" w:color="auto"/>
                      </w:divBdr>
                    </w:div>
                  </w:divsChild>
                </w:div>
                <w:div w:id="2005237619">
                  <w:marLeft w:val="0"/>
                  <w:marRight w:val="0"/>
                  <w:marTop w:val="0"/>
                  <w:marBottom w:val="0"/>
                  <w:divBdr>
                    <w:top w:val="single" w:sz="2" w:space="1" w:color="FFFFFF"/>
                    <w:left w:val="single" w:sz="2" w:space="12" w:color="FFFFFF"/>
                    <w:bottom w:val="single" w:sz="2" w:space="1" w:color="FFFFFF"/>
                    <w:right w:val="single" w:sz="2" w:space="4" w:color="FFFFFF"/>
                  </w:divBdr>
                  <w:divsChild>
                    <w:div w:id="144057209">
                      <w:marLeft w:val="0"/>
                      <w:marRight w:val="0"/>
                      <w:marTop w:val="0"/>
                      <w:marBottom w:val="0"/>
                      <w:divBdr>
                        <w:top w:val="none" w:sz="0" w:space="0" w:color="auto"/>
                        <w:left w:val="none" w:sz="0" w:space="0" w:color="auto"/>
                        <w:bottom w:val="none" w:sz="0" w:space="0" w:color="auto"/>
                        <w:right w:val="none" w:sz="0" w:space="0" w:color="auto"/>
                      </w:divBdr>
                    </w:div>
                  </w:divsChild>
                </w:div>
                <w:div w:id="1498886945">
                  <w:marLeft w:val="0"/>
                  <w:marRight w:val="0"/>
                  <w:marTop w:val="0"/>
                  <w:marBottom w:val="0"/>
                  <w:divBdr>
                    <w:top w:val="single" w:sz="2" w:space="1" w:color="FFFFFF"/>
                    <w:left w:val="single" w:sz="2" w:space="12" w:color="FFFFFF"/>
                    <w:bottom w:val="single" w:sz="2" w:space="1" w:color="FFFFFF"/>
                    <w:right w:val="single" w:sz="2" w:space="4" w:color="FFFFFF"/>
                  </w:divBdr>
                  <w:divsChild>
                    <w:div w:id="160240527">
                      <w:marLeft w:val="0"/>
                      <w:marRight w:val="0"/>
                      <w:marTop w:val="0"/>
                      <w:marBottom w:val="0"/>
                      <w:divBdr>
                        <w:top w:val="none" w:sz="0" w:space="0" w:color="auto"/>
                        <w:left w:val="none" w:sz="0" w:space="0" w:color="auto"/>
                        <w:bottom w:val="none" w:sz="0" w:space="0" w:color="auto"/>
                        <w:right w:val="none" w:sz="0" w:space="0" w:color="auto"/>
                      </w:divBdr>
                    </w:div>
                  </w:divsChild>
                </w:div>
                <w:div w:id="2021003013">
                  <w:marLeft w:val="0"/>
                  <w:marRight w:val="0"/>
                  <w:marTop w:val="0"/>
                  <w:marBottom w:val="0"/>
                  <w:divBdr>
                    <w:top w:val="single" w:sz="2" w:space="1" w:color="FFFFFF"/>
                    <w:left w:val="single" w:sz="2" w:space="12" w:color="FFFFFF"/>
                    <w:bottom w:val="single" w:sz="2" w:space="1" w:color="FFFFFF"/>
                    <w:right w:val="single" w:sz="2" w:space="4" w:color="FFFFFF"/>
                  </w:divBdr>
                  <w:divsChild>
                    <w:div w:id="2098162902">
                      <w:marLeft w:val="0"/>
                      <w:marRight w:val="0"/>
                      <w:marTop w:val="0"/>
                      <w:marBottom w:val="0"/>
                      <w:divBdr>
                        <w:top w:val="none" w:sz="0" w:space="0" w:color="auto"/>
                        <w:left w:val="none" w:sz="0" w:space="0" w:color="auto"/>
                        <w:bottom w:val="none" w:sz="0" w:space="0" w:color="auto"/>
                        <w:right w:val="none" w:sz="0" w:space="0" w:color="auto"/>
                      </w:divBdr>
                    </w:div>
                  </w:divsChild>
                </w:div>
                <w:div w:id="1143277009">
                  <w:marLeft w:val="0"/>
                  <w:marRight w:val="0"/>
                  <w:marTop w:val="0"/>
                  <w:marBottom w:val="0"/>
                  <w:divBdr>
                    <w:top w:val="single" w:sz="2" w:space="1" w:color="FFFFFF"/>
                    <w:left w:val="single" w:sz="2" w:space="12" w:color="FFFFFF"/>
                    <w:bottom w:val="single" w:sz="2" w:space="1" w:color="FFFFFF"/>
                    <w:right w:val="single" w:sz="2" w:space="4" w:color="FFFFFF"/>
                  </w:divBdr>
                  <w:divsChild>
                    <w:div w:id="1220632361">
                      <w:marLeft w:val="0"/>
                      <w:marRight w:val="0"/>
                      <w:marTop w:val="0"/>
                      <w:marBottom w:val="0"/>
                      <w:divBdr>
                        <w:top w:val="none" w:sz="0" w:space="0" w:color="auto"/>
                        <w:left w:val="none" w:sz="0" w:space="0" w:color="auto"/>
                        <w:bottom w:val="none" w:sz="0" w:space="0" w:color="auto"/>
                        <w:right w:val="none" w:sz="0" w:space="0" w:color="auto"/>
                      </w:divBdr>
                    </w:div>
                  </w:divsChild>
                </w:div>
                <w:div w:id="1008408969">
                  <w:marLeft w:val="0"/>
                  <w:marRight w:val="0"/>
                  <w:marTop w:val="0"/>
                  <w:marBottom w:val="0"/>
                  <w:divBdr>
                    <w:top w:val="single" w:sz="2" w:space="1" w:color="FFFFFF"/>
                    <w:left w:val="single" w:sz="2" w:space="12" w:color="FFFFFF"/>
                    <w:bottom w:val="single" w:sz="2" w:space="4" w:color="FFFFFF"/>
                    <w:right w:val="single" w:sz="2" w:space="4" w:color="FFFFFF"/>
                  </w:divBdr>
                  <w:divsChild>
                    <w:div w:id="9002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97857">
      <w:bodyDiv w:val="1"/>
      <w:marLeft w:val="0"/>
      <w:marRight w:val="0"/>
      <w:marTop w:val="0"/>
      <w:marBottom w:val="0"/>
      <w:divBdr>
        <w:top w:val="none" w:sz="0" w:space="0" w:color="auto"/>
        <w:left w:val="none" w:sz="0" w:space="0" w:color="auto"/>
        <w:bottom w:val="none" w:sz="0" w:space="0" w:color="auto"/>
        <w:right w:val="none" w:sz="0" w:space="0" w:color="auto"/>
      </w:divBdr>
      <w:divsChild>
        <w:div w:id="92214165">
          <w:marLeft w:val="0"/>
          <w:marRight w:val="0"/>
          <w:marTop w:val="0"/>
          <w:marBottom w:val="0"/>
          <w:divBdr>
            <w:top w:val="none" w:sz="0" w:space="0" w:color="auto"/>
            <w:left w:val="none" w:sz="0" w:space="0" w:color="auto"/>
            <w:bottom w:val="none" w:sz="0" w:space="0" w:color="auto"/>
            <w:right w:val="none" w:sz="0" w:space="0" w:color="auto"/>
          </w:divBdr>
        </w:div>
        <w:div w:id="1218782937">
          <w:marLeft w:val="0"/>
          <w:marRight w:val="0"/>
          <w:marTop w:val="0"/>
          <w:marBottom w:val="335"/>
          <w:divBdr>
            <w:top w:val="none" w:sz="0" w:space="0" w:color="auto"/>
            <w:left w:val="none" w:sz="0" w:space="0" w:color="auto"/>
            <w:bottom w:val="none" w:sz="0" w:space="0" w:color="auto"/>
            <w:right w:val="none" w:sz="0" w:space="0" w:color="auto"/>
          </w:divBdr>
          <w:divsChild>
            <w:div w:id="30033146">
              <w:marLeft w:val="0"/>
              <w:marRight w:val="0"/>
              <w:marTop w:val="0"/>
              <w:marBottom w:val="0"/>
              <w:divBdr>
                <w:top w:val="none" w:sz="0" w:space="0" w:color="auto"/>
                <w:left w:val="none" w:sz="0" w:space="0" w:color="auto"/>
                <w:bottom w:val="none" w:sz="0" w:space="0" w:color="auto"/>
                <w:right w:val="none" w:sz="0" w:space="0" w:color="auto"/>
              </w:divBdr>
              <w:divsChild>
                <w:div w:id="45958257">
                  <w:marLeft w:val="0"/>
                  <w:marRight w:val="0"/>
                  <w:marTop w:val="0"/>
                  <w:marBottom w:val="0"/>
                  <w:divBdr>
                    <w:top w:val="single" w:sz="2" w:space="4" w:color="FFFFFF"/>
                    <w:left w:val="single" w:sz="2" w:space="12" w:color="FFFFFF"/>
                    <w:bottom w:val="single" w:sz="2" w:space="1" w:color="FFFFFF"/>
                    <w:right w:val="single" w:sz="2" w:space="4" w:color="FFFFFF"/>
                  </w:divBdr>
                  <w:divsChild>
                    <w:div w:id="710569508">
                      <w:marLeft w:val="0"/>
                      <w:marRight w:val="0"/>
                      <w:marTop w:val="0"/>
                      <w:marBottom w:val="0"/>
                      <w:divBdr>
                        <w:top w:val="none" w:sz="0" w:space="0" w:color="auto"/>
                        <w:left w:val="none" w:sz="0" w:space="0" w:color="auto"/>
                        <w:bottom w:val="none" w:sz="0" w:space="0" w:color="auto"/>
                        <w:right w:val="none" w:sz="0" w:space="0" w:color="auto"/>
                      </w:divBdr>
                    </w:div>
                  </w:divsChild>
                </w:div>
                <w:div w:id="206644435">
                  <w:marLeft w:val="0"/>
                  <w:marRight w:val="0"/>
                  <w:marTop w:val="0"/>
                  <w:marBottom w:val="0"/>
                  <w:divBdr>
                    <w:top w:val="single" w:sz="2" w:space="1" w:color="FFFFFF"/>
                    <w:left w:val="single" w:sz="2" w:space="12" w:color="FFFFFF"/>
                    <w:bottom w:val="single" w:sz="2" w:space="1" w:color="FFFFFF"/>
                    <w:right w:val="single" w:sz="2" w:space="4" w:color="FFFFFF"/>
                  </w:divBdr>
                  <w:divsChild>
                    <w:div w:id="1079012837">
                      <w:marLeft w:val="0"/>
                      <w:marRight w:val="0"/>
                      <w:marTop w:val="0"/>
                      <w:marBottom w:val="0"/>
                      <w:divBdr>
                        <w:top w:val="none" w:sz="0" w:space="0" w:color="auto"/>
                        <w:left w:val="none" w:sz="0" w:space="0" w:color="auto"/>
                        <w:bottom w:val="none" w:sz="0" w:space="0" w:color="auto"/>
                        <w:right w:val="none" w:sz="0" w:space="0" w:color="auto"/>
                      </w:divBdr>
                    </w:div>
                  </w:divsChild>
                </w:div>
                <w:div w:id="1564757791">
                  <w:marLeft w:val="0"/>
                  <w:marRight w:val="0"/>
                  <w:marTop w:val="0"/>
                  <w:marBottom w:val="0"/>
                  <w:divBdr>
                    <w:top w:val="single" w:sz="2" w:space="1" w:color="FFFFFF"/>
                    <w:left w:val="single" w:sz="2" w:space="12" w:color="FFFFFF"/>
                    <w:bottom w:val="single" w:sz="2" w:space="1" w:color="FFFFFF"/>
                    <w:right w:val="single" w:sz="2" w:space="4" w:color="FFFFFF"/>
                  </w:divBdr>
                  <w:divsChild>
                    <w:div w:id="1059131626">
                      <w:marLeft w:val="0"/>
                      <w:marRight w:val="0"/>
                      <w:marTop w:val="0"/>
                      <w:marBottom w:val="0"/>
                      <w:divBdr>
                        <w:top w:val="none" w:sz="0" w:space="0" w:color="auto"/>
                        <w:left w:val="none" w:sz="0" w:space="0" w:color="auto"/>
                        <w:bottom w:val="none" w:sz="0" w:space="0" w:color="auto"/>
                        <w:right w:val="none" w:sz="0" w:space="0" w:color="auto"/>
                      </w:divBdr>
                    </w:div>
                  </w:divsChild>
                </w:div>
                <w:div w:id="340474004">
                  <w:marLeft w:val="0"/>
                  <w:marRight w:val="0"/>
                  <w:marTop w:val="0"/>
                  <w:marBottom w:val="0"/>
                  <w:divBdr>
                    <w:top w:val="single" w:sz="2" w:space="1" w:color="FFFFFF"/>
                    <w:left w:val="single" w:sz="2" w:space="12" w:color="FFFFFF"/>
                    <w:bottom w:val="single" w:sz="2" w:space="1" w:color="FFFFFF"/>
                    <w:right w:val="single" w:sz="2" w:space="4" w:color="FFFFFF"/>
                  </w:divBdr>
                  <w:divsChild>
                    <w:div w:id="2020085331">
                      <w:marLeft w:val="0"/>
                      <w:marRight w:val="0"/>
                      <w:marTop w:val="0"/>
                      <w:marBottom w:val="0"/>
                      <w:divBdr>
                        <w:top w:val="none" w:sz="0" w:space="0" w:color="auto"/>
                        <w:left w:val="none" w:sz="0" w:space="0" w:color="auto"/>
                        <w:bottom w:val="none" w:sz="0" w:space="0" w:color="auto"/>
                        <w:right w:val="none" w:sz="0" w:space="0" w:color="auto"/>
                      </w:divBdr>
                    </w:div>
                  </w:divsChild>
                </w:div>
                <w:div w:id="1107577082">
                  <w:marLeft w:val="0"/>
                  <w:marRight w:val="0"/>
                  <w:marTop w:val="0"/>
                  <w:marBottom w:val="0"/>
                  <w:divBdr>
                    <w:top w:val="single" w:sz="2" w:space="1" w:color="FFFFFF"/>
                    <w:left w:val="single" w:sz="2" w:space="12" w:color="FFFFFF"/>
                    <w:bottom w:val="single" w:sz="2" w:space="1" w:color="FFFFFF"/>
                    <w:right w:val="single" w:sz="2" w:space="4" w:color="FFFFFF"/>
                  </w:divBdr>
                  <w:divsChild>
                    <w:div w:id="714624551">
                      <w:marLeft w:val="0"/>
                      <w:marRight w:val="0"/>
                      <w:marTop w:val="0"/>
                      <w:marBottom w:val="0"/>
                      <w:divBdr>
                        <w:top w:val="none" w:sz="0" w:space="0" w:color="auto"/>
                        <w:left w:val="none" w:sz="0" w:space="0" w:color="auto"/>
                        <w:bottom w:val="none" w:sz="0" w:space="0" w:color="auto"/>
                        <w:right w:val="none" w:sz="0" w:space="0" w:color="auto"/>
                      </w:divBdr>
                    </w:div>
                  </w:divsChild>
                </w:div>
                <w:div w:id="1999309349">
                  <w:marLeft w:val="0"/>
                  <w:marRight w:val="0"/>
                  <w:marTop w:val="0"/>
                  <w:marBottom w:val="0"/>
                  <w:divBdr>
                    <w:top w:val="single" w:sz="2" w:space="1" w:color="FFFFFF"/>
                    <w:left w:val="single" w:sz="2" w:space="12" w:color="FFFFFF"/>
                    <w:bottom w:val="single" w:sz="2" w:space="1" w:color="FFFFFF"/>
                    <w:right w:val="single" w:sz="2" w:space="4" w:color="FFFFFF"/>
                  </w:divBdr>
                  <w:divsChild>
                    <w:div w:id="1072044030">
                      <w:marLeft w:val="0"/>
                      <w:marRight w:val="0"/>
                      <w:marTop w:val="0"/>
                      <w:marBottom w:val="0"/>
                      <w:divBdr>
                        <w:top w:val="none" w:sz="0" w:space="0" w:color="auto"/>
                        <w:left w:val="none" w:sz="0" w:space="0" w:color="auto"/>
                        <w:bottom w:val="none" w:sz="0" w:space="0" w:color="auto"/>
                        <w:right w:val="none" w:sz="0" w:space="0" w:color="auto"/>
                      </w:divBdr>
                    </w:div>
                  </w:divsChild>
                </w:div>
                <w:div w:id="906382798">
                  <w:marLeft w:val="0"/>
                  <w:marRight w:val="0"/>
                  <w:marTop w:val="0"/>
                  <w:marBottom w:val="0"/>
                  <w:divBdr>
                    <w:top w:val="single" w:sz="2" w:space="1" w:color="FFFFFF"/>
                    <w:left w:val="single" w:sz="2" w:space="12" w:color="FFFFFF"/>
                    <w:bottom w:val="single" w:sz="2" w:space="1" w:color="FFFFFF"/>
                    <w:right w:val="single" w:sz="2" w:space="4" w:color="FFFFFF"/>
                  </w:divBdr>
                  <w:divsChild>
                    <w:div w:id="1205874973">
                      <w:marLeft w:val="0"/>
                      <w:marRight w:val="0"/>
                      <w:marTop w:val="0"/>
                      <w:marBottom w:val="0"/>
                      <w:divBdr>
                        <w:top w:val="none" w:sz="0" w:space="0" w:color="auto"/>
                        <w:left w:val="none" w:sz="0" w:space="0" w:color="auto"/>
                        <w:bottom w:val="none" w:sz="0" w:space="0" w:color="auto"/>
                        <w:right w:val="none" w:sz="0" w:space="0" w:color="auto"/>
                      </w:divBdr>
                    </w:div>
                  </w:divsChild>
                </w:div>
                <w:div w:id="2131974179">
                  <w:marLeft w:val="0"/>
                  <w:marRight w:val="0"/>
                  <w:marTop w:val="0"/>
                  <w:marBottom w:val="0"/>
                  <w:divBdr>
                    <w:top w:val="single" w:sz="2" w:space="1" w:color="FFFFFF"/>
                    <w:left w:val="single" w:sz="2" w:space="12" w:color="FFFFFF"/>
                    <w:bottom w:val="single" w:sz="2" w:space="1" w:color="FFFFFF"/>
                    <w:right w:val="single" w:sz="2" w:space="4" w:color="FFFFFF"/>
                  </w:divBdr>
                  <w:divsChild>
                    <w:div w:id="10880994">
                      <w:marLeft w:val="0"/>
                      <w:marRight w:val="0"/>
                      <w:marTop w:val="0"/>
                      <w:marBottom w:val="0"/>
                      <w:divBdr>
                        <w:top w:val="none" w:sz="0" w:space="0" w:color="auto"/>
                        <w:left w:val="none" w:sz="0" w:space="0" w:color="auto"/>
                        <w:bottom w:val="none" w:sz="0" w:space="0" w:color="auto"/>
                        <w:right w:val="none" w:sz="0" w:space="0" w:color="auto"/>
                      </w:divBdr>
                    </w:div>
                  </w:divsChild>
                </w:div>
                <w:div w:id="549148471">
                  <w:marLeft w:val="0"/>
                  <w:marRight w:val="0"/>
                  <w:marTop w:val="0"/>
                  <w:marBottom w:val="0"/>
                  <w:divBdr>
                    <w:top w:val="single" w:sz="2" w:space="1" w:color="FFFFFF"/>
                    <w:left w:val="single" w:sz="2" w:space="12" w:color="FFFFFF"/>
                    <w:bottom w:val="single" w:sz="2" w:space="1" w:color="FFFFFF"/>
                    <w:right w:val="single" w:sz="2" w:space="4" w:color="FFFFFF"/>
                  </w:divBdr>
                  <w:divsChild>
                    <w:div w:id="1223105305">
                      <w:marLeft w:val="0"/>
                      <w:marRight w:val="0"/>
                      <w:marTop w:val="0"/>
                      <w:marBottom w:val="0"/>
                      <w:divBdr>
                        <w:top w:val="none" w:sz="0" w:space="0" w:color="auto"/>
                        <w:left w:val="none" w:sz="0" w:space="0" w:color="auto"/>
                        <w:bottom w:val="none" w:sz="0" w:space="0" w:color="auto"/>
                        <w:right w:val="none" w:sz="0" w:space="0" w:color="auto"/>
                      </w:divBdr>
                    </w:div>
                  </w:divsChild>
                </w:div>
                <w:div w:id="1656952948">
                  <w:marLeft w:val="0"/>
                  <w:marRight w:val="0"/>
                  <w:marTop w:val="0"/>
                  <w:marBottom w:val="0"/>
                  <w:divBdr>
                    <w:top w:val="single" w:sz="2" w:space="1" w:color="FFFFFF"/>
                    <w:left w:val="single" w:sz="2" w:space="12" w:color="FFFFFF"/>
                    <w:bottom w:val="single" w:sz="2" w:space="1" w:color="FFFFFF"/>
                    <w:right w:val="single" w:sz="2" w:space="4" w:color="FFFFFF"/>
                  </w:divBdr>
                  <w:divsChild>
                    <w:div w:id="107169342">
                      <w:marLeft w:val="0"/>
                      <w:marRight w:val="0"/>
                      <w:marTop w:val="0"/>
                      <w:marBottom w:val="0"/>
                      <w:divBdr>
                        <w:top w:val="none" w:sz="0" w:space="0" w:color="auto"/>
                        <w:left w:val="none" w:sz="0" w:space="0" w:color="auto"/>
                        <w:bottom w:val="none" w:sz="0" w:space="0" w:color="auto"/>
                        <w:right w:val="none" w:sz="0" w:space="0" w:color="auto"/>
                      </w:divBdr>
                    </w:div>
                  </w:divsChild>
                </w:div>
                <w:div w:id="1368752016">
                  <w:marLeft w:val="0"/>
                  <w:marRight w:val="0"/>
                  <w:marTop w:val="0"/>
                  <w:marBottom w:val="0"/>
                  <w:divBdr>
                    <w:top w:val="single" w:sz="2" w:space="1" w:color="FFFFFF"/>
                    <w:left w:val="single" w:sz="2" w:space="12" w:color="FFFFFF"/>
                    <w:bottom w:val="single" w:sz="2" w:space="1" w:color="FFFFFF"/>
                    <w:right w:val="single" w:sz="2" w:space="4" w:color="FFFFFF"/>
                  </w:divBdr>
                  <w:divsChild>
                    <w:div w:id="749620678">
                      <w:marLeft w:val="0"/>
                      <w:marRight w:val="0"/>
                      <w:marTop w:val="0"/>
                      <w:marBottom w:val="0"/>
                      <w:divBdr>
                        <w:top w:val="none" w:sz="0" w:space="0" w:color="auto"/>
                        <w:left w:val="none" w:sz="0" w:space="0" w:color="auto"/>
                        <w:bottom w:val="none" w:sz="0" w:space="0" w:color="auto"/>
                        <w:right w:val="none" w:sz="0" w:space="0" w:color="auto"/>
                      </w:divBdr>
                    </w:div>
                  </w:divsChild>
                </w:div>
                <w:div w:id="2042198768">
                  <w:marLeft w:val="0"/>
                  <w:marRight w:val="0"/>
                  <w:marTop w:val="0"/>
                  <w:marBottom w:val="0"/>
                  <w:divBdr>
                    <w:top w:val="single" w:sz="2" w:space="1" w:color="FFFFFF"/>
                    <w:left w:val="single" w:sz="2" w:space="12" w:color="FFFFFF"/>
                    <w:bottom w:val="single" w:sz="2" w:space="1" w:color="FFFFFF"/>
                    <w:right w:val="single" w:sz="2" w:space="4" w:color="FFFFFF"/>
                  </w:divBdr>
                  <w:divsChild>
                    <w:div w:id="1984121014">
                      <w:marLeft w:val="0"/>
                      <w:marRight w:val="0"/>
                      <w:marTop w:val="0"/>
                      <w:marBottom w:val="0"/>
                      <w:divBdr>
                        <w:top w:val="none" w:sz="0" w:space="0" w:color="auto"/>
                        <w:left w:val="none" w:sz="0" w:space="0" w:color="auto"/>
                        <w:bottom w:val="none" w:sz="0" w:space="0" w:color="auto"/>
                        <w:right w:val="none" w:sz="0" w:space="0" w:color="auto"/>
                      </w:divBdr>
                    </w:div>
                  </w:divsChild>
                </w:div>
                <w:div w:id="203032113">
                  <w:marLeft w:val="0"/>
                  <w:marRight w:val="0"/>
                  <w:marTop w:val="0"/>
                  <w:marBottom w:val="0"/>
                  <w:divBdr>
                    <w:top w:val="single" w:sz="2" w:space="1" w:color="FFFFFF"/>
                    <w:left w:val="single" w:sz="2" w:space="12" w:color="FFFFFF"/>
                    <w:bottom w:val="single" w:sz="2" w:space="1" w:color="FFFFFF"/>
                    <w:right w:val="single" w:sz="2" w:space="4" w:color="FFFFFF"/>
                  </w:divBdr>
                  <w:divsChild>
                    <w:div w:id="1658027431">
                      <w:marLeft w:val="0"/>
                      <w:marRight w:val="0"/>
                      <w:marTop w:val="0"/>
                      <w:marBottom w:val="0"/>
                      <w:divBdr>
                        <w:top w:val="none" w:sz="0" w:space="0" w:color="auto"/>
                        <w:left w:val="none" w:sz="0" w:space="0" w:color="auto"/>
                        <w:bottom w:val="none" w:sz="0" w:space="0" w:color="auto"/>
                        <w:right w:val="none" w:sz="0" w:space="0" w:color="auto"/>
                      </w:divBdr>
                    </w:div>
                  </w:divsChild>
                </w:div>
                <w:div w:id="1987391541">
                  <w:marLeft w:val="0"/>
                  <w:marRight w:val="0"/>
                  <w:marTop w:val="0"/>
                  <w:marBottom w:val="0"/>
                  <w:divBdr>
                    <w:top w:val="single" w:sz="2" w:space="1" w:color="FFFFFF"/>
                    <w:left w:val="single" w:sz="2" w:space="12" w:color="FFFFFF"/>
                    <w:bottom w:val="single" w:sz="2" w:space="1" w:color="FFFFFF"/>
                    <w:right w:val="single" w:sz="2" w:space="4" w:color="FFFFFF"/>
                  </w:divBdr>
                  <w:divsChild>
                    <w:div w:id="139427308">
                      <w:marLeft w:val="0"/>
                      <w:marRight w:val="0"/>
                      <w:marTop w:val="0"/>
                      <w:marBottom w:val="0"/>
                      <w:divBdr>
                        <w:top w:val="none" w:sz="0" w:space="0" w:color="auto"/>
                        <w:left w:val="none" w:sz="0" w:space="0" w:color="auto"/>
                        <w:bottom w:val="none" w:sz="0" w:space="0" w:color="auto"/>
                        <w:right w:val="none" w:sz="0" w:space="0" w:color="auto"/>
                      </w:divBdr>
                    </w:div>
                  </w:divsChild>
                </w:div>
                <w:div w:id="1232232732">
                  <w:marLeft w:val="0"/>
                  <w:marRight w:val="0"/>
                  <w:marTop w:val="0"/>
                  <w:marBottom w:val="0"/>
                  <w:divBdr>
                    <w:top w:val="single" w:sz="2" w:space="1" w:color="FFFFFF"/>
                    <w:left w:val="single" w:sz="2" w:space="12" w:color="FFFFFF"/>
                    <w:bottom w:val="single" w:sz="2" w:space="4" w:color="FFFFFF"/>
                    <w:right w:val="single" w:sz="2" w:space="4" w:color="FFFFFF"/>
                  </w:divBdr>
                  <w:divsChild>
                    <w:div w:id="17133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27497">
          <w:marLeft w:val="0"/>
          <w:marRight w:val="0"/>
          <w:marTop w:val="0"/>
          <w:marBottom w:val="335"/>
          <w:divBdr>
            <w:top w:val="none" w:sz="0" w:space="0" w:color="auto"/>
            <w:left w:val="none" w:sz="0" w:space="0" w:color="auto"/>
            <w:bottom w:val="none" w:sz="0" w:space="0" w:color="auto"/>
            <w:right w:val="none" w:sz="0" w:space="0" w:color="auto"/>
          </w:divBdr>
          <w:divsChild>
            <w:div w:id="1526989052">
              <w:marLeft w:val="0"/>
              <w:marRight w:val="0"/>
              <w:marTop w:val="0"/>
              <w:marBottom w:val="0"/>
              <w:divBdr>
                <w:top w:val="none" w:sz="0" w:space="0" w:color="auto"/>
                <w:left w:val="none" w:sz="0" w:space="0" w:color="auto"/>
                <w:bottom w:val="none" w:sz="0" w:space="0" w:color="auto"/>
                <w:right w:val="none" w:sz="0" w:space="0" w:color="auto"/>
              </w:divBdr>
              <w:divsChild>
                <w:div w:id="534973387">
                  <w:marLeft w:val="0"/>
                  <w:marRight w:val="0"/>
                  <w:marTop w:val="0"/>
                  <w:marBottom w:val="0"/>
                  <w:divBdr>
                    <w:top w:val="single" w:sz="2" w:space="4" w:color="FFFFFF"/>
                    <w:left w:val="single" w:sz="2" w:space="12" w:color="FFFFFF"/>
                    <w:bottom w:val="single" w:sz="2" w:space="1" w:color="FFFFFF"/>
                    <w:right w:val="single" w:sz="2" w:space="4" w:color="FFFFFF"/>
                  </w:divBdr>
                  <w:divsChild>
                    <w:div w:id="1513956429">
                      <w:marLeft w:val="0"/>
                      <w:marRight w:val="0"/>
                      <w:marTop w:val="0"/>
                      <w:marBottom w:val="0"/>
                      <w:divBdr>
                        <w:top w:val="none" w:sz="0" w:space="0" w:color="auto"/>
                        <w:left w:val="none" w:sz="0" w:space="0" w:color="auto"/>
                        <w:bottom w:val="none" w:sz="0" w:space="0" w:color="auto"/>
                        <w:right w:val="none" w:sz="0" w:space="0" w:color="auto"/>
                      </w:divBdr>
                    </w:div>
                  </w:divsChild>
                </w:div>
                <w:div w:id="1774591154">
                  <w:marLeft w:val="0"/>
                  <w:marRight w:val="0"/>
                  <w:marTop w:val="0"/>
                  <w:marBottom w:val="0"/>
                  <w:divBdr>
                    <w:top w:val="single" w:sz="2" w:space="1" w:color="FFFFFF"/>
                    <w:left w:val="single" w:sz="2" w:space="12" w:color="FFFFFF"/>
                    <w:bottom w:val="single" w:sz="2" w:space="1" w:color="FFFFFF"/>
                    <w:right w:val="single" w:sz="2" w:space="4" w:color="FFFFFF"/>
                  </w:divBdr>
                  <w:divsChild>
                    <w:div w:id="1784960983">
                      <w:marLeft w:val="0"/>
                      <w:marRight w:val="0"/>
                      <w:marTop w:val="0"/>
                      <w:marBottom w:val="0"/>
                      <w:divBdr>
                        <w:top w:val="none" w:sz="0" w:space="0" w:color="auto"/>
                        <w:left w:val="none" w:sz="0" w:space="0" w:color="auto"/>
                        <w:bottom w:val="none" w:sz="0" w:space="0" w:color="auto"/>
                        <w:right w:val="none" w:sz="0" w:space="0" w:color="auto"/>
                      </w:divBdr>
                    </w:div>
                  </w:divsChild>
                </w:div>
                <w:div w:id="1457792429">
                  <w:marLeft w:val="0"/>
                  <w:marRight w:val="0"/>
                  <w:marTop w:val="0"/>
                  <w:marBottom w:val="0"/>
                  <w:divBdr>
                    <w:top w:val="single" w:sz="2" w:space="1" w:color="FFFFFF"/>
                    <w:left w:val="single" w:sz="2" w:space="12" w:color="FFFFFF"/>
                    <w:bottom w:val="single" w:sz="2" w:space="1" w:color="FFFFFF"/>
                    <w:right w:val="single" w:sz="2" w:space="4" w:color="FFFFFF"/>
                  </w:divBdr>
                  <w:divsChild>
                    <w:div w:id="1450928858">
                      <w:marLeft w:val="0"/>
                      <w:marRight w:val="0"/>
                      <w:marTop w:val="0"/>
                      <w:marBottom w:val="0"/>
                      <w:divBdr>
                        <w:top w:val="none" w:sz="0" w:space="0" w:color="auto"/>
                        <w:left w:val="none" w:sz="0" w:space="0" w:color="auto"/>
                        <w:bottom w:val="none" w:sz="0" w:space="0" w:color="auto"/>
                        <w:right w:val="none" w:sz="0" w:space="0" w:color="auto"/>
                      </w:divBdr>
                    </w:div>
                  </w:divsChild>
                </w:div>
                <w:div w:id="1695569886">
                  <w:marLeft w:val="0"/>
                  <w:marRight w:val="0"/>
                  <w:marTop w:val="0"/>
                  <w:marBottom w:val="0"/>
                  <w:divBdr>
                    <w:top w:val="single" w:sz="2" w:space="1" w:color="FFFFFF"/>
                    <w:left w:val="single" w:sz="2" w:space="12" w:color="FFFFFF"/>
                    <w:bottom w:val="single" w:sz="2" w:space="1" w:color="FFFFFF"/>
                    <w:right w:val="single" w:sz="2" w:space="4" w:color="FFFFFF"/>
                  </w:divBdr>
                  <w:divsChild>
                    <w:div w:id="2083717476">
                      <w:marLeft w:val="0"/>
                      <w:marRight w:val="0"/>
                      <w:marTop w:val="0"/>
                      <w:marBottom w:val="0"/>
                      <w:divBdr>
                        <w:top w:val="none" w:sz="0" w:space="0" w:color="auto"/>
                        <w:left w:val="none" w:sz="0" w:space="0" w:color="auto"/>
                        <w:bottom w:val="none" w:sz="0" w:space="0" w:color="auto"/>
                        <w:right w:val="none" w:sz="0" w:space="0" w:color="auto"/>
                      </w:divBdr>
                    </w:div>
                  </w:divsChild>
                </w:div>
                <w:div w:id="693117346">
                  <w:marLeft w:val="0"/>
                  <w:marRight w:val="0"/>
                  <w:marTop w:val="0"/>
                  <w:marBottom w:val="0"/>
                  <w:divBdr>
                    <w:top w:val="single" w:sz="2" w:space="1" w:color="FFFFFF"/>
                    <w:left w:val="single" w:sz="2" w:space="12" w:color="FFFFFF"/>
                    <w:bottom w:val="single" w:sz="2" w:space="1" w:color="FFFFFF"/>
                    <w:right w:val="single" w:sz="2" w:space="4" w:color="FFFFFF"/>
                  </w:divBdr>
                  <w:divsChild>
                    <w:div w:id="2078240620">
                      <w:marLeft w:val="0"/>
                      <w:marRight w:val="0"/>
                      <w:marTop w:val="0"/>
                      <w:marBottom w:val="0"/>
                      <w:divBdr>
                        <w:top w:val="none" w:sz="0" w:space="0" w:color="auto"/>
                        <w:left w:val="none" w:sz="0" w:space="0" w:color="auto"/>
                        <w:bottom w:val="none" w:sz="0" w:space="0" w:color="auto"/>
                        <w:right w:val="none" w:sz="0" w:space="0" w:color="auto"/>
                      </w:divBdr>
                    </w:div>
                  </w:divsChild>
                </w:div>
                <w:div w:id="1079599551">
                  <w:marLeft w:val="0"/>
                  <w:marRight w:val="0"/>
                  <w:marTop w:val="0"/>
                  <w:marBottom w:val="0"/>
                  <w:divBdr>
                    <w:top w:val="single" w:sz="2" w:space="1" w:color="FFFFFF"/>
                    <w:left w:val="single" w:sz="2" w:space="12" w:color="FFFFFF"/>
                    <w:bottom w:val="single" w:sz="2" w:space="1" w:color="FFFFFF"/>
                    <w:right w:val="single" w:sz="2" w:space="4" w:color="FFFFFF"/>
                  </w:divBdr>
                  <w:divsChild>
                    <w:div w:id="1193566773">
                      <w:marLeft w:val="0"/>
                      <w:marRight w:val="0"/>
                      <w:marTop w:val="0"/>
                      <w:marBottom w:val="0"/>
                      <w:divBdr>
                        <w:top w:val="none" w:sz="0" w:space="0" w:color="auto"/>
                        <w:left w:val="none" w:sz="0" w:space="0" w:color="auto"/>
                        <w:bottom w:val="none" w:sz="0" w:space="0" w:color="auto"/>
                        <w:right w:val="none" w:sz="0" w:space="0" w:color="auto"/>
                      </w:divBdr>
                    </w:div>
                  </w:divsChild>
                </w:div>
                <w:div w:id="634679239">
                  <w:marLeft w:val="0"/>
                  <w:marRight w:val="0"/>
                  <w:marTop w:val="0"/>
                  <w:marBottom w:val="0"/>
                  <w:divBdr>
                    <w:top w:val="single" w:sz="2" w:space="1" w:color="FFFFFF"/>
                    <w:left w:val="single" w:sz="2" w:space="12" w:color="FFFFFF"/>
                    <w:bottom w:val="single" w:sz="2" w:space="1" w:color="FFFFFF"/>
                    <w:right w:val="single" w:sz="2" w:space="4" w:color="FFFFFF"/>
                  </w:divBdr>
                  <w:divsChild>
                    <w:div w:id="1908027580">
                      <w:marLeft w:val="0"/>
                      <w:marRight w:val="0"/>
                      <w:marTop w:val="0"/>
                      <w:marBottom w:val="0"/>
                      <w:divBdr>
                        <w:top w:val="none" w:sz="0" w:space="0" w:color="auto"/>
                        <w:left w:val="none" w:sz="0" w:space="0" w:color="auto"/>
                        <w:bottom w:val="none" w:sz="0" w:space="0" w:color="auto"/>
                        <w:right w:val="none" w:sz="0" w:space="0" w:color="auto"/>
                      </w:divBdr>
                    </w:div>
                  </w:divsChild>
                </w:div>
                <w:div w:id="2039350798">
                  <w:marLeft w:val="0"/>
                  <w:marRight w:val="0"/>
                  <w:marTop w:val="0"/>
                  <w:marBottom w:val="0"/>
                  <w:divBdr>
                    <w:top w:val="single" w:sz="2" w:space="1" w:color="FFFFFF"/>
                    <w:left w:val="single" w:sz="2" w:space="12" w:color="FFFFFF"/>
                    <w:bottom w:val="single" w:sz="2" w:space="1" w:color="FFFFFF"/>
                    <w:right w:val="single" w:sz="2" w:space="4" w:color="FFFFFF"/>
                  </w:divBdr>
                  <w:divsChild>
                    <w:div w:id="1285500347">
                      <w:marLeft w:val="0"/>
                      <w:marRight w:val="0"/>
                      <w:marTop w:val="0"/>
                      <w:marBottom w:val="0"/>
                      <w:divBdr>
                        <w:top w:val="none" w:sz="0" w:space="0" w:color="auto"/>
                        <w:left w:val="none" w:sz="0" w:space="0" w:color="auto"/>
                        <w:bottom w:val="none" w:sz="0" w:space="0" w:color="auto"/>
                        <w:right w:val="none" w:sz="0" w:space="0" w:color="auto"/>
                      </w:divBdr>
                    </w:div>
                  </w:divsChild>
                </w:div>
                <w:div w:id="890044865">
                  <w:marLeft w:val="0"/>
                  <w:marRight w:val="0"/>
                  <w:marTop w:val="0"/>
                  <w:marBottom w:val="0"/>
                  <w:divBdr>
                    <w:top w:val="single" w:sz="2" w:space="1" w:color="FFFFFF"/>
                    <w:left w:val="single" w:sz="2" w:space="12" w:color="FFFFFF"/>
                    <w:bottom w:val="single" w:sz="2" w:space="1" w:color="FFFFFF"/>
                    <w:right w:val="single" w:sz="2" w:space="4" w:color="FFFFFF"/>
                  </w:divBdr>
                  <w:divsChild>
                    <w:div w:id="1169560652">
                      <w:marLeft w:val="0"/>
                      <w:marRight w:val="0"/>
                      <w:marTop w:val="0"/>
                      <w:marBottom w:val="0"/>
                      <w:divBdr>
                        <w:top w:val="none" w:sz="0" w:space="0" w:color="auto"/>
                        <w:left w:val="none" w:sz="0" w:space="0" w:color="auto"/>
                        <w:bottom w:val="none" w:sz="0" w:space="0" w:color="auto"/>
                        <w:right w:val="none" w:sz="0" w:space="0" w:color="auto"/>
                      </w:divBdr>
                    </w:div>
                  </w:divsChild>
                </w:div>
                <w:div w:id="1436753886">
                  <w:marLeft w:val="0"/>
                  <w:marRight w:val="0"/>
                  <w:marTop w:val="0"/>
                  <w:marBottom w:val="0"/>
                  <w:divBdr>
                    <w:top w:val="single" w:sz="2" w:space="1" w:color="FFFFFF"/>
                    <w:left w:val="single" w:sz="2" w:space="12" w:color="FFFFFF"/>
                    <w:bottom w:val="single" w:sz="2" w:space="1" w:color="FFFFFF"/>
                    <w:right w:val="single" w:sz="2" w:space="4" w:color="FFFFFF"/>
                  </w:divBdr>
                  <w:divsChild>
                    <w:div w:id="1639803216">
                      <w:marLeft w:val="0"/>
                      <w:marRight w:val="0"/>
                      <w:marTop w:val="0"/>
                      <w:marBottom w:val="0"/>
                      <w:divBdr>
                        <w:top w:val="none" w:sz="0" w:space="0" w:color="auto"/>
                        <w:left w:val="none" w:sz="0" w:space="0" w:color="auto"/>
                        <w:bottom w:val="none" w:sz="0" w:space="0" w:color="auto"/>
                        <w:right w:val="none" w:sz="0" w:space="0" w:color="auto"/>
                      </w:divBdr>
                    </w:div>
                  </w:divsChild>
                </w:div>
                <w:div w:id="1380083739">
                  <w:marLeft w:val="0"/>
                  <w:marRight w:val="0"/>
                  <w:marTop w:val="0"/>
                  <w:marBottom w:val="0"/>
                  <w:divBdr>
                    <w:top w:val="single" w:sz="2" w:space="1" w:color="FFFFFF"/>
                    <w:left w:val="single" w:sz="2" w:space="12" w:color="FFFFFF"/>
                    <w:bottom w:val="single" w:sz="2" w:space="1" w:color="FFFFFF"/>
                    <w:right w:val="single" w:sz="2" w:space="4" w:color="FFFFFF"/>
                  </w:divBdr>
                  <w:divsChild>
                    <w:div w:id="410157037">
                      <w:marLeft w:val="0"/>
                      <w:marRight w:val="0"/>
                      <w:marTop w:val="0"/>
                      <w:marBottom w:val="0"/>
                      <w:divBdr>
                        <w:top w:val="none" w:sz="0" w:space="0" w:color="auto"/>
                        <w:left w:val="none" w:sz="0" w:space="0" w:color="auto"/>
                        <w:bottom w:val="none" w:sz="0" w:space="0" w:color="auto"/>
                        <w:right w:val="none" w:sz="0" w:space="0" w:color="auto"/>
                      </w:divBdr>
                    </w:div>
                  </w:divsChild>
                </w:div>
                <w:div w:id="979573640">
                  <w:marLeft w:val="0"/>
                  <w:marRight w:val="0"/>
                  <w:marTop w:val="0"/>
                  <w:marBottom w:val="0"/>
                  <w:divBdr>
                    <w:top w:val="single" w:sz="2" w:space="1" w:color="FFFFFF"/>
                    <w:left w:val="single" w:sz="2" w:space="12" w:color="FFFFFF"/>
                    <w:bottom w:val="single" w:sz="2" w:space="1" w:color="FFFFFF"/>
                    <w:right w:val="single" w:sz="2" w:space="4" w:color="FFFFFF"/>
                  </w:divBdr>
                  <w:divsChild>
                    <w:div w:id="1914508574">
                      <w:marLeft w:val="0"/>
                      <w:marRight w:val="0"/>
                      <w:marTop w:val="0"/>
                      <w:marBottom w:val="0"/>
                      <w:divBdr>
                        <w:top w:val="none" w:sz="0" w:space="0" w:color="auto"/>
                        <w:left w:val="none" w:sz="0" w:space="0" w:color="auto"/>
                        <w:bottom w:val="none" w:sz="0" w:space="0" w:color="auto"/>
                        <w:right w:val="none" w:sz="0" w:space="0" w:color="auto"/>
                      </w:divBdr>
                    </w:div>
                  </w:divsChild>
                </w:div>
                <w:div w:id="2103795992">
                  <w:marLeft w:val="0"/>
                  <w:marRight w:val="0"/>
                  <w:marTop w:val="0"/>
                  <w:marBottom w:val="0"/>
                  <w:divBdr>
                    <w:top w:val="single" w:sz="2" w:space="1" w:color="FFFFFF"/>
                    <w:left w:val="single" w:sz="2" w:space="12" w:color="FFFFFF"/>
                    <w:bottom w:val="single" w:sz="2" w:space="1" w:color="FFFFFF"/>
                    <w:right w:val="single" w:sz="2" w:space="4" w:color="FFFFFF"/>
                  </w:divBdr>
                  <w:divsChild>
                    <w:div w:id="817503788">
                      <w:marLeft w:val="0"/>
                      <w:marRight w:val="0"/>
                      <w:marTop w:val="0"/>
                      <w:marBottom w:val="0"/>
                      <w:divBdr>
                        <w:top w:val="none" w:sz="0" w:space="0" w:color="auto"/>
                        <w:left w:val="none" w:sz="0" w:space="0" w:color="auto"/>
                        <w:bottom w:val="none" w:sz="0" w:space="0" w:color="auto"/>
                        <w:right w:val="none" w:sz="0" w:space="0" w:color="auto"/>
                      </w:divBdr>
                    </w:div>
                  </w:divsChild>
                </w:div>
                <w:div w:id="1747453126">
                  <w:marLeft w:val="0"/>
                  <w:marRight w:val="0"/>
                  <w:marTop w:val="0"/>
                  <w:marBottom w:val="0"/>
                  <w:divBdr>
                    <w:top w:val="single" w:sz="2" w:space="1" w:color="FFFFFF"/>
                    <w:left w:val="single" w:sz="2" w:space="12" w:color="FFFFFF"/>
                    <w:bottom w:val="single" w:sz="2" w:space="1" w:color="FFFFFF"/>
                    <w:right w:val="single" w:sz="2" w:space="4" w:color="FFFFFF"/>
                  </w:divBdr>
                  <w:divsChild>
                    <w:div w:id="1814981816">
                      <w:marLeft w:val="0"/>
                      <w:marRight w:val="0"/>
                      <w:marTop w:val="0"/>
                      <w:marBottom w:val="0"/>
                      <w:divBdr>
                        <w:top w:val="none" w:sz="0" w:space="0" w:color="auto"/>
                        <w:left w:val="none" w:sz="0" w:space="0" w:color="auto"/>
                        <w:bottom w:val="none" w:sz="0" w:space="0" w:color="auto"/>
                        <w:right w:val="none" w:sz="0" w:space="0" w:color="auto"/>
                      </w:divBdr>
                    </w:div>
                  </w:divsChild>
                </w:div>
                <w:div w:id="1410150352">
                  <w:marLeft w:val="0"/>
                  <w:marRight w:val="0"/>
                  <w:marTop w:val="0"/>
                  <w:marBottom w:val="0"/>
                  <w:divBdr>
                    <w:top w:val="single" w:sz="2" w:space="1" w:color="FFFFFF"/>
                    <w:left w:val="single" w:sz="2" w:space="12" w:color="FFFFFF"/>
                    <w:bottom w:val="single" w:sz="2" w:space="1" w:color="FFFFFF"/>
                    <w:right w:val="single" w:sz="2" w:space="4" w:color="FFFFFF"/>
                  </w:divBdr>
                  <w:divsChild>
                    <w:div w:id="408894657">
                      <w:marLeft w:val="0"/>
                      <w:marRight w:val="0"/>
                      <w:marTop w:val="0"/>
                      <w:marBottom w:val="0"/>
                      <w:divBdr>
                        <w:top w:val="none" w:sz="0" w:space="0" w:color="auto"/>
                        <w:left w:val="none" w:sz="0" w:space="0" w:color="auto"/>
                        <w:bottom w:val="none" w:sz="0" w:space="0" w:color="auto"/>
                        <w:right w:val="none" w:sz="0" w:space="0" w:color="auto"/>
                      </w:divBdr>
                    </w:div>
                  </w:divsChild>
                </w:div>
                <w:div w:id="1884630438">
                  <w:marLeft w:val="0"/>
                  <w:marRight w:val="0"/>
                  <w:marTop w:val="0"/>
                  <w:marBottom w:val="0"/>
                  <w:divBdr>
                    <w:top w:val="single" w:sz="2" w:space="1" w:color="FFFFFF"/>
                    <w:left w:val="single" w:sz="2" w:space="12" w:color="FFFFFF"/>
                    <w:bottom w:val="single" w:sz="2" w:space="4" w:color="FFFFFF"/>
                    <w:right w:val="single" w:sz="2" w:space="4" w:color="FFFFFF"/>
                  </w:divBdr>
                  <w:divsChild>
                    <w:div w:id="1719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32487">
          <w:marLeft w:val="0"/>
          <w:marRight w:val="0"/>
          <w:marTop w:val="0"/>
          <w:marBottom w:val="335"/>
          <w:divBdr>
            <w:top w:val="none" w:sz="0" w:space="0" w:color="auto"/>
            <w:left w:val="none" w:sz="0" w:space="0" w:color="auto"/>
            <w:bottom w:val="none" w:sz="0" w:space="0" w:color="auto"/>
            <w:right w:val="none" w:sz="0" w:space="0" w:color="auto"/>
          </w:divBdr>
          <w:divsChild>
            <w:div w:id="655767710">
              <w:marLeft w:val="0"/>
              <w:marRight w:val="0"/>
              <w:marTop w:val="0"/>
              <w:marBottom w:val="0"/>
              <w:divBdr>
                <w:top w:val="none" w:sz="0" w:space="0" w:color="auto"/>
                <w:left w:val="none" w:sz="0" w:space="0" w:color="auto"/>
                <w:bottom w:val="none" w:sz="0" w:space="0" w:color="auto"/>
                <w:right w:val="none" w:sz="0" w:space="0" w:color="auto"/>
              </w:divBdr>
              <w:divsChild>
                <w:div w:id="628166957">
                  <w:marLeft w:val="0"/>
                  <w:marRight w:val="0"/>
                  <w:marTop w:val="0"/>
                  <w:marBottom w:val="0"/>
                  <w:divBdr>
                    <w:top w:val="single" w:sz="2" w:space="4" w:color="FFFFFF"/>
                    <w:left w:val="single" w:sz="2" w:space="12" w:color="FFFFFF"/>
                    <w:bottom w:val="single" w:sz="2" w:space="1" w:color="FFFFFF"/>
                    <w:right w:val="single" w:sz="2" w:space="4" w:color="FFFFFF"/>
                  </w:divBdr>
                  <w:divsChild>
                    <w:div w:id="280306518">
                      <w:marLeft w:val="0"/>
                      <w:marRight w:val="0"/>
                      <w:marTop w:val="0"/>
                      <w:marBottom w:val="0"/>
                      <w:divBdr>
                        <w:top w:val="none" w:sz="0" w:space="0" w:color="auto"/>
                        <w:left w:val="none" w:sz="0" w:space="0" w:color="auto"/>
                        <w:bottom w:val="none" w:sz="0" w:space="0" w:color="auto"/>
                        <w:right w:val="none" w:sz="0" w:space="0" w:color="auto"/>
                      </w:divBdr>
                    </w:div>
                  </w:divsChild>
                </w:div>
                <w:div w:id="1749228215">
                  <w:marLeft w:val="0"/>
                  <w:marRight w:val="0"/>
                  <w:marTop w:val="0"/>
                  <w:marBottom w:val="0"/>
                  <w:divBdr>
                    <w:top w:val="single" w:sz="2" w:space="1" w:color="FFFFFF"/>
                    <w:left w:val="single" w:sz="2" w:space="12" w:color="FFFFFF"/>
                    <w:bottom w:val="single" w:sz="2" w:space="1" w:color="FFFFFF"/>
                    <w:right w:val="single" w:sz="2" w:space="4" w:color="FFFFFF"/>
                  </w:divBdr>
                  <w:divsChild>
                    <w:div w:id="356346">
                      <w:marLeft w:val="0"/>
                      <w:marRight w:val="0"/>
                      <w:marTop w:val="0"/>
                      <w:marBottom w:val="0"/>
                      <w:divBdr>
                        <w:top w:val="none" w:sz="0" w:space="0" w:color="auto"/>
                        <w:left w:val="none" w:sz="0" w:space="0" w:color="auto"/>
                        <w:bottom w:val="none" w:sz="0" w:space="0" w:color="auto"/>
                        <w:right w:val="none" w:sz="0" w:space="0" w:color="auto"/>
                      </w:divBdr>
                    </w:div>
                  </w:divsChild>
                </w:div>
                <w:div w:id="1431702797">
                  <w:marLeft w:val="0"/>
                  <w:marRight w:val="0"/>
                  <w:marTop w:val="0"/>
                  <w:marBottom w:val="0"/>
                  <w:divBdr>
                    <w:top w:val="single" w:sz="2" w:space="1" w:color="FFFFFF"/>
                    <w:left w:val="single" w:sz="2" w:space="12" w:color="FFFFFF"/>
                    <w:bottom w:val="single" w:sz="2" w:space="1" w:color="FFFFFF"/>
                    <w:right w:val="single" w:sz="2" w:space="4" w:color="FFFFFF"/>
                  </w:divBdr>
                  <w:divsChild>
                    <w:div w:id="2096316599">
                      <w:marLeft w:val="0"/>
                      <w:marRight w:val="0"/>
                      <w:marTop w:val="0"/>
                      <w:marBottom w:val="0"/>
                      <w:divBdr>
                        <w:top w:val="none" w:sz="0" w:space="0" w:color="auto"/>
                        <w:left w:val="none" w:sz="0" w:space="0" w:color="auto"/>
                        <w:bottom w:val="none" w:sz="0" w:space="0" w:color="auto"/>
                        <w:right w:val="none" w:sz="0" w:space="0" w:color="auto"/>
                      </w:divBdr>
                    </w:div>
                  </w:divsChild>
                </w:div>
                <w:div w:id="2027829112">
                  <w:marLeft w:val="0"/>
                  <w:marRight w:val="0"/>
                  <w:marTop w:val="0"/>
                  <w:marBottom w:val="0"/>
                  <w:divBdr>
                    <w:top w:val="single" w:sz="2" w:space="1" w:color="FFFFFF"/>
                    <w:left w:val="single" w:sz="2" w:space="12" w:color="FFFFFF"/>
                    <w:bottom w:val="single" w:sz="2" w:space="1" w:color="FFFFFF"/>
                    <w:right w:val="single" w:sz="2" w:space="4" w:color="FFFFFF"/>
                  </w:divBdr>
                  <w:divsChild>
                    <w:div w:id="953562849">
                      <w:marLeft w:val="0"/>
                      <w:marRight w:val="0"/>
                      <w:marTop w:val="0"/>
                      <w:marBottom w:val="0"/>
                      <w:divBdr>
                        <w:top w:val="none" w:sz="0" w:space="0" w:color="auto"/>
                        <w:left w:val="none" w:sz="0" w:space="0" w:color="auto"/>
                        <w:bottom w:val="none" w:sz="0" w:space="0" w:color="auto"/>
                        <w:right w:val="none" w:sz="0" w:space="0" w:color="auto"/>
                      </w:divBdr>
                    </w:div>
                  </w:divsChild>
                </w:div>
                <w:div w:id="1433891987">
                  <w:marLeft w:val="0"/>
                  <w:marRight w:val="0"/>
                  <w:marTop w:val="0"/>
                  <w:marBottom w:val="0"/>
                  <w:divBdr>
                    <w:top w:val="single" w:sz="2" w:space="1" w:color="FFFFFF"/>
                    <w:left w:val="single" w:sz="2" w:space="12" w:color="FFFFFF"/>
                    <w:bottom w:val="single" w:sz="2" w:space="1" w:color="FFFFFF"/>
                    <w:right w:val="single" w:sz="2" w:space="4" w:color="FFFFFF"/>
                  </w:divBdr>
                  <w:divsChild>
                    <w:div w:id="61486373">
                      <w:marLeft w:val="0"/>
                      <w:marRight w:val="0"/>
                      <w:marTop w:val="0"/>
                      <w:marBottom w:val="0"/>
                      <w:divBdr>
                        <w:top w:val="none" w:sz="0" w:space="0" w:color="auto"/>
                        <w:left w:val="none" w:sz="0" w:space="0" w:color="auto"/>
                        <w:bottom w:val="none" w:sz="0" w:space="0" w:color="auto"/>
                        <w:right w:val="none" w:sz="0" w:space="0" w:color="auto"/>
                      </w:divBdr>
                    </w:div>
                  </w:divsChild>
                </w:div>
                <w:div w:id="884680867">
                  <w:marLeft w:val="0"/>
                  <w:marRight w:val="0"/>
                  <w:marTop w:val="0"/>
                  <w:marBottom w:val="0"/>
                  <w:divBdr>
                    <w:top w:val="single" w:sz="2" w:space="1" w:color="FFFFFF"/>
                    <w:left w:val="single" w:sz="2" w:space="12" w:color="FFFFFF"/>
                    <w:bottom w:val="single" w:sz="2" w:space="1" w:color="FFFFFF"/>
                    <w:right w:val="single" w:sz="2" w:space="4" w:color="FFFFFF"/>
                  </w:divBdr>
                  <w:divsChild>
                    <w:div w:id="1338579741">
                      <w:marLeft w:val="0"/>
                      <w:marRight w:val="0"/>
                      <w:marTop w:val="0"/>
                      <w:marBottom w:val="0"/>
                      <w:divBdr>
                        <w:top w:val="none" w:sz="0" w:space="0" w:color="auto"/>
                        <w:left w:val="none" w:sz="0" w:space="0" w:color="auto"/>
                        <w:bottom w:val="none" w:sz="0" w:space="0" w:color="auto"/>
                        <w:right w:val="none" w:sz="0" w:space="0" w:color="auto"/>
                      </w:divBdr>
                    </w:div>
                  </w:divsChild>
                </w:div>
                <w:div w:id="828981182">
                  <w:marLeft w:val="0"/>
                  <w:marRight w:val="0"/>
                  <w:marTop w:val="0"/>
                  <w:marBottom w:val="0"/>
                  <w:divBdr>
                    <w:top w:val="single" w:sz="2" w:space="1" w:color="FFFFFF"/>
                    <w:left w:val="single" w:sz="2" w:space="12" w:color="FFFFFF"/>
                    <w:bottom w:val="single" w:sz="2" w:space="1" w:color="FFFFFF"/>
                    <w:right w:val="single" w:sz="2" w:space="4" w:color="FFFFFF"/>
                  </w:divBdr>
                  <w:divsChild>
                    <w:div w:id="105081975">
                      <w:marLeft w:val="0"/>
                      <w:marRight w:val="0"/>
                      <w:marTop w:val="0"/>
                      <w:marBottom w:val="0"/>
                      <w:divBdr>
                        <w:top w:val="none" w:sz="0" w:space="0" w:color="auto"/>
                        <w:left w:val="none" w:sz="0" w:space="0" w:color="auto"/>
                        <w:bottom w:val="none" w:sz="0" w:space="0" w:color="auto"/>
                        <w:right w:val="none" w:sz="0" w:space="0" w:color="auto"/>
                      </w:divBdr>
                    </w:div>
                  </w:divsChild>
                </w:div>
                <w:div w:id="2112359597">
                  <w:marLeft w:val="0"/>
                  <w:marRight w:val="0"/>
                  <w:marTop w:val="0"/>
                  <w:marBottom w:val="0"/>
                  <w:divBdr>
                    <w:top w:val="single" w:sz="2" w:space="1" w:color="FFFFFF"/>
                    <w:left w:val="single" w:sz="2" w:space="12" w:color="FFFFFF"/>
                    <w:bottom w:val="single" w:sz="2" w:space="1" w:color="FFFFFF"/>
                    <w:right w:val="single" w:sz="2" w:space="4" w:color="FFFFFF"/>
                  </w:divBdr>
                  <w:divsChild>
                    <w:div w:id="22247629">
                      <w:marLeft w:val="0"/>
                      <w:marRight w:val="0"/>
                      <w:marTop w:val="0"/>
                      <w:marBottom w:val="0"/>
                      <w:divBdr>
                        <w:top w:val="none" w:sz="0" w:space="0" w:color="auto"/>
                        <w:left w:val="none" w:sz="0" w:space="0" w:color="auto"/>
                        <w:bottom w:val="none" w:sz="0" w:space="0" w:color="auto"/>
                        <w:right w:val="none" w:sz="0" w:space="0" w:color="auto"/>
                      </w:divBdr>
                    </w:div>
                  </w:divsChild>
                </w:div>
                <w:div w:id="871922360">
                  <w:marLeft w:val="0"/>
                  <w:marRight w:val="0"/>
                  <w:marTop w:val="0"/>
                  <w:marBottom w:val="0"/>
                  <w:divBdr>
                    <w:top w:val="single" w:sz="2" w:space="1" w:color="FFFFFF"/>
                    <w:left w:val="single" w:sz="2" w:space="12" w:color="FFFFFF"/>
                    <w:bottom w:val="single" w:sz="2" w:space="1" w:color="FFFFFF"/>
                    <w:right w:val="single" w:sz="2" w:space="4" w:color="FFFFFF"/>
                  </w:divBdr>
                  <w:divsChild>
                    <w:div w:id="1305426325">
                      <w:marLeft w:val="0"/>
                      <w:marRight w:val="0"/>
                      <w:marTop w:val="0"/>
                      <w:marBottom w:val="0"/>
                      <w:divBdr>
                        <w:top w:val="none" w:sz="0" w:space="0" w:color="auto"/>
                        <w:left w:val="none" w:sz="0" w:space="0" w:color="auto"/>
                        <w:bottom w:val="none" w:sz="0" w:space="0" w:color="auto"/>
                        <w:right w:val="none" w:sz="0" w:space="0" w:color="auto"/>
                      </w:divBdr>
                    </w:div>
                  </w:divsChild>
                </w:div>
                <w:div w:id="1520894409">
                  <w:marLeft w:val="0"/>
                  <w:marRight w:val="0"/>
                  <w:marTop w:val="0"/>
                  <w:marBottom w:val="0"/>
                  <w:divBdr>
                    <w:top w:val="single" w:sz="2" w:space="1" w:color="FFFFFF"/>
                    <w:left w:val="single" w:sz="2" w:space="12" w:color="FFFFFF"/>
                    <w:bottom w:val="single" w:sz="2" w:space="1" w:color="FFFFFF"/>
                    <w:right w:val="single" w:sz="2" w:space="4" w:color="FFFFFF"/>
                  </w:divBdr>
                  <w:divsChild>
                    <w:div w:id="348530686">
                      <w:marLeft w:val="0"/>
                      <w:marRight w:val="0"/>
                      <w:marTop w:val="0"/>
                      <w:marBottom w:val="0"/>
                      <w:divBdr>
                        <w:top w:val="none" w:sz="0" w:space="0" w:color="auto"/>
                        <w:left w:val="none" w:sz="0" w:space="0" w:color="auto"/>
                        <w:bottom w:val="none" w:sz="0" w:space="0" w:color="auto"/>
                        <w:right w:val="none" w:sz="0" w:space="0" w:color="auto"/>
                      </w:divBdr>
                    </w:div>
                  </w:divsChild>
                </w:div>
                <w:div w:id="1103110114">
                  <w:marLeft w:val="0"/>
                  <w:marRight w:val="0"/>
                  <w:marTop w:val="0"/>
                  <w:marBottom w:val="0"/>
                  <w:divBdr>
                    <w:top w:val="single" w:sz="2" w:space="1" w:color="FFFFFF"/>
                    <w:left w:val="single" w:sz="2" w:space="12" w:color="FFFFFF"/>
                    <w:bottom w:val="single" w:sz="2" w:space="1" w:color="FFFFFF"/>
                    <w:right w:val="single" w:sz="2" w:space="4" w:color="FFFFFF"/>
                  </w:divBdr>
                  <w:divsChild>
                    <w:div w:id="73356989">
                      <w:marLeft w:val="0"/>
                      <w:marRight w:val="0"/>
                      <w:marTop w:val="0"/>
                      <w:marBottom w:val="0"/>
                      <w:divBdr>
                        <w:top w:val="none" w:sz="0" w:space="0" w:color="auto"/>
                        <w:left w:val="none" w:sz="0" w:space="0" w:color="auto"/>
                        <w:bottom w:val="none" w:sz="0" w:space="0" w:color="auto"/>
                        <w:right w:val="none" w:sz="0" w:space="0" w:color="auto"/>
                      </w:divBdr>
                    </w:div>
                  </w:divsChild>
                </w:div>
                <w:div w:id="1619792910">
                  <w:marLeft w:val="0"/>
                  <w:marRight w:val="0"/>
                  <w:marTop w:val="0"/>
                  <w:marBottom w:val="0"/>
                  <w:divBdr>
                    <w:top w:val="single" w:sz="2" w:space="1" w:color="FFFFFF"/>
                    <w:left w:val="single" w:sz="2" w:space="12" w:color="FFFFFF"/>
                    <w:bottom w:val="single" w:sz="2" w:space="1" w:color="FFFFFF"/>
                    <w:right w:val="single" w:sz="2" w:space="4" w:color="FFFFFF"/>
                  </w:divBdr>
                  <w:divsChild>
                    <w:div w:id="1108543324">
                      <w:marLeft w:val="0"/>
                      <w:marRight w:val="0"/>
                      <w:marTop w:val="0"/>
                      <w:marBottom w:val="0"/>
                      <w:divBdr>
                        <w:top w:val="none" w:sz="0" w:space="0" w:color="auto"/>
                        <w:left w:val="none" w:sz="0" w:space="0" w:color="auto"/>
                        <w:bottom w:val="none" w:sz="0" w:space="0" w:color="auto"/>
                        <w:right w:val="none" w:sz="0" w:space="0" w:color="auto"/>
                      </w:divBdr>
                    </w:div>
                  </w:divsChild>
                </w:div>
                <w:div w:id="1951352210">
                  <w:marLeft w:val="0"/>
                  <w:marRight w:val="0"/>
                  <w:marTop w:val="0"/>
                  <w:marBottom w:val="0"/>
                  <w:divBdr>
                    <w:top w:val="single" w:sz="2" w:space="1" w:color="FFFFFF"/>
                    <w:left w:val="single" w:sz="2" w:space="12" w:color="FFFFFF"/>
                    <w:bottom w:val="single" w:sz="2" w:space="1" w:color="FFFFFF"/>
                    <w:right w:val="single" w:sz="2" w:space="4" w:color="FFFFFF"/>
                  </w:divBdr>
                  <w:divsChild>
                    <w:div w:id="1876966641">
                      <w:marLeft w:val="0"/>
                      <w:marRight w:val="0"/>
                      <w:marTop w:val="0"/>
                      <w:marBottom w:val="0"/>
                      <w:divBdr>
                        <w:top w:val="none" w:sz="0" w:space="0" w:color="auto"/>
                        <w:left w:val="none" w:sz="0" w:space="0" w:color="auto"/>
                        <w:bottom w:val="none" w:sz="0" w:space="0" w:color="auto"/>
                        <w:right w:val="none" w:sz="0" w:space="0" w:color="auto"/>
                      </w:divBdr>
                    </w:div>
                  </w:divsChild>
                </w:div>
                <w:div w:id="2109227039">
                  <w:marLeft w:val="0"/>
                  <w:marRight w:val="0"/>
                  <w:marTop w:val="0"/>
                  <w:marBottom w:val="0"/>
                  <w:divBdr>
                    <w:top w:val="single" w:sz="2" w:space="1" w:color="FFFFFF"/>
                    <w:left w:val="single" w:sz="2" w:space="12" w:color="FFFFFF"/>
                    <w:bottom w:val="single" w:sz="2" w:space="1" w:color="FFFFFF"/>
                    <w:right w:val="single" w:sz="2" w:space="4" w:color="FFFFFF"/>
                  </w:divBdr>
                  <w:divsChild>
                    <w:div w:id="2101828170">
                      <w:marLeft w:val="0"/>
                      <w:marRight w:val="0"/>
                      <w:marTop w:val="0"/>
                      <w:marBottom w:val="0"/>
                      <w:divBdr>
                        <w:top w:val="none" w:sz="0" w:space="0" w:color="auto"/>
                        <w:left w:val="none" w:sz="0" w:space="0" w:color="auto"/>
                        <w:bottom w:val="none" w:sz="0" w:space="0" w:color="auto"/>
                        <w:right w:val="none" w:sz="0" w:space="0" w:color="auto"/>
                      </w:divBdr>
                    </w:div>
                  </w:divsChild>
                </w:div>
                <w:div w:id="751898236">
                  <w:marLeft w:val="0"/>
                  <w:marRight w:val="0"/>
                  <w:marTop w:val="0"/>
                  <w:marBottom w:val="0"/>
                  <w:divBdr>
                    <w:top w:val="single" w:sz="2" w:space="1" w:color="FFFFFF"/>
                    <w:left w:val="single" w:sz="2" w:space="12" w:color="FFFFFF"/>
                    <w:bottom w:val="single" w:sz="2" w:space="1" w:color="FFFFFF"/>
                    <w:right w:val="single" w:sz="2" w:space="4" w:color="FFFFFF"/>
                  </w:divBdr>
                  <w:divsChild>
                    <w:div w:id="303194757">
                      <w:marLeft w:val="0"/>
                      <w:marRight w:val="0"/>
                      <w:marTop w:val="0"/>
                      <w:marBottom w:val="0"/>
                      <w:divBdr>
                        <w:top w:val="none" w:sz="0" w:space="0" w:color="auto"/>
                        <w:left w:val="none" w:sz="0" w:space="0" w:color="auto"/>
                        <w:bottom w:val="none" w:sz="0" w:space="0" w:color="auto"/>
                        <w:right w:val="none" w:sz="0" w:space="0" w:color="auto"/>
                      </w:divBdr>
                    </w:div>
                  </w:divsChild>
                </w:div>
                <w:div w:id="815223442">
                  <w:marLeft w:val="0"/>
                  <w:marRight w:val="0"/>
                  <w:marTop w:val="0"/>
                  <w:marBottom w:val="0"/>
                  <w:divBdr>
                    <w:top w:val="single" w:sz="2" w:space="1" w:color="FFFFFF"/>
                    <w:left w:val="single" w:sz="2" w:space="12" w:color="FFFFFF"/>
                    <w:bottom w:val="single" w:sz="2" w:space="1" w:color="FFFFFF"/>
                    <w:right w:val="single" w:sz="2" w:space="4" w:color="FFFFFF"/>
                  </w:divBdr>
                  <w:divsChild>
                    <w:div w:id="1171263720">
                      <w:marLeft w:val="0"/>
                      <w:marRight w:val="0"/>
                      <w:marTop w:val="0"/>
                      <w:marBottom w:val="0"/>
                      <w:divBdr>
                        <w:top w:val="none" w:sz="0" w:space="0" w:color="auto"/>
                        <w:left w:val="none" w:sz="0" w:space="0" w:color="auto"/>
                        <w:bottom w:val="none" w:sz="0" w:space="0" w:color="auto"/>
                        <w:right w:val="none" w:sz="0" w:space="0" w:color="auto"/>
                      </w:divBdr>
                    </w:div>
                  </w:divsChild>
                </w:div>
                <w:div w:id="1010566978">
                  <w:marLeft w:val="0"/>
                  <w:marRight w:val="0"/>
                  <w:marTop w:val="0"/>
                  <w:marBottom w:val="0"/>
                  <w:divBdr>
                    <w:top w:val="single" w:sz="2" w:space="1" w:color="FFFFFF"/>
                    <w:left w:val="single" w:sz="2" w:space="12" w:color="FFFFFF"/>
                    <w:bottom w:val="single" w:sz="2" w:space="1" w:color="FFFFFF"/>
                    <w:right w:val="single" w:sz="2" w:space="4" w:color="FFFFFF"/>
                  </w:divBdr>
                  <w:divsChild>
                    <w:div w:id="1081179523">
                      <w:marLeft w:val="0"/>
                      <w:marRight w:val="0"/>
                      <w:marTop w:val="0"/>
                      <w:marBottom w:val="0"/>
                      <w:divBdr>
                        <w:top w:val="none" w:sz="0" w:space="0" w:color="auto"/>
                        <w:left w:val="none" w:sz="0" w:space="0" w:color="auto"/>
                        <w:bottom w:val="none" w:sz="0" w:space="0" w:color="auto"/>
                        <w:right w:val="none" w:sz="0" w:space="0" w:color="auto"/>
                      </w:divBdr>
                    </w:div>
                  </w:divsChild>
                </w:div>
                <w:div w:id="1391080239">
                  <w:marLeft w:val="0"/>
                  <w:marRight w:val="0"/>
                  <w:marTop w:val="0"/>
                  <w:marBottom w:val="0"/>
                  <w:divBdr>
                    <w:top w:val="single" w:sz="2" w:space="1" w:color="FFFFFF"/>
                    <w:left w:val="single" w:sz="2" w:space="12" w:color="FFFFFF"/>
                    <w:bottom w:val="single" w:sz="2" w:space="1" w:color="FFFFFF"/>
                    <w:right w:val="single" w:sz="2" w:space="4" w:color="FFFFFF"/>
                  </w:divBdr>
                  <w:divsChild>
                    <w:div w:id="1773863017">
                      <w:marLeft w:val="0"/>
                      <w:marRight w:val="0"/>
                      <w:marTop w:val="0"/>
                      <w:marBottom w:val="0"/>
                      <w:divBdr>
                        <w:top w:val="none" w:sz="0" w:space="0" w:color="auto"/>
                        <w:left w:val="none" w:sz="0" w:space="0" w:color="auto"/>
                        <w:bottom w:val="none" w:sz="0" w:space="0" w:color="auto"/>
                        <w:right w:val="none" w:sz="0" w:space="0" w:color="auto"/>
                      </w:divBdr>
                    </w:div>
                  </w:divsChild>
                </w:div>
                <w:div w:id="1930187586">
                  <w:marLeft w:val="0"/>
                  <w:marRight w:val="0"/>
                  <w:marTop w:val="0"/>
                  <w:marBottom w:val="0"/>
                  <w:divBdr>
                    <w:top w:val="single" w:sz="2" w:space="1" w:color="FFFFFF"/>
                    <w:left w:val="single" w:sz="2" w:space="12" w:color="FFFFFF"/>
                    <w:bottom w:val="single" w:sz="2" w:space="1" w:color="FFFFFF"/>
                    <w:right w:val="single" w:sz="2" w:space="4" w:color="FFFFFF"/>
                  </w:divBdr>
                  <w:divsChild>
                    <w:div w:id="550270800">
                      <w:marLeft w:val="0"/>
                      <w:marRight w:val="0"/>
                      <w:marTop w:val="0"/>
                      <w:marBottom w:val="0"/>
                      <w:divBdr>
                        <w:top w:val="none" w:sz="0" w:space="0" w:color="auto"/>
                        <w:left w:val="none" w:sz="0" w:space="0" w:color="auto"/>
                        <w:bottom w:val="none" w:sz="0" w:space="0" w:color="auto"/>
                        <w:right w:val="none" w:sz="0" w:space="0" w:color="auto"/>
                      </w:divBdr>
                    </w:div>
                  </w:divsChild>
                </w:div>
                <w:div w:id="972365139">
                  <w:marLeft w:val="0"/>
                  <w:marRight w:val="0"/>
                  <w:marTop w:val="0"/>
                  <w:marBottom w:val="0"/>
                  <w:divBdr>
                    <w:top w:val="single" w:sz="2" w:space="1" w:color="FFFFFF"/>
                    <w:left w:val="single" w:sz="2" w:space="12" w:color="FFFFFF"/>
                    <w:bottom w:val="single" w:sz="2" w:space="1" w:color="FFFFFF"/>
                    <w:right w:val="single" w:sz="2" w:space="4" w:color="FFFFFF"/>
                  </w:divBdr>
                  <w:divsChild>
                    <w:div w:id="1004088895">
                      <w:marLeft w:val="0"/>
                      <w:marRight w:val="0"/>
                      <w:marTop w:val="0"/>
                      <w:marBottom w:val="0"/>
                      <w:divBdr>
                        <w:top w:val="none" w:sz="0" w:space="0" w:color="auto"/>
                        <w:left w:val="none" w:sz="0" w:space="0" w:color="auto"/>
                        <w:bottom w:val="none" w:sz="0" w:space="0" w:color="auto"/>
                        <w:right w:val="none" w:sz="0" w:space="0" w:color="auto"/>
                      </w:divBdr>
                    </w:div>
                  </w:divsChild>
                </w:div>
                <w:div w:id="2014330296">
                  <w:marLeft w:val="0"/>
                  <w:marRight w:val="0"/>
                  <w:marTop w:val="0"/>
                  <w:marBottom w:val="0"/>
                  <w:divBdr>
                    <w:top w:val="single" w:sz="2" w:space="1" w:color="FFFFFF"/>
                    <w:left w:val="single" w:sz="2" w:space="12" w:color="FFFFFF"/>
                    <w:bottom w:val="single" w:sz="2" w:space="1" w:color="FFFFFF"/>
                    <w:right w:val="single" w:sz="2" w:space="4" w:color="FFFFFF"/>
                  </w:divBdr>
                  <w:divsChild>
                    <w:div w:id="61803400">
                      <w:marLeft w:val="0"/>
                      <w:marRight w:val="0"/>
                      <w:marTop w:val="0"/>
                      <w:marBottom w:val="0"/>
                      <w:divBdr>
                        <w:top w:val="none" w:sz="0" w:space="0" w:color="auto"/>
                        <w:left w:val="none" w:sz="0" w:space="0" w:color="auto"/>
                        <w:bottom w:val="none" w:sz="0" w:space="0" w:color="auto"/>
                        <w:right w:val="none" w:sz="0" w:space="0" w:color="auto"/>
                      </w:divBdr>
                    </w:div>
                  </w:divsChild>
                </w:div>
                <w:div w:id="686827516">
                  <w:marLeft w:val="0"/>
                  <w:marRight w:val="0"/>
                  <w:marTop w:val="0"/>
                  <w:marBottom w:val="0"/>
                  <w:divBdr>
                    <w:top w:val="single" w:sz="2" w:space="1" w:color="FFFFFF"/>
                    <w:left w:val="single" w:sz="2" w:space="12" w:color="FFFFFF"/>
                    <w:bottom w:val="single" w:sz="2" w:space="1" w:color="FFFFFF"/>
                    <w:right w:val="single" w:sz="2" w:space="4" w:color="FFFFFF"/>
                  </w:divBdr>
                  <w:divsChild>
                    <w:div w:id="1518696234">
                      <w:marLeft w:val="0"/>
                      <w:marRight w:val="0"/>
                      <w:marTop w:val="0"/>
                      <w:marBottom w:val="0"/>
                      <w:divBdr>
                        <w:top w:val="none" w:sz="0" w:space="0" w:color="auto"/>
                        <w:left w:val="none" w:sz="0" w:space="0" w:color="auto"/>
                        <w:bottom w:val="none" w:sz="0" w:space="0" w:color="auto"/>
                        <w:right w:val="none" w:sz="0" w:space="0" w:color="auto"/>
                      </w:divBdr>
                    </w:div>
                  </w:divsChild>
                </w:div>
                <w:div w:id="100689904">
                  <w:marLeft w:val="0"/>
                  <w:marRight w:val="0"/>
                  <w:marTop w:val="0"/>
                  <w:marBottom w:val="0"/>
                  <w:divBdr>
                    <w:top w:val="single" w:sz="2" w:space="1" w:color="FFFFFF"/>
                    <w:left w:val="single" w:sz="2" w:space="12" w:color="FFFFFF"/>
                    <w:bottom w:val="single" w:sz="2" w:space="1" w:color="FFFFFF"/>
                    <w:right w:val="single" w:sz="2" w:space="4" w:color="FFFFFF"/>
                  </w:divBdr>
                  <w:divsChild>
                    <w:div w:id="81144905">
                      <w:marLeft w:val="0"/>
                      <w:marRight w:val="0"/>
                      <w:marTop w:val="0"/>
                      <w:marBottom w:val="0"/>
                      <w:divBdr>
                        <w:top w:val="none" w:sz="0" w:space="0" w:color="auto"/>
                        <w:left w:val="none" w:sz="0" w:space="0" w:color="auto"/>
                        <w:bottom w:val="none" w:sz="0" w:space="0" w:color="auto"/>
                        <w:right w:val="none" w:sz="0" w:space="0" w:color="auto"/>
                      </w:divBdr>
                    </w:div>
                  </w:divsChild>
                </w:div>
                <w:div w:id="392702819">
                  <w:marLeft w:val="0"/>
                  <w:marRight w:val="0"/>
                  <w:marTop w:val="0"/>
                  <w:marBottom w:val="0"/>
                  <w:divBdr>
                    <w:top w:val="single" w:sz="2" w:space="1" w:color="FFFFFF"/>
                    <w:left w:val="single" w:sz="2" w:space="12" w:color="FFFFFF"/>
                    <w:bottom w:val="single" w:sz="2" w:space="1" w:color="FFFFFF"/>
                    <w:right w:val="single" w:sz="2" w:space="4" w:color="FFFFFF"/>
                  </w:divBdr>
                  <w:divsChild>
                    <w:div w:id="403068050">
                      <w:marLeft w:val="0"/>
                      <w:marRight w:val="0"/>
                      <w:marTop w:val="0"/>
                      <w:marBottom w:val="0"/>
                      <w:divBdr>
                        <w:top w:val="none" w:sz="0" w:space="0" w:color="auto"/>
                        <w:left w:val="none" w:sz="0" w:space="0" w:color="auto"/>
                        <w:bottom w:val="none" w:sz="0" w:space="0" w:color="auto"/>
                        <w:right w:val="none" w:sz="0" w:space="0" w:color="auto"/>
                      </w:divBdr>
                    </w:div>
                  </w:divsChild>
                </w:div>
                <w:div w:id="1148405154">
                  <w:marLeft w:val="0"/>
                  <w:marRight w:val="0"/>
                  <w:marTop w:val="0"/>
                  <w:marBottom w:val="0"/>
                  <w:divBdr>
                    <w:top w:val="single" w:sz="2" w:space="1" w:color="FFFFFF"/>
                    <w:left w:val="single" w:sz="2" w:space="12" w:color="FFFFFF"/>
                    <w:bottom w:val="single" w:sz="2" w:space="1" w:color="FFFFFF"/>
                    <w:right w:val="single" w:sz="2" w:space="4" w:color="FFFFFF"/>
                  </w:divBdr>
                  <w:divsChild>
                    <w:div w:id="173539653">
                      <w:marLeft w:val="0"/>
                      <w:marRight w:val="0"/>
                      <w:marTop w:val="0"/>
                      <w:marBottom w:val="0"/>
                      <w:divBdr>
                        <w:top w:val="none" w:sz="0" w:space="0" w:color="auto"/>
                        <w:left w:val="none" w:sz="0" w:space="0" w:color="auto"/>
                        <w:bottom w:val="none" w:sz="0" w:space="0" w:color="auto"/>
                        <w:right w:val="none" w:sz="0" w:space="0" w:color="auto"/>
                      </w:divBdr>
                    </w:div>
                  </w:divsChild>
                </w:div>
                <w:div w:id="943615596">
                  <w:marLeft w:val="0"/>
                  <w:marRight w:val="0"/>
                  <w:marTop w:val="0"/>
                  <w:marBottom w:val="0"/>
                  <w:divBdr>
                    <w:top w:val="single" w:sz="2" w:space="1" w:color="FFFFFF"/>
                    <w:left w:val="single" w:sz="2" w:space="12" w:color="FFFFFF"/>
                    <w:bottom w:val="single" w:sz="2" w:space="1" w:color="FFFFFF"/>
                    <w:right w:val="single" w:sz="2" w:space="4" w:color="FFFFFF"/>
                  </w:divBdr>
                  <w:divsChild>
                    <w:div w:id="2111317726">
                      <w:marLeft w:val="0"/>
                      <w:marRight w:val="0"/>
                      <w:marTop w:val="0"/>
                      <w:marBottom w:val="0"/>
                      <w:divBdr>
                        <w:top w:val="none" w:sz="0" w:space="0" w:color="auto"/>
                        <w:left w:val="none" w:sz="0" w:space="0" w:color="auto"/>
                        <w:bottom w:val="none" w:sz="0" w:space="0" w:color="auto"/>
                        <w:right w:val="none" w:sz="0" w:space="0" w:color="auto"/>
                      </w:divBdr>
                    </w:div>
                  </w:divsChild>
                </w:div>
                <w:div w:id="1113480724">
                  <w:marLeft w:val="0"/>
                  <w:marRight w:val="0"/>
                  <w:marTop w:val="0"/>
                  <w:marBottom w:val="0"/>
                  <w:divBdr>
                    <w:top w:val="single" w:sz="2" w:space="1" w:color="FFFFFF"/>
                    <w:left w:val="single" w:sz="2" w:space="12" w:color="FFFFFF"/>
                    <w:bottom w:val="single" w:sz="2" w:space="1" w:color="FFFFFF"/>
                    <w:right w:val="single" w:sz="2" w:space="4" w:color="FFFFFF"/>
                  </w:divBdr>
                  <w:divsChild>
                    <w:div w:id="1048796995">
                      <w:marLeft w:val="0"/>
                      <w:marRight w:val="0"/>
                      <w:marTop w:val="0"/>
                      <w:marBottom w:val="0"/>
                      <w:divBdr>
                        <w:top w:val="none" w:sz="0" w:space="0" w:color="auto"/>
                        <w:left w:val="none" w:sz="0" w:space="0" w:color="auto"/>
                        <w:bottom w:val="none" w:sz="0" w:space="0" w:color="auto"/>
                        <w:right w:val="none" w:sz="0" w:space="0" w:color="auto"/>
                      </w:divBdr>
                    </w:div>
                  </w:divsChild>
                </w:div>
                <w:div w:id="677850693">
                  <w:marLeft w:val="0"/>
                  <w:marRight w:val="0"/>
                  <w:marTop w:val="0"/>
                  <w:marBottom w:val="0"/>
                  <w:divBdr>
                    <w:top w:val="single" w:sz="2" w:space="1" w:color="FFFFFF"/>
                    <w:left w:val="single" w:sz="2" w:space="12" w:color="FFFFFF"/>
                    <w:bottom w:val="single" w:sz="2" w:space="1" w:color="FFFFFF"/>
                    <w:right w:val="single" w:sz="2" w:space="4" w:color="FFFFFF"/>
                  </w:divBdr>
                  <w:divsChild>
                    <w:div w:id="1291322820">
                      <w:marLeft w:val="0"/>
                      <w:marRight w:val="0"/>
                      <w:marTop w:val="0"/>
                      <w:marBottom w:val="0"/>
                      <w:divBdr>
                        <w:top w:val="none" w:sz="0" w:space="0" w:color="auto"/>
                        <w:left w:val="none" w:sz="0" w:space="0" w:color="auto"/>
                        <w:bottom w:val="none" w:sz="0" w:space="0" w:color="auto"/>
                        <w:right w:val="none" w:sz="0" w:space="0" w:color="auto"/>
                      </w:divBdr>
                    </w:div>
                  </w:divsChild>
                </w:div>
                <w:div w:id="522785252">
                  <w:marLeft w:val="0"/>
                  <w:marRight w:val="0"/>
                  <w:marTop w:val="0"/>
                  <w:marBottom w:val="0"/>
                  <w:divBdr>
                    <w:top w:val="single" w:sz="2" w:space="1" w:color="FFFFFF"/>
                    <w:left w:val="single" w:sz="2" w:space="12" w:color="FFFFFF"/>
                    <w:bottom w:val="single" w:sz="2" w:space="1" w:color="FFFFFF"/>
                    <w:right w:val="single" w:sz="2" w:space="4" w:color="FFFFFF"/>
                  </w:divBdr>
                  <w:divsChild>
                    <w:div w:id="716321653">
                      <w:marLeft w:val="0"/>
                      <w:marRight w:val="0"/>
                      <w:marTop w:val="0"/>
                      <w:marBottom w:val="0"/>
                      <w:divBdr>
                        <w:top w:val="none" w:sz="0" w:space="0" w:color="auto"/>
                        <w:left w:val="none" w:sz="0" w:space="0" w:color="auto"/>
                        <w:bottom w:val="none" w:sz="0" w:space="0" w:color="auto"/>
                        <w:right w:val="none" w:sz="0" w:space="0" w:color="auto"/>
                      </w:divBdr>
                    </w:div>
                  </w:divsChild>
                </w:div>
                <w:div w:id="2169137">
                  <w:marLeft w:val="0"/>
                  <w:marRight w:val="0"/>
                  <w:marTop w:val="0"/>
                  <w:marBottom w:val="0"/>
                  <w:divBdr>
                    <w:top w:val="single" w:sz="2" w:space="1" w:color="FFFFFF"/>
                    <w:left w:val="single" w:sz="2" w:space="12" w:color="FFFFFF"/>
                    <w:bottom w:val="single" w:sz="2" w:space="1" w:color="FFFFFF"/>
                    <w:right w:val="single" w:sz="2" w:space="4" w:color="FFFFFF"/>
                  </w:divBdr>
                  <w:divsChild>
                    <w:div w:id="1633713601">
                      <w:marLeft w:val="0"/>
                      <w:marRight w:val="0"/>
                      <w:marTop w:val="0"/>
                      <w:marBottom w:val="0"/>
                      <w:divBdr>
                        <w:top w:val="none" w:sz="0" w:space="0" w:color="auto"/>
                        <w:left w:val="none" w:sz="0" w:space="0" w:color="auto"/>
                        <w:bottom w:val="none" w:sz="0" w:space="0" w:color="auto"/>
                        <w:right w:val="none" w:sz="0" w:space="0" w:color="auto"/>
                      </w:divBdr>
                    </w:div>
                  </w:divsChild>
                </w:div>
                <w:div w:id="777337816">
                  <w:marLeft w:val="0"/>
                  <w:marRight w:val="0"/>
                  <w:marTop w:val="0"/>
                  <w:marBottom w:val="0"/>
                  <w:divBdr>
                    <w:top w:val="single" w:sz="2" w:space="1" w:color="FFFFFF"/>
                    <w:left w:val="single" w:sz="2" w:space="12" w:color="FFFFFF"/>
                    <w:bottom w:val="single" w:sz="2" w:space="1" w:color="FFFFFF"/>
                    <w:right w:val="single" w:sz="2" w:space="4" w:color="FFFFFF"/>
                  </w:divBdr>
                  <w:divsChild>
                    <w:div w:id="1827554493">
                      <w:marLeft w:val="0"/>
                      <w:marRight w:val="0"/>
                      <w:marTop w:val="0"/>
                      <w:marBottom w:val="0"/>
                      <w:divBdr>
                        <w:top w:val="none" w:sz="0" w:space="0" w:color="auto"/>
                        <w:left w:val="none" w:sz="0" w:space="0" w:color="auto"/>
                        <w:bottom w:val="none" w:sz="0" w:space="0" w:color="auto"/>
                        <w:right w:val="none" w:sz="0" w:space="0" w:color="auto"/>
                      </w:divBdr>
                    </w:div>
                  </w:divsChild>
                </w:div>
                <w:div w:id="242034257">
                  <w:marLeft w:val="0"/>
                  <w:marRight w:val="0"/>
                  <w:marTop w:val="0"/>
                  <w:marBottom w:val="0"/>
                  <w:divBdr>
                    <w:top w:val="single" w:sz="2" w:space="1" w:color="FFFFFF"/>
                    <w:left w:val="single" w:sz="2" w:space="12" w:color="FFFFFF"/>
                    <w:bottom w:val="single" w:sz="2" w:space="1" w:color="FFFFFF"/>
                    <w:right w:val="single" w:sz="2" w:space="4" w:color="FFFFFF"/>
                  </w:divBdr>
                  <w:divsChild>
                    <w:div w:id="1500120355">
                      <w:marLeft w:val="0"/>
                      <w:marRight w:val="0"/>
                      <w:marTop w:val="0"/>
                      <w:marBottom w:val="0"/>
                      <w:divBdr>
                        <w:top w:val="none" w:sz="0" w:space="0" w:color="auto"/>
                        <w:left w:val="none" w:sz="0" w:space="0" w:color="auto"/>
                        <w:bottom w:val="none" w:sz="0" w:space="0" w:color="auto"/>
                        <w:right w:val="none" w:sz="0" w:space="0" w:color="auto"/>
                      </w:divBdr>
                    </w:div>
                  </w:divsChild>
                </w:div>
                <w:div w:id="1874420786">
                  <w:marLeft w:val="0"/>
                  <w:marRight w:val="0"/>
                  <w:marTop w:val="0"/>
                  <w:marBottom w:val="0"/>
                  <w:divBdr>
                    <w:top w:val="single" w:sz="2" w:space="1" w:color="FFFFFF"/>
                    <w:left w:val="single" w:sz="2" w:space="12" w:color="FFFFFF"/>
                    <w:bottom w:val="single" w:sz="2" w:space="1" w:color="FFFFFF"/>
                    <w:right w:val="single" w:sz="2" w:space="4" w:color="FFFFFF"/>
                  </w:divBdr>
                  <w:divsChild>
                    <w:div w:id="2056929334">
                      <w:marLeft w:val="0"/>
                      <w:marRight w:val="0"/>
                      <w:marTop w:val="0"/>
                      <w:marBottom w:val="0"/>
                      <w:divBdr>
                        <w:top w:val="none" w:sz="0" w:space="0" w:color="auto"/>
                        <w:left w:val="none" w:sz="0" w:space="0" w:color="auto"/>
                        <w:bottom w:val="none" w:sz="0" w:space="0" w:color="auto"/>
                        <w:right w:val="none" w:sz="0" w:space="0" w:color="auto"/>
                      </w:divBdr>
                    </w:div>
                  </w:divsChild>
                </w:div>
                <w:div w:id="898831160">
                  <w:marLeft w:val="0"/>
                  <w:marRight w:val="0"/>
                  <w:marTop w:val="0"/>
                  <w:marBottom w:val="0"/>
                  <w:divBdr>
                    <w:top w:val="single" w:sz="2" w:space="1" w:color="FFFFFF"/>
                    <w:left w:val="single" w:sz="2" w:space="12" w:color="FFFFFF"/>
                    <w:bottom w:val="single" w:sz="2" w:space="1" w:color="FFFFFF"/>
                    <w:right w:val="single" w:sz="2" w:space="4" w:color="FFFFFF"/>
                  </w:divBdr>
                  <w:divsChild>
                    <w:div w:id="181406302">
                      <w:marLeft w:val="0"/>
                      <w:marRight w:val="0"/>
                      <w:marTop w:val="0"/>
                      <w:marBottom w:val="0"/>
                      <w:divBdr>
                        <w:top w:val="none" w:sz="0" w:space="0" w:color="auto"/>
                        <w:left w:val="none" w:sz="0" w:space="0" w:color="auto"/>
                        <w:bottom w:val="none" w:sz="0" w:space="0" w:color="auto"/>
                        <w:right w:val="none" w:sz="0" w:space="0" w:color="auto"/>
                      </w:divBdr>
                    </w:div>
                  </w:divsChild>
                </w:div>
                <w:div w:id="1335262141">
                  <w:marLeft w:val="0"/>
                  <w:marRight w:val="0"/>
                  <w:marTop w:val="0"/>
                  <w:marBottom w:val="0"/>
                  <w:divBdr>
                    <w:top w:val="single" w:sz="2" w:space="1" w:color="FFFFFF"/>
                    <w:left w:val="single" w:sz="2" w:space="12" w:color="FFFFFF"/>
                    <w:bottom w:val="single" w:sz="2" w:space="1" w:color="FFFFFF"/>
                    <w:right w:val="single" w:sz="2" w:space="4" w:color="FFFFFF"/>
                  </w:divBdr>
                  <w:divsChild>
                    <w:div w:id="1178810451">
                      <w:marLeft w:val="0"/>
                      <w:marRight w:val="0"/>
                      <w:marTop w:val="0"/>
                      <w:marBottom w:val="0"/>
                      <w:divBdr>
                        <w:top w:val="none" w:sz="0" w:space="0" w:color="auto"/>
                        <w:left w:val="none" w:sz="0" w:space="0" w:color="auto"/>
                        <w:bottom w:val="none" w:sz="0" w:space="0" w:color="auto"/>
                        <w:right w:val="none" w:sz="0" w:space="0" w:color="auto"/>
                      </w:divBdr>
                    </w:div>
                  </w:divsChild>
                </w:div>
                <w:div w:id="750395513">
                  <w:marLeft w:val="0"/>
                  <w:marRight w:val="0"/>
                  <w:marTop w:val="0"/>
                  <w:marBottom w:val="0"/>
                  <w:divBdr>
                    <w:top w:val="single" w:sz="2" w:space="1" w:color="FFFFFF"/>
                    <w:left w:val="single" w:sz="2" w:space="12" w:color="FFFFFF"/>
                    <w:bottom w:val="single" w:sz="2" w:space="1" w:color="FFFFFF"/>
                    <w:right w:val="single" w:sz="2" w:space="4" w:color="FFFFFF"/>
                  </w:divBdr>
                  <w:divsChild>
                    <w:div w:id="808592564">
                      <w:marLeft w:val="0"/>
                      <w:marRight w:val="0"/>
                      <w:marTop w:val="0"/>
                      <w:marBottom w:val="0"/>
                      <w:divBdr>
                        <w:top w:val="none" w:sz="0" w:space="0" w:color="auto"/>
                        <w:left w:val="none" w:sz="0" w:space="0" w:color="auto"/>
                        <w:bottom w:val="none" w:sz="0" w:space="0" w:color="auto"/>
                        <w:right w:val="none" w:sz="0" w:space="0" w:color="auto"/>
                      </w:divBdr>
                    </w:div>
                  </w:divsChild>
                </w:div>
                <w:div w:id="297877394">
                  <w:marLeft w:val="0"/>
                  <w:marRight w:val="0"/>
                  <w:marTop w:val="0"/>
                  <w:marBottom w:val="0"/>
                  <w:divBdr>
                    <w:top w:val="single" w:sz="2" w:space="1" w:color="FFFFFF"/>
                    <w:left w:val="single" w:sz="2" w:space="12" w:color="FFFFFF"/>
                    <w:bottom w:val="single" w:sz="2" w:space="1" w:color="FFFFFF"/>
                    <w:right w:val="single" w:sz="2" w:space="4" w:color="FFFFFF"/>
                  </w:divBdr>
                  <w:divsChild>
                    <w:div w:id="1198742551">
                      <w:marLeft w:val="0"/>
                      <w:marRight w:val="0"/>
                      <w:marTop w:val="0"/>
                      <w:marBottom w:val="0"/>
                      <w:divBdr>
                        <w:top w:val="none" w:sz="0" w:space="0" w:color="auto"/>
                        <w:left w:val="none" w:sz="0" w:space="0" w:color="auto"/>
                        <w:bottom w:val="none" w:sz="0" w:space="0" w:color="auto"/>
                        <w:right w:val="none" w:sz="0" w:space="0" w:color="auto"/>
                      </w:divBdr>
                    </w:div>
                  </w:divsChild>
                </w:div>
                <w:div w:id="1448547659">
                  <w:marLeft w:val="0"/>
                  <w:marRight w:val="0"/>
                  <w:marTop w:val="0"/>
                  <w:marBottom w:val="0"/>
                  <w:divBdr>
                    <w:top w:val="single" w:sz="2" w:space="1" w:color="FFFFFF"/>
                    <w:left w:val="single" w:sz="2" w:space="12" w:color="FFFFFF"/>
                    <w:bottom w:val="single" w:sz="2" w:space="1" w:color="FFFFFF"/>
                    <w:right w:val="single" w:sz="2" w:space="4" w:color="FFFFFF"/>
                  </w:divBdr>
                  <w:divsChild>
                    <w:div w:id="1335260367">
                      <w:marLeft w:val="0"/>
                      <w:marRight w:val="0"/>
                      <w:marTop w:val="0"/>
                      <w:marBottom w:val="0"/>
                      <w:divBdr>
                        <w:top w:val="none" w:sz="0" w:space="0" w:color="auto"/>
                        <w:left w:val="none" w:sz="0" w:space="0" w:color="auto"/>
                        <w:bottom w:val="none" w:sz="0" w:space="0" w:color="auto"/>
                        <w:right w:val="none" w:sz="0" w:space="0" w:color="auto"/>
                      </w:divBdr>
                    </w:div>
                  </w:divsChild>
                </w:div>
                <w:div w:id="540477172">
                  <w:marLeft w:val="0"/>
                  <w:marRight w:val="0"/>
                  <w:marTop w:val="0"/>
                  <w:marBottom w:val="0"/>
                  <w:divBdr>
                    <w:top w:val="single" w:sz="2" w:space="1" w:color="FFFFFF"/>
                    <w:left w:val="single" w:sz="2" w:space="12" w:color="FFFFFF"/>
                    <w:bottom w:val="single" w:sz="2" w:space="1" w:color="FFFFFF"/>
                    <w:right w:val="single" w:sz="2" w:space="4" w:color="FFFFFF"/>
                  </w:divBdr>
                  <w:divsChild>
                    <w:div w:id="1633368312">
                      <w:marLeft w:val="0"/>
                      <w:marRight w:val="0"/>
                      <w:marTop w:val="0"/>
                      <w:marBottom w:val="0"/>
                      <w:divBdr>
                        <w:top w:val="none" w:sz="0" w:space="0" w:color="auto"/>
                        <w:left w:val="none" w:sz="0" w:space="0" w:color="auto"/>
                        <w:bottom w:val="none" w:sz="0" w:space="0" w:color="auto"/>
                        <w:right w:val="none" w:sz="0" w:space="0" w:color="auto"/>
                      </w:divBdr>
                    </w:div>
                  </w:divsChild>
                </w:div>
                <w:div w:id="1147815687">
                  <w:marLeft w:val="0"/>
                  <w:marRight w:val="0"/>
                  <w:marTop w:val="0"/>
                  <w:marBottom w:val="0"/>
                  <w:divBdr>
                    <w:top w:val="single" w:sz="2" w:space="1" w:color="FFFFFF"/>
                    <w:left w:val="single" w:sz="2" w:space="12" w:color="FFFFFF"/>
                    <w:bottom w:val="single" w:sz="2" w:space="1" w:color="FFFFFF"/>
                    <w:right w:val="single" w:sz="2" w:space="4" w:color="FFFFFF"/>
                  </w:divBdr>
                  <w:divsChild>
                    <w:div w:id="1330447228">
                      <w:marLeft w:val="0"/>
                      <w:marRight w:val="0"/>
                      <w:marTop w:val="0"/>
                      <w:marBottom w:val="0"/>
                      <w:divBdr>
                        <w:top w:val="none" w:sz="0" w:space="0" w:color="auto"/>
                        <w:left w:val="none" w:sz="0" w:space="0" w:color="auto"/>
                        <w:bottom w:val="none" w:sz="0" w:space="0" w:color="auto"/>
                        <w:right w:val="none" w:sz="0" w:space="0" w:color="auto"/>
                      </w:divBdr>
                    </w:div>
                  </w:divsChild>
                </w:div>
                <w:div w:id="1957370674">
                  <w:marLeft w:val="0"/>
                  <w:marRight w:val="0"/>
                  <w:marTop w:val="0"/>
                  <w:marBottom w:val="0"/>
                  <w:divBdr>
                    <w:top w:val="single" w:sz="2" w:space="1" w:color="FFFFFF"/>
                    <w:left w:val="single" w:sz="2" w:space="12" w:color="FFFFFF"/>
                    <w:bottom w:val="single" w:sz="2" w:space="1" w:color="FFFFFF"/>
                    <w:right w:val="single" w:sz="2" w:space="4" w:color="FFFFFF"/>
                  </w:divBdr>
                  <w:divsChild>
                    <w:div w:id="2103211536">
                      <w:marLeft w:val="0"/>
                      <w:marRight w:val="0"/>
                      <w:marTop w:val="0"/>
                      <w:marBottom w:val="0"/>
                      <w:divBdr>
                        <w:top w:val="none" w:sz="0" w:space="0" w:color="auto"/>
                        <w:left w:val="none" w:sz="0" w:space="0" w:color="auto"/>
                        <w:bottom w:val="none" w:sz="0" w:space="0" w:color="auto"/>
                        <w:right w:val="none" w:sz="0" w:space="0" w:color="auto"/>
                      </w:divBdr>
                    </w:div>
                  </w:divsChild>
                </w:div>
                <w:div w:id="858928126">
                  <w:marLeft w:val="0"/>
                  <w:marRight w:val="0"/>
                  <w:marTop w:val="0"/>
                  <w:marBottom w:val="0"/>
                  <w:divBdr>
                    <w:top w:val="single" w:sz="2" w:space="1" w:color="FFFFFF"/>
                    <w:left w:val="single" w:sz="2" w:space="12" w:color="FFFFFF"/>
                    <w:bottom w:val="single" w:sz="2" w:space="1" w:color="FFFFFF"/>
                    <w:right w:val="single" w:sz="2" w:space="4" w:color="FFFFFF"/>
                  </w:divBdr>
                  <w:divsChild>
                    <w:div w:id="1527523512">
                      <w:marLeft w:val="0"/>
                      <w:marRight w:val="0"/>
                      <w:marTop w:val="0"/>
                      <w:marBottom w:val="0"/>
                      <w:divBdr>
                        <w:top w:val="none" w:sz="0" w:space="0" w:color="auto"/>
                        <w:left w:val="none" w:sz="0" w:space="0" w:color="auto"/>
                        <w:bottom w:val="none" w:sz="0" w:space="0" w:color="auto"/>
                        <w:right w:val="none" w:sz="0" w:space="0" w:color="auto"/>
                      </w:divBdr>
                    </w:div>
                  </w:divsChild>
                </w:div>
                <w:div w:id="1043359417">
                  <w:marLeft w:val="0"/>
                  <w:marRight w:val="0"/>
                  <w:marTop w:val="0"/>
                  <w:marBottom w:val="0"/>
                  <w:divBdr>
                    <w:top w:val="single" w:sz="2" w:space="1" w:color="FFFFFF"/>
                    <w:left w:val="single" w:sz="2" w:space="12" w:color="FFFFFF"/>
                    <w:bottom w:val="single" w:sz="2" w:space="1" w:color="FFFFFF"/>
                    <w:right w:val="single" w:sz="2" w:space="4" w:color="FFFFFF"/>
                  </w:divBdr>
                  <w:divsChild>
                    <w:div w:id="1092582967">
                      <w:marLeft w:val="0"/>
                      <w:marRight w:val="0"/>
                      <w:marTop w:val="0"/>
                      <w:marBottom w:val="0"/>
                      <w:divBdr>
                        <w:top w:val="none" w:sz="0" w:space="0" w:color="auto"/>
                        <w:left w:val="none" w:sz="0" w:space="0" w:color="auto"/>
                        <w:bottom w:val="none" w:sz="0" w:space="0" w:color="auto"/>
                        <w:right w:val="none" w:sz="0" w:space="0" w:color="auto"/>
                      </w:divBdr>
                    </w:div>
                  </w:divsChild>
                </w:div>
                <w:div w:id="514342860">
                  <w:marLeft w:val="0"/>
                  <w:marRight w:val="0"/>
                  <w:marTop w:val="0"/>
                  <w:marBottom w:val="0"/>
                  <w:divBdr>
                    <w:top w:val="single" w:sz="2" w:space="1" w:color="FFFFFF"/>
                    <w:left w:val="single" w:sz="2" w:space="12" w:color="FFFFFF"/>
                    <w:bottom w:val="single" w:sz="2" w:space="1" w:color="FFFFFF"/>
                    <w:right w:val="single" w:sz="2" w:space="4" w:color="FFFFFF"/>
                  </w:divBdr>
                  <w:divsChild>
                    <w:div w:id="2075815704">
                      <w:marLeft w:val="0"/>
                      <w:marRight w:val="0"/>
                      <w:marTop w:val="0"/>
                      <w:marBottom w:val="0"/>
                      <w:divBdr>
                        <w:top w:val="none" w:sz="0" w:space="0" w:color="auto"/>
                        <w:left w:val="none" w:sz="0" w:space="0" w:color="auto"/>
                        <w:bottom w:val="none" w:sz="0" w:space="0" w:color="auto"/>
                        <w:right w:val="none" w:sz="0" w:space="0" w:color="auto"/>
                      </w:divBdr>
                    </w:div>
                  </w:divsChild>
                </w:div>
                <w:div w:id="1030105666">
                  <w:marLeft w:val="0"/>
                  <w:marRight w:val="0"/>
                  <w:marTop w:val="0"/>
                  <w:marBottom w:val="0"/>
                  <w:divBdr>
                    <w:top w:val="single" w:sz="2" w:space="1" w:color="FFFFFF"/>
                    <w:left w:val="single" w:sz="2" w:space="12" w:color="FFFFFF"/>
                    <w:bottom w:val="single" w:sz="2" w:space="1" w:color="FFFFFF"/>
                    <w:right w:val="single" w:sz="2" w:space="4" w:color="FFFFFF"/>
                  </w:divBdr>
                  <w:divsChild>
                    <w:div w:id="16781625">
                      <w:marLeft w:val="0"/>
                      <w:marRight w:val="0"/>
                      <w:marTop w:val="0"/>
                      <w:marBottom w:val="0"/>
                      <w:divBdr>
                        <w:top w:val="none" w:sz="0" w:space="0" w:color="auto"/>
                        <w:left w:val="none" w:sz="0" w:space="0" w:color="auto"/>
                        <w:bottom w:val="none" w:sz="0" w:space="0" w:color="auto"/>
                        <w:right w:val="none" w:sz="0" w:space="0" w:color="auto"/>
                      </w:divBdr>
                    </w:div>
                  </w:divsChild>
                </w:div>
                <w:div w:id="244726601">
                  <w:marLeft w:val="0"/>
                  <w:marRight w:val="0"/>
                  <w:marTop w:val="0"/>
                  <w:marBottom w:val="0"/>
                  <w:divBdr>
                    <w:top w:val="single" w:sz="2" w:space="1" w:color="FFFFFF"/>
                    <w:left w:val="single" w:sz="2" w:space="12" w:color="FFFFFF"/>
                    <w:bottom w:val="single" w:sz="2" w:space="1" w:color="FFFFFF"/>
                    <w:right w:val="single" w:sz="2" w:space="4" w:color="FFFFFF"/>
                  </w:divBdr>
                  <w:divsChild>
                    <w:div w:id="1228414822">
                      <w:marLeft w:val="0"/>
                      <w:marRight w:val="0"/>
                      <w:marTop w:val="0"/>
                      <w:marBottom w:val="0"/>
                      <w:divBdr>
                        <w:top w:val="none" w:sz="0" w:space="0" w:color="auto"/>
                        <w:left w:val="none" w:sz="0" w:space="0" w:color="auto"/>
                        <w:bottom w:val="none" w:sz="0" w:space="0" w:color="auto"/>
                        <w:right w:val="none" w:sz="0" w:space="0" w:color="auto"/>
                      </w:divBdr>
                    </w:div>
                  </w:divsChild>
                </w:div>
                <w:div w:id="1351836317">
                  <w:marLeft w:val="0"/>
                  <w:marRight w:val="0"/>
                  <w:marTop w:val="0"/>
                  <w:marBottom w:val="0"/>
                  <w:divBdr>
                    <w:top w:val="single" w:sz="2" w:space="1" w:color="FFFFFF"/>
                    <w:left w:val="single" w:sz="2" w:space="12" w:color="FFFFFF"/>
                    <w:bottom w:val="single" w:sz="2" w:space="1" w:color="FFFFFF"/>
                    <w:right w:val="single" w:sz="2" w:space="4" w:color="FFFFFF"/>
                  </w:divBdr>
                  <w:divsChild>
                    <w:div w:id="2122072054">
                      <w:marLeft w:val="0"/>
                      <w:marRight w:val="0"/>
                      <w:marTop w:val="0"/>
                      <w:marBottom w:val="0"/>
                      <w:divBdr>
                        <w:top w:val="none" w:sz="0" w:space="0" w:color="auto"/>
                        <w:left w:val="none" w:sz="0" w:space="0" w:color="auto"/>
                        <w:bottom w:val="none" w:sz="0" w:space="0" w:color="auto"/>
                        <w:right w:val="none" w:sz="0" w:space="0" w:color="auto"/>
                      </w:divBdr>
                    </w:div>
                  </w:divsChild>
                </w:div>
                <w:div w:id="55053025">
                  <w:marLeft w:val="0"/>
                  <w:marRight w:val="0"/>
                  <w:marTop w:val="0"/>
                  <w:marBottom w:val="0"/>
                  <w:divBdr>
                    <w:top w:val="single" w:sz="2" w:space="1" w:color="FFFFFF"/>
                    <w:left w:val="single" w:sz="2" w:space="12" w:color="FFFFFF"/>
                    <w:bottom w:val="single" w:sz="2" w:space="1" w:color="FFFFFF"/>
                    <w:right w:val="single" w:sz="2" w:space="4" w:color="FFFFFF"/>
                  </w:divBdr>
                  <w:divsChild>
                    <w:div w:id="1206915907">
                      <w:marLeft w:val="0"/>
                      <w:marRight w:val="0"/>
                      <w:marTop w:val="0"/>
                      <w:marBottom w:val="0"/>
                      <w:divBdr>
                        <w:top w:val="none" w:sz="0" w:space="0" w:color="auto"/>
                        <w:left w:val="none" w:sz="0" w:space="0" w:color="auto"/>
                        <w:bottom w:val="none" w:sz="0" w:space="0" w:color="auto"/>
                        <w:right w:val="none" w:sz="0" w:space="0" w:color="auto"/>
                      </w:divBdr>
                    </w:div>
                  </w:divsChild>
                </w:div>
                <w:div w:id="2061661517">
                  <w:marLeft w:val="0"/>
                  <w:marRight w:val="0"/>
                  <w:marTop w:val="0"/>
                  <w:marBottom w:val="0"/>
                  <w:divBdr>
                    <w:top w:val="single" w:sz="2" w:space="1" w:color="FFFFFF"/>
                    <w:left w:val="single" w:sz="2" w:space="12" w:color="FFFFFF"/>
                    <w:bottom w:val="single" w:sz="2" w:space="1" w:color="FFFFFF"/>
                    <w:right w:val="single" w:sz="2" w:space="4" w:color="FFFFFF"/>
                  </w:divBdr>
                  <w:divsChild>
                    <w:div w:id="1942491681">
                      <w:marLeft w:val="0"/>
                      <w:marRight w:val="0"/>
                      <w:marTop w:val="0"/>
                      <w:marBottom w:val="0"/>
                      <w:divBdr>
                        <w:top w:val="none" w:sz="0" w:space="0" w:color="auto"/>
                        <w:left w:val="none" w:sz="0" w:space="0" w:color="auto"/>
                        <w:bottom w:val="none" w:sz="0" w:space="0" w:color="auto"/>
                        <w:right w:val="none" w:sz="0" w:space="0" w:color="auto"/>
                      </w:divBdr>
                    </w:div>
                  </w:divsChild>
                </w:div>
                <w:div w:id="1014453242">
                  <w:marLeft w:val="0"/>
                  <w:marRight w:val="0"/>
                  <w:marTop w:val="0"/>
                  <w:marBottom w:val="0"/>
                  <w:divBdr>
                    <w:top w:val="single" w:sz="2" w:space="1" w:color="FFFFFF"/>
                    <w:left w:val="single" w:sz="2" w:space="12" w:color="FFFFFF"/>
                    <w:bottom w:val="single" w:sz="2" w:space="1" w:color="FFFFFF"/>
                    <w:right w:val="single" w:sz="2" w:space="4" w:color="FFFFFF"/>
                  </w:divBdr>
                  <w:divsChild>
                    <w:div w:id="1082482362">
                      <w:marLeft w:val="0"/>
                      <w:marRight w:val="0"/>
                      <w:marTop w:val="0"/>
                      <w:marBottom w:val="0"/>
                      <w:divBdr>
                        <w:top w:val="none" w:sz="0" w:space="0" w:color="auto"/>
                        <w:left w:val="none" w:sz="0" w:space="0" w:color="auto"/>
                        <w:bottom w:val="none" w:sz="0" w:space="0" w:color="auto"/>
                        <w:right w:val="none" w:sz="0" w:space="0" w:color="auto"/>
                      </w:divBdr>
                    </w:div>
                  </w:divsChild>
                </w:div>
                <w:div w:id="348793681">
                  <w:marLeft w:val="0"/>
                  <w:marRight w:val="0"/>
                  <w:marTop w:val="0"/>
                  <w:marBottom w:val="0"/>
                  <w:divBdr>
                    <w:top w:val="single" w:sz="2" w:space="1" w:color="FFFFFF"/>
                    <w:left w:val="single" w:sz="2" w:space="12" w:color="FFFFFF"/>
                    <w:bottom w:val="single" w:sz="2" w:space="1" w:color="FFFFFF"/>
                    <w:right w:val="single" w:sz="2" w:space="4" w:color="FFFFFF"/>
                  </w:divBdr>
                  <w:divsChild>
                    <w:div w:id="1132480204">
                      <w:marLeft w:val="0"/>
                      <w:marRight w:val="0"/>
                      <w:marTop w:val="0"/>
                      <w:marBottom w:val="0"/>
                      <w:divBdr>
                        <w:top w:val="none" w:sz="0" w:space="0" w:color="auto"/>
                        <w:left w:val="none" w:sz="0" w:space="0" w:color="auto"/>
                        <w:bottom w:val="none" w:sz="0" w:space="0" w:color="auto"/>
                        <w:right w:val="none" w:sz="0" w:space="0" w:color="auto"/>
                      </w:divBdr>
                    </w:div>
                  </w:divsChild>
                </w:div>
                <w:div w:id="1781112">
                  <w:marLeft w:val="0"/>
                  <w:marRight w:val="0"/>
                  <w:marTop w:val="0"/>
                  <w:marBottom w:val="0"/>
                  <w:divBdr>
                    <w:top w:val="single" w:sz="2" w:space="1" w:color="FFFFFF"/>
                    <w:left w:val="single" w:sz="2" w:space="12" w:color="FFFFFF"/>
                    <w:bottom w:val="single" w:sz="2" w:space="1" w:color="FFFFFF"/>
                    <w:right w:val="single" w:sz="2" w:space="4" w:color="FFFFFF"/>
                  </w:divBdr>
                  <w:divsChild>
                    <w:div w:id="1263538110">
                      <w:marLeft w:val="0"/>
                      <w:marRight w:val="0"/>
                      <w:marTop w:val="0"/>
                      <w:marBottom w:val="0"/>
                      <w:divBdr>
                        <w:top w:val="none" w:sz="0" w:space="0" w:color="auto"/>
                        <w:left w:val="none" w:sz="0" w:space="0" w:color="auto"/>
                        <w:bottom w:val="none" w:sz="0" w:space="0" w:color="auto"/>
                        <w:right w:val="none" w:sz="0" w:space="0" w:color="auto"/>
                      </w:divBdr>
                    </w:div>
                  </w:divsChild>
                </w:div>
                <w:div w:id="2094664563">
                  <w:marLeft w:val="0"/>
                  <w:marRight w:val="0"/>
                  <w:marTop w:val="0"/>
                  <w:marBottom w:val="0"/>
                  <w:divBdr>
                    <w:top w:val="single" w:sz="2" w:space="1" w:color="FFFFFF"/>
                    <w:left w:val="single" w:sz="2" w:space="12" w:color="FFFFFF"/>
                    <w:bottom w:val="single" w:sz="2" w:space="1" w:color="FFFFFF"/>
                    <w:right w:val="single" w:sz="2" w:space="4" w:color="FFFFFF"/>
                  </w:divBdr>
                  <w:divsChild>
                    <w:div w:id="1947737086">
                      <w:marLeft w:val="0"/>
                      <w:marRight w:val="0"/>
                      <w:marTop w:val="0"/>
                      <w:marBottom w:val="0"/>
                      <w:divBdr>
                        <w:top w:val="none" w:sz="0" w:space="0" w:color="auto"/>
                        <w:left w:val="none" w:sz="0" w:space="0" w:color="auto"/>
                        <w:bottom w:val="none" w:sz="0" w:space="0" w:color="auto"/>
                        <w:right w:val="none" w:sz="0" w:space="0" w:color="auto"/>
                      </w:divBdr>
                    </w:div>
                  </w:divsChild>
                </w:div>
                <w:div w:id="1398942497">
                  <w:marLeft w:val="0"/>
                  <w:marRight w:val="0"/>
                  <w:marTop w:val="0"/>
                  <w:marBottom w:val="0"/>
                  <w:divBdr>
                    <w:top w:val="single" w:sz="2" w:space="1" w:color="FFFFFF"/>
                    <w:left w:val="single" w:sz="2" w:space="12" w:color="FFFFFF"/>
                    <w:bottom w:val="single" w:sz="2" w:space="1" w:color="FFFFFF"/>
                    <w:right w:val="single" w:sz="2" w:space="4" w:color="FFFFFF"/>
                  </w:divBdr>
                  <w:divsChild>
                    <w:div w:id="1002510867">
                      <w:marLeft w:val="0"/>
                      <w:marRight w:val="0"/>
                      <w:marTop w:val="0"/>
                      <w:marBottom w:val="0"/>
                      <w:divBdr>
                        <w:top w:val="none" w:sz="0" w:space="0" w:color="auto"/>
                        <w:left w:val="none" w:sz="0" w:space="0" w:color="auto"/>
                        <w:bottom w:val="none" w:sz="0" w:space="0" w:color="auto"/>
                        <w:right w:val="none" w:sz="0" w:space="0" w:color="auto"/>
                      </w:divBdr>
                    </w:div>
                  </w:divsChild>
                </w:div>
                <w:div w:id="1683972336">
                  <w:marLeft w:val="0"/>
                  <w:marRight w:val="0"/>
                  <w:marTop w:val="0"/>
                  <w:marBottom w:val="0"/>
                  <w:divBdr>
                    <w:top w:val="single" w:sz="2" w:space="1" w:color="FFFFFF"/>
                    <w:left w:val="single" w:sz="2" w:space="12" w:color="FFFFFF"/>
                    <w:bottom w:val="single" w:sz="2" w:space="1" w:color="FFFFFF"/>
                    <w:right w:val="single" w:sz="2" w:space="4" w:color="FFFFFF"/>
                  </w:divBdr>
                  <w:divsChild>
                    <w:div w:id="519201525">
                      <w:marLeft w:val="0"/>
                      <w:marRight w:val="0"/>
                      <w:marTop w:val="0"/>
                      <w:marBottom w:val="0"/>
                      <w:divBdr>
                        <w:top w:val="none" w:sz="0" w:space="0" w:color="auto"/>
                        <w:left w:val="none" w:sz="0" w:space="0" w:color="auto"/>
                        <w:bottom w:val="none" w:sz="0" w:space="0" w:color="auto"/>
                        <w:right w:val="none" w:sz="0" w:space="0" w:color="auto"/>
                      </w:divBdr>
                    </w:div>
                  </w:divsChild>
                </w:div>
                <w:div w:id="1056588335">
                  <w:marLeft w:val="0"/>
                  <w:marRight w:val="0"/>
                  <w:marTop w:val="0"/>
                  <w:marBottom w:val="0"/>
                  <w:divBdr>
                    <w:top w:val="single" w:sz="2" w:space="1" w:color="FFFFFF"/>
                    <w:left w:val="single" w:sz="2" w:space="12" w:color="FFFFFF"/>
                    <w:bottom w:val="single" w:sz="2" w:space="1" w:color="FFFFFF"/>
                    <w:right w:val="single" w:sz="2" w:space="4" w:color="FFFFFF"/>
                  </w:divBdr>
                  <w:divsChild>
                    <w:div w:id="1912882376">
                      <w:marLeft w:val="0"/>
                      <w:marRight w:val="0"/>
                      <w:marTop w:val="0"/>
                      <w:marBottom w:val="0"/>
                      <w:divBdr>
                        <w:top w:val="none" w:sz="0" w:space="0" w:color="auto"/>
                        <w:left w:val="none" w:sz="0" w:space="0" w:color="auto"/>
                        <w:bottom w:val="none" w:sz="0" w:space="0" w:color="auto"/>
                        <w:right w:val="none" w:sz="0" w:space="0" w:color="auto"/>
                      </w:divBdr>
                    </w:div>
                  </w:divsChild>
                </w:div>
                <w:div w:id="46342811">
                  <w:marLeft w:val="0"/>
                  <w:marRight w:val="0"/>
                  <w:marTop w:val="0"/>
                  <w:marBottom w:val="0"/>
                  <w:divBdr>
                    <w:top w:val="single" w:sz="2" w:space="1" w:color="FFFFFF"/>
                    <w:left w:val="single" w:sz="2" w:space="12" w:color="FFFFFF"/>
                    <w:bottom w:val="single" w:sz="2" w:space="1" w:color="FFFFFF"/>
                    <w:right w:val="single" w:sz="2" w:space="4" w:color="FFFFFF"/>
                  </w:divBdr>
                  <w:divsChild>
                    <w:div w:id="737630604">
                      <w:marLeft w:val="0"/>
                      <w:marRight w:val="0"/>
                      <w:marTop w:val="0"/>
                      <w:marBottom w:val="0"/>
                      <w:divBdr>
                        <w:top w:val="none" w:sz="0" w:space="0" w:color="auto"/>
                        <w:left w:val="none" w:sz="0" w:space="0" w:color="auto"/>
                        <w:bottom w:val="none" w:sz="0" w:space="0" w:color="auto"/>
                        <w:right w:val="none" w:sz="0" w:space="0" w:color="auto"/>
                      </w:divBdr>
                    </w:div>
                  </w:divsChild>
                </w:div>
                <w:div w:id="1065641755">
                  <w:marLeft w:val="0"/>
                  <w:marRight w:val="0"/>
                  <w:marTop w:val="0"/>
                  <w:marBottom w:val="0"/>
                  <w:divBdr>
                    <w:top w:val="single" w:sz="2" w:space="1" w:color="FFFFFF"/>
                    <w:left w:val="single" w:sz="2" w:space="12" w:color="FFFFFF"/>
                    <w:bottom w:val="single" w:sz="2" w:space="1" w:color="FFFFFF"/>
                    <w:right w:val="single" w:sz="2" w:space="4" w:color="FFFFFF"/>
                  </w:divBdr>
                  <w:divsChild>
                    <w:div w:id="957612801">
                      <w:marLeft w:val="0"/>
                      <w:marRight w:val="0"/>
                      <w:marTop w:val="0"/>
                      <w:marBottom w:val="0"/>
                      <w:divBdr>
                        <w:top w:val="none" w:sz="0" w:space="0" w:color="auto"/>
                        <w:left w:val="none" w:sz="0" w:space="0" w:color="auto"/>
                        <w:bottom w:val="none" w:sz="0" w:space="0" w:color="auto"/>
                        <w:right w:val="none" w:sz="0" w:space="0" w:color="auto"/>
                      </w:divBdr>
                    </w:div>
                  </w:divsChild>
                </w:div>
                <w:div w:id="1484589647">
                  <w:marLeft w:val="0"/>
                  <w:marRight w:val="0"/>
                  <w:marTop w:val="0"/>
                  <w:marBottom w:val="0"/>
                  <w:divBdr>
                    <w:top w:val="single" w:sz="2" w:space="1" w:color="FFFFFF"/>
                    <w:left w:val="single" w:sz="2" w:space="12" w:color="FFFFFF"/>
                    <w:bottom w:val="single" w:sz="2" w:space="1" w:color="FFFFFF"/>
                    <w:right w:val="single" w:sz="2" w:space="4" w:color="FFFFFF"/>
                  </w:divBdr>
                  <w:divsChild>
                    <w:div w:id="777600483">
                      <w:marLeft w:val="0"/>
                      <w:marRight w:val="0"/>
                      <w:marTop w:val="0"/>
                      <w:marBottom w:val="0"/>
                      <w:divBdr>
                        <w:top w:val="none" w:sz="0" w:space="0" w:color="auto"/>
                        <w:left w:val="none" w:sz="0" w:space="0" w:color="auto"/>
                        <w:bottom w:val="none" w:sz="0" w:space="0" w:color="auto"/>
                        <w:right w:val="none" w:sz="0" w:space="0" w:color="auto"/>
                      </w:divBdr>
                    </w:div>
                  </w:divsChild>
                </w:div>
                <w:div w:id="1806850129">
                  <w:marLeft w:val="0"/>
                  <w:marRight w:val="0"/>
                  <w:marTop w:val="0"/>
                  <w:marBottom w:val="0"/>
                  <w:divBdr>
                    <w:top w:val="single" w:sz="2" w:space="1" w:color="FFFFFF"/>
                    <w:left w:val="single" w:sz="2" w:space="12" w:color="FFFFFF"/>
                    <w:bottom w:val="single" w:sz="2" w:space="1" w:color="FFFFFF"/>
                    <w:right w:val="single" w:sz="2" w:space="4" w:color="FFFFFF"/>
                  </w:divBdr>
                  <w:divsChild>
                    <w:div w:id="58134715">
                      <w:marLeft w:val="0"/>
                      <w:marRight w:val="0"/>
                      <w:marTop w:val="0"/>
                      <w:marBottom w:val="0"/>
                      <w:divBdr>
                        <w:top w:val="none" w:sz="0" w:space="0" w:color="auto"/>
                        <w:left w:val="none" w:sz="0" w:space="0" w:color="auto"/>
                        <w:bottom w:val="none" w:sz="0" w:space="0" w:color="auto"/>
                        <w:right w:val="none" w:sz="0" w:space="0" w:color="auto"/>
                      </w:divBdr>
                    </w:div>
                  </w:divsChild>
                </w:div>
                <w:div w:id="1608342628">
                  <w:marLeft w:val="0"/>
                  <w:marRight w:val="0"/>
                  <w:marTop w:val="0"/>
                  <w:marBottom w:val="0"/>
                  <w:divBdr>
                    <w:top w:val="single" w:sz="2" w:space="1" w:color="FFFFFF"/>
                    <w:left w:val="single" w:sz="2" w:space="12" w:color="FFFFFF"/>
                    <w:bottom w:val="single" w:sz="2" w:space="1" w:color="FFFFFF"/>
                    <w:right w:val="single" w:sz="2" w:space="4" w:color="FFFFFF"/>
                  </w:divBdr>
                  <w:divsChild>
                    <w:div w:id="996883516">
                      <w:marLeft w:val="0"/>
                      <w:marRight w:val="0"/>
                      <w:marTop w:val="0"/>
                      <w:marBottom w:val="0"/>
                      <w:divBdr>
                        <w:top w:val="none" w:sz="0" w:space="0" w:color="auto"/>
                        <w:left w:val="none" w:sz="0" w:space="0" w:color="auto"/>
                        <w:bottom w:val="none" w:sz="0" w:space="0" w:color="auto"/>
                        <w:right w:val="none" w:sz="0" w:space="0" w:color="auto"/>
                      </w:divBdr>
                    </w:div>
                  </w:divsChild>
                </w:div>
                <w:div w:id="1869443411">
                  <w:marLeft w:val="0"/>
                  <w:marRight w:val="0"/>
                  <w:marTop w:val="0"/>
                  <w:marBottom w:val="0"/>
                  <w:divBdr>
                    <w:top w:val="single" w:sz="2" w:space="1" w:color="FFFFFF"/>
                    <w:left w:val="single" w:sz="2" w:space="12" w:color="FFFFFF"/>
                    <w:bottom w:val="single" w:sz="2" w:space="4" w:color="FFFFFF"/>
                    <w:right w:val="single" w:sz="2" w:space="4" w:color="FFFFFF"/>
                  </w:divBdr>
                  <w:divsChild>
                    <w:div w:id="2069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7915">
      <w:bodyDiv w:val="1"/>
      <w:marLeft w:val="0"/>
      <w:marRight w:val="0"/>
      <w:marTop w:val="0"/>
      <w:marBottom w:val="0"/>
      <w:divBdr>
        <w:top w:val="none" w:sz="0" w:space="0" w:color="auto"/>
        <w:left w:val="none" w:sz="0" w:space="0" w:color="auto"/>
        <w:bottom w:val="none" w:sz="0" w:space="0" w:color="auto"/>
        <w:right w:val="none" w:sz="0" w:space="0" w:color="auto"/>
      </w:divBdr>
      <w:divsChild>
        <w:div w:id="1552421142">
          <w:marLeft w:val="0"/>
          <w:marRight w:val="0"/>
          <w:marTop w:val="0"/>
          <w:marBottom w:val="0"/>
          <w:divBdr>
            <w:top w:val="none" w:sz="0" w:space="0" w:color="auto"/>
            <w:left w:val="none" w:sz="0" w:space="0" w:color="auto"/>
            <w:bottom w:val="none" w:sz="0" w:space="0" w:color="auto"/>
            <w:right w:val="none" w:sz="0" w:space="0" w:color="auto"/>
          </w:divBdr>
        </w:div>
        <w:div w:id="892350316">
          <w:marLeft w:val="0"/>
          <w:marRight w:val="0"/>
          <w:marTop w:val="0"/>
          <w:marBottom w:val="335"/>
          <w:divBdr>
            <w:top w:val="none" w:sz="0" w:space="0" w:color="auto"/>
            <w:left w:val="none" w:sz="0" w:space="0" w:color="auto"/>
            <w:bottom w:val="none" w:sz="0" w:space="0" w:color="auto"/>
            <w:right w:val="none" w:sz="0" w:space="0" w:color="auto"/>
          </w:divBdr>
          <w:divsChild>
            <w:div w:id="702172667">
              <w:marLeft w:val="0"/>
              <w:marRight w:val="0"/>
              <w:marTop w:val="0"/>
              <w:marBottom w:val="0"/>
              <w:divBdr>
                <w:top w:val="none" w:sz="0" w:space="0" w:color="auto"/>
                <w:left w:val="none" w:sz="0" w:space="0" w:color="auto"/>
                <w:bottom w:val="none" w:sz="0" w:space="0" w:color="auto"/>
                <w:right w:val="none" w:sz="0" w:space="0" w:color="auto"/>
              </w:divBdr>
              <w:divsChild>
                <w:div w:id="1236477854">
                  <w:marLeft w:val="0"/>
                  <w:marRight w:val="0"/>
                  <w:marTop w:val="0"/>
                  <w:marBottom w:val="0"/>
                  <w:divBdr>
                    <w:top w:val="single" w:sz="2" w:space="4" w:color="FFFFFF"/>
                    <w:left w:val="single" w:sz="2" w:space="12" w:color="FFFFFF"/>
                    <w:bottom w:val="single" w:sz="2" w:space="1" w:color="FFFFFF"/>
                    <w:right w:val="single" w:sz="2" w:space="4" w:color="FFFFFF"/>
                  </w:divBdr>
                  <w:divsChild>
                    <w:div w:id="1496721292">
                      <w:marLeft w:val="0"/>
                      <w:marRight w:val="0"/>
                      <w:marTop w:val="0"/>
                      <w:marBottom w:val="0"/>
                      <w:divBdr>
                        <w:top w:val="none" w:sz="0" w:space="0" w:color="auto"/>
                        <w:left w:val="none" w:sz="0" w:space="0" w:color="auto"/>
                        <w:bottom w:val="none" w:sz="0" w:space="0" w:color="auto"/>
                        <w:right w:val="none" w:sz="0" w:space="0" w:color="auto"/>
                      </w:divBdr>
                    </w:div>
                  </w:divsChild>
                </w:div>
                <w:div w:id="1528104306">
                  <w:marLeft w:val="0"/>
                  <w:marRight w:val="0"/>
                  <w:marTop w:val="0"/>
                  <w:marBottom w:val="0"/>
                  <w:divBdr>
                    <w:top w:val="single" w:sz="2" w:space="1" w:color="FFFFFF"/>
                    <w:left w:val="single" w:sz="2" w:space="12" w:color="FFFFFF"/>
                    <w:bottom w:val="single" w:sz="2" w:space="1" w:color="FFFFFF"/>
                    <w:right w:val="single" w:sz="2" w:space="4" w:color="FFFFFF"/>
                  </w:divBdr>
                  <w:divsChild>
                    <w:div w:id="1540892350">
                      <w:marLeft w:val="0"/>
                      <w:marRight w:val="0"/>
                      <w:marTop w:val="0"/>
                      <w:marBottom w:val="0"/>
                      <w:divBdr>
                        <w:top w:val="none" w:sz="0" w:space="0" w:color="auto"/>
                        <w:left w:val="none" w:sz="0" w:space="0" w:color="auto"/>
                        <w:bottom w:val="none" w:sz="0" w:space="0" w:color="auto"/>
                        <w:right w:val="none" w:sz="0" w:space="0" w:color="auto"/>
                      </w:divBdr>
                    </w:div>
                  </w:divsChild>
                </w:div>
                <w:div w:id="1017267831">
                  <w:marLeft w:val="0"/>
                  <w:marRight w:val="0"/>
                  <w:marTop w:val="0"/>
                  <w:marBottom w:val="0"/>
                  <w:divBdr>
                    <w:top w:val="single" w:sz="2" w:space="1" w:color="FFFFFF"/>
                    <w:left w:val="single" w:sz="2" w:space="12" w:color="FFFFFF"/>
                    <w:bottom w:val="single" w:sz="2" w:space="1" w:color="FFFFFF"/>
                    <w:right w:val="single" w:sz="2" w:space="4" w:color="FFFFFF"/>
                  </w:divBdr>
                  <w:divsChild>
                    <w:div w:id="2075812859">
                      <w:marLeft w:val="0"/>
                      <w:marRight w:val="0"/>
                      <w:marTop w:val="0"/>
                      <w:marBottom w:val="0"/>
                      <w:divBdr>
                        <w:top w:val="none" w:sz="0" w:space="0" w:color="auto"/>
                        <w:left w:val="none" w:sz="0" w:space="0" w:color="auto"/>
                        <w:bottom w:val="none" w:sz="0" w:space="0" w:color="auto"/>
                        <w:right w:val="none" w:sz="0" w:space="0" w:color="auto"/>
                      </w:divBdr>
                    </w:div>
                  </w:divsChild>
                </w:div>
                <w:div w:id="707532025">
                  <w:marLeft w:val="0"/>
                  <w:marRight w:val="0"/>
                  <w:marTop w:val="0"/>
                  <w:marBottom w:val="0"/>
                  <w:divBdr>
                    <w:top w:val="single" w:sz="2" w:space="1" w:color="FFFFFF"/>
                    <w:left w:val="single" w:sz="2" w:space="12" w:color="FFFFFF"/>
                    <w:bottom w:val="single" w:sz="2" w:space="1" w:color="FFFFFF"/>
                    <w:right w:val="single" w:sz="2" w:space="4" w:color="FFFFFF"/>
                  </w:divBdr>
                  <w:divsChild>
                    <w:div w:id="1481264725">
                      <w:marLeft w:val="0"/>
                      <w:marRight w:val="0"/>
                      <w:marTop w:val="0"/>
                      <w:marBottom w:val="0"/>
                      <w:divBdr>
                        <w:top w:val="none" w:sz="0" w:space="0" w:color="auto"/>
                        <w:left w:val="none" w:sz="0" w:space="0" w:color="auto"/>
                        <w:bottom w:val="none" w:sz="0" w:space="0" w:color="auto"/>
                        <w:right w:val="none" w:sz="0" w:space="0" w:color="auto"/>
                      </w:divBdr>
                    </w:div>
                  </w:divsChild>
                </w:div>
                <w:div w:id="1129779591">
                  <w:marLeft w:val="0"/>
                  <w:marRight w:val="0"/>
                  <w:marTop w:val="0"/>
                  <w:marBottom w:val="0"/>
                  <w:divBdr>
                    <w:top w:val="single" w:sz="2" w:space="1" w:color="FFFFFF"/>
                    <w:left w:val="single" w:sz="2" w:space="12" w:color="FFFFFF"/>
                    <w:bottom w:val="single" w:sz="2" w:space="1" w:color="FFFFFF"/>
                    <w:right w:val="single" w:sz="2" w:space="4" w:color="FFFFFF"/>
                  </w:divBdr>
                  <w:divsChild>
                    <w:div w:id="528959451">
                      <w:marLeft w:val="0"/>
                      <w:marRight w:val="0"/>
                      <w:marTop w:val="0"/>
                      <w:marBottom w:val="0"/>
                      <w:divBdr>
                        <w:top w:val="none" w:sz="0" w:space="0" w:color="auto"/>
                        <w:left w:val="none" w:sz="0" w:space="0" w:color="auto"/>
                        <w:bottom w:val="none" w:sz="0" w:space="0" w:color="auto"/>
                        <w:right w:val="none" w:sz="0" w:space="0" w:color="auto"/>
                      </w:divBdr>
                    </w:div>
                  </w:divsChild>
                </w:div>
                <w:div w:id="1114982629">
                  <w:marLeft w:val="0"/>
                  <w:marRight w:val="0"/>
                  <w:marTop w:val="0"/>
                  <w:marBottom w:val="0"/>
                  <w:divBdr>
                    <w:top w:val="single" w:sz="2" w:space="1" w:color="FFFFFF"/>
                    <w:left w:val="single" w:sz="2" w:space="12" w:color="FFFFFF"/>
                    <w:bottom w:val="single" w:sz="2" w:space="1" w:color="FFFFFF"/>
                    <w:right w:val="single" w:sz="2" w:space="4" w:color="FFFFFF"/>
                  </w:divBdr>
                  <w:divsChild>
                    <w:div w:id="29309928">
                      <w:marLeft w:val="0"/>
                      <w:marRight w:val="0"/>
                      <w:marTop w:val="0"/>
                      <w:marBottom w:val="0"/>
                      <w:divBdr>
                        <w:top w:val="none" w:sz="0" w:space="0" w:color="auto"/>
                        <w:left w:val="none" w:sz="0" w:space="0" w:color="auto"/>
                        <w:bottom w:val="none" w:sz="0" w:space="0" w:color="auto"/>
                        <w:right w:val="none" w:sz="0" w:space="0" w:color="auto"/>
                      </w:divBdr>
                    </w:div>
                  </w:divsChild>
                </w:div>
                <w:div w:id="1774402645">
                  <w:marLeft w:val="0"/>
                  <w:marRight w:val="0"/>
                  <w:marTop w:val="0"/>
                  <w:marBottom w:val="0"/>
                  <w:divBdr>
                    <w:top w:val="single" w:sz="2" w:space="1" w:color="FFFFFF"/>
                    <w:left w:val="single" w:sz="2" w:space="12" w:color="FFFFFF"/>
                    <w:bottom w:val="single" w:sz="2" w:space="1" w:color="FFFFFF"/>
                    <w:right w:val="single" w:sz="2" w:space="4" w:color="FFFFFF"/>
                  </w:divBdr>
                  <w:divsChild>
                    <w:div w:id="197160023">
                      <w:marLeft w:val="0"/>
                      <w:marRight w:val="0"/>
                      <w:marTop w:val="0"/>
                      <w:marBottom w:val="0"/>
                      <w:divBdr>
                        <w:top w:val="none" w:sz="0" w:space="0" w:color="auto"/>
                        <w:left w:val="none" w:sz="0" w:space="0" w:color="auto"/>
                        <w:bottom w:val="none" w:sz="0" w:space="0" w:color="auto"/>
                        <w:right w:val="none" w:sz="0" w:space="0" w:color="auto"/>
                      </w:divBdr>
                    </w:div>
                  </w:divsChild>
                </w:div>
                <w:div w:id="1785684153">
                  <w:marLeft w:val="0"/>
                  <w:marRight w:val="0"/>
                  <w:marTop w:val="0"/>
                  <w:marBottom w:val="0"/>
                  <w:divBdr>
                    <w:top w:val="single" w:sz="2" w:space="1" w:color="FFFFFF"/>
                    <w:left w:val="single" w:sz="2" w:space="12" w:color="FFFFFF"/>
                    <w:bottom w:val="single" w:sz="2" w:space="1" w:color="FFFFFF"/>
                    <w:right w:val="single" w:sz="2" w:space="4" w:color="FFFFFF"/>
                  </w:divBdr>
                  <w:divsChild>
                    <w:div w:id="544296691">
                      <w:marLeft w:val="0"/>
                      <w:marRight w:val="0"/>
                      <w:marTop w:val="0"/>
                      <w:marBottom w:val="0"/>
                      <w:divBdr>
                        <w:top w:val="none" w:sz="0" w:space="0" w:color="auto"/>
                        <w:left w:val="none" w:sz="0" w:space="0" w:color="auto"/>
                        <w:bottom w:val="none" w:sz="0" w:space="0" w:color="auto"/>
                        <w:right w:val="none" w:sz="0" w:space="0" w:color="auto"/>
                      </w:divBdr>
                    </w:div>
                  </w:divsChild>
                </w:div>
                <w:div w:id="1560945906">
                  <w:marLeft w:val="0"/>
                  <w:marRight w:val="0"/>
                  <w:marTop w:val="0"/>
                  <w:marBottom w:val="0"/>
                  <w:divBdr>
                    <w:top w:val="single" w:sz="2" w:space="1" w:color="FFFFFF"/>
                    <w:left w:val="single" w:sz="2" w:space="12" w:color="FFFFFF"/>
                    <w:bottom w:val="single" w:sz="2" w:space="1" w:color="FFFFFF"/>
                    <w:right w:val="single" w:sz="2" w:space="4" w:color="FFFFFF"/>
                  </w:divBdr>
                  <w:divsChild>
                    <w:div w:id="1239437520">
                      <w:marLeft w:val="0"/>
                      <w:marRight w:val="0"/>
                      <w:marTop w:val="0"/>
                      <w:marBottom w:val="0"/>
                      <w:divBdr>
                        <w:top w:val="none" w:sz="0" w:space="0" w:color="auto"/>
                        <w:left w:val="none" w:sz="0" w:space="0" w:color="auto"/>
                        <w:bottom w:val="none" w:sz="0" w:space="0" w:color="auto"/>
                        <w:right w:val="none" w:sz="0" w:space="0" w:color="auto"/>
                      </w:divBdr>
                    </w:div>
                  </w:divsChild>
                </w:div>
                <w:div w:id="2082897912">
                  <w:marLeft w:val="0"/>
                  <w:marRight w:val="0"/>
                  <w:marTop w:val="0"/>
                  <w:marBottom w:val="0"/>
                  <w:divBdr>
                    <w:top w:val="single" w:sz="2" w:space="1" w:color="FFFFFF"/>
                    <w:left w:val="single" w:sz="2" w:space="12" w:color="FFFFFF"/>
                    <w:bottom w:val="single" w:sz="2" w:space="1" w:color="FFFFFF"/>
                    <w:right w:val="single" w:sz="2" w:space="4" w:color="FFFFFF"/>
                  </w:divBdr>
                  <w:divsChild>
                    <w:div w:id="1793207289">
                      <w:marLeft w:val="0"/>
                      <w:marRight w:val="0"/>
                      <w:marTop w:val="0"/>
                      <w:marBottom w:val="0"/>
                      <w:divBdr>
                        <w:top w:val="none" w:sz="0" w:space="0" w:color="auto"/>
                        <w:left w:val="none" w:sz="0" w:space="0" w:color="auto"/>
                        <w:bottom w:val="none" w:sz="0" w:space="0" w:color="auto"/>
                        <w:right w:val="none" w:sz="0" w:space="0" w:color="auto"/>
                      </w:divBdr>
                    </w:div>
                  </w:divsChild>
                </w:div>
                <w:div w:id="1226181849">
                  <w:marLeft w:val="0"/>
                  <w:marRight w:val="0"/>
                  <w:marTop w:val="0"/>
                  <w:marBottom w:val="0"/>
                  <w:divBdr>
                    <w:top w:val="single" w:sz="2" w:space="1" w:color="FFFFFF"/>
                    <w:left w:val="single" w:sz="2" w:space="12" w:color="FFFFFF"/>
                    <w:bottom w:val="single" w:sz="2" w:space="1" w:color="FFFFFF"/>
                    <w:right w:val="single" w:sz="2" w:space="4" w:color="FFFFFF"/>
                  </w:divBdr>
                  <w:divsChild>
                    <w:div w:id="1980105863">
                      <w:marLeft w:val="0"/>
                      <w:marRight w:val="0"/>
                      <w:marTop w:val="0"/>
                      <w:marBottom w:val="0"/>
                      <w:divBdr>
                        <w:top w:val="none" w:sz="0" w:space="0" w:color="auto"/>
                        <w:left w:val="none" w:sz="0" w:space="0" w:color="auto"/>
                        <w:bottom w:val="none" w:sz="0" w:space="0" w:color="auto"/>
                        <w:right w:val="none" w:sz="0" w:space="0" w:color="auto"/>
                      </w:divBdr>
                    </w:div>
                  </w:divsChild>
                </w:div>
                <w:div w:id="953050954">
                  <w:marLeft w:val="0"/>
                  <w:marRight w:val="0"/>
                  <w:marTop w:val="0"/>
                  <w:marBottom w:val="0"/>
                  <w:divBdr>
                    <w:top w:val="single" w:sz="2" w:space="1" w:color="FFFFFF"/>
                    <w:left w:val="single" w:sz="2" w:space="12" w:color="FFFFFF"/>
                    <w:bottom w:val="single" w:sz="2" w:space="1" w:color="FFFFFF"/>
                    <w:right w:val="single" w:sz="2" w:space="4" w:color="FFFFFF"/>
                  </w:divBdr>
                  <w:divsChild>
                    <w:div w:id="2042129610">
                      <w:marLeft w:val="0"/>
                      <w:marRight w:val="0"/>
                      <w:marTop w:val="0"/>
                      <w:marBottom w:val="0"/>
                      <w:divBdr>
                        <w:top w:val="none" w:sz="0" w:space="0" w:color="auto"/>
                        <w:left w:val="none" w:sz="0" w:space="0" w:color="auto"/>
                        <w:bottom w:val="none" w:sz="0" w:space="0" w:color="auto"/>
                        <w:right w:val="none" w:sz="0" w:space="0" w:color="auto"/>
                      </w:divBdr>
                    </w:div>
                  </w:divsChild>
                </w:div>
                <w:div w:id="1780293277">
                  <w:marLeft w:val="0"/>
                  <w:marRight w:val="0"/>
                  <w:marTop w:val="0"/>
                  <w:marBottom w:val="0"/>
                  <w:divBdr>
                    <w:top w:val="single" w:sz="2" w:space="1" w:color="FFFFFF"/>
                    <w:left w:val="single" w:sz="2" w:space="12" w:color="FFFFFF"/>
                    <w:bottom w:val="single" w:sz="2" w:space="1" w:color="FFFFFF"/>
                    <w:right w:val="single" w:sz="2" w:space="4" w:color="FFFFFF"/>
                  </w:divBdr>
                  <w:divsChild>
                    <w:div w:id="965624245">
                      <w:marLeft w:val="0"/>
                      <w:marRight w:val="0"/>
                      <w:marTop w:val="0"/>
                      <w:marBottom w:val="0"/>
                      <w:divBdr>
                        <w:top w:val="none" w:sz="0" w:space="0" w:color="auto"/>
                        <w:left w:val="none" w:sz="0" w:space="0" w:color="auto"/>
                        <w:bottom w:val="none" w:sz="0" w:space="0" w:color="auto"/>
                        <w:right w:val="none" w:sz="0" w:space="0" w:color="auto"/>
                      </w:divBdr>
                    </w:div>
                  </w:divsChild>
                </w:div>
                <w:div w:id="1723753113">
                  <w:marLeft w:val="0"/>
                  <w:marRight w:val="0"/>
                  <w:marTop w:val="0"/>
                  <w:marBottom w:val="0"/>
                  <w:divBdr>
                    <w:top w:val="single" w:sz="2" w:space="1" w:color="FFFFFF"/>
                    <w:left w:val="single" w:sz="2" w:space="12" w:color="FFFFFF"/>
                    <w:bottom w:val="single" w:sz="2" w:space="1" w:color="FFFFFF"/>
                    <w:right w:val="single" w:sz="2" w:space="4" w:color="FFFFFF"/>
                  </w:divBdr>
                  <w:divsChild>
                    <w:div w:id="72554564">
                      <w:marLeft w:val="0"/>
                      <w:marRight w:val="0"/>
                      <w:marTop w:val="0"/>
                      <w:marBottom w:val="0"/>
                      <w:divBdr>
                        <w:top w:val="none" w:sz="0" w:space="0" w:color="auto"/>
                        <w:left w:val="none" w:sz="0" w:space="0" w:color="auto"/>
                        <w:bottom w:val="none" w:sz="0" w:space="0" w:color="auto"/>
                        <w:right w:val="none" w:sz="0" w:space="0" w:color="auto"/>
                      </w:divBdr>
                    </w:div>
                  </w:divsChild>
                </w:div>
                <w:div w:id="974332795">
                  <w:marLeft w:val="0"/>
                  <w:marRight w:val="0"/>
                  <w:marTop w:val="0"/>
                  <w:marBottom w:val="0"/>
                  <w:divBdr>
                    <w:top w:val="single" w:sz="2" w:space="1" w:color="FFFFFF"/>
                    <w:left w:val="single" w:sz="2" w:space="12" w:color="FFFFFF"/>
                    <w:bottom w:val="single" w:sz="2" w:space="1" w:color="FFFFFF"/>
                    <w:right w:val="single" w:sz="2" w:space="4" w:color="FFFFFF"/>
                  </w:divBdr>
                  <w:divsChild>
                    <w:div w:id="614561572">
                      <w:marLeft w:val="0"/>
                      <w:marRight w:val="0"/>
                      <w:marTop w:val="0"/>
                      <w:marBottom w:val="0"/>
                      <w:divBdr>
                        <w:top w:val="none" w:sz="0" w:space="0" w:color="auto"/>
                        <w:left w:val="none" w:sz="0" w:space="0" w:color="auto"/>
                        <w:bottom w:val="none" w:sz="0" w:space="0" w:color="auto"/>
                        <w:right w:val="none" w:sz="0" w:space="0" w:color="auto"/>
                      </w:divBdr>
                    </w:div>
                  </w:divsChild>
                </w:div>
                <w:div w:id="127214230">
                  <w:marLeft w:val="0"/>
                  <w:marRight w:val="0"/>
                  <w:marTop w:val="0"/>
                  <w:marBottom w:val="0"/>
                  <w:divBdr>
                    <w:top w:val="single" w:sz="2" w:space="1" w:color="FFFFFF"/>
                    <w:left w:val="single" w:sz="2" w:space="12" w:color="FFFFFF"/>
                    <w:bottom w:val="single" w:sz="2" w:space="1" w:color="FFFFFF"/>
                    <w:right w:val="single" w:sz="2" w:space="4" w:color="FFFFFF"/>
                  </w:divBdr>
                  <w:divsChild>
                    <w:div w:id="1200632876">
                      <w:marLeft w:val="0"/>
                      <w:marRight w:val="0"/>
                      <w:marTop w:val="0"/>
                      <w:marBottom w:val="0"/>
                      <w:divBdr>
                        <w:top w:val="none" w:sz="0" w:space="0" w:color="auto"/>
                        <w:left w:val="none" w:sz="0" w:space="0" w:color="auto"/>
                        <w:bottom w:val="none" w:sz="0" w:space="0" w:color="auto"/>
                        <w:right w:val="none" w:sz="0" w:space="0" w:color="auto"/>
                      </w:divBdr>
                    </w:div>
                  </w:divsChild>
                </w:div>
                <w:div w:id="96298086">
                  <w:marLeft w:val="0"/>
                  <w:marRight w:val="0"/>
                  <w:marTop w:val="0"/>
                  <w:marBottom w:val="0"/>
                  <w:divBdr>
                    <w:top w:val="single" w:sz="2" w:space="1" w:color="FFFFFF"/>
                    <w:left w:val="single" w:sz="2" w:space="12" w:color="FFFFFF"/>
                    <w:bottom w:val="single" w:sz="2" w:space="1" w:color="FFFFFF"/>
                    <w:right w:val="single" w:sz="2" w:space="4" w:color="FFFFFF"/>
                  </w:divBdr>
                  <w:divsChild>
                    <w:div w:id="2004813524">
                      <w:marLeft w:val="0"/>
                      <w:marRight w:val="0"/>
                      <w:marTop w:val="0"/>
                      <w:marBottom w:val="0"/>
                      <w:divBdr>
                        <w:top w:val="none" w:sz="0" w:space="0" w:color="auto"/>
                        <w:left w:val="none" w:sz="0" w:space="0" w:color="auto"/>
                        <w:bottom w:val="none" w:sz="0" w:space="0" w:color="auto"/>
                        <w:right w:val="none" w:sz="0" w:space="0" w:color="auto"/>
                      </w:divBdr>
                    </w:div>
                  </w:divsChild>
                </w:div>
                <w:div w:id="1564221085">
                  <w:marLeft w:val="0"/>
                  <w:marRight w:val="0"/>
                  <w:marTop w:val="0"/>
                  <w:marBottom w:val="0"/>
                  <w:divBdr>
                    <w:top w:val="single" w:sz="2" w:space="1" w:color="FFFFFF"/>
                    <w:left w:val="single" w:sz="2" w:space="12" w:color="FFFFFF"/>
                    <w:bottom w:val="single" w:sz="2" w:space="1" w:color="FFFFFF"/>
                    <w:right w:val="single" w:sz="2" w:space="4" w:color="FFFFFF"/>
                  </w:divBdr>
                  <w:divsChild>
                    <w:div w:id="1256129659">
                      <w:marLeft w:val="0"/>
                      <w:marRight w:val="0"/>
                      <w:marTop w:val="0"/>
                      <w:marBottom w:val="0"/>
                      <w:divBdr>
                        <w:top w:val="none" w:sz="0" w:space="0" w:color="auto"/>
                        <w:left w:val="none" w:sz="0" w:space="0" w:color="auto"/>
                        <w:bottom w:val="none" w:sz="0" w:space="0" w:color="auto"/>
                        <w:right w:val="none" w:sz="0" w:space="0" w:color="auto"/>
                      </w:divBdr>
                    </w:div>
                  </w:divsChild>
                </w:div>
                <w:div w:id="1275552219">
                  <w:marLeft w:val="0"/>
                  <w:marRight w:val="0"/>
                  <w:marTop w:val="0"/>
                  <w:marBottom w:val="0"/>
                  <w:divBdr>
                    <w:top w:val="single" w:sz="2" w:space="1" w:color="FFFFFF"/>
                    <w:left w:val="single" w:sz="2" w:space="12" w:color="FFFFFF"/>
                    <w:bottom w:val="single" w:sz="2" w:space="1" w:color="FFFFFF"/>
                    <w:right w:val="single" w:sz="2" w:space="4" w:color="FFFFFF"/>
                  </w:divBdr>
                  <w:divsChild>
                    <w:div w:id="1903439257">
                      <w:marLeft w:val="0"/>
                      <w:marRight w:val="0"/>
                      <w:marTop w:val="0"/>
                      <w:marBottom w:val="0"/>
                      <w:divBdr>
                        <w:top w:val="none" w:sz="0" w:space="0" w:color="auto"/>
                        <w:left w:val="none" w:sz="0" w:space="0" w:color="auto"/>
                        <w:bottom w:val="none" w:sz="0" w:space="0" w:color="auto"/>
                        <w:right w:val="none" w:sz="0" w:space="0" w:color="auto"/>
                      </w:divBdr>
                    </w:div>
                  </w:divsChild>
                </w:div>
                <w:div w:id="1512601418">
                  <w:marLeft w:val="0"/>
                  <w:marRight w:val="0"/>
                  <w:marTop w:val="0"/>
                  <w:marBottom w:val="0"/>
                  <w:divBdr>
                    <w:top w:val="single" w:sz="2" w:space="1" w:color="FFFFFF"/>
                    <w:left w:val="single" w:sz="2" w:space="12" w:color="FFFFFF"/>
                    <w:bottom w:val="single" w:sz="2" w:space="1" w:color="FFFFFF"/>
                    <w:right w:val="single" w:sz="2" w:space="4" w:color="FFFFFF"/>
                  </w:divBdr>
                  <w:divsChild>
                    <w:div w:id="846987900">
                      <w:marLeft w:val="0"/>
                      <w:marRight w:val="0"/>
                      <w:marTop w:val="0"/>
                      <w:marBottom w:val="0"/>
                      <w:divBdr>
                        <w:top w:val="none" w:sz="0" w:space="0" w:color="auto"/>
                        <w:left w:val="none" w:sz="0" w:space="0" w:color="auto"/>
                        <w:bottom w:val="none" w:sz="0" w:space="0" w:color="auto"/>
                        <w:right w:val="none" w:sz="0" w:space="0" w:color="auto"/>
                      </w:divBdr>
                    </w:div>
                  </w:divsChild>
                </w:div>
                <w:div w:id="1771660664">
                  <w:marLeft w:val="0"/>
                  <w:marRight w:val="0"/>
                  <w:marTop w:val="0"/>
                  <w:marBottom w:val="0"/>
                  <w:divBdr>
                    <w:top w:val="single" w:sz="2" w:space="1" w:color="FFFFFF"/>
                    <w:left w:val="single" w:sz="2" w:space="12" w:color="FFFFFF"/>
                    <w:bottom w:val="single" w:sz="2" w:space="1" w:color="FFFFFF"/>
                    <w:right w:val="single" w:sz="2" w:space="4" w:color="FFFFFF"/>
                  </w:divBdr>
                  <w:divsChild>
                    <w:div w:id="2106416047">
                      <w:marLeft w:val="0"/>
                      <w:marRight w:val="0"/>
                      <w:marTop w:val="0"/>
                      <w:marBottom w:val="0"/>
                      <w:divBdr>
                        <w:top w:val="none" w:sz="0" w:space="0" w:color="auto"/>
                        <w:left w:val="none" w:sz="0" w:space="0" w:color="auto"/>
                        <w:bottom w:val="none" w:sz="0" w:space="0" w:color="auto"/>
                        <w:right w:val="none" w:sz="0" w:space="0" w:color="auto"/>
                      </w:divBdr>
                    </w:div>
                  </w:divsChild>
                </w:div>
                <w:div w:id="88628438">
                  <w:marLeft w:val="0"/>
                  <w:marRight w:val="0"/>
                  <w:marTop w:val="0"/>
                  <w:marBottom w:val="0"/>
                  <w:divBdr>
                    <w:top w:val="single" w:sz="2" w:space="1" w:color="FFFFFF"/>
                    <w:left w:val="single" w:sz="2" w:space="12" w:color="FFFFFF"/>
                    <w:bottom w:val="single" w:sz="2" w:space="1" w:color="FFFFFF"/>
                    <w:right w:val="single" w:sz="2" w:space="4" w:color="FFFFFF"/>
                  </w:divBdr>
                  <w:divsChild>
                    <w:div w:id="1236665247">
                      <w:marLeft w:val="0"/>
                      <w:marRight w:val="0"/>
                      <w:marTop w:val="0"/>
                      <w:marBottom w:val="0"/>
                      <w:divBdr>
                        <w:top w:val="none" w:sz="0" w:space="0" w:color="auto"/>
                        <w:left w:val="none" w:sz="0" w:space="0" w:color="auto"/>
                        <w:bottom w:val="none" w:sz="0" w:space="0" w:color="auto"/>
                        <w:right w:val="none" w:sz="0" w:space="0" w:color="auto"/>
                      </w:divBdr>
                    </w:div>
                  </w:divsChild>
                </w:div>
                <w:div w:id="1166477365">
                  <w:marLeft w:val="0"/>
                  <w:marRight w:val="0"/>
                  <w:marTop w:val="0"/>
                  <w:marBottom w:val="0"/>
                  <w:divBdr>
                    <w:top w:val="single" w:sz="2" w:space="1" w:color="FFFFFF"/>
                    <w:left w:val="single" w:sz="2" w:space="12" w:color="FFFFFF"/>
                    <w:bottom w:val="single" w:sz="2" w:space="1" w:color="FFFFFF"/>
                    <w:right w:val="single" w:sz="2" w:space="4" w:color="FFFFFF"/>
                  </w:divBdr>
                  <w:divsChild>
                    <w:div w:id="486871330">
                      <w:marLeft w:val="0"/>
                      <w:marRight w:val="0"/>
                      <w:marTop w:val="0"/>
                      <w:marBottom w:val="0"/>
                      <w:divBdr>
                        <w:top w:val="none" w:sz="0" w:space="0" w:color="auto"/>
                        <w:left w:val="none" w:sz="0" w:space="0" w:color="auto"/>
                        <w:bottom w:val="none" w:sz="0" w:space="0" w:color="auto"/>
                        <w:right w:val="none" w:sz="0" w:space="0" w:color="auto"/>
                      </w:divBdr>
                    </w:div>
                  </w:divsChild>
                </w:div>
                <w:div w:id="1273853878">
                  <w:marLeft w:val="0"/>
                  <w:marRight w:val="0"/>
                  <w:marTop w:val="0"/>
                  <w:marBottom w:val="0"/>
                  <w:divBdr>
                    <w:top w:val="single" w:sz="2" w:space="1" w:color="FFFFFF"/>
                    <w:left w:val="single" w:sz="2" w:space="12" w:color="FFFFFF"/>
                    <w:bottom w:val="single" w:sz="2" w:space="1" w:color="FFFFFF"/>
                    <w:right w:val="single" w:sz="2" w:space="4" w:color="FFFFFF"/>
                  </w:divBdr>
                  <w:divsChild>
                    <w:div w:id="1932465275">
                      <w:marLeft w:val="0"/>
                      <w:marRight w:val="0"/>
                      <w:marTop w:val="0"/>
                      <w:marBottom w:val="0"/>
                      <w:divBdr>
                        <w:top w:val="none" w:sz="0" w:space="0" w:color="auto"/>
                        <w:left w:val="none" w:sz="0" w:space="0" w:color="auto"/>
                        <w:bottom w:val="none" w:sz="0" w:space="0" w:color="auto"/>
                        <w:right w:val="none" w:sz="0" w:space="0" w:color="auto"/>
                      </w:divBdr>
                    </w:div>
                  </w:divsChild>
                </w:div>
                <w:div w:id="1390378207">
                  <w:marLeft w:val="0"/>
                  <w:marRight w:val="0"/>
                  <w:marTop w:val="0"/>
                  <w:marBottom w:val="0"/>
                  <w:divBdr>
                    <w:top w:val="single" w:sz="2" w:space="1" w:color="FFFFFF"/>
                    <w:left w:val="single" w:sz="2" w:space="12" w:color="FFFFFF"/>
                    <w:bottom w:val="single" w:sz="2" w:space="1" w:color="FFFFFF"/>
                    <w:right w:val="single" w:sz="2" w:space="4" w:color="FFFFFF"/>
                  </w:divBdr>
                  <w:divsChild>
                    <w:div w:id="536043886">
                      <w:marLeft w:val="0"/>
                      <w:marRight w:val="0"/>
                      <w:marTop w:val="0"/>
                      <w:marBottom w:val="0"/>
                      <w:divBdr>
                        <w:top w:val="none" w:sz="0" w:space="0" w:color="auto"/>
                        <w:left w:val="none" w:sz="0" w:space="0" w:color="auto"/>
                        <w:bottom w:val="none" w:sz="0" w:space="0" w:color="auto"/>
                        <w:right w:val="none" w:sz="0" w:space="0" w:color="auto"/>
                      </w:divBdr>
                    </w:div>
                  </w:divsChild>
                </w:div>
                <w:div w:id="1544713916">
                  <w:marLeft w:val="0"/>
                  <w:marRight w:val="0"/>
                  <w:marTop w:val="0"/>
                  <w:marBottom w:val="0"/>
                  <w:divBdr>
                    <w:top w:val="single" w:sz="2" w:space="1" w:color="FFFFFF"/>
                    <w:left w:val="single" w:sz="2" w:space="12" w:color="FFFFFF"/>
                    <w:bottom w:val="single" w:sz="2" w:space="4" w:color="FFFFFF"/>
                    <w:right w:val="single" w:sz="2" w:space="4" w:color="FFFFFF"/>
                  </w:divBdr>
                  <w:divsChild>
                    <w:div w:id="92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61282">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1">
          <w:marLeft w:val="0"/>
          <w:marRight w:val="0"/>
          <w:marTop w:val="0"/>
          <w:marBottom w:val="0"/>
          <w:divBdr>
            <w:top w:val="none" w:sz="0" w:space="0" w:color="auto"/>
            <w:left w:val="none" w:sz="0" w:space="0" w:color="auto"/>
            <w:bottom w:val="none" w:sz="0" w:space="0" w:color="auto"/>
            <w:right w:val="none" w:sz="0" w:space="0" w:color="auto"/>
          </w:divBdr>
        </w:div>
        <w:div w:id="224342343">
          <w:marLeft w:val="0"/>
          <w:marRight w:val="0"/>
          <w:marTop w:val="0"/>
          <w:marBottom w:val="335"/>
          <w:divBdr>
            <w:top w:val="none" w:sz="0" w:space="0" w:color="auto"/>
            <w:left w:val="none" w:sz="0" w:space="0" w:color="auto"/>
            <w:bottom w:val="none" w:sz="0" w:space="0" w:color="auto"/>
            <w:right w:val="none" w:sz="0" w:space="0" w:color="auto"/>
          </w:divBdr>
          <w:divsChild>
            <w:div w:id="676805189">
              <w:marLeft w:val="0"/>
              <w:marRight w:val="0"/>
              <w:marTop w:val="0"/>
              <w:marBottom w:val="0"/>
              <w:divBdr>
                <w:top w:val="none" w:sz="0" w:space="0" w:color="auto"/>
                <w:left w:val="none" w:sz="0" w:space="0" w:color="auto"/>
                <w:bottom w:val="none" w:sz="0" w:space="0" w:color="auto"/>
                <w:right w:val="none" w:sz="0" w:space="0" w:color="auto"/>
              </w:divBdr>
              <w:divsChild>
                <w:div w:id="949319440">
                  <w:marLeft w:val="0"/>
                  <w:marRight w:val="0"/>
                  <w:marTop w:val="0"/>
                  <w:marBottom w:val="0"/>
                  <w:divBdr>
                    <w:top w:val="single" w:sz="2" w:space="4" w:color="FFFFFF"/>
                    <w:left w:val="single" w:sz="2" w:space="12" w:color="FFFFFF"/>
                    <w:bottom w:val="single" w:sz="2" w:space="1" w:color="FFFFFF"/>
                    <w:right w:val="single" w:sz="2" w:space="4" w:color="FFFFFF"/>
                  </w:divBdr>
                  <w:divsChild>
                    <w:div w:id="1584873484">
                      <w:marLeft w:val="0"/>
                      <w:marRight w:val="0"/>
                      <w:marTop w:val="0"/>
                      <w:marBottom w:val="0"/>
                      <w:divBdr>
                        <w:top w:val="none" w:sz="0" w:space="0" w:color="auto"/>
                        <w:left w:val="none" w:sz="0" w:space="0" w:color="auto"/>
                        <w:bottom w:val="none" w:sz="0" w:space="0" w:color="auto"/>
                        <w:right w:val="none" w:sz="0" w:space="0" w:color="auto"/>
                      </w:divBdr>
                    </w:div>
                  </w:divsChild>
                </w:div>
                <w:div w:id="864171975">
                  <w:marLeft w:val="0"/>
                  <w:marRight w:val="0"/>
                  <w:marTop w:val="0"/>
                  <w:marBottom w:val="0"/>
                  <w:divBdr>
                    <w:top w:val="single" w:sz="2" w:space="1" w:color="FFFFFF"/>
                    <w:left w:val="single" w:sz="2" w:space="12" w:color="FFFFFF"/>
                    <w:bottom w:val="single" w:sz="2" w:space="1" w:color="FFFFFF"/>
                    <w:right w:val="single" w:sz="2" w:space="4" w:color="FFFFFF"/>
                  </w:divBdr>
                  <w:divsChild>
                    <w:div w:id="1234779485">
                      <w:marLeft w:val="0"/>
                      <w:marRight w:val="0"/>
                      <w:marTop w:val="0"/>
                      <w:marBottom w:val="0"/>
                      <w:divBdr>
                        <w:top w:val="none" w:sz="0" w:space="0" w:color="auto"/>
                        <w:left w:val="none" w:sz="0" w:space="0" w:color="auto"/>
                        <w:bottom w:val="none" w:sz="0" w:space="0" w:color="auto"/>
                        <w:right w:val="none" w:sz="0" w:space="0" w:color="auto"/>
                      </w:divBdr>
                    </w:div>
                  </w:divsChild>
                </w:div>
                <w:div w:id="1293487444">
                  <w:marLeft w:val="0"/>
                  <w:marRight w:val="0"/>
                  <w:marTop w:val="0"/>
                  <w:marBottom w:val="0"/>
                  <w:divBdr>
                    <w:top w:val="single" w:sz="2" w:space="1" w:color="FFFFFF"/>
                    <w:left w:val="single" w:sz="2" w:space="12" w:color="FFFFFF"/>
                    <w:bottom w:val="single" w:sz="2" w:space="1" w:color="FFFFFF"/>
                    <w:right w:val="single" w:sz="2" w:space="4" w:color="FFFFFF"/>
                  </w:divBdr>
                  <w:divsChild>
                    <w:div w:id="1769347950">
                      <w:marLeft w:val="0"/>
                      <w:marRight w:val="0"/>
                      <w:marTop w:val="0"/>
                      <w:marBottom w:val="0"/>
                      <w:divBdr>
                        <w:top w:val="none" w:sz="0" w:space="0" w:color="auto"/>
                        <w:left w:val="none" w:sz="0" w:space="0" w:color="auto"/>
                        <w:bottom w:val="none" w:sz="0" w:space="0" w:color="auto"/>
                        <w:right w:val="none" w:sz="0" w:space="0" w:color="auto"/>
                      </w:divBdr>
                    </w:div>
                  </w:divsChild>
                </w:div>
                <w:div w:id="1147433427">
                  <w:marLeft w:val="0"/>
                  <w:marRight w:val="0"/>
                  <w:marTop w:val="0"/>
                  <w:marBottom w:val="0"/>
                  <w:divBdr>
                    <w:top w:val="single" w:sz="2" w:space="1" w:color="FFFFFF"/>
                    <w:left w:val="single" w:sz="2" w:space="12" w:color="FFFFFF"/>
                    <w:bottom w:val="single" w:sz="2" w:space="1" w:color="FFFFFF"/>
                    <w:right w:val="single" w:sz="2" w:space="4" w:color="FFFFFF"/>
                  </w:divBdr>
                  <w:divsChild>
                    <w:div w:id="1477525136">
                      <w:marLeft w:val="0"/>
                      <w:marRight w:val="0"/>
                      <w:marTop w:val="0"/>
                      <w:marBottom w:val="0"/>
                      <w:divBdr>
                        <w:top w:val="none" w:sz="0" w:space="0" w:color="auto"/>
                        <w:left w:val="none" w:sz="0" w:space="0" w:color="auto"/>
                        <w:bottom w:val="none" w:sz="0" w:space="0" w:color="auto"/>
                        <w:right w:val="none" w:sz="0" w:space="0" w:color="auto"/>
                      </w:divBdr>
                    </w:div>
                  </w:divsChild>
                </w:div>
                <w:div w:id="43188439">
                  <w:marLeft w:val="0"/>
                  <w:marRight w:val="0"/>
                  <w:marTop w:val="0"/>
                  <w:marBottom w:val="0"/>
                  <w:divBdr>
                    <w:top w:val="single" w:sz="2" w:space="1" w:color="FFFFFF"/>
                    <w:left w:val="single" w:sz="2" w:space="12" w:color="FFFFFF"/>
                    <w:bottom w:val="single" w:sz="2" w:space="1" w:color="FFFFFF"/>
                    <w:right w:val="single" w:sz="2" w:space="4" w:color="FFFFFF"/>
                  </w:divBdr>
                  <w:divsChild>
                    <w:div w:id="1574968996">
                      <w:marLeft w:val="0"/>
                      <w:marRight w:val="0"/>
                      <w:marTop w:val="0"/>
                      <w:marBottom w:val="0"/>
                      <w:divBdr>
                        <w:top w:val="none" w:sz="0" w:space="0" w:color="auto"/>
                        <w:left w:val="none" w:sz="0" w:space="0" w:color="auto"/>
                        <w:bottom w:val="none" w:sz="0" w:space="0" w:color="auto"/>
                        <w:right w:val="none" w:sz="0" w:space="0" w:color="auto"/>
                      </w:divBdr>
                    </w:div>
                  </w:divsChild>
                </w:div>
                <w:div w:id="1872112357">
                  <w:marLeft w:val="0"/>
                  <w:marRight w:val="0"/>
                  <w:marTop w:val="0"/>
                  <w:marBottom w:val="0"/>
                  <w:divBdr>
                    <w:top w:val="single" w:sz="2" w:space="1" w:color="FFFFFF"/>
                    <w:left w:val="single" w:sz="2" w:space="12" w:color="FFFFFF"/>
                    <w:bottom w:val="single" w:sz="2" w:space="1" w:color="FFFFFF"/>
                    <w:right w:val="single" w:sz="2" w:space="4" w:color="FFFFFF"/>
                  </w:divBdr>
                  <w:divsChild>
                    <w:div w:id="1170634593">
                      <w:marLeft w:val="0"/>
                      <w:marRight w:val="0"/>
                      <w:marTop w:val="0"/>
                      <w:marBottom w:val="0"/>
                      <w:divBdr>
                        <w:top w:val="none" w:sz="0" w:space="0" w:color="auto"/>
                        <w:left w:val="none" w:sz="0" w:space="0" w:color="auto"/>
                        <w:bottom w:val="none" w:sz="0" w:space="0" w:color="auto"/>
                        <w:right w:val="none" w:sz="0" w:space="0" w:color="auto"/>
                      </w:divBdr>
                    </w:div>
                  </w:divsChild>
                </w:div>
                <w:div w:id="1948807956">
                  <w:marLeft w:val="0"/>
                  <w:marRight w:val="0"/>
                  <w:marTop w:val="0"/>
                  <w:marBottom w:val="0"/>
                  <w:divBdr>
                    <w:top w:val="single" w:sz="2" w:space="1" w:color="FFFFFF"/>
                    <w:left w:val="single" w:sz="2" w:space="12" w:color="FFFFFF"/>
                    <w:bottom w:val="single" w:sz="2" w:space="1" w:color="FFFFFF"/>
                    <w:right w:val="single" w:sz="2" w:space="4" w:color="FFFFFF"/>
                  </w:divBdr>
                  <w:divsChild>
                    <w:div w:id="390228228">
                      <w:marLeft w:val="0"/>
                      <w:marRight w:val="0"/>
                      <w:marTop w:val="0"/>
                      <w:marBottom w:val="0"/>
                      <w:divBdr>
                        <w:top w:val="none" w:sz="0" w:space="0" w:color="auto"/>
                        <w:left w:val="none" w:sz="0" w:space="0" w:color="auto"/>
                        <w:bottom w:val="none" w:sz="0" w:space="0" w:color="auto"/>
                        <w:right w:val="none" w:sz="0" w:space="0" w:color="auto"/>
                      </w:divBdr>
                    </w:div>
                  </w:divsChild>
                </w:div>
                <w:div w:id="1457984041">
                  <w:marLeft w:val="0"/>
                  <w:marRight w:val="0"/>
                  <w:marTop w:val="0"/>
                  <w:marBottom w:val="0"/>
                  <w:divBdr>
                    <w:top w:val="single" w:sz="2" w:space="1" w:color="FFFFFF"/>
                    <w:left w:val="single" w:sz="2" w:space="12" w:color="FFFFFF"/>
                    <w:bottom w:val="single" w:sz="2" w:space="1" w:color="FFFFFF"/>
                    <w:right w:val="single" w:sz="2" w:space="4" w:color="FFFFFF"/>
                  </w:divBdr>
                  <w:divsChild>
                    <w:div w:id="1947928996">
                      <w:marLeft w:val="0"/>
                      <w:marRight w:val="0"/>
                      <w:marTop w:val="0"/>
                      <w:marBottom w:val="0"/>
                      <w:divBdr>
                        <w:top w:val="none" w:sz="0" w:space="0" w:color="auto"/>
                        <w:left w:val="none" w:sz="0" w:space="0" w:color="auto"/>
                        <w:bottom w:val="none" w:sz="0" w:space="0" w:color="auto"/>
                        <w:right w:val="none" w:sz="0" w:space="0" w:color="auto"/>
                      </w:divBdr>
                    </w:div>
                  </w:divsChild>
                </w:div>
                <w:div w:id="1325935457">
                  <w:marLeft w:val="0"/>
                  <w:marRight w:val="0"/>
                  <w:marTop w:val="0"/>
                  <w:marBottom w:val="0"/>
                  <w:divBdr>
                    <w:top w:val="single" w:sz="2" w:space="1" w:color="FFFFFF"/>
                    <w:left w:val="single" w:sz="2" w:space="12" w:color="FFFFFF"/>
                    <w:bottom w:val="single" w:sz="2" w:space="1" w:color="FFFFFF"/>
                    <w:right w:val="single" w:sz="2" w:space="4" w:color="FFFFFF"/>
                  </w:divBdr>
                  <w:divsChild>
                    <w:div w:id="1149831617">
                      <w:marLeft w:val="0"/>
                      <w:marRight w:val="0"/>
                      <w:marTop w:val="0"/>
                      <w:marBottom w:val="0"/>
                      <w:divBdr>
                        <w:top w:val="none" w:sz="0" w:space="0" w:color="auto"/>
                        <w:left w:val="none" w:sz="0" w:space="0" w:color="auto"/>
                        <w:bottom w:val="none" w:sz="0" w:space="0" w:color="auto"/>
                        <w:right w:val="none" w:sz="0" w:space="0" w:color="auto"/>
                      </w:divBdr>
                    </w:div>
                  </w:divsChild>
                </w:div>
                <w:div w:id="1608273793">
                  <w:marLeft w:val="0"/>
                  <w:marRight w:val="0"/>
                  <w:marTop w:val="0"/>
                  <w:marBottom w:val="0"/>
                  <w:divBdr>
                    <w:top w:val="single" w:sz="2" w:space="1" w:color="FFFFFF"/>
                    <w:left w:val="single" w:sz="2" w:space="12" w:color="FFFFFF"/>
                    <w:bottom w:val="single" w:sz="2" w:space="1" w:color="FFFFFF"/>
                    <w:right w:val="single" w:sz="2" w:space="4" w:color="FFFFFF"/>
                  </w:divBdr>
                  <w:divsChild>
                    <w:div w:id="1015425800">
                      <w:marLeft w:val="0"/>
                      <w:marRight w:val="0"/>
                      <w:marTop w:val="0"/>
                      <w:marBottom w:val="0"/>
                      <w:divBdr>
                        <w:top w:val="none" w:sz="0" w:space="0" w:color="auto"/>
                        <w:left w:val="none" w:sz="0" w:space="0" w:color="auto"/>
                        <w:bottom w:val="none" w:sz="0" w:space="0" w:color="auto"/>
                        <w:right w:val="none" w:sz="0" w:space="0" w:color="auto"/>
                      </w:divBdr>
                    </w:div>
                  </w:divsChild>
                </w:div>
                <w:div w:id="154423619">
                  <w:marLeft w:val="0"/>
                  <w:marRight w:val="0"/>
                  <w:marTop w:val="0"/>
                  <w:marBottom w:val="0"/>
                  <w:divBdr>
                    <w:top w:val="single" w:sz="2" w:space="1" w:color="FFFFFF"/>
                    <w:left w:val="single" w:sz="2" w:space="12" w:color="FFFFFF"/>
                    <w:bottom w:val="single" w:sz="2" w:space="1" w:color="FFFFFF"/>
                    <w:right w:val="single" w:sz="2" w:space="4" w:color="FFFFFF"/>
                  </w:divBdr>
                  <w:divsChild>
                    <w:div w:id="448549417">
                      <w:marLeft w:val="0"/>
                      <w:marRight w:val="0"/>
                      <w:marTop w:val="0"/>
                      <w:marBottom w:val="0"/>
                      <w:divBdr>
                        <w:top w:val="none" w:sz="0" w:space="0" w:color="auto"/>
                        <w:left w:val="none" w:sz="0" w:space="0" w:color="auto"/>
                        <w:bottom w:val="none" w:sz="0" w:space="0" w:color="auto"/>
                        <w:right w:val="none" w:sz="0" w:space="0" w:color="auto"/>
                      </w:divBdr>
                    </w:div>
                  </w:divsChild>
                </w:div>
                <w:div w:id="761529861">
                  <w:marLeft w:val="0"/>
                  <w:marRight w:val="0"/>
                  <w:marTop w:val="0"/>
                  <w:marBottom w:val="0"/>
                  <w:divBdr>
                    <w:top w:val="single" w:sz="2" w:space="1" w:color="FFFFFF"/>
                    <w:left w:val="single" w:sz="2" w:space="12" w:color="FFFFFF"/>
                    <w:bottom w:val="single" w:sz="2" w:space="1" w:color="FFFFFF"/>
                    <w:right w:val="single" w:sz="2" w:space="4" w:color="FFFFFF"/>
                  </w:divBdr>
                  <w:divsChild>
                    <w:div w:id="197817193">
                      <w:marLeft w:val="0"/>
                      <w:marRight w:val="0"/>
                      <w:marTop w:val="0"/>
                      <w:marBottom w:val="0"/>
                      <w:divBdr>
                        <w:top w:val="none" w:sz="0" w:space="0" w:color="auto"/>
                        <w:left w:val="none" w:sz="0" w:space="0" w:color="auto"/>
                        <w:bottom w:val="none" w:sz="0" w:space="0" w:color="auto"/>
                        <w:right w:val="none" w:sz="0" w:space="0" w:color="auto"/>
                      </w:divBdr>
                    </w:div>
                  </w:divsChild>
                </w:div>
                <w:div w:id="1749381299">
                  <w:marLeft w:val="0"/>
                  <w:marRight w:val="0"/>
                  <w:marTop w:val="0"/>
                  <w:marBottom w:val="0"/>
                  <w:divBdr>
                    <w:top w:val="single" w:sz="2" w:space="1" w:color="FFFFFF"/>
                    <w:left w:val="single" w:sz="2" w:space="12" w:color="FFFFFF"/>
                    <w:bottom w:val="single" w:sz="2" w:space="1" w:color="FFFFFF"/>
                    <w:right w:val="single" w:sz="2" w:space="4" w:color="FFFFFF"/>
                  </w:divBdr>
                  <w:divsChild>
                    <w:div w:id="160198837">
                      <w:marLeft w:val="0"/>
                      <w:marRight w:val="0"/>
                      <w:marTop w:val="0"/>
                      <w:marBottom w:val="0"/>
                      <w:divBdr>
                        <w:top w:val="none" w:sz="0" w:space="0" w:color="auto"/>
                        <w:left w:val="none" w:sz="0" w:space="0" w:color="auto"/>
                        <w:bottom w:val="none" w:sz="0" w:space="0" w:color="auto"/>
                        <w:right w:val="none" w:sz="0" w:space="0" w:color="auto"/>
                      </w:divBdr>
                    </w:div>
                  </w:divsChild>
                </w:div>
                <w:div w:id="1448084068">
                  <w:marLeft w:val="0"/>
                  <w:marRight w:val="0"/>
                  <w:marTop w:val="0"/>
                  <w:marBottom w:val="0"/>
                  <w:divBdr>
                    <w:top w:val="single" w:sz="2" w:space="1" w:color="FFFFFF"/>
                    <w:left w:val="single" w:sz="2" w:space="12" w:color="FFFFFF"/>
                    <w:bottom w:val="single" w:sz="2" w:space="1" w:color="FFFFFF"/>
                    <w:right w:val="single" w:sz="2" w:space="4" w:color="FFFFFF"/>
                  </w:divBdr>
                  <w:divsChild>
                    <w:div w:id="957100585">
                      <w:marLeft w:val="0"/>
                      <w:marRight w:val="0"/>
                      <w:marTop w:val="0"/>
                      <w:marBottom w:val="0"/>
                      <w:divBdr>
                        <w:top w:val="none" w:sz="0" w:space="0" w:color="auto"/>
                        <w:left w:val="none" w:sz="0" w:space="0" w:color="auto"/>
                        <w:bottom w:val="none" w:sz="0" w:space="0" w:color="auto"/>
                        <w:right w:val="none" w:sz="0" w:space="0" w:color="auto"/>
                      </w:divBdr>
                    </w:div>
                  </w:divsChild>
                </w:div>
                <w:div w:id="1342511636">
                  <w:marLeft w:val="0"/>
                  <w:marRight w:val="0"/>
                  <w:marTop w:val="0"/>
                  <w:marBottom w:val="0"/>
                  <w:divBdr>
                    <w:top w:val="single" w:sz="2" w:space="1" w:color="FFFFFF"/>
                    <w:left w:val="single" w:sz="2" w:space="12" w:color="FFFFFF"/>
                    <w:bottom w:val="single" w:sz="2" w:space="1" w:color="FFFFFF"/>
                    <w:right w:val="single" w:sz="2" w:space="4" w:color="FFFFFF"/>
                  </w:divBdr>
                  <w:divsChild>
                    <w:div w:id="785003435">
                      <w:marLeft w:val="0"/>
                      <w:marRight w:val="0"/>
                      <w:marTop w:val="0"/>
                      <w:marBottom w:val="0"/>
                      <w:divBdr>
                        <w:top w:val="none" w:sz="0" w:space="0" w:color="auto"/>
                        <w:left w:val="none" w:sz="0" w:space="0" w:color="auto"/>
                        <w:bottom w:val="none" w:sz="0" w:space="0" w:color="auto"/>
                        <w:right w:val="none" w:sz="0" w:space="0" w:color="auto"/>
                      </w:divBdr>
                    </w:div>
                  </w:divsChild>
                </w:div>
                <w:div w:id="45222322">
                  <w:marLeft w:val="0"/>
                  <w:marRight w:val="0"/>
                  <w:marTop w:val="0"/>
                  <w:marBottom w:val="0"/>
                  <w:divBdr>
                    <w:top w:val="single" w:sz="2" w:space="1" w:color="FFFFFF"/>
                    <w:left w:val="single" w:sz="2" w:space="12" w:color="FFFFFF"/>
                    <w:bottom w:val="single" w:sz="2" w:space="1" w:color="FFFFFF"/>
                    <w:right w:val="single" w:sz="2" w:space="4" w:color="FFFFFF"/>
                  </w:divBdr>
                  <w:divsChild>
                    <w:div w:id="2087261692">
                      <w:marLeft w:val="0"/>
                      <w:marRight w:val="0"/>
                      <w:marTop w:val="0"/>
                      <w:marBottom w:val="0"/>
                      <w:divBdr>
                        <w:top w:val="none" w:sz="0" w:space="0" w:color="auto"/>
                        <w:left w:val="none" w:sz="0" w:space="0" w:color="auto"/>
                        <w:bottom w:val="none" w:sz="0" w:space="0" w:color="auto"/>
                        <w:right w:val="none" w:sz="0" w:space="0" w:color="auto"/>
                      </w:divBdr>
                    </w:div>
                  </w:divsChild>
                </w:div>
                <w:div w:id="1548444471">
                  <w:marLeft w:val="0"/>
                  <w:marRight w:val="0"/>
                  <w:marTop w:val="0"/>
                  <w:marBottom w:val="0"/>
                  <w:divBdr>
                    <w:top w:val="single" w:sz="2" w:space="1" w:color="FFFFFF"/>
                    <w:left w:val="single" w:sz="2" w:space="12" w:color="FFFFFF"/>
                    <w:bottom w:val="single" w:sz="2" w:space="1" w:color="FFFFFF"/>
                    <w:right w:val="single" w:sz="2" w:space="4" w:color="FFFFFF"/>
                  </w:divBdr>
                  <w:divsChild>
                    <w:div w:id="2064407651">
                      <w:marLeft w:val="0"/>
                      <w:marRight w:val="0"/>
                      <w:marTop w:val="0"/>
                      <w:marBottom w:val="0"/>
                      <w:divBdr>
                        <w:top w:val="none" w:sz="0" w:space="0" w:color="auto"/>
                        <w:left w:val="none" w:sz="0" w:space="0" w:color="auto"/>
                        <w:bottom w:val="none" w:sz="0" w:space="0" w:color="auto"/>
                        <w:right w:val="none" w:sz="0" w:space="0" w:color="auto"/>
                      </w:divBdr>
                    </w:div>
                  </w:divsChild>
                </w:div>
                <w:div w:id="2081293924">
                  <w:marLeft w:val="0"/>
                  <w:marRight w:val="0"/>
                  <w:marTop w:val="0"/>
                  <w:marBottom w:val="0"/>
                  <w:divBdr>
                    <w:top w:val="single" w:sz="2" w:space="1" w:color="FFFFFF"/>
                    <w:left w:val="single" w:sz="2" w:space="12" w:color="FFFFFF"/>
                    <w:bottom w:val="single" w:sz="2" w:space="1" w:color="FFFFFF"/>
                    <w:right w:val="single" w:sz="2" w:space="4" w:color="FFFFFF"/>
                  </w:divBdr>
                  <w:divsChild>
                    <w:div w:id="1684355773">
                      <w:marLeft w:val="0"/>
                      <w:marRight w:val="0"/>
                      <w:marTop w:val="0"/>
                      <w:marBottom w:val="0"/>
                      <w:divBdr>
                        <w:top w:val="none" w:sz="0" w:space="0" w:color="auto"/>
                        <w:left w:val="none" w:sz="0" w:space="0" w:color="auto"/>
                        <w:bottom w:val="none" w:sz="0" w:space="0" w:color="auto"/>
                        <w:right w:val="none" w:sz="0" w:space="0" w:color="auto"/>
                      </w:divBdr>
                    </w:div>
                  </w:divsChild>
                </w:div>
                <w:div w:id="936328684">
                  <w:marLeft w:val="0"/>
                  <w:marRight w:val="0"/>
                  <w:marTop w:val="0"/>
                  <w:marBottom w:val="0"/>
                  <w:divBdr>
                    <w:top w:val="single" w:sz="2" w:space="1" w:color="FFFFFF"/>
                    <w:left w:val="single" w:sz="2" w:space="12" w:color="FFFFFF"/>
                    <w:bottom w:val="single" w:sz="2" w:space="1" w:color="FFFFFF"/>
                    <w:right w:val="single" w:sz="2" w:space="4" w:color="FFFFFF"/>
                  </w:divBdr>
                  <w:divsChild>
                    <w:div w:id="831719069">
                      <w:marLeft w:val="0"/>
                      <w:marRight w:val="0"/>
                      <w:marTop w:val="0"/>
                      <w:marBottom w:val="0"/>
                      <w:divBdr>
                        <w:top w:val="none" w:sz="0" w:space="0" w:color="auto"/>
                        <w:left w:val="none" w:sz="0" w:space="0" w:color="auto"/>
                        <w:bottom w:val="none" w:sz="0" w:space="0" w:color="auto"/>
                        <w:right w:val="none" w:sz="0" w:space="0" w:color="auto"/>
                      </w:divBdr>
                    </w:div>
                  </w:divsChild>
                </w:div>
                <w:div w:id="151677270">
                  <w:marLeft w:val="0"/>
                  <w:marRight w:val="0"/>
                  <w:marTop w:val="0"/>
                  <w:marBottom w:val="0"/>
                  <w:divBdr>
                    <w:top w:val="single" w:sz="2" w:space="1" w:color="FFFFFF"/>
                    <w:left w:val="single" w:sz="2" w:space="12" w:color="FFFFFF"/>
                    <w:bottom w:val="single" w:sz="2" w:space="1" w:color="FFFFFF"/>
                    <w:right w:val="single" w:sz="2" w:space="4" w:color="FFFFFF"/>
                  </w:divBdr>
                  <w:divsChild>
                    <w:div w:id="479225453">
                      <w:marLeft w:val="0"/>
                      <w:marRight w:val="0"/>
                      <w:marTop w:val="0"/>
                      <w:marBottom w:val="0"/>
                      <w:divBdr>
                        <w:top w:val="none" w:sz="0" w:space="0" w:color="auto"/>
                        <w:left w:val="none" w:sz="0" w:space="0" w:color="auto"/>
                        <w:bottom w:val="none" w:sz="0" w:space="0" w:color="auto"/>
                        <w:right w:val="none" w:sz="0" w:space="0" w:color="auto"/>
                      </w:divBdr>
                    </w:div>
                  </w:divsChild>
                </w:div>
                <w:div w:id="992176032">
                  <w:marLeft w:val="0"/>
                  <w:marRight w:val="0"/>
                  <w:marTop w:val="0"/>
                  <w:marBottom w:val="0"/>
                  <w:divBdr>
                    <w:top w:val="single" w:sz="2" w:space="1" w:color="FFFFFF"/>
                    <w:left w:val="single" w:sz="2" w:space="12" w:color="FFFFFF"/>
                    <w:bottom w:val="single" w:sz="2" w:space="1" w:color="FFFFFF"/>
                    <w:right w:val="single" w:sz="2" w:space="4" w:color="FFFFFF"/>
                  </w:divBdr>
                  <w:divsChild>
                    <w:div w:id="772942996">
                      <w:marLeft w:val="0"/>
                      <w:marRight w:val="0"/>
                      <w:marTop w:val="0"/>
                      <w:marBottom w:val="0"/>
                      <w:divBdr>
                        <w:top w:val="none" w:sz="0" w:space="0" w:color="auto"/>
                        <w:left w:val="none" w:sz="0" w:space="0" w:color="auto"/>
                        <w:bottom w:val="none" w:sz="0" w:space="0" w:color="auto"/>
                        <w:right w:val="none" w:sz="0" w:space="0" w:color="auto"/>
                      </w:divBdr>
                    </w:div>
                  </w:divsChild>
                </w:div>
                <w:div w:id="1294287398">
                  <w:marLeft w:val="0"/>
                  <w:marRight w:val="0"/>
                  <w:marTop w:val="0"/>
                  <w:marBottom w:val="0"/>
                  <w:divBdr>
                    <w:top w:val="single" w:sz="2" w:space="1" w:color="FFFFFF"/>
                    <w:left w:val="single" w:sz="2" w:space="12" w:color="FFFFFF"/>
                    <w:bottom w:val="single" w:sz="2" w:space="1" w:color="FFFFFF"/>
                    <w:right w:val="single" w:sz="2" w:space="4" w:color="FFFFFF"/>
                  </w:divBdr>
                  <w:divsChild>
                    <w:div w:id="2144499015">
                      <w:marLeft w:val="0"/>
                      <w:marRight w:val="0"/>
                      <w:marTop w:val="0"/>
                      <w:marBottom w:val="0"/>
                      <w:divBdr>
                        <w:top w:val="none" w:sz="0" w:space="0" w:color="auto"/>
                        <w:left w:val="none" w:sz="0" w:space="0" w:color="auto"/>
                        <w:bottom w:val="none" w:sz="0" w:space="0" w:color="auto"/>
                        <w:right w:val="none" w:sz="0" w:space="0" w:color="auto"/>
                      </w:divBdr>
                    </w:div>
                  </w:divsChild>
                </w:div>
                <w:div w:id="1016466277">
                  <w:marLeft w:val="0"/>
                  <w:marRight w:val="0"/>
                  <w:marTop w:val="0"/>
                  <w:marBottom w:val="0"/>
                  <w:divBdr>
                    <w:top w:val="single" w:sz="2" w:space="1" w:color="FFFFFF"/>
                    <w:left w:val="single" w:sz="2" w:space="12" w:color="FFFFFF"/>
                    <w:bottom w:val="single" w:sz="2" w:space="1" w:color="FFFFFF"/>
                    <w:right w:val="single" w:sz="2" w:space="4" w:color="FFFFFF"/>
                  </w:divBdr>
                  <w:divsChild>
                    <w:div w:id="1214388617">
                      <w:marLeft w:val="0"/>
                      <w:marRight w:val="0"/>
                      <w:marTop w:val="0"/>
                      <w:marBottom w:val="0"/>
                      <w:divBdr>
                        <w:top w:val="none" w:sz="0" w:space="0" w:color="auto"/>
                        <w:left w:val="none" w:sz="0" w:space="0" w:color="auto"/>
                        <w:bottom w:val="none" w:sz="0" w:space="0" w:color="auto"/>
                        <w:right w:val="none" w:sz="0" w:space="0" w:color="auto"/>
                      </w:divBdr>
                    </w:div>
                  </w:divsChild>
                </w:div>
                <w:div w:id="1933051283">
                  <w:marLeft w:val="0"/>
                  <w:marRight w:val="0"/>
                  <w:marTop w:val="0"/>
                  <w:marBottom w:val="0"/>
                  <w:divBdr>
                    <w:top w:val="single" w:sz="2" w:space="1" w:color="FFFFFF"/>
                    <w:left w:val="single" w:sz="2" w:space="12" w:color="FFFFFF"/>
                    <w:bottom w:val="single" w:sz="2" w:space="1" w:color="FFFFFF"/>
                    <w:right w:val="single" w:sz="2" w:space="4" w:color="FFFFFF"/>
                  </w:divBdr>
                  <w:divsChild>
                    <w:div w:id="948699296">
                      <w:marLeft w:val="0"/>
                      <w:marRight w:val="0"/>
                      <w:marTop w:val="0"/>
                      <w:marBottom w:val="0"/>
                      <w:divBdr>
                        <w:top w:val="none" w:sz="0" w:space="0" w:color="auto"/>
                        <w:left w:val="none" w:sz="0" w:space="0" w:color="auto"/>
                        <w:bottom w:val="none" w:sz="0" w:space="0" w:color="auto"/>
                        <w:right w:val="none" w:sz="0" w:space="0" w:color="auto"/>
                      </w:divBdr>
                    </w:div>
                  </w:divsChild>
                </w:div>
                <w:div w:id="16782319">
                  <w:marLeft w:val="0"/>
                  <w:marRight w:val="0"/>
                  <w:marTop w:val="0"/>
                  <w:marBottom w:val="0"/>
                  <w:divBdr>
                    <w:top w:val="single" w:sz="2" w:space="1" w:color="FFFFFF"/>
                    <w:left w:val="single" w:sz="2" w:space="12" w:color="FFFFFF"/>
                    <w:bottom w:val="single" w:sz="2" w:space="1" w:color="FFFFFF"/>
                    <w:right w:val="single" w:sz="2" w:space="4" w:color="FFFFFF"/>
                  </w:divBdr>
                  <w:divsChild>
                    <w:div w:id="1436709609">
                      <w:marLeft w:val="0"/>
                      <w:marRight w:val="0"/>
                      <w:marTop w:val="0"/>
                      <w:marBottom w:val="0"/>
                      <w:divBdr>
                        <w:top w:val="none" w:sz="0" w:space="0" w:color="auto"/>
                        <w:left w:val="none" w:sz="0" w:space="0" w:color="auto"/>
                        <w:bottom w:val="none" w:sz="0" w:space="0" w:color="auto"/>
                        <w:right w:val="none" w:sz="0" w:space="0" w:color="auto"/>
                      </w:divBdr>
                    </w:div>
                  </w:divsChild>
                </w:div>
                <w:div w:id="777993194">
                  <w:marLeft w:val="0"/>
                  <w:marRight w:val="0"/>
                  <w:marTop w:val="0"/>
                  <w:marBottom w:val="0"/>
                  <w:divBdr>
                    <w:top w:val="single" w:sz="2" w:space="1" w:color="FFFFFF"/>
                    <w:left w:val="single" w:sz="2" w:space="12" w:color="FFFFFF"/>
                    <w:bottom w:val="single" w:sz="2" w:space="4" w:color="FFFFFF"/>
                    <w:right w:val="single" w:sz="2" w:space="4" w:color="FFFFFF"/>
                  </w:divBdr>
                  <w:divsChild>
                    <w:div w:id="11969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88">
          <w:marLeft w:val="0"/>
          <w:marRight w:val="0"/>
          <w:marTop w:val="0"/>
          <w:marBottom w:val="335"/>
          <w:divBdr>
            <w:top w:val="none" w:sz="0" w:space="0" w:color="auto"/>
            <w:left w:val="none" w:sz="0" w:space="0" w:color="auto"/>
            <w:bottom w:val="none" w:sz="0" w:space="0" w:color="auto"/>
            <w:right w:val="none" w:sz="0" w:space="0" w:color="auto"/>
          </w:divBdr>
          <w:divsChild>
            <w:div w:id="1277831027">
              <w:marLeft w:val="0"/>
              <w:marRight w:val="0"/>
              <w:marTop w:val="0"/>
              <w:marBottom w:val="0"/>
              <w:divBdr>
                <w:top w:val="none" w:sz="0" w:space="0" w:color="auto"/>
                <w:left w:val="none" w:sz="0" w:space="0" w:color="auto"/>
                <w:bottom w:val="none" w:sz="0" w:space="0" w:color="auto"/>
                <w:right w:val="none" w:sz="0" w:space="0" w:color="auto"/>
              </w:divBdr>
              <w:divsChild>
                <w:div w:id="1223369288">
                  <w:marLeft w:val="0"/>
                  <w:marRight w:val="0"/>
                  <w:marTop w:val="0"/>
                  <w:marBottom w:val="0"/>
                  <w:divBdr>
                    <w:top w:val="single" w:sz="2" w:space="4" w:color="FFFFFF"/>
                    <w:left w:val="single" w:sz="2" w:space="12" w:color="FFFFFF"/>
                    <w:bottom w:val="single" w:sz="2" w:space="1" w:color="FFFFFF"/>
                    <w:right w:val="single" w:sz="2" w:space="4" w:color="FFFFFF"/>
                  </w:divBdr>
                  <w:divsChild>
                    <w:div w:id="2110004775">
                      <w:marLeft w:val="0"/>
                      <w:marRight w:val="0"/>
                      <w:marTop w:val="0"/>
                      <w:marBottom w:val="0"/>
                      <w:divBdr>
                        <w:top w:val="none" w:sz="0" w:space="0" w:color="auto"/>
                        <w:left w:val="none" w:sz="0" w:space="0" w:color="auto"/>
                        <w:bottom w:val="none" w:sz="0" w:space="0" w:color="auto"/>
                        <w:right w:val="none" w:sz="0" w:space="0" w:color="auto"/>
                      </w:divBdr>
                    </w:div>
                  </w:divsChild>
                </w:div>
                <w:div w:id="27337488">
                  <w:marLeft w:val="0"/>
                  <w:marRight w:val="0"/>
                  <w:marTop w:val="0"/>
                  <w:marBottom w:val="0"/>
                  <w:divBdr>
                    <w:top w:val="single" w:sz="2" w:space="1" w:color="FFFFFF"/>
                    <w:left w:val="single" w:sz="2" w:space="12" w:color="FFFFFF"/>
                    <w:bottom w:val="single" w:sz="2" w:space="1" w:color="FFFFFF"/>
                    <w:right w:val="single" w:sz="2" w:space="4" w:color="FFFFFF"/>
                  </w:divBdr>
                  <w:divsChild>
                    <w:div w:id="1155680024">
                      <w:marLeft w:val="0"/>
                      <w:marRight w:val="0"/>
                      <w:marTop w:val="0"/>
                      <w:marBottom w:val="0"/>
                      <w:divBdr>
                        <w:top w:val="none" w:sz="0" w:space="0" w:color="auto"/>
                        <w:left w:val="none" w:sz="0" w:space="0" w:color="auto"/>
                        <w:bottom w:val="none" w:sz="0" w:space="0" w:color="auto"/>
                        <w:right w:val="none" w:sz="0" w:space="0" w:color="auto"/>
                      </w:divBdr>
                    </w:div>
                  </w:divsChild>
                </w:div>
                <w:div w:id="353776603">
                  <w:marLeft w:val="0"/>
                  <w:marRight w:val="0"/>
                  <w:marTop w:val="0"/>
                  <w:marBottom w:val="0"/>
                  <w:divBdr>
                    <w:top w:val="single" w:sz="2" w:space="1" w:color="FFFFFF"/>
                    <w:left w:val="single" w:sz="2" w:space="12" w:color="FFFFFF"/>
                    <w:bottom w:val="single" w:sz="2" w:space="1" w:color="FFFFFF"/>
                    <w:right w:val="single" w:sz="2" w:space="4" w:color="FFFFFF"/>
                  </w:divBdr>
                  <w:divsChild>
                    <w:div w:id="912006720">
                      <w:marLeft w:val="0"/>
                      <w:marRight w:val="0"/>
                      <w:marTop w:val="0"/>
                      <w:marBottom w:val="0"/>
                      <w:divBdr>
                        <w:top w:val="none" w:sz="0" w:space="0" w:color="auto"/>
                        <w:left w:val="none" w:sz="0" w:space="0" w:color="auto"/>
                        <w:bottom w:val="none" w:sz="0" w:space="0" w:color="auto"/>
                        <w:right w:val="none" w:sz="0" w:space="0" w:color="auto"/>
                      </w:divBdr>
                    </w:div>
                  </w:divsChild>
                </w:div>
                <w:div w:id="1680615347">
                  <w:marLeft w:val="0"/>
                  <w:marRight w:val="0"/>
                  <w:marTop w:val="0"/>
                  <w:marBottom w:val="0"/>
                  <w:divBdr>
                    <w:top w:val="single" w:sz="2" w:space="1" w:color="FFFFFF"/>
                    <w:left w:val="single" w:sz="2" w:space="12" w:color="FFFFFF"/>
                    <w:bottom w:val="single" w:sz="2" w:space="1" w:color="FFFFFF"/>
                    <w:right w:val="single" w:sz="2" w:space="4" w:color="FFFFFF"/>
                  </w:divBdr>
                  <w:divsChild>
                    <w:div w:id="1624770383">
                      <w:marLeft w:val="0"/>
                      <w:marRight w:val="0"/>
                      <w:marTop w:val="0"/>
                      <w:marBottom w:val="0"/>
                      <w:divBdr>
                        <w:top w:val="none" w:sz="0" w:space="0" w:color="auto"/>
                        <w:left w:val="none" w:sz="0" w:space="0" w:color="auto"/>
                        <w:bottom w:val="none" w:sz="0" w:space="0" w:color="auto"/>
                        <w:right w:val="none" w:sz="0" w:space="0" w:color="auto"/>
                      </w:divBdr>
                    </w:div>
                  </w:divsChild>
                </w:div>
                <w:div w:id="923880063">
                  <w:marLeft w:val="0"/>
                  <w:marRight w:val="0"/>
                  <w:marTop w:val="0"/>
                  <w:marBottom w:val="0"/>
                  <w:divBdr>
                    <w:top w:val="single" w:sz="2" w:space="1" w:color="FFFFFF"/>
                    <w:left w:val="single" w:sz="2" w:space="12" w:color="FFFFFF"/>
                    <w:bottom w:val="single" w:sz="2" w:space="1" w:color="FFFFFF"/>
                    <w:right w:val="single" w:sz="2" w:space="4" w:color="FFFFFF"/>
                  </w:divBdr>
                  <w:divsChild>
                    <w:div w:id="408387110">
                      <w:marLeft w:val="0"/>
                      <w:marRight w:val="0"/>
                      <w:marTop w:val="0"/>
                      <w:marBottom w:val="0"/>
                      <w:divBdr>
                        <w:top w:val="none" w:sz="0" w:space="0" w:color="auto"/>
                        <w:left w:val="none" w:sz="0" w:space="0" w:color="auto"/>
                        <w:bottom w:val="none" w:sz="0" w:space="0" w:color="auto"/>
                        <w:right w:val="none" w:sz="0" w:space="0" w:color="auto"/>
                      </w:divBdr>
                    </w:div>
                  </w:divsChild>
                </w:div>
                <w:div w:id="1056509472">
                  <w:marLeft w:val="0"/>
                  <w:marRight w:val="0"/>
                  <w:marTop w:val="0"/>
                  <w:marBottom w:val="0"/>
                  <w:divBdr>
                    <w:top w:val="single" w:sz="2" w:space="1" w:color="FFFFFF"/>
                    <w:left w:val="single" w:sz="2" w:space="12" w:color="FFFFFF"/>
                    <w:bottom w:val="single" w:sz="2" w:space="1" w:color="FFFFFF"/>
                    <w:right w:val="single" w:sz="2" w:space="4" w:color="FFFFFF"/>
                  </w:divBdr>
                  <w:divsChild>
                    <w:div w:id="215433646">
                      <w:marLeft w:val="0"/>
                      <w:marRight w:val="0"/>
                      <w:marTop w:val="0"/>
                      <w:marBottom w:val="0"/>
                      <w:divBdr>
                        <w:top w:val="none" w:sz="0" w:space="0" w:color="auto"/>
                        <w:left w:val="none" w:sz="0" w:space="0" w:color="auto"/>
                        <w:bottom w:val="none" w:sz="0" w:space="0" w:color="auto"/>
                        <w:right w:val="none" w:sz="0" w:space="0" w:color="auto"/>
                      </w:divBdr>
                    </w:div>
                  </w:divsChild>
                </w:div>
                <w:div w:id="1337416252">
                  <w:marLeft w:val="0"/>
                  <w:marRight w:val="0"/>
                  <w:marTop w:val="0"/>
                  <w:marBottom w:val="0"/>
                  <w:divBdr>
                    <w:top w:val="single" w:sz="2" w:space="1" w:color="FFFFFF"/>
                    <w:left w:val="single" w:sz="2" w:space="12" w:color="FFFFFF"/>
                    <w:bottom w:val="single" w:sz="2" w:space="1" w:color="FFFFFF"/>
                    <w:right w:val="single" w:sz="2" w:space="4" w:color="FFFFFF"/>
                  </w:divBdr>
                  <w:divsChild>
                    <w:div w:id="1565025095">
                      <w:marLeft w:val="0"/>
                      <w:marRight w:val="0"/>
                      <w:marTop w:val="0"/>
                      <w:marBottom w:val="0"/>
                      <w:divBdr>
                        <w:top w:val="none" w:sz="0" w:space="0" w:color="auto"/>
                        <w:left w:val="none" w:sz="0" w:space="0" w:color="auto"/>
                        <w:bottom w:val="none" w:sz="0" w:space="0" w:color="auto"/>
                        <w:right w:val="none" w:sz="0" w:space="0" w:color="auto"/>
                      </w:divBdr>
                    </w:div>
                  </w:divsChild>
                </w:div>
                <w:div w:id="550967078">
                  <w:marLeft w:val="0"/>
                  <w:marRight w:val="0"/>
                  <w:marTop w:val="0"/>
                  <w:marBottom w:val="0"/>
                  <w:divBdr>
                    <w:top w:val="single" w:sz="2" w:space="1" w:color="FFFFFF"/>
                    <w:left w:val="single" w:sz="2" w:space="12" w:color="FFFFFF"/>
                    <w:bottom w:val="single" w:sz="2" w:space="1" w:color="FFFFFF"/>
                    <w:right w:val="single" w:sz="2" w:space="4" w:color="FFFFFF"/>
                  </w:divBdr>
                  <w:divsChild>
                    <w:div w:id="1445229787">
                      <w:marLeft w:val="0"/>
                      <w:marRight w:val="0"/>
                      <w:marTop w:val="0"/>
                      <w:marBottom w:val="0"/>
                      <w:divBdr>
                        <w:top w:val="none" w:sz="0" w:space="0" w:color="auto"/>
                        <w:left w:val="none" w:sz="0" w:space="0" w:color="auto"/>
                        <w:bottom w:val="none" w:sz="0" w:space="0" w:color="auto"/>
                        <w:right w:val="none" w:sz="0" w:space="0" w:color="auto"/>
                      </w:divBdr>
                    </w:div>
                  </w:divsChild>
                </w:div>
                <w:div w:id="1715034614">
                  <w:marLeft w:val="0"/>
                  <w:marRight w:val="0"/>
                  <w:marTop w:val="0"/>
                  <w:marBottom w:val="0"/>
                  <w:divBdr>
                    <w:top w:val="single" w:sz="2" w:space="1" w:color="FFFFFF"/>
                    <w:left w:val="single" w:sz="2" w:space="12" w:color="FFFFFF"/>
                    <w:bottom w:val="single" w:sz="2" w:space="1" w:color="FFFFFF"/>
                    <w:right w:val="single" w:sz="2" w:space="4" w:color="FFFFFF"/>
                  </w:divBdr>
                  <w:divsChild>
                    <w:div w:id="255554771">
                      <w:marLeft w:val="0"/>
                      <w:marRight w:val="0"/>
                      <w:marTop w:val="0"/>
                      <w:marBottom w:val="0"/>
                      <w:divBdr>
                        <w:top w:val="none" w:sz="0" w:space="0" w:color="auto"/>
                        <w:left w:val="none" w:sz="0" w:space="0" w:color="auto"/>
                        <w:bottom w:val="none" w:sz="0" w:space="0" w:color="auto"/>
                        <w:right w:val="none" w:sz="0" w:space="0" w:color="auto"/>
                      </w:divBdr>
                    </w:div>
                  </w:divsChild>
                </w:div>
                <w:div w:id="539392242">
                  <w:marLeft w:val="0"/>
                  <w:marRight w:val="0"/>
                  <w:marTop w:val="0"/>
                  <w:marBottom w:val="0"/>
                  <w:divBdr>
                    <w:top w:val="single" w:sz="2" w:space="1" w:color="FFFFFF"/>
                    <w:left w:val="single" w:sz="2" w:space="12" w:color="FFFFFF"/>
                    <w:bottom w:val="single" w:sz="2" w:space="1" w:color="FFFFFF"/>
                    <w:right w:val="single" w:sz="2" w:space="4" w:color="FFFFFF"/>
                  </w:divBdr>
                  <w:divsChild>
                    <w:div w:id="1217279164">
                      <w:marLeft w:val="0"/>
                      <w:marRight w:val="0"/>
                      <w:marTop w:val="0"/>
                      <w:marBottom w:val="0"/>
                      <w:divBdr>
                        <w:top w:val="none" w:sz="0" w:space="0" w:color="auto"/>
                        <w:left w:val="none" w:sz="0" w:space="0" w:color="auto"/>
                        <w:bottom w:val="none" w:sz="0" w:space="0" w:color="auto"/>
                        <w:right w:val="none" w:sz="0" w:space="0" w:color="auto"/>
                      </w:divBdr>
                    </w:div>
                  </w:divsChild>
                </w:div>
                <w:div w:id="1433431984">
                  <w:marLeft w:val="0"/>
                  <w:marRight w:val="0"/>
                  <w:marTop w:val="0"/>
                  <w:marBottom w:val="0"/>
                  <w:divBdr>
                    <w:top w:val="single" w:sz="2" w:space="1" w:color="FFFFFF"/>
                    <w:left w:val="single" w:sz="2" w:space="12" w:color="FFFFFF"/>
                    <w:bottom w:val="single" w:sz="2" w:space="1" w:color="FFFFFF"/>
                    <w:right w:val="single" w:sz="2" w:space="4" w:color="FFFFFF"/>
                  </w:divBdr>
                  <w:divsChild>
                    <w:div w:id="88091193">
                      <w:marLeft w:val="0"/>
                      <w:marRight w:val="0"/>
                      <w:marTop w:val="0"/>
                      <w:marBottom w:val="0"/>
                      <w:divBdr>
                        <w:top w:val="none" w:sz="0" w:space="0" w:color="auto"/>
                        <w:left w:val="none" w:sz="0" w:space="0" w:color="auto"/>
                        <w:bottom w:val="none" w:sz="0" w:space="0" w:color="auto"/>
                        <w:right w:val="none" w:sz="0" w:space="0" w:color="auto"/>
                      </w:divBdr>
                    </w:div>
                  </w:divsChild>
                </w:div>
                <w:div w:id="1333987975">
                  <w:marLeft w:val="0"/>
                  <w:marRight w:val="0"/>
                  <w:marTop w:val="0"/>
                  <w:marBottom w:val="0"/>
                  <w:divBdr>
                    <w:top w:val="single" w:sz="2" w:space="1" w:color="FFFFFF"/>
                    <w:left w:val="single" w:sz="2" w:space="12" w:color="FFFFFF"/>
                    <w:bottom w:val="single" w:sz="2" w:space="1" w:color="FFFFFF"/>
                    <w:right w:val="single" w:sz="2" w:space="4" w:color="FFFFFF"/>
                  </w:divBdr>
                  <w:divsChild>
                    <w:div w:id="1774011499">
                      <w:marLeft w:val="0"/>
                      <w:marRight w:val="0"/>
                      <w:marTop w:val="0"/>
                      <w:marBottom w:val="0"/>
                      <w:divBdr>
                        <w:top w:val="none" w:sz="0" w:space="0" w:color="auto"/>
                        <w:left w:val="none" w:sz="0" w:space="0" w:color="auto"/>
                        <w:bottom w:val="none" w:sz="0" w:space="0" w:color="auto"/>
                        <w:right w:val="none" w:sz="0" w:space="0" w:color="auto"/>
                      </w:divBdr>
                    </w:div>
                  </w:divsChild>
                </w:div>
                <w:div w:id="682976598">
                  <w:marLeft w:val="0"/>
                  <w:marRight w:val="0"/>
                  <w:marTop w:val="0"/>
                  <w:marBottom w:val="0"/>
                  <w:divBdr>
                    <w:top w:val="single" w:sz="2" w:space="1" w:color="FFFFFF"/>
                    <w:left w:val="single" w:sz="2" w:space="12" w:color="FFFFFF"/>
                    <w:bottom w:val="single" w:sz="2" w:space="1" w:color="FFFFFF"/>
                    <w:right w:val="single" w:sz="2" w:space="4" w:color="FFFFFF"/>
                  </w:divBdr>
                  <w:divsChild>
                    <w:div w:id="1433161137">
                      <w:marLeft w:val="0"/>
                      <w:marRight w:val="0"/>
                      <w:marTop w:val="0"/>
                      <w:marBottom w:val="0"/>
                      <w:divBdr>
                        <w:top w:val="none" w:sz="0" w:space="0" w:color="auto"/>
                        <w:left w:val="none" w:sz="0" w:space="0" w:color="auto"/>
                        <w:bottom w:val="none" w:sz="0" w:space="0" w:color="auto"/>
                        <w:right w:val="none" w:sz="0" w:space="0" w:color="auto"/>
                      </w:divBdr>
                    </w:div>
                  </w:divsChild>
                </w:div>
                <w:div w:id="1296639979">
                  <w:marLeft w:val="0"/>
                  <w:marRight w:val="0"/>
                  <w:marTop w:val="0"/>
                  <w:marBottom w:val="0"/>
                  <w:divBdr>
                    <w:top w:val="single" w:sz="2" w:space="1" w:color="FFFFFF"/>
                    <w:left w:val="single" w:sz="2" w:space="12" w:color="FFFFFF"/>
                    <w:bottom w:val="single" w:sz="2" w:space="1" w:color="FFFFFF"/>
                    <w:right w:val="single" w:sz="2" w:space="4" w:color="FFFFFF"/>
                  </w:divBdr>
                  <w:divsChild>
                    <w:div w:id="890921035">
                      <w:marLeft w:val="0"/>
                      <w:marRight w:val="0"/>
                      <w:marTop w:val="0"/>
                      <w:marBottom w:val="0"/>
                      <w:divBdr>
                        <w:top w:val="none" w:sz="0" w:space="0" w:color="auto"/>
                        <w:left w:val="none" w:sz="0" w:space="0" w:color="auto"/>
                        <w:bottom w:val="none" w:sz="0" w:space="0" w:color="auto"/>
                        <w:right w:val="none" w:sz="0" w:space="0" w:color="auto"/>
                      </w:divBdr>
                    </w:div>
                  </w:divsChild>
                </w:div>
                <w:div w:id="126171894">
                  <w:marLeft w:val="0"/>
                  <w:marRight w:val="0"/>
                  <w:marTop w:val="0"/>
                  <w:marBottom w:val="0"/>
                  <w:divBdr>
                    <w:top w:val="single" w:sz="2" w:space="1" w:color="FFFFFF"/>
                    <w:left w:val="single" w:sz="2" w:space="12" w:color="FFFFFF"/>
                    <w:bottom w:val="single" w:sz="2" w:space="1" w:color="FFFFFF"/>
                    <w:right w:val="single" w:sz="2" w:space="4" w:color="FFFFFF"/>
                  </w:divBdr>
                  <w:divsChild>
                    <w:div w:id="2023580229">
                      <w:marLeft w:val="0"/>
                      <w:marRight w:val="0"/>
                      <w:marTop w:val="0"/>
                      <w:marBottom w:val="0"/>
                      <w:divBdr>
                        <w:top w:val="none" w:sz="0" w:space="0" w:color="auto"/>
                        <w:left w:val="none" w:sz="0" w:space="0" w:color="auto"/>
                        <w:bottom w:val="none" w:sz="0" w:space="0" w:color="auto"/>
                        <w:right w:val="none" w:sz="0" w:space="0" w:color="auto"/>
                      </w:divBdr>
                    </w:div>
                  </w:divsChild>
                </w:div>
                <w:div w:id="226261779">
                  <w:marLeft w:val="0"/>
                  <w:marRight w:val="0"/>
                  <w:marTop w:val="0"/>
                  <w:marBottom w:val="0"/>
                  <w:divBdr>
                    <w:top w:val="single" w:sz="2" w:space="1" w:color="FFFFFF"/>
                    <w:left w:val="single" w:sz="2" w:space="12" w:color="FFFFFF"/>
                    <w:bottom w:val="single" w:sz="2" w:space="1" w:color="FFFFFF"/>
                    <w:right w:val="single" w:sz="2" w:space="4" w:color="FFFFFF"/>
                  </w:divBdr>
                  <w:divsChild>
                    <w:div w:id="414787951">
                      <w:marLeft w:val="0"/>
                      <w:marRight w:val="0"/>
                      <w:marTop w:val="0"/>
                      <w:marBottom w:val="0"/>
                      <w:divBdr>
                        <w:top w:val="none" w:sz="0" w:space="0" w:color="auto"/>
                        <w:left w:val="none" w:sz="0" w:space="0" w:color="auto"/>
                        <w:bottom w:val="none" w:sz="0" w:space="0" w:color="auto"/>
                        <w:right w:val="none" w:sz="0" w:space="0" w:color="auto"/>
                      </w:divBdr>
                    </w:div>
                  </w:divsChild>
                </w:div>
                <w:div w:id="1415857417">
                  <w:marLeft w:val="0"/>
                  <w:marRight w:val="0"/>
                  <w:marTop w:val="0"/>
                  <w:marBottom w:val="0"/>
                  <w:divBdr>
                    <w:top w:val="single" w:sz="2" w:space="1" w:color="FFFFFF"/>
                    <w:left w:val="single" w:sz="2" w:space="12" w:color="FFFFFF"/>
                    <w:bottom w:val="single" w:sz="2" w:space="1" w:color="FFFFFF"/>
                    <w:right w:val="single" w:sz="2" w:space="4" w:color="FFFFFF"/>
                  </w:divBdr>
                  <w:divsChild>
                    <w:div w:id="1182936773">
                      <w:marLeft w:val="0"/>
                      <w:marRight w:val="0"/>
                      <w:marTop w:val="0"/>
                      <w:marBottom w:val="0"/>
                      <w:divBdr>
                        <w:top w:val="none" w:sz="0" w:space="0" w:color="auto"/>
                        <w:left w:val="none" w:sz="0" w:space="0" w:color="auto"/>
                        <w:bottom w:val="none" w:sz="0" w:space="0" w:color="auto"/>
                        <w:right w:val="none" w:sz="0" w:space="0" w:color="auto"/>
                      </w:divBdr>
                    </w:div>
                  </w:divsChild>
                </w:div>
                <w:div w:id="894587864">
                  <w:marLeft w:val="0"/>
                  <w:marRight w:val="0"/>
                  <w:marTop w:val="0"/>
                  <w:marBottom w:val="0"/>
                  <w:divBdr>
                    <w:top w:val="single" w:sz="2" w:space="1" w:color="FFFFFF"/>
                    <w:left w:val="single" w:sz="2" w:space="12" w:color="FFFFFF"/>
                    <w:bottom w:val="single" w:sz="2" w:space="1" w:color="FFFFFF"/>
                    <w:right w:val="single" w:sz="2" w:space="4" w:color="FFFFFF"/>
                  </w:divBdr>
                  <w:divsChild>
                    <w:div w:id="44911169">
                      <w:marLeft w:val="0"/>
                      <w:marRight w:val="0"/>
                      <w:marTop w:val="0"/>
                      <w:marBottom w:val="0"/>
                      <w:divBdr>
                        <w:top w:val="none" w:sz="0" w:space="0" w:color="auto"/>
                        <w:left w:val="none" w:sz="0" w:space="0" w:color="auto"/>
                        <w:bottom w:val="none" w:sz="0" w:space="0" w:color="auto"/>
                        <w:right w:val="none" w:sz="0" w:space="0" w:color="auto"/>
                      </w:divBdr>
                    </w:div>
                  </w:divsChild>
                </w:div>
                <w:div w:id="965812797">
                  <w:marLeft w:val="0"/>
                  <w:marRight w:val="0"/>
                  <w:marTop w:val="0"/>
                  <w:marBottom w:val="0"/>
                  <w:divBdr>
                    <w:top w:val="single" w:sz="2" w:space="1" w:color="FFFFFF"/>
                    <w:left w:val="single" w:sz="2" w:space="12" w:color="FFFFFF"/>
                    <w:bottom w:val="single" w:sz="2" w:space="1" w:color="FFFFFF"/>
                    <w:right w:val="single" w:sz="2" w:space="4" w:color="FFFFFF"/>
                  </w:divBdr>
                  <w:divsChild>
                    <w:div w:id="332955064">
                      <w:marLeft w:val="0"/>
                      <w:marRight w:val="0"/>
                      <w:marTop w:val="0"/>
                      <w:marBottom w:val="0"/>
                      <w:divBdr>
                        <w:top w:val="none" w:sz="0" w:space="0" w:color="auto"/>
                        <w:left w:val="none" w:sz="0" w:space="0" w:color="auto"/>
                        <w:bottom w:val="none" w:sz="0" w:space="0" w:color="auto"/>
                        <w:right w:val="none" w:sz="0" w:space="0" w:color="auto"/>
                      </w:divBdr>
                    </w:div>
                  </w:divsChild>
                </w:div>
                <w:div w:id="52432556">
                  <w:marLeft w:val="0"/>
                  <w:marRight w:val="0"/>
                  <w:marTop w:val="0"/>
                  <w:marBottom w:val="0"/>
                  <w:divBdr>
                    <w:top w:val="single" w:sz="2" w:space="1" w:color="FFFFFF"/>
                    <w:left w:val="single" w:sz="2" w:space="12" w:color="FFFFFF"/>
                    <w:bottom w:val="single" w:sz="2" w:space="1" w:color="FFFFFF"/>
                    <w:right w:val="single" w:sz="2" w:space="4" w:color="FFFFFF"/>
                  </w:divBdr>
                  <w:divsChild>
                    <w:div w:id="500777311">
                      <w:marLeft w:val="0"/>
                      <w:marRight w:val="0"/>
                      <w:marTop w:val="0"/>
                      <w:marBottom w:val="0"/>
                      <w:divBdr>
                        <w:top w:val="none" w:sz="0" w:space="0" w:color="auto"/>
                        <w:left w:val="none" w:sz="0" w:space="0" w:color="auto"/>
                        <w:bottom w:val="none" w:sz="0" w:space="0" w:color="auto"/>
                        <w:right w:val="none" w:sz="0" w:space="0" w:color="auto"/>
                      </w:divBdr>
                    </w:div>
                  </w:divsChild>
                </w:div>
                <w:div w:id="964894804">
                  <w:marLeft w:val="0"/>
                  <w:marRight w:val="0"/>
                  <w:marTop w:val="0"/>
                  <w:marBottom w:val="0"/>
                  <w:divBdr>
                    <w:top w:val="single" w:sz="2" w:space="1" w:color="FFFFFF"/>
                    <w:left w:val="single" w:sz="2" w:space="12" w:color="FFFFFF"/>
                    <w:bottom w:val="single" w:sz="2" w:space="1" w:color="FFFFFF"/>
                    <w:right w:val="single" w:sz="2" w:space="4" w:color="FFFFFF"/>
                  </w:divBdr>
                  <w:divsChild>
                    <w:div w:id="1820465012">
                      <w:marLeft w:val="0"/>
                      <w:marRight w:val="0"/>
                      <w:marTop w:val="0"/>
                      <w:marBottom w:val="0"/>
                      <w:divBdr>
                        <w:top w:val="none" w:sz="0" w:space="0" w:color="auto"/>
                        <w:left w:val="none" w:sz="0" w:space="0" w:color="auto"/>
                        <w:bottom w:val="none" w:sz="0" w:space="0" w:color="auto"/>
                        <w:right w:val="none" w:sz="0" w:space="0" w:color="auto"/>
                      </w:divBdr>
                    </w:div>
                  </w:divsChild>
                </w:div>
                <w:div w:id="1843232600">
                  <w:marLeft w:val="0"/>
                  <w:marRight w:val="0"/>
                  <w:marTop w:val="0"/>
                  <w:marBottom w:val="0"/>
                  <w:divBdr>
                    <w:top w:val="single" w:sz="2" w:space="1" w:color="FFFFFF"/>
                    <w:left w:val="single" w:sz="2" w:space="12" w:color="FFFFFF"/>
                    <w:bottom w:val="single" w:sz="2" w:space="1" w:color="FFFFFF"/>
                    <w:right w:val="single" w:sz="2" w:space="4" w:color="FFFFFF"/>
                  </w:divBdr>
                  <w:divsChild>
                    <w:div w:id="1033535460">
                      <w:marLeft w:val="0"/>
                      <w:marRight w:val="0"/>
                      <w:marTop w:val="0"/>
                      <w:marBottom w:val="0"/>
                      <w:divBdr>
                        <w:top w:val="none" w:sz="0" w:space="0" w:color="auto"/>
                        <w:left w:val="none" w:sz="0" w:space="0" w:color="auto"/>
                        <w:bottom w:val="none" w:sz="0" w:space="0" w:color="auto"/>
                        <w:right w:val="none" w:sz="0" w:space="0" w:color="auto"/>
                      </w:divBdr>
                    </w:div>
                  </w:divsChild>
                </w:div>
                <w:div w:id="530383177">
                  <w:marLeft w:val="0"/>
                  <w:marRight w:val="0"/>
                  <w:marTop w:val="0"/>
                  <w:marBottom w:val="0"/>
                  <w:divBdr>
                    <w:top w:val="single" w:sz="2" w:space="1" w:color="FFFFFF"/>
                    <w:left w:val="single" w:sz="2" w:space="12" w:color="FFFFFF"/>
                    <w:bottom w:val="single" w:sz="2" w:space="1" w:color="FFFFFF"/>
                    <w:right w:val="single" w:sz="2" w:space="4" w:color="FFFFFF"/>
                  </w:divBdr>
                  <w:divsChild>
                    <w:div w:id="160508982">
                      <w:marLeft w:val="0"/>
                      <w:marRight w:val="0"/>
                      <w:marTop w:val="0"/>
                      <w:marBottom w:val="0"/>
                      <w:divBdr>
                        <w:top w:val="none" w:sz="0" w:space="0" w:color="auto"/>
                        <w:left w:val="none" w:sz="0" w:space="0" w:color="auto"/>
                        <w:bottom w:val="none" w:sz="0" w:space="0" w:color="auto"/>
                        <w:right w:val="none" w:sz="0" w:space="0" w:color="auto"/>
                      </w:divBdr>
                    </w:div>
                  </w:divsChild>
                </w:div>
                <w:div w:id="1902789973">
                  <w:marLeft w:val="0"/>
                  <w:marRight w:val="0"/>
                  <w:marTop w:val="0"/>
                  <w:marBottom w:val="0"/>
                  <w:divBdr>
                    <w:top w:val="single" w:sz="2" w:space="1" w:color="FFFFFF"/>
                    <w:left w:val="single" w:sz="2" w:space="12" w:color="FFFFFF"/>
                    <w:bottom w:val="single" w:sz="2" w:space="1" w:color="FFFFFF"/>
                    <w:right w:val="single" w:sz="2" w:space="4" w:color="FFFFFF"/>
                  </w:divBdr>
                  <w:divsChild>
                    <w:div w:id="1725448269">
                      <w:marLeft w:val="0"/>
                      <w:marRight w:val="0"/>
                      <w:marTop w:val="0"/>
                      <w:marBottom w:val="0"/>
                      <w:divBdr>
                        <w:top w:val="none" w:sz="0" w:space="0" w:color="auto"/>
                        <w:left w:val="none" w:sz="0" w:space="0" w:color="auto"/>
                        <w:bottom w:val="none" w:sz="0" w:space="0" w:color="auto"/>
                        <w:right w:val="none" w:sz="0" w:space="0" w:color="auto"/>
                      </w:divBdr>
                    </w:div>
                  </w:divsChild>
                </w:div>
                <w:div w:id="2036034802">
                  <w:marLeft w:val="0"/>
                  <w:marRight w:val="0"/>
                  <w:marTop w:val="0"/>
                  <w:marBottom w:val="0"/>
                  <w:divBdr>
                    <w:top w:val="single" w:sz="2" w:space="1" w:color="FFFFFF"/>
                    <w:left w:val="single" w:sz="2" w:space="12" w:color="FFFFFF"/>
                    <w:bottom w:val="single" w:sz="2" w:space="1" w:color="FFFFFF"/>
                    <w:right w:val="single" w:sz="2" w:space="4" w:color="FFFFFF"/>
                  </w:divBdr>
                  <w:divsChild>
                    <w:div w:id="1832065686">
                      <w:marLeft w:val="0"/>
                      <w:marRight w:val="0"/>
                      <w:marTop w:val="0"/>
                      <w:marBottom w:val="0"/>
                      <w:divBdr>
                        <w:top w:val="none" w:sz="0" w:space="0" w:color="auto"/>
                        <w:left w:val="none" w:sz="0" w:space="0" w:color="auto"/>
                        <w:bottom w:val="none" w:sz="0" w:space="0" w:color="auto"/>
                        <w:right w:val="none" w:sz="0" w:space="0" w:color="auto"/>
                      </w:divBdr>
                    </w:div>
                  </w:divsChild>
                </w:div>
                <w:div w:id="1463618981">
                  <w:marLeft w:val="0"/>
                  <w:marRight w:val="0"/>
                  <w:marTop w:val="0"/>
                  <w:marBottom w:val="0"/>
                  <w:divBdr>
                    <w:top w:val="single" w:sz="2" w:space="1" w:color="FFFFFF"/>
                    <w:left w:val="single" w:sz="2" w:space="12" w:color="FFFFFF"/>
                    <w:bottom w:val="single" w:sz="2" w:space="1" w:color="FFFFFF"/>
                    <w:right w:val="single" w:sz="2" w:space="4" w:color="FFFFFF"/>
                  </w:divBdr>
                  <w:divsChild>
                    <w:div w:id="983774758">
                      <w:marLeft w:val="0"/>
                      <w:marRight w:val="0"/>
                      <w:marTop w:val="0"/>
                      <w:marBottom w:val="0"/>
                      <w:divBdr>
                        <w:top w:val="none" w:sz="0" w:space="0" w:color="auto"/>
                        <w:left w:val="none" w:sz="0" w:space="0" w:color="auto"/>
                        <w:bottom w:val="none" w:sz="0" w:space="0" w:color="auto"/>
                        <w:right w:val="none" w:sz="0" w:space="0" w:color="auto"/>
                      </w:divBdr>
                    </w:div>
                  </w:divsChild>
                </w:div>
                <w:div w:id="675306544">
                  <w:marLeft w:val="0"/>
                  <w:marRight w:val="0"/>
                  <w:marTop w:val="0"/>
                  <w:marBottom w:val="0"/>
                  <w:divBdr>
                    <w:top w:val="single" w:sz="2" w:space="1" w:color="FFFFFF"/>
                    <w:left w:val="single" w:sz="2" w:space="12" w:color="FFFFFF"/>
                    <w:bottom w:val="single" w:sz="2" w:space="4" w:color="FFFFFF"/>
                    <w:right w:val="single" w:sz="2" w:space="4" w:color="FFFFFF"/>
                  </w:divBdr>
                  <w:divsChild>
                    <w:div w:id="152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9140">
          <w:marLeft w:val="0"/>
          <w:marRight w:val="0"/>
          <w:marTop w:val="0"/>
          <w:marBottom w:val="335"/>
          <w:divBdr>
            <w:top w:val="none" w:sz="0" w:space="0" w:color="auto"/>
            <w:left w:val="none" w:sz="0" w:space="0" w:color="auto"/>
            <w:bottom w:val="none" w:sz="0" w:space="0" w:color="auto"/>
            <w:right w:val="none" w:sz="0" w:space="0" w:color="auto"/>
          </w:divBdr>
          <w:divsChild>
            <w:div w:id="1501382795">
              <w:marLeft w:val="0"/>
              <w:marRight w:val="0"/>
              <w:marTop w:val="0"/>
              <w:marBottom w:val="0"/>
              <w:divBdr>
                <w:top w:val="none" w:sz="0" w:space="0" w:color="auto"/>
                <w:left w:val="none" w:sz="0" w:space="0" w:color="auto"/>
                <w:bottom w:val="none" w:sz="0" w:space="0" w:color="auto"/>
                <w:right w:val="none" w:sz="0" w:space="0" w:color="auto"/>
              </w:divBdr>
              <w:divsChild>
                <w:div w:id="1681395402">
                  <w:marLeft w:val="0"/>
                  <w:marRight w:val="0"/>
                  <w:marTop w:val="0"/>
                  <w:marBottom w:val="0"/>
                  <w:divBdr>
                    <w:top w:val="single" w:sz="2" w:space="4" w:color="FFFFFF"/>
                    <w:left w:val="single" w:sz="2" w:space="12" w:color="FFFFFF"/>
                    <w:bottom w:val="single" w:sz="2" w:space="1" w:color="FFFFFF"/>
                    <w:right w:val="single" w:sz="2" w:space="4" w:color="FFFFFF"/>
                  </w:divBdr>
                  <w:divsChild>
                    <w:div w:id="1681590979">
                      <w:marLeft w:val="0"/>
                      <w:marRight w:val="0"/>
                      <w:marTop w:val="0"/>
                      <w:marBottom w:val="0"/>
                      <w:divBdr>
                        <w:top w:val="none" w:sz="0" w:space="0" w:color="auto"/>
                        <w:left w:val="none" w:sz="0" w:space="0" w:color="auto"/>
                        <w:bottom w:val="none" w:sz="0" w:space="0" w:color="auto"/>
                        <w:right w:val="none" w:sz="0" w:space="0" w:color="auto"/>
                      </w:divBdr>
                    </w:div>
                  </w:divsChild>
                </w:div>
                <w:div w:id="392772622">
                  <w:marLeft w:val="0"/>
                  <w:marRight w:val="0"/>
                  <w:marTop w:val="0"/>
                  <w:marBottom w:val="0"/>
                  <w:divBdr>
                    <w:top w:val="single" w:sz="2" w:space="1" w:color="FFFFFF"/>
                    <w:left w:val="single" w:sz="2" w:space="12" w:color="FFFFFF"/>
                    <w:bottom w:val="single" w:sz="2" w:space="1" w:color="FFFFFF"/>
                    <w:right w:val="single" w:sz="2" w:space="4" w:color="FFFFFF"/>
                  </w:divBdr>
                  <w:divsChild>
                    <w:div w:id="1966620677">
                      <w:marLeft w:val="0"/>
                      <w:marRight w:val="0"/>
                      <w:marTop w:val="0"/>
                      <w:marBottom w:val="0"/>
                      <w:divBdr>
                        <w:top w:val="none" w:sz="0" w:space="0" w:color="auto"/>
                        <w:left w:val="none" w:sz="0" w:space="0" w:color="auto"/>
                        <w:bottom w:val="none" w:sz="0" w:space="0" w:color="auto"/>
                        <w:right w:val="none" w:sz="0" w:space="0" w:color="auto"/>
                      </w:divBdr>
                    </w:div>
                  </w:divsChild>
                </w:div>
                <w:div w:id="1750883097">
                  <w:marLeft w:val="0"/>
                  <w:marRight w:val="0"/>
                  <w:marTop w:val="0"/>
                  <w:marBottom w:val="0"/>
                  <w:divBdr>
                    <w:top w:val="single" w:sz="2" w:space="1" w:color="FFFFFF"/>
                    <w:left w:val="single" w:sz="2" w:space="12" w:color="FFFFFF"/>
                    <w:bottom w:val="single" w:sz="2" w:space="1" w:color="FFFFFF"/>
                    <w:right w:val="single" w:sz="2" w:space="4" w:color="FFFFFF"/>
                  </w:divBdr>
                  <w:divsChild>
                    <w:div w:id="1940676023">
                      <w:marLeft w:val="0"/>
                      <w:marRight w:val="0"/>
                      <w:marTop w:val="0"/>
                      <w:marBottom w:val="0"/>
                      <w:divBdr>
                        <w:top w:val="none" w:sz="0" w:space="0" w:color="auto"/>
                        <w:left w:val="none" w:sz="0" w:space="0" w:color="auto"/>
                        <w:bottom w:val="none" w:sz="0" w:space="0" w:color="auto"/>
                        <w:right w:val="none" w:sz="0" w:space="0" w:color="auto"/>
                      </w:divBdr>
                    </w:div>
                  </w:divsChild>
                </w:div>
                <w:div w:id="639114731">
                  <w:marLeft w:val="0"/>
                  <w:marRight w:val="0"/>
                  <w:marTop w:val="0"/>
                  <w:marBottom w:val="0"/>
                  <w:divBdr>
                    <w:top w:val="single" w:sz="2" w:space="1" w:color="FFFFFF"/>
                    <w:left w:val="single" w:sz="2" w:space="12" w:color="FFFFFF"/>
                    <w:bottom w:val="single" w:sz="2" w:space="1" w:color="FFFFFF"/>
                    <w:right w:val="single" w:sz="2" w:space="4" w:color="FFFFFF"/>
                  </w:divBdr>
                  <w:divsChild>
                    <w:div w:id="2049333272">
                      <w:marLeft w:val="0"/>
                      <w:marRight w:val="0"/>
                      <w:marTop w:val="0"/>
                      <w:marBottom w:val="0"/>
                      <w:divBdr>
                        <w:top w:val="none" w:sz="0" w:space="0" w:color="auto"/>
                        <w:left w:val="none" w:sz="0" w:space="0" w:color="auto"/>
                        <w:bottom w:val="none" w:sz="0" w:space="0" w:color="auto"/>
                        <w:right w:val="none" w:sz="0" w:space="0" w:color="auto"/>
                      </w:divBdr>
                    </w:div>
                  </w:divsChild>
                </w:div>
                <w:div w:id="249581336">
                  <w:marLeft w:val="0"/>
                  <w:marRight w:val="0"/>
                  <w:marTop w:val="0"/>
                  <w:marBottom w:val="0"/>
                  <w:divBdr>
                    <w:top w:val="single" w:sz="2" w:space="1" w:color="FFFFFF"/>
                    <w:left w:val="single" w:sz="2" w:space="12" w:color="FFFFFF"/>
                    <w:bottom w:val="single" w:sz="2" w:space="1" w:color="FFFFFF"/>
                    <w:right w:val="single" w:sz="2" w:space="4" w:color="FFFFFF"/>
                  </w:divBdr>
                  <w:divsChild>
                    <w:div w:id="1673798826">
                      <w:marLeft w:val="0"/>
                      <w:marRight w:val="0"/>
                      <w:marTop w:val="0"/>
                      <w:marBottom w:val="0"/>
                      <w:divBdr>
                        <w:top w:val="none" w:sz="0" w:space="0" w:color="auto"/>
                        <w:left w:val="none" w:sz="0" w:space="0" w:color="auto"/>
                        <w:bottom w:val="none" w:sz="0" w:space="0" w:color="auto"/>
                        <w:right w:val="none" w:sz="0" w:space="0" w:color="auto"/>
                      </w:divBdr>
                    </w:div>
                  </w:divsChild>
                </w:div>
                <w:div w:id="1682127625">
                  <w:marLeft w:val="0"/>
                  <w:marRight w:val="0"/>
                  <w:marTop w:val="0"/>
                  <w:marBottom w:val="0"/>
                  <w:divBdr>
                    <w:top w:val="single" w:sz="2" w:space="1" w:color="FFFFFF"/>
                    <w:left w:val="single" w:sz="2" w:space="12" w:color="FFFFFF"/>
                    <w:bottom w:val="single" w:sz="2" w:space="1" w:color="FFFFFF"/>
                    <w:right w:val="single" w:sz="2" w:space="4" w:color="FFFFFF"/>
                  </w:divBdr>
                  <w:divsChild>
                    <w:div w:id="1998148229">
                      <w:marLeft w:val="0"/>
                      <w:marRight w:val="0"/>
                      <w:marTop w:val="0"/>
                      <w:marBottom w:val="0"/>
                      <w:divBdr>
                        <w:top w:val="none" w:sz="0" w:space="0" w:color="auto"/>
                        <w:left w:val="none" w:sz="0" w:space="0" w:color="auto"/>
                        <w:bottom w:val="none" w:sz="0" w:space="0" w:color="auto"/>
                        <w:right w:val="none" w:sz="0" w:space="0" w:color="auto"/>
                      </w:divBdr>
                    </w:div>
                  </w:divsChild>
                </w:div>
                <w:div w:id="1415972036">
                  <w:marLeft w:val="0"/>
                  <w:marRight w:val="0"/>
                  <w:marTop w:val="0"/>
                  <w:marBottom w:val="0"/>
                  <w:divBdr>
                    <w:top w:val="single" w:sz="2" w:space="1" w:color="FFFFFF"/>
                    <w:left w:val="single" w:sz="2" w:space="12" w:color="FFFFFF"/>
                    <w:bottom w:val="single" w:sz="2" w:space="1" w:color="FFFFFF"/>
                    <w:right w:val="single" w:sz="2" w:space="4" w:color="FFFFFF"/>
                  </w:divBdr>
                  <w:divsChild>
                    <w:div w:id="1492332860">
                      <w:marLeft w:val="0"/>
                      <w:marRight w:val="0"/>
                      <w:marTop w:val="0"/>
                      <w:marBottom w:val="0"/>
                      <w:divBdr>
                        <w:top w:val="none" w:sz="0" w:space="0" w:color="auto"/>
                        <w:left w:val="none" w:sz="0" w:space="0" w:color="auto"/>
                        <w:bottom w:val="none" w:sz="0" w:space="0" w:color="auto"/>
                        <w:right w:val="none" w:sz="0" w:space="0" w:color="auto"/>
                      </w:divBdr>
                    </w:div>
                  </w:divsChild>
                </w:div>
                <w:div w:id="67924344">
                  <w:marLeft w:val="0"/>
                  <w:marRight w:val="0"/>
                  <w:marTop w:val="0"/>
                  <w:marBottom w:val="0"/>
                  <w:divBdr>
                    <w:top w:val="single" w:sz="2" w:space="1" w:color="FFFFFF"/>
                    <w:left w:val="single" w:sz="2" w:space="12" w:color="FFFFFF"/>
                    <w:bottom w:val="single" w:sz="2" w:space="1" w:color="FFFFFF"/>
                    <w:right w:val="single" w:sz="2" w:space="4" w:color="FFFFFF"/>
                  </w:divBdr>
                  <w:divsChild>
                    <w:div w:id="1749616757">
                      <w:marLeft w:val="0"/>
                      <w:marRight w:val="0"/>
                      <w:marTop w:val="0"/>
                      <w:marBottom w:val="0"/>
                      <w:divBdr>
                        <w:top w:val="none" w:sz="0" w:space="0" w:color="auto"/>
                        <w:left w:val="none" w:sz="0" w:space="0" w:color="auto"/>
                        <w:bottom w:val="none" w:sz="0" w:space="0" w:color="auto"/>
                        <w:right w:val="none" w:sz="0" w:space="0" w:color="auto"/>
                      </w:divBdr>
                    </w:div>
                  </w:divsChild>
                </w:div>
                <w:div w:id="122967905">
                  <w:marLeft w:val="0"/>
                  <w:marRight w:val="0"/>
                  <w:marTop w:val="0"/>
                  <w:marBottom w:val="0"/>
                  <w:divBdr>
                    <w:top w:val="single" w:sz="2" w:space="1" w:color="FFFFFF"/>
                    <w:left w:val="single" w:sz="2" w:space="12" w:color="FFFFFF"/>
                    <w:bottom w:val="single" w:sz="2" w:space="1" w:color="FFFFFF"/>
                    <w:right w:val="single" w:sz="2" w:space="4" w:color="FFFFFF"/>
                  </w:divBdr>
                  <w:divsChild>
                    <w:div w:id="587347118">
                      <w:marLeft w:val="0"/>
                      <w:marRight w:val="0"/>
                      <w:marTop w:val="0"/>
                      <w:marBottom w:val="0"/>
                      <w:divBdr>
                        <w:top w:val="none" w:sz="0" w:space="0" w:color="auto"/>
                        <w:left w:val="none" w:sz="0" w:space="0" w:color="auto"/>
                        <w:bottom w:val="none" w:sz="0" w:space="0" w:color="auto"/>
                        <w:right w:val="none" w:sz="0" w:space="0" w:color="auto"/>
                      </w:divBdr>
                    </w:div>
                  </w:divsChild>
                </w:div>
                <w:div w:id="1497498429">
                  <w:marLeft w:val="0"/>
                  <w:marRight w:val="0"/>
                  <w:marTop w:val="0"/>
                  <w:marBottom w:val="0"/>
                  <w:divBdr>
                    <w:top w:val="single" w:sz="2" w:space="1" w:color="FFFFFF"/>
                    <w:left w:val="single" w:sz="2" w:space="12" w:color="FFFFFF"/>
                    <w:bottom w:val="single" w:sz="2" w:space="1" w:color="FFFFFF"/>
                    <w:right w:val="single" w:sz="2" w:space="4" w:color="FFFFFF"/>
                  </w:divBdr>
                  <w:divsChild>
                    <w:div w:id="1282147481">
                      <w:marLeft w:val="0"/>
                      <w:marRight w:val="0"/>
                      <w:marTop w:val="0"/>
                      <w:marBottom w:val="0"/>
                      <w:divBdr>
                        <w:top w:val="none" w:sz="0" w:space="0" w:color="auto"/>
                        <w:left w:val="none" w:sz="0" w:space="0" w:color="auto"/>
                        <w:bottom w:val="none" w:sz="0" w:space="0" w:color="auto"/>
                        <w:right w:val="none" w:sz="0" w:space="0" w:color="auto"/>
                      </w:divBdr>
                    </w:div>
                  </w:divsChild>
                </w:div>
                <w:div w:id="1467963585">
                  <w:marLeft w:val="0"/>
                  <w:marRight w:val="0"/>
                  <w:marTop w:val="0"/>
                  <w:marBottom w:val="0"/>
                  <w:divBdr>
                    <w:top w:val="single" w:sz="2" w:space="1" w:color="FFFFFF"/>
                    <w:left w:val="single" w:sz="2" w:space="12" w:color="FFFFFF"/>
                    <w:bottom w:val="single" w:sz="2" w:space="1" w:color="FFFFFF"/>
                    <w:right w:val="single" w:sz="2" w:space="4" w:color="FFFFFF"/>
                  </w:divBdr>
                  <w:divsChild>
                    <w:div w:id="1110079662">
                      <w:marLeft w:val="0"/>
                      <w:marRight w:val="0"/>
                      <w:marTop w:val="0"/>
                      <w:marBottom w:val="0"/>
                      <w:divBdr>
                        <w:top w:val="none" w:sz="0" w:space="0" w:color="auto"/>
                        <w:left w:val="none" w:sz="0" w:space="0" w:color="auto"/>
                        <w:bottom w:val="none" w:sz="0" w:space="0" w:color="auto"/>
                        <w:right w:val="none" w:sz="0" w:space="0" w:color="auto"/>
                      </w:divBdr>
                    </w:div>
                  </w:divsChild>
                </w:div>
                <w:div w:id="1468667881">
                  <w:marLeft w:val="0"/>
                  <w:marRight w:val="0"/>
                  <w:marTop w:val="0"/>
                  <w:marBottom w:val="0"/>
                  <w:divBdr>
                    <w:top w:val="single" w:sz="2" w:space="1" w:color="FFFFFF"/>
                    <w:left w:val="single" w:sz="2" w:space="12" w:color="FFFFFF"/>
                    <w:bottom w:val="single" w:sz="2" w:space="1" w:color="FFFFFF"/>
                    <w:right w:val="single" w:sz="2" w:space="4" w:color="FFFFFF"/>
                  </w:divBdr>
                  <w:divsChild>
                    <w:div w:id="2021811373">
                      <w:marLeft w:val="0"/>
                      <w:marRight w:val="0"/>
                      <w:marTop w:val="0"/>
                      <w:marBottom w:val="0"/>
                      <w:divBdr>
                        <w:top w:val="none" w:sz="0" w:space="0" w:color="auto"/>
                        <w:left w:val="none" w:sz="0" w:space="0" w:color="auto"/>
                        <w:bottom w:val="none" w:sz="0" w:space="0" w:color="auto"/>
                        <w:right w:val="none" w:sz="0" w:space="0" w:color="auto"/>
                      </w:divBdr>
                    </w:div>
                  </w:divsChild>
                </w:div>
                <w:div w:id="423767687">
                  <w:marLeft w:val="0"/>
                  <w:marRight w:val="0"/>
                  <w:marTop w:val="0"/>
                  <w:marBottom w:val="0"/>
                  <w:divBdr>
                    <w:top w:val="single" w:sz="2" w:space="1" w:color="FFFFFF"/>
                    <w:left w:val="single" w:sz="2" w:space="12" w:color="FFFFFF"/>
                    <w:bottom w:val="single" w:sz="2" w:space="1" w:color="FFFFFF"/>
                    <w:right w:val="single" w:sz="2" w:space="4" w:color="FFFFFF"/>
                  </w:divBdr>
                  <w:divsChild>
                    <w:div w:id="1459031675">
                      <w:marLeft w:val="0"/>
                      <w:marRight w:val="0"/>
                      <w:marTop w:val="0"/>
                      <w:marBottom w:val="0"/>
                      <w:divBdr>
                        <w:top w:val="none" w:sz="0" w:space="0" w:color="auto"/>
                        <w:left w:val="none" w:sz="0" w:space="0" w:color="auto"/>
                        <w:bottom w:val="none" w:sz="0" w:space="0" w:color="auto"/>
                        <w:right w:val="none" w:sz="0" w:space="0" w:color="auto"/>
                      </w:divBdr>
                    </w:div>
                  </w:divsChild>
                </w:div>
                <w:div w:id="647249452">
                  <w:marLeft w:val="0"/>
                  <w:marRight w:val="0"/>
                  <w:marTop w:val="0"/>
                  <w:marBottom w:val="0"/>
                  <w:divBdr>
                    <w:top w:val="single" w:sz="2" w:space="1" w:color="FFFFFF"/>
                    <w:left w:val="single" w:sz="2" w:space="12" w:color="FFFFFF"/>
                    <w:bottom w:val="single" w:sz="2" w:space="1" w:color="FFFFFF"/>
                    <w:right w:val="single" w:sz="2" w:space="4" w:color="FFFFFF"/>
                  </w:divBdr>
                  <w:divsChild>
                    <w:div w:id="119803232">
                      <w:marLeft w:val="0"/>
                      <w:marRight w:val="0"/>
                      <w:marTop w:val="0"/>
                      <w:marBottom w:val="0"/>
                      <w:divBdr>
                        <w:top w:val="none" w:sz="0" w:space="0" w:color="auto"/>
                        <w:left w:val="none" w:sz="0" w:space="0" w:color="auto"/>
                        <w:bottom w:val="none" w:sz="0" w:space="0" w:color="auto"/>
                        <w:right w:val="none" w:sz="0" w:space="0" w:color="auto"/>
                      </w:divBdr>
                    </w:div>
                  </w:divsChild>
                </w:div>
                <w:div w:id="570696770">
                  <w:marLeft w:val="0"/>
                  <w:marRight w:val="0"/>
                  <w:marTop w:val="0"/>
                  <w:marBottom w:val="0"/>
                  <w:divBdr>
                    <w:top w:val="single" w:sz="2" w:space="1" w:color="FFFFFF"/>
                    <w:left w:val="single" w:sz="2" w:space="12" w:color="FFFFFF"/>
                    <w:bottom w:val="single" w:sz="2" w:space="1" w:color="FFFFFF"/>
                    <w:right w:val="single" w:sz="2" w:space="4" w:color="FFFFFF"/>
                  </w:divBdr>
                  <w:divsChild>
                    <w:div w:id="1203059830">
                      <w:marLeft w:val="0"/>
                      <w:marRight w:val="0"/>
                      <w:marTop w:val="0"/>
                      <w:marBottom w:val="0"/>
                      <w:divBdr>
                        <w:top w:val="none" w:sz="0" w:space="0" w:color="auto"/>
                        <w:left w:val="none" w:sz="0" w:space="0" w:color="auto"/>
                        <w:bottom w:val="none" w:sz="0" w:space="0" w:color="auto"/>
                        <w:right w:val="none" w:sz="0" w:space="0" w:color="auto"/>
                      </w:divBdr>
                    </w:div>
                  </w:divsChild>
                </w:div>
                <w:div w:id="739715609">
                  <w:marLeft w:val="0"/>
                  <w:marRight w:val="0"/>
                  <w:marTop w:val="0"/>
                  <w:marBottom w:val="0"/>
                  <w:divBdr>
                    <w:top w:val="single" w:sz="2" w:space="1" w:color="FFFFFF"/>
                    <w:left w:val="single" w:sz="2" w:space="12" w:color="FFFFFF"/>
                    <w:bottom w:val="single" w:sz="2" w:space="1" w:color="FFFFFF"/>
                    <w:right w:val="single" w:sz="2" w:space="4" w:color="FFFFFF"/>
                  </w:divBdr>
                  <w:divsChild>
                    <w:div w:id="304167904">
                      <w:marLeft w:val="0"/>
                      <w:marRight w:val="0"/>
                      <w:marTop w:val="0"/>
                      <w:marBottom w:val="0"/>
                      <w:divBdr>
                        <w:top w:val="none" w:sz="0" w:space="0" w:color="auto"/>
                        <w:left w:val="none" w:sz="0" w:space="0" w:color="auto"/>
                        <w:bottom w:val="none" w:sz="0" w:space="0" w:color="auto"/>
                        <w:right w:val="none" w:sz="0" w:space="0" w:color="auto"/>
                      </w:divBdr>
                    </w:div>
                  </w:divsChild>
                </w:div>
                <w:div w:id="2018381777">
                  <w:marLeft w:val="0"/>
                  <w:marRight w:val="0"/>
                  <w:marTop w:val="0"/>
                  <w:marBottom w:val="0"/>
                  <w:divBdr>
                    <w:top w:val="single" w:sz="2" w:space="1" w:color="FFFFFF"/>
                    <w:left w:val="single" w:sz="2" w:space="12" w:color="FFFFFF"/>
                    <w:bottom w:val="single" w:sz="2" w:space="1" w:color="FFFFFF"/>
                    <w:right w:val="single" w:sz="2" w:space="4" w:color="FFFFFF"/>
                  </w:divBdr>
                  <w:divsChild>
                    <w:div w:id="662439462">
                      <w:marLeft w:val="0"/>
                      <w:marRight w:val="0"/>
                      <w:marTop w:val="0"/>
                      <w:marBottom w:val="0"/>
                      <w:divBdr>
                        <w:top w:val="none" w:sz="0" w:space="0" w:color="auto"/>
                        <w:left w:val="none" w:sz="0" w:space="0" w:color="auto"/>
                        <w:bottom w:val="none" w:sz="0" w:space="0" w:color="auto"/>
                        <w:right w:val="none" w:sz="0" w:space="0" w:color="auto"/>
                      </w:divBdr>
                    </w:div>
                  </w:divsChild>
                </w:div>
                <w:div w:id="1730492765">
                  <w:marLeft w:val="0"/>
                  <w:marRight w:val="0"/>
                  <w:marTop w:val="0"/>
                  <w:marBottom w:val="0"/>
                  <w:divBdr>
                    <w:top w:val="single" w:sz="2" w:space="1" w:color="FFFFFF"/>
                    <w:left w:val="single" w:sz="2" w:space="12" w:color="FFFFFF"/>
                    <w:bottom w:val="single" w:sz="2" w:space="1" w:color="FFFFFF"/>
                    <w:right w:val="single" w:sz="2" w:space="4" w:color="FFFFFF"/>
                  </w:divBdr>
                  <w:divsChild>
                    <w:div w:id="1249079760">
                      <w:marLeft w:val="0"/>
                      <w:marRight w:val="0"/>
                      <w:marTop w:val="0"/>
                      <w:marBottom w:val="0"/>
                      <w:divBdr>
                        <w:top w:val="none" w:sz="0" w:space="0" w:color="auto"/>
                        <w:left w:val="none" w:sz="0" w:space="0" w:color="auto"/>
                        <w:bottom w:val="none" w:sz="0" w:space="0" w:color="auto"/>
                        <w:right w:val="none" w:sz="0" w:space="0" w:color="auto"/>
                      </w:divBdr>
                    </w:div>
                  </w:divsChild>
                </w:div>
                <w:div w:id="589772274">
                  <w:marLeft w:val="0"/>
                  <w:marRight w:val="0"/>
                  <w:marTop w:val="0"/>
                  <w:marBottom w:val="0"/>
                  <w:divBdr>
                    <w:top w:val="single" w:sz="2" w:space="1" w:color="FFFFFF"/>
                    <w:left w:val="single" w:sz="2" w:space="12" w:color="FFFFFF"/>
                    <w:bottom w:val="single" w:sz="2" w:space="1" w:color="FFFFFF"/>
                    <w:right w:val="single" w:sz="2" w:space="4" w:color="FFFFFF"/>
                  </w:divBdr>
                  <w:divsChild>
                    <w:div w:id="1130632074">
                      <w:marLeft w:val="0"/>
                      <w:marRight w:val="0"/>
                      <w:marTop w:val="0"/>
                      <w:marBottom w:val="0"/>
                      <w:divBdr>
                        <w:top w:val="none" w:sz="0" w:space="0" w:color="auto"/>
                        <w:left w:val="none" w:sz="0" w:space="0" w:color="auto"/>
                        <w:bottom w:val="none" w:sz="0" w:space="0" w:color="auto"/>
                        <w:right w:val="none" w:sz="0" w:space="0" w:color="auto"/>
                      </w:divBdr>
                    </w:div>
                  </w:divsChild>
                </w:div>
                <w:div w:id="2095399401">
                  <w:marLeft w:val="0"/>
                  <w:marRight w:val="0"/>
                  <w:marTop w:val="0"/>
                  <w:marBottom w:val="0"/>
                  <w:divBdr>
                    <w:top w:val="single" w:sz="2" w:space="1" w:color="FFFFFF"/>
                    <w:left w:val="single" w:sz="2" w:space="12" w:color="FFFFFF"/>
                    <w:bottom w:val="single" w:sz="2" w:space="1" w:color="FFFFFF"/>
                    <w:right w:val="single" w:sz="2" w:space="4" w:color="FFFFFF"/>
                  </w:divBdr>
                  <w:divsChild>
                    <w:div w:id="620309894">
                      <w:marLeft w:val="0"/>
                      <w:marRight w:val="0"/>
                      <w:marTop w:val="0"/>
                      <w:marBottom w:val="0"/>
                      <w:divBdr>
                        <w:top w:val="none" w:sz="0" w:space="0" w:color="auto"/>
                        <w:left w:val="none" w:sz="0" w:space="0" w:color="auto"/>
                        <w:bottom w:val="none" w:sz="0" w:space="0" w:color="auto"/>
                        <w:right w:val="none" w:sz="0" w:space="0" w:color="auto"/>
                      </w:divBdr>
                    </w:div>
                  </w:divsChild>
                </w:div>
                <w:div w:id="668214274">
                  <w:marLeft w:val="0"/>
                  <w:marRight w:val="0"/>
                  <w:marTop w:val="0"/>
                  <w:marBottom w:val="0"/>
                  <w:divBdr>
                    <w:top w:val="single" w:sz="2" w:space="1" w:color="FFFFFF"/>
                    <w:left w:val="single" w:sz="2" w:space="12" w:color="FFFFFF"/>
                    <w:bottom w:val="single" w:sz="2" w:space="1" w:color="FFFFFF"/>
                    <w:right w:val="single" w:sz="2" w:space="4" w:color="FFFFFF"/>
                  </w:divBdr>
                  <w:divsChild>
                    <w:div w:id="382171369">
                      <w:marLeft w:val="0"/>
                      <w:marRight w:val="0"/>
                      <w:marTop w:val="0"/>
                      <w:marBottom w:val="0"/>
                      <w:divBdr>
                        <w:top w:val="none" w:sz="0" w:space="0" w:color="auto"/>
                        <w:left w:val="none" w:sz="0" w:space="0" w:color="auto"/>
                        <w:bottom w:val="none" w:sz="0" w:space="0" w:color="auto"/>
                        <w:right w:val="none" w:sz="0" w:space="0" w:color="auto"/>
                      </w:divBdr>
                    </w:div>
                  </w:divsChild>
                </w:div>
                <w:div w:id="854265895">
                  <w:marLeft w:val="0"/>
                  <w:marRight w:val="0"/>
                  <w:marTop w:val="0"/>
                  <w:marBottom w:val="0"/>
                  <w:divBdr>
                    <w:top w:val="single" w:sz="2" w:space="1" w:color="FFFFFF"/>
                    <w:left w:val="single" w:sz="2" w:space="12" w:color="FFFFFF"/>
                    <w:bottom w:val="single" w:sz="2" w:space="1" w:color="FFFFFF"/>
                    <w:right w:val="single" w:sz="2" w:space="4" w:color="FFFFFF"/>
                  </w:divBdr>
                  <w:divsChild>
                    <w:div w:id="95946243">
                      <w:marLeft w:val="0"/>
                      <w:marRight w:val="0"/>
                      <w:marTop w:val="0"/>
                      <w:marBottom w:val="0"/>
                      <w:divBdr>
                        <w:top w:val="none" w:sz="0" w:space="0" w:color="auto"/>
                        <w:left w:val="none" w:sz="0" w:space="0" w:color="auto"/>
                        <w:bottom w:val="none" w:sz="0" w:space="0" w:color="auto"/>
                        <w:right w:val="none" w:sz="0" w:space="0" w:color="auto"/>
                      </w:divBdr>
                    </w:div>
                  </w:divsChild>
                </w:div>
                <w:div w:id="2024741480">
                  <w:marLeft w:val="0"/>
                  <w:marRight w:val="0"/>
                  <w:marTop w:val="0"/>
                  <w:marBottom w:val="0"/>
                  <w:divBdr>
                    <w:top w:val="single" w:sz="2" w:space="1" w:color="FFFFFF"/>
                    <w:left w:val="single" w:sz="2" w:space="12" w:color="FFFFFF"/>
                    <w:bottom w:val="single" w:sz="2" w:space="1" w:color="FFFFFF"/>
                    <w:right w:val="single" w:sz="2" w:space="4" w:color="FFFFFF"/>
                  </w:divBdr>
                  <w:divsChild>
                    <w:div w:id="918639128">
                      <w:marLeft w:val="0"/>
                      <w:marRight w:val="0"/>
                      <w:marTop w:val="0"/>
                      <w:marBottom w:val="0"/>
                      <w:divBdr>
                        <w:top w:val="none" w:sz="0" w:space="0" w:color="auto"/>
                        <w:left w:val="none" w:sz="0" w:space="0" w:color="auto"/>
                        <w:bottom w:val="none" w:sz="0" w:space="0" w:color="auto"/>
                        <w:right w:val="none" w:sz="0" w:space="0" w:color="auto"/>
                      </w:divBdr>
                    </w:div>
                  </w:divsChild>
                </w:div>
                <w:div w:id="1356274415">
                  <w:marLeft w:val="0"/>
                  <w:marRight w:val="0"/>
                  <w:marTop w:val="0"/>
                  <w:marBottom w:val="0"/>
                  <w:divBdr>
                    <w:top w:val="single" w:sz="2" w:space="1" w:color="FFFFFF"/>
                    <w:left w:val="single" w:sz="2" w:space="12" w:color="FFFFFF"/>
                    <w:bottom w:val="single" w:sz="2" w:space="1" w:color="FFFFFF"/>
                    <w:right w:val="single" w:sz="2" w:space="4" w:color="FFFFFF"/>
                  </w:divBdr>
                  <w:divsChild>
                    <w:div w:id="696320242">
                      <w:marLeft w:val="0"/>
                      <w:marRight w:val="0"/>
                      <w:marTop w:val="0"/>
                      <w:marBottom w:val="0"/>
                      <w:divBdr>
                        <w:top w:val="none" w:sz="0" w:space="0" w:color="auto"/>
                        <w:left w:val="none" w:sz="0" w:space="0" w:color="auto"/>
                        <w:bottom w:val="none" w:sz="0" w:space="0" w:color="auto"/>
                        <w:right w:val="none" w:sz="0" w:space="0" w:color="auto"/>
                      </w:divBdr>
                    </w:div>
                  </w:divsChild>
                </w:div>
                <w:div w:id="1480221609">
                  <w:marLeft w:val="0"/>
                  <w:marRight w:val="0"/>
                  <w:marTop w:val="0"/>
                  <w:marBottom w:val="0"/>
                  <w:divBdr>
                    <w:top w:val="single" w:sz="2" w:space="1" w:color="FFFFFF"/>
                    <w:left w:val="single" w:sz="2" w:space="12" w:color="FFFFFF"/>
                    <w:bottom w:val="single" w:sz="2" w:space="1" w:color="FFFFFF"/>
                    <w:right w:val="single" w:sz="2" w:space="4" w:color="FFFFFF"/>
                  </w:divBdr>
                  <w:divsChild>
                    <w:div w:id="1608659960">
                      <w:marLeft w:val="0"/>
                      <w:marRight w:val="0"/>
                      <w:marTop w:val="0"/>
                      <w:marBottom w:val="0"/>
                      <w:divBdr>
                        <w:top w:val="none" w:sz="0" w:space="0" w:color="auto"/>
                        <w:left w:val="none" w:sz="0" w:space="0" w:color="auto"/>
                        <w:bottom w:val="none" w:sz="0" w:space="0" w:color="auto"/>
                        <w:right w:val="none" w:sz="0" w:space="0" w:color="auto"/>
                      </w:divBdr>
                    </w:div>
                  </w:divsChild>
                </w:div>
                <w:div w:id="2122606265">
                  <w:marLeft w:val="0"/>
                  <w:marRight w:val="0"/>
                  <w:marTop w:val="0"/>
                  <w:marBottom w:val="0"/>
                  <w:divBdr>
                    <w:top w:val="single" w:sz="2" w:space="1" w:color="FFFFFF"/>
                    <w:left w:val="single" w:sz="2" w:space="12" w:color="FFFFFF"/>
                    <w:bottom w:val="single" w:sz="2" w:space="1" w:color="FFFFFF"/>
                    <w:right w:val="single" w:sz="2" w:space="4" w:color="FFFFFF"/>
                  </w:divBdr>
                  <w:divsChild>
                    <w:div w:id="1583104982">
                      <w:marLeft w:val="0"/>
                      <w:marRight w:val="0"/>
                      <w:marTop w:val="0"/>
                      <w:marBottom w:val="0"/>
                      <w:divBdr>
                        <w:top w:val="none" w:sz="0" w:space="0" w:color="auto"/>
                        <w:left w:val="none" w:sz="0" w:space="0" w:color="auto"/>
                        <w:bottom w:val="none" w:sz="0" w:space="0" w:color="auto"/>
                        <w:right w:val="none" w:sz="0" w:space="0" w:color="auto"/>
                      </w:divBdr>
                    </w:div>
                  </w:divsChild>
                </w:div>
                <w:div w:id="1174225610">
                  <w:marLeft w:val="0"/>
                  <w:marRight w:val="0"/>
                  <w:marTop w:val="0"/>
                  <w:marBottom w:val="0"/>
                  <w:divBdr>
                    <w:top w:val="single" w:sz="2" w:space="1" w:color="FFFFFF"/>
                    <w:left w:val="single" w:sz="2" w:space="12" w:color="FFFFFF"/>
                    <w:bottom w:val="single" w:sz="2" w:space="4" w:color="FFFFFF"/>
                    <w:right w:val="single" w:sz="2" w:space="4" w:color="FFFFFF"/>
                  </w:divBdr>
                  <w:divsChild>
                    <w:div w:id="18291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65296">
      <w:bodyDiv w:val="1"/>
      <w:marLeft w:val="0"/>
      <w:marRight w:val="0"/>
      <w:marTop w:val="0"/>
      <w:marBottom w:val="0"/>
      <w:divBdr>
        <w:top w:val="none" w:sz="0" w:space="0" w:color="auto"/>
        <w:left w:val="none" w:sz="0" w:space="0" w:color="auto"/>
        <w:bottom w:val="none" w:sz="0" w:space="0" w:color="auto"/>
        <w:right w:val="none" w:sz="0" w:space="0" w:color="auto"/>
      </w:divBdr>
      <w:divsChild>
        <w:div w:id="155538088">
          <w:marLeft w:val="0"/>
          <w:marRight w:val="0"/>
          <w:marTop w:val="0"/>
          <w:marBottom w:val="0"/>
          <w:divBdr>
            <w:top w:val="none" w:sz="0" w:space="0" w:color="auto"/>
            <w:left w:val="none" w:sz="0" w:space="0" w:color="auto"/>
            <w:bottom w:val="none" w:sz="0" w:space="0" w:color="auto"/>
            <w:right w:val="none" w:sz="0" w:space="0" w:color="auto"/>
          </w:divBdr>
        </w:div>
        <w:div w:id="1253709519">
          <w:marLeft w:val="0"/>
          <w:marRight w:val="0"/>
          <w:marTop w:val="0"/>
          <w:marBottom w:val="335"/>
          <w:divBdr>
            <w:top w:val="none" w:sz="0" w:space="0" w:color="auto"/>
            <w:left w:val="none" w:sz="0" w:space="0" w:color="auto"/>
            <w:bottom w:val="none" w:sz="0" w:space="0" w:color="auto"/>
            <w:right w:val="none" w:sz="0" w:space="0" w:color="auto"/>
          </w:divBdr>
          <w:divsChild>
            <w:div w:id="1885872439">
              <w:marLeft w:val="0"/>
              <w:marRight w:val="0"/>
              <w:marTop w:val="0"/>
              <w:marBottom w:val="0"/>
              <w:divBdr>
                <w:top w:val="none" w:sz="0" w:space="0" w:color="auto"/>
                <w:left w:val="none" w:sz="0" w:space="0" w:color="auto"/>
                <w:bottom w:val="none" w:sz="0" w:space="0" w:color="auto"/>
                <w:right w:val="none" w:sz="0" w:space="0" w:color="auto"/>
              </w:divBdr>
              <w:divsChild>
                <w:div w:id="301234045">
                  <w:marLeft w:val="0"/>
                  <w:marRight w:val="0"/>
                  <w:marTop w:val="0"/>
                  <w:marBottom w:val="0"/>
                  <w:divBdr>
                    <w:top w:val="single" w:sz="2" w:space="4" w:color="FFFFFF"/>
                    <w:left w:val="single" w:sz="2" w:space="12" w:color="FFFFFF"/>
                    <w:bottom w:val="single" w:sz="2" w:space="1" w:color="FFFFFF"/>
                    <w:right w:val="single" w:sz="2" w:space="4" w:color="FFFFFF"/>
                  </w:divBdr>
                  <w:divsChild>
                    <w:div w:id="659579181">
                      <w:marLeft w:val="0"/>
                      <w:marRight w:val="0"/>
                      <w:marTop w:val="0"/>
                      <w:marBottom w:val="0"/>
                      <w:divBdr>
                        <w:top w:val="none" w:sz="0" w:space="0" w:color="auto"/>
                        <w:left w:val="none" w:sz="0" w:space="0" w:color="auto"/>
                        <w:bottom w:val="none" w:sz="0" w:space="0" w:color="auto"/>
                        <w:right w:val="none" w:sz="0" w:space="0" w:color="auto"/>
                      </w:divBdr>
                    </w:div>
                  </w:divsChild>
                </w:div>
                <w:div w:id="1904482738">
                  <w:marLeft w:val="0"/>
                  <w:marRight w:val="0"/>
                  <w:marTop w:val="0"/>
                  <w:marBottom w:val="0"/>
                  <w:divBdr>
                    <w:top w:val="single" w:sz="2" w:space="1" w:color="FFFFFF"/>
                    <w:left w:val="single" w:sz="2" w:space="12" w:color="FFFFFF"/>
                    <w:bottom w:val="single" w:sz="2" w:space="1" w:color="FFFFFF"/>
                    <w:right w:val="single" w:sz="2" w:space="4" w:color="FFFFFF"/>
                  </w:divBdr>
                  <w:divsChild>
                    <w:div w:id="476336570">
                      <w:marLeft w:val="0"/>
                      <w:marRight w:val="0"/>
                      <w:marTop w:val="0"/>
                      <w:marBottom w:val="0"/>
                      <w:divBdr>
                        <w:top w:val="none" w:sz="0" w:space="0" w:color="auto"/>
                        <w:left w:val="none" w:sz="0" w:space="0" w:color="auto"/>
                        <w:bottom w:val="none" w:sz="0" w:space="0" w:color="auto"/>
                        <w:right w:val="none" w:sz="0" w:space="0" w:color="auto"/>
                      </w:divBdr>
                    </w:div>
                  </w:divsChild>
                </w:div>
                <w:div w:id="1203904742">
                  <w:marLeft w:val="0"/>
                  <w:marRight w:val="0"/>
                  <w:marTop w:val="0"/>
                  <w:marBottom w:val="0"/>
                  <w:divBdr>
                    <w:top w:val="single" w:sz="2" w:space="1" w:color="FFFFFF"/>
                    <w:left w:val="single" w:sz="2" w:space="12" w:color="FFFFFF"/>
                    <w:bottom w:val="single" w:sz="2" w:space="1" w:color="FFFFFF"/>
                    <w:right w:val="single" w:sz="2" w:space="4" w:color="FFFFFF"/>
                  </w:divBdr>
                  <w:divsChild>
                    <w:div w:id="1501389689">
                      <w:marLeft w:val="0"/>
                      <w:marRight w:val="0"/>
                      <w:marTop w:val="0"/>
                      <w:marBottom w:val="0"/>
                      <w:divBdr>
                        <w:top w:val="none" w:sz="0" w:space="0" w:color="auto"/>
                        <w:left w:val="none" w:sz="0" w:space="0" w:color="auto"/>
                        <w:bottom w:val="none" w:sz="0" w:space="0" w:color="auto"/>
                        <w:right w:val="none" w:sz="0" w:space="0" w:color="auto"/>
                      </w:divBdr>
                    </w:div>
                  </w:divsChild>
                </w:div>
                <w:div w:id="1995908807">
                  <w:marLeft w:val="0"/>
                  <w:marRight w:val="0"/>
                  <w:marTop w:val="0"/>
                  <w:marBottom w:val="0"/>
                  <w:divBdr>
                    <w:top w:val="single" w:sz="2" w:space="1" w:color="FFFFFF"/>
                    <w:left w:val="single" w:sz="2" w:space="12" w:color="FFFFFF"/>
                    <w:bottom w:val="single" w:sz="2" w:space="1" w:color="FFFFFF"/>
                    <w:right w:val="single" w:sz="2" w:space="4" w:color="FFFFFF"/>
                  </w:divBdr>
                  <w:divsChild>
                    <w:div w:id="632910232">
                      <w:marLeft w:val="0"/>
                      <w:marRight w:val="0"/>
                      <w:marTop w:val="0"/>
                      <w:marBottom w:val="0"/>
                      <w:divBdr>
                        <w:top w:val="none" w:sz="0" w:space="0" w:color="auto"/>
                        <w:left w:val="none" w:sz="0" w:space="0" w:color="auto"/>
                        <w:bottom w:val="none" w:sz="0" w:space="0" w:color="auto"/>
                        <w:right w:val="none" w:sz="0" w:space="0" w:color="auto"/>
                      </w:divBdr>
                    </w:div>
                  </w:divsChild>
                </w:div>
                <w:div w:id="285310556">
                  <w:marLeft w:val="0"/>
                  <w:marRight w:val="0"/>
                  <w:marTop w:val="0"/>
                  <w:marBottom w:val="0"/>
                  <w:divBdr>
                    <w:top w:val="single" w:sz="2" w:space="1" w:color="FFFFFF"/>
                    <w:left w:val="single" w:sz="2" w:space="12" w:color="FFFFFF"/>
                    <w:bottom w:val="single" w:sz="2" w:space="1" w:color="FFFFFF"/>
                    <w:right w:val="single" w:sz="2" w:space="4" w:color="FFFFFF"/>
                  </w:divBdr>
                  <w:divsChild>
                    <w:div w:id="682169419">
                      <w:marLeft w:val="0"/>
                      <w:marRight w:val="0"/>
                      <w:marTop w:val="0"/>
                      <w:marBottom w:val="0"/>
                      <w:divBdr>
                        <w:top w:val="none" w:sz="0" w:space="0" w:color="auto"/>
                        <w:left w:val="none" w:sz="0" w:space="0" w:color="auto"/>
                        <w:bottom w:val="none" w:sz="0" w:space="0" w:color="auto"/>
                        <w:right w:val="none" w:sz="0" w:space="0" w:color="auto"/>
                      </w:divBdr>
                    </w:div>
                  </w:divsChild>
                </w:div>
                <w:div w:id="538518683">
                  <w:marLeft w:val="0"/>
                  <w:marRight w:val="0"/>
                  <w:marTop w:val="0"/>
                  <w:marBottom w:val="0"/>
                  <w:divBdr>
                    <w:top w:val="single" w:sz="2" w:space="1" w:color="FFFFFF"/>
                    <w:left w:val="single" w:sz="2" w:space="12" w:color="FFFFFF"/>
                    <w:bottom w:val="single" w:sz="2" w:space="1" w:color="FFFFFF"/>
                    <w:right w:val="single" w:sz="2" w:space="4" w:color="FFFFFF"/>
                  </w:divBdr>
                  <w:divsChild>
                    <w:div w:id="1032993974">
                      <w:marLeft w:val="0"/>
                      <w:marRight w:val="0"/>
                      <w:marTop w:val="0"/>
                      <w:marBottom w:val="0"/>
                      <w:divBdr>
                        <w:top w:val="none" w:sz="0" w:space="0" w:color="auto"/>
                        <w:left w:val="none" w:sz="0" w:space="0" w:color="auto"/>
                        <w:bottom w:val="none" w:sz="0" w:space="0" w:color="auto"/>
                        <w:right w:val="none" w:sz="0" w:space="0" w:color="auto"/>
                      </w:divBdr>
                    </w:div>
                  </w:divsChild>
                </w:div>
                <w:div w:id="819617031">
                  <w:marLeft w:val="0"/>
                  <w:marRight w:val="0"/>
                  <w:marTop w:val="0"/>
                  <w:marBottom w:val="0"/>
                  <w:divBdr>
                    <w:top w:val="single" w:sz="2" w:space="1" w:color="FFFFFF"/>
                    <w:left w:val="single" w:sz="2" w:space="12" w:color="FFFFFF"/>
                    <w:bottom w:val="single" w:sz="2" w:space="1" w:color="FFFFFF"/>
                    <w:right w:val="single" w:sz="2" w:space="4" w:color="FFFFFF"/>
                  </w:divBdr>
                  <w:divsChild>
                    <w:div w:id="1450514892">
                      <w:marLeft w:val="0"/>
                      <w:marRight w:val="0"/>
                      <w:marTop w:val="0"/>
                      <w:marBottom w:val="0"/>
                      <w:divBdr>
                        <w:top w:val="none" w:sz="0" w:space="0" w:color="auto"/>
                        <w:left w:val="none" w:sz="0" w:space="0" w:color="auto"/>
                        <w:bottom w:val="none" w:sz="0" w:space="0" w:color="auto"/>
                        <w:right w:val="none" w:sz="0" w:space="0" w:color="auto"/>
                      </w:divBdr>
                    </w:div>
                  </w:divsChild>
                </w:div>
                <w:div w:id="124130315">
                  <w:marLeft w:val="0"/>
                  <w:marRight w:val="0"/>
                  <w:marTop w:val="0"/>
                  <w:marBottom w:val="0"/>
                  <w:divBdr>
                    <w:top w:val="single" w:sz="2" w:space="1" w:color="FFFFFF"/>
                    <w:left w:val="single" w:sz="2" w:space="12" w:color="FFFFFF"/>
                    <w:bottom w:val="single" w:sz="2" w:space="1" w:color="FFFFFF"/>
                    <w:right w:val="single" w:sz="2" w:space="4" w:color="FFFFFF"/>
                  </w:divBdr>
                  <w:divsChild>
                    <w:div w:id="1810631978">
                      <w:marLeft w:val="0"/>
                      <w:marRight w:val="0"/>
                      <w:marTop w:val="0"/>
                      <w:marBottom w:val="0"/>
                      <w:divBdr>
                        <w:top w:val="none" w:sz="0" w:space="0" w:color="auto"/>
                        <w:left w:val="none" w:sz="0" w:space="0" w:color="auto"/>
                        <w:bottom w:val="none" w:sz="0" w:space="0" w:color="auto"/>
                        <w:right w:val="none" w:sz="0" w:space="0" w:color="auto"/>
                      </w:divBdr>
                    </w:div>
                  </w:divsChild>
                </w:div>
                <w:div w:id="1155997661">
                  <w:marLeft w:val="0"/>
                  <w:marRight w:val="0"/>
                  <w:marTop w:val="0"/>
                  <w:marBottom w:val="0"/>
                  <w:divBdr>
                    <w:top w:val="single" w:sz="2" w:space="1" w:color="FFFFFF"/>
                    <w:left w:val="single" w:sz="2" w:space="12" w:color="FFFFFF"/>
                    <w:bottom w:val="single" w:sz="2" w:space="1" w:color="FFFFFF"/>
                    <w:right w:val="single" w:sz="2" w:space="4" w:color="FFFFFF"/>
                  </w:divBdr>
                  <w:divsChild>
                    <w:div w:id="1761289771">
                      <w:marLeft w:val="0"/>
                      <w:marRight w:val="0"/>
                      <w:marTop w:val="0"/>
                      <w:marBottom w:val="0"/>
                      <w:divBdr>
                        <w:top w:val="none" w:sz="0" w:space="0" w:color="auto"/>
                        <w:left w:val="none" w:sz="0" w:space="0" w:color="auto"/>
                        <w:bottom w:val="none" w:sz="0" w:space="0" w:color="auto"/>
                        <w:right w:val="none" w:sz="0" w:space="0" w:color="auto"/>
                      </w:divBdr>
                    </w:div>
                  </w:divsChild>
                </w:div>
                <w:div w:id="1581871685">
                  <w:marLeft w:val="0"/>
                  <w:marRight w:val="0"/>
                  <w:marTop w:val="0"/>
                  <w:marBottom w:val="0"/>
                  <w:divBdr>
                    <w:top w:val="single" w:sz="2" w:space="1" w:color="FFFFFF"/>
                    <w:left w:val="single" w:sz="2" w:space="12" w:color="FFFFFF"/>
                    <w:bottom w:val="single" w:sz="2" w:space="1" w:color="FFFFFF"/>
                    <w:right w:val="single" w:sz="2" w:space="4" w:color="FFFFFF"/>
                  </w:divBdr>
                  <w:divsChild>
                    <w:div w:id="1632249601">
                      <w:marLeft w:val="0"/>
                      <w:marRight w:val="0"/>
                      <w:marTop w:val="0"/>
                      <w:marBottom w:val="0"/>
                      <w:divBdr>
                        <w:top w:val="none" w:sz="0" w:space="0" w:color="auto"/>
                        <w:left w:val="none" w:sz="0" w:space="0" w:color="auto"/>
                        <w:bottom w:val="none" w:sz="0" w:space="0" w:color="auto"/>
                        <w:right w:val="none" w:sz="0" w:space="0" w:color="auto"/>
                      </w:divBdr>
                    </w:div>
                  </w:divsChild>
                </w:div>
                <w:div w:id="1286355305">
                  <w:marLeft w:val="0"/>
                  <w:marRight w:val="0"/>
                  <w:marTop w:val="0"/>
                  <w:marBottom w:val="0"/>
                  <w:divBdr>
                    <w:top w:val="single" w:sz="2" w:space="1" w:color="FFFFFF"/>
                    <w:left w:val="single" w:sz="2" w:space="12" w:color="FFFFFF"/>
                    <w:bottom w:val="single" w:sz="2" w:space="1" w:color="FFFFFF"/>
                    <w:right w:val="single" w:sz="2" w:space="4" w:color="FFFFFF"/>
                  </w:divBdr>
                  <w:divsChild>
                    <w:div w:id="1627194851">
                      <w:marLeft w:val="0"/>
                      <w:marRight w:val="0"/>
                      <w:marTop w:val="0"/>
                      <w:marBottom w:val="0"/>
                      <w:divBdr>
                        <w:top w:val="none" w:sz="0" w:space="0" w:color="auto"/>
                        <w:left w:val="none" w:sz="0" w:space="0" w:color="auto"/>
                        <w:bottom w:val="none" w:sz="0" w:space="0" w:color="auto"/>
                        <w:right w:val="none" w:sz="0" w:space="0" w:color="auto"/>
                      </w:divBdr>
                    </w:div>
                  </w:divsChild>
                </w:div>
                <w:div w:id="761141599">
                  <w:marLeft w:val="0"/>
                  <w:marRight w:val="0"/>
                  <w:marTop w:val="0"/>
                  <w:marBottom w:val="0"/>
                  <w:divBdr>
                    <w:top w:val="single" w:sz="2" w:space="1" w:color="FFFFFF"/>
                    <w:left w:val="single" w:sz="2" w:space="12" w:color="FFFFFF"/>
                    <w:bottom w:val="single" w:sz="2" w:space="1" w:color="FFFFFF"/>
                    <w:right w:val="single" w:sz="2" w:space="4" w:color="FFFFFF"/>
                  </w:divBdr>
                  <w:divsChild>
                    <w:div w:id="221991482">
                      <w:marLeft w:val="0"/>
                      <w:marRight w:val="0"/>
                      <w:marTop w:val="0"/>
                      <w:marBottom w:val="0"/>
                      <w:divBdr>
                        <w:top w:val="none" w:sz="0" w:space="0" w:color="auto"/>
                        <w:left w:val="none" w:sz="0" w:space="0" w:color="auto"/>
                        <w:bottom w:val="none" w:sz="0" w:space="0" w:color="auto"/>
                        <w:right w:val="none" w:sz="0" w:space="0" w:color="auto"/>
                      </w:divBdr>
                    </w:div>
                  </w:divsChild>
                </w:div>
                <w:div w:id="1633050096">
                  <w:marLeft w:val="0"/>
                  <w:marRight w:val="0"/>
                  <w:marTop w:val="0"/>
                  <w:marBottom w:val="0"/>
                  <w:divBdr>
                    <w:top w:val="single" w:sz="2" w:space="1" w:color="FFFFFF"/>
                    <w:left w:val="single" w:sz="2" w:space="12" w:color="FFFFFF"/>
                    <w:bottom w:val="single" w:sz="2" w:space="1" w:color="FFFFFF"/>
                    <w:right w:val="single" w:sz="2" w:space="4" w:color="FFFFFF"/>
                  </w:divBdr>
                  <w:divsChild>
                    <w:div w:id="1439831481">
                      <w:marLeft w:val="0"/>
                      <w:marRight w:val="0"/>
                      <w:marTop w:val="0"/>
                      <w:marBottom w:val="0"/>
                      <w:divBdr>
                        <w:top w:val="none" w:sz="0" w:space="0" w:color="auto"/>
                        <w:left w:val="none" w:sz="0" w:space="0" w:color="auto"/>
                        <w:bottom w:val="none" w:sz="0" w:space="0" w:color="auto"/>
                        <w:right w:val="none" w:sz="0" w:space="0" w:color="auto"/>
                      </w:divBdr>
                    </w:div>
                  </w:divsChild>
                </w:div>
                <w:div w:id="1558660783">
                  <w:marLeft w:val="0"/>
                  <w:marRight w:val="0"/>
                  <w:marTop w:val="0"/>
                  <w:marBottom w:val="0"/>
                  <w:divBdr>
                    <w:top w:val="single" w:sz="2" w:space="1" w:color="FFFFFF"/>
                    <w:left w:val="single" w:sz="2" w:space="12" w:color="FFFFFF"/>
                    <w:bottom w:val="single" w:sz="2" w:space="1" w:color="FFFFFF"/>
                    <w:right w:val="single" w:sz="2" w:space="4" w:color="FFFFFF"/>
                  </w:divBdr>
                  <w:divsChild>
                    <w:div w:id="1534075582">
                      <w:marLeft w:val="0"/>
                      <w:marRight w:val="0"/>
                      <w:marTop w:val="0"/>
                      <w:marBottom w:val="0"/>
                      <w:divBdr>
                        <w:top w:val="none" w:sz="0" w:space="0" w:color="auto"/>
                        <w:left w:val="none" w:sz="0" w:space="0" w:color="auto"/>
                        <w:bottom w:val="none" w:sz="0" w:space="0" w:color="auto"/>
                        <w:right w:val="none" w:sz="0" w:space="0" w:color="auto"/>
                      </w:divBdr>
                    </w:div>
                  </w:divsChild>
                </w:div>
                <w:div w:id="53430052">
                  <w:marLeft w:val="0"/>
                  <w:marRight w:val="0"/>
                  <w:marTop w:val="0"/>
                  <w:marBottom w:val="0"/>
                  <w:divBdr>
                    <w:top w:val="single" w:sz="2" w:space="1" w:color="FFFFFF"/>
                    <w:left w:val="single" w:sz="2" w:space="12" w:color="FFFFFF"/>
                    <w:bottom w:val="single" w:sz="2" w:space="1" w:color="FFFFFF"/>
                    <w:right w:val="single" w:sz="2" w:space="4" w:color="FFFFFF"/>
                  </w:divBdr>
                  <w:divsChild>
                    <w:div w:id="1405058877">
                      <w:marLeft w:val="0"/>
                      <w:marRight w:val="0"/>
                      <w:marTop w:val="0"/>
                      <w:marBottom w:val="0"/>
                      <w:divBdr>
                        <w:top w:val="none" w:sz="0" w:space="0" w:color="auto"/>
                        <w:left w:val="none" w:sz="0" w:space="0" w:color="auto"/>
                        <w:bottom w:val="none" w:sz="0" w:space="0" w:color="auto"/>
                        <w:right w:val="none" w:sz="0" w:space="0" w:color="auto"/>
                      </w:divBdr>
                    </w:div>
                  </w:divsChild>
                </w:div>
                <w:div w:id="502550744">
                  <w:marLeft w:val="0"/>
                  <w:marRight w:val="0"/>
                  <w:marTop w:val="0"/>
                  <w:marBottom w:val="0"/>
                  <w:divBdr>
                    <w:top w:val="single" w:sz="2" w:space="1" w:color="FFFFFF"/>
                    <w:left w:val="single" w:sz="2" w:space="12" w:color="FFFFFF"/>
                    <w:bottom w:val="single" w:sz="2" w:space="1" w:color="FFFFFF"/>
                    <w:right w:val="single" w:sz="2" w:space="4" w:color="FFFFFF"/>
                  </w:divBdr>
                  <w:divsChild>
                    <w:div w:id="1524780972">
                      <w:marLeft w:val="0"/>
                      <w:marRight w:val="0"/>
                      <w:marTop w:val="0"/>
                      <w:marBottom w:val="0"/>
                      <w:divBdr>
                        <w:top w:val="none" w:sz="0" w:space="0" w:color="auto"/>
                        <w:left w:val="none" w:sz="0" w:space="0" w:color="auto"/>
                        <w:bottom w:val="none" w:sz="0" w:space="0" w:color="auto"/>
                        <w:right w:val="none" w:sz="0" w:space="0" w:color="auto"/>
                      </w:divBdr>
                    </w:div>
                  </w:divsChild>
                </w:div>
                <w:div w:id="493029436">
                  <w:marLeft w:val="0"/>
                  <w:marRight w:val="0"/>
                  <w:marTop w:val="0"/>
                  <w:marBottom w:val="0"/>
                  <w:divBdr>
                    <w:top w:val="single" w:sz="2" w:space="1" w:color="FFFFFF"/>
                    <w:left w:val="single" w:sz="2" w:space="12" w:color="FFFFFF"/>
                    <w:bottom w:val="single" w:sz="2" w:space="1" w:color="FFFFFF"/>
                    <w:right w:val="single" w:sz="2" w:space="4" w:color="FFFFFF"/>
                  </w:divBdr>
                  <w:divsChild>
                    <w:div w:id="141361279">
                      <w:marLeft w:val="0"/>
                      <w:marRight w:val="0"/>
                      <w:marTop w:val="0"/>
                      <w:marBottom w:val="0"/>
                      <w:divBdr>
                        <w:top w:val="none" w:sz="0" w:space="0" w:color="auto"/>
                        <w:left w:val="none" w:sz="0" w:space="0" w:color="auto"/>
                        <w:bottom w:val="none" w:sz="0" w:space="0" w:color="auto"/>
                        <w:right w:val="none" w:sz="0" w:space="0" w:color="auto"/>
                      </w:divBdr>
                    </w:div>
                  </w:divsChild>
                </w:div>
                <w:div w:id="1385448065">
                  <w:marLeft w:val="0"/>
                  <w:marRight w:val="0"/>
                  <w:marTop w:val="0"/>
                  <w:marBottom w:val="0"/>
                  <w:divBdr>
                    <w:top w:val="single" w:sz="2" w:space="1" w:color="FFFFFF"/>
                    <w:left w:val="single" w:sz="2" w:space="12" w:color="FFFFFF"/>
                    <w:bottom w:val="single" w:sz="2" w:space="1" w:color="FFFFFF"/>
                    <w:right w:val="single" w:sz="2" w:space="4" w:color="FFFFFF"/>
                  </w:divBdr>
                  <w:divsChild>
                    <w:div w:id="1888947737">
                      <w:marLeft w:val="0"/>
                      <w:marRight w:val="0"/>
                      <w:marTop w:val="0"/>
                      <w:marBottom w:val="0"/>
                      <w:divBdr>
                        <w:top w:val="none" w:sz="0" w:space="0" w:color="auto"/>
                        <w:left w:val="none" w:sz="0" w:space="0" w:color="auto"/>
                        <w:bottom w:val="none" w:sz="0" w:space="0" w:color="auto"/>
                        <w:right w:val="none" w:sz="0" w:space="0" w:color="auto"/>
                      </w:divBdr>
                    </w:div>
                  </w:divsChild>
                </w:div>
                <w:div w:id="977951871">
                  <w:marLeft w:val="0"/>
                  <w:marRight w:val="0"/>
                  <w:marTop w:val="0"/>
                  <w:marBottom w:val="0"/>
                  <w:divBdr>
                    <w:top w:val="single" w:sz="2" w:space="1" w:color="FFFFFF"/>
                    <w:left w:val="single" w:sz="2" w:space="12" w:color="FFFFFF"/>
                    <w:bottom w:val="single" w:sz="2" w:space="1" w:color="FFFFFF"/>
                    <w:right w:val="single" w:sz="2" w:space="4" w:color="FFFFFF"/>
                  </w:divBdr>
                  <w:divsChild>
                    <w:div w:id="1518155695">
                      <w:marLeft w:val="0"/>
                      <w:marRight w:val="0"/>
                      <w:marTop w:val="0"/>
                      <w:marBottom w:val="0"/>
                      <w:divBdr>
                        <w:top w:val="none" w:sz="0" w:space="0" w:color="auto"/>
                        <w:left w:val="none" w:sz="0" w:space="0" w:color="auto"/>
                        <w:bottom w:val="none" w:sz="0" w:space="0" w:color="auto"/>
                        <w:right w:val="none" w:sz="0" w:space="0" w:color="auto"/>
                      </w:divBdr>
                    </w:div>
                  </w:divsChild>
                </w:div>
                <w:div w:id="290788157">
                  <w:marLeft w:val="0"/>
                  <w:marRight w:val="0"/>
                  <w:marTop w:val="0"/>
                  <w:marBottom w:val="0"/>
                  <w:divBdr>
                    <w:top w:val="single" w:sz="2" w:space="1" w:color="FFFFFF"/>
                    <w:left w:val="single" w:sz="2" w:space="12" w:color="FFFFFF"/>
                    <w:bottom w:val="single" w:sz="2" w:space="1" w:color="FFFFFF"/>
                    <w:right w:val="single" w:sz="2" w:space="4" w:color="FFFFFF"/>
                  </w:divBdr>
                  <w:divsChild>
                    <w:div w:id="669333148">
                      <w:marLeft w:val="0"/>
                      <w:marRight w:val="0"/>
                      <w:marTop w:val="0"/>
                      <w:marBottom w:val="0"/>
                      <w:divBdr>
                        <w:top w:val="none" w:sz="0" w:space="0" w:color="auto"/>
                        <w:left w:val="none" w:sz="0" w:space="0" w:color="auto"/>
                        <w:bottom w:val="none" w:sz="0" w:space="0" w:color="auto"/>
                        <w:right w:val="none" w:sz="0" w:space="0" w:color="auto"/>
                      </w:divBdr>
                    </w:div>
                  </w:divsChild>
                </w:div>
                <w:div w:id="728194221">
                  <w:marLeft w:val="0"/>
                  <w:marRight w:val="0"/>
                  <w:marTop w:val="0"/>
                  <w:marBottom w:val="0"/>
                  <w:divBdr>
                    <w:top w:val="single" w:sz="2" w:space="1" w:color="FFFFFF"/>
                    <w:left w:val="single" w:sz="2" w:space="12" w:color="FFFFFF"/>
                    <w:bottom w:val="single" w:sz="2" w:space="1" w:color="FFFFFF"/>
                    <w:right w:val="single" w:sz="2" w:space="4" w:color="FFFFFF"/>
                  </w:divBdr>
                  <w:divsChild>
                    <w:div w:id="420374079">
                      <w:marLeft w:val="0"/>
                      <w:marRight w:val="0"/>
                      <w:marTop w:val="0"/>
                      <w:marBottom w:val="0"/>
                      <w:divBdr>
                        <w:top w:val="none" w:sz="0" w:space="0" w:color="auto"/>
                        <w:left w:val="none" w:sz="0" w:space="0" w:color="auto"/>
                        <w:bottom w:val="none" w:sz="0" w:space="0" w:color="auto"/>
                        <w:right w:val="none" w:sz="0" w:space="0" w:color="auto"/>
                      </w:divBdr>
                    </w:div>
                  </w:divsChild>
                </w:div>
                <w:div w:id="1340308400">
                  <w:marLeft w:val="0"/>
                  <w:marRight w:val="0"/>
                  <w:marTop w:val="0"/>
                  <w:marBottom w:val="0"/>
                  <w:divBdr>
                    <w:top w:val="single" w:sz="2" w:space="1" w:color="FFFFFF"/>
                    <w:left w:val="single" w:sz="2" w:space="12" w:color="FFFFFF"/>
                    <w:bottom w:val="single" w:sz="2" w:space="1" w:color="FFFFFF"/>
                    <w:right w:val="single" w:sz="2" w:space="4" w:color="FFFFFF"/>
                  </w:divBdr>
                  <w:divsChild>
                    <w:div w:id="2030568337">
                      <w:marLeft w:val="0"/>
                      <w:marRight w:val="0"/>
                      <w:marTop w:val="0"/>
                      <w:marBottom w:val="0"/>
                      <w:divBdr>
                        <w:top w:val="none" w:sz="0" w:space="0" w:color="auto"/>
                        <w:left w:val="none" w:sz="0" w:space="0" w:color="auto"/>
                        <w:bottom w:val="none" w:sz="0" w:space="0" w:color="auto"/>
                        <w:right w:val="none" w:sz="0" w:space="0" w:color="auto"/>
                      </w:divBdr>
                    </w:div>
                  </w:divsChild>
                </w:div>
                <w:div w:id="376440931">
                  <w:marLeft w:val="0"/>
                  <w:marRight w:val="0"/>
                  <w:marTop w:val="0"/>
                  <w:marBottom w:val="0"/>
                  <w:divBdr>
                    <w:top w:val="single" w:sz="2" w:space="1" w:color="FFFFFF"/>
                    <w:left w:val="single" w:sz="2" w:space="12" w:color="FFFFFF"/>
                    <w:bottom w:val="single" w:sz="2" w:space="1" w:color="FFFFFF"/>
                    <w:right w:val="single" w:sz="2" w:space="4" w:color="FFFFFF"/>
                  </w:divBdr>
                  <w:divsChild>
                    <w:div w:id="1208909426">
                      <w:marLeft w:val="0"/>
                      <w:marRight w:val="0"/>
                      <w:marTop w:val="0"/>
                      <w:marBottom w:val="0"/>
                      <w:divBdr>
                        <w:top w:val="none" w:sz="0" w:space="0" w:color="auto"/>
                        <w:left w:val="none" w:sz="0" w:space="0" w:color="auto"/>
                        <w:bottom w:val="none" w:sz="0" w:space="0" w:color="auto"/>
                        <w:right w:val="none" w:sz="0" w:space="0" w:color="auto"/>
                      </w:divBdr>
                    </w:div>
                  </w:divsChild>
                </w:div>
                <w:div w:id="438181606">
                  <w:marLeft w:val="0"/>
                  <w:marRight w:val="0"/>
                  <w:marTop w:val="0"/>
                  <w:marBottom w:val="0"/>
                  <w:divBdr>
                    <w:top w:val="single" w:sz="2" w:space="1" w:color="FFFFFF"/>
                    <w:left w:val="single" w:sz="2" w:space="12" w:color="FFFFFF"/>
                    <w:bottom w:val="single" w:sz="2" w:space="4" w:color="FFFFFF"/>
                    <w:right w:val="single" w:sz="2" w:space="4" w:color="FFFFFF"/>
                  </w:divBdr>
                  <w:divsChild>
                    <w:div w:id="11570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58940">
      <w:bodyDiv w:val="1"/>
      <w:marLeft w:val="0"/>
      <w:marRight w:val="0"/>
      <w:marTop w:val="0"/>
      <w:marBottom w:val="0"/>
      <w:divBdr>
        <w:top w:val="none" w:sz="0" w:space="0" w:color="auto"/>
        <w:left w:val="none" w:sz="0" w:space="0" w:color="auto"/>
        <w:bottom w:val="none" w:sz="0" w:space="0" w:color="auto"/>
        <w:right w:val="none" w:sz="0" w:space="0" w:color="auto"/>
      </w:divBdr>
      <w:divsChild>
        <w:div w:id="395709184">
          <w:marLeft w:val="0"/>
          <w:marRight w:val="0"/>
          <w:marTop w:val="0"/>
          <w:marBottom w:val="0"/>
          <w:divBdr>
            <w:top w:val="none" w:sz="0" w:space="0" w:color="auto"/>
            <w:left w:val="none" w:sz="0" w:space="0" w:color="auto"/>
            <w:bottom w:val="none" w:sz="0" w:space="0" w:color="auto"/>
            <w:right w:val="none" w:sz="0" w:space="0" w:color="auto"/>
          </w:divBdr>
        </w:div>
        <w:div w:id="417337194">
          <w:marLeft w:val="0"/>
          <w:marRight w:val="0"/>
          <w:marTop w:val="0"/>
          <w:marBottom w:val="335"/>
          <w:divBdr>
            <w:top w:val="none" w:sz="0" w:space="0" w:color="auto"/>
            <w:left w:val="none" w:sz="0" w:space="0" w:color="auto"/>
            <w:bottom w:val="none" w:sz="0" w:space="0" w:color="auto"/>
            <w:right w:val="none" w:sz="0" w:space="0" w:color="auto"/>
          </w:divBdr>
          <w:divsChild>
            <w:div w:id="1385132441">
              <w:marLeft w:val="0"/>
              <w:marRight w:val="0"/>
              <w:marTop w:val="0"/>
              <w:marBottom w:val="0"/>
              <w:divBdr>
                <w:top w:val="none" w:sz="0" w:space="0" w:color="auto"/>
                <w:left w:val="none" w:sz="0" w:space="0" w:color="auto"/>
                <w:bottom w:val="none" w:sz="0" w:space="0" w:color="auto"/>
                <w:right w:val="none" w:sz="0" w:space="0" w:color="auto"/>
              </w:divBdr>
              <w:divsChild>
                <w:div w:id="1094398683">
                  <w:marLeft w:val="0"/>
                  <w:marRight w:val="0"/>
                  <w:marTop w:val="0"/>
                  <w:marBottom w:val="0"/>
                  <w:divBdr>
                    <w:top w:val="single" w:sz="2" w:space="4" w:color="FFFFFF"/>
                    <w:left w:val="single" w:sz="2" w:space="12" w:color="FFFFFF"/>
                    <w:bottom w:val="single" w:sz="2" w:space="1" w:color="FFFFFF"/>
                    <w:right w:val="single" w:sz="2" w:space="4" w:color="FFFFFF"/>
                  </w:divBdr>
                  <w:divsChild>
                    <w:div w:id="519046816">
                      <w:marLeft w:val="0"/>
                      <w:marRight w:val="0"/>
                      <w:marTop w:val="0"/>
                      <w:marBottom w:val="0"/>
                      <w:divBdr>
                        <w:top w:val="none" w:sz="0" w:space="0" w:color="auto"/>
                        <w:left w:val="none" w:sz="0" w:space="0" w:color="auto"/>
                        <w:bottom w:val="none" w:sz="0" w:space="0" w:color="auto"/>
                        <w:right w:val="none" w:sz="0" w:space="0" w:color="auto"/>
                      </w:divBdr>
                    </w:div>
                  </w:divsChild>
                </w:div>
                <w:div w:id="1458917159">
                  <w:marLeft w:val="0"/>
                  <w:marRight w:val="0"/>
                  <w:marTop w:val="0"/>
                  <w:marBottom w:val="0"/>
                  <w:divBdr>
                    <w:top w:val="single" w:sz="2" w:space="1" w:color="FFFFFF"/>
                    <w:left w:val="single" w:sz="2" w:space="12" w:color="FFFFFF"/>
                    <w:bottom w:val="single" w:sz="2" w:space="1" w:color="FFFFFF"/>
                    <w:right w:val="single" w:sz="2" w:space="4" w:color="FFFFFF"/>
                  </w:divBdr>
                  <w:divsChild>
                    <w:div w:id="382295956">
                      <w:marLeft w:val="0"/>
                      <w:marRight w:val="0"/>
                      <w:marTop w:val="0"/>
                      <w:marBottom w:val="0"/>
                      <w:divBdr>
                        <w:top w:val="none" w:sz="0" w:space="0" w:color="auto"/>
                        <w:left w:val="none" w:sz="0" w:space="0" w:color="auto"/>
                        <w:bottom w:val="none" w:sz="0" w:space="0" w:color="auto"/>
                        <w:right w:val="none" w:sz="0" w:space="0" w:color="auto"/>
                      </w:divBdr>
                    </w:div>
                  </w:divsChild>
                </w:div>
                <w:div w:id="1820461410">
                  <w:marLeft w:val="0"/>
                  <w:marRight w:val="0"/>
                  <w:marTop w:val="0"/>
                  <w:marBottom w:val="0"/>
                  <w:divBdr>
                    <w:top w:val="single" w:sz="2" w:space="1" w:color="FFFFFF"/>
                    <w:left w:val="single" w:sz="2" w:space="12" w:color="FFFFFF"/>
                    <w:bottom w:val="single" w:sz="2" w:space="1" w:color="FFFFFF"/>
                    <w:right w:val="single" w:sz="2" w:space="4" w:color="FFFFFF"/>
                  </w:divBdr>
                  <w:divsChild>
                    <w:div w:id="712265549">
                      <w:marLeft w:val="0"/>
                      <w:marRight w:val="0"/>
                      <w:marTop w:val="0"/>
                      <w:marBottom w:val="0"/>
                      <w:divBdr>
                        <w:top w:val="none" w:sz="0" w:space="0" w:color="auto"/>
                        <w:left w:val="none" w:sz="0" w:space="0" w:color="auto"/>
                        <w:bottom w:val="none" w:sz="0" w:space="0" w:color="auto"/>
                        <w:right w:val="none" w:sz="0" w:space="0" w:color="auto"/>
                      </w:divBdr>
                    </w:div>
                  </w:divsChild>
                </w:div>
                <w:div w:id="810093163">
                  <w:marLeft w:val="0"/>
                  <w:marRight w:val="0"/>
                  <w:marTop w:val="0"/>
                  <w:marBottom w:val="0"/>
                  <w:divBdr>
                    <w:top w:val="single" w:sz="2" w:space="1" w:color="FFFFFF"/>
                    <w:left w:val="single" w:sz="2" w:space="12" w:color="FFFFFF"/>
                    <w:bottom w:val="single" w:sz="2" w:space="1" w:color="FFFFFF"/>
                    <w:right w:val="single" w:sz="2" w:space="4" w:color="FFFFFF"/>
                  </w:divBdr>
                  <w:divsChild>
                    <w:div w:id="2016957160">
                      <w:marLeft w:val="0"/>
                      <w:marRight w:val="0"/>
                      <w:marTop w:val="0"/>
                      <w:marBottom w:val="0"/>
                      <w:divBdr>
                        <w:top w:val="none" w:sz="0" w:space="0" w:color="auto"/>
                        <w:left w:val="none" w:sz="0" w:space="0" w:color="auto"/>
                        <w:bottom w:val="none" w:sz="0" w:space="0" w:color="auto"/>
                        <w:right w:val="none" w:sz="0" w:space="0" w:color="auto"/>
                      </w:divBdr>
                    </w:div>
                  </w:divsChild>
                </w:div>
                <w:div w:id="549462357">
                  <w:marLeft w:val="0"/>
                  <w:marRight w:val="0"/>
                  <w:marTop w:val="0"/>
                  <w:marBottom w:val="0"/>
                  <w:divBdr>
                    <w:top w:val="single" w:sz="2" w:space="1" w:color="FFFFFF"/>
                    <w:left w:val="single" w:sz="2" w:space="12" w:color="FFFFFF"/>
                    <w:bottom w:val="single" w:sz="2" w:space="1" w:color="FFFFFF"/>
                    <w:right w:val="single" w:sz="2" w:space="4" w:color="FFFFFF"/>
                  </w:divBdr>
                  <w:divsChild>
                    <w:div w:id="641037181">
                      <w:marLeft w:val="0"/>
                      <w:marRight w:val="0"/>
                      <w:marTop w:val="0"/>
                      <w:marBottom w:val="0"/>
                      <w:divBdr>
                        <w:top w:val="none" w:sz="0" w:space="0" w:color="auto"/>
                        <w:left w:val="none" w:sz="0" w:space="0" w:color="auto"/>
                        <w:bottom w:val="none" w:sz="0" w:space="0" w:color="auto"/>
                        <w:right w:val="none" w:sz="0" w:space="0" w:color="auto"/>
                      </w:divBdr>
                    </w:div>
                  </w:divsChild>
                </w:div>
                <w:div w:id="1709985517">
                  <w:marLeft w:val="0"/>
                  <w:marRight w:val="0"/>
                  <w:marTop w:val="0"/>
                  <w:marBottom w:val="0"/>
                  <w:divBdr>
                    <w:top w:val="single" w:sz="2" w:space="1" w:color="FFFFFF"/>
                    <w:left w:val="single" w:sz="2" w:space="12" w:color="FFFFFF"/>
                    <w:bottom w:val="single" w:sz="2" w:space="1" w:color="FFFFFF"/>
                    <w:right w:val="single" w:sz="2" w:space="4" w:color="FFFFFF"/>
                  </w:divBdr>
                  <w:divsChild>
                    <w:div w:id="1335690633">
                      <w:marLeft w:val="0"/>
                      <w:marRight w:val="0"/>
                      <w:marTop w:val="0"/>
                      <w:marBottom w:val="0"/>
                      <w:divBdr>
                        <w:top w:val="none" w:sz="0" w:space="0" w:color="auto"/>
                        <w:left w:val="none" w:sz="0" w:space="0" w:color="auto"/>
                        <w:bottom w:val="none" w:sz="0" w:space="0" w:color="auto"/>
                        <w:right w:val="none" w:sz="0" w:space="0" w:color="auto"/>
                      </w:divBdr>
                    </w:div>
                  </w:divsChild>
                </w:div>
                <w:div w:id="1645356182">
                  <w:marLeft w:val="0"/>
                  <w:marRight w:val="0"/>
                  <w:marTop w:val="0"/>
                  <w:marBottom w:val="0"/>
                  <w:divBdr>
                    <w:top w:val="single" w:sz="2" w:space="1" w:color="FFFFFF"/>
                    <w:left w:val="single" w:sz="2" w:space="12" w:color="FFFFFF"/>
                    <w:bottom w:val="single" w:sz="2" w:space="1" w:color="FFFFFF"/>
                    <w:right w:val="single" w:sz="2" w:space="4" w:color="FFFFFF"/>
                  </w:divBdr>
                  <w:divsChild>
                    <w:div w:id="1906329814">
                      <w:marLeft w:val="0"/>
                      <w:marRight w:val="0"/>
                      <w:marTop w:val="0"/>
                      <w:marBottom w:val="0"/>
                      <w:divBdr>
                        <w:top w:val="none" w:sz="0" w:space="0" w:color="auto"/>
                        <w:left w:val="none" w:sz="0" w:space="0" w:color="auto"/>
                        <w:bottom w:val="none" w:sz="0" w:space="0" w:color="auto"/>
                        <w:right w:val="none" w:sz="0" w:space="0" w:color="auto"/>
                      </w:divBdr>
                    </w:div>
                  </w:divsChild>
                </w:div>
                <w:div w:id="247740918">
                  <w:marLeft w:val="0"/>
                  <w:marRight w:val="0"/>
                  <w:marTop w:val="0"/>
                  <w:marBottom w:val="0"/>
                  <w:divBdr>
                    <w:top w:val="single" w:sz="2" w:space="1" w:color="FFFFFF"/>
                    <w:left w:val="single" w:sz="2" w:space="12" w:color="FFFFFF"/>
                    <w:bottom w:val="single" w:sz="2" w:space="1" w:color="FFFFFF"/>
                    <w:right w:val="single" w:sz="2" w:space="4" w:color="FFFFFF"/>
                  </w:divBdr>
                  <w:divsChild>
                    <w:div w:id="349768275">
                      <w:marLeft w:val="0"/>
                      <w:marRight w:val="0"/>
                      <w:marTop w:val="0"/>
                      <w:marBottom w:val="0"/>
                      <w:divBdr>
                        <w:top w:val="none" w:sz="0" w:space="0" w:color="auto"/>
                        <w:left w:val="none" w:sz="0" w:space="0" w:color="auto"/>
                        <w:bottom w:val="none" w:sz="0" w:space="0" w:color="auto"/>
                        <w:right w:val="none" w:sz="0" w:space="0" w:color="auto"/>
                      </w:divBdr>
                    </w:div>
                  </w:divsChild>
                </w:div>
                <w:div w:id="826019595">
                  <w:marLeft w:val="0"/>
                  <w:marRight w:val="0"/>
                  <w:marTop w:val="0"/>
                  <w:marBottom w:val="0"/>
                  <w:divBdr>
                    <w:top w:val="single" w:sz="2" w:space="1" w:color="FFFFFF"/>
                    <w:left w:val="single" w:sz="2" w:space="12" w:color="FFFFFF"/>
                    <w:bottom w:val="single" w:sz="2" w:space="1" w:color="FFFFFF"/>
                    <w:right w:val="single" w:sz="2" w:space="4" w:color="FFFFFF"/>
                  </w:divBdr>
                  <w:divsChild>
                    <w:div w:id="1046369501">
                      <w:marLeft w:val="0"/>
                      <w:marRight w:val="0"/>
                      <w:marTop w:val="0"/>
                      <w:marBottom w:val="0"/>
                      <w:divBdr>
                        <w:top w:val="none" w:sz="0" w:space="0" w:color="auto"/>
                        <w:left w:val="none" w:sz="0" w:space="0" w:color="auto"/>
                        <w:bottom w:val="none" w:sz="0" w:space="0" w:color="auto"/>
                        <w:right w:val="none" w:sz="0" w:space="0" w:color="auto"/>
                      </w:divBdr>
                    </w:div>
                  </w:divsChild>
                </w:div>
                <w:div w:id="1090008883">
                  <w:marLeft w:val="0"/>
                  <w:marRight w:val="0"/>
                  <w:marTop w:val="0"/>
                  <w:marBottom w:val="0"/>
                  <w:divBdr>
                    <w:top w:val="single" w:sz="2" w:space="1" w:color="FFFFFF"/>
                    <w:left w:val="single" w:sz="2" w:space="12" w:color="FFFFFF"/>
                    <w:bottom w:val="single" w:sz="2" w:space="1" w:color="FFFFFF"/>
                    <w:right w:val="single" w:sz="2" w:space="4" w:color="FFFFFF"/>
                  </w:divBdr>
                  <w:divsChild>
                    <w:div w:id="321663445">
                      <w:marLeft w:val="0"/>
                      <w:marRight w:val="0"/>
                      <w:marTop w:val="0"/>
                      <w:marBottom w:val="0"/>
                      <w:divBdr>
                        <w:top w:val="none" w:sz="0" w:space="0" w:color="auto"/>
                        <w:left w:val="none" w:sz="0" w:space="0" w:color="auto"/>
                        <w:bottom w:val="none" w:sz="0" w:space="0" w:color="auto"/>
                        <w:right w:val="none" w:sz="0" w:space="0" w:color="auto"/>
                      </w:divBdr>
                    </w:div>
                  </w:divsChild>
                </w:div>
                <w:div w:id="749695239">
                  <w:marLeft w:val="0"/>
                  <w:marRight w:val="0"/>
                  <w:marTop w:val="0"/>
                  <w:marBottom w:val="0"/>
                  <w:divBdr>
                    <w:top w:val="single" w:sz="2" w:space="1" w:color="FFFFFF"/>
                    <w:left w:val="single" w:sz="2" w:space="12" w:color="FFFFFF"/>
                    <w:bottom w:val="single" w:sz="2" w:space="1" w:color="FFFFFF"/>
                    <w:right w:val="single" w:sz="2" w:space="4" w:color="FFFFFF"/>
                  </w:divBdr>
                  <w:divsChild>
                    <w:div w:id="1088768747">
                      <w:marLeft w:val="0"/>
                      <w:marRight w:val="0"/>
                      <w:marTop w:val="0"/>
                      <w:marBottom w:val="0"/>
                      <w:divBdr>
                        <w:top w:val="none" w:sz="0" w:space="0" w:color="auto"/>
                        <w:left w:val="none" w:sz="0" w:space="0" w:color="auto"/>
                        <w:bottom w:val="none" w:sz="0" w:space="0" w:color="auto"/>
                        <w:right w:val="none" w:sz="0" w:space="0" w:color="auto"/>
                      </w:divBdr>
                    </w:div>
                  </w:divsChild>
                </w:div>
                <w:div w:id="1407650401">
                  <w:marLeft w:val="0"/>
                  <w:marRight w:val="0"/>
                  <w:marTop w:val="0"/>
                  <w:marBottom w:val="0"/>
                  <w:divBdr>
                    <w:top w:val="single" w:sz="2" w:space="1" w:color="FFFFFF"/>
                    <w:left w:val="single" w:sz="2" w:space="12" w:color="FFFFFF"/>
                    <w:bottom w:val="single" w:sz="2" w:space="1" w:color="FFFFFF"/>
                    <w:right w:val="single" w:sz="2" w:space="4" w:color="FFFFFF"/>
                  </w:divBdr>
                  <w:divsChild>
                    <w:div w:id="1269584667">
                      <w:marLeft w:val="0"/>
                      <w:marRight w:val="0"/>
                      <w:marTop w:val="0"/>
                      <w:marBottom w:val="0"/>
                      <w:divBdr>
                        <w:top w:val="none" w:sz="0" w:space="0" w:color="auto"/>
                        <w:left w:val="none" w:sz="0" w:space="0" w:color="auto"/>
                        <w:bottom w:val="none" w:sz="0" w:space="0" w:color="auto"/>
                        <w:right w:val="none" w:sz="0" w:space="0" w:color="auto"/>
                      </w:divBdr>
                    </w:div>
                  </w:divsChild>
                </w:div>
                <w:div w:id="1037047533">
                  <w:marLeft w:val="0"/>
                  <w:marRight w:val="0"/>
                  <w:marTop w:val="0"/>
                  <w:marBottom w:val="0"/>
                  <w:divBdr>
                    <w:top w:val="single" w:sz="2" w:space="1" w:color="FFFFFF"/>
                    <w:left w:val="single" w:sz="2" w:space="12" w:color="FFFFFF"/>
                    <w:bottom w:val="single" w:sz="2" w:space="1" w:color="FFFFFF"/>
                    <w:right w:val="single" w:sz="2" w:space="4" w:color="FFFFFF"/>
                  </w:divBdr>
                  <w:divsChild>
                    <w:div w:id="995843083">
                      <w:marLeft w:val="0"/>
                      <w:marRight w:val="0"/>
                      <w:marTop w:val="0"/>
                      <w:marBottom w:val="0"/>
                      <w:divBdr>
                        <w:top w:val="none" w:sz="0" w:space="0" w:color="auto"/>
                        <w:left w:val="none" w:sz="0" w:space="0" w:color="auto"/>
                        <w:bottom w:val="none" w:sz="0" w:space="0" w:color="auto"/>
                        <w:right w:val="none" w:sz="0" w:space="0" w:color="auto"/>
                      </w:divBdr>
                    </w:div>
                  </w:divsChild>
                </w:div>
                <w:div w:id="404378620">
                  <w:marLeft w:val="0"/>
                  <w:marRight w:val="0"/>
                  <w:marTop w:val="0"/>
                  <w:marBottom w:val="0"/>
                  <w:divBdr>
                    <w:top w:val="single" w:sz="2" w:space="1" w:color="FFFFFF"/>
                    <w:left w:val="single" w:sz="2" w:space="12" w:color="FFFFFF"/>
                    <w:bottom w:val="single" w:sz="2" w:space="1" w:color="FFFFFF"/>
                    <w:right w:val="single" w:sz="2" w:space="4" w:color="FFFFFF"/>
                  </w:divBdr>
                  <w:divsChild>
                    <w:div w:id="165485964">
                      <w:marLeft w:val="0"/>
                      <w:marRight w:val="0"/>
                      <w:marTop w:val="0"/>
                      <w:marBottom w:val="0"/>
                      <w:divBdr>
                        <w:top w:val="none" w:sz="0" w:space="0" w:color="auto"/>
                        <w:left w:val="none" w:sz="0" w:space="0" w:color="auto"/>
                        <w:bottom w:val="none" w:sz="0" w:space="0" w:color="auto"/>
                        <w:right w:val="none" w:sz="0" w:space="0" w:color="auto"/>
                      </w:divBdr>
                    </w:div>
                  </w:divsChild>
                </w:div>
                <w:div w:id="492645087">
                  <w:marLeft w:val="0"/>
                  <w:marRight w:val="0"/>
                  <w:marTop w:val="0"/>
                  <w:marBottom w:val="0"/>
                  <w:divBdr>
                    <w:top w:val="single" w:sz="2" w:space="1" w:color="FFFFFF"/>
                    <w:left w:val="single" w:sz="2" w:space="12" w:color="FFFFFF"/>
                    <w:bottom w:val="single" w:sz="2" w:space="1" w:color="FFFFFF"/>
                    <w:right w:val="single" w:sz="2" w:space="4" w:color="FFFFFF"/>
                  </w:divBdr>
                  <w:divsChild>
                    <w:div w:id="36661072">
                      <w:marLeft w:val="0"/>
                      <w:marRight w:val="0"/>
                      <w:marTop w:val="0"/>
                      <w:marBottom w:val="0"/>
                      <w:divBdr>
                        <w:top w:val="none" w:sz="0" w:space="0" w:color="auto"/>
                        <w:left w:val="none" w:sz="0" w:space="0" w:color="auto"/>
                        <w:bottom w:val="none" w:sz="0" w:space="0" w:color="auto"/>
                        <w:right w:val="none" w:sz="0" w:space="0" w:color="auto"/>
                      </w:divBdr>
                    </w:div>
                  </w:divsChild>
                </w:div>
                <w:div w:id="956373770">
                  <w:marLeft w:val="0"/>
                  <w:marRight w:val="0"/>
                  <w:marTop w:val="0"/>
                  <w:marBottom w:val="0"/>
                  <w:divBdr>
                    <w:top w:val="single" w:sz="2" w:space="1" w:color="FFFFFF"/>
                    <w:left w:val="single" w:sz="2" w:space="12" w:color="FFFFFF"/>
                    <w:bottom w:val="single" w:sz="2" w:space="1" w:color="FFFFFF"/>
                    <w:right w:val="single" w:sz="2" w:space="4" w:color="FFFFFF"/>
                  </w:divBdr>
                  <w:divsChild>
                    <w:div w:id="953436784">
                      <w:marLeft w:val="0"/>
                      <w:marRight w:val="0"/>
                      <w:marTop w:val="0"/>
                      <w:marBottom w:val="0"/>
                      <w:divBdr>
                        <w:top w:val="none" w:sz="0" w:space="0" w:color="auto"/>
                        <w:left w:val="none" w:sz="0" w:space="0" w:color="auto"/>
                        <w:bottom w:val="none" w:sz="0" w:space="0" w:color="auto"/>
                        <w:right w:val="none" w:sz="0" w:space="0" w:color="auto"/>
                      </w:divBdr>
                    </w:div>
                  </w:divsChild>
                </w:div>
                <w:div w:id="953096228">
                  <w:marLeft w:val="0"/>
                  <w:marRight w:val="0"/>
                  <w:marTop w:val="0"/>
                  <w:marBottom w:val="0"/>
                  <w:divBdr>
                    <w:top w:val="single" w:sz="2" w:space="1" w:color="FFFFFF"/>
                    <w:left w:val="single" w:sz="2" w:space="12" w:color="FFFFFF"/>
                    <w:bottom w:val="single" w:sz="2" w:space="1" w:color="FFFFFF"/>
                    <w:right w:val="single" w:sz="2" w:space="4" w:color="FFFFFF"/>
                  </w:divBdr>
                  <w:divsChild>
                    <w:div w:id="1747148828">
                      <w:marLeft w:val="0"/>
                      <w:marRight w:val="0"/>
                      <w:marTop w:val="0"/>
                      <w:marBottom w:val="0"/>
                      <w:divBdr>
                        <w:top w:val="none" w:sz="0" w:space="0" w:color="auto"/>
                        <w:left w:val="none" w:sz="0" w:space="0" w:color="auto"/>
                        <w:bottom w:val="none" w:sz="0" w:space="0" w:color="auto"/>
                        <w:right w:val="none" w:sz="0" w:space="0" w:color="auto"/>
                      </w:divBdr>
                    </w:div>
                  </w:divsChild>
                </w:div>
                <w:div w:id="1994525293">
                  <w:marLeft w:val="0"/>
                  <w:marRight w:val="0"/>
                  <w:marTop w:val="0"/>
                  <w:marBottom w:val="0"/>
                  <w:divBdr>
                    <w:top w:val="single" w:sz="2" w:space="1" w:color="FFFFFF"/>
                    <w:left w:val="single" w:sz="2" w:space="12" w:color="FFFFFF"/>
                    <w:bottom w:val="single" w:sz="2" w:space="1" w:color="FFFFFF"/>
                    <w:right w:val="single" w:sz="2" w:space="4" w:color="FFFFFF"/>
                  </w:divBdr>
                  <w:divsChild>
                    <w:div w:id="700977156">
                      <w:marLeft w:val="0"/>
                      <w:marRight w:val="0"/>
                      <w:marTop w:val="0"/>
                      <w:marBottom w:val="0"/>
                      <w:divBdr>
                        <w:top w:val="none" w:sz="0" w:space="0" w:color="auto"/>
                        <w:left w:val="none" w:sz="0" w:space="0" w:color="auto"/>
                        <w:bottom w:val="none" w:sz="0" w:space="0" w:color="auto"/>
                        <w:right w:val="none" w:sz="0" w:space="0" w:color="auto"/>
                      </w:divBdr>
                    </w:div>
                  </w:divsChild>
                </w:div>
                <w:div w:id="1197620569">
                  <w:marLeft w:val="0"/>
                  <w:marRight w:val="0"/>
                  <w:marTop w:val="0"/>
                  <w:marBottom w:val="0"/>
                  <w:divBdr>
                    <w:top w:val="single" w:sz="2" w:space="1" w:color="FFFFFF"/>
                    <w:left w:val="single" w:sz="2" w:space="12" w:color="FFFFFF"/>
                    <w:bottom w:val="single" w:sz="2" w:space="1" w:color="FFFFFF"/>
                    <w:right w:val="single" w:sz="2" w:space="4" w:color="FFFFFF"/>
                  </w:divBdr>
                  <w:divsChild>
                    <w:div w:id="1882208966">
                      <w:marLeft w:val="0"/>
                      <w:marRight w:val="0"/>
                      <w:marTop w:val="0"/>
                      <w:marBottom w:val="0"/>
                      <w:divBdr>
                        <w:top w:val="none" w:sz="0" w:space="0" w:color="auto"/>
                        <w:left w:val="none" w:sz="0" w:space="0" w:color="auto"/>
                        <w:bottom w:val="none" w:sz="0" w:space="0" w:color="auto"/>
                        <w:right w:val="none" w:sz="0" w:space="0" w:color="auto"/>
                      </w:divBdr>
                    </w:div>
                  </w:divsChild>
                </w:div>
                <w:div w:id="392196743">
                  <w:marLeft w:val="0"/>
                  <w:marRight w:val="0"/>
                  <w:marTop w:val="0"/>
                  <w:marBottom w:val="0"/>
                  <w:divBdr>
                    <w:top w:val="single" w:sz="2" w:space="1" w:color="FFFFFF"/>
                    <w:left w:val="single" w:sz="2" w:space="12" w:color="FFFFFF"/>
                    <w:bottom w:val="single" w:sz="2" w:space="1" w:color="FFFFFF"/>
                    <w:right w:val="single" w:sz="2" w:space="4" w:color="FFFFFF"/>
                  </w:divBdr>
                  <w:divsChild>
                    <w:div w:id="401366704">
                      <w:marLeft w:val="0"/>
                      <w:marRight w:val="0"/>
                      <w:marTop w:val="0"/>
                      <w:marBottom w:val="0"/>
                      <w:divBdr>
                        <w:top w:val="none" w:sz="0" w:space="0" w:color="auto"/>
                        <w:left w:val="none" w:sz="0" w:space="0" w:color="auto"/>
                        <w:bottom w:val="none" w:sz="0" w:space="0" w:color="auto"/>
                        <w:right w:val="none" w:sz="0" w:space="0" w:color="auto"/>
                      </w:divBdr>
                    </w:div>
                  </w:divsChild>
                </w:div>
                <w:div w:id="2066295688">
                  <w:marLeft w:val="0"/>
                  <w:marRight w:val="0"/>
                  <w:marTop w:val="0"/>
                  <w:marBottom w:val="0"/>
                  <w:divBdr>
                    <w:top w:val="single" w:sz="2" w:space="1" w:color="FFFFFF"/>
                    <w:left w:val="single" w:sz="2" w:space="12" w:color="FFFFFF"/>
                    <w:bottom w:val="single" w:sz="2" w:space="1" w:color="FFFFFF"/>
                    <w:right w:val="single" w:sz="2" w:space="4" w:color="FFFFFF"/>
                  </w:divBdr>
                  <w:divsChild>
                    <w:div w:id="1162502861">
                      <w:marLeft w:val="0"/>
                      <w:marRight w:val="0"/>
                      <w:marTop w:val="0"/>
                      <w:marBottom w:val="0"/>
                      <w:divBdr>
                        <w:top w:val="none" w:sz="0" w:space="0" w:color="auto"/>
                        <w:left w:val="none" w:sz="0" w:space="0" w:color="auto"/>
                        <w:bottom w:val="none" w:sz="0" w:space="0" w:color="auto"/>
                        <w:right w:val="none" w:sz="0" w:space="0" w:color="auto"/>
                      </w:divBdr>
                    </w:div>
                  </w:divsChild>
                </w:div>
                <w:div w:id="1970092177">
                  <w:marLeft w:val="0"/>
                  <w:marRight w:val="0"/>
                  <w:marTop w:val="0"/>
                  <w:marBottom w:val="0"/>
                  <w:divBdr>
                    <w:top w:val="single" w:sz="2" w:space="1" w:color="FFFFFF"/>
                    <w:left w:val="single" w:sz="2" w:space="12" w:color="FFFFFF"/>
                    <w:bottom w:val="single" w:sz="2" w:space="1" w:color="FFFFFF"/>
                    <w:right w:val="single" w:sz="2" w:space="4" w:color="FFFFFF"/>
                  </w:divBdr>
                  <w:divsChild>
                    <w:div w:id="661663937">
                      <w:marLeft w:val="0"/>
                      <w:marRight w:val="0"/>
                      <w:marTop w:val="0"/>
                      <w:marBottom w:val="0"/>
                      <w:divBdr>
                        <w:top w:val="none" w:sz="0" w:space="0" w:color="auto"/>
                        <w:left w:val="none" w:sz="0" w:space="0" w:color="auto"/>
                        <w:bottom w:val="none" w:sz="0" w:space="0" w:color="auto"/>
                        <w:right w:val="none" w:sz="0" w:space="0" w:color="auto"/>
                      </w:divBdr>
                    </w:div>
                  </w:divsChild>
                </w:div>
                <w:div w:id="1279919397">
                  <w:marLeft w:val="0"/>
                  <w:marRight w:val="0"/>
                  <w:marTop w:val="0"/>
                  <w:marBottom w:val="0"/>
                  <w:divBdr>
                    <w:top w:val="single" w:sz="2" w:space="1" w:color="FFFFFF"/>
                    <w:left w:val="single" w:sz="2" w:space="12" w:color="FFFFFF"/>
                    <w:bottom w:val="single" w:sz="2" w:space="1" w:color="FFFFFF"/>
                    <w:right w:val="single" w:sz="2" w:space="4" w:color="FFFFFF"/>
                  </w:divBdr>
                  <w:divsChild>
                    <w:div w:id="599947104">
                      <w:marLeft w:val="0"/>
                      <w:marRight w:val="0"/>
                      <w:marTop w:val="0"/>
                      <w:marBottom w:val="0"/>
                      <w:divBdr>
                        <w:top w:val="none" w:sz="0" w:space="0" w:color="auto"/>
                        <w:left w:val="none" w:sz="0" w:space="0" w:color="auto"/>
                        <w:bottom w:val="none" w:sz="0" w:space="0" w:color="auto"/>
                        <w:right w:val="none" w:sz="0" w:space="0" w:color="auto"/>
                      </w:divBdr>
                    </w:div>
                  </w:divsChild>
                </w:div>
                <w:div w:id="195511459">
                  <w:marLeft w:val="0"/>
                  <w:marRight w:val="0"/>
                  <w:marTop w:val="0"/>
                  <w:marBottom w:val="0"/>
                  <w:divBdr>
                    <w:top w:val="single" w:sz="2" w:space="1" w:color="FFFFFF"/>
                    <w:left w:val="single" w:sz="2" w:space="12" w:color="FFFFFF"/>
                    <w:bottom w:val="single" w:sz="2" w:space="1" w:color="FFFFFF"/>
                    <w:right w:val="single" w:sz="2" w:space="4" w:color="FFFFFF"/>
                  </w:divBdr>
                  <w:divsChild>
                    <w:div w:id="1438674538">
                      <w:marLeft w:val="0"/>
                      <w:marRight w:val="0"/>
                      <w:marTop w:val="0"/>
                      <w:marBottom w:val="0"/>
                      <w:divBdr>
                        <w:top w:val="none" w:sz="0" w:space="0" w:color="auto"/>
                        <w:left w:val="none" w:sz="0" w:space="0" w:color="auto"/>
                        <w:bottom w:val="none" w:sz="0" w:space="0" w:color="auto"/>
                        <w:right w:val="none" w:sz="0" w:space="0" w:color="auto"/>
                      </w:divBdr>
                    </w:div>
                  </w:divsChild>
                </w:div>
                <w:div w:id="1243905368">
                  <w:marLeft w:val="0"/>
                  <w:marRight w:val="0"/>
                  <w:marTop w:val="0"/>
                  <w:marBottom w:val="0"/>
                  <w:divBdr>
                    <w:top w:val="single" w:sz="2" w:space="1" w:color="FFFFFF"/>
                    <w:left w:val="single" w:sz="2" w:space="12" w:color="FFFFFF"/>
                    <w:bottom w:val="single" w:sz="2" w:space="1" w:color="FFFFFF"/>
                    <w:right w:val="single" w:sz="2" w:space="4" w:color="FFFFFF"/>
                  </w:divBdr>
                  <w:divsChild>
                    <w:div w:id="807286116">
                      <w:marLeft w:val="0"/>
                      <w:marRight w:val="0"/>
                      <w:marTop w:val="0"/>
                      <w:marBottom w:val="0"/>
                      <w:divBdr>
                        <w:top w:val="none" w:sz="0" w:space="0" w:color="auto"/>
                        <w:left w:val="none" w:sz="0" w:space="0" w:color="auto"/>
                        <w:bottom w:val="none" w:sz="0" w:space="0" w:color="auto"/>
                        <w:right w:val="none" w:sz="0" w:space="0" w:color="auto"/>
                      </w:divBdr>
                    </w:div>
                  </w:divsChild>
                </w:div>
                <w:div w:id="1981574085">
                  <w:marLeft w:val="0"/>
                  <w:marRight w:val="0"/>
                  <w:marTop w:val="0"/>
                  <w:marBottom w:val="0"/>
                  <w:divBdr>
                    <w:top w:val="single" w:sz="2" w:space="1" w:color="FFFFFF"/>
                    <w:left w:val="single" w:sz="2" w:space="12" w:color="FFFFFF"/>
                    <w:bottom w:val="single" w:sz="2" w:space="1" w:color="FFFFFF"/>
                    <w:right w:val="single" w:sz="2" w:space="4" w:color="FFFFFF"/>
                  </w:divBdr>
                  <w:divsChild>
                    <w:div w:id="1205018632">
                      <w:marLeft w:val="0"/>
                      <w:marRight w:val="0"/>
                      <w:marTop w:val="0"/>
                      <w:marBottom w:val="0"/>
                      <w:divBdr>
                        <w:top w:val="none" w:sz="0" w:space="0" w:color="auto"/>
                        <w:left w:val="none" w:sz="0" w:space="0" w:color="auto"/>
                        <w:bottom w:val="none" w:sz="0" w:space="0" w:color="auto"/>
                        <w:right w:val="none" w:sz="0" w:space="0" w:color="auto"/>
                      </w:divBdr>
                    </w:div>
                  </w:divsChild>
                </w:div>
                <w:div w:id="1409960387">
                  <w:marLeft w:val="0"/>
                  <w:marRight w:val="0"/>
                  <w:marTop w:val="0"/>
                  <w:marBottom w:val="0"/>
                  <w:divBdr>
                    <w:top w:val="single" w:sz="2" w:space="1" w:color="FFFFFF"/>
                    <w:left w:val="single" w:sz="2" w:space="12" w:color="FFFFFF"/>
                    <w:bottom w:val="single" w:sz="2" w:space="1" w:color="FFFFFF"/>
                    <w:right w:val="single" w:sz="2" w:space="4" w:color="FFFFFF"/>
                  </w:divBdr>
                  <w:divsChild>
                    <w:div w:id="432240113">
                      <w:marLeft w:val="0"/>
                      <w:marRight w:val="0"/>
                      <w:marTop w:val="0"/>
                      <w:marBottom w:val="0"/>
                      <w:divBdr>
                        <w:top w:val="none" w:sz="0" w:space="0" w:color="auto"/>
                        <w:left w:val="none" w:sz="0" w:space="0" w:color="auto"/>
                        <w:bottom w:val="none" w:sz="0" w:space="0" w:color="auto"/>
                        <w:right w:val="none" w:sz="0" w:space="0" w:color="auto"/>
                      </w:divBdr>
                    </w:div>
                  </w:divsChild>
                </w:div>
                <w:div w:id="1847018724">
                  <w:marLeft w:val="0"/>
                  <w:marRight w:val="0"/>
                  <w:marTop w:val="0"/>
                  <w:marBottom w:val="0"/>
                  <w:divBdr>
                    <w:top w:val="single" w:sz="2" w:space="1" w:color="FFFFFF"/>
                    <w:left w:val="single" w:sz="2" w:space="12" w:color="FFFFFF"/>
                    <w:bottom w:val="single" w:sz="2" w:space="1" w:color="FFFFFF"/>
                    <w:right w:val="single" w:sz="2" w:space="4" w:color="FFFFFF"/>
                  </w:divBdr>
                  <w:divsChild>
                    <w:div w:id="1499927002">
                      <w:marLeft w:val="0"/>
                      <w:marRight w:val="0"/>
                      <w:marTop w:val="0"/>
                      <w:marBottom w:val="0"/>
                      <w:divBdr>
                        <w:top w:val="none" w:sz="0" w:space="0" w:color="auto"/>
                        <w:left w:val="none" w:sz="0" w:space="0" w:color="auto"/>
                        <w:bottom w:val="none" w:sz="0" w:space="0" w:color="auto"/>
                        <w:right w:val="none" w:sz="0" w:space="0" w:color="auto"/>
                      </w:divBdr>
                    </w:div>
                  </w:divsChild>
                </w:div>
                <w:div w:id="1864055715">
                  <w:marLeft w:val="0"/>
                  <w:marRight w:val="0"/>
                  <w:marTop w:val="0"/>
                  <w:marBottom w:val="0"/>
                  <w:divBdr>
                    <w:top w:val="single" w:sz="2" w:space="1" w:color="FFFFFF"/>
                    <w:left w:val="single" w:sz="2" w:space="12" w:color="FFFFFF"/>
                    <w:bottom w:val="single" w:sz="2" w:space="1" w:color="FFFFFF"/>
                    <w:right w:val="single" w:sz="2" w:space="4" w:color="FFFFFF"/>
                  </w:divBdr>
                  <w:divsChild>
                    <w:div w:id="126053046">
                      <w:marLeft w:val="0"/>
                      <w:marRight w:val="0"/>
                      <w:marTop w:val="0"/>
                      <w:marBottom w:val="0"/>
                      <w:divBdr>
                        <w:top w:val="none" w:sz="0" w:space="0" w:color="auto"/>
                        <w:left w:val="none" w:sz="0" w:space="0" w:color="auto"/>
                        <w:bottom w:val="none" w:sz="0" w:space="0" w:color="auto"/>
                        <w:right w:val="none" w:sz="0" w:space="0" w:color="auto"/>
                      </w:divBdr>
                    </w:div>
                  </w:divsChild>
                </w:div>
                <w:div w:id="300038173">
                  <w:marLeft w:val="0"/>
                  <w:marRight w:val="0"/>
                  <w:marTop w:val="0"/>
                  <w:marBottom w:val="0"/>
                  <w:divBdr>
                    <w:top w:val="single" w:sz="2" w:space="1" w:color="FFFFFF"/>
                    <w:left w:val="single" w:sz="2" w:space="12" w:color="FFFFFF"/>
                    <w:bottom w:val="single" w:sz="2" w:space="4" w:color="FFFFFF"/>
                    <w:right w:val="single" w:sz="2" w:space="4" w:color="FFFFFF"/>
                  </w:divBdr>
                  <w:divsChild>
                    <w:div w:id="18475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7467">
          <w:marLeft w:val="0"/>
          <w:marRight w:val="0"/>
          <w:marTop w:val="0"/>
          <w:marBottom w:val="335"/>
          <w:divBdr>
            <w:top w:val="none" w:sz="0" w:space="0" w:color="auto"/>
            <w:left w:val="none" w:sz="0" w:space="0" w:color="auto"/>
            <w:bottom w:val="none" w:sz="0" w:space="0" w:color="auto"/>
            <w:right w:val="none" w:sz="0" w:space="0" w:color="auto"/>
          </w:divBdr>
          <w:divsChild>
            <w:div w:id="409692842">
              <w:marLeft w:val="0"/>
              <w:marRight w:val="0"/>
              <w:marTop w:val="0"/>
              <w:marBottom w:val="0"/>
              <w:divBdr>
                <w:top w:val="none" w:sz="0" w:space="0" w:color="auto"/>
                <w:left w:val="none" w:sz="0" w:space="0" w:color="auto"/>
                <w:bottom w:val="none" w:sz="0" w:space="0" w:color="auto"/>
                <w:right w:val="none" w:sz="0" w:space="0" w:color="auto"/>
              </w:divBdr>
              <w:divsChild>
                <w:div w:id="1202403881">
                  <w:marLeft w:val="0"/>
                  <w:marRight w:val="0"/>
                  <w:marTop w:val="0"/>
                  <w:marBottom w:val="0"/>
                  <w:divBdr>
                    <w:top w:val="single" w:sz="2" w:space="4" w:color="FFFFFF"/>
                    <w:left w:val="single" w:sz="2" w:space="12" w:color="FFFFFF"/>
                    <w:bottom w:val="single" w:sz="2" w:space="1" w:color="FFFFFF"/>
                    <w:right w:val="single" w:sz="2" w:space="4" w:color="FFFFFF"/>
                  </w:divBdr>
                  <w:divsChild>
                    <w:div w:id="1632832044">
                      <w:marLeft w:val="0"/>
                      <w:marRight w:val="0"/>
                      <w:marTop w:val="0"/>
                      <w:marBottom w:val="0"/>
                      <w:divBdr>
                        <w:top w:val="none" w:sz="0" w:space="0" w:color="auto"/>
                        <w:left w:val="none" w:sz="0" w:space="0" w:color="auto"/>
                        <w:bottom w:val="none" w:sz="0" w:space="0" w:color="auto"/>
                        <w:right w:val="none" w:sz="0" w:space="0" w:color="auto"/>
                      </w:divBdr>
                    </w:div>
                  </w:divsChild>
                </w:div>
                <w:div w:id="1775174687">
                  <w:marLeft w:val="0"/>
                  <w:marRight w:val="0"/>
                  <w:marTop w:val="0"/>
                  <w:marBottom w:val="0"/>
                  <w:divBdr>
                    <w:top w:val="single" w:sz="2" w:space="1" w:color="FFFFFF"/>
                    <w:left w:val="single" w:sz="2" w:space="12" w:color="FFFFFF"/>
                    <w:bottom w:val="single" w:sz="2" w:space="1" w:color="FFFFFF"/>
                    <w:right w:val="single" w:sz="2" w:space="4" w:color="FFFFFF"/>
                  </w:divBdr>
                  <w:divsChild>
                    <w:div w:id="1377924861">
                      <w:marLeft w:val="0"/>
                      <w:marRight w:val="0"/>
                      <w:marTop w:val="0"/>
                      <w:marBottom w:val="0"/>
                      <w:divBdr>
                        <w:top w:val="none" w:sz="0" w:space="0" w:color="auto"/>
                        <w:left w:val="none" w:sz="0" w:space="0" w:color="auto"/>
                        <w:bottom w:val="none" w:sz="0" w:space="0" w:color="auto"/>
                        <w:right w:val="none" w:sz="0" w:space="0" w:color="auto"/>
                      </w:divBdr>
                    </w:div>
                  </w:divsChild>
                </w:div>
                <w:div w:id="993532577">
                  <w:marLeft w:val="0"/>
                  <w:marRight w:val="0"/>
                  <w:marTop w:val="0"/>
                  <w:marBottom w:val="0"/>
                  <w:divBdr>
                    <w:top w:val="single" w:sz="2" w:space="1" w:color="FFFFFF"/>
                    <w:left w:val="single" w:sz="2" w:space="12" w:color="FFFFFF"/>
                    <w:bottom w:val="single" w:sz="2" w:space="1" w:color="FFFFFF"/>
                    <w:right w:val="single" w:sz="2" w:space="4" w:color="FFFFFF"/>
                  </w:divBdr>
                  <w:divsChild>
                    <w:div w:id="870843030">
                      <w:marLeft w:val="0"/>
                      <w:marRight w:val="0"/>
                      <w:marTop w:val="0"/>
                      <w:marBottom w:val="0"/>
                      <w:divBdr>
                        <w:top w:val="none" w:sz="0" w:space="0" w:color="auto"/>
                        <w:left w:val="none" w:sz="0" w:space="0" w:color="auto"/>
                        <w:bottom w:val="none" w:sz="0" w:space="0" w:color="auto"/>
                        <w:right w:val="none" w:sz="0" w:space="0" w:color="auto"/>
                      </w:divBdr>
                    </w:div>
                  </w:divsChild>
                </w:div>
                <w:div w:id="1011295363">
                  <w:marLeft w:val="0"/>
                  <w:marRight w:val="0"/>
                  <w:marTop w:val="0"/>
                  <w:marBottom w:val="0"/>
                  <w:divBdr>
                    <w:top w:val="single" w:sz="2" w:space="1" w:color="FFFFFF"/>
                    <w:left w:val="single" w:sz="2" w:space="12" w:color="FFFFFF"/>
                    <w:bottom w:val="single" w:sz="2" w:space="1" w:color="FFFFFF"/>
                    <w:right w:val="single" w:sz="2" w:space="4" w:color="FFFFFF"/>
                  </w:divBdr>
                  <w:divsChild>
                    <w:div w:id="346568766">
                      <w:marLeft w:val="0"/>
                      <w:marRight w:val="0"/>
                      <w:marTop w:val="0"/>
                      <w:marBottom w:val="0"/>
                      <w:divBdr>
                        <w:top w:val="none" w:sz="0" w:space="0" w:color="auto"/>
                        <w:left w:val="none" w:sz="0" w:space="0" w:color="auto"/>
                        <w:bottom w:val="none" w:sz="0" w:space="0" w:color="auto"/>
                        <w:right w:val="none" w:sz="0" w:space="0" w:color="auto"/>
                      </w:divBdr>
                    </w:div>
                  </w:divsChild>
                </w:div>
                <w:div w:id="1564828630">
                  <w:marLeft w:val="0"/>
                  <w:marRight w:val="0"/>
                  <w:marTop w:val="0"/>
                  <w:marBottom w:val="0"/>
                  <w:divBdr>
                    <w:top w:val="single" w:sz="2" w:space="1" w:color="FFFFFF"/>
                    <w:left w:val="single" w:sz="2" w:space="12" w:color="FFFFFF"/>
                    <w:bottom w:val="single" w:sz="2" w:space="1" w:color="FFFFFF"/>
                    <w:right w:val="single" w:sz="2" w:space="4" w:color="FFFFFF"/>
                  </w:divBdr>
                  <w:divsChild>
                    <w:div w:id="1345476833">
                      <w:marLeft w:val="0"/>
                      <w:marRight w:val="0"/>
                      <w:marTop w:val="0"/>
                      <w:marBottom w:val="0"/>
                      <w:divBdr>
                        <w:top w:val="none" w:sz="0" w:space="0" w:color="auto"/>
                        <w:left w:val="none" w:sz="0" w:space="0" w:color="auto"/>
                        <w:bottom w:val="none" w:sz="0" w:space="0" w:color="auto"/>
                        <w:right w:val="none" w:sz="0" w:space="0" w:color="auto"/>
                      </w:divBdr>
                    </w:div>
                  </w:divsChild>
                </w:div>
                <w:div w:id="1170875825">
                  <w:marLeft w:val="0"/>
                  <w:marRight w:val="0"/>
                  <w:marTop w:val="0"/>
                  <w:marBottom w:val="0"/>
                  <w:divBdr>
                    <w:top w:val="single" w:sz="2" w:space="1" w:color="FFFFFF"/>
                    <w:left w:val="single" w:sz="2" w:space="12" w:color="FFFFFF"/>
                    <w:bottom w:val="single" w:sz="2" w:space="1" w:color="FFFFFF"/>
                    <w:right w:val="single" w:sz="2" w:space="4" w:color="FFFFFF"/>
                  </w:divBdr>
                  <w:divsChild>
                    <w:div w:id="662903124">
                      <w:marLeft w:val="0"/>
                      <w:marRight w:val="0"/>
                      <w:marTop w:val="0"/>
                      <w:marBottom w:val="0"/>
                      <w:divBdr>
                        <w:top w:val="none" w:sz="0" w:space="0" w:color="auto"/>
                        <w:left w:val="none" w:sz="0" w:space="0" w:color="auto"/>
                        <w:bottom w:val="none" w:sz="0" w:space="0" w:color="auto"/>
                        <w:right w:val="none" w:sz="0" w:space="0" w:color="auto"/>
                      </w:divBdr>
                    </w:div>
                  </w:divsChild>
                </w:div>
                <w:div w:id="549076480">
                  <w:marLeft w:val="0"/>
                  <w:marRight w:val="0"/>
                  <w:marTop w:val="0"/>
                  <w:marBottom w:val="0"/>
                  <w:divBdr>
                    <w:top w:val="single" w:sz="2" w:space="1" w:color="FFFFFF"/>
                    <w:left w:val="single" w:sz="2" w:space="12" w:color="FFFFFF"/>
                    <w:bottom w:val="single" w:sz="2" w:space="1" w:color="FFFFFF"/>
                    <w:right w:val="single" w:sz="2" w:space="4" w:color="FFFFFF"/>
                  </w:divBdr>
                  <w:divsChild>
                    <w:div w:id="458961464">
                      <w:marLeft w:val="0"/>
                      <w:marRight w:val="0"/>
                      <w:marTop w:val="0"/>
                      <w:marBottom w:val="0"/>
                      <w:divBdr>
                        <w:top w:val="none" w:sz="0" w:space="0" w:color="auto"/>
                        <w:left w:val="none" w:sz="0" w:space="0" w:color="auto"/>
                        <w:bottom w:val="none" w:sz="0" w:space="0" w:color="auto"/>
                        <w:right w:val="none" w:sz="0" w:space="0" w:color="auto"/>
                      </w:divBdr>
                    </w:div>
                  </w:divsChild>
                </w:div>
                <w:div w:id="2031102073">
                  <w:marLeft w:val="0"/>
                  <w:marRight w:val="0"/>
                  <w:marTop w:val="0"/>
                  <w:marBottom w:val="0"/>
                  <w:divBdr>
                    <w:top w:val="single" w:sz="2" w:space="1" w:color="FFFFFF"/>
                    <w:left w:val="single" w:sz="2" w:space="12" w:color="FFFFFF"/>
                    <w:bottom w:val="single" w:sz="2" w:space="1" w:color="FFFFFF"/>
                    <w:right w:val="single" w:sz="2" w:space="4" w:color="FFFFFF"/>
                  </w:divBdr>
                  <w:divsChild>
                    <w:div w:id="557519266">
                      <w:marLeft w:val="0"/>
                      <w:marRight w:val="0"/>
                      <w:marTop w:val="0"/>
                      <w:marBottom w:val="0"/>
                      <w:divBdr>
                        <w:top w:val="none" w:sz="0" w:space="0" w:color="auto"/>
                        <w:left w:val="none" w:sz="0" w:space="0" w:color="auto"/>
                        <w:bottom w:val="none" w:sz="0" w:space="0" w:color="auto"/>
                        <w:right w:val="none" w:sz="0" w:space="0" w:color="auto"/>
                      </w:divBdr>
                    </w:div>
                  </w:divsChild>
                </w:div>
                <w:div w:id="626132790">
                  <w:marLeft w:val="0"/>
                  <w:marRight w:val="0"/>
                  <w:marTop w:val="0"/>
                  <w:marBottom w:val="0"/>
                  <w:divBdr>
                    <w:top w:val="single" w:sz="2" w:space="1" w:color="FFFFFF"/>
                    <w:left w:val="single" w:sz="2" w:space="12" w:color="FFFFFF"/>
                    <w:bottom w:val="single" w:sz="2" w:space="1" w:color="FFFFFF"/>
                    <w:right w:val="single" w:sz="2" w:space="4" w:color="FFFFFF"/>
                  </w:divBdr>
                  <w:divsChild>
                    <w:div w:id="1077748723">
                      <w:marLeft w:val="0"/>
                      <w:marRight w:val="0"/>
                      <w:marTop w:val="0"/>
                      <w:marBottom w:val="0"/>
                      <w:divBdr>
                        <w:top w:val="none" w:sz="0" w:space="0" w:color="auto"/>
                        <w:left w:val="none" w:sz="0" w:space="0" w:color="auto"/>
                        <w:bottom w:val="none" w:sz="0" w:space="0" w:color="auto"/>
                        <w:right w:val="none" w:sz="0" w:space="0" w:color="auto"/>
                      </w:divBdr>
                    </w:div>
                  </w:divsChild>
                </w:div>
                <w:div w:id="1308825152">
                  <w:marLeft w:val="0"/>
                  <w:marRight w:val="0"/>
                  <w:marTop w:val="0"/>
                  <w:marBottom w:val="0"/>
                  <w:divBdr>
                    <w:top w:val="single" w:sz="2" w:space="1" w:color="FFFFFF"/>
                    <w:left w:val="single" w:sz="2" w:space="12" w:color="FFFFFF"/>
                    <w:bottom w:val="single" w:sz="2" w:space="1" w:color="FFFFFF"/>
                    <w:right w:val="single" w:sz="2" w:space="4" w:color="FFFFFF"/>
                  </w:divBdr>
                  <w:divsChild>
                    <w:div w:id="554582339">
                      <w:marLeft w:val="0"/>
                      <w:marRight w:val="0"/>
                      <w:marTop w:val="0"/>
                      <w:marBottom w:val="0"/>
                      <w:divBdr>
                        <w:top w:val="none" w:sz="0" w:space="0" w:color="auto"/>
                        <w:left w:val="none" w:sz="0" w:space="0" w:color="auto"/>
                        <w:bottom w:val="none" w:sz="0" w:space="0" w:color="auto"/>
                        <w:right w:val="none" w:sz="0" w:space="0" w:color="auto"/>
                      </w:divBdr>
                    </w:div>
                  </w:divsChild>
                </w:div>
                <w:div w:id="920607359">
                  <w:marLeft w:val="0"/>
                  <w:marRight w:val="0"/>
                  <w:marTop w:val="0"/>
                  <w:marBottom w:val="0"/>
                  <w:divBdr>
                    <w:top w:val="single" w:sz="2" w:space="1" w:color="FFFFFF"/>
                    <w:left w:val="single" w:sz="2" w:space="12" w:color="FFFFFF"/>
                    <w:bottom w:val="single" w:sz="2" w:space="1" w:color="FFFFFF"/>
                    <w:right w:val="single" w:sz="2" w:space="4" w:color="FFFFFF"/>
                  </w:divBdr>
                  <w:divsChild>
                    <w:div w:id="663822313">
                      <w:marLeft w:val="0"/>
                      <w:marRight w:val="0"/>
                      <w:marTop w:val="0"/>
                      <w:marBottom w:val="0"/>
                      <w:divBdr>
                        <w:top w:val="none" w:sz="0" w:space="0" w:color="auto"/>
                        <w:left w:val="none" w:sz="0" w:space="0" w:color="auto"/>
                        <w:bottom w:val="none" w:sz="0" w:space="0" w:color="auto"/>
                        <w:right w:val="none" w:sz="0" w:space="0" w:color="auto"/>
                      </w:divBdr>
                    </w:div>
                  </w:divsChild>
                </w:div>
                <w:div w:id="580913557">
                  <w:marLeft w:val="0"/>
                  <w:marRight w:val="0"/>
                  <w:marTop w:val="0"/>
                  <w:marBottom w:val="0"/>
                  <w:divBdr>
                    <w:top w:val="single" w:sz="2" w:space="1" w:color="FFFFFF"/>
                    <w:left w:val="single" w:sz="2" w:space="12" w:color="FFFFFF"/>
                    <w:bottom w:val="single" w:sz="2" w:space="1" w:color="FFFFFF"/>
                    <w:right w:val="single" w:sz="2" w:space="4" w:color="FFFFFF"/>
                  </w:divBdr>
                  <w:divsChild>
                    <w:div w:id="1834907267">
                      <w:marLeft w:val="0"/>
                      <w:marRight w:val="0"/>
                      <w:marTop w:val="0"/>
                      <w:marBottom w:val="0"/>
                      <w:divBdr>
                        <w:top w:val="none" w:sz="0" w:space="0" w:color="auto"/>
                        <w:left w:val="none" w:sz="0" w:space="0" w:color="auto"/>
                        <w:bottom w:val="none" w:sz="0" w:space="0" w:color="auto"/>
                        <w:right w:val="none" w:sz="0" w:space="0" w:color="auto"/>
                      </w:divBdr>
                    </w:div>
                  </w:divsChild>
                </w:div>
                <w:div w:id="2090155478">
                  <w:marLeft w:val="0"/>
                  <w:marRight w:val="0"/>
                  <w:marTop w:val="0"/>
                  <w:marBottom w:val="0"/>
                  <w:divBdr>
                    <w:top w:val="single" w:sz="2" w:space="1" w:color="FFFFFF"/>
                    <w:left w:val="single" w:sz="2" w:space="12" w:color="FFFFFF"/>
                    <w:bottom w:val="single" w:sz="2" w:space="1" w:color="FFFFFF"/>
                    <w:right w:val="single" w:sz="2" w:space="4" w:color="FFFFFF"/>
                  </w:divBdr>
                  <w:divsChild>
                    <w:div w:id="547716888">
                      <w:marLeft w:val="0"/>
                      <w:marRight w:val="0"/>
                      <w:marTop w:val="0"/>
                      <w:marBottom w:val="0"/>
                      <w:divBdr>
                        <w:top w:val="none" w:sz="0" w:space="0" w:color="auto"/>
                        <w:left w:val="none" w:sz="0" w:space="0" w:color="auto"/>
                        <w:bottom w:val="none" w:sz="0" w:space="0" w:color="auto"/>
                        <w:right w:val="none" w:sz="0" w:space="0" w:color="auto"/>
                      </w:divBdr>
                    </w:div>
                  </w:divsChild>
                </w:div>
                <w:div w:id="1827626885">
                  <w:marLeft w:val="0"/>
                  <w:marRight w:val="0"/>
                  <w:marTop w:val="0"/>
                  <w:marBottom w:val="0"/>
                  <w:divBdr>
                    <w:top w:val="single" w:sz="2" w:space="1" w:color="FFFFFF"/>
                    <w:left w:val="single" w:sz="2" w:space="12" w:color="FFFFFF"/>
                    <w:bottom w:val="single" w:sz="2" w:space="1" w:color="FFFFFF"/>
                    <w:right w:val="single" w:sz="2" w:space="4" w:color="FFFFFF"/>
                  </w:divBdr>
                  <w:divsChild>
                    <w:div w:id="1345521761">
                      <w:marLeft w:val="0"/>
                      <w:marRight w:val="0"/>
                      <w:marTop w:val="0"/>
                      <w:marBottom w:val="0"/>
                      <w:divBdr>
                        <w:top w:val="none" w:sz="0" w:space="0" w:color="auto"/>
                        <w:left w:val="none" w:sz="0" w:space="0" w:color="auto"/>
                        <w:bottom w:val="none" w:sz="0" w:space="0" w:color="auto"/>
                        <w:right w:val="none" w:sz="0" w:space="0" w:color="auto"/>
                      </w:divBdr>
                    </w:div>
                  </w:divsChild>
                </w:div>
                <w:div w:id="1278834835">
                  <w:marLeft w:val="0"/>
                  <w:marRight w:val="0"/>
                  <w:marTop w:val="0"/>
                  <w:marBottom w:val="0"/>
                  <w:divBdr>
                    <w:top w:val="single" w:sz="2" w:space="1" w:color="FFFFFF"/>
                    <w:left w:val="single" w:sz="2" w:space="12" w:color="FFFFFF"/>
                    <w:bottom w:val="single" w:sz="2" w:space="1" w:color="FFFFFF"/>
                    <w:right w:val="single" w:sz="2" w:space="4" w:color="FFFFFF"/>
                  </w:divBdr>
                  <w:divsChild>
                    <w:div w:id="158428777">
                      <w:marLeft w:val="0"/>
                      <w:marRight w:val="0"/>
                      <w:marTop w:val="0"/>
                      <w:marBottom w:val="0"/>
                      <w:divBdr>
                        <w:top w:val="none" w:sz="0" w:space="0" w:color="auto"/>
                        <w:left w:val="none" w:sz="0" w:space="0" w:color="auto"/>
                        <w:bottom w:val="none" w:sz="0" w:space="0" w:color="auto"/>
                        <w:right w:val="none" w:sz="0" w:space="0" w:color="auto"/>
                      </w:divBdr>
                    </w:div>
                  </w:divsChild>
                </w:div>
                <w:div w:id="630398791">
                  <w:marLeft w:val="0"/>
                  <w:marRight w:val="0"/>
                  <w:marTop w:val="0"/>
                  <w:marBottom w:val="0"/>
                  <w:divBdr>
                    <w:top w:val="single" w:sz="2" w:space="1" w:color="FFFFFF"/>
                    <w:left w:val="single" w:sz="2" w:space="12" w:color="FFFFFF"/>
                    <w:bottom w:val="single" w:sz="2" w:space="1" w:color="FFFFFF"/>
                    <w:right w:val="single" w:sz="2" w:space="4" w:color="FFFFFF"/>
                  </w:divBdr>
                  <w:divsChild>
                    <w:div w:id="1411654499">
                      <w:marLeft w:val="0"/>
                      <w:marRight w:val="0"/>
                      <w:marTop w:val="0"/>
                      <w:marBottom w:val="0"/>
                      <w:divBdr>
                        <w:top w:val="none" w:sz="0" w:space="0" w:color="auto"/>
                        <w:left w:val="none" w:sz="0" w:space="0" w:color="auto"/>
                        <w:bottom w:val="none" w:sz="0" w:space="0" w:color="auto"/>
                        <w:right w:val="none" w:sz="0" w:space="0" w:color="auto"/>
                      </w:divBdr>
                    </w:div>
                  </w:divsChild>
                </w:div>
                <w:div w:id="51735166">
                  <w:marLeft w:val="0"/>
                  <w:marRight w:val="0"/>
                  <w:marTop w:val="0"/>
                  <w:marBottom w:val="0"/>
                  <w:divBdr>
                    <w:top w:val="single" w:sz="2" w:space="1" w:color="FFFFFF"/>
                    <w:left w:val="single" w:sz="2" w:space="12" w:color="FFFFFF"/>
                    <w:bottom w:val="single" w:sz="2" w:space="1" w:color="FFFFFF"/>
                    <w:right w:val="single" w:sz="2" w:space="4" w:color="FFFFFF"/>
                  </w:divBdr>
                  <w:divsChild>
                    <w:div w:id="1826318990">
                      <w:marLeft w:val="0"/>
                      <w:marRight w:val="0"/>
                      <w:marTop w:val="0"/>
                      <w:marBottom w:val="0"/>
                      <w:divBdr>
                        <w:top w:val="none" w:sz="0" w:space="0" w:color="auto"/>
                        <w:left w:val="none" w:sz="0" w:space="0" w:color="auto"/>
                        <w:bottom w:val="none" w:sz="0" w:space="0" w:color="auto"/>
                        <w:right w:val="none" w:sz="0" w:space="0" w:color="auto"/>
                      </w:divBdr>
                    </w:div>
                  </w:divsChild>
                </w:div>
                <w:div w:id="2113233339">
                  <w:marLeft w:val="0"/>
                  <w:marRight w:val="0"/>
                  <w:marTop w:val="0"/>
                  <w:marBottom w:val="0"/>
                  <w:divBdr>
                    <w:top w:val="single" w:sz="2" w:space="1" w:color="FFFFFF"/>
                    <w:left w:val="single" w:sz="2" w:space="12" w:color="FFFFFF"/>
                    <w:bottom w:val="single" w:sz="2" w:space="1" w:color="FFFFFF"/>
                    <w:right w:val="single" w:sz="2" w:space="4" w:color="FFFFFF"/>
                  </w:divBdr>
                  <w:divsChild>
                    <w:div w:id="211306214">
                      <w:marLeft w:val="0"/>
                      <w:marRight w:val="0"/>
                      <w:marTop w:val="0"/>
                      <w:marBottom w:val="0"/>
                      <w:divBdr>
                        <w:top w:val="none" w:sz="0" w:space="0" w:color="auto"/>
                        <w:left w:val="none" w:sz="0" w:space="0" w:color="auto"/>
                        <w:bottom w:val="none" w:sz="0" w:space="0" w:color="auto"/>
                        <w:right w:val="none" w:sz="0" w:space="0" w:color="auto"/>
                      </w:divBdr>
                    </w:div>
                  </w:divsChild>
                </w:div>
                <w:div w:id="2053767975">
                  <w:marLeft w:val="0"/>
                  <w:marRight w:val="0"/>
                  <w:marTop w:val="0"/>
                  <w:marBottom w:val="0"/>
                  <w:divBdr>
                    <w:top w:val="single" w:sz="2" w:space="1" w:color="FFFFFF"/>
                    <w:left w:val="single" w:sz="2" w:space="12" w:color="FFFFFF"/>
                    <w:bottom w:val="single" w:sz="2" w:space="1" w:color="FFFFFF"/>
                    <w:right w:val="single" w:sz="2" w:space="4" w:color="FFFFFF"/>
                  </w:divBdr>
                  <w:divsChild>
                    <w:div w:id="2041776856">
                      <w:marLeft w:val="0"/>
                      <w:marRight w:val="0"/>
                      <w:marTop w:val="0"/>
                      <w:marBottom w:val="0"/>
                      <w:divBdr>
                        <w:top w:val="none" w:sz="0" w:space="0" w:color="auto"/>
                        <w:left w:val="none" w:sz="0" w:space="0" w:color="auto"/>
                        <w:bottom w:val="none" w:sz="0" w:space="0" w:color="auto"/>
                        <w:right w:val="none" w:sz="0" w:space="0" w:color="auto"/>
                      </w:divBdr>
                    </w:div>
                  </w:divsChild>
                </w:div>
                <w:div w:id="535580214">
                  <w:marLeft w:val="0"/>
                  <w:marRight w:val="0"/>
                  <w:marTop w:val="0"/>
                  <w:marBottom w:val="0"/>
                  <w:divBdr>
                    <w:top w:val="single" w:sz="2" w:space="1" w:color="FFFFFF"/>
                    <w:left w:val="single" w:sz="2" w:space="12" w:color="FFFFFF"/>
                    <w:bottom w:val="single" w:sz="2" w:space="4" w:color="FFFFFF"/>
                    <w:right w:val="single" w:sz="2" w:space="4" w:color="FFFFFF"/>
                  </w:divBdr>
                  <w:divsChild>
                    <w:div w:id="17409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8792">
          <w:marLeft w:val="0"/>
          <w:marRight w:val="0"/>
          <w:marTop w:val="0"/>
          <w:marBottom w:val="335"/>
          <w:divBdr>
            <w:top w:val="none" w:sz="0" w:space="0" w:color="auto"/>
            <w:left w:val="none" w:sz="0" w:space="0" w:color="auto"/>
            <w:bottom w:val="none" w:sz="0" w:space="0" w:color="auto"/>
            <w:right w:val="none" w:sz="0" w:space="0" w:color="auto"/>
          </w:divBdr>
          <w:divsChild>
            <w:div w:id="1812017880">
              <w:marLeft w:val="0"/>
              <w:marRight w:val="0"/>
              <w:marTop w:val="0"/>
              <w:marBottom w:val="0"/>
              <w:divBdr>
                <w:top w:val="none" w:sz="0" w:space="0" w:color="auto"/>
                <w:left w:val="none" w:sz="0" w:space="0" w:color="auto"/>
                <w:bottom w:val="none" w:sz="0" w:space="0" w:color="auto"/>
                <w:right w:val="none" w:sz="0" w:space="0" w:color="auto"/>
              </w:divBdr>
              <w:divsChild>
                <w:div w:id="1461068981">
                  <w:marLeft w:val="0"/>
                  <w:marRight w:val="0"/>
                  <w:marTop w:val="0"/>
                  <w:marBottom w:val="0"/>
                  <w:divBdr>
                    <w:top w:val="single" w:sz="2" w:space="4" w:color="FFFFFF"/>
                    <w:left w:val="single" w:sz="2" w:space="12" w:color="FFFFFF"/>
                    <w:bottom w:val="single" w:sz="2" w:space="1" w:color="FFFFFF"/>
                    <w:right w:val="single" w:sz="2" w:space="4" w:color="FFFFFF"/>
                  </w:divBdr>
                  <w:divsChild>
                    <w:div w:id="712581855">
                      <w:marLeft w:val="0"/>
                      <w:marRight w:val="0"/>
                      <w:marTop w:val="0"/>
                      <w:marBottom w:val="0"/>
                      <w:divBdr>
                        <w:top w:val="none" w:sz="0" w:space="0" w:color="auto"/>
                        <w:left w:val="none" w:sz="0" w:space="0" w:color="auto"/>
                        <w:bottom w:val="none" w:sz="0" w:space="0" w:color="auto"/>
                        <w:right w:val="none" w:sz="0" w:space="0" w:color="auto"/>
                      </w:divBdr>
                    </w:div>
                  </w:divsChild>
                </w:div>
                <w:div w:id="1209343231">
                  <w:marLeft w:val="0"/>
                  <w:marRight w:val="0"/>
                  <w:marTop w:val="0"/>
                  <w:marBottom w:val="0"/>
                  <w:divBdr>
                    <w:top w:val="single" w:sz="2" w:space="1" w:color="FFFFFF"/>
                    <w:left w:val="single" w:sz="2" w:space="12" w:color="FFFFFF"/>
                    <w:bottom w:val="single" w:sz="2" w:space="1" w:color="FFFFFF"/>
                    <w:right w:val="single" w:sz="2" w:space="4" w:color="FFFFFF"/>
                  </w:divBdr>
                  <w:divsChild>
                    <w:div w:id="1492915904">
                      <w:marLeft w:val="0"/>
                      <w:marRight w:val="0"/>
                      <w:marTop w:val="0"/>
                      <w:marBottom w:val="0"/>
                      <w:divBdr>
                        <w:top w:val="none" w:sz="0" w:space="0" w:color="auto"/>
                        <w:left w:val="none" w:sz="0" w:space="0" w:color="auto"/>
                        <w:bottom w:val="none" w:sz="0" w:space="0" w:color="auto"/>
                        <w:right w:val="none" w:sz="0" w:space="0" w:color="auto"/>
                      </w:divBdr>
                    </w:div>
                  </w:divsChild>
                </w:div>
                <w:div w:id="426123164">
                  <w:marLeft w:val="0"/>
                  <w:marRight w:val="0"/>
                  <w:marTop w:val="0"/>
                  <w:marBottom w:val="0"/>
                  <w:divBdr>
                    <w:top w:val="single" w:sz="2" w:space="1" w:color="FFFFFF"/>
                    <w:left w:val="single" w:sz="2" w:space="12" w:color="FFFFFF"/>
                    <w:bottom w:val="single" w:sz="2" w:space="1" w:color="FFFFFF"/>
                    <w:right w:val="single" w:sz="2" w:space="4" w:color="FFFFFF"/>
                  </w:divBdr>
                  <w:divsChild>
                    <w:div w:id="2123306176">
                      <w:marLeft w:val="0"/>
                      <w:marRight w:val="0"/>
                      <w:marTop w:val="0"/>
                      <w:marBottom w:val="0"/>
                      <w:divBdr>
                        <w:top w:val="none" w:sz="0" w:space="0" w:color="auto"/>
                        <w:left w:val="none" w:sz="0" w:space="0" w:color="auto"/>
                        <w:bottom w:val="none" w:sz="0" w:space="0" w:color="auto"/>
                        <w:right w:val="none" w:sz="0" w:space="0" w:color="auto"/>
                      </w:divBdr>
                    </w:div>
                  </w:divsChild>
                </w:div>
                <w:div w:id="228617747">
                  <w:marLeft w:val="0"/>
                  <w:marRight w:val="0"/>
                  <w:marTop w:val="0"/>
                  <w:marBottom w:val="0"/>
                  <w:divBdr>
                    <w:top w:val="single" w:sz="2" w:space="1" w:color="FFFFFF"/>
                    <w:left w:val="single" w:sz="2" w:space="12" w:color="FFFFFF"/>
                    <w:bottom w:val="single" w:sz="2" w:space="1" w:color="FFFFFF"/>
                    <w:right w:val="single" w:sz="2" w:space="4" w:color="FFFFFF"/>
                  </w:divBdr>
                  <w:divsChild>
                    <w:div w:id="930551933">
                      <w:marLeft w:val="0"/>
                      <w:marRight w:val="0"/>
                      <w:marTop w:val="0"/>
                      <w:marBottom w:val="0"/>
                      <w:divBdr>
                        <w:top w:val="none" w:sz="0" w:space="0" w:color="auto"/>
                        <w:left w:val="none" w:sz="0" w:space="0" w:color="auto"/>
                        <w:bottom w:val="none" w:sz="0" w:space="0" w:color="auto"/>
                        <w:right w:val="none" w:sz="0" w:space="0" w:color="auto"/>
                      </w:divBdr>
                    </w:div>
                  </w:divsChild>
                </w:div>
                <w:div w:id="395471671">
                  <w:marLeft w:val="0"/>
                  <w:marRight w:val="0"/>
                  <w:marTop w:val="0"/>
                  <w:marBottom w:val="0"/>
                  <w:divBdr>
                    <w:top w:val="single" w:sz="2" w:space="1" w:color="FFFFFF"/>
                    <w:left w:val="single" w:sz="2" w:space="12" w:color="FFFFFF"/>
                    <w:bottom w:val="single" w:sz="2" w:space="1" w:color="FFFFFF"/>
                    <w:right w:val="single" w:sz="2" w:space="4" w:color="FFFFFF"/>
                  </w:divBdr>
                  <w:divsChild>
                    <w:div w:id="138962425">
                      <w:marLeft w:val="0"/>
                      <w:marRight w:val="0"/>
                      <w:marTop w:val="0"/>
                      <w:marBottom w:val="0"/>
                      <w:divBdr>
                        <w:top w:val="none" w:sz="0" w:space="0" w:color="auto"/>
                        <w:left w:val="none" w:sz="0" w:space="0" w:color="auto"/>
                        <w:bottom w:val="none" w:sz="0" w:space="0" w:color="auto"/>
                        <w:right w:val="none" w:sz="0" w:space="0" w:color="auto"/>
                      </w:divBdr>
                    </w:div>
                  </w:divsChild>
                </w:div>
                <w:div w:id="1766075886">
                  <w:marLeft w:val="0"/>
                  <w:marRight w:val="0"/>
                  <w:marTop w:val="0"/>
                  <w:marBottom w:val="0"/>
                  <w:divBdr>
                    <w:top w:val="single" w:sz="2" w:space="1" w:color="FFFFFF"/>
                    <w:left w:val="single" w:sz="2" w:space="12" w:color="FFFFFF"/>
                    <w:bottom w:val="single" w:sz="2" w:space="1" w:color="FFFFFF"/>
                    <w:right w:val="single" w:sz="2" w:space="4" w:color="FFFFFF"/>
                  </w:divBdr>
                  <w:divsChild>
                    <w:div w:id="1255699950">
                      <w:marLeft w:val="0"/>
                      <w:marRight w:val="0"/>
                      <w:marTop w:val="0"/>
                      <w:marBottom w:val="0"/>
                      <w:divBdr>
                        <w:top w:val="none" w:sz="0" w:space="0" w:color="auto"/>
                        <w:left w:val="none" w:sz="0" w:space="0" w:color="auto"/>
                        <w:bottom w:val="none" w:sz="0" w:space="0" w:color="auto"/>
                        <w:right w:val="none" w:sz="0" w:space="0" w:color="auto"/>
                      </w:divBdr>
                    </w:div>
                  </w:divsChild>
                </w:div>
                <w:div w:id="77142809">
                  <w:marLeft w:val="0"/>
                  <w:marRight w:val="0"/>
                  <w:marTop w:val="0"/>
                  <w:marBottom w:val="0"/>
                  <w:divBdr>
                    <w:top w:val="single" w:sz="2" w:space="1" w:color="FFFFFF"/>
                    <w:left w:val="single" w:sz="2" w:space="12" w:color="FFFFFF"/>
                    <w:bottom w:val="single" w:sz="2" w:space="1" w:color="FFFFFF"/>
                    <w:right w:val="single" w:sz="2" w:space="4" w:color="FFFFFF"/>
                  </w:divBdr>
                  <w:divsChild>
                    <w:div w:id="708648665">
                      <w:marLeft w:val="0"/>
                      <w:marRight w:val="0"/>
                      <w:marTop w:val="0"/>
                      <w:marBottom w:val="0"/>
                      <w:divBdr>
                        <w:top w:val="none" w:sz="0" w:space="0" w:color="auto"/>
                        <w:left w:val="none" w:sz="0" w:space="0" w:color="auto"/>
                        <w:bottom w:val="none" w:sz="0" w:space="0" w:color="auto"/>
                        <w:right w:val="none" w:sz="0" w:space="0" w:color="auto"/>
                      </w:divBdr>
                    </w:div>
                  </w:divsChild>
                </w:div>
                <w:div w:id="553347581">
                  <w:marLeft w:val="0"/>
                  <w:marRight w:val="0"/>
                  <w:marTop w:val="0"/>
                  <w:marBottom w:val="0"/>
                  <w:divBdr>
                    <w:top w:val="single" w:sz="2" w:space="1" w:color="FFFFFF"/>
                    <w:left w:val="single" w:sz="2" w:space="12" w:color="FFFFFF"/>
                    <w:bottom w:val="single" w:sz="2" w:space="1" w:color="FFFFFF"/>
                    <w:right w:val="single" w:sz="2" w:space="4" w:color="FFFFFF"/>
                  </w:divBdr>
                  <w:divsChild>
                    <w:div w:id="670566458">
                      <w:marLeft w:val="0"/>
                      <w:marRight w:val="0"/>
                      <w:marTop w:val="0"/>
                      <w:marBottom w:val="0"/>
                      <w:divBdr>
                        <w:top w:val="none" w:sz="0" w:space="0" w:color="auto"/>
                        <w:left w:val="none" w:sz="0" w:space="0" w:color="auto"/>
                        <w:bottom w:val="none" w:sz="0" w:space="0" w:color="auto"/>
                        <w:right w:val="none" w:sz="0" w:space="0" w:color="auto"/>
                      </w:divBdr>
                    </w:div>
                  </w:divsChild>
                </w:div>
                <w:div w:id="32926315">
                  <w:marLeft w:val="0"/>
                  <w:marRight w:val="0"/>
                  <w:marTop w:val="0"/>
                  <w:marBottom w:val="0"/>
                  <w:divBdr>
                    <w:top w:val="single" w:sz="2" w:space="1" w:color="FFFFFF"/>
                    <w:left w:val="single" w:sz="2" w:space="12" w:color="FFFFFF"/>
                    <w:bottom w:val="single" w:sz="2" w:space="1" w:color="FFFFFF"/>
                    <w:right w:val="single" w:sz="2" w:space="4" w:color="FFFFFF"/>
                  </w:divBdr>
                  <w:divsChild>
                    <w:div w:id="1068268950">
                      <w:marLeft w:val="0"/>
                      <w:marRight w:val="0"/>
                      <w:marTop w:val="0"/>
                      <w:marBottom w:val="0"/>
                      <w:divBdr>
                        <w:top w:val="none" w:sz="0" w:space="0" w:color="auto"/>
                        <w:left w:val="none" w:sz="0" w:space="0" w:color="auto"/>
                        <w:bottom w:val="none" w:sz="0" w:space="0" w:color="auto"/>
                        <w:right w:val="none" w:sz="0" w:space="0" w:color="auto"/>
                      </w:divBdr>
                    </w:div>
                  </w:divsChild>
                </w:div>
                <w:div w:id="1107046163">
                  <w:marLeft w:val="0"/>
                  <w:marRight w:val="0"/>
                  <w:marTop w:val="0"/>
                  <w:marBottom w:val="0"/>
                  <w:divBdr>
                    <w:top w:val="single" w:sz="2" w:space="1" w:color="FFFFFF"/>
                    <w:left w:val="single" w:sz="2" w:space="12" w:color="FFFFFF"/>
                    <w:bottom w:val="single" w:sz="2" w:space="1" w:color="FFFFFF"/>
                    <w:right w:val="single" w:sz="2" w:space="4" w:color="FFFFFF"/>
                  </w:divBdr>
                  <w:divsChild>
                    <w:div w:id="827406225">
                      <w:marLeft w:val="0"/>
                      <w:marRight w:val="0"/>
                      <w:marTop w:val="0"/>
                      <w:marBottom w:val="0"/>
                      <w:divBdr>
                        <w:top w:val="none" w:sz="0" w:space="0" w:color="auto"/>
                        <w:left w:val="none" w:sz="0" w:space="0" w:color="auto"/>
                        <w:bottom w:val="none" w:sz="0" w:space="0" w:color="auto"/>
                        <w:right w:val="none" w:sz="0" w:space="0" w:color="auto"/>
                      </w:divBdr>
                    </w:div>
                  </w:divsChild>
                </w:div>
                <w:div w:id="1700008640">
                  <w:marLeft w:val="0"/>
                  <w:marRight w:val="0"/>
                  <w:marTop w:val="0"/>
                  <w:marBottom w:val="0"/>
                  <w:divBdr>
                    <w:top w:val="single" w:sz="2" w:space="1" w:color="FFFFFF"/>
                    <w:left w:val="single" w:sz="2" w:space="12" w:color="FFFFFF"/>
                    <w:bottom w:val="single" w:sz="2" w:space="1" w:color="FFFFFF"/>
                    <w:right w:val="single" w:sz="2" w:space="4" w:color="FFFFFF"/>
                  </w:divBdr>
                  <w:divsChild>
                    <w:div w:id="2073112141">
                      <w:marLeft w:val="0"/>
                      <w:marRight w:val="0"/>
                      <w:marTop w:val="0"/>
                      <w:marBottom w:val="0"/>
                      <w:divBdr>
                        <w:top w:val="none" w:sz="0" w:space="0" w:color="auto"/>
                        <w:left w:val="none" w:sz="0" w:space="0" w:color="auto"/>
                        <w:bottom w:val="none" w:sz="0" w:space="0" w:color="auto"/>
                        <w:right w:val="none" w:sz="0" w:space="0" w:color="auto"/>
                      </w:divBdr>
                    </w:div>
                  </w:divsChild>
                </w:div>
                <w:div w:id="1946570176">
                  <w:marLeft w:val="0"/>
                  <w:marRight w:val="0"/>
                  <w:marTop w:val="0"/>
                  <w:marBottom w:val="0"/>
                  <w:divBdr>
                    <w:top w:val="single" w:sz="2" w:space="1" w:color="FFFFFF"/>
                    <w:left w:val="single" w:sz="2" w:space="12" w:color="FFFFFF"/>
                    <w:bottom w:val="single" w:sz="2" w:space="1" w:color="FFFFFF"/>
                    <w:right w:val="single" w:sz="2" w:space="4" w:color="FFFFFF"/>
                  </w:divBdr>
                  <w:divsChild>
                    <w:div w:id="1321619618">
                      <w:marLeft w:val="0"/>
                      <w:marRight w:val="0"/>
                      <w:marTop w:val="0"/>
                      <w:marBottom w:val="0"/>
                      <w:divBdr>
                        <w:top w:val="none" w:sz="0" w:space="0" w:color="auto"/>
                        <w:left w:val="none" w:sz="0" w:space="0" w:color="auto"/>
                        <w:bottom w:val="none" w:sz="0" w:space="0" w:color="auto"/>
                        <w:right w:val="none" w:sz="0" w:space="0" w:color="auto"/>
                      </w:divBdr>
                    </w:div>
                  </w:divsChild>
                </w:div>
                <w:div w:id="52587414">
                  <w:marLeft w:val="0"/>
                  <w:marRight w:val="0"/>
                  <w:marTop w:val="0"/>
                  <w:marBottom w:val="0"/>
                  <w:divBdr>
                    <w:top w:val="single" w:sz="2" w:space="1" w:color="FFFFFF"/>
                    <w:left w:val="single" w:sz="2" w:space="12" w:color="FFFFFF"/>
                    <w:bottom w:val="single" w:sz="2" w:space="1" w:color="FFFFFF"/>
                    <w:right w:val="single" w:sz="2" w:space="4" w:color="FFFFFF"/>
                  </w:divBdr>
                  <w:divsChild>
                    <w:div w:id="1554460348">
                      <w:marLeft w:val="0"/>
                      <w:marRight w:val="0"/>
                      <w:marTop w:val="0"/>
                      <w:marBottom w:val="0"/>
                      <w:divBdr>
                        <w:top w:val="none" w:sz="0" w:space="0" w:color="auto"/>
                        <w:left w:val="none" w:sz="0" w:space="0" w:color="auto"/>
                        <w:bottom w:val="none" w:sz="0" w:space="0" w:color="auto"/>
                        <w:right w:val="none" w:sz="0" w:space="0" w:color="auto"/>
                      </w:divBdr>
                    </w:div>
                  </w:divsChild>
                </w:div>
                <w:div w:id="326323164">
                  <w:marLeft w:val="0"/>
                  <w:marRight w:val="0"/>
                  <w:marTop w:val="0"/>
                  <w:marBottom w:val="0"/>
                  <w:divBdr>
                    <w:top w:val="single" w:sz="2" w:space="1" w:color="FFFFFF"/>
                    <w:left w:val="single" w:sz="2" w:space="12" w:color="FFFFFF"/>
                    <w:bottom w:val="single" w:sz="2" w:space="1" w:color="FFFFFF"/>
                    <w:right w:val="single" w:sz="2" w:space="4" w:color="FFFFFF"/>
                  </w:divBdr>
                  <w:divsChild>
                    <w:div w:id="239485353">
                      <w:marLeft w:val="0"/>
                      <w:marRight w:val="0"/>
                      <w:marTop w:val="0"/>
                      <w:marBottom w:val="0"/>
                      <w:divBdr>
                        <w:top w:val="none" w:sz="0" w:space="0" w:color="auto"/>
                        <w:left w:val="none" w:sz="0" w:space="0" w:color="auto"/>
                        <w:bottom w:val="none" w:sz="0" w:space="0" w:color="auto"/>
                        <w:right w:val="none" w:sz="0" w:space="0" w:color="auto"/>
                      </w:divBdr>
                    </w:div>
                  </w:divsChild>
                </w:div>
                <w:div w:id="974914986">
                  <w:marLeft w:val="0"/>
                  <w:marRight w:val="0"/>
                  <w:marTop w:val="0"/>
                  <w:marBottom w:val="0"/>
                  <w:divBdr>
                    <w:top w:val="single" w:sz="2" w:space="1" w:color="FFFFFF"/>
                    <w:left w:val="single" w:sz="2" w:space="12" w:color="FFFFFF"/>
                    <w:bottom w:val="single" w:sz="2" w:space="1" w:color="FFFFFF"/>
                    <w:right w:val="single" w:sz="2" w:space="4" w:color="FFFFFF"/>
                  </w:divBdr>
                  <w:divsChild>
                    <w:div w:id="1241520068">
                      <w:marLeft w:val="0"/>
                      <w:marRight w:val="0"/>
                      <w:marTop w:val="0"/>
                      <w:marBottom w:val="0"/>
                      <w:divBdr>
                        <w:top w:val="none" w:sz="0" w:space="0" w:color="auto"/>
                        <w:left w:val="none" w:sz="0" w:space="0" w:color="auto"/>
                        <w:bottom w:val="none" w:sz="0" w:space="0" w:color="auto"/>
                        <w:right w:val="none" w:sz="0" w:space="0" w:color="auto"/>
                      </w:divBdr>
                    </w:div>
                  </w:divsChild>
                </w:div>
                <w:div w:id="1415391373">
                  <w:marLeft w:val="0"/>
                  <w:marRight w:val="0"/>
                  <w:marTop w:val="0"/>
                  <w:marBottom w:val="0"/>
                  <w:divBdr>
                    <w:top w:val="single" w:sz="2" w:space="1" w:color="FFFFFF"/>
                    <w:left w:val="single" w:sz="2" w:space="12" w:color="FFFFFF"/>
                    <w:bottom w:val="single" w:sz="2" w:space="1" w:color="FFFFFF"/>
                    <w:right w:val="single" w:sz="2" w:space="4" w:color="FFFFFF"/>
                  </w:divBdr>
                  <w:divsChild>
                    <w:div w:id="1514807741">
                      <w:marLeft w:val="0"/>
                      <w:marRight w:val="0"/>
                      <w:marTop w:val="0"/>
                      <w:marBottom w:val="0"/>
                      <w:divBdr>
                        <w:top w:val="none" w:sz="0" w:space="0" w:color="auto"/>
                        <w:left w:val="none" w:sz="0" w:space="0" w:color="auto"/>
                        <w:bottom w:val="none" w:sz="0" w:space="0" w:color="auto"/>
                        <w:right w:val="none" w:sz="0" w:space="0" w:color="auto"/>
                      </w:divBdr>
                    </w:div>
                  </w:divsChild>
                </w:div>
                <w:div w:id="410781441">
                  <w:marLeft w:val="0"/>
                  <w:marRight w:val="0"/>
                  <w:marTop w:val="0"/>
                  <w:marBottom w:val="0"/>
                  <w:divBdr>
                    <w:top w:val="single" w:sz="2" w:space="1" w:color="FFFFFF"/>
                    <w:left w:val="single" w:sz="2" w:space="12" w:color="FFFFFF"/>
                    <w:bottom w:val="single" w:sz="2" w:space="1" w:color="FFFFFF"/>
                    <w:right w:val="single" w:sz="2" w:space="4" w:color="FFFFFF"/>
                  </w:divBdr>
                  <w:divsChild>
                    <w:div w:id="1306356254">
                      <w:marLeft w:val="0"/>
                      <w:marRight w:val="0"/>
                      <w:marTop w:val="0"/>
                      <w:marBottom w:val="0"/>
                      <w:divBdr>
                        <w:top w:val="none" w:sz="0" w:space="0" w:color="auto"/>
                        <w:left w:val="none" w:sz="0" w:space="0" w:color="auto"/>
                        <w:bottom w:val="none" w:sz="0" w:space="0" w:color="auto"/>
                        <w:right w:val="none" w:sz="0" w:space="0" w:color="auto"/>
                      </w:divBdr>
                    </w:div>
                  </w:divsChild>
                </w:div>
                <w:div w:id="1473598112">
                  <w:marLeft w:val="0"/>
                  <w:marRight w:val="0"/>
                  <w:marTop w:val="0"/>
                  <w:marBottom w:val="0"/>
                  <w:divBdr>
                    <w:top w:val="single" w:sz="2" w:space="1" w:color="FFFFFF"/>
                    <w:left w:val="single" w:sz="2" w:space="12" w:color="FFFFFF"/>
                    <w:bottom w:val="single" w:sz="2" w:space="1" w:color="FFFFFF"/>
                    <w:right w:val="single" w:sz="2" w:space="4" w:color="FFFFFF"/>
                  </w:divBdr>
                  <w:divsChild>
                    <w:div w:id="673998811">
                      <w:marLeft w:val="0"/>
                      <w:marRight w:val="0"/>
                      <w:marTop w:val="0"/>
                      <w:marBottom w:val="0"/>
                      <w:divBdr>
                        <w:top w:val="none" w:sz="0" w:space="0" w:color="auto"/>
                        <w:left w:val="none" w:sz="0" w:space="0" w:color="auto"/>
                        <w:bottom w:val="none" w:sz="0" w:space="0" w:color="auto"/>
                        <w:right w:val="none" w:sz="0" w:space="0" w:color="auto"/>
                      </w:divBdr>
                    </w:div>
                  </w:divsChild>
                </w:div>
                <w:div w:id="482770545">
                  <w:marLeft w:val="0"/>
                  <w:marRight w:val="0"/>
                  <w:marTop w:val="0"/>
                  <w:marBottom w:val="0"/>
                  <w:divBdr>
                    <w:top w:val="single" w:sz="2" w:space="1" w:color="FFFFFF"/>
                    <w:left w:val="single" w:sz="2" w:space="12" w:color="FFFFFF"/>
                    <w:bottom w:val="single" w:sz="2" w:space="1" w:color="FFFFFF"/>
                    <w:right w:val="single" w:sz="2" w:space="4" w:color="FFFFFF"/>
                  </w:divBdr>
                  <w:divsChild>
                    <w:div w:id="1849517354">
                      <w:marLeft w:val="0"/>
                      <w:marRight w:val="0"/>
                      <w:marTop w:val="0"/>
                      <w:marBottom w:val="0"/>
                      <w:divBdr>
                        <w:top w:val="none" w:sz="0" w:space="0" w:color="auto"/>
                        <w:left w:val="none" w:sz="0" w:space="0" w:color="auto"/>
                        <w:bottom w:val="none" w:sz="0" w:space="0" w:color="auto"/>
                        <w:right w:val="none" w:sz="0" w:space="0" w:color="auto"/>
                      </w:divBdr>
                    </w:div>
                  </w:divsChild>
                </w:div>
                <w:div w:id="1187938000">
                  <w:marLeft w:val="0"/>
                  <w:marRight w:val="0"/>
                  <w:marTop w:val="0"/>
                  <w:marBottom w:val="0"/>
                  <w:divBdr>
                    <w:top w:val="single" w:sz="2" w:space="1" w:color="FFFFFF"/>
                    <w:left w:val="single" w:sz="2" w:space="12" w:color="FFFFFF"/>
                    <w:bottom w:val="single" w:sz="2" w:space="1" w:color="FFFFFF"/>
                    <w:right w:val="single" w:sz="2" w:space="4" w:color="FFFFFF"/>
                  </w:divBdr>
                  <w:divsChild>
                    <w:div w:id="1459496701">
                      <w:marLeft w:val="0"/>
                      <w:marRight w:val="0"/>
                      <w:marTop w:val="0"/>
                      <w:marBottom w:val="0"/>
                      <w:divBdr>
                        <w:top w:val="none" w:sz="0" w:space="0" w:color="auto"/>
                        <w:left w:val="none" w:sz="0" w:space="0" w:color="auto"/>
                        <w:bottom w:val="none" w:sz="0" w:space="0" w:color="auto"/>
                        <w:right w:val="none" w:sz="0" w:space="0" w:color="auto"/>
                      </w:divBdr>
                    </w:div>
                  </w:divsChild>
                </w:div>
                <w:div w:id="875509635">
                  <w:marLeft w:val="0"/>
                  <w:marRight w:val="0"/>
                  <w:marTop w:val="0"/>
                  <w:marBottom w:val="0"/>
                  <w:divBdr>
                    <w:top w:val="single" w:sz="2" w:space="1" w:color="FFFFFF"/>
                    <w:left w:val="single" w:sz="2" w:space="12" w:color="FFFFFF"/>
                    <w:bottom w:val="single" w:sz="2" w:space="1" w:color="FFFFFF"/>
                    <w:right w:val="single" w:sz="2" w:space="4" w:color="FFFFFF"/>
                  </w:divBdr>
                  <w:divsChild>
                    <w:div w:id="535850313">
                      <w:marLeft w:val="0"/>
                      <w:marRight w:val="0"/>
                      <w:marTop w:val="0"/>
                      <w:marBottom w:val="0"/>
                      <w:divBdr>
                        <w:top w:val="none" w:sz="0" w:space="0" w:color="auto"/>
                        <w:left w:val="none" w:sz="0" w:space="0" w:color="auto"/>
                        <w:bottom w:val="none" w:sz="0" w:space="0" w:color="auto"/>
                        <w:right w:val="none" w:sz="0" w:space="0" w:color="auto"/>
                      </w:divBdr>
                    </w:div>
                  </w:divsChild>
                </w:div>
                <w:div w:id="1764111224">
                  <w:marLeft w:val="0"/>
                  <w:marRight w:val="0"/>
                  <w:marTop w:val="0"/>
                  <w:marBottom w:val="0"/>
                  <w:divBdr>
                    <w:top w:val="single" w:sz="2" w:space="1" w:color="FFFFFF"/>
                    <w:left w:val="single" w:sz="2" w:space="12" w:color="FFFFFF"/>
                    <w:bottom w:val="single" w:sz="2" w:space="1" w:color="FFFFFF"/>
                    <w:right w:val="single" w:sz="2" w:space="4" w:color="FFFFFF"/>
                  </w:divBdr>
                  <w:divsChild>
                    <w:div w:id="864749594">
                      <w:marLeft w:val="0"/>
                      <w:marRight w:val="0"/>
                      <w:marTop w:val="0"/>
                      <w:marBottom w:val="0"/>
                      <w:divBdr>
                        <w:top w:val="none" w:sz="0" w:space="0" w:color="auto"/>
                        <w:left w:val="none" w:sz="0" w:space="0" w:color="auto"/>
                        <w:bottom w:val="none" w:sz="0" w:space="0" w:color="auto"/>
                        <w:right w:val="none" w:sz="0" w:space="0" w:color="auto"/>
                      </w:divBdr>
                    </w:div>
                  </w:divsChild>
                </w:div>
                <w:div w:id="1610042227">
                  <w:marLeft w:val="0"/>
                  <w:marRight w:val="0"/>
                  <w:marTop w:val="0"/>
                  <w:marBottom w:val="0"/>
                  <w:divBdr>
                    <w:top w:val="single" w:sz="2" w:space="1" w:color="FFFFFF"/>
                    <w:left w:val="single" w:sz="2" w:space="12" w:color="FFFFFF"/>
                    <w:bottom w:val="single" w:sz="2" w:space="1" w:color="FFFFFF"/>
                    <w:right w:val="single" w:sz="2" w:space="4" w:color="FFFFFF"/>
                  </w:divBdr>
                  <w:divsChild>
                    <w:div w:id="365182642">
                      <w:marLeft w:val="0"/>
                      <w:marRight w:val="0"/>
                      <w:marTop w:val="0"/>
                      <w:marBottom w:val="0"/>
                      <w:divBdr>
                        <w:top w:val="none" w:sz="0" w:space="0" w:color="auto"/>
                        <w:left w:val="none" w:sz="0" w:space="0" w:color="auto"/>
                        <w:bottom w:val="none" w:sz="0" w:space="0" w:color="auto"/>
                        <w:right w:val="none" w:sz="0" w:space="0" w:color="auto"/>
                      </w:divBdr>
                    </w:div>
                  </w:divsChild>
                </w:div>
                <w:div w:id="1975256635">
                  <w:marLeft w:val="0"/>
                  <w:marRight w:val="0"/>
                  <w:marTop w:val="0"/>
                  <w:marBottom w:val="0"/>
                  <w:divBdr>
                    <w:top w:val="single" w:sz="2" w:space="1" w:color="FFFFFF"/>
                    <w:left w:val="single" w:sz="2" w:space="12" w:color="FFFFFF"/>
                    <w:bottom w:val="single" w:sz="2" w:space="1" w:color="FFFFFF"/>
                    <w:right w:val="single" w:sz="2" w:space="4" w:color="FFFFFF"/>
                  </w:divBdr>
                  <w:divsChild>
                    <w:div w:id="213739914">
                      <w:marLeft w:val="0"/>
                      <w:marRight w:val="0"/>
                      <w:marTop w:val="0"/>
                      <w:marBottom w:val="0"/>
                      <w:divBdr>
                        <w:top w:val="none" w:sz="0" w:space="0" w:color="auto"/>
                        <w:left w:val="none" w:sz="0" w:space="0" w:color="auto"/>
                        <w:bottom w:val="none" w:sz="0" w:space="0" w:color="auto"/>
                        <w:right w:val="none" w:sz="0" w:space="0" w:color="auto"/>
                      </w:divBdr>
                    </w:div>
                  </w:divsChild>
                </w:div>
                <w:div w:id="390232235">
                  <w:marLeft w:val="0"/>
                  <w:marRight w:val="0"/>
                  <w:marTop w:val="0"/>
                  <w:marBottom w:val="0"/>
                  <w:divBdr>
                    <w:top w:val="single" w:sz="2" w:space="1" w:color="FFFFFF"/>
                    <w:left w:val="single" w:sz="2" w:space="12" w:color="FFFFFF"/>
                    <w:bottom w:val="single" w:sz="2" w:space="1" w:color="FFFFFF"/>
                    <w:right w:val="single" w:sz="2" w:space="4" w:color="FFFFFF"/>
                  </w:divBdr>
                  <w:divsChild>
                    <w:div w:id="451486633">
                      <w:marLeft w:val="0"/>
                      <w:marRight w:val="0"/>
                      <w:marTop w:val="0"/>
                      <w:marBottom w:val="0"/>
                      <w:divBdr>
                        <w:top w:val="none" w:sz="0" w:space="0" w:color="auto"/>
                        <w:left w:val="none" w:sz="0" w:space="0" w:color="auto"/>
                        <w:bottom w:val="none" w:sz="0" w:space="0" w:color="auto"/>
                        <w:right w:val="none" w:sz="0" w:space="0" w:color="auto"/>
                      </w:divBdr>
                    </w:div>
                  </w:divsChild>
                </w:div>
                <w:div w:id="529687149">
                  <w:marLeft w:val="0"/>
                  <w:marRight w:val="0"/>
                  <w:marTop w:val="0"/>
                  <w:marBottom w:val="0"/>
                  <w:divBdr>
                    <w:top w:val="single" w:sz="2" w:space="1" w:color="FFFFFF"/>
                    <w:left w:val="single" w:sz="2" w:space="12" w:color="FFFFFF"/>
                    <w:bottom w:val="single" w:sz="2" w:space="1" w:color="FFFFFF"/>
                    <w:right w:val="single" w:sz="2" w:space="4" w:color="FFFFFF"/>
                  </w:divBdr>
                  <w:divsChild>
                    <w:div w:id="1909723044">
                      <w:marLeft w:val="0"/>
                      <w:marRight w:val="0"/>
                      <w:marTop w:val="0"/>
                      <w:marBottom w:val="0"/>
                      <w:divBdr>
                        <w:top w:val="none" w:sz="0" w:space="0" w:color="auto"/>
                        <w:left w:val="none" w:sz="0" w:space="0" w:color="auto"/>
                        <w:bottom w:val="none" w:sz="0" w:space="0" w:color="auto"/>
                        <w:right w:val="none" w:sz="0" w:space="0" w:color="auto"/>
                      </w:divBdr>
                    </w:div>
                  </w:divsChild>
                </w:div>
                <w:div w:id="1880624834">
                  <w:marLeft w:val="0"/>
                  <w:marRight w:val="0"/>
                  <w:marTop w:val="0"/>
                  <w:marBottom w:val="0"/>
                  <w:divBdr>
                    <w:top w:val="single" w:sz="2" w:space="1" w:color="FFFFFF"/>
                    <w:left w:val="single" w:sz="2" w:space="12" w:color="FFFFFF"/>
                    <w:bottom w:val="single" w:sz="2" w:space="1" w:color="FFFFFF"/>
                    <w:right w:val="single" w:sz="2" w:space="4" w:color="FFFFFF"/>
                  </w:divBdr>
                  <w:divsChild>
                    <w:div w:id="257560927">
                      <w:marLeft w:val="0"/>
                      <w:marRight w:val="0"/>
                      <w:marTop w:val="0"/>
                      <w:marBottom w:val="0"/>
                      <w:divBdr>
                        <w:top w:val="none" w:sz="0" w:space="0" w:color="auto"/>
                        <w:left w:val="none" w:sz="0" w:space="0" w:color="auto"/>
                        <w:bottom w:val="none" w:sz="0" w:space="0" w:color="auto"/>
                        <w:right w:val="none" w:sz="0" w:space="0" w:color="auto"/>
                      </w:divBdr>
                    </w:div>
                  </w:divsChild>
                </w:div>
                <w:div w:id="848061118">
                  <w:marLeft w:val="0"/>
                  <w:marRight w:val="0"/>
                  <w:marTop w:val="0"/>
                  <w:marBottom w:val="0"/>
                  <w:divBdr>
                    <w:top w:val="single" w:sz="2" w:space="1" w:color="FFFFFF"/>
                    <w:left w:val="single" w:sz="2" w:space="12" w:color="FFFFFF"/>
                    <w:bottom w:val="single" w:sz="2" w:space="1" w:color="FFFFFF"/>
                    <w:right w:val="single" w:sz="2" w:space="4" w:color="FFFFFF"/>
                  </w:divBdr>
                  <w:divsChild>
                    <w:div w:id="1064835575">
                      <w:marLeft w:val="0"/>
                      <w:marRight w:val="0"/>
                      <w:marTop w:val="0"/>
                      <w:marBottom w:val="0"/>
                      <w:divBdr>
                        <w:top w:val="none" w:sz="0" w:space="0" w:color="auto"/>
                        <w:left w:val="none" w:sz="0" w:space="0" w:color="auto"/>
                        <w:bottom w:val="none" w:sz="0" w:space="0" w:color="auto"/>
                        <w:right w:val="none" w:sz="0" w:space="0" w:color="auto"/>
                      </w:divBdr>
                    </w:div>
                  </w:divsChild>
                </w:div>
                <w:div w:id="941498792">
                  <w:marLeft w:val="0"/>
                  <w:marRight w:val="0"/>
                  <w:marTop w:val="0"/>
                  <w:marBottom w:val="0"/>
                  <w:divBdr>
                    <w:top w:val="single" w:sz="2" w:space="1" w:color="FFFFFF"/>
                    <w:left w:val="single" w:sz="2" w:space="12" w:color="FFFFFF"/>
                    <w:bottom w:val="single" w:sz="2" w:space="1" w:color="FFFFFF"/>
                    <w:right w:val="single" w:sz="2" w:space="4" w:color="FFFFFF"/>
                  </w:divBdr>
                  <w:divsChild>
                    <w:div w:id="1230002440">
                      <w:marLeft w:val="0"/>
                      <w:marRight w:val="0"/>
                      <w:marTop w:val="0"/>
                      <w:marBottom w:val="0"/>
                      <w:divBdr>
                        <w:top w:val="none" w:sz="0" w:space="0" w:color="auto"/>
                        <w:left w:val="none" w:sz="0" w:space="0" w:color="auto"/>
                        <w:bottom w:val="none" w:sz="0" w:space="0" w:color="auto"/>
                        <w:right w:val="none" w:sz="0" w:space="0" w:color="auto"/>
                      </w:divBdr>
                    </w:div>
                  </w:divsChild>
                </w:div>
                <w:div w:id="1786927051">
                  <w:marLeft w:val="0"/>
                  <w:marRight w:val="0"/>
                  <w:marTop w:val="0"/>
                  <w:marBottom w:val="0"/>
                  <w:divBdr>
                    <w:top w:val="single" w:sz="2" w:space="1" w:color="FFFFFF"/>
                    <w:left w:val="single" w:sz="2" w:space="12" w:color="FFFFFF"/>
                    <w:bottom w:val="single" w:sz="2" w:space="1" w:color="FFFFFF"/>
                    <w:right w:val="single" w:sz="2" w:space="4" w:color="FFFFFF"/>
                  </w:divBdr>
                  <w:divsChild>
                    <w:div w:id="837118456">
                      <w:marLeft w:val="0"/>
                      <w:marRight w:val="0"/>
                      <w:marTop w:val="0"/>
                      <w:marBottom w:val="0"/>
                      <w:divBdr>
                        <w:top w:val="none" w:sz="0" w:space="0" w:color="auto"/>
                        <w:left w:val="none" w:sz="0" w:space="0" w:color="auto"/>
                        <w:bottom w:val="none" w:sz="0" w:space="0" w:color="auto"/>
                        <w:right w:val="none" w:sz="0" w:space="0" w:color="auto"/>
                      </w:divBdr>
                    </w:div>
                  </w:divsChild>
                </w:div>
                <w:div w:id="44332328">
                  <w:marLeft w:val="0"/>
                  <w:marRight w:val="0"/>
                  <w:marTop w:val="0"/>
                  <w:marBottom w:val="0"/>
                  <w:divBdr>
                    <w:top w:val="single" w:sz="2" w:space="1" w:color="FFFFFF"/>
                    <w:left w:val="single" w:sz="2" w:space="12" w:color="FFFFFF"/>
                    <w:bottom w:val="single" w:sz="2" w:space="1" w:color="FFFFFF"/>
                    <w:right w:val="single" w:sz="2" w:space="4" w:color="FFFFFF"/>
                  </w:divBdr>
                  <w:divsChild>
                    <w:div w:id="880824953">
                      <w:marLeft w:val="0"/>
                      <w:marRight w:val="0"/>
                      <w:marTop w:val="0"/>
                      <w:marBottom w:val="0"/>
                      <w:divBdr>
                        <w:top w:val="none" w:sz="0" w:space="0" w:color="auto"/>
                        <w:left w:val="none" w:sz="0" w:space="0" w:color="auto"/>
                        <w:bottom w:val="none" w:sz="0" w:space="0" w:color="auto"/>
                        <w:right w:val="none" w:sz="0" w:space="0" w:color="auto"/>
                      </w:divBdr>
                    </w:div>
                  </w:divsChild>
                </w:div>
                <w:div w:id="1143155170">
                  <w:marLeft w:val="0"/>
                  <w:marRight w:val="0"/>
                  <w:marTop w:val="0"/>
                  <w:marBottom w:val="0"/>
                  <w:divBdr>
                    <w:top w:val="single" w:sz="2" w:space="1" w:color="FFFFFF"/>
                    <w:left w:val="single" w:sz="2" w:space="12" w:color="FFFFFF"/>
                    <w:bottom w:val="single" w:sz="2" w:space="1" w:color="FFFFFF"/>
                    <w:right w:val="single" w:sz="2" w:space="4" w:color="FFFFFF"/>
                  </w:divBdr>
                  <w:divsChild>
                    <w:div w:id="743261300">
                      <w:marLeft w:val="0"/>
                      <w:marRight w:val="0"/>
                      <w:marTop w:val="0"/>
                      <w:marBottom w:val="0"/>
                      <w:divBdr>
                        <w:top w:val="none" w:sz="0" w:space="0" w:color="auto"/>
                        <w:left w:val="none" w:sz="0" w:space="0" w:color="auto"/>
                        <w:bottom w:val="none" w:sz="0" w:space="0" w:color="auto"/>
                        <w:right w:val="none" w:sz="0" w:space="0" w:color="auto"/>
                      </w:divBdr>
                    </w:div>
                  </w:divsChild>
                </w:div>
                <w:div w:id="862939304">
                  <w:marLeft w:val="0"/>
                  <w:marRight w:val="0"/>
                  <w:marTop w:val="0"/>
                  <w:marBottom w:val="0"/>
                  <w:divBdr>
                    <w:top w:val="single" w:sz="2" w:space="1" w:color="FFFFFF"/>
                    <w:left w:val="single" w:sz="2" w:space="12" w:color="FFFFFF"/>
                    <w:bottom w:val="single" w:sz="2" w:space="1" w:color="FFFFFF"/>
                    <w:right w:val="single" w:sz="2" w:space="4" w:color="FFFFFF"/>
                  </w:divBdr>
                  <w:divsChild>
                    <w:div w:id="1351489892">
                      <w:marLeft w:val="0"/>
                      <w:marRight w:val="0"/>
                      <w:marTop w:val="0"/>
                      <w:marBottom w:val="0"/>
                      <w:divBdr>
                        <w:top w:val="none" w:sz="0" w:space="0" w:color="auto"/>
                        <w:left w:val="none" w:sz="0" w:space="0" w:color="auto"/>
                        <w:bottom w:val="none" w:sz="0" w:space="0" w:color="auto"/>
                        <w:right w:val="none" w:sz="0" w:space="0" w:color="auto"/>
                      </w:divBdr>
                    </w:div>
                  </w:divsChild>
                </w:div>
                <w:div w:id="1658798770">
                  <w:marLeft w:val="0"/>
                  <w:marRight w:val="0"/>
                  <w:marTop w:val="0"/>
                  <w:marBottom w:val="0"/>
                  <w:divBdr>
                    <w:top w:val="single" w:sz="2" w:space="1" w:color="FFFFFF"/>
                    <w:left w:val="single" w:sz="2" w:space="12" w:color="FFFFFF"/>
                    <w:bottom w:val="single" w:sz="2" w:space="1" w:color="FFFFFF"/>
                    <w:right w:val="single" w:sz="2" w:space="4" w:color="FFFFFF"/>
                  </w:divBdr>
                  <w:divsChild>
                    <w:div w:id="725445505">
                      <w:marLeft w:val="0"/>
                      <w:marRight w:val="0"/>
                      <w:marTop w:val="0"/>
                      <w:marBottom w:val="0"/>
                      <w:divBdr>
                        <w:top w:val="none" w:sz="0" w:space="0" w:color="auto"/>
                        <w:left w:val="none" w:sz="0" w:space="0" w:color="auto"/>
                        <w:bottom w:val="none" w:sz="0" w:space="0" w:color="auto"/>
                        <w:right w:val="none" w:sz="0" w:space="0" w:color="auto"/>
                      </w:divBdr>
                    </w:div>
                  </w:divsChild>
                </w:div>
                <w:div w:id="90585437">
                  <w:marLeft w:val="0"/>
                  <w:marRight w:val="0"/>
                  <w:marTop w:val="0"/>
                  <w:marBottom w:val="0"/>
                  <w:divBdr>
                    <w:top w:val="single" w:sz="2" w:space="1" w:color="FFFFFF"/>
                    <w:left w:val="single" w:sz="2" w:space="12" w:color="FFFFFF"/>
                    <w:bottom w:val="single" w:sz="2" w:space="1" w:color="FFFFFF"/>
                    <w:right w:val="single" w:sz="2" w:space="4" w:color="FFFFFF"/>
                  </w:divBdr>
                  <w:divsChild>
                    <w:div w:id="1308165767">
                      <w:marLeft w:val="0"/>
                      <w:marRight w:val="0"/>
                      <w:marTop w:val="0"/>
                      <w:marBottom w:val="0"/>
                      <w:divBdr>
                        <w:top w:val="none" w:sz="0" w:space="0" w:color="auto"/>
                        <w:left w:val="none" w:sz="0" w:space="0" w:color="auto"/>
                        <w:bottom w:val="none" w:sz="0" w:space="0" w:color="auto"/>
                        <w:right w:val="none" w:sz="0" w:space="0" w:color="auto"/>
                      </w:divBdr>
                    </w:div>
                  </w:divsChild>
                </w:div>
                <w:div w:id="410590525">
                  <w:marLeft w:val="0"/>
                  <w:marRight w:val="0"/>
                  <w:marTop w:val="0"/>
                  <w:marBottom w:val="0"/>
                  <w:divBdr>
                    <w:top w:val="single" w:sz="2" w:space="1" w:color="FFFFFF"/>
                    <w:left w:val="single" w:sz="2" w:space="12" w:color="FFFFFF"/>
                    <w:bottom w:val="single" w:sz="2" w:space="1" w:color="FFFFFF"/>
                    <w:right w:val="single" w:sz="2" w:space="4" w:color="FFFFFF"/>
                  </w:divBdr>
                  <w:divsChild>
                    <w:div w:id="951203507">
                      <w:marLeft w:val="0"/>
                      <w:marRight w:val="0"/>
                      <w:marTop w:val="0"/>
                      <w:marBottom w:val="0"/>
                      <w:divBdr>
                        <w:top w:val="none" w:sz="0" w:space="0" w:color="auto"/>
                        <w:left w:val="none" w:sz="0" w:space="0" w:color="auto"/>
                        <w:bottom w:val="none" w:sz="0" w:space="0" w:color="auto"/>
                        <w:right w:val="none" w:sz="0" w:space="0" w:color="auto"/>
                      </w:divBdr>
                    </w:div>
                  </w:divsChild>
                </w:div>
                <w:div w:id="1412005717">
                  <w:marLeft w:val="0"/>
                  <w:marRight w:val="0"/>
                  <w:marTop w:val="0"/>
                  <w:marBottom w:val="0"/>
                  <w:divBdr>
                    <w:top w:val="single" w:sz="2" w:space="1" w:color="FFFFFF"/>
                    <w:left w:val="single" w:sz="2" w:space="12" w:color="FFFFFF"/>
                    <w:bottom w:val="single" w:sz="2" w:space="1" w:color="FFFFFF"/>
                    <w:right w:val="single" w:sz="2" w:space="4" w:color="FFFFFF"/>
                  </w:divBdr>
                  <w:divsChild>
                    <w:div w:id="950668027">
                      <w:marLeft w:val="0"/>
                      <w:marRight w:val="0"/>
                      <w:marTop w:val="0"/>
                      <w:marBottom w:val="0"/>
                      <w:divBdr>
                        <w:top w:val="none" w:sz="0" w:space="0" w:color="auto"/>
                        <w:left w:val="none" w:sz="0" w:space="0" w:color="auto"/>
                        <w:bottom w:val="none" w:sz="0" w:space="0" w:color="auto"/>
                        <w:right w:val="none" w:sz="0" w:space="0" w:color="auto"/>
                      </w:divBdr>
                    </w:div>
                  </w:divsChild>
                </w:div>
                <w:div w:id="1334995621">
                  <w:marLeft w:val="0"/>
                  <w:marRight w:val="0"/>
                  <w:marTop w:val="0"/>
                  <w:marBottom w:val="0"/>
                  <w:divBdr>
                    <w:top w:val="single" w:sz="2" w:space="1" w:color="FFFFFF"/>
                    <w:left w:val="single" w:sz="2" w:space="12" w:color="FFFFFF"/>
                    <w:bottom w:val="single" w:sz="2" w:space="4" w:color="FFFFFF"/>
                    <w:right w:val="single" w:sz="2" w:space="4" w:color="FFFFFF"/>
                  </w:divBdr>
                  <w:divsChild>
                    <w:div w:id="3902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5778">
          <w:marLeft w:val="0"/>
          <w:marRight w:val="0"/>
          <w:marTop w:val="0"/>
          <w:marBottom w:val="335"/>
          <w:divBdr>
            <w:top w:val="none" w:sz="0" w:space="0" w:color="auto"/>
            <w:left w:val="none" w:sz="0" w:space="0" w:color="auto"/>
            <w:bottom w:val="none" w:sz="0" w:space="0" w:color="auto"/>
            <w:right w:val="none" w:sz="0" w:space="0" w:color="auto"/>
          </w:divBdr>
          <w:divsChild>
            <w:div w:id="1738622527">
              <w:marLeft w:val="0"/>
              <w:marRight w:val="0"/>
              <w:marTop w:val="0"/>
              <w:marBottom w:val="0"/>
              <w:divBdr>
                <w:top w:val="none" w:sz="0" w:space="0" w:color="auto"/>
                <w:left w:val="none" w:sz="0" w:space="0" w:color="auto"/>
                <w:bottom w:val="none" w:sz="0" w:space="0" w:color="auto"/>
                <w:right w:val="none" w:sz="0" w:space="0" w:color="auto"/>
              </w:divBdr>
              <w:divsChild>
                <w:div w:id="2057385211">
                  <w:marLeft w:val="0"/>
                  <w:marRight w:val="0"/>
                  <w:marTop w:val="0"/>
                  <w:marBottom w:val="0"/>
                  <w:divBdr>
                    <w:top w:val="single" w:sz="2" w:space="4" w:color="FFFFFF"/>
                    <w:left w:val="single" w:sz="2" w:space="12" w:color="FFFFFF"/>
                    <w:bottom w:val="single" w:sz="2" w:space="1" w:color="FFFFFF"/>
                    <w:right w:val="single" w:sz="2" w:space="4" w:color="FFFFFF"/>
                  </w:divBdr>
                  <w:divsChild>
                    <w:div w:id="445075728">
                      <w:marLeft w:val="0"/>
                      <w:marRight w:val="0"/>
                      <w:marTop w:val="0"/>
                      <w:marBottom w:val="0"/>
                      <w:divBdr>
                        <w:top w:val="none" w:sz="0" w:space="0" w:color="auto"/>
                        <w:left w:val="none" w:sz="0" w:space="0" w:color="auto"/>
                        <w:bottom w:val="none" w:sz="0" w:space="0" w:color="auto"/>
                        <w:right w:val="none" w:sz="0" w:space="0" w:color="auto"/>
                      </w:divBdr>
                    </w:div>
                  </w:divsChild>
                </w:div>
                <w:div w:id="1914313745">
                  <w:marLeft w:val="0"/>
                  <w:marRight w:val="0"/>
                  <w:marTop w:val="0"/>
                  <w:marBottom w:val="0"/>
                  <w:divBdr>
                    <w:top w:val="single" w:sz="2" w:space="1" w:color="FFFFFF"/>
                    <w:left w:val="single" w:sz="2" w:space="12" w:color="FFFFFF"/>
                    <w:bottom w:val="single" w:sz="2" w:space="1" w:color="FFFFFF"/>
                    <w:right w:val="single" w:sz="2" w:space="4" w:color="FFFFFF"/>
                  </w:divBdr>
                  <w:divsChild>
                    <w:div w:id="657533971">
                      <w:marLeft w:val="0"/>
                      <w:marRight w:val="0"/>
                      <w:marTop w:val="0"/>
                      <w:marBottom w:val="0"/>
                      <w:divBdr>
                        <w:top w:val="none" w:sz="0" w:space="0" w:color="auto"/>
                        <w:left w:val="none" w:sz="0" w:space="0" w:color="auto"/>
                        <w:bottom w:val="none" w:sz="0" w:space="0" w:color="auto"/>
                        <w:right w:val="none" w:sz="0" w:space="0" w:color="auto"/>
                      </w:divBdr>
                    </w:div>
                  </w:divsChild>
                </w:div>
                <w:div w:id="1655719536">
                  <w:marLeft w:val="0"/>
                  <w:marRight w:val="0"/>
                  <w:marTop w:val="0"/>
                  <w:marBottom w:val="0"/>
                  <w:divBdr>
                    <w:top w:val="single" w:sz="2" w:space="1" w:color="FFFFFF"/>
                    <w:left w:val="single" w:sz="2" w:space="12" w:color="FFFFFF"/>
                    <w:bottom w:val="single" w:sz="2" w:space="1" w:color="FFFFFF"/>
                    <w:right w:val="single" w:sz="2" w:space="4" w:color="FFFFFF"/>
                  </w:divBdr>
                  <w:divsChild>
                    <w:div w:id="968510609">
                      <w:marLeft w:val="0"/>
                      <w:marRight w:val="0"/>
                      <w:marTop w:val="0"/>
                      <w:marBottom w:val="0"/>
                      <w:divBdr>
                        <w:top w:val="none" w:sz="0" w:space="0" w:color="auto"/>
                        <w:left w:val="none" w:sz="0" w:space="0" w:color="auto"/>
                        <w:bottom w:val="none" w:sz="0" w:space="0" w:color="auto"/>
                        <w:right w:val="none" w:sz="0" w:space="0" w:color="auto"/>
                      </w:divBdr>
                    </w:div>
                  </w:divsChild>
                </w:div>
                <w:div w:id="321592237">
                  <w:marLeft w:val="0"/>
                  <w:marRight w:val="0"/>
                  <w:marTop w:val="0"/>
                  <w:marBottom w:val="0"/>
                  <w:divBdr>
                    <w:top w:val="single" w:sz="2" w:space="1" w:color="FFFFFF"/>
                    <w:left w:val="single" w:sz="2" w:space="12" w:color="FFFFFF"/>
                    <w:bottom w:val="single" w:sz="2" w:space="1" w:color="FFFFFF"/>
                    <w:right w:val="single" w:sz="2" w:space="4" w:color="FFFFFF"/>
                  </w:divBdr>
                  <w:divsChild>
                    <w:div w:id="1512913591">
                      <w:marLeft w:val="0"/>
                      <w:marRight w:val="0"/>
                      <w:marTop w:val="0"/>
                      <w:marBottom w:val="0"/>
                      <w:divBdr>
                        <w:top w:val="none" w:sz="0" w:space="0" w:color="auto"/>
                        <w:left w:val="none" w:sz="0" w:space="0" w:color="auto"/>
                        <w:bottom w:val="none" w:sz="0" w:space="0" w:color="auto"/>
                        <w:right w:val="none" w:sz="0" w:space="0" w:color="auto"/>
                      </w:divBdr>
                    </w:div>
                  </w:divsChild>
                </w:div>
                <w:div w:id="825240402">
                  <w:marLeft w:val="0"/>
                  <w:marRight w:val="0"/>
                  <w:marTop w:val="0"/>
                  <w:marBottom w:val="0"/>
                  <w:divBdr>
                    <w:top w:val="single" w:sz="2" w:space="1" w:color="FFFFFF"/>
                    <w:left w:val="single" w:sz="2" w:space="12" w:color="FFFFFF"/>
                    <w:bottom w:val="single" w:sz="2" w:space="1" w:color="FFFFFF"/>
                    <w:right w:val="single" w:sz="2" w:space="4" w:color="FFFFFF"/>
                  </w:divBdr>
                  <w:divsChild>
                    <w:div w:id="1270892774">
                      <w:marLeft w:val="0"/>
                      <w:marRight w:val="0"/>
                      <w:marTop w:val="0"/>
                      <w:marBottom w:val="0"/>
                      <w:divBdr>
                        <w:top w:val="none" w:sz="0" w:space="0" w:color="auto"/>
                        <w:left w:val="none" w:sz="0" w:space="0" w:color="auto"/>
                        <w:bottom w:val="none" w:sz="0" w:space="0" w:color="auto"/>
                        <w:right w:val="none" w:sz="0" w:space="0" w:color="auto"/>
                      </w:divBdr>
                    </w:div>
                  </w:divsChild>
                </w:div>
                <w:div w:id="579094422">
                  <w:marLeft w:val="0"/>
                  <w:marRight w:val="0"/>
                  <w:marTop w:val="0"/>
                  <w:marBottom w:val="0"/>
                  <w:divBdr>
                    <w:top w:val="single" w:sz="2" w:space="1" w:color="FFFFFF"/>
                    <w:left w:val="single" w:sz="2" w:space="12" w:color="FFFFFF"/>
                    <w:bottom w:val="single" w:sz="2" w:space="1" w:color="FFFFFF"/>
                    <w:right w:val="single" w:sz="2" w:space="4" w:color="FFFFFF"/>
                  </w:divBdr>
                  <w:divsChild>
                    <w:div w:id="22757074">
                      <w:marLeft w:val="0"/>
                      <w:marRight w:val="0"/>
                      <w:marTop w:val="0"/>
                      <w:marBottom w:val="0"/>
                      <w:divBdr>
                        <w:top w:val="none" w:sz="0" w:space="0" w:color="auto"/>
                        <w:left w:val="none" w:sz="0" w:space="0" w:color="auto"/>
                        <w:bottom w:val="none" w:sz="0" w:space="0" w:color="auto"/>
                        <w:right w:val="none" w:sz="0" w:space="0" w:color="auto"/>
                      </w:divBdr>
                    </w:div>
                  </w:divsChild>
                </w:div>
                <w:div w:id="1067921163">
                  <w:marLeft w:val="0"/>
                  <w:marRight w:val="0"/>
                  <w:marTop w:val="0"/>
                  <w:marBottom w:val="0"/>
                  <w:divBdr>
                    <w:top w:val="single" w:sz="2" w:space="1" w:color="FFFFFF"/>
                    <w:left w:val="single" w:sz="2" w:space="12" w:color="FFFFFF"/>
                    <w:bottom w:val="single" w:sz="2" w:space="1" w:color="FFFFFF"/>
                    <w:right w:val="single" w:sz="2" w:space="4" w:color="FFFFFF"/>
                  </w:divBdr>
                  <w:divsChild>
                    <w:div w:id="1663778332">
                      <w:marLeft w:val="0"/>
                      <w:marRight w:val="0"/>
                      <w:marTop w:val="0"/>
                      <w:marBottom w:val="0"/>
                      <w:divBdr>
                        <w:top w:val="none" w:sz="0" w:space="0" w:color="auto"/>
                        <w:left w:val="none" w:sz="0" w:space="0" w:color="auto"/>
                        <w:bottom w:val="none" w:sz="0" w:space="0" w:color="auto"/>
                        <w:right w:val="none" w:sz="0" w:space="0" w:color="auto"/>
                      </w:divBdr>
                    </w:div>
                  </w:divsChild>
                </w:div>
                <w:div w:id="948967590">
                  <w:marLeft w:val="0"/>
                  <w:marRight w:val="0"/>
                  <w:marTop w:val="0"/>
                  <w:marBottom w:val="0"/>
                  <w:divBdr>
                    <w:top w:val="single" w:sz="2" w:space="1" w:color="FFFFFF"/>
                    <w:left w:val="single" w:sz="2" w:space="12" w:color="FFFFFF"/>
                    <w:bottom w:val="single" w:sz="2" w:space="1" w:color="FFFFFF"/>
                    <w:right w:val="single" w:sz="2" w:space="4" w:color="FFFFFF"/>
                  </w:divBdr>
                  <w:divsChild>
                    <w:div w:id="1455178254">
                      <w:marLeft w:val="0"/>
                      <w:marRight w:val="0"/>
                      <w:marTop w:val="0"/>
                      <w:marBottom w:val="0"/>
                      <w:divBdr>
                        <w:top w:val="none" w:sz="0" w:space="0" w:color="auto"/>
                        <w:left w:val="none" w:sz="0" w:space="0" w:color="auto"/>
                        <w:bottom w:val="none" w:sz="0" w:space="0" w:color="auto"/>
                        <w:right w:val="none" w:sz="0" w:space="0" w:color="auto"/>
                      </w:divBdr>
                    </w:div>
                  </w:divsChild>
                </w:div>
                <w:div w:id="194583789">
                  <w:marLeft w:val="0"/>
                  <w:marRight w:val="0"/>
                  <w:marTop w:val="0"/>
                  <w:marBottom w:val="0"/>
                  <w:divBdr>
                    <w:top w:val="single" w:sz="2" w:space="1" w:color="FFFFFF"/>
                    <w:left w:val="single" w:sz="2" w:space="12" w:color="FFFFFF"/>
                    <w:bottom w:val="single" w:sz="2" w:space="1" w:color="FFFFFF"/>
                    <w:right w:val="single" w:sz="2" w:space="4" w:color="FFFFFF"/>
                  </w:divBdr>
                  <w:divsChild>
                    <w:div w:id="719137271">
                      <w:marLeft w:val="0"/>
                      <w:marRight w:val="0"/>
                      <w:marTop w:val="0"/>
                      <w:marBottom w:val="0"/>
                      <w:divBdr>
                        <w:top w:val="none" w:sz="0" w:space="0" w:color="auto"/>
                        <w:left w:val="none" w:sz="0" w:space="0" w:color="auto"/>
                        <w:bottom w:val="none" w:sz="0" w:space="0" w:color="auto"/>
                        <w:right w:val="none" w:sz="0" w:space="0" w:color="auto"/>
                      </w:divBdr>
                    </w:div>
                  </w:divsChild>
                </w:div>
                <w:div w:id="667025856">
                  <w:marLeft w:val="0"/>
                  <w:marRight w:val="0"/>
                  <w:marTop w:val="0"/>
                  <w:marBottom w:val="0"/>
                  <w:divBdr>
                    <w:top w:val="single" w:sz="2" w:space="1" w:color="FFFFFF"/>
                    <w:left w:val="single" w:sz="2" w:space="12" w:color="FFFFFF"/>
                    <w:bottom w:val="single" w:sz="2" w:space="1" w:color="FFFFFF"/>
                    <w:right w:val="single" w:sz="2" w:space="4" w:color="FFFFFF"/>
                  </w:divBdr>
                  <w:divsChild>
                    <w:div w:id="1301424385">
                      <w:marLeft w:val="0"/>
                      <w:marRight w:val="0"/>
                      <w:marTop w:val="0"/>
                      <w:marBottom w:val="0"/>
                      <w:divBdr>
                        <w:top w:val="none" w:sz="0" w:space="0" w:color="auto"/>
                        <w:left w:val="none" w:sz="0" w:space="0" w:color="auto"/>
                        <w:bottom w:val="none" w:sz="0" w:space="0" w:color="auto"/>
                        <w:right w:val="none" w:sz="0" w:space="0" w:color="auto"/>
                      </w:divBdr>
                    </w:div>
                  </w:divsChild>
                </w:div>
                <w:div w:id="1975787907">
                  <w:marLeft w:val="0"/>
                  <w:marRight w:val="0"/>
                  <w:marTop w:val="0"/>
                  <w:marBottom w:val="0"/>
                  <w:divBdr>
                    <w:top w:val="single" w:sz="2" w:space="1" w:color="FFFFFF"/>
                    <w:left w:val="single" w:sz="2" w:space="12" w:color="FFFFFF"/>
                    <w:bottom w:val="single" w:sz="2" w:space="1" w:color="FFFFFF"/>
                    <w:right w:val="single" w:sz="2" w:space="4" w:color="FFFFFF"/>
                  </w:divBdr>
                  <w:divsChild>
                    <w:div w:id="805701245">
                      <w:marLeft w:val="0"/>
                      <w:marRight w:val="0"/>
                      <w:marTop w:val="0"/>
                      <w:marBottom w:val="0"/>
                      <w:divBdr>
                        <w:top w:val="none" w:sz="0" w:space="0" w:color="auto"/>
                        <w:left w:val="none" w:sz="0" w:space="0" w:color="auto"/>
                        <w:bottom w:val="none" w:sz="0" w:space="0" w:color="auto"/>
                        <w:right w:val="none" w:sz="0" w:space="0" w:color="auto"/>
                      </w:divBdr>
                    </w:div>
                  </w:divsChild>
                </w:div>
                <w:div w:id="1433279239">
                  <w:marLeft w:val="0"/>
                  <w:marRight w:val="0"/>
                  <w:marTop w:val="0"/>
                  <w:marBottom w:val="0"/>
                  <w:divBdr>
                    <w:top w:val="single" w:sz="2" w:space="1" w:color="FFFFFF"/>
                    <w:left w:val="single" w:sz="2" w:space="12" w:color="FFFFFF"/>
                    <w:bottom w:val="single" w:sz="2" w:space="1" w:color="FFFFFF"/>
                    <w:right w:val="single" w:sz="2" w:space="4" w:color="FFFFFF"/>
                  </w:divBdr>
                  <w:divsChild>
                    <w:div w:id="861477341">
                      <w:marLeft w:val="0"/>
                      <w:marRight w:val="0"/>
                      <w:marTop w:val="0"/>
                      <w:marBottom w:val="0"/>
                      <w:divBdr>
                        <w:top w:val="none" w:sz="0" w:space="0" w:color="auto"/>
                        <w:left w:val="none" w:sz="0" w:space="0" w:color="auto"/>
                        <w:bottom w:val="none" w:sz="0" w:space="0" w:color="auto"/>
                        <w:right w:val="none" w:sz="0" w:space="0" w:color="auto"/>
                      </w:divBdr>
                    </w:div>
                  </w:divsChild>
                </w:div>
                <w:div w:id="1609312587">
                  <w:marLeft w:val="0"/>
                  <w:marRight w:val="0"/>
                  <w:marTop w:val="0"/>
                  <w:marBottom w:val="0"/>
                  <w:divBdr>
                    <w:top w:val="single" w:sz="2" w:space="1" w:color="FFFFFF"/>
                    <w:left w:val="single" w:sz="2" w:space="12" w:color="FFFFFF"/>
                    <w:bottom w:val="single" w:sz="2" w:space="1" w:color="FFFFFF"/>
                    <w:right w:val="single" w:sz="2" w:space="4" w:color="FFFFFF"/>
                  </w:divBdr>
                  <w:divsChild>
                    <w:div w:id="1912353651">
                      <w:marLeft w:val="0"/>
                      <w:marRight w:val="0"/>
                      <w:marTop w:val="0"/>
                      <w:marBottom w:val="0"/>
                      <w:divBdr>
                        <w:top w:val="none" w:sz="0" w:space="0" w:color="auto"/>
                        <w:left w:val="none" w:sz="0" w:space="0" w:color="auto"/>
                        <w:bottom w:val="none" w:sz="0" w:space="0" w:color="auto"/>
                        <w:right w:val="none" w:sz="0" w:space="0" w:color="auto"/>
                      </w:divBdr>
                    </w:div>
                  </w:divsChild>
                </w:div>
                <w:div w:id="1659845457">
                  <w:marLeft w:val="0"/>
                  <w:marRight w:val="0"/>
                  <w:marTop w:val="0"/>
                  <w:marBottom w:val="0"/>
                  <w:divBdr>
                    <w:top w:val="single" w:sz="2" w:space="1" w:color="FFFFFF"/>
                    <w:left w:val="single" w:sz="2" w:space="12" w:color="FFFFFF"/>
                    <w:bottom w:val="single" w:sz="2" w:space="1" w:color="FFFFFF"/>
                    <w:right w:val="single" w:sz="2" w:space="4" w:color="FFFFFF"/>
                  </w:divBdr>
                  <w:divsChild>
                    <w:div w:id="984550750">
                      <w:marLeft w:val="0"/>
                      <w:marRight w:val="0"/>
                      <w:marTop w:val="0"/>
                      <w:marBottom w:val="0"/>
                      <w:divBdr>
                        <w:top w:val="none" w:sz="0" w:space="0" w:color="auto"/>
                        <w:left w:val="none" w:sz="0" w:space="0" w:color="auto"/>
                        <w:bottom w:val="none" w:sz="0" w:space="0" w:color="auto"/>
                        <w:right w:val="none" w:sz="0" w:space="0" w:color="auto"/>
                      </w:divBdr>
                    </w:div>
                  </w:divsChild>
                </w:div>
                <w:div w:id="743840057">
                  <w:marLeft w:val="0"/>
                  <w:marRight w:val="0"/>
                  <w:marTop w:val="0"/>
                  <w:marBottom w:val="0"/>
                  <w:divBdr>
                    <w:top w:val="single" w:sz="2" w:space="1" w:color="FFFFFF"/>
                    <w:left w:val="single" w:sz="2" w:space="12" w:color="FFFFFF"/>
                    <w:bottom w:val="single" w:sz="2" w:space="1" w:color="FFFFFF"/>
                    <w:right w:val="single" w:sz="2" w:space="4" w:color="FFFFFF"/>
                  </w:divBdr>
                  <w:divsChild>
                    <w:div w:id="479658255">
                      <w:marLeft w:val="0"/>
                      <w:marRight w:val="0"/>
                      <w:marTop w:val="0"/>
                      <w:marBottom w:val="0"/>
                      <w:divBdr>
                        <w:top w:val="none" w:sz="0" w:space="0" w:color="auto"/>
                        <w:left w:val="none" w:sz="0" w:space="0" w:color="auto"/>
                        <w:bottom w:val="none" w:sz="0" w:space="0" w:color="auto"/>
                        <w:right w:val="none" w:sz="0" w:space="0" w:color="auto"/>
                      </w:divBdr>
                    </w:div>
                  </w:divsChild>
                </w:div>
                <w:div w:id="686449342">
                  <w:marLeft w:val="0"/>
                  <w:marRight w:val="0"/>
                  <w:marTop w:val="0"/>
                  <w:marBottom w:val="0"/>
                  <w:divBdr>
                    <w:top w:val="single" w:sz="2" w:space="1" w:color="FFFFFF"/>
                    <w:left w:val="single" w:sz="2" w:space="12" w:color="FFFFFF"/>
                    <w:bottom w:val="single" w:sz="2" w:space="1" w:color="FFFFFF"/>
                    <w:right w:val="single" w:sz="2" w:space="4" w:color="FFFFFF"/>
                  </w:divBdr>
                  <w:divsChild>
                    <w:div w:id="738599976">
                      <w:marLeft w:val="0"/>
                      <w:marRight w:val="0"/>
                      <w:marTop w:val="0"/>
                      <w:marBottom w:val="0"/>
                      <w:divBdr>
                        <w:top w:val="none" w:sz="0" w:space="0" w:color="auto"/>
                        <w:left w:val="none" w:sz="0" w:space="0" w:color="auto"/>
                        <w:bottom w:val="none" w:sz="0" w:space="0" w:color="auto"/>
                        <w:right w:val="none" w:sz="0" w:space="0" w:color="auto"/>
                      </w:divBdr>
                    </w:div>
                  </w:divsChild>
                </w:div>
                <w:div w:id="391661286">
                  <w:marLeft w:val="0"/>
                  <w:marRight w:val="0"/>
                  <w:marTop w:val="0"/>
                  <w:marBottom w:val="0"/>
                  <w:divBdr>
                    <w:top w:val="single" w:sz="2" w:space="1" w:color="FFFFFF"/>
                    <w:left w:val="single" w:sz="2" w:space="12" w:color="FFFFFF"/>
                    <w:bottom w:val="single" w:sz="2" w:space="1" w:color="FFFFFF"/>
                    <w:right w:val="single" w:sz="2" w:space="4" w:color="FFFFFF"/>
                  </w:divBdr>
                  <w:divsChild>
                    <w:div w:id="701825859">
                      <w:marLeft w:val="0"/>
                      <w:marRight w:val="0"/>
                      <w:marTop w:val="0"/>
                      <w:marBottom w:val="0"/>
                      <w:divBdr>
                        <w:top w:val="none" w:sz="0" w:space="0" w:color="auto"/>
                        <w:left w:val="none" w:sz="0" w:space="0" w:color="auto"/>
                        <w:bottom w:val="none" w:sz="0" w:space="0" w:color="auto"/>
                        <w:right w:val="none" w:sz="0" w:space="0" w:color="auto"/>
                      </w:divBdr>
                    </w:div>
                  </w:divsChild>
                </w:div>
                <w:div w:id="125395119">
                  <w:marLeft w:val="0"/>
                  <w:marRight w:val="0"/>
                  <w:marTop w:val="0"/>
                  <w:marBottom w:val="0"/>
                  <w:divBdr>
                    <w:top w:val="single" w:sz="2" w:space="1" w:color="FFFFFF"/>
                    <w:left w:val="single" w:sz="2" w:space="12" w:color="FFFFFF"/>
                    <w:bottom w:val="single" w:sz="2" w:space="1" w:color="FFFFFF"/>
                    <w:right w:val="single" w:sz="2" w:space="4" w:color="FFFFFF"/>
                  </w:divBdr>
                  <w:divsChild>
                    <w:div w:id="314650671">
                      <w:marLeft w:val="0"/>
                      <w:marRight w:val="0"/>
                      <w:marTop w:val="0"/>
                      <w:marBottom w:val="0"/>
                      <w:divBdr>
                        <w:top w:val="none" w:sz="0" w:space="0" w:color="auto"/>
                        <w:left w:val="none" w:sz="0" w:space="0" w:color="auto"/>
                        <w:bottom w:val="none" w:sz="0" w:space="0" w:color="auto"/>
                        <w:right w:val="none" w:sz="0" w:space="0" w:color="auto"/>
                      </w:divBdr>
                    </w:div>
                  </w:divsChild>
                </w:div>
                <w:div w:id="1776318185">
                  <w:marLeft w:val="0"/>
                  <w:marRight w:val="0"/>
                  <w:marTop w:val="0"/>
                  <w:marBottom w:val="0"/>
                  <w:divBdr>
                    <w:top w:val="single" w:sz="2" w:space="1" w:color="FFFFFF"/>
                    <w:left w:val="single" w:sz="2" w:space="12" w:color="FFFFFF"/>
                    <w:bottom w:val="single" w:sz="2" w:space="1" w:color="FFFFFF"/>
                    <w:right w:val="single" w:sz="2" w:space="4" w:color="FFFFFF"/>
                  </w:divBdr>
                  <w:divsChild>
                    <w:div w:id="777411566">
                      <w:marLeft w:val="0"/>
                      <w:marRight w:val="0"/>
                      <w:marTop w:val="0"/>
                      <w:marBottom w:val="0"/>
                      <w:divBdr>
                        <w:top w:val="none" w:sz="0" w:space="0" w:color="auto"/>
                        <w:left w:val="none" w:sz="0" w:space="0" w:color="auto"/>
                        <w:bottom w:val="none" w:sz="0" w:space="0" w:color="auto"/>
                        <w:right w:val="none" w:sz="0" w:space="0" w:color="auto"/>
                      </w:divBdr>
                    </w:div>
                  </w:divsChild>
                </w:div>
                <w:div w:id="1928074683">
                  <w:marLeft w:val="0"/>
                  <w:marRight w:val="0"/>
                  <w:marTop w:val="0"/>
                  <w:marBottom w:val="0"/>
                  <w:divBdr>
                    <w:top w:val="single" w:sz="2" w:space="1" w:color="FFFFFF"/>
                    <w:left w:val="single" w:sz="2" w:space="12" w:color="FFFFFF"/>
                    <w:bottom w:val="single" w:sz="2" w:space="1" w:color="FFFFFF"/>
                    <w:right w:val="single" w:sz="2" w:space="4" w:color="FFFFFF"/>
                  </w:divBdr>
                  <w:divsChild>
                    <w:div w:id="1725986457">
                      <w:marLeft w:val="0"/>
                      <w:marRight w:val="0"/>
                      <w:marTop w:val="0"/>
                      <w:marBottom w:val="0"/>
                      <w:divBdr>
                        <w:top w:val="none" w:sz="0" w:space="0" w:color="auto"/>
                        <w:left w:val="none" w:sz="0" w:space="0" w:color="auto"/>
                        <w:bottom w:val="none" w:sz="0" w:space="0" w:color="auto"/>
                        <w:right w:val="none" w:sz="0" w:space="0" w:color="auto"/>
                      </w:divBdr>
                    </w:div>
                  </w:divsChild>
                </w:div>
                <w:div w:id="372459826">
                  <w:marLeft w:val="0"/>
                  <w:marRight w:val="0"/>
                  <w:marTop w:val="0"/>
                  <w:marBottom w:val="0"/>
                  <w:divBdr>
                    <w:top w:val="single" w:sz="2" w:space="1" w:color="FFFFFF"/>
                    <w:left w:val="single" w:sz="2" w:space="12" w:color="FFFFFF"/>
                    <w:bottom w:val="single" w:sz="2" w:space="1" w:color="FFFFFF"/>
                    <w:right w:val="single" w:sz="2" w:space="4" w:color="FFFFFF"/>
                  </w:divBdr>
                  <w:divsChild>
                    <w:div w:id="762803118">
                      <w:marLeft w:val="0"/>
                      <w:marRight w:val="0"/>
                      <w:marTop w:val="0"/>
                      <w:marBottom w:val="0"/>
                      <w:divBdr>
                        <w:top w:val="none" w:sz="0" w:space="0" w:color="auto"/>
                        <w:left w:val="none" w:sz="0" w:space="0" w:color="auto"/>
                        <w:bottom w:val="none" w:sz="0" w:space="0" w:color="auto"/>
                        <w:right w:val="none" w:sz="0" w:space="0" w:color="auto"/>
                      </w:divBdr>
                    </w:div>
                  </w:divsChild>
                </w:div>
                <w:div w:id="1853181399">
                  <w:marLeft w:val="0"/>
                  <w:marRight w:val="0"/>
                  <w:marTop w:val="0"/>
                  <w:marBottom w:val="0"/>
                  <w:divBdr>
                    <w:top w:val="single" w:sz="2" w:space="1" w:color="FFFFFF"/>
                    <w:left w:val="single" w:sz="2" w:space="12" w:color="FFFFFF"/>
                    <w:bottom w:val="single" w:sz="2" w:space="1" w:color="FFFFFF"/>
                    <w:right w:val="single" w:sz="2" w:space="4" w:color="FFFFFF"/>
                  </w:divBdr>
                  <w:divsChild>
                    <w:div w:id="344749130">
                      <w:marLeft w:val="0"/>
                      <w:marRight w:val="0"/>
                      <w:marTop w:val="0"/>
                      <w:marBottom w:val="0"/>
                      <w:divBdr>
                        <w:top w:val="none" w:sz="0" w:space="0" w:color="auto"/>
                        <w:left w:val="none" w:sz="0" w:space="0" w:color="auto"/>
                        <w:bottom w:val="none" w:sz="0" w:space="0" w:color="auto"/>
                        <w:right w:val="none" w:sz="0" w:space="0" w:color="auto"/>
                      </w:divBdr>
                    </w:div>
                  </w:divsChild>
                </w:div>
                <w:div w:id="858155209">
                  <w:marLeft w:val="0"/>
                  <w:marRight w:val="0"/>
                  <w:marTop w:val="0"/>
                  <w:marBottom w:val="0"/>
                  <w:divBdr>
                    <w:top w:val="single" w:sz="2" w:space="1" w:color="FFFFFF"/>
                    <w:left w:val="single" w:sz="2" w:space="12" w:color="FFFFFF"/>
                    <w:bottom w:val="single" w:sz="2" w:space="1" w:color="FFFFFF"/>
                    <w:right w:val="single" w:sz="2" w:space="4" w:color="FFFFFF"/>
                  </w:divBdr>
                  <w:divsChild>
                    <w:div w:id="1655718191">
                      <w:marLeft w:val="0"/>
                      <w:marRight w:val="0"/>
                      <w:marTop w:val="0"/>
                      <w:marBottom w:val="0"/>
                      <w:divBdr>
                        <w:top w:val="none" w:sz="0" w:space="0" w:color="auto"/>
                        <w:left w:val="none" w:sz="0" w:space="0" w:color="auto"/>
                        <w:bottom w:val="none" w:sz="0" w:space="0" w:color="auto"/>
                        <w:right w:val="none" w:sz="0" w:space="0" w:color="auto"/>
                      </w:divBdr>
                    </w:div>
                  </w:divsChild>
                </w:div>
                <w:div w:id="2095516410">
                  <w:marLeft w:val="0"/>
                  <w:marRight w:val="0"/>
                  <w:marTop w:val="0"/>
                  <w:marBottom w:val="0"/>
                  <w:divBdr>
                    <w:top w:val="single" w:sz="2" w:space="1" w:color="FFFFFF"/>
                    <w:left w:val="single" w:sz="2" w:space="12" w:color="FFFFFF"/>
                    <w:bottom w:val="single" w:sz="2" w:space="1" w:color="FFFFFF"/>
                    <w:right w:val="single" w:sz="2" w:space="4" w:color="FFFFFF"/>
                  </w:divBdr>
                  <w:divsChild>
                    <w:div w:id="190530635">
                      <w:marLeft w:val="0"/>
                      <w:marRight w:val="0"/>
                      <w:marTop w:val="0"/>
                      <w:marBottom w:val="0"/>
                      <w:divBdr>
                        <w:top w:val="none" w:sz="0" w:space="0" w:color="auto"/>
                        <w:left w:val="none" w:sz="0" w:space="0" w:color="auto"/>
                        <w:bottom w:val="none" w:sz="0" w:space="0" w:color="auto"/>
                        <w:right w:val="none" w:sz="0" w:space="0" w:color="auto"/>
                      </w:divBdr>
                    </w:div>
                  </w:divsChild>
                </w:div>
                <w:div w:id="1671717947">
                  <w:marLeft w:val="0"/>
                  <w:marRight w:val="0"/>
                  <w:marTop w:val="0"/>
                  <w:marBottom w:val="0"/>
                  <w:divBdr>
                    <w:top w:val="single" w:sz="2" w:space="1" w:color="FFFFFF"/>
                    <w:left w:val="single" w:sz="2" w:space="12" w:color="FFFFFF"/>
                    <w:bottom w:val="single" w:sz="2" w:space="1" w:color="FFFFFF"/>
                    <w:right w:val="single" w:sz="2" w:space="4" w:color="FFFFFF"/>
                  </w:divBdr>
                  <w:divsChild>
                    <w:div w:id="458841904">
                      <w:marLeft w:val="0"/>
                      <w:marRight w:val="0"/>
                      <w:marTop w:val="0"/>
                      <w:marBottom w:val="0"/>
                      <w:divBdr>
                        <w:top w:val="none" w:sz="0" w:space="0" w:color="auto"/>
                        <w:left w:val="none" w:sz="0" w:space="0" w:color="auto"/>
                        <w:bottom w:val="none" w:sz="0" w:space="0" w:color="auto"/>
                        <w:right w:val="none" w:sz="0" w:space="0" w:color="auto"/>
                      </w:divBdr>
                    </w:div>
                  </w:divsChild>
                </w:div>
                <w:div w:id="933048316">
                  <w:marLeft w:val="0"/>
                  <w:marRight w:val="0"/>
                  <w:marTop w:val="0"/>
                  <w:marBottom w:val="0"/>
                  <w:divBdr>
                    <w:top w:val="single" w:sz="2" w:space="1" w:color="FFFFFF"/>
                    <w:left w:val="single" w:sz="2" w:space="12" w:color="FFFFFF"/>
                    <w:bottom w:val="single" w:sz="2" w:space="1" w:color="FFFFFF"/>
                    <w:right w:val="single" w:sz="2" w:space="4" w:color="FFFFFF"/>
                  </w:divBdr>
                  <w:divsChild>
                    <w:div w:id="1592086318">
                      <w:marLeft w:val="0"/>
                      <w:marRight w:val="0"/>
                      <w:marTop w:val="0"/>
                      <w:marBottom w:val="0"/>
                      <w:divBdr>
                        <w:top w:val="none" w:sz="0" w:space="0" w:color="auto"/>
                        <w:left w:val="none" w:sz="0" w:space="0" w:color="auto"/>
                        <w:bottom w:val="none" w:sz="0" w:space="0" w:color="auto"/>
                        <w:right w:val="none" w:sz="0" w:space="0" w:color="auto"/>
                      </w:divBdr>
                    </w:div>
                  </w:divsChild>
                </w:div>
                <w:div w:id="65418113">
                  <w:marLeft w:val="0"/>
                  <w:marRight w:val="0"/>
                  <w:marTop w:val="0"/>
                  <w:marBottom w:val="0"/>
                  <w:divBdr>
                    <w:top w:val="single" w:sz="2" w:space="1" w:color="FFFFFF"/>
                    <w:left w:val="single" w:sz="2" w:space="12" w:color="FFFFFF"/>
                    <w:bottom w:val="single" w:sz="2" w:space="1" w:color="FFFFFF"/>
                    <w:right w:val="single" w:sz="2" w:space="4" w:color="FFFFFF"/>
                  </w:divBdr>
                  <w:divsChild>
                    <w:div w:id="1794127772">
                      <w:marLeft w:val="0"/>
                      <w:marRight w:val="0"/>
                      <w:marTop w:val="0"/>
                      <w:marBottom w:val="0"/>
                      <w:divBdr>
                        <w:top w:val="none" w:sz="0" w:space="0" w:color="auto"/>
                        <w:left w:val="none" w:sz="0" w:space="0" w:color="auto"/>
                        <w:bottom w:val="none" w:sz="0" w:space="0" w:color="auto"/>
                        <w:right w:val="none" w:sz="0" w:space="0" w:color="auto"/>
                      </w:divBdr>
                    </w:div>
                  </w:divsChild>
                </w:div>
                <w:div w:id="829490451">
                  <w:marLeft w:val="0"/>
                  <w:marRight w:val="0"/>
                  <w:marTop w:val="0"/>
                  <w:marBottom w:val="0"/>
                  <w:divBdr>
                    <w:top w:val="single" w:sz="2" w:space="1" w:color="FFFFFF"/>
                    <w:left w:val="single" w:sz="2" w:space="12" w:color="FFFFFF"/>
                    <w:bottom w:val="single" w:sz="2" w:space="1" w:color="FFFFFF"/>
                    <w:right w:val="single" w:sz="2" w:space="4" w:color="FFFFFF"/>
                  </w:divBdr>
                  <w:divsChild>
                    <w:div w:id="95491305">
                      <w:marLeft w:val="0"/>
                      <w:marRight w:val="0"/>
                      <w:marTop w:val="0"/>
                      <w:marBottom w:val="0"/>
                      <w:divBdr>
                        <w:top w:val="none" w:sz="0" w:space="0" w:color="auto"/>
                        <w:left w:val="none" w:sz="0" w:space="0" w:color="auto"/>
                        <w:bottom w:val="none" w:sz="0" w:space="0" w:color="auto"/>
                        <w:right w:val="none" w:sz="0" w:space="0" w:color="auto"/>
                      </w:divBdr>
                    </w:div>
                  </w:divsChild>
                </w:div>
                <w:div w:id="1766993283">
                  <w:marLeft w:val="0"/>
                  <w:marRight w:val="0"/>
                  <w:marTop w:val="0"/>
                  <w:marBottom w:val="0"/>
                  <w:divBdr>
                    <w:top w:val="single" w:sz="2" w:space="1" w:color="FFFFFF"/>
                    <w:left w:val="single" w:sz="2" w:space="12" w:color="FFFFFF"/>
                    <w:bottom w:val="single" w:sz="2" w:space="1" w:color="FFFFFF"/>
                    <w:right w:val="single" w:sz="2" w:space="4" w:color="FFFFFF"/>
                  </w:divBdr>
                  <w:divsChild>
                    <w:div w:id="995571555">
                      <w:marLeft w:val="0"/>
                      <w:marRight w:val="0"/>
                      <w:marTop w:val="0"/>
                      <w:marBottom w:val="0"/>
                      <w:divBdr>
                        <w:top w:val="none" w:sz="0" w:space="0" w:color="auto"/>
                        <w:left w:val="none" w:sz="0" w:space="0" w:color="auto"/>
                        <w:bottom w:val="none" w:sz="0" w:space="0" w:color="auto"/>
                        <w:right w:val="none" w:sz="0" w:space="0" w:color="auto"/>
                      </w:divBdr>
                    </w:div>
                  </w:divsChild>
                </w:div>
                <w:div w:id="39866267">
                  <w:marLeft w:val="0"/>
                  <w:marRight w:val="0"/>
                  <w:marTop w:val="0"/>
                  <w:marBottom w:val="0"/>
                  <w:divBdr>
                    <w:top w:val="single" w:sz="2" w:space="1" w:color="FFFFFF"/>
                    <w:left w:val="single" w:sz="2" w:space="12" w:color="FFFFFF"/>
                    <w:bottom w:val="single" w:sz="2" w:space="1" w:color="FFFFFF"/>
                    <w:right w:val="single" w:sz="2" w:space="4" w:color="FFFFFF"/>
                  </w:divBdr>
                  <w:divsChild>
                    <w:div w:id="327484733">
                      <w:marLeft w:val="0"/>
                      <w:marRight w:val="0"/>
                      <w:marTop w:val="0"/>
                      <w:marBottom w:val="0"/>
                      <w:divBdr>
                        <w:top w:val="none" w:sz="0" w:space="0" w:color="auto"/>
                        <w:left w:val="none" w:sz="0" w:space="0" w:color="auto"/>
                        <w:bottom w:val="none" w:sz="0" w:space="0" w:color="auto"/>
                        <w:right w:val="none" w:sz="0" w:space="0" w:color="auto"/>
                      </w:divBdr>
                    </w:div>
                  </w:divsChild>
                </w:div>
                <w:div w:id="700326256">
                  <w:marLeft w:val="0"/>
                  <w:marRight w:val="0"/>
                  <w:marTop w:val="0"/>
                  <w:marBottom w:val="0"/>
                  <w:divBdr>
                    <w:top w:val="single" w:sz="2" w:space="1" w:color="FFFFFF"/>
                    <w:left w:val="single" w:sz="2" w:space="12" w:color="FFFFFF"/>
                    <w:bottom w:val="single" w:sz="2" w:space="1" w:color="FFFFFF"/>
                    <w:right w:val="single" w:sz="2" w:space="4" w:color="FFFFFF"/>
                  </w:divBdr>
                  <w:divsChild>
                    <w:div w:id="476727869">
                      <w:marLeft w:val="0"/>
                      <w:marRight w:val="0"/>
                      <w:marTop w:val="0"/>
                      <w:marBottom w:val="0"/>
                      <w:divBdr>
                        <w:top w:val="none" w:sz="0" w:space="0" w:color="auto"/>
                        <w:left w:val="none" w:sz="0" w:space="0" w:color="auto"/>
                        <w:bottom w:val="none" w:sz="0" w:space="0" w:color="auto"/>
                        <w:right w:val="none" w:sz="0" w:space="0" w:color="auto"/>
                      </w:divBdr>
                    </w:div>
                  </w:divsChild>
                </w:div>
                <w:div w:id="1742211954">
                  <w:marLeft w:val="0"/>
                  <w:marRight w:val="0"/>
                  <w:marTop w:val="0"/>
                  <w:marBottom w:val="0"/>
                  <w:divBdr>
                    <w:top w:val="single" w:sz="2" w:space="1" w:color="FFFFFF"/>
                    <w:left w:val="single" w:sz="2" w:space="12" w:color="FFFFFF"/>
                    <w:bottom w:val="single" w:sz="2" w:space="1" w:color="FFFFFF"/>
                    <w:right w:val="single" w:sz="2" w:space="4" w:color="FFFFFF"/>
                  </w:divBdr>
                  <w:divsChild>
                    <w:div w:id="1203444997">
                      <w:marLeft w:val="0"/>
                      <w:marRight w:val="0"/>
                      <w:marTop w:val="0"/>
                      <w:marBottom w:val="0"/>
                      <w:divBdr>
                        <w:top w:val="none" w:sz="0" w:space="0" w:color="auto"/>
                        <w:left w:val="none" w:sz="0" w:space="0" w:color="auto"/>
                        <w:bottom w:val="none" w:sz="0" w:space="0" w:color="auto"/>
                        <w:right w:val="none" w:sz="0" w:space="0" w:color="auto"/>
                      </w:divBdr>
                    </w:div>
                  </w:divsChild>
                </w:div>
                <w:div w:id="929193216">
                  <w:marLeft w:val="0"/>
                  <w:marRight w:val="0"/>
                  <w:marTop w:val="0"/>
                  <w:marBottom w:val="0"/>
                  <w:divBdr>
                    <w:top w:val="single" w:sz="2" w:space="1" w:color="FFFFFF"/>
                    <w:left w:val="single" w:sz="2" w:space="12" w:color="FFFFFF"/>
                    <w:bottom w:val="single" w:sz="2" w:space="1" w:color="FFFFFF"/>
                    <w:right w:val="single" w:sz="2" w:space="4" w:color="FFFFFF"/>
                  </w:divBdr>
                  <w:divsChild>
                    <w:div w:id="425230149">
                      <w:marLeft w:val="0"/>
                      <w:marRight w:val="0"/>
                      <w:marTop w:val="0"/>
                      <w:marBottom w:val="0"/>
                      <w:divBdr>
                        <w:top w:val="none" w:sz="0" w:space="0" w:color="auto"/>
                        <w:left w:val="none" w:sz="0" w:space="0" w:color="auto"/>
                        <w:bottom w:val="none" w:sz="0" w:space="0" w:color="auto"/>
                        <w:right w:val="none" w:sz="0" w:space="0" w:color="auto"/>
                      </w:divBdr>
                    </w:div>
                  </w:divsChild>
                </w:div>
                <w:div w:id="471215137">
                  <w:marLeft w:val="0"/>
                  <w:marRight w:val="0"/>
                  <w:marTop w:val="0"/>
                  <w:marBottom w:val="0"/>
                  <w:divBdr>
                    <w:top w:val="single" w:sz="2" w:space="1" w:color="FFFFFF"/>
                    <w:left w:val="single" w:sz="2" w:space="12" w:color="FFFFFF"/>
                    <w:bottom w:val="single" w:sz="2" w:space="1" w:color="FFFFFF"/>
                    <w:right w:val="single" w:sz="2" w:space="4" w:color="FFFFFF"/>
                  </w:divBdr>
                  <w:divsChild>
                    <w:div w:id="1844003081">
                      <w:marLeft w:val="0"/>
                      <w:marRight w:val="0"/>
                      <w:marTop w:val="0"/>
                      <w:marBottom w:val="0"/>
                      <w:divBdr>
                        <w:top w:val="none" w:sz="0" w:space="0" w:color="auto"/>
                        <w:left w:val="none" w:sz="0" w:space="0" w:color="auto"/>
                        <w:bottom w:val="none" w:sz="0" w:space="0" w:color="auto"/>
                        <w:right w:val="none" w:sz="0" w:space="0" w:color="auto"/>
                      </w:divBdr>
                    </w:div>
                  </w:divsChild>
                </w:div>
                <w:div w:id="385102254">
                  <w:marLeft w:val="0"/>
                  <w:marRight w:val="0"/>
                  <w:marTop w:val="0"/>
                  <w:marBottom w:val="0"/>
                  <w:divBdr>
                    <w:top w:val="single" w:sz="2" w:space="1" w:color="FFFFFF"/>
                    <w:left w:val="single" w:sz="2" w:space="12" w:color="FFFFFF"/>
                    <w:bottom w:val="single" w:sz="2" w:space="1" w:color="FFFFFF"/>
                    <w:right w:val="single" w:sz="2" w:space="4" w:color="FFFFFF"/>
                  </w:divBdr>
                  <w:divsChild>
                    <w:div w:id="81607204">
                      <w:marLeft w:val="0"/>
                      <w:marRight w:val="0"/>
                      <w:marTop w:val="0"/>
                      <w:marBottom w:val="0"/>
                      <w:divBdr>
                        <w:top w:val="none" w:sz="0" w:space="0" w:color="auto"/>
                        <w:left w:val="none" w:sz="0" w:space="0" w:color="auto"/>
                        <w:bottom w:val="none" w:sz="0" w:space="0" w:color="auto"/>
                        <w:right w:val="none" w:sz="0" w:space="0" w:color="auto"/>
                      </w:divBdr>
                    </w:div>
                  </w:divsChild>
                </w:div>
                <w:div w:id="1289318345">
                  <w:marLeft w:val="0"/>
                  <w:marRight w:val="0"/>
                  <w:marTop w:val="0"/>
                  <w:marBottom w:val="0"/>
                  <w:divBdr>
                    <w:top w:val="single" w:sz="2" w:space="1" w:color="FFFFFF"/>
                    <w:left w:val="single" w:sz="2" w:space="12" w:color="FFFFFF"/>
                    <w:bottom w:val="single" w:sz="2" w:space="1" w:color="FFFFFF"/>
                    <w:right w:val="single" w:sz="2" w:space="4" w:color="FFFFFF"/>
                  </w:divBdr>
                  <w:divsChild>
                    <w:div w:id="1681351005">
                      <w:marLeft w:val="0"/>
                      <w:marRight w:val="0"/>
                      <w:marTop w:val="0"/>
                      <w:marBottom w:val="0"/>
                      <w:divBdr>
                        <w:top w:val="none" w:sz="0" w:space="0" w:color="auto"/>
                        <w:left w:val="none" w:sz="0" w:space="0" w:color="auto"/>
                        <w:bottom w:val="none" w:sz="0" w:space="0" w:color="auto"/>
                        <w:right w:val="none" w:sz="0" w:space="0" w:color="auto"/>
                      </w:divBdr>
                    </w:div>
                  </w:divsChild>
                </w:div>
                <w:div w:id="1726685924">
                  <w:marLeft w:val="0"/>
                  <w:marRight w:val="0"/>
                  <w:marTop w:val="0"/>
                  <w:marBottom w:val="0"/>
                  <w:divBdr>
                    <w:top w:val="single" w:sz="2" w:space="1" w:color="FFFFFF"/>
                    <w:left w:val="single" w:sz="2" w:space="12" w:color="FFFFFF"/>
                    <w:bottom w:val="single" w:sz="2" w:space="1" w:color="FFFFFF"/>
                    <w:right w:val="single" w:sz="2" w:space="4" w:color="FFFFFF"/>
                  </w:divBdr>
                  <w:divsChild>
                    <w:div w:id="267978515">
                      <w:marLeft w:val="0"/>
                      <w:marRight w:val="0"/>
                      <w:marTop w:val="0"/>
                      <w:marBottom w:val="0"/>
                      <w:divBdr>
                        <w:top w:val="none" w:sz="0" w:space="0" w:color="auto"/>
                        <w:left w:val="none" w:sz="0" w:space="0" w:color="auto"/>
                        <w:bottom w:val="none" w:sz="0" w:space="0" w:color="auto"/>
                        <w:right w:val="none" w:sz="0" w:space="0" w:color="auto"/>
                      </w:divBdr>
                    </w:div>
                  </w:divsChild>
                </w:div>
                <w:div w:id="282538241">
                  <w:marLeft w:val="0"/>
                  <w:marRight w:val="0"/>
                  <w:marTop w:val="0"/>
                  <w:marBottom w:val="0"/>
                  <w:divBdr>
                    <w:top w:val="single" w:sz="2" w:space="1" w:color="FFFFFF"/>
                    <w:left w:val="single" w:sz="2" w:space="12" w:color="FFFFFF"/>
                    <w:bottom w:val="single" w:sz="2" w:space="1" w:color="FFFFFF"/>
                    <w:right w:val="single" w:sz="2" w:space="4" w:color="FFFFFF"/>
                  </w:divBdr>
                  <w:divsChild>
                    <w:div w:id="403916275">
                      <w:marLeft w:val="0"/>
                      <w:marRight w:val="0"/>
                      <w:marTop w:val="0"/>
                      <w:marBottom w:val="0"/>
                      <w:divBdr>
                        <w:top w:val="none" w:sz="0" w:space="0" w:color="auto"/>
                        <w:left w:val="none" w:sz="0" w:space="0" w:color="auto"/>
                        <w:bottom w:val="none" w:sz="0" w:space="0" w:color="auto"/>
                        <w:right w:val="none" w:sz="0" w:space="0" w:color="auto"/>
                      </w:divBdr>
                    </w:div>
                  </w:divsChild>
                </w:div>
                <w:div w:id="1161771662">
                  <w:marLeft w:val="0"/>
                  <w:marRight w:val="0"/>
                  <w:marTop w:val="0"/>
                  <w:marBottom w:val="0"/>
                  <w:divBdr>
                    <w:top w:val="single" w:sz="2" w:space="1" w:color="FFFFFF"/>
                    <w:left w:val="single" w:sz="2" w:space="12" w:color="FFFFFF"/>
                    <w:bottom w:val="single" w:sz="2" w:space="4" w:color="FFFFFF"/>
                    <w:right w:val="single" w:sz="2" w:space="4" w:color="FFFFFF"/>
                  </w:divBdr>
                  <w:divsChild>
                    <w:div w:id="90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74320">
      <w:bodyDiv w:val="1"/>
      <w:marLeft w:val="0"/>
      <w:marRight w:val="0"/>
      <w:marTop w:val="0"/>
      <w:marBottom w:val="0"/>
      <w:divBdr>
        <w:top w:val="none" w:sz="0" w:space="0" w:color="auto"/>
        <w:left w:val="none" w:sz="0" w:space="0" w:color="auto"/>
        <w:bottom w:val="none" w:sz="0" w:space="0" w:color="auto"/>
        <w:right w:val="none" w:sz="0" w:space="0" w:color="auto"/>
      </w:divBdr>
      <w:divsChild>
        <w:div w:id="1168400356">
          <w:marLeft w:val="0"/>
          <w:marRight w:val="0"/>
          <w:marTop w:val="0"/>
          <w:marBottom w:val="0"/>
          <w:divBdr>
            <w:top w:val="none" w:sz="0" w:space="0" w:color="auto"/>
            <w:left w:val="none" w:sz="0" w:space="0" w:color="auto"/>
            <w:bottom w:val="none" w:sz="0" w:space="0" w:color="auto"/>
            <w:right w:val="none" w:sz="0" w:space="0" w:color="auto"/>
          </w:divBdr>
        </w:div>
        <w:div w:id="1499885932">
          <w:marLeft w:val="0"/>
          <w:marRight w:val="0"/>
          <w:marTop w:val="0"/>
          <w:marBottom w:val="0"/>
          <w:divBdr>
            <w:top w:val="none" w:sz="0" w:space="0" w:color="auto"/>
            <w:left w:val="none" w:sz="0" w:space="0" w:color="auto"/>
            <w:bottom w:val="none" w:sz="0" w:space="0" w:color="auto"/>
            <w:right w:val="none" w:sz="0" w:space="0" w:color="auto"/>
          </w:divBdr>
          <w:divsChild>
            <w:div w:id="1670479704">
              <w:marLeft w:val="0"/>
              <w:marRight w:val="0"/>
              <w:marTop w:val="0"/>
              <w:marBottom w:val="335"/>
              <w:divBdr>
                <w:top w:val="none" w:sz="0" w:space="0" w:color="auto"/>
                <w:left w:val="none" w:sz="0" w:space="0" w:color="auto"/>
                <w:bottom w:val="none" w:sz="0" w:space="0" w:color="auto"/>
                <w:right w:val="none" w:sz="0" w:space="0" w:color="auto"/>
              </w:divBdr>
              <w:divsChild>
                <w:div w:id="880553146">
                  <w:marLeft w:val="0"/>
                  <w:marRight w:val="0"/>
                  <w:marTop w:val="0"/>
                  <w:marBottom w:val="0"/>
                  <w:divBdr>
                    <w:top w:val="none" w:sz="0" w:space="0" w:color="auto"/>
                    <w:left w:val="none" w:sz="0" w:space="0" w:color="auto"/>
                    <w:bottom w:val="none" w:sz="0" w:space="0" w:color="auto"/>
                    <w:right w:val="none" w:sz="0" w:space="0" w:color="auto"/>
                  </w:divBdr>
                  <w:divsChild>
                    <w:div w:id="1207253953">
                      <w:marLeft w:val="0"/>
                      <w:marRight w:val="0"/>
                      <w:marTop w:val="0"/>
                      <w:marBottom w:val="0"/>
                      <w:divBdr>
                        <w:top w:val="single" w:sz="2" w:space="4" w:color="FFFFFF"/>
                        <w:left w:val="single" w:sz="2" w:space="12" w:color="FFFFFF"/>
                        <w:bottom w:val="single" w:sz="2" w:space="1" w:color="FFFFFF"/>
                        <w:right w:val="single" w:sz="2" w:space="4" w:color="FFFFFF"/>
                      </w:divBdr>
                      <w:divsChild>
                        <w:div w:id="1981032186">
                          <w:marLeft w:val="0"/>
                          <w:marRight w:val="0"/>
                          <w:marTop w:val="0"/>
                          <w:marBottom w:val="0"/>
                          <w:divBdr>
                            <w:top w:val="none" w:sz="0" w:space="0" w:color="auto"/>
                            <w:left w:val="none" w:sz="0" w:space="0" w:color="auto"/>
                            <w:bottom w:val="none" w:sz="0" w:space="0" w:color="auto"/>
                            <w:right w:val="none" w:sz="0" w:space="0" w:color="auto"/>
                          </w:divBdr>
                        </w:div>
                      </w:divsChild>
                    </w:div>
                    <w:div w:id="317346438">
                      <w:marLeft w:val="0"/>
                      <w:marRight w:val="0"/>
                      <w:marTop w:val="0"/>
                      <w:marBottom w:val="0"/>
                      <w:divBdr>
                        <w:top w:val="single" w:sz="2" w:space="1" w:color="FFFFFF"/>
                        <w:left w:val="single" w:sz="2" w:space="12" w:color="FFFFFF"/>
                        <w:bottom w:val="single" w:sz="2" w:space="1" w:color="FFFFFF"/>
                        <w:right w:val="single" w:sz="2" w:space="4" w:color="FFFFFF"/>
                      </w:divBdr>
                      <w:divsChild>
                        <w:div w:id="1837645038">
                          <w:marLeft w:val="0"/>
                          <w:marRight w:val="0"/>
                          <w:marTop w:val="0"/>
                          <w:marBottom w:val="0"/>
                          <w:divBdr>
                            <w:top w:val="none" w:sz="0" w:space="0" w:color="auto"/>
                            <w:left w:val="none" w:sz="0" w:space="0" w:color="auto"/>
                            <w:bottom w:val="none" w:sz="0" w:space="0" w:color="auto"/>
                            <w:right w:val="none" w:sz="0" w:space="0" w:color="auto"/>
                          </w:divBdr>
                        </w:div>
                      </w:divsChild>
                    </w:div>
                    <w:div w:id="2004621893">
                      <w:marLeft w:val="0"/>
                      <w:marRight w:val="0"/>
                      <w:marTop w:val="0"/>
                      <w:marBottom w:val="0"/>
                      <w:divBdr>
                        <w:top w:val="single" w:sz="2" w:space="1" w:color="FFFFFF"/>
                        <w:left w:val="single" w:sz="2" w:space="12" w:color="FFFFFF"/>
                        <w:bottom w:val="single" w:sz="2" w:space="1" w:color="FFFFFF"/>
                        <w:right w:val="single" w:sz="2" w:space="4" w:color="FFFFFF"/>
                      </w:divBdr>
                      <w:divsChild>
                        <w:div w:id="23479194">
                          <w:marLeft w:val="0"/>
                          <w:marRight w:val="0"/>
                          <w:marTop w:val="0"/>
                          <w:marBottom w:val="0"/>
                          <w:divBdr>
                            <w:top w:val="none" w:sz="0" w:space="0" w:color="auto"/>
                            <w:left w:val="none" w:sz="0" w:space="0" w:color="auto"/>
                            <w:bottom w:val="none" w:sz="0" w:space="0" w:color="auto"/>
                            <w:right w:val="none" w:sz="0" w:space="0" w:color="auto"/>
                          </w:divBdr>
                        </w:div>
                      </w:divsChild>
                    </w:div>
                    <w:div w:id="1564170876">
                      <w:marLeft w:val="0"/>
                      <w:marRight w:val="0"/>
                      <w:marTop w:val="0"/>
                      <w:marBottom w:val="0"/>
                      <w:divBdr>
                        <w:top w:val="single" w:sz="2" w:space="1" w:color="FFFFFF"/>
                        <w:left w:val="single" w:sz="2" w:space="12" w:color="FFFFFF"/>
                        <w:bottom w:val="single" w:sz="2" w:space="1" w:color="FFFFFF"/>
                        <w:right w:val="single" w:sz="2" w:space="4" w:color="FFFFFF"/>
                      </w:divBdr>
                      <w:divsChild>
                        <w:div w:id="1427379464">
                          <w:marLeft w:val="0"/>
                          <w:marRight w:val="0"/>
                          <w:marTop w:val="0"/>
                          <w:marBottom w:val="0"/>
                          <w:divBdr>
                            <w:top w:val="none" w:sz="0" w:space="0" w:color="auto"/>
                            <w:left w:val="none" w:sz="0" w:space="0" w:color="auto"/>
                            <w:bottom w:val="none" w:sz="0" w:space="0" w:color="auto"/>
                            <w:right w:val="none" w:sz="0" w:space="0" w:color="auto"/>
                          </w:divBdr>
                        </w:div>
                      </w:divsChild>
                    </w:div>
                    <w:div w:id="1445539758">
                      <w:marLeft w:val="0"/>
                      <w:marRight w:val="0"/>
                      <w:marTop w:val="0"/>
                      <w:marBottom w:val="0"/>
                      <w:divBdr>
                        <w:top w:val="single" w:sz="2" w:space="1" w:color="FFFFFF"/>
                        <w:left w:val="single" w:sz="2" w:space="12" w:color="FFFFFF"/>
                        <w:bottom w:val="single" w:sz="2" w:space="1" w:color="FFFFFF"/>
                        <w:right w:val="single" w:sz="2" w:space="4" w:color="FFFFFF"/>
                      </w:divBdr>
                      <w:divsChild>
                        <w:div w:id="1989940685">
                          <w:marLeft w:val="0"/>
                          <w:marRight w:val="0"/>
                          <w:marTop w:val="0"/>
                          <w:marBottom w:val="0"/>
                          <w:divBdr>
                            <w:top w:val="none" w:sz="0" w:space="0" w:color="auto"/>
                            <w:left w:val="none" w:sz="0" w:space="0" w:color="auto"/>
                            <w:bottom w:val="none" w:sz="0" w:space="0" w:color="auto"/>
                            <w:right w:val="none" w:sz="0" w:space="0" w:color="auto"/>
                          </w:divBdr>
                        </w:div>
                      </w:divsChild>
                    </w:div>
                    <w:div w:id="798762601">
                      <w:marLeft w:val="0"/>
                      <w:marRight w:val="0"/>
                      <w:marTop w:val="0"/>
                      <w:marBottom w:val="0"/>
                      <w:divBdr>
                        <w:top w:val="single" w:sz="2" w:space="1" w:color="FFFFFF"/>
                        <w:left w:val="single" w:sz="2" w:space="12" w:color="FFFFFF"/>
                        <w:bottom w:val="single" w:sz="2" w:space="1" w:color="FFFFFF"/>
                        <w:right w:val="single" w:sz="2" w:space="4" w:color="FFFFFF"/>
                      </w:divBdr>
                      <w:divsChild>
                        <w:div w:id="796872624">
                          <w:marLeft w:val="0"/>
                          <w:marRight w:val="0"/>
                          <w:marTop w:val="0"/>
                          <w:marBottom w:val="0"/>
                          <w:divBdr>
                            <w:top w:val="none" w:sz="0" w:space="0" w:color="auto"/>
                            <w:left w:val="none" w:sz="0" w:space="0" w:color="auto"/>
                            <w:bottom w:val="none" w:sz="0" w:space="0" w:color="auto"/>
                            <w:right w:val="none" w:sz="0" w:space="0" w:color="auto"/>
                          </w:divBdr>
                        </w:div>
                      </w:divsChild>
                    </w:div>
                    <w:div w:id="594751852">
                      <w:marLeft w:val="0"/>
                      <w:marRight w:val="0"/>
                      <w:marTop w:val="0"/>
                      <w:marBottom w:val="0"/>
                      <w:divBdr>
                        <w:top w:val="single" w:sz="2" w:space="1" w:color="FFFFFF"/>
                        <w:left w:val="single" w:sz="2" w:space="12" w:color="FFFFFF"/>
                        <w:bottom w:val="single" w:sz="2" w:space="1" w:color="FFFFFF"/>
                        <w:right w:val="single" w:sz="2" w:space="4" w:color="FFFFFF"/>
                      </w:divBdr>
                      <w:divsChild>
                        <w:div w:id="468981309">
                          <w:marLeft w:val="0"/>
                          <w:marRight w:val="0"/>
                          <w:marTop w:val="0"/>
                          <w:marBottom w:val="0"/>
                          <w:divBdr>
                            <w:top w:val="none" w:sz="0" w:space="0" w:color="auto"/>
                            <w:left w:val="none" w:sz="0" w:space="0" w:color="auto"/>
                            <w:bottom w:val="none" w:sz="0" w:space="0" w:color="auto"/>
                            <w:right w:val="none" w:sz="0" w:space="0" w:color="auto"/>
                          </w:divBdr>
                        </w:div>
                      </w:divsChild>
                    </w:div>
                    <w:div w:id="714548395">
                      <w:marLeft w:val="0"/>
                      <w:marRight w:val="0"/>
                      <w:marTop w:val="0"/>
                      <w:marBottom w:val="0"/>
                      <w:divBdr>
                        <w:top w:val="single" w:sz="2" w:space="1" w:color="FFFFFF"/>
                        <w:left w:val="single" w:sz="2" w:space="12" w:color="FFFFFF"/>
                        <w:bottom w:val="single" w:sz="2" w:space="1" w:color="FFFFFF"/>
                        <w:right w:val="single" w:sz="2" w:space="4" w:color="FFFFFF"/>
                      </w:divBdr>
                      <w:divsChild>
                        <w:div w:id="358824561">
                          <w:marLeft w:val="0"/>
                          <w:marRight w:val="0"/>
                          <w:marTop w:val="0"/>
                          <w:marBottom w:val="0"/>
                          <w:divBdr>
                            <w:top w:val="none" w:sz="0" w:space="0" w:color="auto"/>
                            <w:left w:val="none" w:sz="0" w:space="0" w:color="auto"/>
                            <w:bottom w:val="none" w:sz="0" w:space="0" w:color="auto"/>
                            <w:right w:val="none" w:sz="0" w:space="0" w:color="auto"/>
                          </w:divBdr>
                        </w:div>
                      </w:divsChild>
                    </w:div>
                    <w:div w:id="1847937011">
                      <w:marLeft w:val="0"/>
                      <w:marRight w:val="0"/>
                      <w:marTop w:val="0"/>
                      <w:marBottom w:val="0"/>
                      <w:divBdr>
                        <w:top w:val="single" w:sz="2" w:space="1" w:color="FFFFFF"/>
                        <w:left w:val="single" w:sz="2" w:space="12" w:color="FFFFFF"/>
                        <w:bottom w:val="single" w:sz="2" w:space="1" w:color="FFFFFF"/>
                        <w:right w:val="single" w:sz="2" w:space="4" w:color="FFFFFF"/>
                      </w:divBdr>
                      <w:divsChild>
                        <w:div w:id="1104499911">
                          <w:marLeft w:val="0"/>
                          <w:marRight w:val="0"/>
                          <w:marTop w:val="0"/>
                          <w:marBottom w:val="0"/>
                          <w:divBdr>
                            <w:top w:val="none" w:sz="0" w:space="0" w:color="auto"/>
                            <w:left w:val="none" w:sz="0" w:space="0" w:color="auto"/>
                            <w:bottom w:val="none" w:sz="0" w:space="0" w:color="auto"/>
                            <w:right w:val="none" w:sz="0" w:space="0" w:color="auto"/>
                          </w:divBdr>
                        </w:div>
                      </w:divsChild>
                    </w:div>
                    <w:div w:id="1751273496">
                      <w:marLeft w:val="0"/>
                      <w:marRight w:val="0"/>
                      <w:marTop w:val="0"/>
                      <w:marBottom w:val="0"/>
                      <w:divBdr>
                        <w:top w:val="single" w:sz="2" w:space="1" w:color="FFFFFF"/>
                        <w:left w:val="single" w:sz="2" w:space="12" w:color="FFFFFF"/>
                        <w:bottom w:val="single" w:sz="2" w:space="1" w:color="FFFFFF"/>
                        <w:right w:val="single" w:sz="2" w:space="4" w:color="FFFFFF"/>
                      </w:divBdr>
                      <w:divsChild>
                        <w:div w:id="1507132959">
                          <w:marLeft w:val="0"/>
                          <w:marRight w:val="0"/>
                          <w:marTop w:val="0"/>
                          <w:marBottom w:val="0"/>
                          <w:divBdr>
                            <w:top w:val="none" w:sz="0" w:space="0" w:color="auto"/>
                            <w:left w:val="none" w:sz="0" w:space="0" w:color="auto"/>
                            <w:bottom w:val="none" w:sz="0" w:space="0" w:color="auto"/>
                            <w:right w:val="none" w:sz="0" w:space="0" w:color="auto"/>
                          </w:divBdr>
                        </w:div>
                      </w:divsChild>
                    </w:div>
                    <w:div w:id="285820633">
                      <w:marLeft w:val="0"/>
                      <w:marRight w:val="0"/>
                      <w:marTop w:val="0"/>
                      <w:marBottom w:val="0"/>
                      <w:divBdr>
                        <w:top w:val="single" w:sz="2" w:space="1" w:color="FFFFFF"/>
                        <w:left w:val="single" w:sz="2" w:space="12" w:color="FFFFFF"/>
                        <w:bottom w:val="single" w:sz="2" w:space="1" w:color="FFFFFF"/>
                        <w:right w:val="single" w:sz="2" w:space="4" w:color="FFFFFF"/>
                      </w:divBdr>
                      <w:divsChild>
                        <w:div w:id="1239557570">
                          <w:marLeft w:val="0"/>
                          <w:marRight w:val="0"/>
                          <w:marTop w:val="0"/>
                          <w:marBottom w:val="0"/>
                          <w:divBdr>
                            <w:top w:val="none" w:sz="0" w:space="0" w:color="auto"/>
                            <w:left w:val="none" w:sz="0" w:space="0" w:color="auto"/>
                            <w:bottom w:val="none" w:sz="0" w:space="0" w:color="auto"/>
                            <w:right w:val="none" w:sz="0" w:space="0" w:color="auto"/>
                          </w:divBdr>
                        </w:div>
                      </w:divsChild>
                    </w:div>
                    <w:div w:id="2101830164">
                      <w:marLeft w:val="0"/>
                      <w:marRight w:val="0"/>
                      <w:marTop w:val="0"/>
                      <w:marBottom w:val="0"/>
                      <w:divBdr>
                        <w:top w:val="single" w:sz="2" w:space="1" w:color="FFFFFF"/>
                        <w:left w:val="single" w:sz="2" w:space="12" w:color="FFFFFF"/>
                        <w:bottom w:val="single" w:sz="2" w:space="1" w:color="FFFFFF"/>
                        <w:right w:val="single" w:sz="2" w:space="4" w:color="FFFFFF"/>
                      </w:divBdr>
                      <w:divsChild>
                        <w:div w:id="401683983">
                          <w:marLeft w:val="0"/>
                          <w:marRight w:val="0"/>
                          <w:marTop w:val="0"/>
                          <w:marBottom w:val="0"/>
                          <w:divBdr>
                            <w:top w:val="none" w:sz="0" w:space="0" w:color="auto"/>
                            <w:left w:val="none" w:sz="0" w:space="0" w:color="auto"/>
                            <w:bottom w:val="none" w:sz="0" w:space="0" w:color="auto"/>
                            <w:right w:val="none" w:sz="0" w:space="0" w:color="auto"/>
                          </w:divBdr>
                        </w:div>
                      </w:divsChild>
                    </w:div>
                    <w:div w:id="1843469291">
                      <w:marLeft w:val="0"/>
                      <w:marRight w:val="0"/>
                      <w:marTop w:val="0"/>
                      <w:marBottom w:val="0"/>
                      <w:divBdr>
                        <w:top w:val="single" w:sz="2" w:space="1" w:color="FFFFFF"/>
                        <w:left w:val="single" w:sz="2" w:space="12" w:color="FFFFFF"/>
                        <w:bottom w:val="single" w:sz="2" w:space="1" w:color="FFFFFF"/>
                        <w:right w:val="single" w:sz="2" w:space="4" w:color="FFFFFF"/>
                      </w:divBdr>
                      <w:divsChild>
                        <w:div w:id="1103302006">
                          <w:marLeft w:val="0"/>
                          <w:marRight w:val="0"/>
                          <w:marTop w:val="0"/>
                          <w:marBottom w:val="0"/>
                          <w:divBdr>
                            <w:top w:val="none" w:sz="0" w:space="0" w:color="auto"/>
                            <w:left w:val="none" w:sz="0" w:space="0" w:color="auto"/>
                            <w:bottom w:val="none" w:sz="0" w:space="0" w:color="auto"/>
                            <w:right w:val="none" w:sz="0" w:space="0" w:color="auto"/>
                          </w:divBdr>
                        </w:div>
                      </w:divsChild>
                    </w:div>
                    <w:div w:id="180819432">
                      <w:marLeft w:val="0"/>
                      <w:marRight w:val="0"/>
                      <w:marTop w:val="0"/>
                      <w:marBottom w:val="0"/>
                      <w:divBdr>
                        <w:top w:val="single" w:sz="2" w:space="1" w:color="FFFFFF"/>
                        <w:left w:val="single" w:sz="2" w:space="12" w:color="FFFFFF"/>
                        <w:bottom w:val="single" w:sz="2" w:space="1" w:color="FFFFFF"/>
                        <w:right w:val="single" w:sz="2" w:space="4" w:color="FFFFFF"/>
                      </w:divBdr>
                      <w:divsChild>
                        <w:div w:id="179903850">
                          <w:marLeft w:val="0"/>
                          <w:marRight w:val="0"/>
                          <w:marTop w:val="0"/>
                          <w:marBottom w:val="0"/>
                          <w:divBdr>
                            <w:top w:val="none" w:sz="0" w:space="0" w:color="auto"/>
                            <w:left w:val="none" w:sz="0" w:space="0" w:color="auto"/>
                            <w:bottom w:val="none" w:sz="0" w:space="0" w:color="auto"/>
                            <w:right w:val="none" w:sz="0" w:space="0" w:color="auto"/>
                          </w:divBdr>
                        </w:div>
                      </w:divsChild>
                    </w:div>
                    <w:div w:id="1097554054">
                      <w:marLeft w:val="0"/>
                      <w:marRight w:val="0"/>
                      <w:marTop w:val="0"/>
                      <w:marBottom w:val="0"/>
                      <w:divBdr>
                        <w:top w:val="single" w:sz="2" w:space="1" w:color="FFFFFF"/>
                        <w:left w:val="single" w:sz="2" w:space="12" w:color="FFFFFF"/>
                        <w:bottom w:val="single" w:sz="2" w:space="1" w:color="FFFFFF"/>
                        <w:right w:val="single" w:sz="2" w:space="4" w:color="FFFFFF"/>
                      </w:divBdr>
                      <w:divsChild>
                        <w:div w:id="1826512020">
                          <w:marLeft w:val="0"/>
                          <w:marRight w:val="0"/>
                          <w:marTop w:val="0"/>
                          <w:marBottom w:val="0"/>
                          <w:divBdr>
                            <w:top w:val="none" w:sz="0" w:space="0" w:color="auto"/>
                            <w:left w:val="none" w:sz="0" w:space="0" w:color="auto"/>
                            <w:bottom w:val="none" w:sz="0" w:space="0" w:color="auto"/>
                            <w:right w:val="none" w:sz="0" w:space="0" w:color="auto"/>
                          </w:divBdr>
                        </w:div>
                      </w:divsChild>
                    </w:div>
                    <w:div w:id="1124890787">
                      <w:marLeft w:val="0"/>
                      <w:marRight w:val="0"/>
                      <w:marTop w:val="0"/>
                      <w:marBottom w:val="0"/>
                      <w:divBdr>
                        <w:top w:val="single" w:sz="2" w:space="1" w:color="FFFFFF"/>
                        <w:left w:val="single" w:sz="2" w:space="12" w:color="FFFFFF"/>
                        <w:bottom w:val="single" w:sz="2" w:space="4" w:color="FFFFFF"/>
                        <w:right w:val="single" w:sz="2" w:space="4" w:color="FFFFFF"/>
                      </w:divBdr>
                      <w:divsChild>
                        <w:div w:id="6601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6093">
              <w:marLeft w:val="0"/>
              <w:marRight w:val="0"/>
              <w:marTop w:val="0"/>
              <w:marBottom w:val="335"/>
              <w:divBdr>
                <w:top w:val="none" w:sz="0" w:space="0" w:color="auto"/>
                <w:left w:val="none" w:sz="0" w:space="0" w:color="auto"/>
                <w:bottom w:val="none" w:sz="0" w:space="0" w:color="auto"/>
                <w:right w:val="none" w:sz="0" w:space="0" w:color="auto"/>
              </w:divBdr>
              <w:divsChild>
                <w:div w:id="571159757">
                  <w:marLeft w:val="0"/>
                  <w:marRight w:val="0"/>
                  <w:marTop w:val="0"/>
                  <w:marBottom w:val="0"/>
                  <w:divBdr>
                    <w:top w:val="none" w:sz="0" w:space="0" w:color="auto"/>
                    <w:left w:val="none" w:sz="0" w:space="0" w:color="auto"/>
                    <w:bottom w:val="none" w:sz="0" w:space="0" w:color="auto"/>
                    <w:right w:val="none" w:sz="0" w:space="0" w:color="auto"/>
                  </w:divBdr>
                  <w:divsChild>
                    <w:div w:id="200409863">
                      <w:marLeft w:val="0"/>
                      <w:marRight w:val="0"/>
                      <w:marTop w:val="0"/>
                      <w:marBottom w:val="0"/>
                      <w:divBdr>
                        <w:top w:val="single" w:sz="2" w:space="4" w:color="FFFFFF"/>
                        <w:left w:val="single" w:sz="2" w:space="12" w:color="FFFFFF"/>
                        <w:bottom w:val="single" w:sz="2" w:space="1" w:color="FFFFFF"/>
                        <w:right w:val="single" w:sz="2" w:space="4" w:color="FFFFFF"/>
                      </w:divBdr>
                      <w:divsChild>
                        <w:div w:id="1730492857">
                          <w:marLeft w:val="0"/>
                          <w:marRight w:val="0"/>
                          <w:marTop w:val="0"/>
                          <w:marBottom w:val="0"/>
                          <w:divBdr>
                            <w:top w:val="none" w:sz="0" w:space="0" w:color="auto"/>
                            <w:left w:val="none" w:sz="0" w:space="0" w:color="auto"/>
                            <w:bottom w:val="none" w:sz="0" w:space="0" w:color="auto"/>
                            <w:right w:val="none" w:sz="0" w:space="0" w:color="auto"/>
                          </w:divBdr>
                        </w:div>
                      </w:divsChild>
                    </w:div>
                    <w:div w:id="1321697061">
                      <w:marLeft w:val="0"/>
                      <w:marRight w:val="0"/>
                      <w:marTop w:val="0"/>
                      <w:marBottom w:val="0"/>
                      <w:divBdr>
                        <w:top w:val="single" w:sz="2" w:space="1" w:color="FFFFFF"/>
                        <w:left w:val="single" w:sz="2" w:space="12" w:color="FFFFFF"/>
                        <w:bottom w:val="single" w:sz="2" w:space="1" w:color="FFFFFF"/>
                        <w:right w:val="single" w:sz="2" w:space="4" w:color="FFFFFF"/>
                      </w:divBdr>
                      <w:divsChild>
                        <w:div w:id="783429864">
                          <w:marLeft w:val="0"/>
                          <w:marRight w:val="0"/>
                          <w:marTop w:val="0"/>
                          <w:marBottom w:val="0"/>
                          <w:divBdr>
                            <w:top w:val="none" w:sz="0" w:space="0" w:color="auto"/>
                            <w:left w:val="none" w:sz="0" w:space="0" w:color="auto"/>
                            <w:bottom w:val="none" w:sz="0" w:space="0" w:color="auto"/>
                            <w:right w:val="none" w:sz="0" w:space="0" w:color="auto"/>
                          </w:divBdr>
                        </w:div>
                      </w:divsChild>
                    </w:div>
                    <w:div w:id="1530099479">
                      <w:marLeft w:val="0"/>
                      <w:marRight w:val="0"/>
                      <w:marTop w:val="0"/>
                      <w:marBottom w:val="0"/>
                      <w:divBdr>
                        <w:top w:val="single" w:sz="2" w:space="1" w:color="FFFFFF"/>
                        <w:left w:val="single" w:sz="2" w:space="12" w:color="FFFFFF"/>
                        <w:bottom w:val="single" w:sz="2" w:space="1" w:color="FFFFFF"/>
                        <w:right w:val="single" w:sz="2" w:space="4" w:color="FFFFFF"/>
                      </w:divBdr>
                      <w:divsChild>
                        <w:div w:id="1402673643">
                          <w:marLeft w:val="0"/>
                          <w:marRight w:val="0"/>
                          <w:marTop w:val="0"/>
                          <w:marBottom w:val="0"/>
                          <w:divBdr>
                            <w:top w:val="none" w:sz="0" w:space="0" w:color="auto"/>
                            <w:left w:val="none" w:sz="0" w:space="0" w:color="auto"/>
                            <w:bottom w:val="none" w:sz="0" w:space="0" w:color="auto"/>
                            <w:right w:val="none" w:sz="0" w:space="0" w:color="auto"/>
                          </w:divBdr>
                        </w:div>
                      </w:divsChild>
                    </w:div>
                    <w:div w:id="374014199">
                      <w:marLeft w:val="0"/>
                      <w:marRight w:val="0"/>
                      <w:marTop w:val="0"/>
                      <w:marBottom w:val="0"/>
                      <w:divBdr>
                        <w:top w:val="single" w:sz="2" w:space="1" w:color="FFFFFF"/>
                        <w:left w:val="single" w:sz="2" w:space="12" w:color="FFFFFF"/>
                        <w:bottom w:val="single" w:sz="2" w:space="1" w:color="FFFFFF"/>
                        <w:right w:val="single" w:sz="2" w:space="4" w:color="FFFFFF"/>
                      </w:divBdr>
                      <w:divsChild>
                        <w:div w:id="1571579965">
                          <w:marLeft w:val="0"/>
                          <w:marRight w:val="0"/>
                          <w:marTop w:val="0"/>
                          <w:marBottom w:val="0"/>
                          <w:divBdr>
                            <w:top w:val="none" w:sz="0" w:space="0" w:color="auto"/>
                            <w:left w:val="none" w:sz="0" w:space="0" w:color="auto"/>
                            <w:bottom w:val="none" w:sz="0" w:space="0" w:color="auto"/>
                            <w:right w:val="none" w:sz="0" w:space="0" w:color="auto"/>
                          </w:divBdr>
                        </w:div>
                      </w:divsChild>
                    </w:div>
                    <w:div w:id="1411997068">
                      <w:marLeft w:val="0"/>
                      <w:marRight w:val="0"/>
                      <w:marTop w:val="0"/>
                      <w:marBottom w:val="0"/>
                      <w:divBdr>
                        <w:top w:val="single" w:sz="2" w:space="1" w:color="FFFFFF"/>
                        <w:left w:val="single" w:sz="2" w:space="12" w:color="FFFFFF"/>
                        <w:bottom w:val="single" w:sz="2" w:space="1" w:color="FFFFFF"/>
                        <w:right w:val="single" w:sz="2" w:space="4" w:color="FFFFFF"/>
                      </w:divBdr>
                      <w:divsChild>
                        <w:div w:id="33968800">
                          <w:marLeft w:val="0"/>
                          <w:marRight w:val="0"/>
                          <w:marTop w:val="0"/>
                          <w:marBottom w:val="0"/>
                          <w:divBdr>
                            <w:top w:val="none" w:sz="0" w:space="0" w:color="auto"/>
                            <w:left w:val="none" w:sz="0" w:space="0" w:color="auto"/>
                            <w:bottom w:val="none" w:sz="0" w:space="0" w:color="auto"/>
                            <w:right w:val="none" w:sz="0" w:space="0" w:color="auto"/>
                          </w:divBdr>
                        </w:div>
                      </w:divsChild>
                    </w:div>
                    <w:div w:id="435903645">
                      <w:marLeft w:val="0"/>
                      <w:marRight w:val="0"/>
                      <w:marTop w:val="0"/>
                      <w:marBottom w:val="0"/>
                      <w:divBdr>
                        <w:top w:val="single" w:sz="2" w:space="1" w:color="FFFFFF"/>
                        <w:left w:val="single" w:sz="2" w:space="12" w:color="FFFFFF"/>
                        <w:bottom w:val="single" w:sz="2" w:space="1" w:color="FFFFFF"/>
                        <w:right w:val="single" w:sz="2" w:space="4" w:color="FFFFFF"/>
                      </w:divBdr>
                      <w:divsChild>
                        <w:div w:id="1666666502">
                          <w:marLeft w:val="0"/>
                          <w:marRight w:val="0"/>
                          <w:marTop w:val="0"/>
                          <w:marBottom w:val="0"/>
                          <w:divBdr>
                            <w:top w:val="none" w:sz="0" w:space="0" w:color="auto"/>
                            <w:left w:val="none" w:sz="0" w:space="0" w:color="auto"/>
                            <w:bottom w:val="none" w:sz="0" w:space="0" w:color="auto"/>
                            <w:right w:val="none" w:sz="0" w:space="0" w:color="auto"/>
                          </w:divBdr>
                        </w:div>
                      </w:divsChild>
                    </w:div>
                    <w:div w:id="553666472">
                      <w:marLeft w:val="0"/>
                      <w:marRight w:val="0"/>
                      <w:marTop w:val="0"/>
                      <w:marBottom w:val="0"/>
                      <w:divBdr>
                        <w:top w:val="single" w:sz="2" w:space="1" w:color="FFFFFF"/>
                        <w:left w:val="single" w:sz="2" w:space="12" w:color="FFFFFF"/>
                        <w:bottom w:val="single" w:sz="2" w:space="1" w:color="FFFFFF"/>
                        <w:right w:val="single" w:sz="2" w:space="4" w:color="FFFFFF"/>
                      </w:divBdr>
                      <w:divsChild>
                        <w:div w:id="681278487">
                          <w:marLeft w:val="0"/>
                          <w:marRight w:val="0"/>
                          <w:marTop w:val="0"/>
                          <w:marBottom w:val="0"/>
                          <w:divBdr>
                            <w:top w:val="none" w:sz="0" w:space="0" w:color="auto"/>
                            <w:left w:val="none" w:sz="0" w:space="0" w:color="auto"/>
                            <w:bottom w:val="none" w:sz="0" w:space="0" w:color="auto"/>
                            <w:right w:val="none" w:sz="0" w:space="0" w:color="auto"/>
                          </w:divBdr>
                        </w:div>
                      </w:divsChild>
                    </w:div>
                    <w:div w:id="210074753">
                      <w:marLeft w:val="0"/>
                      <w:marRight w:val="0"/>
                      <w:marTop w:val="0"/>
                      <w:marBottom w:val="0"/>
                      <w:divBdr>
                        <w:top w:val="single" w:sz="2" w:space="1" w:color="FFFFFF"/>
                        <w:left w:val="single" w:sz="2" w:space="12" w:color="FFFFFF"/>
                        <w:bottom w:val="single" w:sz="2" w:space="1" w:color="FFFFFF"/>
                        <w:right w:val="single" w:sz="2" w:space="4" w:color="FFFFFF"/>
                      </w:divBdr>
                      <w:divsChild>
                        <w:div w:id="86196045">
                          <w:marLeft w:val="0"/>
                          <w:marRight w:val="0"/>
                          <w:marTop w:val="0"/>
                          <w:marBottom w:val="0"/>
                          <w:divBdr>
                            <w:top w:val="none" w:sz="0" w:space="0" w:color="auto"/>
                            <w:left w:val="none" w:sz="0" w:space="0" w:color="auto"/>
                            <w:bottom w:val="none" w:sz="0" w:space="0" w:color="auto"/>
                            <w:right w:val="none" w:sz="0" w:space="0" w:color="auto"/>
                          </w:divBdr>
                        </w:div>
                      </w:divsChild>
                    </w:div>
                    <w:div w:id="1459568139">
                      <w:marLeft w:val="0"/>
                      <w:marRight w:val="0"/>
                      <w:marTop w:val="0"/>
                      <w:marBottom w:val="0"/>
                      <w:divBdr>
                        <w:top w:val="single" w:sz="2" w:space="1" w:color="FFFFFF"/>
                        <w:left w:val="single" w:sz="2" w:space="12" w:color="FFFFFF"/>
                        <w:bottom w:val="single" w:sz="2" w:space="1" w:color="FFFFFF"/>
                        <w:right w:val="single" w:sz="2" w:space="4" w:color="FFFFFF"/>
                      </w:divBdr>
                      <w:divsChild>
                        <w:div w:id="141431144">
                          <w:marLeft w:val="0"/>
                          <w:marRight w:val="0"/>
                          <w:marTop w:val="0"/>
                          <w:marBottom w:val="0"/>
                          <w:divBdr>
                            <w:top w:val="none" w:sz="0" w:space="0" w:color="auto"/>
                            <w:left w:val="none" w:sz="0" w:space="0" w:color="auto"/>
                            <w:bottom w:val="none" w:sz="0" w:space="0" w:color="auto"/>
                            <w:right w:val="none" w:sz="0" w:space="0" w:color="auto"/>
                          </w:divBdr>
                        </w:div>
                      </w:divsChild>
                    </w:div>
                    <w:div w:id="896936191">
                      <w:marLeft w:val="0"/>
                      <w:marRight w:val="0"/>
                      <w:marTop w:val="0"/>
                      <w:marBottom w:val="0"/>
                      <w:divBdr>
                        <w:top w:val="single" w:sz="2" w:space="1" w:color="FFFFFF"/>
                        <w:left w:val="single" w:sz="2" w:space="12" w:color="FFFFFF"/>
                        <w:bottom w:val="single" w:sz="2" w:space="1" w:color="FFFFFF"/>
                        <w:right w:val="single" w:sz="2" w:space="4" w:color="FFFFFF"/>
                      </w:divBdr>
                      <w:divsChild>
                        <w:div w:id="962922855">
                          <w:marLeft w:val="0"/>
                          <w:marRight w:val="0"/>
                          <w:marTop w:val="0"/>
                          <w:marBottom w:val="0"/>
                          <w:divBdr>
                            <w:top w:val="none" w:sz="0" w:space="0" w:color="auto"/>
                            <w:left w:val="none" w:sz="0" w:space="0" w:color="auto"/>
                            <w:bottom w:val="none" w:sz="0" w:space="0" w:color="auto"/>
                            <w:right w:val="none" w:sz="0" w:space="0" w:color="auto"/>
                          </w:divBdr>
                        </w:div>
                      </w:divsChild>
                    </w:div>
                    <w:div w:id="1373723087">
                      <w:marLeft w:val="0"/>
                      <w:marRight w:val="0"/>
                      <w:marTop w:val="0"/>
                      <w:marBottom w:val="0"/>
                      <w:divBdr>
                        <w:top w:val="single" w:sz="2" w:space="1" w:color="FFFFFF"/>
                        <w:left w:val="single" w:sz="2" w:space="12" w:color="FFFFFF"/>
                        <w:bottom w:val="single" w:sz="2" w:space="1" w:color="FFFFFF"/>
                        <w:right w:val="single" w:sz="2" w:space="4" w:color="FFFFFF"/>
                      </w:divBdr>
                      <w:divsChild>
                        <w:div w:id="1544176587">
                          <w:marLeft w:val="0"/>
                          <w:marRight w:val="0"/>
                          <w:marTop w:val="0"/>
                          <w:marBottom w:val="0"/>
                          <w:divBdr>
                            <w:top w:val="none" w:sz="0" w:space="0" w:color="auto"/>
                            <w:left w:val="none" w:sz="0" w:space="0" w:color="auto"/>
                            <w:bottom w:val="none" w:sz="0" w:space="0" w:color="auto"/>
                            <w:right w:val="none" w:sz="0" w:space="0" w:color="auto"/>
                          </w:divBdr>
                        </w:div>
                      </w:divsChild>
                    </w:div>
                    <w:div w:id="1924336081">
                      <w:marLeft w:val="0"/>
                      <w:marRight w:val="0"/>
                      <w:marTop w:val="0"/>
                      <w:marBottom w:val="0"/>
                      <w:divBdr>
                        <w:top w:val="single" w:sz="2" w:space="1" w:color="FFFFFF"/>
                        <w:left w:val="single" w:sz="2" w:space="12" w:color="FFFFFF"/>
                        <w:bottom w:val="single" w:sz="2" w:space="1" w:color="FFFFFF"/>
                        <w:right w:val="single" w:sz="2" w:space="4" w:color="FFFFFF"/>
                      </w:divBdr>
                      <w:divsChild>
                        <w:div w:id="2017879323">
                          <w:marLeft w:val="0"/>
                          <w:marRight w:val="0"/>
                          <w:marTop w:val="0"/>
                          <w:marBottom w:val="0"/>
                          <w:divBdr>
                            <w:top w:val="none" w:sz="0" w:space="0" w:color="auto"/>
                            <w:left w:val="none" w:sz="0" w:space="0" w:color="auto"/>
                            <w:bottom w:val="none" w:sz="0" w:space="0" w:color="auto"/>
                            <w:right w:val="none" w:sz="0" w:space="0" w:color="auto"/>
                          </w:divBdr>
                        </w:div>
                      </w:divsChild>
                    </w:div>
                    <w:div w:id="2001881313">
                      <w:marLeft w:val="0"/>
                      <w:marRight w:val="0"/>
                      <w:marTop w:val="0"/>
                      <w:marBottom w:val="0"/>
                      <w:divBdr>
                        <w:top w:val="single" w:sz="2" w:space="1" w:color="FFFFFF"/>
                        <w:left w:val="single" w:sz="2" w:space="12" w:color="FFFFFF"/>
                        <w:bottom w:val="single" w:sz="2" w:space="1" w:color="FFFFFF"/>
                        <w:right w:val="single" w:sz="2" w:space="4" w:color="FFFFFF"/>
                      </w:divBdr>
                      <w:divsChild>
                        <w:div w:id="877860578">
                          <w:marLeft w:val="0"/>
                          <w:marRight w:val="0"/>
                          <w:marTop w:val="0"/>
                          <w:marBottom w:val="0"/>
                          <w:divBdr>
                            <w:top w:val="none" w:sz="0" w:space="0" w:color="auto"/>
                            <w:left w:val="none" w:sz="0" w:space="0" w:color="auto"/>
                            <w:bottom w:val="none" w:sz="0" w:space="0" w:color="auto"/>
                            <w:right w:val="none" w:sz="0" w:space="0" w:color="auto"/>
                          </w:divBdr>
                        </w:div>
                      </w:divsChild>
                    </w:div>
                    <w:div w:id="55396566">
                      <w:marLeft w:val="0"/>
                      <w:marRight w:val="0"/>
                      <w:marTop w:val="0"/>
                      <w:marBottom w:val="0"/>
                      <w:divBdr>
                        <w:top w:val="single" w:sz="2" w:space="1" w:color="FFFFFF"/>
                        <w:left w:val="single" w:sz="2" w:space="12" w:color="FFFFFF"/>
                        <w:bottom w:val="single" w:sz="2" w:space="1" w:color="FFFFFF"/>
                        <w:right w:val="single" w:sz="2" w:space="4" w:color="FFFFFF"/>
                      </w:divBdr>
                      <w:divsChild>
                        <w:div w:id="1930429056">
                          <w:marLeft w:val="0"/>
                          <w:marRight w:val="0"/>
                          <w:marTop w:val="0"/>
                          <w:marBottom w:val="0"/>
                          <w:divBdr>
                            <w:top w:val="none" w:sz="0" w:space="0" w:color="auto"/>
                            <w:left w:val="none" w:sz="0" w:space="0" w:color="auto"/>
                            <w:bottom w:val="none" w:sz="0" w:space="0" w:color="auto"/>
                            <w:right w:val="none" w:sz="0" w:space="0" w:color="auto"/>
                          </w:divBdr>
                        </w:div>
                      </w:divsChild>
                    </w:div>
                    <w:div w:id="1715041851">
                      <w:marLeft w:val="0"/>
                      <w:marRight w:val="0"/>
                      <w:marTop w:val="0"/>
                      <w:marBottom w:val="0"/>
                      <w:divBdr>
                        <w:top w:val="single" w:sz="2" w:space="1" w:color="FFFFFF"/>
                        <w:left w:val="single" w:sz="2" w:space="12" w:color="FFFFFF"/>
                        <w:bottom w:val="single" w:sz="2" w:space="1" w:color="FFFFFF"/>
                        <w:right w:val="single" w:sz="2" w:space="4" w:color="FFFFFF"/>
                      </w:divBdr>
                      <w:divsChild>
                        <w:div w:id="1422608065">
                          <w:marLeft w:val="0"/>
                          <w:marRight w:val="0"/>
                          <w:marTop w:val="0"/>
                          <w:marBottom w:val="0"/>
                          <w:divBdr>
                            <w:top w:val="none" w:sz="0" w:space="0" w:color="auto"/>
                            <w:left w:val="none" w:sz="0" w:space="0" w:color="auto"/>
                            <w:bottom w:val="none" w:sz="0" w:space="0" w:color="auto"/>
                            <w:right w:val="none" w:sz="0" w:space="0" w:color="auto"/>
                          </w:divBdr>
                        </w:div>
                      </w:divsChild>
                    </w:div>
                    <w:div w:id="1026516027">
                      <w:marLeft w:val="0"/>
                      <w:marRight w:val="0"/>
                      <w:marTop w:val="0"/>
                      <w:marBottom w:val="0"/>
                      <w:divBdr>
                        <w:top w:val="single" w:sz="2" w:space="1" w:color="FFFFFF"/>
                        <w:left w:val="single" w:sz="2" w:space="12" w:color="FFFFFF"/>
                        <w:bottom w:val="single" w:sz="2" w:space="1" w:color="FFFFFF"/>
                        <w:right w:val="single" w:sz="2" w:space="4" w:color="FFFFFF"/>
                      </w:divBdr>
                      <w:divsChild>
                        <w:div w:id="1304772334">
                          <w:marLeft w:val="0"/>
                          <w:marRight w:val="0"/>
                          <w:marTop w:val="0"/>
                          <w:marBottom w:val="0"/>
                          <w:divBdr>
                            <w:top w:val="none" w:sz="0" w:space="0" w:color="auto"/>
                            <w:left w:val="none" w:sz="0" w:space="0" w:color="auto"/>
                            <w:bottom w:val="none" w:sz="0" w:space="0" w:color="auto"/>
                            <w:right w:val="none" w:sz="0" w:space="0" w:color="auto"/>
                          </w:divBdr>
                        </w:div>
                      </w:divsChild>
                    </w:div>
                    <w:div w:id="1829860903">
                      <w:marLeft w:val="0"/>
                      <w:marRight w:val="0"/>
                      <w:marTop w:val="0"/>
                      <w:marBottom w:val="0"/>
                      <w:divBdr>
                        <w:top w:val="single" w:sz="2" w:space="1" w:color="FFFFFF"/>
                        <w:left w:val="single" w:sz="2" w:space="12" w:color="FFFFFF"/>
                        <w:bottom w:val="single" w:sz="2" w:space="1" w:color="FFFFFF"/>
                        <w:right w:val="single" w:sz="2" w:space="4" w:color="FFFFFF"/>
                      </w:divBdr>
                      <w:divsChild>
                        <w:div w:id="1336347221">
                          <w:marLeft w:val="0"/>
                          <w:marRight w:val="0"/>
                          <w:marTop w:val="0"/>
                          <w:marBottom w:val="0"/>
                          <w:divBdr>
                            <w:top w:val="none" w:sz="0" w:space="0" w:color="auto"/>
                            <w:left w:val="none" w:sz="0" w:space="0" w:color="auto"/>
                            <w:bottom w:val="none" w:sz="0" w:space="0" w:color="auto"/>
                            <w:right w:val="none" w:sz="0" w:space="0" w:color="auto"/>
                          </w:divBdr>
                        </w:div>
                      </w:divsChild>
                    </w:div>
                    <w:div w:id="574969985">
                      <w:marLeft w:val="0"/>
                      <w:marRight w:val="0"/>
                      <w:marTop w:val="0"/>
                      <w:marBottom w:val="0"/>
                      <w:divBdr>
                        <w:top w:val="single" w:sz="2" w:space="1" w:color="FFFFFF"/>
                        <w:left w:val="single" w:sz="2" w:space="12" w:color="FFFFFF"/>
                        <w:bottom w:val="single" w:sz="2" w:space="1" w:color="FFFFFF"/>
                        <w:right w:val="single" w:sz="2" w:space="4" w:color="FFFFFF"/>
                      </w:divBdr>
                      <w:divsChild>
                        <w:div w:id="1371765095">
                          <w:marLeft w:val="0"/>
                          <w:marRight w:val="0"/>
                          <w:marTop w:val="0"/>
                          <w:marBottom w:val="0"/>
                          <w:divBdr>
                            <w:top w:val="none" w:sz="0" w:space="0" w:color="auto"/>
                            <w:left w:val="none" w:sz="0" w:space="0" w:color="auto"/>
                            <w:bottom w:val="none" w:sz="0" w:space="0" w:color="auto"/>
                            <w:right w:val="none" w:sz="0" w:space="0" w:color="auto"/>
                          </w:divBdr>
                        </w:div>
                      </w:divsChild>
                    </w:div>
                    <w:div w:id="440030824">
                      <w:marLeft w:val="0"/>
                      <w:marRight w:val="0"/>
                      <w:marTop w:val="0"/>
                      <w:marBottom w:val="0"/>
                      <w:divBdr>
                        <w:top w:val="single" w:sz="2" w:space="1" w:color="FFFFFF"/>
                        <w:left w:val="single" w:sz="2" w:space="12" w:color="FFFFFF"/>
                        <w:bottom w:val="single" w:sz="2" w:space="1" w:color="FFFFFF"/>
                        <w:right w:val="single" w:sz="2" w:space="4" w:color="FFFFFF"/>
                      </w:divBdr>
                      <w:divsChild>
                        <w:div w:id="1767997336">
                          <w:marLeft w:val="0"/>
                          <w:marRight w:val="0"/>
                          <w:marTop w:val="0"/>
                          <w:marBottom w:val="0"/>
                          <w:divBdr>
                            <w:top w:val="none" w:sz="0" w:space="0" w:color="auto"/>
                            <w:left w:val="none" w:sz="0" w:space="0" w:color="auto"/>
                            <w:bottom w:val="none" w:sz="0" w:space="0" w:color="auto"/>
                            <w:right w:val="none" w:sz="0" w:space="0" w:color="auto"/>
                          </w:divBdr>
                        </w:div>
                      </w:divsChild>
                    </w:div>
                    <w:div w:id="1509833118">
                      <w:marLeft w:val="0"/>
                      <w:marRight w:val="0"/>
                      <w:marTop w:val="0"/>
                      <w:marBottom w:val="0"/>
                      <w:divBdr>
                        <w:top w:val="single" w:sz="2" w:space="1" w:color="FFFFFF"/>
                        <w:left w:val="single" w:sz="2" w:space="12" w:color="FFFFFF"/>
                        <w:bottom w:val="single" w:sz="2" w:space="1" w:color="FFFFFF"/>
                        <w:right w:val="single" w:sz="2" w:space="4" w:color="FFFFFF"/>
                      </w:divBdr>
                      <w:divsChild>
                        <w:div w:id="1814566802">
                          <w:marLeft w:val="0"/>
                          <w:marRight w:val="0"/>
                          <w:marTop w:val="0"/>
                          <w:marBottom w:val="0"/>
                          <w:divBdr>
                            <w:top w:val="none" w:sz="0" w:space="0" w:color="auto"/>
                            <w:left w:val="none" w:sz="0" w:space="0" w:color="auto"/>
                            <w:bottom w:val="none" w:sz="0" w:space="0" w:color="auto"/>
                            <w:right w:val="none" w:sz="0" w:space="0" w:color="auto"/>
                          </w:divBdr>
                        </w:div>
                      </w:divsChild>
                    </w:div>
                    <w:div w:id="436294948">
                      <w:marLeft w:val="0"/>
                      <w:marRight w:val="0"/>
                      <w:marTop w:val="0"/>
                      <w:marBottom w:val="0"/>
                      <w:divBdr>
                        <w:top w:val="single" w:sz="2" w:space="1" w:color="FFFFFF"/>
                        <w:left w:val="single" w:sz="2" w:space="12" w:color="FFFFFF"/>
                        <w:bottom w:val="single" w:sz="2" w:space="1" w:color="FFFFFF"/>
                        <w:right w:val="single" w:sz="2" w:space="4" w:color="FFFFFF"/>
                      </w:divBdr>
                      <w:divsChild>
                        <w:div w:id="195772641">
                          <w:marLeft w:val="0"/>
                          <w:marRight w:val="0"/>
                          <w:marTop w:val="0"/>
                          <w:marBottom w:val="0"/>
                          <w:divBdr>
                            <w:top w:val="none" w:sz="0" w:space="0" w:color="auto"/>
                            <w:left w:val="none" w:sz="0" w:space="0" w:color="auto"/>
                            <w:bottom w:val="none" w:sz="0" w:space="0" w:color="auto"/>
                            <w:right w:val="none" w:sz="0" w:space="0" w:color="auto"/>
                          </w:divBdr>
                        </w:div>
                      </w:divsChild>
                    </w:div>
                    <w:div w:id="1196429154">
                      <w:marLeft w:val="0"/>
                      <w:marRight w:val="0"/>
                      <w:marTop w:val="0"/>
                      <w:marBottom w:val="0"/>
                      <w:divBdr>
                        <w:top w:val="single" w:sz="2" w:space="1" w:color="FFFFFF"/>
                        <w:left w:val="single" w:sz="2" w:space="12" w:color="FFFFFF"/>
                        <w:bottom w:val="single" w:sz="2" w:space="1" w:color="FFFFFF"/>
                        <w:right w:val="single" w:sz="2" w:space="4" w:color="FFFFFF"/>
                      </w:divBdr>
                      <w:divsChild>
                        <w:div w:id="1907569809">
                          <w:marLeft w:val="0"/>
                          <w:marRight w:val="0"/>
                          <w:marTop w:val="0"/>
                          <w:marBottom w:val="0"/>
                          <w:divBdr>
                            <w:top w:val="none" w:sz="0" w:space="0" w:color="auto"/>
                            <w:left w:val="none" w:sz="0" w:space="0" w:color="auto"/>
                            <w:bottom w:val="none" w:sz="0" w:space="0" w:color="auto"/>
                            <w:right w:val="none" w:sz="0" w:space="0" w:color="auto"/>
                          </w:divBdr>
                        </w:div>
                      </w:divsChild>
                    </w:div>
                    <w:div w:id="146749094">
                      <w:marLeft w:val="0"/>
                      <w:marRight w:val="0"/>
                      <w:marTop w:val="0"/>
                      <w:marBottom w:val="0"/>
                      <w:divBdr>
                        <w:top w:val="single" w:sz="2" w:space="1" w:color="FFFFFF"/>
                        <w:left w:val="single" w:sz="2" w:space="12" w:color="FFFFFF"/>
                        <w:bottom w:val="single" w:sz="2" w:space="1" w:color="FFFFFF"/>
                        <w:right w:val="single" w:sz="2" w:space="4" w:color="FFFFFF"/>
                      </w:divBdr>
                      <w:divsChild>
                        <w:div w:id="1104764227">
                          <w:marLeft w:val="0"/>
                          <w:marRight w:val="0"/>
                          <w:marTop w:val="0"/>
                          <w:marBottom w:val="0"/>
                          <w:divBdr>
                            <w:top w:val="none" w:sz="0" w:space="0" w:color="auto"/>
                            <w:left w:val="none" w:sz="0" w:space="0" w:color="auto"/>
                            <w:bottom w:val="none" w:sz="0" w:space="0" w:color="auto"/>
                            <w:right w:val="none" w:sz="0" w:space="0" w:color="auto"/>
                          </w:divBdr>
                        </w:div>
                      </w:divsChild>
                    </w:div>
                    <w:div w:id="1625772508">
                      <w:marLeft w:val="0"/>
                      <w:marRight w:val="0"/>
                      <w:marTop w:val="0"/>
                      <w:marBottom w:val="0"/>
                      <w:divBdr>
                        <w:top w:val="single" w:sz="2" w:space="1" w:color="FFFFFF"/>
                        <w:left w:val="single" w:sz="2" w:space="12" w:color="FFFFFF"/>
                        <w:bottom w:val="single" w:sz="2" w:space="1" w:color="FFFFFF"/>
                        <w:right w:val="single" w:sz="2" w:space="4" w:color="FFFFFF"/>
                      </w:divBdr>
                      <w:divsChild>
                        <w:div w:id="691229587">
                          <w:marLeft w:val="0"/>
                          <w:marRight w:val="0"/>
                          <w:marTop w:val="0"/>
                          <w:marBottom w:val="0"/>
                          <w:divBdr>
                            <w:top w:val="none" w:sz="0" w:space="0" w:color="auto"/>
                            <w:left w:val="none" w:sz="0" w:space="0" w:color="auto"/>
                            <w:bottom w:val="none" w:sz="0" w:space="0" w:color="auto"/>
                            <w:right w:val="none" w:sz="0" w:space="0" w:color="auto"/>
                          </w:divBdr>
                        </w:div>
                      </w:divsChild>
                    </w:div>
                    <w:div w:id="883567871">
                      <w:marLeft w:val="0"/>
                      <w:marRight w:val="0"/>
                      <w:marTop w:val="0"/>
                      <w:marBottom w:val="0"/>
                      <w:divBdr>
                        <w:top w:val="single" w:sz="2" w:space="1" w:color="FFFFFF"/>
                        <w:left w:val="single" w:sz="2" w:space="12" w:color="FFFFFF"/>
                        <w:bottom w:val="single" w:sz="2" w:space="1" w:color="FFFFFF"/>
                        <w:right w:val="single" w:sz="2" w:space="4" w:color="FFFFFF"/>
                      </w:divBdr>
                      <w:divsChild>
                        <w:div w:id="259144766">
                          <w:marLeft w:val="0"/>
                          <w:marRight w:val="0"/>
                          <w:marTop w:val="0"/>
                          <w:marBottom w:val="0"/>
                          <w:divBdr>
                            <w:top w:val="none" w:sz="0" w:space="0" w:color="auto"/>
                            <w:left w:val="none" w:sz="0" w:space="0" w:color="auto"/>
                            <w:bottom w:val="none" w:sz="0" w:space="0" w:color="auto"/>
                            <w:right w:val="none" w:sz="0" w:space="0" w:color="auto"/>
                          </w:divBdr>
                        </w:div>
                      </w:divsChild>
                    </w:div>
                    <w:div w:id="1080953387">
                      <w:marLeft w:val="0"/>
                      <w:marRight w:val="0"/>
                      <w:marTop w:val="0"/>
                      <w:marBottom w:val="0"/>
                      <w:divBdr>
                        <w:top w:val="single" w:sz="2" w:space="1" w:color="FFFFFF"/>
                        <w:left w:val="single" w:sz="2" w:space="12" w:color="FFFFFF"/>
                        <w:bottom w:val="single" w:sz="2" w:space="4" w:color="FFFFFF"/>
                        <w:right w:val="single" w:sz="2" w:space="4" w:color="FFFFFF"/>
                      </w:divBdr>
                      <w:divsChild>
                        <w:div w:id="13050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807">
              <w:marLeft w:val="0"/>
              <w:marRight w:val="0"/>
              <w:marTop w:val="0"/>
              <w:marBottom w:val="335"/>
              <w:divBdr>
                <w:top w:val="none" w:sz="0" w:space="0" w:color="auto"/>
                <w:left w:val="none" w:sz="0" w:space="0" w:color="auto"/>
                <w:bottom w:val="none" w:sz="0" w:space="0" w:color="auto"/>
                <w:right w:val="none" w:sz="0" w:space="0" w:color="auto"/>
              </w:divBdr>
              <w:divsChild>
                <w:div w:id="252666583">
                  <w:marLeft w:val="0"/>
                  <w:marRight w:val="0"/>
                  <w:marTop w:val="0"/>
                  <w:marBottom w:val="0"/>
                  <w:divBdr>
                    <w:top w:val="none" w:sz="0" w:space="0" w:color="auto"/>
                    <w:left w:val="none" w:sz="0" w:space="0" w:color="auto"/>
                    <w:bottom w:val="none" w:sz="0" w:space="0" w:color="auto"/>
                    <w:right w:val="none" w:sz="0" w:space="0" w:color="auto"/>
                  </w:divBdr>
                  <w:divsChild>
                    <w:div w:id="805466600">
                      <w:marLeft w:val="0"/>
                      <w:marRight w:val="0"/>
                      <w:marTop w:val="0"/>
                      <w:marBottom w:val="0"/>
                      <w:divBdr>
                        <w:top w:val="single" w:sz="2" w:space="4" w:color="FFFFFF"/>
                        <w:left w:val="single" w:sz="2" w:space="12" w:color="FFFFFF"/>
                        <w:bottom w:val="single" w:sz="2" w:space="1" w:color="FFFFFF"/>
                        <w:right w:val="single" w:sz="2" w:space="4" w:color="FFFFFF"/>
                      </w:divBdr>
                      <w:divsChild>
                        <w:div w:id="1927688183">
                          <w:marLeft w:val="0"/>
                          <w:marRight w:val="0"/>
                          <w:marTop w:val="0"/>
                          <w:marBottom w:val="0"/>
                          <w:divBdr>
                            <w:top w:val="none" w:sz="0" w:space="0" w:color="auto"/>
                            <w:left w:val="none" w:sz="0" w:space="0" w:color="auto"/>
                            <w:bottom w:val="none" w:sz="0" w:space="0" w:color="auto"/>
                            <w:right w:val="none" w:sz="0" w:space="0" w:color="auto"/>
                          </w:divBdr>
                        </w:div>
                      </w:divsChild>
                    </w:div>
                    <w:div w:id="1273199437">
                      <w:marLeft w:val="0"/>
                      <w:marRight w:val="0"/>
                      <w:marTop w:val="0"/>
                      <w:marBottom w:val="0"/>
                      <w:divBdr>
                        <w:top w:val="single" w:sz="2" w:space="1" w:color="FFFFFF"/>
                        <w:left w:val="single" w:sz="2" w:space="12" w:color="FFFFFF"/>
                        <w:bottom w:val="single" w:sz="2" w:space="1" w:color="FFFFFF"/>
                        <w:right w:val="single" w:sz="2" w:space="4" w:color="FFFFFF"/>
                      </w:divBdr>
                      <w:divsChild>
                        <w:div w:id="16974620">
                          <w:marLeft w:val="0"/>
                          <w:marRight w:val="0"/>
                          <w:marTop w:val="0"/>
                          <w:marBottom w:val="0"/>
                          <w:divBdr>
                            <w:top w:val="none" w:sz="0" w:space="0" w:color="auto"/>
                            <w:left w:val="none" w:sz="0" w:space="0" w:color="auto"/>
                            <w:bottom w:val="none" w:sz="0" w:space="0" w:color="auto"/>
                            <w:right w:val="none" w:sz="0" w:space="0" w:color="auto"/>
                          </w:divBdr>
                        </w:div>
                      </w:divsChild>
                    </w:div>
                    <w:div w:id="1129317745">
                      <w:marLeft w:val="0"/>
                      <w:marRight w:val="0"/>
                      <w:marTop w:val="0"/>
                      <w:marBottom w:val="0"/>
                      <w:divBdr>
                        <w:top w:val="single" w:sz="2" w:space="1" w:color="FFFFFF"/>
                        <w:left w:val="single" w:sz="2" w:space="12" w:color="FFFFFF"/>
                        <w:bottom w:val="single" w:sz="2" w:space="1" w:color="FFFFFF"/>
                        <w:right w:val="single" w:sz="2" w:space="4" w:color="FFFFFF"/>
                      </w:divBdr>
                      <w:divsChild>
                        <w:div w:id="1852718700">
                          <w:marLeft w:val="0"/>
                          <w:marRight w:val="0"/>
                          <w:marTop w:val="0"/>
                          <w:marBottom w:val="0"/>
                          <w:divBdr>
                            <w:top w:val="none" w:sz="0" w:space="0" w:color="auto"/>
                            <w:left w:val="none" w:sz="0" w:space="0" w:color="auto"/>
                            <w:bottom w:val="none" w:sz="0" w:space="0" w:color="auto"/>
                            <w:right w:val="none" w:sz="0" w:space="0" w:color="auto"/>
                          </w:divBdr>
                        </w:div>
                      </w:divsChild>
                    </w:div>
                    <w:div w:id="105269993">
                      <w:marLeft w:val="0"/>
                      <w:marRight w:val="0"/>
                      <w:marTop w:val="0"/>
                      <w:marBottom w:val="0"/>
                      <w:divBdr>
                        <w:top w:val="single" w:sz="2" w:space="1" w:color="FFFFFF"/>
                        <w:left w:val="single" w:sz="2" w:space="12" w:color="FFFFFF"/>
                        <w:bottom w:val="single" w:sz="2" w:space="1" w:color="FFFFFF"/>
                        <w:right w:val="single" w:sz="2" w:space="4" w:color="FFFFFF"/>
                      </w:divBdr>
                      <w:divsChild>
                        <w:div w:id="1295910836">
                          <w:marLeft w:val="0"/>
                          <w:marRight w:val="0"/>
                          <w:marTop w:val="0"/>
                          <w:marBottom w:val="0"/>
                          <w:divBdr>
                            <w:top w:val="none" w:sz="0" w:space="0" w:color="auto"/>
                            <w:left w:val="none" w:sz="0" w:space="0" w:color="auto"/>
                            <w:bottom w:val="none" w:sz="0" w:space="0" w:color="auto"/>
                            <w:right w:val="none" w:sz="0" w:space="0" w:color="auto"/>
                          </w:divBdr>
                        </w:div>
                      </w:divsChild>
                    </w:div>
                    <w:div w:id="1841695932">
                      <w:marLeft w:val="0"/>
                      <w:marRight w:val="0"/>
                      <w:marTop w:val="0"/>
                      <w:marBottom w:val="0"/>
                      <w:divBdr>
                        <w:top w:val="single" w:sz="2" w:space="1" w:color="FFFFFF"/>
                        <w:left w:val="single" w:sz="2" w:space="12" w:color="FFFFFF"/>
                        <w:bottom w:val="single" w:sz="2" w:space="1" w:color="FFFFFF"/>
                        <w:right w:val="single" w:sz="2" w:space="4" w:color="FFFFFF"/>
                      </w:divBdr>
                      <w:divsChild>
                        <w:div w:id="2062288879">
                          <w:marLeft w:val="0"/>
                          <w:marRight w:val="0"/>
                          <w:marTop w:val="0"/>
                          <w:marBottom w:val="0"/>
                          <w:divBdr>
                            <w:top w:val="none" w:sz="0" w:space="0" w:color="auto"/>
                            <w:left w:val="none" w:sz="0" w:space="0" w:color="auto"/>
                            <w:bottom w:val="none" w:sz="0" w:space="0" w:color="auto"/>
                            <w:right w:val="none" w:sz="0" w:space="0" w:color="auto"/>
                          </w:divBdr>
                        </w:div>
                      </w:divsChild>
                    </w:div>
                    <w:div w:id="1870333871">
                      <w:marLeft w:val="0"/>
                      <w:marRight w:val="0"/>
                      <w:marTop w:val="0"/>
                      <w:marBottom w:val="0"/>
                      <w:divBdr>
                        <w:top w:val="single" w:sz="2" w:space="1" w:color="FFFFFF"/>
                        <w:left w:val="single" w:sz="2" w:space="12" w:color="FFFFFF"/>
                        <w:bottom w:val="single" w:sz="2" w:space="1" w:color="FFFFFF"/>
                        <w:right w:val="single" w:sz="2" w:space="4" w:color="FFFFFF"/>
                      </w:divBdr>
                      <w:divsChild>
                        <w:div w:id="57872918">
                          <w:marLeft w:val="0"/>
                          <w:marRight w:val="0"/>
                          <w:marTop w:val="0"/>
                          <w:marBottom w:val="0"/>
                          <w:divBdr>
                            <w:top w:val="none" w:sz="0" w:space="0" w:color="auto"/>
                            <w:left w:val="none" w:sz="0" w:space="0" w:color="auto"/>
                            <w:bottom w:val="none" w:sz="0" w:space="0" w:color="auto"/>
                            <w:right w:val="none" w:sz="0" w:space="0" w:color="auto"/>
                          </w:divBdr>
                        </w:div>
                      </w:divsChild>
                    </w:div>
                    <w:div w:id="470637292">
                      <w:marLeft w:val="0"/>
                      <w:marRight w:val="0"/>
                      <w:marTop w:val="0"/>
                      <w:marBottom w:val="0"/>
                      <w:divBdr>
                        <w:top w:val="single" w:sz="2" w:space="1" w:color="FFFFFF"/>
                        <w:left w:val="single" w:sz="2" w:space="12" w:color="FFFFFF"/>
                        <w:bottom w:val="single" w:sz="2" w:space="1" w:color="FFFFFF"/>
                        <w:right w:val="single" w:sz="2" w:space="4" w:color="FFFFFF"/>
                      </w:divBdr>
                      <w:divsChild>
                        <w:div w:id="1172261377">
                          <w:marLeft w:val="0"/>
                          <w:marRight w:val="0"/>
                          <w:marTop w:val="0"/>
                          <w:marBottom w:val="0"/>
                          <w:divBdr>
                            <w:top w:val="none" w:sz="0" w:space="0" w:color="auto"/>
                            <w:left w:val="none" w:sz="0" w:space="0" w:color="auto"/>
                            <w:bottom w:val="none" w:sz="0" w:space="0" w:color="auto"/>
                            <w:right w:val="none" w:sz="0" w:space="0" w:color="auto"/>
                          </w:divBdr>
                        </w:div>
                      </w:divsChild>
                    </w:div>
                    <w:div w:id="786049940">
                      <w:marLeft w:val="0"/>
                      <w:marRight w:val="0"/>
                      <w:marTop w:val="0"/>
                      <w:marBottom w:val="0"/>
                      <w:divBdr>
                        <w:top w:val="single" w:sz="2" w:space="1" w:color="FFFFFF"/>
                        <w:left w:val="single" w:sz="2" w:space="12" w:color="FFFFFF"/>
                        <w:bottom w:val="single" w:sz="2" w:space="1" w:color="FFFFFF"/>
                        <w:right w:val="single" w:sz="2" w:space="4" w:color="FFFFFF"/>
                      </w:divBdr>
                      <w:divsChild>
                        <w:div w:id="957637723">
                          <w:marLeft w:val="0"/>
                          <w:marRight w:val="0"/>
                          <w:marTop w:val="0"/>
                          <w:marBottom w:val="0"/>
                          <w:divBdr>
                            <w:top w:val="none" w:sz="0" w:space="0" w:color="auto"/>
                            <w:left w:val="none" w:sz="0" w:space="0" w:color="auto"/>
                            <w:bottom w:val="none" w:sz="0" w:space="0" w:color="auto"/>
                            <w:right w:val="none" w:sz="0" w:space="0" w:color="auto"/>
                          </w:divBdr>
                        </w:div>
                      </w:divsChild>
                    </w:div>
                    <w:div w:id="973756034">
                      <w:marLeft w:val="0"/>
                      <w:marRight w:val="0"/>
                      <w:marTop w:val="0"/>
                      <w:marBottom w:val="0"/>
                      <w:divBdr>
                        <w:top w:val="single" w:sz="2" w:space="1" w:color="FFFFFF"/>
                        <w:left w:val="single" w:sz="2" w:space="12" w:color="FFFFFF"/>
                        <w:bottom w:val="single" w:sz="2" w:space="1" w:color="FFFFFF"/>
                        <w:right w:val="single" w:sz="2" w:space="4" w:color="FFFFFF"/>
                      </w:divBdr>
                      <w:divsChild>
                        <w:div w:id="1651514915">
                          <w:marLeft w:val="0"/>
                          <w:marRight w:val="0"/>
                          <w:marTop w:val="0"/>
                          <w:marBottom w:val="0"/>
                          <w:divBdr>
                            <w:top w:val="none" w:sz="0" w:space="0" w:color="auto"/>
                            <w:left w:val="none" w:sz="0" w:space="0" w:color="auto"/>
                            <w:bottom w:val="none" w:sz="0" w:space="0" w:color="auto"/>
                            <w:right w:val="none" w:sz="0" w:space="0" w:color="auto"/>
                          </w:divBdr>
                        </w:div>
                      </w:divsChild>
                    </w:div>
                    <w:div w:id="39403101">
                      <w:marLeft w:val="0"/>
                      <w:marRight w:val="0"/>
                      <w:marTop w:val="0"/>
                      <w:marBottom w:val="0"/>
                      <w:divBdr>
                        <w:top w:val="single" w:sz="2" w:space="1" w:color="FFFFFF"/>
                        <w:left w:val="single" w:sz="2" w:space="12" w:color="FFFFFF"/>
                        <w:bottom w:val="single" w:sz="2" w:space="1" w:color="FFFFFF"/>
                        <w:right w:val="single" w:sz="2" w:space="4" w:color="FFFFFF"/>
                      </w:divBdr>
                      <w:divsChild>
                        <w:div w:id="1278949727">
                          <w:marLeft w:val="0"/>
                          <w:marRight w:val="0"/>
                          <w:marTop w:val="0"/>
                          <w:marBottom w:val="0"/>
                          <w:divBdr>
                            <w:top w:val="none" w:sz="0" w:space="0" w:color="auto"/>
                            <w:left w:val="none" w:sz="0" w:space="0" w:color="auto"/>
                            <w:bottom w:val="none" w:sz="0" w:space="0" w:color="auto"/>
                            <w:right w:val="none" w:sz="0" w:space="0" w:color="auto"/>
                          </w:divBdr>
                        </w:div>
                      </w:divsChild>
                    </w:div>
                    <w:div w:id="391465387">
                      <w:marLeft w:val="0"/>
                      <w:marRight w:val="0"/>
                      <w:marTop w:val="0"/>
                      <w:marBottom w:val="0"/>
                      <w:divBdr>
                        <w:top w:val="single" w:sz="2" w:space="1" w:color="FFFFFF"/>
                        <w:left w:val="single" w:sz="2" w:space="12" w:color="FFFFFF"/>
                        <w:bottom w:val="single" w:sz="2" w:space="1" w:color="FFFFFF"/>
                        <w:right w:val="single" w:sz="2" w:space="4" w:color="FFFFFF"/>
                      </w:divBdr>
                      <w:divsChild>
                        <w:div w:id="595601491">
                          <w:marLeft w:val="0"/>
                          <w:marRight w:val="0"/>
                          <w:marTop w:val="0"/>
                          <w:marBottom w:val="0"/>
                          <w:divBdr>
                            <w:top w:val="none" w:sz="0" w:space="0" w:color="auto"/>
                            <w:left w:val="none" w:sz="0" w:space="0" w:color="auto"/>
                            <w:bottom w:val="none" w:sz="0" w:space="0" w:color="auto"/>
                            <w:right w:val="none" w:sz="0" w:space="0" w:color="auto"/>
                          </w:divBdr>
                        </w:div>
                      </w:divsChild>
                    </w:div>
                    <w:div w:id="645821090">
                      <w:marLeft w:val="0"/>
                      <w:marRight w:val="0"/>
                      <w:marTop w:val="0"/>
                      <w:marBottom w:val="0"/>
                      <w:divBdr>
                        <w:top w:val="single" w:sz="2" w:space="1" w:color="FFFFFF"/>
                        <w:left w:val="single" w:sz="2" w:space="12" w:color="FFFFFF"/>
                        <w:bottom w:val="single" w:sz="2" w:space="1" w:color="FFFFFF"/>
                        <w:right w:val="single" w:sz="2" w:space="4" w:color="FFFFFF"/>
                      </w:divBdr>
                      <w:divsChild>
                        <w:div w:id="1133064490">
                          <w:marLeft w:val="0"/>
                          <w:marRight w:val="0"/>
                          <w:marTop w:val="0"/>
                          <w:marBottom w:val="0"/>
                          <w:divBdr>
                            <w:top w:val="none" w:sz="0" w:space="0" w:color="auto"/>
                            <w:left w:val="none" w:sz="0" w:space="0" w:color="auto"/>
                            <w:bottom w:val="none" w:sz="0" w:space="0" w:color="auto"/>
                            <w:right w:val="none" w:sz="0" w:space="0" w:color="auto"/>
                          </w:divBdr>
                        </w:div>
                      </w:divsChild>
                    </w:div>
                    <w:div w:id="277680527">
                      <w:marLeft w:val="0"/>
                      <w:marRight w:val="0"/>
                      <w:marTop w:val="0"/>
                      <w:marBottom w:val="0"/>
                      <w:divBdr>
                        <w:top w:val="single" w:sz="2" w:space="1" w:color="FFFFFF"/>
                        <w:left w:val="single" w:sz="2" w:space="12" w:color="FFFFFF"/>
                        <w:bottom w:val="single" w:sz="2" w:space="1" w:color="FFFFFF"/>
                        <w:right w:val="single" w:sz="2" w:space="4" w:color="FFFFFF"/>
                      </w:divBdr>
                      <w:divsChild>
                        <w:div w:id="1394041173">
                          <w:marLeft w:val="0"/>
                          <w:marRight w:val="0"/>
                          <w:marTop w:val="0"/>
                          <w:marBottom w:val="0"/>
                          <w:divBdr>
                            <w:top w:val="none" w:sz="0" w:space="0" w:color="auto"/>
                            <w:left w:val="none" w:sz="0" w:space="0" w:color="auto"/>
                            <w:bottom w:val="none" w:sz="0" w:space="0" w:color="auto"/>
                            <w:right w:val="none" w:sz="0" w:space="0" w:color="auto"/>
                          </w:divBdr>
                        </w:div>
                      </w:divsChild>
                    </w:div>
                    <w:div w:id="2066638547">
                      <w:marLeft w:val="0"/>
                      <w:marRight w:val="0"/>
                      <w:marTop w:val="0"/>
                      <w:marBottom w:val="0"/>
                      <w:divBdr>
                        <w:top w:val="single" w:sz="2" w:space="1" w:color="FFFFFF"/>
                        <w:left w:val="single" w:sz="2" w:space="12" w:color="FFFFFF"/>
                        <w:bottom w:val="single" w:sz="2" w:space="1" w:color="FFFFFF"/>
                        <w:right w:val="single" w:sz="2" w:space="4" w:color="FFFFFF"/>
                      </w:divBdr>
                      <w:divsChild>
                        <w:div w:id="803474759">
                          <w:marLeft w:val="0"/>
                          <w:marRight w:val="0"/>
                          <w:marTop w:val="0"/>
                          <w:marBottom w:val="0"/>
                          <w:divBdr>
                            <w:top w:val="none" w:sz="0" w:space="0" w:color="auto"/>
                            <w:left w:val="none" w:sz="0" w:space="0" w:color="auto"/>
                            <w:bottom w:val="none" w:sz="0" w:space="0" w:color="auto"/>
                            <w:right w:val="none" w:sz="0" w:space="0" w:color="auto"/>
                          </w:divBdr>
                        </w:div>
                      </w:divsChild>
                    </w:div>
                    <w:div w:id="1457989372">
                      <w:marLeft w:val="0"/>
                      <w:marRight w:val="0"/>
                      <w:marTop w:val="0"/>
                      <w:marBottom w:val="0"/>
                      <w:divBdr>
                        <w:top w:val="single" w:sz="2" w:space="1" w:color="FFFFFF"/>
                        <w:left w:val="single" w:sz="2" w:space="12" w:color="FFFFFF"/>
                        <w:bottom w:val="single" w:sz="2" w:space="1" w:color="FFFFFF"/>
                        <w:right w:val="single" w:sz="2" w:space="4" w:color="FFFFFF"/>
                      </w:divBdr>
                      <w:divsChild>
                        <w:div w:id="1341660865">
                          <w:marLeft w:val="0"/>
                          <w:marRight w:val="0"/>
                          <w:marTop w:val="0"/>
                          <w:marBottom w:val="0"/>
                          <w:divBdr>
                            <w:top w:val="none" w:sz="0" w:space="0" w:color="auto"/>
                            <w:left w:val="none" w:sz="0" w:space="0" w:color="auto"/>
                            <w:bottom w:val="none" w:sz="0" w:space="0" w:color="auto"/>
                            <w:right w:val="none" w:sz="0" w:space="0" w:color="auto"/>
                          </w:divBdr>
                        </w:div>
                      </w:divsChild>
                    </w:div>
                    <w:div w:id="1478104834">
                      <w:marLeft w:val="0"/>
                      <w:marRight w:val="0"/>
                      <w:marTop w:val="0"/>
                      <w:marBottom w:val="0"/>
                      <w:divBdr>
                        <w:top w:val="single" w:sz="2" w:space="1" w:color="FFFFFF"/>
                        <w:left w:val="single" w:sz="2" w:space="12" w:color="FFFFFF"/>
                        <w:bottom w:val="single" w:sz="2" w:space="1" w:color="FFFFFF"/>
                        <w:right w:val="single" w:sz="2" w:space="4" w:color="FFFFFF"/>
                      </w:divBdr>
                      <w:divsChild>
                        <w:div w:id="362023425">
                          <w:marLeft w:val="0"/>
                          <w:marRight w:val="0"/>
                          <w:marTop w:val="0"/>
                          <w:marBottom w:val="0"/>
                          <w:divBdr>
                            <w:top w:val="none" w:sz="0" w:space="0" w:color="auto"/>
                            <w:left w:val="none" w:sz="0" w:space="0" w:color="auto"/>
                            <w:bottom w:val="none" w:sz="0" w:space="0" w:color="auto"/>
                            <w:right w:val="none" w:sz="0" w:space="0" w:color="auto"/>
                          </w:divBdr>
                        </w:div>
                      </w:divsChild>
                    </w:div>
                    <w:div w:id="125051713">
                      <w:marLeft w:val="0"/>
                      <w:marRight w:val="0"/>
                      <w:marTop w:val="0"/>
                      <w:marBottom w:val="0"/>
                      <w:divBdr>
                        <w:top w:val="single" w:sz="2" w:space="1" w:color="FFFFFF"/>
                        <w:left w:val="single" w:sz="2" w:space="12" w:color="FFFFFF"/>
                        <w:bottom w:val="single" w:sz="2" w:space="1" w:color="FFFFFF"/>
                        <w:right w:val="single" w:sz="2" w:space="4" w:color="FFFFFF"/>
                      </w:divBdr>
                      <w:divsChild>
                        <w:div w:id="941764738">
                          <w:marLeft w:val="0"/>
                          <w:marRight w:val="0"/>
                          <w:marTop w:val="0"/>
                          <w:marBottom w:val="0"/>
                          <w:divBdr>
                            <w:top w:val="none" w:sz="0" w:space="0" w:color="auto"/>
                            <w:left w:val="none" w:sz="0" w:space="0" w:color="auto"/>
                            <w:bottom w:val="none" w:sz="0" w:space="0" w:color="auto"/>
                            <w:right w:val="none" w:sz="0" w:space="0" w:color="auto"/>
                          </w:divBdr>
                        </w:div>
                      </w:divsChild>
                    </w:div>
                    <w:div w:id="568343529">
                      <w:marLeft w:val="0"/>
                      <w:marRight w:val="0"/>
                      <w:marTop w:val="0"/>
                      <w:marBottom w:val="0"/>
                      <w:divBdr>
                        <w:top w:val="single" w:sz="2" w:space="1" w:color="FFFFFF"/>
                        <w:left w:val="single" w:sz="2" w:space="12" w:color="FFFFFF"/>
                        <w:bottom w:val="single" w:sz="2" w:space="1" w:color="FFFFFF"/>
                        <w:right w:val="single" w:sz="2" w:space="4" w:color="FFFFFF"/>
                      </w:divBdr>
                      <w:divsChild>
                        <w:div w:id="2005276164">
                          <w:marLeft w:val="0"/>
                          <w:marRight w:val="0"/>
                          <w:marTop w:val="0"/>
                          <w:marBottom w:val="0"/>
                          <w:divBdr>
                            <w:top w:val="none" w:sz="0" w:space="0" w:color="auto"/>
                            <w:left w:val="none" w:sz="0" w:space="0" w:color="auto"/>
                            <w:bottom w:val="none" w:sz="0" w:space="0" w:color="auto"/>
                            <w:right w:val="none" w:sz="0" w:space="0" w:color="auto"/>
                          </w:divBdr>
                        </w:div>
                      </w:divsChild>
                    </w:div>
                    <w:div w:id="848563433">
                      <w:marLeft w:val="0"/>
                      <w:marRight w:val="0"/>
                      <w:marTop w:val="0"/>
                      <w:marBottom w:val="0"/>
                      <w:divBdr>
                        <w:top w:val="single" w:sz="2" w:space="1" w:color="FFFFFF"/>
                        <w:left w:val="single" w:sz="2" w:space="12" w:color="FFFFFF"/>
                        <w:bottom w:val="single" w:sz="2" w:space="1" w:color="FFFFFF"/>
                        <w:right w:val="single" w:sz="2" w:space="4" w:color="FFFFFF"/>
                      </w:divBdr>
                      <w:divsChild>
                        <w:div w:id="31268704">
                          <w:marLeft w:val="0"/>
                          <w:marRight w:val="0"/>
                          <w:marTop w:val="0"/>
                          <w:marBottom w:val="0"/>
                          <w:divBdr>
                            <w:top w:val="none" w:sz="0" w:space="0" w:color="auto"/>
                            <w:left w:val="none" w:sz="0" w:space="0" w:color="auto"/>
                            <w:bottom w:val="none" w:sz="0" w:space="0" w:color="auto"/>
                            <w:right w:val="none" w:sz="0" w:space="0" w:color="auto"/>
                          </w:divBdr>
                        </w:div>
                      </w:divsChild>
                    </w:div>
                    <w:div w:id="319964565">
                      <w:marLeft w:val="0"/>
                      <w:marRight w:val="0"/>
                      <w:marTop w:val="0"/>
                      <w:marBottom w:val="0"/>
                      <w:divBdr>
                        <w:top w:val="single" w:sz="2" w:space="1" w:color="FFFFFF"/>
                        <w:left w:val="single" w:sz="2" w:space="12" w:color="FFFFFF"/>
                        <w:bottom w:val="single" w:sz="2" w:space="1" w:color="FFFFFF"/>
                        <w:right w:val="single" w:sz="2" w:space="4" w:color="FFFFFF"/>
                      </w:divBdr>
                      <w:divsChild>
                        <w:div w:id="1387726535">
                          <w:marLeft w:val="0"/>
                          <w:marRight w:val="0"/>
                          <w:marTop w:val="0"/>
                          <w:marBottom w:val="0"/>
                          <w:divBdr>
                            <w:top w:val="none" w:sz="0" w:space="0" w:color="auto"/>
                            <w:left w:val="none" w:sz="0" w:space="0" w:color="auto"/>
                            <w:bottom w:val="none" w:sz="0" w:space="0" w:color="auto"/>
                            <w:right w:val="none" w:sz="0" w:space="0" w:color="auto"/>
                          </w:divBdr>
                        </w:div>
                      </w:divsChild>
                    </w:div>
                    <w:div w:id="24524812">
                      <w:marLeft w:val="0"/>
                      <w:marRight w:val="0"/>
                      <w:marTop w:val="0"/>
                      <w:marBottom w:val="0"/>
                      <w:divBdr>
                        <w:top w:val="single" w:sz="2" w:space="1" w:color="FFFFFF"/>
                        <w:left w:val="single" w:sz="2" w:space="12" w:color="FFFFFF"/>
                        <w:bottom w:val="single" w:sz="2" w:space="1" w:color="FFFFFF"/>
                        <w:right w:val="single" w:sz="2" w:space="4" w:color="FFFFFF"/>
                      </w:divBdr>
                      <w:divsChild>
                        <w:div w:id="1913273121">
                          <w:marLeft w:val="0"/>
                          <w:marRight w:val="0"/>
                          <w:marTop w:val="0"/>
                          <w:marBottom w:val="0"/>
                          <w:divBdr>
                            <w:top w:val="none" w:sz="0" w:space="0" w:color="auto"/>
                            <w:left w:val="none" w:sz="0" w:space="0" w:color="auto"/>
                            <w:bottom w:val="none" w:sz="0" w:space="0" w:color="auto"/>
                            <w:right w:val="none" w:sz="0" w:space="0" w:color="auto"/>
                          </w:divBdr>
                        </w:div>
                      </w:divsChild>
                    </w:div>
                    <w:div w:id="1049887392">
                      <w:marLeft w:val="0"/>
                      <w:marRight w:val="0"/>
                      <w:marTop w:val="0"/>
                      <w:marBottom w:val="0"/>
                      <w:divBdr>
                        <w:top w:val="single" w:sz="2" w:space="1" w:color="FFFFFF"/>
                        <w:left w:val="single" w:sz="2" w:space="12" w:color="FFFFFF"/>
                        <w:bottom w:val="single" w:sz="2" w:space="1" w:color="FFFFFF"/>
                        <w:right w:val="single" w:sz="2" w:space="4" w:color="FFFFFF"/>
                      </w:divBdr>
                      <w:divsChild>
                        <w:div w:id="845481916">
                          <w:marLeft w:val="0"/>
                          <w:marRight w:val="0"/>
                          <w:marTop w:val="0"/>
                          <w:marBottom w:val="0"/>
                          <w:divBdr>
                            <w:top w:val="none" w:sz="0" w:space="0" w:color="auto"/>
                            <w:left w:val="none" w:sz="0" w:space="0" w:color="auto"/>
                            <w:bottom w:val="none" w:sz="0" w:space="0" w:color="auto"/>
                            <w:right w:val="none" w:sz="0" w:space="0" w:color="auto"/>
                          </w:divBdr>
                        </w:div>
                      </w:divsChild>
                    </w:div>
                    <w:div w:id="865561045">
                      <w:marLeft w:val="0"/>
                      <w:marRight w:val="0"/>
                      <w:marTop w:val="0"/>
                      <w:marBottom w:val="0"/>
                      <w:divBdr>
                        <w:top w:val="single" w:sz="2" w:space="1" w:color="FFFFFF"/>
                        <w:left w:val="single" w:sz="2" w:space="12" w:color="FFFFFF"/>
                        <w:bottom w:val="single" w:sz="2" w:space="1" w:color="FFFFFF"/>
                        <w:right w:val="single" w:sz="2" w:space="4" w:color="FFFFFF"/>
                      </w:divBdr>
                      <w:divsChild>
                        <w:div w:id="1276331201">
                          <w:marLeft w:val="0"/>
                          <w:marRight w:val="0"/>
                          <w:marTop w:val="0"/>
                          <w:marBottom w:val="0"/>
                          <w:divBdr>
                            <w:top w:val="none" w:sz="0" w:space="0" w:color="auto"/>
                            <w:left w:val="none" w:sz="0" w:space="0" w:color="auto"/>
                            <w:bottom w:val="none" w:sz="0" w:space="0" w:color="auto"/>
                            <w:right w:val="none" w:sz="0" w:space="0" w:color="auto"/>
                          </w:divBdr>
                        </w:div>
                      </w:divsChild>
                    </w:div>
                    <w:div w:id="893199148">
                      <w:marLeft w:val="0"/>
                      <w:marRight w:val="0"/>
                      <w:marTop w:val="0"/>
                      <w:marBottom w:val="0"/>
                      <w:divBdr>
                        <w:top w:val="single" w:sz="2" w:space="1" w:color="FFFFFF"/>
                        <w:left w:val="single" w:sz="2" w:space="12" w:color="FFFFFF"/>
                        <w:bottom w:val="single" w:sz="2" w:space="1" w:color="FFFFFF"/>
                        <w:right w:val="single" w:sz="2" w:space="4" w:color="FFFFFF"/>
                      </w:divBdr>
                      <w:divsChild>
                        <w:div w:id="771363916">
                          <w:marLeft w:val="0"/>
                          <w:marRight w:val="0"/>
                          <w:marTop w:val="0"/>
                          <w:marBottom w:val="0"/>
                          <w:divBdr>
                            <w:top w:val="none" w:sz="0" w:space="0" w:color="auto"/>
                            <w:left w:val="none" w:sz="0" w:space="0" w:color="auto"/>
                            <w:bottom w:val="none" w:sz="0" w:space="0" w:color="auto"/>
                            <w:right w:val="none" w:sz="0" w:space="0" w:color="auto"/>
                          </w:divBdr>
                        </w:div>
                      </w:divsChild>
                    </w:div>
                    <w:div w:id="237181024">
                      <w:marLeft w:val="0"/>
                      <w:marRight w:val="0"/>
                      <w:marTop w:val="0"/>
                      <w:marBottom w:val="0"/>
                      <w:divBdr>
                        <w:top w:val="single" w:sz="2" w:space="1" w:color="FFFFFF"/>
                        <w:left w:val="single" w:sz="2" w:space="12" w:color="FFFFFF"/>
                        <w:bottom w:val="single" w:sz="2" w:space="1" w:color="FFFFFF"/>
                        <w:right w:val="single" w:sz="2" w:space="4" w:color="FFFFFF"/>
                      </w:divBdr>
                      <w:divsChild>
                        <w:div w:id="1495684412">
                          <w:marLeft w:val="0"/>
                          <w:marRight w:val="0"/>
                          <w:marTop w:val="0"/>
                          <w:marBottom w:val="0"/>
                          <w:divBdr>
                            <w:top w:val="none" w:sz="0" w:space="0" w:color="auto"/>
                            <w:left w:val="none" w:sz="0" w:space="0" w:color="auto"/>
                            <w:bottom w:val="none" w:sz="0" w:space="0" w:color="auto"/>
                            <w:right w:val="none" w:sz="0" w:space="0" w:color="auto"/>
                          </w:divBdr>
                        </w:div>
                      </w:divsChild>
                    </w:div>
                    <w:div w:id="1090662465">
                      <w:marLeft w:val="0"/>
                      <w:marRight w:val="0"/>
                      <w:marTop w:val="0"/>
                      <w:marBottom w:val="0"/>
                      <w:divBdr>
                        <w:top w:val="single" w:sz="2" w:space="1" w:color="FFFFFF"/>
                        <w:left w:val="single" w:sz="2" w:space="12" w:color="FFFFFF"/>
                        <w:bottom w:val="single" w:sz="2" w:space="1" w:color="FFFFFF"/>
                        <w:right w:val="single" w:sz="2" w:space="4" w:color="FFFFFF"/>
                      </w:divBdr>
                      <w:divsChild>
                        <w:div w:id="561142772">
                          <w:marLeft w:val="0"/>
                          <w:marRight w:val="0"/>
                          <w:marTop w:val="0"/>
                          <w:marBottom w:val="0"/>
                          <w:divBdr>
                            <w:top w:val="none" w:sz="0" w:space="0" w:color="auto"/>
                            <w:left w:val="none" w:sz="0" w:space="0" w:color="auto"/>
                            <w:bottom w:val="none" w:sz="0" w:space="0" w:color="auto"/>
                            <w:right w:val="none" w:sz="0" w:space="0" w:color="auto"/>
                          </w:divBdr>
                        </w:div>
                      </w:divsChild>
                    </w:div>
                    <w:div w:id="312025430">
                      <w:marLeft w:val="0"/>
                      <w:marRight w:val="0"/>
                      <w:marTop w:val="0"/>
                      <w:marBottom w:val="0"/>
                      <w:divBdr>
                        <w:top w:val="single" w:sz="2" w:space="1" w:color="FFFFFF"/>
                        <w:left w:val="single" w:sz="2" w:space="12" w:color="FFFFFF"/>
                        <w:bottom w:val="single" w:sz="2" w:space="1" w:color="FFFFFF"/>
                        <w:right w:val="single" w:sz="2" w:space="4" w:color="FFFFFF"/>
                      </w:divBdr>
                      <w:divsChild>
                        <w:div w:id="1040402798">
                          <w:marLeft w:val="0"/>
                          <w:marRight w:val="0"/>
                          <w:marTop w:val="0"/>
                          <w:marBottom w:val="0"/>
                          <w:divBdr>
                            <w:top w:val="none" w:sz="0" w:space="0" w:color="auto"/>
                            <w:left w:val="none" w:sz="0" w:space="0" w:color="auto"/>
                            <w:bottom w:val="none" w:sz="0" w:space="0" w:color="auto"/>
                            <w:right w:val="none" w:sz="0" w:space="0" w:color="auto"/>
                          </w:divBdr>
                        </w:div>
                      </w:divsChild>
                    </w:div>
                    <w:div w:id="1073433182">
                      <w:marLeft w:val="0"/>
                      <w:marRight w:val="0"/>
                      <w:marTop w:val="0"/>
                      <w:marBottom w:val="0"/>
                      <w:divBdr>
                        <w:top w:val="single" w:sz="2" w:space="1" w:color="FFFFFF"/>
                        <w:left w:val="single" w:sz="2" w:space="12" w:color="FFFFFF"/>
                        <w:bottom w:val="single" w:sz="2" w:space="1" w:color="FFFFFF"/>
                        <w:right w:val="single" w:sz="2" w:space="4" w:color="FFFFFF"/>
                      </w:divBdr>
                      <w:divsChild>
                        <w:div w:id="2132824905">
                          <w:marLeft w:val="0"/>
                          <w:marRight w:val="0"/>
                          <w:marTop w:val="0"/>
                          <w:marBottom w:val="0"/>
                          <w:divBdr>
                            <w:top w:val="none" w:sz="0" w:space="0" w:color="auto"/>
                            <w:left w:val="none" w:sz="0" w:space="0" w:color="auto"/>
                            <w:bottom w:val="none" w:sz="0" w:space="0" w:color="auto"/>
                            <w:right w:val="none" w:sz="0" w:space="0" w:color="auto"/>
                          </w:divBdr>
                        </w:div>
                      </w:divsChild>
                    </w:div>
                    <w:div w:id="1814828275">
                      <w:marLeft w:val="0"/>
                      <w:marRight w:val="0"/>
                      <w:marTop w:val="0"/>
                      <w:marBottom w:val="0"/>
                      <w:divBdr>
                        <w:top w:val="single" w:sz="2" w:space="1" w:color="FFFFFF"/>
                        <w:left w:val="single" w:sz="2" w:space="12" w:color="FFFFFF"/>
                        <w:bottom w:val="single" w:sz="2" w:space="1" w:color="FFFFFF"/>
                        <w:right w:val="single" w:sz="2" w:space="4" w:color="FFFFFF"/>
                      </w:divBdr>
                      <w:divsChild>
                        <w:div w:id="418841012">
                          <w:marLeft w:val="0"/>
                          <w:marRight w:val="0"/>
                          <w:marTop w:val="0"/>
                          <w:marBottom w:val="0"/>
                          <w:divBdr>
                            <w:top w:val="none" w:sz="0" w:space="0" w:color="auto"/>
                            <w:left w:val="none" w:sz="0" w:space="0" w:color="auto"/>
                            <w:bottom w:val="none" w:sz="0" w:space="0" w:color="auto"/>
                            <w:right w:val="none" w:sz="0" w:space="0" w:color="auto"/>
                          </w:divBdr>
                        </w:div>
                      </w:divsChild>
                    </w:div>
                    <w:div w:id="1511064738">
                      <w:marLeft w:val="0"/>
                      <w:marRight w:val="0"/>
                      <w:marTop w:val="0"/>
                      <w:marBottom w:val="0"/>
                      <w:divBdr>
                        <w:top w:val="single" w:sz="2" w:space="1" w:color="FFFFFF"/>
                        <w:left w:val="single" w:sz="2" w:space="12" w:color="FFFFFF"/>
                        <w:bottom w:val="single" w:sz="2" w:space="1" w:color="FFFFFF"/>
                        <w:right w:val="single" w:sz="2" w:space="4" w:color="FFFFFF"/>
                      </w:divBdr>
                      <w:divsChild>
                        <w:div w:id="1085298196">
                          <w:marLeft w:val="0"/>
                          <w:marRight w:val="0"/>
                          <w:marTop w:val="0"/>
                          <w:marBottom w:val="0"/>
                          <w:divBdr>
                            <w:top w:val="none" w:sz="0" w:space="0" w:color="auto"/>
                            <w:left w:val="none" w:sz="0" w:space="0" w:color="auto"/>
                            <w:bottom w:val="none" w:sz="0" w:space="0" w:color="auto"/>
                            <w:right w:val="none" w:sz="0" w:space="0" w:color="auto"/>
                          </w:divBdr>
                        </w:div>
                      </w:divsChild>
                    </w:div>
                    <w:div w:id="861043909">
                      <w:marLeft w:val="0"/>
                      <w:marRight w:val="0"/>
                      <w:marTop w:val="0"/>
                      <w:marBottom w:val="0"/>
                      <w:divBdr>
                        <w:top w:val="single" w:sz="2" w:space="1" w:color="FFFFFF"/>
                        <w:left w:val="single" w:sz="2" w:space="12" w:color="FFFFFF"/>
                        <w:bottom w:val="single" w:sz="2" w:space="1" w:color="FFFFFF"/>
                        <w:right w:val="single" w:sz="2" w:space="4" w:color="FFFFFF"/>
                      </w:divBdr>
                      <w:divsChild>
                        <w:div w:id="1385838434">
                          <w:marLeft w:val="0"/>
                          <w:marRight w:val="0"/>
                          <w:marTop w:val="0"/>
                          <w:marBottom w:val="0"/>
                          <w:divBdr>
                            <w:top w:val="none" w:sz="0" w:space="0" w:color="auto"/>
                            <w:left w:val="none" w:sz="0" w:space="0" w:color="auto"/>
                            <w:bottom w:val="none" w:sz="0" w:space="0" w:color="auto"/>
                            <w:right w:val="none" w:sz="0" w:space="0" w:color="auto"/>
                          </w:divBdr>
                        </w:div>
                      </w:divsChild>
                    </w:div>
                    <w:div w:id="953056719">
                      <w:marLeft w:val="0"/>
                      <w:marRight w:val="0"/>
                      <w:marTop w:val="0"/>
                      <w:marBottom w:val="0"/>
                      <w:divBdr>
                        <w:top w:val="single" w:sz="2" w:space="1" w:color="FFFFFF"/>
                        <w:left w:val="single" w:sz="2" w:space="12" w:color="FFFFFF"/>
                        <w:bottom w:val="single" w:sz="2" w:space="1" w:color="FFFFFF"/>
                        <w:right w:val="single" w:sz="2" w:space="4" w:color="FFFFFF"/>
                      </w:divBdr>
                      <w:divsChild>
                        <w:div w:id="1358043823">
                          <w:marLeft w:val="0"/>
                          <w:marRight w:val="0"/>
                          <w:marTop w:val="0"/>
                          <w:marBottom w:val="0"/>
                          <w:divBdr>
                            <w:top w:val="none" w:sz="0" w:space="0" w:color="auto"/>
                            <w:left w:val="none" w:sz="0" w:space="0" w:color="auto"/>
                            <w:bottom w:val="none" w:sz="0" w:space="0" w:color="auto"/>
                            <w:right w:val="none" w:sz="0" w:space="0" w:color="auto"/>
                          </w:divBdr>
                        </w:div>
                      </w:divsChild>
                    </w:div>
                    <w:div w:id="1037124326">
                      <w:marLeft w:val="0"/>
                      <w:marRight w:val="0"/>
                      <w:marTop w:val="0"/>
                      <w:marBottom w:val="0"/>
                      <w:divBdr>
                        <w:top w:val="single" w:sz="2" w:space="1" w:color="FFFFFF"/>
                        <w:left w:val="single" w:sz="2" w:space="12" w:color="FFFFFF"/>
                        <w:bottom w:val="single" w:sz="2" w:space="4" w:color="FFFFFF"/>
                        <w:right w:val="single" w:sz="2" w:space="4" w:color="FFFFFF"/>
                      </w:divBdr>
                      <w:divsChild>
                        <w:div w:id="2087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7830">
              <w:marLeft w:val="0"/>
              <w:marRight w:val="0"/>
              <w:marTop w:val="0"/>
              <w:marBottom w:val="335"/>
              <w:divBdr>
                <w:top w:val="none" w:sz="0" w:space="0" w:color="auto"/>
                <w:left w:val="none" w:sz="0" w:space="0" w:color="auto"/>
                <w:bottom w:val="none" w:sz="0" w:space="0" w:color="auto"/>
                <w:right w:val="none" w:sz="0" w:space="0" w:color="auto"/>
              </w:divBdr>
              <w:divsChild>
                <w:div w:id="250821720">
                  <w:marLeft w:val="0"/>
                  <w:marRight w:val="0"/>
                  <w:marTop w:val="0"/>
                  <w:marBottom w:val="0"/>
                  <w:divBdr>
                    <w:top w:val="none" w:sz="0" w:space="0" w:color="auto"/>
                    <w:left w:val="none" w:sz="0" w:space="0" w:color="auto"/>
                    <w:bottom w:val="none" w:sz="0" w:space="0" w:color="auto"/>
                    <w:right w:val="none" w:sz="0" w:space="0" w:color="auto"/>
                  </w:divBdr>
                  <w:divsChild>
                    <w:div w:id="2034725859">
                      <w:marLeft w:val="0"/>
                      <w:marRight w:val="0"/>
                      <w:marTop w:val="0"/>
                      <w:marBottom w:val="0"/>
                      <w:divBdr>
                        <w:top w:val="single" w:sz="2" w:space="4" w:color="FFFFFF"/>
                        <w:left w:val="single" w:sz="2" w:space="12" w:color="FFFFFF"/>
                        <w:bottom w:val="single" w:sz="2" w:space="1" w:color="FFFFFF"/>
                        <w:right w:val="single" w:sz="2" w:space="4" w:color="FFFFFF"/>
                      </w:divBdr>
                      <w:divsChild>
                        <w:div w:id="1705640573">
                          <w:marLeft w:val="0"/>
                          <w:marRight w:val="0"/>
                          <w:marTop w:val="0"/>
                          <w:marBottom w:val="0"/>
                          <w:divBdr>
                            <w:top w:val="none" w:sz="0" w:space="0" w:color="auto"/>
                            <w:left w:val="none" w:sz="0" w:space="0" w:color="auto"/>
                            <w:bottom w:val="none" w:sz="0" w:space="0" w:color="auto"/>
                            <w:right w:val="none" w:sz="0" w:space="0" w:color="auto"/>
                          </w:divBdr>
                        </w:div>
                      </w:divsChild>
                    </w:div>
                    <w:div w:id="1753889379">
                      <w:marLeft w:val="0"/>
                      <w:marRight w:val="0"/>
                      <w:marTop w:val="0"/>
                      <w:marBottom w:val="0"/>
                      <w:divBdr>
                        <w:top w:val="single" w:sz="2" w:space="1" w:color="FFFFFF"/>
                        <w:left w:val="single" w:sz="2" w:space="12" w:color="FFFFFF"/>
                        <w:bottom w:val="single" w:sz="2" w:space="1" w:color="FFFFFF"/>
                        <w:right w:val="single" w:sz="2" w:space="4" w:color="FFFFFF"/>
                      </w:divBdr>
                      <w:divsChild>
                        <w:div w:id="1889603381">
                          <w:marLeft w:val="0"/>
                          <w:marRight w:val="0"/>
                          <w:marTop w:val="0"/>
                          <w:marBottom w:val="0"/>
                          <w:divBdr>
                            <w:top w:val="none" w:sz="0" w:space="0" w:color="auto"/>
                            <w:left w:val="none" w:sz="0" w:space="0" w:color="auto"/>
                            <w:bottom w:val="none" w:sz="0" w:space="0" w:color="auto"/>
                            <w:right w:val="none" w:sz="0" w:space="0" w:color="auto"/>
                          </w:divBdr>
                        </w:div>
                      </w:divsChild>
                    </w:div>
                    <w:div w:id="1587152426">
                      <w:marLeft w:val="0"/>
                      <w:marRight w:val="0"/>
                      <w:marTop w:val="0"/>
                      <w:marBottom w:val="0"/>
                      <w:divBdr>
                        <w:top w:val="single" w:sz="2" w:space="1" w:color="FFFFFF"/>
                        <w:left w:val="single" w:sz="2" w:space="12" w:color="FFFFFF"/>
                        <w:bottom w:val="single" w:sz="2" w:space="1" w:color="FFFFFF"/>
                        <w:right w:val="single" w:sz="2" w:space="4" w:color="FFFFFF"/>
                      </w:divBdr>
                      <w:divsChild>
                        <w:div w:id="2107771750">
                          <w:marLeft w:val="0"/>
                          <w:marRight w:val="0"/>
                          <w:marTop w:val="0"/>
                          <w:marBottom w:val="0"/>
                          <w:divBdr>
                            <w:top w:val="none" w:sz="0" w:space="0" w:color="auto"/>
                            <w:left w:val="none" w:sz="0" w:space="0" w:color="auto"/>
                            <w:bottom w:val="none" w:sz="0" w:space="0" w:color="auto"/>
                            <w:right w:val="none" w:sz="0" w:space="0" w:color="auto"/>
                          </w:divBdr>
                        </w:div>
                      </w:divsChild>
                    </w:div>
                    <w:div w:id="1394154082">
                      <w:marLeft w:val="0"/>
                      <w:marRight w:val="0"/>
                      <w:marTop w:val="0"/>
                      <w:marBottom w:val="0"/>
                      <w:divBdr>
                        <w:top w:val="single" w:sz="2" w:space="1" w:color="FFFFFF"/>
                        <w:left w:val="single" w:sz="2" w:space="12" w:color="FFFFFF"/>
                        <w:bottom w:val="single" w:sz="2" w:space="1" w:color="FFFFFF"/>
                        <w:right w:val="single" w:sz="2" w:space="4" w:color="FFFFFF"/>
                      </w:divBdr>
                      <w:divsChild>
                        <w:div w:id="323554480">
                          <w:marLeft w:val="0"/>
                          <w:marRight w:val="0"/>
                          <w:marTop w:val="0"/>
                          <w:marBottom w:val="0"/>
                          <w:divBdr>
                            <w:top w:val="none" w:sz="0" w:space="0" w:color="auto"/>
                            <w:left w:val="none" w:sz="0" w:space="0" w:color="auto"/>
                            <w:bottom w:val="none" w:sz="0" w:space="0" w:color="auto"/>
                            <w:right w:val="none" w:sz="0" w:space="0" w:color="auto"/>
                          </w:divBdr>
                        </w:div>
                      </w:divsChild>
                    </w:div>
                    <w:div w:id="853616551">
                      <w:marLeft w:val="0"/>
                      <w:marRight w:val="0"/>
                      <w:marTop w:val="0"/>
                      <w:marBottom w:val="0"/>
                      <w:divBdr>
                        <w:top w:val="single" w:sz="2" w:space="1" w:color="FFFFFF"/>
                        <w:left w:val="single" w:sz="2" w:space="12" w:color="FFFFFF"/>
                        <w:bottom w:val="single" w:sz="2" w:space="1" w:color="FFFFFF"/>
                        <w:right w:val="single" w:sz="2" w:space="4" w:color="FFFFFF"/>
                      </w:divBdr>
                      <w:divsChild>
                        <w:div w:id="739643171">
                          <w:marLeft w:val="0"/>
                          <w:marRight w:val="0"/>
                          <w:marTop w:val="0"/>
                          <w:marBottom w:val="0"/>
                          <w:divBdr>
                            <w:top w:val="none" w:sz="0" w:space="0" w:color="auto"/>
                            <w:left w:val="none" w:sz="0" w:space="0" w:color="auto"/>
                            <w:bottom w:val="none" w:sz="0" w:space="0" w:color="auto"/>
                            <w:right w:val="none" w:sz="0" w:space="0" w:color="auto"/>
                          </w:divBdr>
                        </w:div>
                      </w:divsChild>
                    </w:div>
                    <w:div w:id="2061130852">
                      <w:marLeft w:val="0"/>
                      <w:marRight w:val="0"/>
                      <w:marTop w:val="0"/>
                      <w:marBottom w:val="0"/>
                      <w:divBdr>
                        <w:top w:val="single" w:sz="2" w:space="1" w:color="FFFFFF"/>
                        <w:left w:val="single" w:sz="2" w:space="12" w:color="FFFFFF"/>
                        <w:bottom w:val="single" w:sz="2" w:space="1" w:color="FFFFFF"/>
                        <w:right w:val="single" w:sz="2" w:space="4" w:color="FFFFFF"/>
                      </w:divBdr>
                      <w:divsChild>
                        <w:div w:id="872301989">
                          <w:marLeft w:val="0"/>
                          <w:marRight w:val="0"/>
                          <w:marTop w:val="0"/>
                          <w:marBottom w:val="0"/>
                          <w:divBdr>
                            <w:top w:val="none" w:sz="0" w:space="0" w:color="auto"/>
                            <w:left w:val="none" w:sz="0" w:space="0" w:color="auto"/>
                            <w:bottom w:val="none" w:sz="0" w:space="0" w:color="auto"/>
                            <w:right w:val="none" w:sz="0" w:space="0" w:color="auto"/>
                          </w:divBdr>
                        </w:div>
                      </w:divsChild>
                    </w:div>
                    <w:div w:id="865603595">
                      <w:marLeft w:val="0"/>
                      <w:marRight w:val="0"/>
                      <w:marTop w:val="0"/>
                      <w:marBottom w:val="0"/>
                      <w:divBdr>
                        <w:top w:val="single" w:sz="2" w:space="1" w:color="FFFFFF"/>
                        <w:left w:val="single" w:sz="2" w:space="12" w:color="FFFFFF"/>
                        <w:bottom w:val="single" w:sz="2" w:space="1" w:color="FFFFFF"/>
                        <w:right w:val="single" w:sz="2" w:space="4" w:color="FFFFFF"/>
                      </w:divBdr>
                      <w:divsChild>
                        <w:div w:id="2031643256">
                          <w:marLeft w:val="0"/>
                          <w:marRight w:val="0"/>
                          <w:marTop w:val="0"/>
                          <w:marBottom w:val="0"/>
                          <w:divBdr>
                            <w:top w:val="none" w:sz="0" w:space="0" w:color="auto"/>
                            <w:left w:val="none" w:sz="0" w:space="0" w:color="auto"/>
                            <w:bottom w:val="none" w:sz="0" w:space="0" w:color="auto"/>
                            <w:right w:val="none" w:sz="0" w:space="0" w:color="auto"/>
                          </w:divBdr>
                        </w:div>
                      </w:divsChild>
                    </w:div>
                    <w:div w:id="17438793">
                      <w:marLeft w:val="0"/>
                      <w:marRight w:val="0"/>
                      <w:marTop w:val="0"/>
                      <w:marBottom w:val="0"/>
                      <w:divBdr>
                        <w:top w:val="single" w:sz="2" w:space="1" w:color="FFFFFF"/>
                        <w:left w:val="single" w:sz="2" w:space="12" w:color="FFFFFF"/>
                        <w:bottom w:val="single" w:sz="2" w:space="1" w:color="FFFFFF"/>
                        <w:right w:val="single" w:sz="2" w:space="4" w:color="FFFFFF"/>
                      </w:divBdr>
                      <w:divsChild>
                        <w:div w:id="1935820074">
                          <w:marLeft w:val="0"/>
                          <w:marRight w:val="0"/>
                          <w:marTop w:val="0"/>
                          <w:marBottom w:val="0"/>
                          <w:divBdr>
                            <w:top w:val="none" w:sz="0" w:space="0" w:color="auto"/>
                            <w:left w:val="none" w:sz="0" w:space="0" w:color="auto"/>
                            <w:bottom w:val="none" w:sz="0" w:space="0" w:color="auto"/>
                            <w:right w:val="none" w:sz="0" w:space="0" w:color="auto"/>
                          </w:divBdr>
                        </w:div>
                      </w:divsChild>
                    </w:div>
                    <w:div w:id="499809820">
                      <w:marLeft w:val="0"/>
                      <w:marRight w:val="0"/>
                      <w:marTop w:val="0"/>
                      <w:marBottom w:val="0"/>
                      <w:divBdr>
                        <w:top w:val="single" w:sz="2" w:space="1" w:color="FFFFFF"/>
                        <w:left w:val="single" w:sz="2" w:space="12" w:color="FFFFFF"/>
                        <w:bottom w:val="single" w:sz="2" w:space="1" w:color="FFFFFF"/>
                        <w:right w:val="single" w:sz="2" w:space="4" w:color="FFFFFF"/>
                      </w:divBdr>
                      <w:divsChild>
                        <w:div w:id="613486377">
                          <w:marLeft w:val="0"/>
                          <w:marRight w:val="0"/>
                          <w:marTop w:val="0"/>
                          <w:marBottom w:val="0"/>
                          <w:divBdr>
                            <w:top w:val="none" w:sz="0" w:space="0" w:color="auto"/>
                            <w:left w:val="none" w:sz="0" w:space="0" w:color="auto"/>
                            <w:bottom w:val="none" w:sz="0" w:space="0" w:color="auto"/>
                            <w:right w:val="none" w:sz="0" w:space="0" w:color="auto"/>
                          </w:divBdr>
                        </w:div>
                      </w:divsChild>
                    </w:div>
                    <w:div w:id="1821573539">
                      <w:marLeft w:val="0"/>
                      <w:marRight w:val="0"/>
                      <w:marTop w:val="0"/>
                      <w:marBottom w:val="0"/>
                      <w:divBdr>
                        <w:top w:val="single" w:sz="2" w:space="1" w:color="FFFFFF"/>
                        <w:left w:val="single" w:sz="2" w:space="12" w:color="FFFFFF"/>
                        <w:bottom w:val="single" w:sz="2" w:space="1" w:color="FFFFFF"/>
                        <w:right w:val="single" w:sz="2" w:space="4" w:color="FFFFFF"/>
                      </w:divBdr>
                      <w:divsChild>
                        <w:div w:id="795952849">
                          <w:marLeft w:val="0"/>
                          <w:marRight w:val="0"/>
                          <w:marTop w:val="0"/>
                          <w:marBottom w:val="0"/>
                          <w:divBdr>
                            <w:top w:val="none" w:sz="0" w:space="0" w:color="auto"/>
                            <w:left w:val="none" w:sz="0" w:space="0" w:color="auto"/>
                            <w:bottom w:val="none" w:sz="0" w:space="0" w:color="auto"/>
                            <w:right w:val="none" w:sz="0" w:space="0" w:color="auto"/>
                          </w:divBdr>
                        </w:div>
                      </w:divsChild>
                    </w:div>
                    <w:div w:id="453140378">
                      <w:marLeft w:val="0"/>
                      <w:marRight w:val="0"/>
                      <w:marTop w:val="0"/>
                      <w:marBottom w:val="0"/>
                      <w:divBdr>
                        <w:top w:val="single" w:sz="2" w:space="1" w:color="FFFFFF"/>
                        <w:left w:val="single" w:sz="2" w:space="12" w:color="FFFFFF"/>
                        <w:bottom w:val="single" w:sz="2" w:space="1" w:color="FFFFFF"/>
                        <w:right w:val="single" w:sz="2" w:space="4" w:color="FFFFFF"/>
                      </w:divBdr>
                      <w:divsChild>
                        <w:div w:id="1085032123">
                          <w:marLeft w:val="0"/>
                          <w:marRight w:val="0"/>
                          <w:marTop w:val="0"/>
                          <w:marBottom w:val="0"/>
                          <w:divBdr>
                            <w:top w:val="none" w:sz="0" w:space="0" w:color="auto"/>
                            <w:left w:val="none" w:sz="0" w:space="0" w:color="auto"/>
                            <w:bottom w:val="none" w:sz="0" w:space="0" w:color="auto"/>
                            <w:right w:val="none" w:sz="0" w:space="0" w:color="auto"/>
                          </w:divBdr>
                        </w:div>
                      </w:divsChild>
                    </w:div>
                    <w:div w:id="228150854">
                      <w:marLeft w:val="0"/>
                      <w:marRight w:val="0"/>
                      <w:marTop w:val="0"/>
                      <w:marBottom w:val="0"/>
                      <w:divBdr>
                        <w:top w:val="single" w:sz="2" w:space="1" w:color="FFFFFF"/>
                        <w:left w:val="single" w:sz="2" w:space="12" w:color="FFFFFF"/>
                        <w:bottom w:val="single" w:sz="2" w:space="1" w:color="FFFFFF"/>
                        <w:right w:val="single" w:sz="2" w:space="4" w:color="FFFFFF"/>
                      </w:divBdr>
                      <w:divsChild>
                        <w:div w:id="862941516">
                          <w:marLeft w:val="0"/>
                          <w:marRight w:val="0"/>
                          <w:marTop w:val="0"/>
                          <w:marBottom w:val="0"/>
                          <w:divBdr>
                            <w:top w:val="none" w:sz="0" w:space="0" w:color="auto"/>
                            <w:left w:val="none" w:sz="0" w:space="0" w:color="auto"/>
                            <w:bottom w:val="none" w:sz="0" w:space="0" w:color="auto"/>
                            <w:right w:val="none" w:sz="0" w:space="0" w:color="auto"/>
                          </w:divBdr>
                        </w:div>
                      </w:divsChild>
                    </w:div>
                    <w:div w:id="1069108408">
                      <w:marLeft w:val="0"/>
                      <w:marRight w:val="0"/>
                      <w:marTop w:val="0"/>
                      <w:marBottom w:val="0"/>
                      <w:divBdr>
                        <w:top w:val="single" w:sz="2" w:space="1" w:color="FFFFFF"/>
                        <w:left w:val="single" w:sz="2" w:space="12" w:color="FFFFFF"/>
                        <w:bottom w:val="single" w:sz="2" w:space="1" w:color="FFFFFF"/>
                        <w:right w:val="single" w:sz="2" w:space="4" w:color="FFFFFF"/>
                      </w:divBdr>
                      <w:divsChild>
                        <w:div w:id="2062973342">
                          <w:marLeft w:val="0"/>
                          <w:marRight w:val="0"/>
                          <w:marTop w:val="0"/>
                          <w:marBottom w:val="0"/>
                          <w:divBdr>
                            <w:top w:val="none" w:sz="0" w:space="0" w:color="auto"/>
                            <w:left w:val="none" w:sz="0" w:space="0" w:color="auto"/>
                            <w:bottom w:val="none" w:sz="0" w:space="0" w:color="auto"/>
                            <w:right w:val="none" w:sz="0" w:space="0" w:color="auto"/>
                          </w:divBdr>
                        </w:div>
                      </w:divsChild>
                    </w:div>
                    <w:div w:id="977035516">
                      <w:marLeft w:val="0"/>
                      <w:marRight w:val="0"/>
                      <w:marTop w:val="0"/>
                      <w:marBottom w:val="0"/>
                      <w:divBdr>
                        <w:top w:val="single" w:sz="2" w:space="1" w:color="FFFFFF"/>
                        <w:left w:val="single" w:sz="2" w:space="12" w:color="FFFFFF"/>
                        <w:bottom w:val="single" w:sz="2" w:space="1" w:color="FFFFFF"/>
                        <w:right w:val="single" w:sz="2" w:space="4" w:color="FFFFFF"/>
                      </w:divBdr>
                      <w:divsChild>
                        <w:div w:id="1154957214">
                          <w:marLeft w:val="0"/>
                          <w:marRight w:val="0"/>
                          <w:marTop w:val="0"/>
                          <w:marBottom w:val="0"/>
                          <w:divBdr>
                            <w:top w:val="none" w:sz="0" w:space="0" w:color="auto"/>
                            <w:left w:val="none" w:sz="0" w:space="0" w:color="auto"/>
                            <w:bottom w:val="none" w:sz="0" w:space="0" w:color="auto"/>
                            <w:right w:val="none" w:sz="0" w:space="0" w:color="auto"/>
                          </w:divBdr>
                        </w:div>
                      </w:divsChild>
                    </w:div>
                    <w:div w:id="1358962784">
                      <w:marLeft w:val="0"/>
                      <w:marRight w:val="0"/>
                      <w:marTop w:val="0"/>
                      <w:marBottom w:val="0"/>
                      <w:divBdr>
                        <w:top w:val="single" w:sz="2" w:space="1" w:color="FFFFFF"/>
                        <w:left w:val="single" w:sz="2" w:space="12" w:color="FFFFFF"/>
                        <w:bottom w:val="single" w:sz="2" w:space="1" w:color="FFFFFF"/>
                        <w:right w:val="single" w:sz="2" w:space="4" w:color="FFFFFF"/>
                      </w:divBdr>
                      <w:divsChild>
                        <w:div w:id="992220043">
                          <w:marLeft w:val="0"/>
                          <w:marRight w:val="0"/>
                          <w:marTop w:val="0"/>
                          <w:marBottom w:val="0"/>
                          <w:divBdr>
                            <w:top w:val="none" w:sz="0" w:space="0" w:color="auto"/>
                            <w:left w:val="none" w:sz="0" w:space="0" w:color="auto"/>
                            <w:bottom w:val="none" w:sz="0" w:space="0" w:color="auto"/>
                            <w:right w:val="none" w:sz="0" w:space="0" w:color="auto"/>
                          </w:divBdr>
                        </w:div>
                      </w:divsChild>
                    </w:div>
                    <w:div w:id="1981573951">
                      <w:marLeft w:val="0"/>
                      <w:marRight w:val="0"/>
                      <w:marTop w:val="0"/>
                      <w:marBottom w:val="0"/>
                      <w:divBdr>
                        <w:top w:val="single" w:sz="2" w:space="1" w:color="FFFFFF"/>
                        <w:left w:val="single" w:sz="2" w:space="12" w:color="FFFFFF"/>
                        <w:bottom w:val="single" w:sz="2" w:space="1" w:color="FFFFFF"/>
                        <w:right w:val="single" w:sz="2" w:space="4" w:color="FFFFFF"/>
                      </w:divBdr>
                      <w:divsChild>
                        <w:div w:id="216865777">
                          <w:marLeft w:val="0"/>
                          <w:marRight w:val="0"/>
                          <w:marTop w:val="0"/>
                          <w:marBottom w:val="0"/>
                          <w:divBdr>
                            <w:top w:val="none" w:sz="0" w:space="0" w:color="auto"/>
                            <w:left w:val="none" w:sz="0" w:space="0" w:color="auto"/>
                            <w:bottom w:val="none" w:sz="0" w:space="0" w:color="auto"/>
                            <w:right w:val="none" w:sz="0" w:space="0" w:color="auto"/>
                          </w:divBdr>
                        </w:div>
                      </w:divsChild>
                    </w:div>
                    <w:div w:id="538860589">
                      <w:marLeft w:val="0"/>
                      <w:marRight w:val="0"/>
                      <w:marTop w:val="0"/>
                      <w:marBottom w:val="0"/>
                      <w:divBdr>
                        <w:top w:val="single" w:sz="2" w:space="1" w:color="FFFFFF"/>
                        <w:left w:val="single" w:sz="2" w:space="12" w:color="FFFFFF"/>
                        <w:bottom w:val="single" w:sz="2" w:space="1" w:color="FFFFFF"/>
                        <w:right w:val="single" w:sz="2" w:space="4" w:color="FFFFFF"/>
                      </w:divBdr>
                      <w:divsChild>
                        <w:div w:id="2028559821">
                          <w:marLeft w:val="0"/>
                          <w:marRight w:val="0"/>
                          <w:marTop w:val="0"/>
                          <w:marBottom w:val="0"/>
                          <w:divBdr>
                            <w:top w:val="none" w:sz="0" w:space="0" w:color="auto"/>
                            <w:left w:val="none" w:sz="0" w:space="0" w:color="auto"/>
                            <w:bottom w:val="none" w:sz="0" w:space="0" w:color="auto"/>
                            <w:right w:val="none" w:sz="0" w:space="0" w:color="auto"/>
                          </w:divBdr>
                        </w:div>
                      </w:divsChild>
                    </w:div>
                    <w:div w:id="2092198937">
                      <w:marLeft w:val="0"/>
                      <w:marRight w:val="0"/>
                      <w:marTop w:val="0"/>
                      <w:marBottom w:val="0"/>
                      <w:divBdr>
                        <w:top w:val="single" w:sz="2" w:space="1" w:color="FFFFFF"/>
                        <w:left w:val="single" w:sz="2" w:space="12" w:color="FFFFFF"/>
                        <w:bottom w:val="single" w:sz="2" w:space="1" w:color="FFFFFF"/>
                        <w:right w:val="single" w:sz="2" w:space="4" w:color="FFFFFF"/>
                      </w:divBdr>
                      <w:divsChild>
                        <w:div w:id="1426346860">
                          <w:marLeft w:val="0"/>
                          <w:marRight w:val="0"/>
                          <w:marTop w:val="0"/>
                          <w:marBottom w:val="0"/>
                          <w:divBdr>
                            <w:top w:val="none" w:sz="0" w:space="0" w:color="auto"/>
                            <w:left w:val="none" w:sz="0" w:space="0" w:color="auto"/>
                            <w:bottom w:val="none" w:sz="0" w:space="0" w:color="auto"/>
                            <w:right w:val="none" w:sz="0" w:space="0" w:color="auto"/>
                          </w:divBdr>
                        </w:div>
                      </w:divsChild>
                    </w:div>
                    <w:div w:id="150491793">
                      <w:marLeft w:val="0"/>
                      <w:marRight w:val="0"/>
                      <w:marTop w:val="0"/>
                      <w:marBottom w:val="0"/>
                      <w:divBdr>
                        <w:top w:val="single" w:sz="2" w:space="1" w:color="FFFFFF"/>
                        <w:left w:val="single" w:sz="2" w:space="12" w:color="FFFFFF"/>
                        <w:bottom w:val="single" w:sz="2" w:space="1" w:color="FFFFFF"/>
                        <w:right w:val="single" w:sz="2" w:space="4" w:color="FFFFFF"/>
                      </w:divBdr>
                      <w:divsChild>
                        <w:div w:id="290677614">
                          <w:marLeft w:val="0"/>
                          <w:marRight w:val="0"/>
                          <w:marTop w:val="0"/>
                          <w:marBottom w:val="0"/>
                          <w:divBdr>
                            <w:top w:val="none" w:sz="0" w:space="0" w:color="auto"/>
                            <w:left w:val="none" w:sz="0" w:space="0" w:color="auto"/>
                            <w:bottom w:val="none" w:sz="0" w:space="0" w:color="auto"/>
                            <w:right w:val="none" w:sz="0" w:space="0" w:color="auto"/>
                          </w:divBdr>
                        </w:div>
                      </w:divsChild>
                    </w:div>
                    <w:div w:id="1677612104">
                      <w:marLeft w:val="0"/>
                      <w:marRight w:val="0"/>
                      <w:marTop w:val="0"/>
                      <w:marBottom w:val="0"/>
                      <w:divBdr>
                        <w:top w:val="single" w:sz="2" w:space="1" w:color="FFFFFF"/>
                        <w:left w:val="single" w:sz="2" w:space="12" w:color="FFFFFF"/>
                        <w:bottom w:val="single" w:sz="2" w:space="1" w:color="FFFFFF"/>
                        <w:right w:val="single" w:sz="2" w:space="4" w:color="FFFFFF"/>
                      </w:divBdr>
                      <w:divsChild>
                        <w:div w:id="412703106">
                          <w:marLeft w:val="0"/>
                          <w:marRight w:val="0"/>
                          <w:marTop w:val="0"/>
                          <w:marBottom w:val="0"/>
                          <w:divBdr>
                            <w:top w:val="none" w:sz="0" w:space="0" w:color="auto"/>
                            <w:left w:val="none" w:sz="0" w:space="0" w:color="auto"/>
                            <w:bottom w:val="none" w:sz="0" w:space="0" w:color="auto"/>
                            <w:right w:val="none" w:sz="0" w:space="0" w:color="auto"/>
                          </w:divBdr>
                        </w:div>
                      </w:divsChild>
                    </w:div>
                    <w:div w:id="1138842872">
                      <w:marLeft w:val="0"/>
                      <w:marRight w:val="0"/>
                      <w:marTop w:val="0"/>
                      <w:marBottom w:val="0"/>
                      <w:divBdr>
                        <w:top w:val="single" w:sz="2" w:space="1" w:color="FFFFFF"/>
                        <w:left w:val="single" w:sz="2" w:space="12" w:color="FFFFFF"/>
                        <w:bottom w:val="single" w:sz="2" w:space="1" w:color="FFFFFF"/>
                        <w:right w:val="single" w:sz="2" w:space="4" w:color="FFFFFF"/>
                      </w:divBdr>
                      <w:divsChild>
                        <w:div w:id="2068451998">
                          <w:marLeft w:val="0"/>
                          <w:marRight w:val="0"/>
                          <w:marTop w:val="0"/>
                          <w:marBottom w:val="0"/>
                          <w:divBdr>
                            <w:top w:val="none" w:sz="0" w:space="0" w:color="auto"/>
                            <w:left w:val="none" w:sz="0" w:space="0" w:color="auto"/>
                            <w:bottom w:val="none" w:sz="0" w:space="0" w:color="auto"/>
                            <w:right w:val="none" w:sz="0" w:space="0" w:color="auto"/>
                          </w:divBdr>
                        </w:div>
                      </w:divsChild>
                    </w:div>
                    <w:div w:id="1582174007">
                      <w:marLeft w:val="0"/>
                      <w:marRight w:val="0"/>
                      <w:marTop w:val="0"/>
                      <w:marBottom w:val="0"/>
                      <w:divBdr>
                        <w:top w:val="single" w:sz="2" w:space="1" w:color="FFFFFF"/>
                        <w:left w:val="single" w:sz="2" w:space="12" w:color="FFFFFF"/>
                        <w:bottom w:val="single" w:sz="2" w:space="1" w:color="FFFFFF"/>
                        <w:right w:val="single" w:sz="2" w:space="4" w:color="FFFFFF"/>
                      </w:divBdr>
                      <w:divsChild>
                        <w:div w:id="678241372">
                          <w:marLeft w:val="0"/>
                          <w:marRight w:val="0"/>
                          <w:marTop w:val="0"/>
                          <w:marBottom w:val="0"/>
                          <w:divBdr>
                            <w:top w:val="none" w:sz="0" w:space="0" w:color="auto"/>
                            <w:left w:val="none" w:sz="0" w:space="0" w:color="auto"/>
                            <w:bottom w:val="none" w:sz="0" w:space="0" w:color="auto"/>
                            <w:right w:val="none" w:sz="0" w:space="0" w:color="auto"/>
                          </w:divBdr>
                        </w:div>
                      </w:divsChild>
                    </w:div>
                    <w:div w:id="803698281">
                      <w:marLeft w:val="0"/>
                      <w:marRight w:val="0"/>
                      <w:marTop w:val="0"/>
                      <w:marBottom w:val="0"/>
                      <w:divBdr>
                        <w:top w:val="single" w:sz="2" w:space="1" w:color="FFFFFF"/>
                        <w:left w:val="single" w:sz="2" w:space="12" w:color="FFFFFF"/>
                        <w:bottom w:val="single" w:sz="2" w:space="1" w:color="FFFFFF"/>
                        <w:right w:val="single" w:sz="2" w:space="4" w:color="FFFFFF"/>
                      </w:divBdr>
                      <w:divsChild>
                        <w:div w:id="1091198790">
                          <w:marLeft w:val="0"/>
                          <w:marRight w:val="0"/>
                          <w:marTop w:val="0"/>
                          <w:marBottom w:val="0"/>
                          <w:divBdr>
                            <w:top w:val="none" w:sz="0" w:space="0" w:color="auto"/>
                            <w:left w:val="none" w:sz="0" w:space="0" w:color="auto"/>
                            <w:bottom w:val="none" w:sz="0" w:space="0" w:color="auto"/>
                            <w:right w:val="none" w:sz="0" w:space="0" w:color="auto"/>
                          </w:divBdr>
                        </w:div>
                      </w:divsChild>
                    </w:div>
                    <w:div w:id="1401978291">
                      <w:marLeft w:val="0"/>
                      <w:marRight w:val="0"/>
                      <w:marTop w:val="0"/>
                      <w:marBottom w:val="0"/>
                      <w:divBdr>
                        <w:top w:val="single" w:sz="2" w:space="1" w:color="FFFFFF"/>
                        <w:left w:val="single" w:sz="2" w:space="12" w:color="FFFFFF"/>
                        <w:bottom w:val="single" w:sz="2" w:space="1" w:color="FFFFFF"/>
                        <w:right w:val="single" w:sz="2" w:space="4" w:color="FFFFFF"/>
                      </w:divBdr>
                      <w:divsChild>
                        <w:div w:id="1342783835">
                          <w:marLeft w:val="0"/>
                          <w:marRight w:val="0"/>
                          <w:marTop w:val="0"/>
                          <w:marBottom w:val="0"/>
                          <w:divBdr>
                            <w:top w:val="none" w:sz="0" w:space="0" w:color="auto"/>
                            <w:left w:val="none" w:sz="0" w:space="0" w:color="auto"/>
                            <w:bottom w:val="none" w:sz="0" w:space="0" w:color="auto"/>
                            <w:right w:val="none" w:sz="0" w:space="0" w:color="auto"/>
                          </w:divBdr>
                        </w:div>
                      </w:divsChild>
                    </w:div>
                    <w:div w:id="1462530815">
                      <w:marLeft w:val="0"/>
                      <w:marRight w:val="0"/>
                      <w:marTop w:val="0"/>
                      <w:marBottom w:val="0"/>
                      <w:divBdr>
                        <w:top w:val="single" w:sz="2" w:space="1" w:color="FFFFFF"/>
                        <w:left w:val="single" w:sz="2" w:space="12" w:color="FFFFFF"/>
                        <w:bottom w:val="single" w:sz="2" w:space="1" w:color="FFFFFF"/>
                        <w:right w:val="single" w:sz="2" w:space="4" w:color="FFFFFF"/>
                      </w:divBdr>
                      <w:divsChild>
                        <w:div w:id="2002082658">
                          <w:marLeft w:val="0"/>
                          <w:marRight w:val="0"/>
                          <w:marTop w:val="0"/>
                          <w:marBottom w:val="0"/>
                          <w:divBdr>
                            <w:top w:val="none" w:sz="0" w:space="0" w:color="auto"/>
                            <w:left w:val="none" w:sz="0" w:space="0" w:color="auto"/>
                            <w:bottom w:val="none" w:sz="0" w:space="0" w:color="auto"/>
                            <w:right w:val="none" w:sz="0" w:space="0" w:color="auto"/>
                          </w:divBdr>
                        </w:div>
                      </w:divsChild>
                    </w:div>
                    <w:div w:id="2027829031">
                      <w:marLeft w:val="0"/>
                      <w:marRight w:val="0"/>
                      <w:marTop w:val="0"/>
                      <w:marBottom w:val="0"/>
                      <w:divBdr>
                        <w:top w:val="single" w:sz="2" w:space="1" w:color="FFFFFF"/>
                        <w:left w:val="single" w:sz="2" w:space="12" w:color="FFFFFF"/>
                        <w:bottom w:val="single" w:sz="2" w:space="1" w:color="FFFFFF"/>
                        <w:right w:val="single" w:sz="2" w:space="4" w:color="FFFFFF"/>
                      </w:divBdr>
                      <w:divsChild>
                        <w:div w:id="1295411287">
                          <w:marLeft w:val="0"/>
                          <w:marRight w:val="0"/>
                          <w:marTop w:val="0"/>
                          <w:marBottom w:val="0"/>
                          <w:divBdr>
                            <w:top w:val="none" w:sz="0" w:space="0" w:color="auto"/>
                            <w:left w:val="none" w:sz="0" w:space="0" w:color="auto"/>
                            <w:bottom w:val="none" w:sz="0" w:space="0" w:color="auto"/>
                            <w:right w:val="none" w:sz="0" w:space="0" w:color="auto"/>
                          </w:divBdr>
                        </w:div>
                      </w:divsChild>
                    </w:div>
                    <w:div w:id="5981362">
                      <w:marLeft w:val="0"/>
                      <w:marRight w:val="0"/>
                      <w:marTop w:val="0"/>
                      <w:marBottom w:val="0"/>
                      <w:divBdr>
                        <w:top w:val="single" w:sz="2" w:space="1" w:color="FFFFFF"/>
                        <w:left w:val="single" w:sz="2" w:space="12" w:color="FFFFFF"/>
                        <w:bottom w:val="single" w:sz="2" w:space="1" w:color="FFFFFF"/>
                        <w:right w:val="single" w:sz="2" w:space="4" w:color="FFFFFF"/>
                      </w:divBdr>
                      <w:divsChild>
                        <w:div w:id="1637837221">
                          <w:marLeft w:val="0"/>
                          <w:marRight w:val="0"/>
                          <w:marTop w:val="0"/>
                          <w:marBottom w:val="0"/>
                          <w:divBdr>
                            <w:top w:val="none" w:sz="0" w:space="0" w:color="auto"/>
                            <w:left w:val="none" w:sz="0" w:space="0" w:color="auto"/>
                            <w:bottom w:val="none" w:sz="0" w:space="0" w:color="auto"/>
                            <w:right w:val="none" w:sz="0" w:space="0" w:color="auto"/>
                          </w:divBdr>
                        </w:div>
                      </w:divsChild>
                    </w:div>
                    <w:div w:id="953050523">
                      <w:marLeft w:val="0"/>
                      <w:marRight w:val="0"/>
                      <w:marTop w:val="0"/>
                      <w:marBottom w:val="0"/>
                      <w:divBdr>
                        <w:top w:val="single" w:sz="2" w:space="1" w:color="FFFFFF"/>
                        <w:left w:val="single" w:sz="2" w:space="12" w:color="FFFFFF"/>
                        <w:bottom w:val="single" w:sz="2" w:space="1" w:color="FFFFFF"/>
                        <w:right w:val="single" w:sz="2" w:space="4" w:color="FFFFFF"/>
                      </w:divBdr>
                      <w:divsChild>
                        <w:div w:id="198512239">
                          <w:marLeft w:val="0"/>
                          <w:marRight w:val="0"/>
                          <w:marTop w:val="0"/>
                          <w:marBottom w:val="0"/>
                          <w:divBdr>
                            <w:top w:val="none" w:sz="0" w:space="0" w:color="auto"/>
                            <w:left w:val="none" w:sz="0" w:space="0" w:color="auto"/>
                            <w:bottom w:val="none" w:sz="0" w:space="0" w:color="auto"/>
                            <w:right w:val="none" w:sz="0" w:space="0" w:color="auto"/>
                          </w:divBdr>
                        </w:div>
                      </w:divsChild>
                    </w:div>
                    <w:div w:id="2043702616">
                      <w:marLeft w:val="0"/>
                      <w:marRight w:val="0"/>
                      <w:marTop w:val="0"/>
                      <w:marBottom w:val="0"/>
                      <w:divBdr>
                        <w:top w:val="single" w:sz="2" w:space="1" w:color="FFFFFF"/>
                        <w:left w:val="single" w:sz="2" w:space="12" w:color="FFFFFF"/>
                        <w:bottom w:val="single" w:sz="2" w:space="1" w:color="FFFFFF"/>
                        <w:right w:val="single" w:sz="2" w:space="4" w:color="FFFFFF"/>
                      </w:divBdr>
                      <w:divsChild>
                        <w:div w:id="232737677">
                          <w:marLeft w:val="0"/>
                          <w:marRight w:val="0"/>
                          <w:marTop w:val="0"/>
                          <w:marBottom w:val="0"/>
                          <w:divBdr>
                            <w:top w:val="none" w:sz="0" w:space="0" w:color="auto"/>
                            <w:left w:val="none" w:sz="0" w:space="0" w:color="auto"/>
                            <w:bottom w:val="none" w:sz="0" w:space="0" w:color="auto"/>
                            <w:right w:val="none" w:sz="0" w:space="0" w:color="auto"/>
                          </w:divBdr>
                        </w:div>
                      </w:divsChild>
                    </w:div>
                    <w:div w:id="1520698316">
                      <w:marLeft w:val="0"/>
                      <w:marRight w:val="0"/>
                      <w:marTop w:val="0"/>
                      <w:marBottom w:val="0"/>
                      <w:divBdr>
                        <w:top w:val="single" w:sz="2" w:space="1" w:color="FFFFFF"/>
                        <w:left w:val="single" w:sz="2" w:space="12" w:color="FFFFFF"/>
                        <w:bottom w:val="single" w:sz="2" w:space="1" w:color="FFFFFF"/>
                        <w:right w:val="single" w:sz="2" w:space="4" w:color="FFFFFF"/>
                      </w:divBdr>
                      <w:divsChild>
                        <w:div w:id="2094812651">
                          <w:marLeft w:val="0"/>
                          <w:marRight w:val="0"/>
                          <w:marTop w:val="0"/>
                          <w:marBottom w:val="0"/>
                          <w:divBdr>
                            <w:top w:val="none" w:sz="0" w:space="0" w:color="auto"/>
                            <w:left w:val="none" w:sz="0" w:space="0" w:color="auto"/>
                            <w:bottom w:val="none" w:sz="0" w:space="0" w:color="auto"/>
                            <w:right w:val="none" w:sz="0" w:space="0" w:color="auto"/>
                          </w:divBdr>
                        </w:div>
                      </w:divsChild>
                    </w:div>
                    <w:div w:id="463961757">
                      <w:marLeft w:val="0"/>
                      <w:marRight w:val="0"/>
                      <w:marTop w:val="0"/>
                      <w:marBottom w:val="0"/>
                      <w:divBdr>
                        <w:top w:val="single" w:sz="2" w:space="1" w:color="FFFFFF"/>
                        <w:left w:val="single" w:sz="2" w:space="12" w:color="FFFFFF"/>
                        <w:bottom w:val="single" w:sz="2" w:space="1" w:color="FFFFFF"/>
                        <w:right w:val="single" w:sz="2" w:space="4" w:color="FFFFFF"/>
                      </w:divBdr>
                      <w:divsChild>
                        <w:div w:id="534008448">
                          <w:marLeft w:val="0"/>
                          <w:marRight w:val="0"/>
                          <w:marTop w:val="0"/>
                          <w:marBottom w:val="0"/>
                          <w:divBdr>
                            <w:top w:val="none" w:sz="0" w:space="0" w:color="auto"/>
                            <w:left w:val="none" w:sz="0" w:space="0" w:color="auto"/>
                            <w:bottom w:val="none" w:sz="0" w:space="0" w:color="auto"/>
                            <w:right w:val="none" w:sz="0" w:space="0" w:color="auto"/>
                          </w:divBdr>
                        </w:div>
                      </w:divsChild>
                    </w:div>
                    <w:div w:id="1890722789">
                      <w:marLeft w:val="0"/>
                      <w:marRight w:val="0"/>
                      <w:marTop w:val="0"/>
                      <w:marBottom w:val="0"/>
                      <w:divBdr>
                        <w:top w:val="single" w:sz="2" w:space="1" w:color="FFFFFF"/>
                        <w:left w:val="single" w:sz="2" w:space="12" w:color="FFFFFF"/>
                        <w:bottom w:val="single" w:sz="2" w:space="1" w:color="FFFFFF"/>
                        <w:right w:val="single" w:sz="2" w:space="4" w:color="FFFFFF"/>
                      </w:divBdr>
                      <w:divsChild>
                        <w:div w:id="1922178003">
                          <w:marLeft w:val="0"/>
                          <w:marRight w:val="0"/>
                          <w:marTop w:val="0"/>
                          <w:marBottom w:val="0"/>
                          <w:divBdr>
                            <w:top w:val="none" w:sz="0" w:space="0" w:color="auto"/>
                            <w:left w:val="none" w:sz="0" w:space="0" w:color="auto"/>
                            <w:bottom w:val="none" w:sz="0" w:space="0" w:color="auto"/>
                            <w:right w:val="none" w:sz="0" w:space="0" w:color="auto"/>
                          </w:divBdr>
                        </w:div>
                      </w:divsChild>
                    </w:div>
                    <w:div w:id="461965383">
                      <w:marLeft w:val="0"/>
                      <w:marRight w:val="0"/>
                      <w:marTop w:val="0"/>
                      <w:marBottom w:val="0"/>
                      <w:divBdr>
                        <w:top w:val="single" w:sz="2" w:space="1" w:color="FFFFFF"/>
                        <w:left w:val="single" w:sz="2" w:space="12" w:color="FFFFFF"/>
                        <w:bottom w:val="single" w:sz="2" w:space="4" w:color="FFFFFF"/>
                        <w:right w:val="single" w:sz="2" w:space="4" w:color="FFFFFF"/>
                      </w:divBdr>
                      <w:divsChild>
                        <w:div w:id="1681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28901">
              <w:marLeft w:val="0"/>
              <w:marRight w:val="0"/>
              <w:marTop w:val="0"/>
              <w:marBottom w:val="335"/>
              <w:divBdr>
                <w:top w:val="none" w:sz="0" w:space="0" w:color="auto"/>
                <w:left w:val="none" w:sz="0" w:space="0" w:color="auto"/>
                <w:bottom w:val="none" w:sz="0" w:space="0" w:color="auto"/>
                <w:right w:val="none" w:sz="0" w:space="0" w:color="auto"/>
              </w:divBdr>
              <w:divsChild>
                <w:div w:id="1029991813">
                  <w:marLeft w:val="0"/>
                  <w:marRight w:val="0"/>
                  <w:marTop w:val="0"/>
                  <w:marBottom w:val="0"/>
                  <w:divBdr>
                    <w:top w:val="none" w:sz="0" w:space="0" w:color="auto"/>
                    <w:left w:val="none" w:sz="0" w:space="0" w:color="auto"/>
                    <w:bottom w:val="none" w:sz="0" w:space="0" w:color="auto"/>
                    <w:right w:val="none" w:sz="0" w:space="0" w:color="auto"/>
                  </w:divBdr>
                  <w:divsChild>
                    <w:div w:id="189537157">
                      <w:marLeft w:val="0"/>
                      <w:marRight w:val="0"/>
                      <w:marTop w:val="0"/>
                      <w:marBottom w:val="0"/>
                      <w:divBdr>
                        <w:top w:val="single" w:sz="2" w:space="4" w:color="FFFFFF"/>
                        <w:left w:val="single" w:sz="2" w:space="12" w:color="FFFFFF"/>
                        <w:bottom w:val="single" w:sz="2" w:space="1" w:color="FFFFFF"/>
                        <w:right w:val="single" w:sz="2" w:space="4" w:color="FFFFFF"/>
                      </w:divBdr>
                      <w:divsChild>
                        <w:div w:id="1526022302">
                          <w:marLeft w:val="0"/>
                          <w:marRight w:val="0"/>
                          <w:marTop w:val="0"/>
                          <w:marBottom w:val="0"/>
                          <w:divBdr>
                            <w:top w:val="none" w:sz="0" w:space="0" w:color="auto"/>
                            <w:left w:val="none" w:sz="0" w:space="0" w:color="auto"/>
                            <w:bottom w:val="none" w:sz="0" w:space="0" w:color="auto"/>
                            <w:right w:val="none" w:sz="0" w:space="0" w:color="auto"/>
                          </w:divBdr>
                        </w:div>
                      </w:divsChild>
                    </w:div>
                    <w:div w:id="778372133">
                      <w:marLeft w:val="0"/>
                      <w:marRight w:val="0"/>
                      <w:marTop w:val="0"/>
                      <w:marBottom w:val="0"/>
                      <w:divBdr>
                        <w:top w:val="single" w:sz="2" w:space="1" w:color="FFFFFF"/>
                        <w:left w:val="single" w:sz="2" w:space="12" w:color="FFFFFF"/>
                        <w:bottom w:val="single" w:sz="2" w:space="1" w:color="FFFFFF"/>
                        <w:right w:val="single" w:sz="2" w:space="4" w:color="FFFFFF"/>
                      </w:divBdr>
                      <w:divsChild>
                        <w:div w:id="1012031606">
                          <w:marLeft w:val="0"/>
                          <w:marRight w:val="0"/>
                          <w:marTop w:val="0"/>
                          <w:marBottom w:val="0"/>
                          <w:divBdr>
                            <w:top w:val="none" w:sz="0" w:space="0" w:color="auto"/>
                            <w:left w:val="none" w:sz="0" w:space="0" w:color="auto"/>
                            <w:bottom w:val="none" w:sz="0" w:space="0" w:color="auto"/>
                            <w:right w:val="none" w:sz="0" w:space="0" w:color="auto"/>
                          </w:divBdr>
                        </w:div>
                      </w:divsChild>
                    </w:div>
                    <w:div w:id="1307737823">
                      <w:marLeft w:val="0"/>
                      <w:marRight w:val="0"/>
                      <w:marTop w:val="0"/>
                      <w:marBottom w:val="0"/>
                      <w:divBdr>
                        <w:top w:val="single" w:sz="2" w:space="1" w:color="FFFFFF"/>
                        <w:left w:val="single" w:sz="2" w:space="12" w:color="FFFFFF"/>
                        <w:bottom w:val="single" w:sz="2" w:space="1" w:color="FFFFFF"/>
                        <w:right w:val="single" w:sz="2" w:space="4" w:color="FFFFFF"/>
                      </w:divBdr>
                      <w:divsChild>
                        <w:div w:id="209146521">
                          <w:marLeft w:val="0"/>
                          <w:marRight w:val="0"/>
                          <w:marTop w:val="0"/>
                          <w:marBottom w:val="0"/>
                          <w:divBdr>
                            <w:top w:val="none" w:sz="0" w:space="0" w:color="auto"/>
                            <w:left w:val="none" w:sz="0" w:space="0" w:color="auto"/>
                            <w:bottom w:val="none" w:sz="0" w:space="0" w:color="auto"/>
                            <w:right w:val="none" w:sz="0" w:space="0" w:color="auto"/>
                          </w:divBdr>
                        </w:div>
                      </w:divsChild>
                    </w:div>
                    <w:div w:id="1423720064">
                      <w:marLeft w:val="0"/>
                      <w:marRight w:val="0"/>
                      <w:marTop w:val="0"/>
                      <w:marBottom w:val="0"/>
                      <w:divBdr>
                        <w:top w:val="single" w:sz="2" w:space="1" w:color="FFFFFF"/>
                        <w:left w:val="single" w:sz="2" w:space="12" w:color="FFFFFF"/>
                        <w:bottom w:val="single" w:sz="2" w:space="1" w:color="FFFFFF"/>
                        <w:right w:val="single" w:sz="2" w:space="4" w:color="FFFFFF"/>
                      </w:divBdr>
                      <w:divsChild>
                        <w:div w:id="1473520424">
                          <w:marLeft w:val="0"/>
                          <w:marRight w:val="0"/>
                          <w:marTop w:val="0"/>
                          <w:marBottom w:val="0"/>
                          <w:divBdr>
                            <w:top w:val="none" w:sz="0" w:space="0" w:color="auto"/>
                            <w:left w:val="none" w:sz="0" w:space="0" w:color="auto"/>
                            <w:bottom w:val="none" w:sz="0" w:space="0" w:color="auto"/>
                            <w:right w:val="none" w:sz="0" w:space="0" w:color="auto"/>
                          </w:divBdr>
                        </w:div>
                      </w:divsChild>
                    </w:div>
                    <w:div w:id="201481397">
                      <w:marLeft w:val="0"/>
                      <w:marRight w:val="0"/>
                      <w:marTop w:val="0"/>
                      <w:marBottom w:val="0"/>
                      <w:divBdr>
                        <w:top w:val="single" w:sz="2" w:space="1" w:color="FFFFFF"/>
                        <w:left w:val="single" w:sz="2" w:space="12" w:color="FFFFFF"/>
                        <w:bottom w:val="single" w:sz="2" w:space="1" w:color="FFFFFF"/>
                        <w:right w:val="single" w:sz="2" w:space="4" w:color="FFFFFF"/>
                      </w:divBdr>
                      <w:divsChild>
                        <w:div w:id="1331106350">
                          <w:marLeft w:val="0"/>
                          <w:marRight w:val="0"/>
                          <w:marTop w:val="0"/>
                          <w:marBottom w:val="0"/>
                          <w:divBdr>
                            <w:top w:val="none" w:sz="0" w:space="0" w:color="auto"/>
                            <w:left w:val="none" w:sz="0" w:space="0" w:color="auto"/>
                            <w:bottom w:val="none" w:sz="0" w:space="0" w:color="auto"/>
                            <w:right w:val="none" w:sz="0" w:space="0" w:color="auto"/>
                          </w:divBdr>
                        </w:div>
                      </w:divsChild>
                    </w:div>
                    <w:div w:id="2051764839">
                      <w:marLeft w:val="0"/>
                      <w:marRight w:val="0"/>
                      <w:marTop w:val="0"/>
                      <w:marBottom w:val="0"/>
                      <w:divBdr>
                        <w:top w:val="single" w:sz="2" w:space="1" w:color="FFFFFF"/>
                        <w:left w:val="single" w:sz="2" w:space="12" w:color="FFFFFF"/>
                        <w:bottom w:val="single" w:sz="2" w:space="1" w:color="FFFFFF"/>
                        <w:right w:val="single" w:sz="2" w:space="4" w:color="FFFFFF"/>
                      </w:divBdr>
                      <w:divsChild>
                        <w:div w:id="1081486512">
                          <w:marLeft w:val="0"/>
                          <w:marRight w:val="0"/>
                          <w:marTop w:val="0"/>
                          <w:marBottom w:val="0"/>
                          <w:divBdr>
                            <w:top w:val="none" w:sz="0" w:space="0" w:color="auto"/>
                            <w:left w:val="none" w:sz="0" w:space="0" w:color="auto"/>
                            <w:bottom w:val="none" w:sz="0" w:space="0" w:color="auto"/>
                            <w:right w:val="none" w:sz="0" w:space="0" w:color="auto"/>
                          </w:divBdr>
                        </w:div>
                      </w:divsChild>
                    </w:div>
                    <w:div w:id="1409157873">
                      <w:marLeft w:val="0"/>
                      <w:marRight w:val="0"/>
                      <w:marTop w:val="0"/>
                      <w:marBottom w:val="0"/>
                      <w:divBdr>
                        <w:top w:val="single" w:sz="2" w:space="1" w:color="FFFFFF"/>
                        <w:left w:val="single" w:sz="2" w:space="12" w:color="FFFFFF"/>
                        <w:bottom w:val="single" w:sz="2" w:space="1" w:color="FFFFFF"/>
                        <w:right w:val="single" w:sz="2" w:space="4" w:color="FFFFFF"/>
                      </w:divBdr>
                      <w:divsChild>
                        <w:div w:id="739462">
                          <w:marLeft w:val="0"/>
                          <w:marRight w:val="0"/>
                          <w:marTop w:val="0"/>
                          <w:marBottom w:val="0"/>
                          <w:divBdr>
                            <w:top w:val="none" w:sz="0" w:space="0" w:color="auto"/>
                            <w:left w:val="none" w:sz="0" w:space="0" w:color="auto"/>
                            <w:bottom w:val="none" w:sz="0" w:space="0" w:color="auto"/>
                            <w:right w:val="none" w:sz="0" w:space="0" w:color="auto"/>
                          </w:divBdr>
                        </w:div>
                      </w:divsChild>
                    </w:div>
                    <w:div w:id="1861313694">
                      <w:marLeft w:val="0"/>
                      <w:marRight w:val="0"/>
                      <w:marTop w:val="0"/>
                      <w:marBottom w:val="0"/>
                      <w:divBdr>
                        <w:top w:val="single" w:sz="2" w:space="1" w:color="FFFFFF"/>
                        <w:left w:val="single" w:sz="2" w:space="12" w:color="FFFFFF"/>
                        <w:bottom w:val="single" w:sz="2" w:space="1" w:color="FFFFFF"/>
                        <w:right w:val="single" w:sz="2" w:space="4" w:color="FFFFFF"/>
                      </w:divBdr>
                      <w:divsChild>
                        <w:div w:id="1372917137">
                          <w:marLeft w:val="0"/>
                          <w:marRight w:val="0"/>
                          <w:marTop w:val="0"/>
                          <w:marBottom w:val="0"/>
                          <w:divBdr>
                            <w:top w:val="none" w:sz="0" w:space="0" w:color="auto"/>
                            <w:left w:val="none" w:sz="0" w:space="0" w:color="auto"/>
                            <w:bottom w:val="none" w:sz="0" w:space="0" w:color="auto"/>
                            <w:right w:val="none" w:sz="0" w:space="0" w:color="auto"/>
                          </w:divBdr>
                        </w:div>
                      </w:divsChild>
                    </w:div>
                    <w:div w:id="1015381192">
                      <w:marLeft w:val="0"/>
                      <w:marRight w:val="0"/>
                      <w:marTop w:val="0"/>
                      <w:marBottom w:val="0"/>
                      <w:divBdr>
                        <w:top w:val="single" w:sz="2" w:space="1" w:color="FFFFFF"/>
                        <w:left w:val="single" w:sz="2" w:space="12" w:color="FFFFFF"/>
                        <w:bottom w:val="single" w:sz="2" w:space="1" w:color="FFFFFF"/>
                        <w:right w:val="single" w:sz="2" w:space="4" w:color="FFFFFF"/>
                      </w:divBdr>
                      <w:divsChild>
                        <w:div w:id="626279707">
                          <w:marLeft w:val="0"/>
                          <w:marRight w:val="0"/>
                          <w:marTop w:val="0"/>
                          <w:marBottom w:val="0"/>
                          <w:divBdr>
                            <w:top w:val="none" w:sz="0" w:space="0" w:color="auto"/>
                            <w:left w:val="none" w:sz="0" w:space="0" w:color="auto"/>
                            <w:bottom w:val="none" w:sz="0" w:space="0" w:color="auto"/>
                            <w:right w:val="none" w:sz="0" w:space="0" w:color="auto"/>
                          </w:divBdr>
                        </w:div>
                      </w:divsChild>
                    </w:div>
                    <w:div w:id="1827161391">
                      <w:marLeft w:val="0"/>
                      <w:marRight w:val="0"/>
                      <w:marTop w:val="0"/>
                      <w:marBottom w:val="0"/>
                      <w:divBdr>
                        <w:top w:val="single" w:sz="2" w:space="1" w:color="FFFFFF"/>
                        <w:left w:val="single" w:sz="2" w:space="12" w:color="FFFFFF"/>
                        <w:bottom w:val="single" w:sz="2" w:space="1" w:color="FFFFFF"/>
                        <w:right w:val="single" w:sz="2" w:space="4" w:color="FFFFFF"/>
                      </w:divBdr>
                      <w:divsChild>
                        <w:div w:id="999887389">
                          <w:marLeft w:val="0"/>
                          <w:marRight w:val="0"/>
                          <w:marTop w:val="0"/>
                          <w:marBottom w:val="0"/>
                          <w:divBdr>
                            <w:top w:val="none" w:sz="0" w:space="0" w:color="auto"/>
                            <w:left w:val="none" w:sz="0" w:space="0" w:color="auto"/>
                            <w:bottom w:val="none" w:sz="0" w:space="0" w:color="auto"/>
                            <w:right w:val="none" w:sz="0" w:space="0" w:color="auto"/>
                          </w:divBdr>
                        </w:div>
                      </w:divsChild>
                    </w:div>
                    <w:div w:id="1065301908">
                      <w:marLeft w:val="0"/>
                      <w:marRight w:val="0"/>
                      <w:marTop w:val="0"/>
                      <w:marBottom w:val="0"/>
                      <w:divBdr>
                        <w:top w:val="single" w:sz="2" w:space="1" w:color="FFFFFF"/>
                        <w:left w:val="single" w:sz="2" w:space="12" w:color="FFFFFF"/>
                        <w:bottom w:val="single" w:sz="2" w:space="1" w:color="FFFFFF"/>
                        <w:right w:val="single" w:sz="2" w:space="4" w:color="FFFFFF"/>
                      </w:divBdr>
                      <w:divsChild>
                        <w:div w:id="670569929">
                          <w:marLeft w:val="0"/>
                          <w:marRight w:val="0"/>
                          <w:marTop w:val="0"/>
                          <w:marBottom w:val="0"/>
                          <w:divBdr>
                            <w:top w:val="none" w:sz="0" w:space="0" w:color="auto"/>
                            <w:left w:val="none" w:sz="0" w:space="0" w:color="auto"/>
                            <w:bottom w:val="none" w:sz="0" w:space="0" w:color="auto"/>
                            <w:right w:val="none" w:sz="0" w:space="0" w:color="auto"/>
                          </w:divBdr>
                        </w:div>
                      </w:divsChild>
                    </w:div>
                    <w:div w:id="524371368">
                      <w:marLeft w:val="0"/>
                      <w:marRight w:val="0"/>
                      <w:marTop w:val="0"/>
                      <w:marBottom w:val="0"/>
                      <w:divBdr>
                        <w:top w:val="single" w:sz="2" w:space="1" w:color="FFFFFF"/>
                        <w:left w:val="single" w:sz="2" w:space="12" w:color="FFFFFF"/>
                        <w:bottom w:val="single" w:sz="2" w:space="1" w:color="FFFFFF"/>
                        <w:right w:val="single" w:sz="2" w:space="4" w:color="FFFFFF"/>
                      </w:divBdr>
                      <w:divsChild>
                        <w:div w:id="778452784">
                          <w:marLeft w:val="0"/>
                          <w:marRight w:val="0"/>
                          <w:marTop w:val="0"/>
                          <w:marBottom w:val="0"/>
                          <w:divBdr>
                            <w:top w:val="none" w:sz="0" w:space="0" w:color="auto"/>
                            <w:left w:val="none" w:sz="0" w:space="0" w:color="auto"/>
                            <w:bottom w:val="none" w:sz="0" w:space="0" w:color="auto"/>
                            <w:right w:val="none" w:sz="0" w:space="0" w:color="auto"/>
                          </w:divBdr>
                        </w:div>
                      </w:divsChild>
                    </w:div>
                    <w:div w:id="1987320367">
                      <w:marLeft w:val="0"/>
                      <w:marRight w:val="0"/>
                      <w:marTop w:val="0"/>
                      <w:marBottom w:val="0"/>
                      <w:divBdr>
                        <w:top w:val="single" w:sz="2" w:space="1" w:color="FFFFFF"/>
                        <w:left w:val="single" w:sz="2" w:space="12" w:color="FFFFFF"/>
                        <w:bottom w:val="single" w:sz="2" w:space="1" w:color="FFFFFF"/>
                        <w:right w:val="single" w:sz="2" w:space="4" w:color="FFFFFF"/>
                      </w:divBdr>
                      <w:divsChild>
                        <w:div w:id="1307973954">
                          <w:marLeft w:val="0"/>
                          <w:marRight w:val="0"/>
                          <w:marTop w:val="0"/>
                          <w:marBottom w:val="0"/>
                          <w:divBdr>
                            <w:top w:val="none" w:sz="0" w:space="0" w:color="auto"/>
                            <w:left w:val="none" w:sz="0" w:space="0" w:color="auto"/>
                            <w:bottom w:val="none" w:sz="0" w:space="0" w:color="auto"/>
                            <w:right w:val="none" w:sz="0" w:space="0" w:color="auto"/>
                          </w:divBdr>
                        </w:div>
                      </w:divsChild>
                    </w:div>
                    <w:div w:id="647396356">
                      <w:marLeft w:val="0"/>
                      <w:marRight w:val="0"/>
                      <w:marTop w:val="0"/>
                      <w:marBottom w:val="0"/>
                      <w:divBdr>
                        <w:top w:val="single" w:sz="2" w:space="1" w:color="FFFFFF"/>
                        <w:left w:val="single" w:sz="2" w:space="12" w:color="FFFFFF"/>
                        <w:bottom w:val="single" w:sz="2" w:space="1" w:color="FFFFFF"/>
                        <w:right w:val="single" w:sz="2" w:space="4" w:color="FFFFFF"/>
                      </w:divBdr>
                      <w:divsChild>
                        <w:div w:id="108285194">
                          <w:marLeft w:val="0"/>
                          <w:marRight w:val="0"/>
                          <w:marTop w:val="0"/>
                          <w:marBottom w:val="0"/>
                          <w:divBdr>
                            <w:top w:val="none" w:sz="0" w:space="0" w:color="auto"/>
                            <w:left w:val="none" w:sz="0" w:space="0" w:color="auto"/>
                            <w:bottom w:val="none" w:sz="0" w:space="0" w:color="auto"/>
                            <w:right w:val="none" w:sz="0" w:space="0" w:color="auto"/>
                          </w:divBdr>
                        </w:div>
                      </w:divsChild>
                    </w:div>
                    <w:div w:id="1406996304">
                      <w:marLeft w:val="0"/>
                      <w:marRight w:val="0"/>
                      <w:marTop w:val="0"/>
                      <w:marBottom w:val="0"/>
                      <w:divBdr>
                        <w:top w:val="single" w:sz="2" w:space="1" w:color="FFFFFF"/>
                        <w:left w:val="single" w:sz="2" w:space="12" w:color="FFFFFF"/>
                        <w:bottom w:val="single" w:sz="2" w:space="1" w:color="FFFFFF"/>
                        <w:right w:val="single" w:sz="2" w:space="4" w:color="FFFFFF"/>
                      </w:divBdr>
                      <w:divsChild>
                        <w:div w:id="1191844051">
                          <w:marLeft w:val="0"/>
                          <w:marRight w:val="0"/>
                          <w:marTop w:val="0"/>
                          <w:marBottom w:val="0"/>
                          <w:divBdr>
                            <w:top w:val="none" w:sz="0" w:space="0" w:color="auto"/>
                            <w:left w:val="none" w:sz="0" w:space="0" w:color="auto"/>
                            <w:bottom w:val="none" w:sz="0" w:space="0" w:color="auto"/>
                            <w:right w:val="none" w:sz="0" w:space="0" w:color="auto"/>
                          </w:divBdr>
                        </w:div>
                      </w:divsChild>
                    </w:div>
                    <w:div w:id="1757702598">
                      <w:marLeft w:val="0"/>
                      <w:marRight w:val="0"/>
                      <w:marTop w:val="0"/>
                      <w:marBottom w:val="0"/>
                      <w:divBdr>
                        <w:top w:val="single" w:sz="2" w:space="1" w:color="FFFFFF"/>
                        <w:left w:val="single" w:sz="2" w:space="12" w:color="FFFFFF"/>
                        <w:bottom w:val="single" w:sz="2" w:space="1" w:color="FFFFFF"/>
                        <w:right w:val="single" w:sz="2" w:space="4" w:color="FFFFFF"/>
                      </w:divBdr>
                      <w:divsChild>
                        <w:div w:id="188106326">
                          <w:marLeft w:val="0"/>
                          <w:marRight w:val="0"/>
                          <w:marTop w:val="0"/>
                          <w:marBottom w:val="0"/>
                          <w:divBdr>
                            <w:top w:val="none" w:sz="0" w:space="0" w:color="auto"/>
                            <w:left w:val="none" w:sz="0" w:space="0" w:color="auto"/>
                            <w:bottom w:val="none" w:sz="0" w:space="0" w:color="auto"/>
                            <w:right w:val="none" w:sz="0" w:space="0" w:color="auto"/>
                          </w:divBdr>
                        </w:div>
                      </w:divsChild>
                    </w:div>
                    <w:div w:id="1414425110">
                      <w:marLeft w:val="0"/>
                      <w:marRight w:val="0"/>
                      <w:marTop w:val="0"/>
                      <w:marBottom w:val="0"/>
                      <w:divBdr>
                        <w:top w:val="single" w:sz="2" w:space="1" w:color="FFFFFF"/>
                        <w:left w:val="single" w:sz="2" w:space="12" w:color="FFFFFF"/>
                        <w:bottom w:val="single" w:sz="2" w:space="1" w:color="FFFFFF"/>
                        <w:right w:val="single" w:sz="2" w:space="4" w:color="FFFFFF"/>
                      </w:divBdr>
                      <w:divsChild>
                        <w:div w:id="7559333">
                          <w:marLeft w:val="0"/>
                          <w:marRight w:val="0"/>
                          <w:marTop w:val="0"/>
                          <w:marBottom w:val="0"/>
                          <w:divBdr>
                            <w:top w:val="none" w:sz="0" w:space="0" w:color="auto"/>
                            <w:left w:val="none" w:sz="0" w:space="0" w:color="auto"/>
                            <w:bottom w:val="none" w:sz="0" w:space="0" w:color="auto"/>
                            <w:right w:val="none" w:sz="0" w:space="0" w:color="auto"/>
                          </w:divBdr>
                        </w:div>
                      </w:divsChild>
                    </w:div>
                    <w:div w:id="103042383">
                      <w:marLeft w:val="0"/>
                      <w:marRight w:val="0"/>
                      <w:marTop w:val="0"/>
                      <w:marBottom w:val="0"/>
                      <w:divBdr>
                        <w:top w:val="single" w:sz="2" w:space="1" w:color="FFFFFF"/>
                        <w:left w:val="single" w:sz="2" w:space="12" w:color="FFFFFF"/>
                        <w:bottom w:val="single" w:sz="2" w:space="1" w:color="FFFFFF"/>
                        <w:right w:val="single" w:sz="2" w:space="4" w:color="FFFFFF"/>
                      </w:divBdr>
                      <w:divsChild>
                        <w:div w:id="1774008874">
                          <w:marLeft w:val="0"/>
                          <w:marRight w:val="0"/>
                          <w:marTop w:val="0"/>
                          <w:marBottom w:val="0"/>
                          <w:divBdr>
                            <w:top w:val="none" w:sz="0" w:space="0" w:color="auto"/>
                            <w:left w:val="none" w:sz="0" w:space="0" w:color="auto"/>
                            <w:bottom w:val="none" w:sz="0" w:space="0" w:color="auto"/>
                            <w:right w:val="none" w:sz="0" w:space="0" w:color="auto"/>
                          </w:divBdr>
                        </w:div>
                      </w:divsChild>
                    </w:div>
                    <w:div w:id="2062098086">
                      <w:marLeft w:val="0"/>
                      <w:marRight w:val="0"/>
                      <w:marTop w:val="0"/>
                      <w:marBottom w:val="0"/>
                      <w:divBdr>
                        <w:top w:val="single" w:sz="2" w:space="1" w:color="FFFFFF"/>
                        <w:left w:val="single" w:sz="2" w:space="12" w:color="FFFFFF"/>
                        <w:bottom w:val="single" w:sz="2" w:space="1" w:color="FFFFFF"/>
                        <w:right w:val="single" w:sz="2" w:space="4" w:color="FFFFFF"/>
                      </w:divBdr>
                      <w:divsChild>
                        <w:div w:id="1765607211">
                          <w:marLeft w:val="0"/>
                          <w:marRight w:val="0"/>
                          <w:marTop w:val="0"/>
                          <w:marBottom w:val="0"/>
                          <w:divBdr>
                            <w:top w:val="none" w:sz="0" w:space="0" w:color="auto"/>
                            <w:left w:val="none" w:sz="0" w:space="0" w:color="auto"/>
                            <w:bottom w:val="none" w:sz="0" w:space="0" w:color="auto"/>
                            <w:right w:val="none" w:sz="0" w:space="0" w:color="auto"/>
                          </w:divBdr>
                        </w:div>
                      </w:divsChild>
                    </w:div>
                    <w:div w:id="1188175335">
                      <w:marLeft w:val="0"/>
                      <w:marRight w:val="0"/>
                      <w:marTop w:val="0"/>
                      <w:marBottom w:val="0"/>
                      <w:divBdr>
                        <w:top w:val="single" w:sz="2" w:space="1" w:color="FFFFFF"/>
                        <w:left w:val="single" w:sz="2" w:space="12" w:color="FFFFFF"/>
                        <w:bottom w:val="single" w:sz="2" w:space="1" w:color="FFFFFF"/>
                        <w:right w:val="single" w:sz="2" w:space="4" w:color="FFFFFF"/>
                      </w:divBdr>
                      <w:divsChild>
                        <w:div w:id="1584489841">
                          <w:marLeft w:val="0"/>
                          <w:marRight w:val="0"/>
                          <w:marTop w:val="0"/>
                          <w:marBottom w:val="0"/>
                          <w:divBdr>
                            <w:top w:val="none" w:sz="0" w:space="0" w:color="auto"/>
                            <w:left w:val="none" w:sz="0" w:space="0" w:color="auto"/>
                            <w:bottom w:val="none" w:sz="0" w:space="0" w:color="auto"/>
                            <w:right w:val="none" w:sz="0" w:space="0" w:color="auto"/>
                          </w:divBdr>
                        </w:div>
                      </w:divsChild>
                    </w:div>
                    <w:div w:id="1490635819">
                      <w:marLeft w:val="0"/>
                      <w:marRight w:val="0"/>
                      <w:marTop w:val="0"/>
                      <w:marBottom w:val="0"/>
                      <w:divBdr>
                        <w:top w:val="single" w:sz="2" w:space="1" w:color="FFFFFF"/>
                        <w:left w:val="single" w:sz="2" w:space="12" w:color="FFFFFF"/>
                        <w:bottom w:val="single" w:sz="2" w:space="1" w:color="FFFFFF"/>
                        <w:right w:val="single" w:sz="2" w:space="4" w:color="FFFFFF"/>
                      </w:divBdr>
                      <w:divsChild>
                        <w:div w:id="844127621">
                          <w:marLeft w:val="0"/>
                          <w:marRight w:val="0"/>
                          <w:marTop w:val="0"/>
                          <w:marBottom w:val="0"/>
                          <w:divBdr>
                            <w:top w:val="none" w:sz="0" w:space="0" w:color="auto"/>
                            <w:left w:val="none" w:sz="0" w:space="0" w:color="auto"/>
                            <w:bottom w:val="none" w:sz="0" w:space="0" w:color="auto"/>
                            <w:right w:val="none" w:sz="0" w:space="0" w:color="auto"/>
                          </w:divBdr>
                        </w:div>
                      </w:divsChild>
                    </w:div>
                    <w:div w:id="943459112">
                      <w:marLeft w:val="0"/>
                      <w:marRight w:val="0"/>
                      <w:marTop w:val="0"/>
                      <w:marBottom w:val="0"/>
                      <w:divBdr>
                        <w:top w:val="single" w:sz="2" w:space="1" w:color="FFFFFF"/>
                        <w:left w:val="single" w:sz="2" w:space="12" w:color="FFFFFF"/>
                        <w:bottom w:val="single" w:sz="2" w:space="1" w:color="FFFFFF"/>
                        <w:right w:val="single" w:sz="2" w:space="4" w:color="FFFFFF"/>
                      </w:divBdr>
                      <w:divsChild>
                        <w:div w:id="1058355225">
                          <w:marLeft w:val="0"/>
                          <w:marRight w:val="0"/>
                          <w:marTop w:val="0"/>
                          <w:marBottom w:val="0"/>
                          <w:divBdr>
                            <w:top w:val="none" w:sz="0" w:space="0" w:color="auto"/>
                            <w:left w:val="none" w:sz="0" w:space="0" w:color="auto"/>
                            <w:bottom w:val="none" w:sz="0" w:space="0" w:color="auto"/>
                            <w:right w:val="none" w:sz="0" w:space="0" w:color="auto"/>
                          </w:divBdr>
                        </w:div>
                      </w:divsChild>
                    </w:div>
                    <w:div w:id="285935296">
                      <w:marLeft w:val="0"/>
                      <w:marRight w:val="0"/>
                      <w:marTop w:val="0"/>
                      <w:marBottom w:val="0"/>
                      <w:divBdr>
                        <w:top w:val="single" w:sz="2" w:space="1" w:color="FFFFFF"/>
                        <w:left w:val="single" w:sz="2" w:space="12" w:color="FFFFFF"/>
                        <w:bottom w:val="single" w:sz="2" w:space="1" w:color="FFFFFF"/>
                        <w:right w:val="single" w:sz="2" w:space="4" w:color="FFFFFF"/>
                      </w:divBdr>
                      <w:divsChild>
                        <w:div w:id="202983476">
                          <w:marLeft w:val="0"/>
                          <w:marRight w:val="0"/>
                          <w:marTop w:val="0"/>
                          <w:marBottom w:val="0"/>
                          <w:divBdr>
                            <w:top w:val="none" w:sz="0" w:space="0" w:color="auto"/>
                            <w:left w:val="none" w:sz="0" w:space="0" w:color="auto"/>
                            <w:bottom w:val="none" w:sz="0" w:space="0" w:color="auto"/>
                            <w:right w:val="none" w:sz="0" w:space="0" w:color="auto"/>
                          </w:divBdr>
                        </w:div>
                      </w:divsChild>
                    </w:div>
                    <w:div w:id="2098205124">
                      <w:marLeft w:val="0"/>
                      <w:marRight w:val="0"/>
                      <w:marTop w:val="0"/>
                      <w:marBottom w:val="0"/>
                      <w:divBdr>
                        <w:top w:val="single" w:sz="2" w:space="1" w:color="FFFFFF"/>
                        <w:left w:val="single" w:sz="2" w:space="12" w:color="FFFFFF"/>
                        <w:bottom w:val="single" w:sz="2" w:space="1" w:color="FFFFFF"/>
                        <w:right w:val="single" w:sz="2" w:space="4" w:color="FFFFFF"/>
                      </w:divBdr>
                      <w:divsChild>
                        <w:div w:id="126818452">
                          <w:marLeft w:val="0"/>
                          <w:marRight w:val="0"/>
                          <w:marTop w:val="0"/>
                          <w:marBottom w:val="0"/>
                          <w:divBdr>
                            <w:top w:val="none" w:sz="0" w:space="0" w:color="auto"/>
                            <w:left w:val="none" w:sz="0" w:space="0" w:color="auto"/>
                            <w:bottom w:val="none" w:sz="0" w:space="0" w:color="auto"/>
                            <w:right w:val="none" w:sz="0" w:space="0" w:color="auto"/>
                          </w:divBdr>
                        </w:div>
                      </w:divsChild>
                    </w:div>
                    <w:div w:id="402219480">
                      <w:marLeft w:val="0"/>
                      <w:marRight w:val="0"/>
                      <w:marTop w:val="0"/>
                      <w:marBottom w:val="0"/>
                      <w:divBdr>
                        <w:top w:val="single" w:sz="2" w:space="1" w:color="FFFFFF"/>
                        <w:left w:val="single" w:sz="2" w:space="12" w:color="FFFFFF"/>
                        <w:bottom w:val="single" w:sz="2" w:space="1" w:color="FFFFFF"/>
                        <w:right w:val="single" w:sz="2" w:space="4" w:color="FFFFFF"/>
                      </w:divBdr>
                      <w:divsChild>
                        <w:div w:id="497116735">
                          <w:marLeft w:val="0"/>
                          <w:marRight w:val="0"/>
                          <w:marTop w:val="0"/>
                          <w:marBottom w:val="0"/>
                          <w:divBdr>
                            <w:top w:val="none" w:sz="0" w:space="0" w:color="auto"/>
                            <w:left w:val="none" w:sz="0" w:space="0" w:color="auto"/>
                            <w:bottom w:val="none" w:sz="0" w:space="0" w:color="auto"/>
                            <w:right w:val="none" w:sz="0" w:space="0" w:color="auto"/>
                          </w:divBdr>
                        </w:div>
                      </w:divsChild>
                    </w:div>
                    <w:div w:id="343439941">
                      <w:marLeft w:val="0"/>
                      <w:marRight w:val="0"/>
                      <w:marTop w:val="0"/>
                      <w:marBottom w:val="0"/>
                      <w:divBdr>
                        <w:top w:val="single" w:sz="2" w:space="1" w:color="FFFFFF"/>
                        <w:left w:val="single" w:sz="2" w:space="12" w:color="FFFFFF"/>
                        <w:bottom w:val="single" w:sz="2" w:space="1" w:color="FFFFFF"/>
                        <w:right w:val="single" w:sz="2" w:space="4" w:color="FFFFFF"/>
                      </w:divBdr>
                      <w:divsChild>
                        <w:div w:id="1113283628">
                          <w:marLeft w:val="0"/>
                          <w:marRight w:val="0"/>
                          <w:marTop w:val="0"/>
                          <w:marBottom w:val="0"/>
                          <w:divBdr>
                            <w:top w:val="none" w:sz="0" w:space="0" w:color="auto"/>
                            <w:left w:val="none" w:sz="0" w:space="0" w:color="auto"/>
                            <w:bottom w:val="none" w:sz="0" w:space="0" w:color="auto"/>
                            <w:right w:val="none" w:sz="0" w:space="0" w:color="auto"/>
                          </w:divBdr>
                        </w:div>
                      </w:divsChild>
                    </w:div>
                    <w:div w:id="1893687871">
                      <w:marLeft w:val="0"/>
                      <w:marRight w:val="0"/>
                      <w:marTop w:val="0"/>
                      <w:marBottom w:val="0"/>
                      <w:divBdr>
                        <w:top w:val="single" w:sz="2" w:space="1" w:color="FFFFFF"/>
                        <w:left w:val="single" w:sz="2" w:space="12" w:color="FFFFFF"/>
                        <w:bottom w:val="single" w:sz="2" w:space="1" w:color="FFFFFF"/>
                        <w:right w:val="single" w:sz="2" w:space="4" w:color="FFFFFF"/>
                      </w:divBdr>
                      <w:divsChild>
                        <w:div w:id="1308363970">
                          <w:marLeft w:val="0"/>
                          <w:marRight w:val="0"/>
                          <w:marTop w:val="0"/>
                          <w:marBottom w:val="0"/>
                          <w:divBdr>
                            <w:top w:val="none" w:sz="0" w:space="0" w:color="auto"/>
                            <w:left w:val="none" w:sz="0" w:space="0" w:color="auto"/>
                            <w:bottom w:val="none" w:sz="0" w:space="0" w:color="auto"/>
                            <w:right w:val="none" w:sz="0" w:space="0" w:color="auto"/>
                          </w:divBdr>
                        </w:div>
                      </w:divsChild>
                    </w:div>
                    <w:div w:id="2036232211">
                      <w:marLeft w:val="0"/>
                      <w:marRight w:val="0"/>
                      <w:marTop w:val="0"/>
                      <w:marBottom w:val="0"/>
                      <w:divBdr>
                        <w:top w:val="single" w:sz="2" w:space="1" w:color="FFFFFF"/>
                        <w:left w:val="single" w:sz="2" w:space="12" w:color="FFFFFF"/>
                        <w:bottom w:val="single" w:sz="2" w:space="1" w:color="FFFFFF"/>
                        <w:right w:val="single" w:sz="2" w:space="4" w:color="FFFFFF"/>
                      </w:divBdr>
                      <w:divsChild>
                        <w:div w:id="786044983">
                          <w:marLeft w:val="0"/>
                          <w:marRight w:val="0"/>
                          <w:marTop w:val="0"/>
                          <w:marBottom w:val="0"/>
                          <w:divBdr>
                            <w:top w:val="none" w:sz="0" w:space="0" w:color="auto"/>
                            <w:left w:val="none" w:sz="0" w:space="0" w:color="auto"/>
                            <w:bottom w:val="none" w:sz="0" w:space="0" w:color="auto"/>
                            <w:right w:val="none" w:sz="0" w:space="0" w:color="auto"/>
                          </w:divBdr>
                        </w:div>
                      </w:divsChild>
                    </w:div>
                    <w:div w:id="799766795">
                      <w:marLeft w:val="0"/>
                      <w:marRight w:val="0"/>
                      <w:marTop w:val="0"/>
                      <w:marBottom w:val="0"/>
                      <w:divBdr>
                        <w:top w:val="single" w:sz="2" w:space="1" w:color="FFFFFF"/>
                        <w:left w:val="single" w:sz="2" w:space="12" w:color="FFFFFF"/>
                        <w:bottom w:val="single" w:sz="2" w:space="1" w:color="FFFFFF"/>
                        <w:right w:val="single" w:sz="2" w:space="4" w:color="FFFFFF"/>
                      </w:divBdr>
                      <w:divsChild>
                        <w:div w:id="1162237983">
                          <w:marLeft w:val="0"/>
                          <w:marRight w:val="0"/>
                          <w:marTop w:val="0"/>
                          <w:marBottom w:val="0"/>
                          <w:divBdr>
                            <w:top w:val="none" w:sz="0" w:space="0" w:color="auto"/>
                            <w:left w:val="none" w:sz="0" w:space="0" w:color="auto"/>
                            <w:bottom w:val="none" w:sz="0" w:space="0" w:color="auto"/>
                            <w:right w:val="none" w:sz="0" w:space="0" w:color="auto"/>
                          </w:divBdr>
                        </w:div>
                      </w:divsChild>
                    </w:div>
                    <w:div w:id="1088113502">
                      <w:marLeft w:val="0"/>
                      <w:marRight w:val="0"/>
                      <w:marTop w:val="0"/>
                      <w:marBottom w:val="0"/>
                      <w:divBdr>
                        <w:top w:val="single" w:sz="2" w:space="1" w:color="FFFFFF"/>
                        <w:left w:val="single" w:sz="2" w:space="12" w:color="FFFFFF"/>
                        <w:bottom w:val="single" w:sz="2" w:space="1" w:color="FFFFFF"/>
                        <w:right w:val="single" w:sz="2" w:space="4" w:color="FFFFFF"/>
                      </w:divBdr>
                      <w:divsChild>
                        <w:div w:id="1187718932">
                          <w:marLeft w:val="0"/>
                          <w:marRight w:val="0"/>
                          <w:marTop w:val="0"/>
                          <w:marBottom w:val="0"/>
                          <w:divBdr>
                            <w:top w:val="none" w:sz="0" w:space="0" w:color="auto"/>
                            <w:left w:val="none" w:sz="0" w:space="0" w:color="auto"/>
                            <w:bottom w:val="none" w:sz="0" w:space="0" w:color="auto"/>
                            <w:right w:val="none" w:sz="0" w:space="0" w:color="auto"/>
                          </w:divBdr>
                        </w:div>
                      </w:divsChild>
                    </w:div>
                    <w:div w:id="1538079774">
                      <w:marLeft w:val="0"/>
                      <w:marRight w:val="0"/>
                      <w:marTop w:val="0"/>
                      <w:marBottom w:val="0"/>
                      <w:divBdr>
                        <w:top w:val="single" w:sz="2" w:space="1" w:color="FFFFFF"/>
                        <w:left w:val="single" w:sz="2" w:space="12" w:color="FFFFFF"/>
                        <w:bottom w:val="single" w:sz="2" w:space="1" w:color="FFFFFF"/>
                        <w:right w:val="single" w:sz="2" w:space="4" w:color="FFFFFF"/>
                      </w:divBdr>
                      <w:divsChild>
                        <w:div w:id="1844197199">
                          <w:marLeft w:val="0"/>
                          <w:marRight w:val="0"/>
                          <w:marTop w:val="0"/>
                          <w:marBottom w:val="0"/>
                          <w:divBdr>
                            <w:top w:val="none" w:sz="0" w:space="0" w:color="auto"/>
                            <w:left w:val="none" w:sz="0" w:space="0" w:color="auto"/>
                            <w:bottom w:val="none" w:sz="0" w:space="0" w:color="auto"/>
                            <w:right w:val="none" w:sz="0" w:space="0" w:color="auto"/>
                          </w:divBdr>
                        </w:div>
                      </w:divsChild>
                    </w:div>
                    <w:div w:id="679744941">
                      <w:marLeft w:val="0"/>
                      <w:marRight w:val="0"/>
                      <w:marTop w:val="0"/>
                      <w:marBottom w:val="0"/>
                      <w:divBdr>
                        <w:top w:val="single" w:sz="2" w:space="1" w:color="FFFFFF"/>
                        <w:left w:val="single" w:sz="2" w:space="12" w:color="FFFFFF"/>
                        <w:bottom w:val="single" w:sz="2" w:space="1" w:color="FFFFFF"/>
                        <w:right w:val="single" w:sz="2" w:space="4" w:color="FFFFFF"/>
                      </w:divBdr>
                      <w:divsChild>
                        <w:div w:id="1880166589">
                          <w:marLeft w:val="0"/>
                          <w:marRight w:val="0"/>
                          <w:marTop w:val="0"/>
                          <w:marBottom w:val="0"/>
                          <w:divBdr>
                            <w:top w:val="none" w:sz="0" w:space="0" w:color="auto"/>
                            <w:left w:val="none" w:sz="0" w:space="0" w:color="auto"/>
                            <w:bottom w:val="none" w:sz="0" w:space="0" w:color="auto"/>
                            <w:right w:val="none" w:sz="0" w:space="0" w:color="auto"/>
                          </w:divBdr>
                        </w:div>
                      </w:divsChild>
                    </w:div>
                    <w:div w:id="705373726">
                      <w:marLeft w:val="0"/>
                      <w:marRight w:val="0"/>
                      <w:marTop w:val="0"/>
                      <w:marBottom w:val="0"/>
                      <w:divBdr>
                        <w:top w:val="single" w:sz="2" w:space="1" w:color="FFFFFF"/>
                        <w:left w:val="single" w:sz="2" w:space="12" w:color="FFFFFF"/>
                        <w:bottom w:val="single" w:sz="2" w:space="1" w:color="FFFFFF"/>
                        <w:right w:val="single" w:sz="2" w:space="4" w:color="FFFFFF"/>
                      </w:divBdr>
                      <w:divsChild>
                        <w:div w:id="328101153">
                          <w:marLeft w:val="0"/>
                          <w:marRight w:val="0"/>
                          <w:marTop w:val="0"/>
                          <w:marBottom w:val="0"/>
                          <w:divBdr>
                            <w:top w:val="none" w:sz="0" w:space="0" w:color="auto"/>
                            <w:left w:val="none" w:sz="0" w:space="0" w:color="auto"/>
                            <w:bottom w:val="none" w:sz="0" w:space="0" w:color="auto"/>
                            <w:right w:val="none" w:sz="0" w:space="0" w:color="auto"/>
                          </w:divBdr>
                        </w:div>
                      </w:divsChild>
                    </w:div>
                    <w:div w:id="1295066828">
                      <w:marLeft w:val="0"/>
                      <w:marRight w:val="0"/>
                      <w:marTop w:val="0"/>
                      <w:marBottom w:val="0"/>
                      <w:divBdr>
                        <w:top w:val="single" w:sz="2" w:space="1" w:color="FFFFFF"/>
                        <w:left w:val="single" w:sz="2" w:space="12" w:color="FFFFFF"/>
                        <w:bottom w:val="single" w:sz="2" w:space="1" w:color="FFFFFF"/>
                        <w:right w:val="single" w:sz="2" w:space="4" w:color="FFFFFF"/>
                      </w:divBdr>
                      <w:divsChild>
                        <w:div w:id="1673218685">
                          <w:marLeft w:val="0"/>
                          <w:marRight w:val="0"/>
                          <w:marTop w:val="0"/>
                          <w:marBottom w:val="0"/>
                          <w:divBdr>
                            <w:top w:val="none" w:sz="0" w:space="0" w:color="auto"/>
                            <w:left w:val="none" w:sz="0" w:space="0" w:color="auto"/>
                            <w:bottom w:val="none" w:sz="0" w:space="0" w:color="auto"/>
                            <w:right w:val="none" w:sz="0" w:space="0" w:color="auto"/>
                          </w:divBdr>
                        </w:div>
                      </w:divsChild>
                    </w:div>
                    <w:div w:id="7148860">
                      <w:marLeft w:val="0"/>
                      <w:marRight w:val="0"/>
                      <w:marTop w:val="0"/>
                      <w:marBottom w:val="0"/>
                      <w:divBdr>
                        <w:top w:val="single" w:sz="2" w:space="1" w:color="FFFFFF"/>
                        <w:left w:val="single" w:sz="2" w:space="12" w:color="FFFFFF"/>
                        <w:bottom w:val="single" w:sz="2" w:space="1" w:color="FFFFFF"/>
                        <w:right w:val="single" w:sz="2" w:space="4" w:color="FFFFFF"/>
                      </w:divBdr>
                      <w:divsChild>
                        <w:div w:id="2052533147">
                          <w:marLeft w:val="0"/>
                          <w:marRight w:val="0"/>
                          <w:marTop w:val="0"/>
                          <w:marBottom w:val="0"/>
                          <w:divBdr>
                            <w:top w:val="none" w:sz="0" w:space="0" w:color="auto"/>
                            <w:left w:val="none" w:sz="0" w:space="0" w:color="auto"/>
                            <w:bottom w:val="none" w:sz="0" w:space="0" w:color="auto"/>
                            <w:right w:val="none" w:sz="0" w:space="0" w:color="auto"/>
                          </w:divBdr>
                        </w:div>
                      </w:divsChild>
                    </w:div>
                    <w:div w:id="1075199288">
                      <w:marLeft w:val="0"/>
                      <w:marRight w:val="0"/>
                      <w:marTop w:val="0"/>
                      <w:marBottom w:val="0"/>
                      <w:divBdr>
                        <w:top w:val="single" w:sz="2" w:space="1" w:color="FFFFFF"/>
                        <w:left w:val="single" w:sz="2" w:space="12" w:color="FFFFFF"/>
                        <w:bottom w:val="single" w:sz="2" w:space="1" w:color="FFFFFF"/>
                        <w:right w:val="single" w:sz="2" w:space="4" w:color="FFFFFF"/>
                      </w:divBdr>
                      <w:divsChild>
                        <w:div w:id="724254192">
                          <w:marLeft w:val="0"/>
                          <w:marRight w:val="0"/>
                          <w:marTop w:val="0"/>
                          <w:marBottom w:val="0"/>
                          <w:divBdr>
                            <w:top w:val="none" w:sz="0" w:space="0" w:color="auto"/>
                            <w:left w:val="none" w:sz="0" w:space="0" w:color="auto"/>
                            <w:bottom w:val="none" w:sz="0" w:space="0" w:color="auto"/>
                            <w:right w:val="none" w:sz="0" w:space="0" w:color="auto"/>
                          </w:divBdr>
                        </w:div>
                      </w:divsChild>
                    </w:div>
                    <w:div w:id="1628504995">
                      <w:marLeft w:val="0"/>
                      <w:marRight w:val="0"/>
                      <w:marTop w:val="0"/>
                      <w:marBottom w:val="0"/>
                      <w:divBdr>
                        <w:top w:val="single" w:sz="2" w:space="1" w:color="FFFFFF"/>
                        <w:left w:val="single" w:sz="2" w:space="12" w:color="FFFFFF"/>
                        <w:bottom w:val="single" w:sz="2" w:space="1" w:color="FFFFFF"/>
                        <w:right w:val="single" w:sz="2" w:space="4" w:color="FFFFFF"/>
                      </w:divBdr>
                      <w:divsChild>
                        <w:div w:id="978610232">
                          <w:marLeft w:val="0"/>
                          <w:marRight w:val="0"/>
                          <w:marTop w:val="0"/>
                          <w:marBottom w:val="0"/>
                          <w:divBdr>
                            <w:top w:val="none" w:sz="0" w:space="0" w:color="auto"/>
                            <w:left w:val="none" w:sz="0" w:space="0" w:color="auto"/>
                            <w:bottom w:val="none" w:sz="0" w:space="0" w:color="auto"/>
                            <w:right w:val="none" w:sz="0" w:space="0" w:color="auto"/>
                          </w:divBdr>
                        </w:div>
                      </w:divsChild>
                    </w:div>
                    <w:div w:id="1956522974">
                      <w:marLeft w:val="0"/>
                      <w:marRight w:val="0"/>
                      <w:marTop w:val="0"/>
                      <w:marBottom w:val="0"/>
                      <w:divBdr>
                        <w:top w:val="single" w:sz="2" w:space="1" w:color="FFFFFF"/>
                        <w:left w:val="single" w:sz="2" w:space="12" w:color="FFFFFF"/>
                        <w:bottom w:val="single" w:sz="2" w:space="1" w:color="FFFFFF"/>
                        <w:right w:val="single" w:sz="2" w:space="4" w:color="FFFFFF"/>
                      </w:divBdr>
                      <w:divsChild>
                        <w:div w:id="176046858">
                          <w:marLeft w:val="0"/>
                          <w:marRight w:val="0"/>
                          <w:marTop w:val="0"/>
                          <w:marBottom w:val="0"/>
                          <w:divBdr>
                            <w:top w:val="none" w:sz="0" w:space="0" w:color="auto"/>
                            <w:left w:val="none" w:sz="0" w:space="0" w:color="auto"/>
                            <w:bottom w:val="none" w:sz="0" w:space="0" w:color="auto"/>
                            <w:right w:val="none" w:sz="0" w:space="0" w:color="auto"/>
                          </w:divBdr>
                        </w:div>
                      </w:divsChild>
                    </w:div>
                    <w:div w:id="604195477">
                      <w:marLeft w:val="0"/>
                      <w:marRight w:val="0"/>
                      <w:marTop w:val="0"/>
                      <w:marBottom w:val="0"/>
                      <w:divBdr>
                        <w:top w:val="single" w:sz="2" w:space="1" w:color="FFFFFF"/>
                        <w:left w:val="single" w:sz="2" w:space="12" w:color="FFFFFF"/>
                        <w:bottom w:val="single" w:sz="2" w:space="1" w:color="FFFFFF"/>
                        <w:right w:val="single" w:sz="2" w:space="4" w:color="FFFFFF"/>
                      </w:divBdr>
                      <w:divsChild>
                        <w:div w:id="1827745349">
                          <w:marLeft w:val="0"/>
                          <w:marRight w:val="0"/>
                          <w:marTop w:val="0"/>
                          <w:marBottom w:val="0"/>
                          <w:divBdr>
                            <w:top w:val="none" w:sz="0" w:space="0" w:color="auto"/>
                            <w:left w:val="none" w:sz="0" w:space="0" w:color="auto"/>
                            <w:bottom w:val="none" w:sz="0" w:space="0" w:color="auto"/>
                            <w:right w:val="none" w:sz="0" w:space="0" w:color="auto"/>
                          </w:divBdr>
                        </w:div>
                      </w:divsChild>
                    </w:div>
                    <w:div w:id="1488741437">
                      <w:marLeft w:val="0"/>
                      <w:marRight w:val="0"/>
                      <w:marTop w:val="0"/>
                      <w:marBottom w:val="0"/>
                      <w:divBdr>
                        <w:top w:val="single" w:sz="2" w:space="1" w:color="FFFFFF"/>
                        <w:left w:val="single" w:sz="2" w:space="12" w:color="FFFFFF"/>
                        <w:bottom w:val="single" w:sz="2" w:space="1" w:color="FFFFFF"/>
                        <w:right w:val="single" w:sz="2" w:space="4" w:color="FFFFFF"/>
                      </w:divBdr>
                      <w:divsChild>
                        <w:div w:id="1242525559">
                          <w:marLeft w:val="0"/>
                          <w:marRight w:val="0"/>
                          <w:marTop w:val="0"/>
                          <w:marBottom w:val="0"/>
                          <w:divBdr>
                            <w:top w:val="none" w:sz="0" w:space="0" w:color="auto"/>
                            <w:left w:val="none" w:sz="0" w:space="0" w:color="auto"/>
                            <w:bottom w:val="none" w:sz="0" w:space="0" w:color="auto"/>
                            <w:right w:val="none" w:sz="0" w:space="0" w:color="auto"/>
                          </w:divBdr>
                        </w:div>
                      </w:divsChild>
                    </w:div>
                    <w:div w:id="1757357518">
                      <w:marLeft w:val="0"/>
                      <w:marRight w:val="0"/>
                      <w:marTop w:val="0"/>
                      <w:marBottom w:val="0"/>
                      <w:divBdr>
                        <w:top w:val="single" w:sz="2" w:space="1" w:color="FFFFFF"/>
                        <w:left w:val="single" w:sz="2" w:space="12" w:color="FFFFFF"/>
                        <w:bottom w:val="single" w:sz="2" w:space="1" w:color="FFFFFF"/>
                        <w:right w:val="single" w:sz="2" w:space="4" w:color="FFFFFF"/>
                      </w:divBdr>
                      <w:divsChild>
                        <w:div w:id="507063071">
                          <w:marLeft w:val="0"/>
                          <w:marRight w:val="0"/>
                          <w:marTop w:val="0"/>
                          <w:marBottom w:val="0"/>
                          <w:divBdr>
                            <w:top w:val="none" w:sz="0" w:space="0" w:color="auto"/>
                            <w:left w:val="none" w:sz="0" w:space="0" w:color="auto"/>
                            <w:bottom w:val="none" w:sz="0" w:space="0" w:color="auto"/>
                            <w:right w:val="none" w:sz="0" w:space="0" w:color="auto"/>
                          </w:divBdr>
                        </w:div>
                      </w:divsChild>
                    </w:div>
                    <w:div w:id="922690131">
                      <w:marLeft w:val="0"/>
                      <w:marRight w:val="0"/>
                      <w:marTop w:val="0"/>
                      <w:marBottom w:val="0"/>
                      <w:divBdr>
                        <w:top w:val="single" w:sz="2" w:space="1" w:color="FFFFFF"/>
                        <w:left w:val="single" w:sz="2" w:space="12" w:color="FFFFFF"/>
                        <w:bottom w:val="single" w:sz="2" w:space="1" w:color="FFFFFF"/>
                        <w:right w:val="single" w:sz="2" w:space="4" w:color="FFFFFF"/>
                      </w:divBdr>
                      <w:divsChild>
                        <w:div w:id="1869104865">
                          <w:marLeft w:val="0"/>
                          <w:marRight w:val="0"/>
                          <w:marTop w:val="0"/>
                          <w:marBottom w:val="0"/>
                          <w:divBdr>
                            <w:top w:val="none" w:sz="0" w:space="0" w:color="auto"/>
                            <w:left w:val="none" w:sz="0" w:space="0" w:color="auto"/>
                            <w:bottom w:val="none" w:sz="0" w:space="0" w:color="auto"/>
                            <w:right w:val="none" w:sz="0" w:space="0" w:color="auto"/>
                          </w:divBdr>
                        </w:div>
                      </w:divsChild>
                    </w:div>
                    <w:div w:id="1771849824">
                      <w:marLeft w:val="0"/>
                      <w:marRight w:val="0"/>
                      <w:marTop w:val="0"/>
                      <w:marBottom w:val="0"/>
                      <w:divBdr>
                        <w:top w:val="single" w:sz="2" w:space="1" w:color="FFFFFF"/>
                        <w:left w:val="single" w:sz="2" w:space="12" w:color="FFFFFF"/>
                        <w:bottom w:val="single" w:sz="2" w:space="1" w:color="FFFFFF"/>
                        <w:right w:val="single" w:sz="2" w:space="4" w:color="FFFFFF"/>
                      </w:divBdr>
                      <w:divsChild>
                        <w:div w:id="1797529131">
                          <w:marLeft w:val="0"/>
                          <w:marRight w:val="0"/>
                          <w:marTop w:val="0"/>
                          <w:marBottom w:val="0"/>
                          <w:divBdr>
                            <w:top w:val="none" w:sz="0" w:space="0" w:color="auto"/>
                            <w:left w:val="none" w:sz="0" w:space="0" w:color="auto"/>
                            <w:bottom w:val="none" w:sz="0" w:space="0" w:color="auto"/>
                            <w:right w:val="none" w:sz="0" w:space="0" w:color="auto"/>
                          </w:divBdr>
                        </w:div>
                      </w:divsChild>
                    </w:div>
                    <w:div w:id="356779901">
                      <w:marLeft w:val="0"/>
                      <w:marRight w:val="0"/>
                      <w:marTop w:val="0"/>
                      <w:marBottom w:val="0"/>
                      <w:divBdr>
                        <w:top w:val="single" w:sz="2" w:space="1" w:color="FFFFFF"/>
                        <w:left w:val="single" w:sz="2" w:space="12" w:color="FFFFFF"/>
                        <w:bottom w:val="single" w:sz="2" w:space="1" w:color="FFFFFF"/>
                        <w:right w:val="single" w:sz="2" w:space="4" w:color="FFFFFF"/>
                      </w:divBdr>
                      <w:divsChild>
                        <w:div w:id="725102222">
                          <w:marLeft w:val="0"/>
                          <w:marRight w:val="0"/>
                          <w:marTop w:val="0"/>
                          <w:marBottom w:val="0"/>
                          <w:divBdr>
                            <w:top w:val="none" w:sz="0" w:space="0" w:color="auto"/>
                            <w:left w:val="none" w:sz="0" w:space="0" w:color="auto"/>
                            <w:bottom w:val="none" w:sz="0" w:space="0" w:color="auto"/>
                            <w:right w:val="none" w:sz="0" w:space="0" w:color="auto"/>
                          </w:divBdr>
                        </w:div>
                      </w:divsChild>
                    </w:div>
                    <w:div w:id="1789229095">
                      <w:marLeft w:val="0"/>
                      <w:marRight w:val="0"/>
                      <w:marTop w:val="0"/>
                      <w:marBottom w:val="0"/>
                      <w:divBdr>
                        <w:top w:val="single" w:sz="2" w:space="1" w:color="FFFFFF"/>
                        <w:left w:val="single" w:sz="2" w:space="12" w:color="FFFFFF"/>
                        <w:bottom w:val="single" w:sz="2" w:space="1" w:color="FFFFFF"/>
                        <w:right w:val="single" w:sz="2" w:space="4" w:color="FFFFFF"/>
                      </w:divBdr>
                      <w:divsChild>
                        <w:div w:id="1277326644">
                          <w:marLeft w:val="0"/>
                          <w:marRight w:val="0"/>
                          <w:marTop w:val="0"/>
                          <w:marBottom w:val="0"/>
                          <w:divBdr>
                            <w:top w:val="none" w:sz="0" w:space="0" w:color="auto"/>
                            <w:left w:val="none" w:sz="0" w:space="0" w:color="auto"/>
                            <w:bottom w:val="none" w:sz="0" w:space="0" w:color="auto"/>
                            <w:right w:val="none" w:sz="0" w:space="0" w:color="auto"/>
                          </w:divBdr>
                        </w:div>
                      </w:divsChild>
                    </w:div>
                    <w:div w:id="1203009683">
                      <w:marLeft w:val="0"/>
                      <w:marRight w:val="0"/>
                      <w:marTop w:val="0"/>
                      <w:marBottom w:val="0"/>
                      <w:divBdr>
                        <w:top w:val="single" w:sz="2" w:space="1" w:color="FFFFFF"/>
                        <w:left w:val="single" w:sz="2" w:space="12" w:color="FFFFFF"/>
                        <w:bottom w:val="single" w:sz="2" w:space="4" w:color="FFFFFF"/>
                        <w:right w:val="single" w:sz="2" w:space="4" w:color="FFFFFF"/>
                      </w:divBdr>
                      <w:divsChild>
                        <w:div w:id="753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920">
              <w:marLeft w:val="0"/>
              <w:marRight w:val="0"/>
              <w:marTop w:val="0"/>
              <w:marBottom w:val="335"/>
              <w:divBdr>
                <w:top w:val="none" w:sz="0" w:space="0" w:color="auto"/>
                <w:left w:val="none" w:sz="0" w:space="0" w:color="auto"/>
                <w:bottom w:val="none" w:sz="0" w:space="0" w:color="auto"/>
                <w:right w:val="none" w:sz="0" w:space="0" w:color="auto"/>
              </w:divBdr>
              <w:divsChild>
                <w:div w:id="1067416972">
                  <w:marLeft w:val="0"/>
                  <w:marRight w:val="0"/>
                  <w:marTop w:val="0"/>
                  <w:marBottom w:val="0"/>
                  <w:divBdr>
                    <w:top w:val="none" w:sz="0" w:space="0" w:color="auto"/>
                    <w:left w:val="none" w:sz="0" w:space="0" w:color="auto"/>
                    <w:bottom w:val="none" w:sz="0" w:space="0" w:color="auto"/>
                    <w:right w:val="none" w:sz="0" w:space="0" w:color="auto"/>
                  </w:divBdr>
                  <w:divsChild>
                    <w:div w:id="1460951957">
                      <w:marLeft w:val="0"/>
                      <w:marRight w:val="0"/>
                      <w:marTop w:val="0"/>
                      <w:marBottom w:val="0"/>
                      <w:divBdr>
                        <w:top w:val="single" w:sz="2" w:space="4" w:color="FFFFFF"/>
                        <w:left w:val="single" w:sz="2" w:space="12" w:color="FFFFFF"/>
                        <w:bottom w:val="single" w:sz="2" w:space="1" w:color="FFFFFF"/>
                        <w:right w:val="single" w:sz="2" w:space="4" w:color="FFFFFF"/>
                      </w:divBdr>
                      <w:divsChild>
                        <w:div w:id="590629552">
                          <w:marLeft w:val="0"/>
                          <w:marRight w:val="0"/>
                          <w:marTop w:val="0"/>
                          <w:marBottom w:val="0"/>
                          <w:divBdr>
                            <w:top w:val="none" w:sz="0" w:space="0" w:color="auto"/>
                            <w:left w:val="none" w:sz="0" w:space="0" w:color="auto"/>
                            <w:bottom w:val="none" w:sz="0" w:space="0" w:color="auto"/>
                            <w:right w:val="none" w:sz="0" w:space="0" w:color="auto"/>
                          </w:divBdr>
                        </w:div>
                      </w:divsChild>
                    </w:div>
                    <w:div w:id="1702973561">
                      <w:marLeft w:val="0"/>
                      <w:marRight w:val="0"/>
                      <w:marTop w:val="0"/>
                      <w:marBottom w:val="0"/>
                      <w:divBdr>
                        <w:top w:val="single" w:sz="2" w:space="1" w:color="FFFFFF"/>
                        <w:left w:val="single" w:sz="2" w:space="12" w:color="FFFFFF"/>
                        <w:bottom w:val="single" w:sz="2" w:space="1" w:color="FFFFFF"/>
                        <w:right w:val="single" w:sz="2" w:space="4" w:color="FFFFFF"/>
                      </w:divBdr>
                      <w:divsChild>
                        <w:div w:id="96367944">
                          <w:marLeft w:val="0"/>
                          <w:marRight w:val="0"/>
                          <w:marTop w:val="0"/>
                          <w:marBottom w:val="0"/>
                          <w:divBdr>
                            <w:top w:val="none" w:sz="0" w:space="0" w:color="auto"/>
                            <w:left w:val="none" w:sz="0" w:space="0" w:color="auto"/>
                            <w:bottom w:val="none" w:sz="0" w:space="0" w:color="auto"/>
                            <w:right w:val="none" w:sz="0" w:space="0" w:color="auto"/>
                          </w:divBdr>
                        </w:div>
                      </w:divsChild>
                    </w:div>
                    <w:div w:id="1647469746">
                      <w:marLeft w:val="0"/>
                      <w:marRight w:val="0"/>
                      <w:marTop w:val="0"/>
                      <w:marBottom w:val="0"/>
                      <w:divBdr>
                        <w:top w:val="single" w:sz="2" w:space="1" w:color="FFFFFF"/>
                        <w:left w:val="single" w:sz="2" w:space="12" w:color="FFFFFF"/>
                        <w:bottom w:val="single" w:sz="2" w:space="1" w:color="FFFFFF"/>
                        <w:right w:val="single" w:sz="2" w:space="4" w:color="FFFFFF"/>
                      </w:divBdr>
                      <w:divsChild>
                        <w:div w:id="1631280614">
                          <w:marLeft w:val="0"/>
                          <w:marRight w:val="0"/>
                          <w:marTop w:val="0"/>
                          <w:marBottom w:val="0"/>
                          <w:divBdr>
                            <w:top w:val="none" w:sz="0" w:space="0" w:color="auto"/>
                            <w:left w:val="none" w:sz="0" w:space="0" w:color="auto"/>
                            <w:bottom w:val="none" w:sz="0" w:space="0" w:color="auto"/>
                            <w:right w:val="none" w:sz="0" w:space="0" w:color="auto"/>
                          </w:divBdr>
                        </w:div>
                      </w:divsChild>
                    </w:div>
                    <w:div w:id="1140342516">
                      <w:marLeft w:val="0"/>
                      <w:marRight w:val="0"/>
                      <w:marTop w:val="0"/>
                      <w:marBottom w:val="0"/>
                      <w:divBdr>
                        <w:top w:val="single" w:sz="2" w:space="1" w:color="FFFFFF"/>
                        <w:left w:val="single" w:sz="2" w:space="12" w:color="FFFFFF"/>
                        <w:bottom w:val="single" w:sz="2" w:space="1" w:color="FFFFFF"/>
                        <w:right w:val="single" w:sz="2" w:space="4" w:color="FFFFFF"/>
                      </w:divBdr>
                      <w:divsChild>
                        <w:div w:id="791629411">
                          <w:marLeft w:val="0"/>
                          <w:marRight w:val="0"/>
                          <w:marTop w:val="0"/>
                          <w:marBottom w:val="0"/>
                          <w:divBdr>
                            <w:top w:val="none" w:sz="0" w:space="0" w:color="auto"/>
                            <w:left w:val="none" w:sz="0" w:space="0" w:color="auto"/>
                            <w:bottom w:val="none" w:sz="0" w:space="0" w:color="auto"/>
                            <w:right w:val="none" w:sz="0" w:space="0" w:color="auto"/>
                          </w:divBdr>
                        </w:div>
                      </w:divsChild>
                    </w:div>
                    <w:div w:id="1086146761">
                      <w:marLeft w:val="0"/>
                      <w:marRight w:val="0"/>
                      <w:marTop w:val="0"/>
                      <w:marBottom w:val="0"/>
                      <w:divBdr>
                        <w:top w:val="single" w:sz="2" w:space="1" w:color="FFFFFF"/>
                        <w:left w:val="single" w:sz="2" w:space="12" w:color="FFFFFF"/>
                        <w:bottom w:val="single" w:sz="2" w:space="1" w:color="FFFFFF"/>
                        <w:right w:val="single" w:sz="2" w:space="4" w:color="FFFFFF"/>
                      </w:divBdr>
                      <w:divsChild>
                        <w:div w:id="639388849">
                          <w:marLeft w:val="0"/>
                          <w:marRight w:val="0"/>
                          <w:marTop w:val="0"/>
                          <w:marBottom w:val="0"/>
                          <w:divBdr>
                            <w:top w:val="none" w:sz="0" w:space="0" w:color="auto"/>
                            <w:left w:val="none" w:sz="0" w:space="0" w:color="auto"/>
                            <w:bottom w:val="none" w:sz="0" w:space="0" w:color="auto"/>
                            <w:right w:val="none" w:sz="0" w:space="0" w:color="auto"/>
                          </w:divBdr>
                        </w:div>
                      </w:divsChild>
                    </w:div>
                    <w:div w:id="494734331">
                      <w:marLeft w:val="0"/>
                      <w:marRight w:val="0"/>
                      <w:marTop w:val="0"/>
                      <w:marBottom w:val="0"/>
                      <w:divBdr>
                        <w:top w:val="single" w:sz="2" w:space="1" w:color="FFFFFF"/>
                        <w:left w:val="single" w:sz="2" w:space="12" w:color="FFFFFF"/>
                        <w:bottom w:val="single" w:sz="2" w:space="1" w:color="FFFFFF"/>
                        <w:right w:val="single" w:sz="2" w:space="4" w:color="FFFFFF"/>
                      </w:divBdr>
                      <w:divsChild>
                        <w:div w:id="1537113841">
                          <w:marLeft w:val="0"/>
                          <w:marRight w:val="0"/>
                          <w:marTop w:val="0"/>
                          <w:marBottom w:val="0"/>
                          <w:divBdr>
                            <w:top w:val="none" w:sz="0" w:space="0" w:color="auto"/>
                            <w:left w:val="none" w:sz="0" w:space="0" w:color="auto"/>
                            <w:bottom w:val="none" w:sz="0" w:space="0" w:color="auto"/>
                            <w:right w:val="none" w:sz="0" w:space="0" w:color="auto"/>
                          </w:divBdr>
                        </w:div>
                      </w:divsChild>
                    </w:div>
                    <w:div w:id="9451680">
                      <w:marLeft w:val="0"/>
                      <w:marRight w:val="0"/>
                      <w:marTop w:val="0"/>
                      <w:marBottom w:val="0"/>
                      <w:divBdr>
                        <w:top w:val="single" w:sz="2" w:space="1" w:color="FFFFFF"/>
                        <w:left w:val="single" w:sz="2" w:space="12" w:color="FFFFFF"/>
                        <w:bottom w:val="single" w:sz="2" w:space="1" w:color="FFFFFF"/>
                        <w:right w:val="single" w:sz="2" w:space="4" w:color="FFFFFF"/>
                      </w:divBdr>
                      <w:divsChild>
                        <w:div w:id="630596317">
                          <w:marLeft w:val="0"/>
                          <w:marRight w:val="0"/>
                          <w:marTop w:val="0"/>
                          <w:marBottom w:val="0"/>
                          <w:divBdr>
                            <w:top w:val="none" w:sz="0" w:space="0" w:color="auto"/>
                            <w:left w:val="none" w:sz="0" w:space="0" w:color="auto"/>
                            <w:bottom w:val="none" w:sz="0" w:space="0" w:color="auto"/>
                            <w:right w:val="none" w:sz="0" w:space="0" w:color="auto"/>
                          </w:divBdr>
                        </w:div>
                      </w:divsChild>
                    </w:div>
                    <w:div w:id="839151748">
                      <w:marLeft w:val="0"/>
                      <w:marRight w:val="0"/>
                      <w:marTop w:val="0"/>
                      <w:marBottom w:val="0"/>
                      <w:divBdr>
                        <w:top w:val="single" w:sz="2" w:space="1" w:color="FFFFFF"/>
                        <w:left w:val="single" w:sz="2" w:space="12" w:color="FFFFFF"/>
                        <w:bottom w:val="single" w:sz="2" w:space="1" w:color="FFFFFF"/>
                        <w:right w:val="single" w:sz="2" w:space="4" w:color="FFFFFF"/>
                      </w:divBdr>
                      <w:divsChild>
                        <w:div w:id="1963337141">
                          <w:marLeft w:val="0"/>
                          <w:marRight w:val="0"/>
                          <w:marTop w:val="0"/>
                          <w:marBottom w:val="0"/>
                          <w:divBdr>
                            <w:top w:val="none" w:sz="0" w:space="0" w:color="auto"/>
                            <w:left w:val="none" w:sz="0" w:space="0" w:color="auto"/>
                            <w:bottom w:val="none" w:sz="0" w:space="0" w:color="auto"/>
                            <w:right w:val="none" w:sz="0" w:space="0" w:color="auto"/>
                          </w:divBdr>
                        </w:div>
                      </w:divsChild>
                    </w:div>
                    <w:div w:id="1731033151">
                      <w:marLeft w:val="0"/>
                      <w:marRight w:val="0"/>
                      <w:marTop w:val="0"/>
                      <w:marBottom w:val="0"/>
                      <w:divBdr>
                        <w:top w:val="single" w:sz="2" w:space="1" w:color="FFFFFF"/>
                        <w:left w:val="single" w:sz="2" w:space="12" w:color="FFFFFF"/>
                        <w:bottom w:val="single" w:sz="2" w:space="1" w:color="FFFFFF"/>
                        <w:right w:val="single" w:sz="2" w:space="4" w:color="FFFFFF"/>
                      </w:divBdr>
                      <w:divsChild>
                        <w:div w:id="299531235">
                          <w:marLeft w:val="0"/>
                          <w:marRight w:val="0"/>
                          <w:marTop w:val="0"/>
                          <w:marBottom w:val="0"/>
                          <w:divBdr>
                            <w:top w:val="none" w:sz="0" w:space="0" w:color="auto"/>
                            <w:left w:val="none" w:sz="0" w:space="0" w:color="auto"/>
                            <w:bottom w:val="none" w:sz="0" w:space="0" w:color="auto"/>
                            <w:right w:val="none" w:sz="0" w:space="0" w:color="auto"/>
                          </w:divBdr>
                        </w:div>
                      </w:divsChild>
                    </w:div>
                    <w:div w:id="1233812167">
                      <w:marLeft w:val="0"/>
                      <w:marRight w:val="0"/>
                      <w:marTop w:val="0"/>
                      <w:marBottom w:val="0"/>
                      <w:divBdr>
                        <w:top w:val="single" w:sz="2" w:space="1" w:color="FFFFFF"/>
                        <w:left w:val="single" w:sz="2" w:space="12" w:color="FFFFFF"/>
                        <w:bottom w:val="single" w:sz="2" w:space="1" w:color="FFFFFF"/>
                        <w:right w:val="single" w:sz="2" w:space="4" w:color="FFFFFF"/>
                      </w:divBdr>
                      <w:divsChild>
                        <w:div w:id="890387675">
                          <w:marLeft w:val="0"/>
                          <w:marRight w:val="0"/>
                          <w:marTop w:val="0"/>
                          <w:marBottom w:val="0"/>
                          <w:divBdr>
                            <w:top w:val="none" w:sz="0" w:space="0" w:color="auto"/>
                            <w:left w:val="none" w:sz="0" w:space="0" w:color="auto"/>
                            <w:bottom w:val="none" w:sz="0" w:space="0" w:color="auto"/>
                            <w:right w:val="none" w:sz="0" w:space="0" w:color="auto"/>
                          </w:divBdr>
                        </w:div>
                      </w:divsChild>
                    </w:div>
                    <w:div w:id="231239046">
                      <w:marLeft w:val="0"/>
                      <w:marRight w:val="0"/>
                      <w:marTop w:val="0"/>
                      <w:marBottom w:val="0"/>
                      <w:divBdr>
                        <w:top w:val="single" w:sz="2" w:space="1" w:color="FFFFFF"/>
                        <w:left w:val="single" w:sz="2" w:space="12" w:color="FFFFFF"/>
                        <w:bottom w:val="single" w:sz="2" w:space="1" w:color="FFFFFF"/>
                        <w:right w:val="single" w:sz="2" w:space="4" w:color="FFFFFF"/>
                      </w:divBdr>
                      <w:divsChild>
                        <w:div w:id="1556814860">
                          <w:marLeft w:val="0"/>
                          <w:marRight w:val="0"/>
                          <w:marTop w:val="0"/>
                          <w:marBottom w:val="0"/>
                          <w:divBdr>
                            <w:top w:val="none" w:sz="0" w:space="0" w:color="auto"/>
                            <w:left w:val="none" w:sz="0" w:space="0" w:color="auto"/>
                            <w:bottom w:val="none" w:sz="0" w:space="0" w:color="auto"/>
                            <w:right w:val="none" w:sz="0" w:space="0" w:color="auto"/>
                          </w:divBdr>
                        </w:div>
                      </w:divsChild>
                    </w:div>
                    <w:div w:id="1983727998">
                      <w:marLeft w:val="0"/>
                      <w:marRight w:val="0"/>
                      <w:marTop w:val="0"/>
                      <w:marBottom w:val="0"/>
                      <w:divBdr>
                        <w:top w:val="single" w:sz="2" w:space="1" w:color="FFFFFF"/>
                        <w:left w:val="single" w:sz="2" w:space="12" w:color="FFFFFF"/>
                        <w:bottom w:val="single" w:sz="2" w:space="1" w:color="FFFFFF"/>
                        <w:right w:val="single" w:sz="2" w:space="4" w:color="FFFFFF"/>
                      </w:divBdr>
                      <w:divsChild>
                        <w:div w:id="1490901408">
                          <w:marLeft w:val="0"/>
                          <w:marRight w:val="0"/>
                          <w:marTop w:val="0"/>
                          <w:marBottom w:val="0"/>
                          <w:divBdr>
                            <w:top w:val="none" w:sz="0" w:space="0" w:color="auto"/>
                            <w:left w:val="none" w:sz="0" w:space="0" w:color="auto"/>
                            <w:bottom w:val="none" w:sz="0" w:space="0" w:color="auto"/>
                            <w:right w:val="none" w:sz="0" w:space="0" w:color="auto"/>
                          </w:divBdr>
                        </w:div>
                      </w:divsChild>
                    </w:div>
                    <w:div w:id="1030378717">
                      <w:marLeft w:val="0"/>
                      <w:marRight w:val="0"/>
                      <w:marTop w:val="0"/>
                      <w:marBottom w:val="0"/>
                      <w:divBdr>
                        <w:top w:val="single" w:sz="2" w:space="1" w:color="FFFFFF"/>
                        <w:left w:val="single" w:sz="2" w:space="12" w:color="FFFFFF"/>
                        <w:bottom w:val="single" w:sz="2" w:space="1" w:color="FFFFFF"/>
                        <w:right w:val="single" w:sz="2" w:space="4" w:color="FFFFFF"/>
                      </w:divBdr>
                      <w:divsChild>
                        <w:div w:id="270017517">
                          <w:marLeft w:val="0"/>
                          <w:marRight w:val="0"/>
                          <w:marTop w:val="0"/>
                          <w:marBottom w:val="0"/>
                          <w:divBdr>
                            <w:top w:val="none" w:sz="0" w:space="0" w:color="auto"/>
                            <w:left w:val="none" w:sz="0" w:space="0" w:color="auto"/>
                            <w:bottom w:val="none" w:sz="0" w:space="0" w:color="auto"/>
                            <w:right w:val="none" w:sz="0" w:space="0" w:color="auto"/>
                          </w:divBdr>
                        </w:div>
                      </w:divsChild>
                    </w:div>
                    <w:div w:id="983045040">
                      <w:marLeft w:val="0"/>
                      <w:marRight w:val="0"/>
                      <w:marTop w:val="0"/>
                      <w:marBottom w:val="0"/>
                      <w:divBdr>
                        <w:top w:val="single" w:sz="2" w:space="1" w:color="FFFFFF"/>
                        <w:left w:val="single" w:sz="2" w:space="12" w:color="FFFFFF"/>
                        <w:bottom w:val="single" w:sz="2" w:space="1" w:color="FFFFFF"/>
                        <w:right w:val="single" w:sz="2" w:space="4" w:color="FFFFFF"/>
                      </w:divBdr>
                      <w:divsChild>
                        <w:div w:id="1371302134">
                          <w:marLeft w:val="0"/>
                          <w:marRight w:val="0"/>
                          <w:marTop w:val="0"/>
                          <w:marBottom w:val="0"/>
                          <w:divBdr>
                            <w:top w:val="none" w:sz="0" w:space="0" w:color="auto"/>
                            <w:left w:val="none" w:sz="0" w:space="0" w:color="auto"/>
                            <w:bottom w:val="none" w:sz="0" w:space="0" w:color="auto"/>
                            <w:right w:val="none" w:sz="0" w:space="0" w:color="auto"/>
                          </w:divBdr>
                        </w:div>
                      </w:divsChild>
                    </w:div>
                    <w:div w:id="808522479">
                      <w:marLeft w:val="0"/>
                      <w:marRight w:val="0"/>
                      <w:marTop w:val="0"/>
                      <w:marBottom w:val="0"/>
                      <w:divBdr>
                        <w:top w:val="single" w:sz="2" w:space="1" w:color="FFFFFF"/>
                        <w:left w:val="single" w:sz="2" w:space="12" w:color="FFFFFF"/>
                        <w:bottom w:val="single" w:sz="2" w:space="1" w:color="FFFFFF"/>
                        <w:right w:val="single" w:sz="2" w:space="4" w:color="FFFFFF"/>
                      </w:divBdr>
                      <w:divsChild>
                        <w:div w:id="1102338095">
                          <w:marLeft w:val="0"/>
                          <w:marRight w:val="0"/>
                          <w:marTop w:val="0"/>
                          <w:marBottom w:val="0"/>
                          <w:divBdr>
                            <w:top w:val="none" w:sz="0" w:space="0" w:color="auto"/>
                            <w:left w:val="none" w:sz="0" w:space="0" w:color="auto"/>
                            <w:bottom w:val="none" w:sz="0" w:space="0" w:color="auto"/>
                            <w:right w:val="none" w:sz="0" w:space="0" w:color="auto"/>
                          </w:divBdr>
                        </w:div>
                      </w:divsChild>
                    </w:div>
                    <w:div w:id="1895849599">
                      <w:marLeft w:val="0"/>
                      <w:marRight w:val="0"/>
                      <w:marTop w:val="0"/>
                      <w:marBottom w:val="0"/>
                      <w:divBdr>
                        <w:top w:val="single" w:sz="2" w:space="1" w:color="FFFFFF"/>
                        <w:left w:val="single" w:sz="2" w:space="12" w:color="FFFFFF"/>
                        <w:bottom w:val="single" w:sz="2" w:space="1" w:color="FFFFFF"/>
                        <w:right w:val="single" w:sz="2" w:space="4" w:color="FFFFFF"/>
                      </w:divBdr>
                      <w:divsChild>
                        <w:div w:id="1798182426">
                          <w:marLeft w:val="0"/>
                          <w:marRight w:val="0"/>
                          <w:marTop w:val="0"/>
                          <w:marBottom w:val="0"/>
                          <w:divBdr>
                            <w:top w:val="none" w:sz="0" w:space="0" w:color="auto"/>
                            <w:left w:val="none" w:sz="0" w:space="0" w:color="auto"/>
                            <w:bottom w:val="none" w:sz="0" w:space="0" w:color="auto"/>
                            <w:right w:val="none" w:sz="0" w:space="0" w:color="auto"/>
                          </w:divBdr>
                        </w:div>
                      </w:divsChild>
                    </w:div>
                    <w:div w:id="122041934">
                      <w:marLeft w:val="0"/>
                      <w:marRight w:val="0"/>
                      <w:marTop w:val="0"/>
                      <w:marBottom w:val="0"/>
                      <w:divBdr>
                        <w:top w:val="single" w:sz="2" w:space="1" w:color="FFFFFF"/>
                        <w:left w:val="single" w:sz="2" w:space="12" w:color="FFFFFF"/>
                        <w:bottom w:val="single" w:sz="2" w:space="1" w:color="FFFFFF"/>
                        <w:right w:val="single" w:sz="2" w:space="4" w:color="FFFFFF"/>
                      </w:divBdr>
                      <w:divsChild>
                        <w:div w:id="1213151887">
                          <w:marLeft w:val="0"/>
                          <w:marRight w:val="0"/>
                          <w:marTop w:val="0"/>
                          <w:marBottom w:val="0"/>
                          <w:divBdr>
                            <w:top w:val="none" w:sz="0" w:space="0" w:color="auto"/>
                            <w:left w:val="none" w:sz="0" w:space="0" w:color="auto"/>
                            <w:bottom w:val="none" w:sz="0" w:space="0" w:color="auto"/>
                            <w:right w:val="none" w:sz="0" w:space="0" w:color="auto"/>
                          </w:divBdr>
                        </w:div>
                      </w:divsChild>
                    </w:div>
                    <w:div w:id="971523130">
                      <w:marLeft w:val="0"/>
                      <w:marRight w:val="0"/>
                      <w:marTop w:val="0"/>
                      <w:marBottom w:val="0"/>
                      <w:divBdr>
                        <w:top w:val="single" w:sz="2" w:space="1" w:color="FFFFFF"/>
                        <w:left w:val="single" w:sz="2" w:space="12" w:color="FFFFFF"/>
                        <w:bottom w:val="single" w:sz="2" w:space="1" w:color="FFFFFF"/>
                        <w:right w:val="single" w:sz="2" w:space="4" w:color="FFFFFF"/>
                      </w:divBdr>
                      <w:divsChild>
                        <w:div w:id="1634434725">
                          <w:marLeft w:val="0"/>
                          <w:marRight w:val="0"/>
                          <w:marTop w:val="0"/>
                          <w:marBottom w:val="0"/>
                          <w:divBdr>
                            <w:top w:val="none" w:sz="0" w:space="0" w:color="auto"/>
                            <w:left w:val="none" w:sz="0" w:space="0" w:color="auto"/>
                            <w:bottom w:val="none" w:sz="0" w:space="0" w:color="auto"/>
                            <w:right w:val="none" w:sz="0" w:space="0" w:color="auto"/>
                          </w:divBdr>
                        </w:div>
                      </w:divsChild>
                    </w:div>
                    <w:div w:id="1924483460">
                      <w:marLeft w:val="0"/>
                      <w:marRight w:val="0"/>
                      <w:marTop w:val="0"/>
                      <w:marBottom w:val="0"/>
                      <w:divBdr>
                        <w:top w:val="single" w:sz="2" w:space="1" w:color="FFFFFF"/>
                        <w:left w:val="single" w:sz="2" w:space="12" w:color="FFFFFF"/>
                        <w:bottom w:val="single" w:sz="2" w:space="1" w:color="FFFFFF"/>
                        <w:right w:val="single" w:sz="2" w:space="4" w:color="FFFFFF"/>
                      </w:divBdr>
                      <w:divsChild>
                        <w:div w:id="118766886">
                          <w:marLeft w:val="0"/>
                          <w:marRight w:val="0"/>
                          <w:marTop w:val="0"/>
                          <w:marBottom w:val="0"/>
                          <w:divBdr>
                            <w:top w:val="none" w:sz="0" w:space="0" w:color="auto"/>
                            <w:left w:val="none" w:sz="0" w:space="0" w:color="auto"/>
                            <w:bottom w:val="none" w:sz="0" w:space="0" w:color="auto"/>
                            <w:right w:val="none" w:sz="0" w:space="0" w:color="auto"/>
                          </w:divBdr>
                        </w:div>
                      </w:divsChild>
                    </w:div>
                    <w:div w:id="1349256281">
                      <w:marLeft w:val="0"/>
                      <w:marRight w:val="0"/>
                      <w:marTop w:val="0"/>
                      <w:marBottom w:val="0"/>
                      <w:divBdr>
                        <w:top w:val="single" w:sz="2" w:space="1" w:color="FFFFFF"/>
                        <w:left w:val="single" w:sz="2" w:space="12" w:color="FFFFFF"/>
                        <w:bottom w:val="single" w:sz="2" w:space="1" w:color="FFFFFF"/>
                        <w:right w:val="single" w:sz="2" w:space="4" w:color="FFFFFF"/>
                      </w:divBdr>
                      <w:divsChild>
                        <w:div w:id="1898278621">
                          <w:marLeft w:val="0"/>
                          <w:marRight w:val="0"/>
                          <w:marTop w:val="0"/>
                          <w:marBottom w:val="0"/>
                          <w:divBdr>
                            <w:top w:val="none" w:sz="0" w:space="0" w:color="auto"/>
                            <w:left w:val="none" w:sz="0" w:space="0" w:color="auto"/>
                            <w:bottom w:val="none" w:sz="0" w:space="0" w:color="auto"/>
                            <w:right w:val="none" w:sz="0" w:space="0" w:color="auto"/>
                          </w:divBdr>
                        </w:div>
                      </w:divsChild>
                    </w:div>
                    <w:div w:id="994723443">
                      <w:marLeft w:val="0"/>
                      <w:marRight w:val="0"/>
                      <w:marTop w:val="0"/>
                      <w:marBottom w:val="0"/>
                      <w:divBdr>
                        <w:top w:val="single" w:sz="2" w:space="1" w:color="FFFFFF"/>
                        <w:left w:val="single" w:sz="2" w:space="12" w:color="FFFFFF"/>
                        <w:bottom w:val="single" w:sz="2" w:space="1" w:color="FFFFFF"/>
                        <w:right w:val="single" w:sz="2" w:space="4" w:color="FFFFFF"/>
                      </w:divBdr>
                      <w:divsChild>
                        <w:div w:id="1083408198">
                          <w:marLeft w:val="0"/>
                          <w:marRight w:val="0"/>
                          <w:marTop w:val="0"/>
                          <w:marBottom w:val="0"/>
                          <w:divBdr>
                            <w:top w:val="none" w:sz="0" w:space="0" w:color="auto"/>
                            <w:left w:val="none" w:sz="0" w:space="0" w:color="auto"/>
                            <w:bottom w:val="none" w:sz="0" w:space="0" w:color="auto"/>
                            <w:right w:val="none" w:sz="0" w:space="0" w:color="auto"/>
                          </w:divBdr>
                        </w:div>
                      </w:divsChild>
                    </w:div>
                    <w:div w:id="2101443733">
                      <w:marLeft w:val="0"/>
                      <w:marRight w:val="0"/>
                      <w:marTop w:val="0"/>
                      <w:marBottom w:val="0"/>
                      <w:divBdr>
                        <w:top w:val="single" w:sz="2" w:space="1" w:color="FFFFFF"/>
                        <w:left w:val="single" w:sz="2" w:space="12" w:color="FFFFFF"/>
                        <w:bottom w:val="single" w:sz="2" w:space="1" w:color="FFFFFF"/>
                        <w:right w:val="single" w:sz="2" w:space="4" w:color="FFFFFF"/>
                      </w:divBdr>
                      <w:divsChild>
                        <w:div w:id="1073505033">
                          <w:marLeft w:val="0"/>
                          <w:marRight w:val="0"/>
                          <w:marTop w:val="0"/>
                          <w:marBottom w:val="0"/>
                          <w:divBdr>
                            <w:top w:val="none" w:sz="0" w:space="0" w:color="auto"/>
                            <w:left w:val="none" w:sz="0" w:space="0" w:color="auto"/>
                            <w:bottom w:val="none" w:sz="0" w:space="0" w:color="auto"/>
                            <w:right w:val="none" w:sz="0" w:space="0" w:color="auto"/>
                          </w:divBdr>
                        </w:div>
                      </w:divsChild>
                    </w:div>
                    <w:div w:id="1328023079">
                      <w:marLeft w:val="0"/>
                      <w:marRight w:val="0"/>
                      <w:marTop w:val="0"/>
                      <w:marBottom w:val="0"/>
                      <w:divBdr>
                        <w:top w:val="single" w:sz="2" w:space="1" w:color="FFFFFF"/>
                        <w:left w:val="single" w:sz="2" w:space="12" w:color="FFFFFF"/>
                        <w:bottom w:val="single" w:sz="2" w:space="1" w:color="FFFFFF"/>
                        <w:right w:val="single" w:sz="2" w:space="4" w:color="FFFFFF"/>
                      </w:divBdr>
                      <w:divsChild>
                        <w:div w:id="429131368">
                          <w:marLeft w:val="0"/>
                          <w:marRight w:val="0"/>
                          <w:marTop w:val="0"/>
                          <w:marBottom w:val="0"/>
                          <w:divBdr>
                            <w:top w:val="none" w:sz="0" w:space="0" w:color="auto"/>
                            <w:left w:val="none" w:sz="0" w:space="0" w:color="auto"/>
                            <w:bottom w:val="none" w:sz="0" w:space="0" w:color="auto"/>
                            <w:right w:val="none" w:sz="0" w:space="0" w:color="auto"/>
                          </w:divBdr>
                        </w:div>
                      </w:divsChild>
                    </w:div>
                    <w:div w:id="1997610421">
                      <w:marLeft w:val="0"/>
                      <w:marRight w:val="0"/>
                      <w:marTop w:val="0"/>
                      <w:marBottom w:val="0"/>
                      <w:divBdr>
                        <w:top w:val="single" w:sz="2" w:space="1" w:color="FFFFFF"/>
                        <w:left w:val="single" w:sz="2" w:space="12" w:color="FFFFFF"/>
                        <w:bottom w:val="single" w:sz="2" w:space="1" w:color="FFFFFF"/>
                        <w:right w:val="single" w:sz="2" w:space="4" w:color="FFFFFF"/>
                      </w:divBdr>
                      <w:divsChild>
                        <w:div w:id="2104297923">
                          <w:marLeft w:val="0"/>
                          <w:marRight w:val="0"/>
                          <w:marTop w:val="0"/>
                          <w:marBottom w:val="0"/>
                          <w:divBdr>
                            <w:top w:val="none" w:sz="0" w:space="0" w:color="auto"/>
                            <w:left w:val="none" w:sz="0" w:space="0" w:color="auto"/>
                            <w:bottom w:val="none" w:sz="0" w:space="0" w:color="auto"/>
                            <w:right w:val="none" w:sz="0" w:space="0" w:color="auto"/>
                          </w:divBdr>
                        </w:div>
                      </w:divsChild>
                    </w:div>
                    <w:div w:id="1843087106">
                      <w:marLeft w:val="0"/>
                      <w:marRight w:val="0"/>
                      <w:marTop w:val="0"/>
                      <w:marBottom w:val="0"/>
                      <w:divBdr>
                        <w:top w:val="single" w:sz="2" w:space="1" w:color="FFFFFF"/>
                        <w:left w:val="single" w:sz="2" w:space="12" w:color="FFFFFF"/>
                        <w:bottom w:val="single" w:sz="2" w:space="1" w:color="FFFFFF"/>
                        <w:right w:val="single" w:sz="2" w:space="4" w:color="FFFFFF"/>
                      </w:divBdr>
                      <w:divsChild>
                        <w:div w:id="706563851">
                          <w:marLeft w:val="0"/>
                          <w:marRight w:val="0"/>
                          <w:marTop w:val="0"/>
                          <w:marBottom w:val="0"/>
                          <w:divBdr>
                            <w:top w:val="none" w:sz="0" w:space="0" w:color="auto"/>
                            <w:left w:val="none" w:sz="0" w:space="0" w:color="auto"/>
                            <w:bottom w:val="none" w:sz="0" w:space="0" w:color="auto"/>
                            <w:right w:val="none" w:sz="0" w:space="0" w:color="auto"/>
                          </w:divBdr>
                        </w:div>
                      </w:divsChild>
                    </w:div>
                    <w:div w:id="308871599">
                      <w:marLeft w:val="0"/>
                      <w:marRight w:val="0"/>
                      <w:marTop w:val="0"/>
                      <w:marBottom w:val="0"/>
                      <w:divBdr>
                        <w:top w:val="single" w:sz="2" w:space="1" w:color="FFFFFF"/>
                        <w:left w:val="single" w:sz="2" w:space="12" w:color="FFFFFF"/>
                        <w:bottom w:val="single" w:sz="2" w:space="1" w:color="FFFFFF"/>
                        <w:right w:val="single" w:sz="2" w:space="4" w:color="FFFFFF"/>
                      </w:divBdr>
                      <w:divsChild>
                        <w:div w:id="609357048">
                          <w:marLeft w:val="0"/>
                          <w:marRight w:val="0"/>
                          <w:marTop w:val="0"/>
                          <w:marBottom w:val="0"/>
                          <w:divBdr>
                            <w:top w:val="none" w:sz="0" w:space="0" w:color="auto"/>
                            <w:left w:val="none" w:sz="0" w:space="0" w:color="auto"/>
                            <w:bottom w:val="none" w:sz="0" w:space="0" w:color="auto"/>
                            <w:right w:val="none" w:sz="0" w:space="0" w:color="auto"/>
                          </w:divBdr>
                        </w:div>
                      </w:divsChild>
                    </w:div>
                    <w:div w:id="1012224836">
                      <w:marLeft w:val="0"/>
                      <w:marRight w:val="0"/>
                      <w:marTop w:val="0"/>
                      <w:marBottom w:val="0"/>
                      <w:divBdr>
                        <w:top w:val="single" w:sz="2" w:space="1" w:color="FFFFFF"/>
                        <w:left w:val="single" w:sz="2" w:space="12" w:color="FFFFFF"/>
                        <w:bottom w:val="single" w:sz="2" w:space="1" w:color="FFFFFF"/>
                        <w:right w:val="single" w:sz="2" w:space="4" w:color="FFFFFF"/>
                      </w:divBdr>
                      <w:divsChild>
                        <w:div w:id="417797944">
                          <w:marLeft w:val="0"/>
                          <w:marRight w:val="0"/>
                          <w:marTop w:val="0"/>
                          <w:marBottom w:val="0"/>
                          <w:divBdr>
                            <w:top w:val="none" w:sz="0" w:space="0" w:color="auto"/>
                            <w:left w:val="none" w:sz="0" w:space="0" w:color="auto"/>
                            <w:bottom w:val="none" w:sz="0" w:space="0" w:color="auto"/>
                            <w:right w:val="none" w:sz="0" w:space="0" w:color="auto"/>
                          </w:divBdr>
                        </w:div>
                      </w:divsChild>
                    </w:div>
                    <w:div w:id="472067455">
                      <w:marLeft w:val="0"/>
                      <w:marRight w:val="0"/>
                      <w:marTop w:val="0"/>
                      <w:marBottom w:val="0"/>
                      <w:divBdr>
                        <w:top w:val="single" w:sz="2" w:space="1" w:color="FFFFFF"/>
                        <w:left w:val="single" w:sz="2" w:space="12" w:color="FFFFFF"/>
                        <w:bottom w:val="single" w:sz="2" w:space="1" w:color="FFFFFF"/>
                        <w:right w:val="single" w:sz="2" w:space="4" w:color="FFFFFF"/>
                      </w:divBdr>
                      <w:divsChild>
                        <w:div w:id="175509449">
                          <w:marLeft w:val="0"/>
                          <w:marRight w:val="0"/>
                          <w:marTop w:val="0"/>
                          <w:marBottom w:val="0"/>
                          <w:divBdr>
                            <w:top w:val="none" w:sz="0" w:space="0" w:color="auto"/>
                            <w:left w:val="none" w:sz="0" w:space="0" w:color="auto"/>
                            <w:bottom w:val="none" w:sz="0" w:space="0" w:color="auto"/>
                            <w:right w:val="none" w:sz="0" w:space="0" w:color="auto"/>
                          </w:divBdr>
                        </w:div>
                      </w:divsChild>
                    </w:div>
                    <w:div w:id="293996353">
                      <w:marLeft w:val="0"/>
                      <w:marRight w:val="0"/>
                      <w:marTop w:val="0"/>
                      <w:marBottom w:val="0"/>
                      <w:divBdr>
                        <w:top w:val="single" w:sz="2" w:space="1" w:color="FFFFFF"/>
                        <w:left w:val="single" w:sz="2" w:space="12" w:color="FFFFFF"/>
                        <w:bottom w:val="single" w:sz="2" w:space="1" w:color="FFFFFF"/>
                        <w:right w:val="single" w:sz="2" w:space="4" w:color="FFFFFF"/>
                      </w:divBdr>
                      <w:divsChild>
                        <w:div w:id="1690983774">
                          <w:marLeft w:val="0"/>
                          <w:marRight w:val="0"/>
                          <w:marTop w:val="0"/>
                          <w:marBottom w:val="0"/>
                          <w:divBdr>
                            <w:top w:val="none" w:sz="0" w:space="0" w:color="auto"/>
                            <w:left w:val="none" w:sz="0" w:space="0" w:color="auto"/>
                            <w:bottom w:val="none" w:sz="0" w:space="0" w:color="auto"/>
                            <w:right w:val="none" w:sz="0" w:space="0" w:color="auto"/>
                          </w:divBdr>
                        </w:div>
                      </w:divsChild>
                    </w:div>
                    <w:div w:id="1882857812">
                      <w:marLeft w:val="0"/>
                      <w:marRight w:val="0"/>
                      <w:marTop w:val="0"/>
                      <w:marBottom w:val="0"/>
                      <w:divBdr>
                        <w:top w:val="single" w:sz="2" w:space="1" w:color="FFFFFF"/>
                        <w:left w:val="single" w:sz="2" w:space="12" w:color="FFFFFF"/>
                        <w:bottom w:val="single" w:sz="2" w:space="1" w:color="FFFFFF"/>
                        <w:right w:val="single" w:sz="2" w:space="4" w:color="FFFFFF"/>
                      </w:divBdr>
                      <w:divsChild>
                        <w:div w:id="1451123191">
                          <w:marLeft w:val="0"/>
                          <w:marRight w:val="0"/>
                          <w:marTop w:val="0"/>
                          <w:marBottom w:val="0"/>
                          <w:divBdr>
                            <w:top w:val="none" w:sz="0" w:space="0" w:color="auto"/>
                            <w:left w:val="none" w:sz="0" w:space="0" w:color="auto"/>
                            <w:bottom w:val="none" w:sz="0" w:space="0" w:color="auto"/>
                            <w:right w:val="none" w:sz="0" w:space="0" w:color="auto"/>
                          </w:divBdr>
                        </w:div>
                      </w:divsChild>
                    </w:div>
                    <w:div w:id="1814442077">
                      <w:marLeft w:val="0"/>
                      <w:marRight w:val="0"/>
                      <w:marTop w:val="0"/>
                      <w:marBottom w:val="0"/>
                      <w:divBdr>
                        <w:top w:val="single" w:sz="2" w:space="1" w:color="FFFFFF"/>
                        <w:left w:val="single" w:sz="2" w:space="12" w:color="FFFFFF"/>
                        <w:bottom w:val="single" w:sz="2" w:space="1" w:color="FFFFFF"/>
                        <w:right w:val="single" w:sz="2" w:space="4" w:color="FFFFFF"/>
                      </w:divBdr>
                      <w:divsChild>
                        <w:div w:id="430129583">
                          <w:marLeft w:val="0"/>
                          <w:marRight w:val="0"/>
                          <w:marTop w:val="0"/>
                          <w:marBottom w:val="0"/>
                          <w:divBdr>
                            <w:top w:val="none" w:sz="0" w:space="0" w:color="auto"/>
                            <w:left w:val="none" w:sz="0" w:space="0" w:color="auto"/>
                            <w:bottom w:val="none" w:sz="0" w:space="0" w:color="auto"/>
                            <w:right w:val="none" w:sz="0" w:space="0" w:color="auto"/>
                          </w:divBdr>
                        </w:div>
                      </w:divsChild>
                    </w:div>
                    <w:div w:id="1876694816">
                      <w:marLeft w:val="0"/>
                      <w:marRight w:val="0"/>
                      <w:marTop w:val="0"/>
                      <w:marBottom w:val="0"/>
                      <w:divBdr>
                        <w:top w:val="single" w:sz="2" w:space="1" w:color="FFFFFF"/>
                        <w:left w:val="single" w:sz="2" w:space="12" w:color="FFFFFF"/>
                        <w:bottom w:val="single" w:sz="2" w:space="1" w:color="FFFFFF"/>
                        <w:right w:val="single" w:sz="2" w:space="4" w:color="FFFFFF"/>
                      </w:divBdr>
                      <w:divsChild>
                        <w:div w:id="1694530595">
                          <w:marLeft w:val="0"/>
                          <w:marRight w:val="0"/>
                          <w:marTop w:val="0"/>
                          <w:marBottom w:val="0"/>
                          <w:divBdr>
                            <w:top w:val="none" w:sz="0" w:space="0" w:color="auto"/>
                            <w:left w:val="none" w:sz="0" w:space="0" w:color="auto"/>
                            <w:bottom w:val="none" w:sz="0" w:space="0" w:color="auto"/>
                            <w:right w:val="none" w:sz="0" w:space="0" w:color="auto"/>
                          </w:divBdr>
                        </w:div>
                      </w:divsChild>
                    </w:div>
                    <w:div w:id="1785807219">
                      <w:marLeft w:val="0"/>
                      <w:marRight w:val="0"/>
                      <w:marTop w:val="0"/>
                      <w:marBottom w:val="0"/>
                      <w:divBdr>
                        <w:top w:val="single" w:sz="2" w:space="1" w:color="FFFFFF"/>
                        <w:left w:val="single" w:sz="2" w:space="12" w:color="FFFFFF"/>
                        <w:bottom w:val="single" w:sz="2" w:space="1" w:color="FFFFFF"/>
                        <w:right w:val="single" w:sz="2" w:space="4" w:color="FFFFFF"/>
                      </w:divBdr>
                      <w:divsChild>
                        <w:div w:id="895818299">
                          <w:marLeft w:val="0"/>
                          <w:marRight w:val="0"/>
                          <w:marTop w:val="0"/>
                          <w:marBottom w:val="0"/>
                          <w:divBdr>
                            <w:top w:val="none" w:sz="0" w:space="0" w:color="auto"/>
                            <w:left w:val="none" w:sz="0" w:space="0" w:color="auto"/>
                            <w:bottom w:val="none" w:sz="0" w:space="0" w:color="auto"/>
                            <w:right w:val="none" w:sz="0" w:space="0" w:color="auto"/>
                          </w:divBdr>
                        </w:div>
                      </w:divsChild>
                    </w:div>
                    <w:div w:id="658509013">
                      <w:marLeft w:val="0"/>
                      <w:marRight w:val="0"/>
                      <w:marTop w:val="0"/>
                      <w:marBottom w:val="0"/>
                      <w:divBdr>
                        <w:top w:val="single" w:sz="2" w:space="1" w:color="FFFFFF"/>
                        <w:left w:val="single" w:sz="2" w:space="12" w:color="FFFFFF"/>
                        <w:bottom w:val="single" w:sz="2" w:space="1" w:color="FFFFFF"/>
                        <w:right w:val="single" w:sz="2" w:space="4" w:color="FFFFFF"/>
                      </w:divBdr>
                      <w:divsChild>
                        <w:div w:id="1988197356">
                          <w:marLeft w:val="0"/>
                          <w:marRight w:val="0"/>
                          <w:marTop w:val="0"/>
                          <w:marBottom w:val="0"/>
                          <w:divBdr>
                            <w:top w:val="none" w:sz="0" w:space="0" w:color="auto"/>
                            <w:left w:val="none" w:sz="0" w:space="0" w:color="auto"/>
                            <w:bottom w:val="none" w:sz="0" w:space="0" w:color="auto"/>
                            <w:right w:val="none" w:sz="0" w:space="0" w:color="auto"/>
                          </w:divBdr>
                        </w:div>
                      </w:divsChild>
                    </w:div>
                    <w:div w:id="1132283437">
                      <w:marLeft w:val="0"/>
                      <w:marRight w:val="0"/>
                      <w:marTop w:val="0"/>
                      <w:marBottom w:val="0"/>
                      <w:divBdr>
                        <w:top w:val="single" w:sz="2" w:space="1" w:color="FFFFFF"/>
                        <w:left w:val="single" w:sz="2" w:space="12" w:color="FFFFFF"/>
                        <w:bottom w:val="single" w:sz="2" w:space="1" w:color="FFFFFF"/>
                        <w:right w:val="single" w:sz="2" w:space="4" w:color="FFFFFF"/>
                      </w:divBdr>
                      <w:divsChild>
                        <w:div w:id="1288463118">
                          <w:marLeft w:val="0"/>
                          <w:marRight w:val="0"/>
                          <w:marTop w:val="0"/>
                          <w:marBottom w:val="0"/>
                          <w:divBdr>
                            <w:top w:val="none" w:sz="0" w:space="0" w:color="auto"/>
                            <w:left w:val="none" w:sz="0" w:space="0" w:color="auto"/>
                            <w:bottom w:val="none" w:sz="0" w:space="0" w:color="auto"/>
                            <w:right w:val="none" w:sz="0" w:space="0" w:color="auto"/>
                          </w:divBdr>
                        </w:div>
                      </w:divsChild>
                    </w:div>
                    <w:div w:id="1415737784">
                      <w:marLeft w:val="0"/>
                      <w:marRight w:val="0"/>
                      <w:marTop w:val="0"/>
                      <w:marBottom w:val="0"/>
                      <w:divBdr>
                        <w:top w:val="single" w:sz="2" w:space="1" w:color="FFFFFF"/>
                        <w:left w:val="single" w:sz="2" w:space="12" w:color="FFFFFF"/>
                        <w:bottom w:val="single" w:sz="2" w:space="4" w:color="FFFFFF"/>
                        <w:right w:val="single" w:sz="2" w:space="4" w:color="FFFFFF"/>
                      </w:divBdr>
                      <w:divsChild>
                        <w:div w:id="12114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6087">
              <w:marLeft w:val="0"/>
              <w:marRight w:val="0"/>
              <w:marTop w:val="0"/>
              <w:marBottom w:val="335"/>
              <w:divBdr>
                <w:top w:val="none" w:sz="0" w:space="0" w:color="auto"/>
                <w:left w:val="none" w:sz="0" w:space="0" w:color="auto"/>
                <w:bottom w:val="none" w:sz="0" w:space="0" w:color="auto"/>
                <w:right w:val="none" w:sz="0" w:space="0" w:color="auto"/>
              </w:divBdr>
              <w:divsChild>
                <w:div w:id="2082096013">
                  <w:marLeft w:val="0"/>
                  <w:marRight w:val="0"/>
                  <w:marTop w:val="0"/>
                  <w:marBottom w:val="0"/>
                  <w:divBdr>
                    <w:top w:val="none" w:sz="0" w:space="0" w:color="auto"/>
                    <w:left w:val="none" w:sz="0" w:space="0" w:color="auto"/>
                    <w:bottom w:val="none" w:sz="0" w:space="0" w:color="auto"/>
                    <w:right w:val="none" w:sz="0" w:space="0" w:color="auto"/>
                  </w:divBdr>
                  <w:divsChild>
                    <w:div w:id="1813714527">
                      <w:marLeft w:val="0"/>
                      <w:marRight w:val="0"/>
                      <w:marTop w:val="0"/>
                      <w:marBottom w:val="0"/>
                      <w:divBdr>
                        <w:top w:val="single" w:sz="2" w:space="4" w:color="FFFFFF"/>
                        <w:left w:val="single" w:sz="2" w:space="12" w:color="FFFFFF"/>
                        <w:bottom w:val="single" w:sz="2" w:space="1" w:color="FFFFFF"/>
                        <w:right w:val="single" w:sz="2" w:space="4" w:color="FFFFFF"/>
                      </w:divBdr>
                      <w:divsChild>
                        <w:div w:id="1558200110">
                          <w:marLeft w:val="0"/>
                          <w:marRight w:val="0"/>
                          <w:marTop w:val="0"/>
                          <w:marBottom w:val="0"/>
                          <w:divBdr>
                            <w:top w:val="none" w:sz="0" w:space="0" w:color="auto"/>
                            <w:left w:val="none" w:sz="0" w:space="0" w:color="auto"/>
                            <w:bottom w:val="none" w:sz="0" w:space="0" w:color="auto"/>
                            <w:right w:val="none" w:sz="0" w:space="0" w:color="auto"/>
                          </w:divBdr>
                        </w:div>
                      </w:divsChild>
                    </w:div>
                    <w:div w:id="1453599554">
                      <w:marLeft w:val="0"/>
                      <w:marRight w:val="0"/>
                      <w:marTop w:val="0"/>
                      <w:marBottom w:val="0"/>
                      <w:divBdr>
                        <w:top w:val="single" w:sz="2" w:space="1" w:color="FFFFFF"/>
                        <w:left w:val="single" w:sz="2" w:space="12" w:color="FFFFFF"/>
                        <w:bottom w:val="single" w:sz="2" w:space="1" w:color="FFFFFF"/>
                        <w:right w:val="single" w:sz="2" w:space="4" w:color="FFFFFF"/>
                      </w:divBdr>
                      <w:divsChild>
                        <w:div w:id="1493062554">
                          <w:marLeft w:val="0"/>
                          <w:marRight w:val="0"/>
                          <w:marTop w:val="0"/>
                          <w:marBottom w:val="0"/>
                          <w:divBdr>
                            <w:top w:val="none" w:sz="0" w:space="0" w:color="auto"/>
                            <w:left w:val="none" w:sz="0" w:space="0" w:color="auto"/>
                            <w:bottom w:val="none" w:sz="0" w:space="0" w:color="auto"/>
                            <w:right w:val="none" w:sz="0" w:space="0" w:color="auto"/>
                          </w:divBdr>
                        </w:div>
                      </w:divsChild>
                    </w:div>
                    <w:div w:id="2000846641">
                      <w:marLeft w:val="0"/>
                      <w:marRight w:val="0"/>
                      <w:marTop w:val="0"/>
                      <w:marBottom w:val="0"/>
                      <w:divBdr>
                        <w:top w:val="single" w:sz="2" w:space="1" w:color="FFFFFF"/>
                        <w:left w:val="single" w:sz="2" w:space="12" w:color="FFFFFF"/>
                        <w:bottom w:val="single" w:sz="2" w:space="1" w:color="FFFFFF"/>
                        <w:right w:val="single" w:sz="2" w:space="4" w:color="FFFFFF"/>
                      </w:divBdr>
                      <w:divsChild>
                        <w:div w:id="346713342">
                          <w:marLeft w:val="0"/>
                          <w:marRight w:val="0"/>
                          <w:marTop w:val="0"/>
                          <w:marBottom w:val="0"/>
                          <w:divBdr>
                            <w:top w:val="none" w:sz="0" w:space="0" w:color="auto"/>
                            <w:left w:val="none" w:sz="0" w:space="0" w:color="auto"/>
                            <w:bottom w:val="none" w:sz="0" w:space="0" w:color="auto"/>
                            <w:right w:val="none" w:sz="0" w:space="0" w:color="auto"/>
                          </w:divBdr>
                        </w:div>
                      </w:divsChild>
                    </w:div>
                    <w:div w:id="750392784">
                      <w:marLeft w:val="0"/>
                      <w:marRight w:val="0"/>
                      <w:marTop w:val="0"/>
                      <w:marBottom w:val="0"/>
                      <w:divBdr>
                        <w:top w:val="single" w:sz="2" w:space="1" w:color="FFFFFF"/>
                        <w:left w:val="single" w:sz="2" w:space="12" w:color="FFFFFF"/>
                        <w:bottom w:val="single" w:sz="2" w:space="1" w:color="FFFFFF"/>
                        <w:right w:val="single" w:sz="2" w:space="4" w:color="FFFFFF"/>
                      </w:divBdr>
                      <w:divsChild>
                        <w:div w:id="634607523">
                          <w:marLeft w:val="0"/>
                          <w:marRight w:val="0"/>
                          <w:marTop w:val="0"/>
                          <w:marBottom w:val="0"/>
                          <w:divBdr>
                            <w:top w:val="none" w:sz="0" w:space="0" w:color="auto"/>
                            <w:left w:val="none" w:sz="0" w:space="0" w:color="auto"/>
                            <w:bottom w:val="none" w:sz="0" w:space="0" w:color="auto"/>
                            <w:right w:val="none" w:sz="0" w:space="0" w:color="auto"/>
                          </w:divBdr>
                        </w:div>
                      </w:divsChild>
                    </w:div>
                    <w:div w:id="1972516878">
                      <w:marLeft w:val="0"/>
                      <w:marRight w:val="0"/>
                      <w:marTop w:val="0"/>
                      <w:marBottom w:val="0"/>
                      <w:divBdr>
                        <w:top w:val="single" w:sz="2" w:space="1" w:color="FFFFFF"/>
                        <w:left w:val="single" w:sz="2" w:space="12" w:color="FFFFFF"/>
                        <w:bottom w:val="single" w:sz="2" w:space="4" w:color="FFFFFF"/>
                        <w:right w:val="single" w:sz="2" w:space="4" w:color="FFFFFF"/>
                      </w:divBdr>
                      <w:divsChild>
                        <w:div w:id="12388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9547">
              <w:marLeft w:val="0"/>
              <w:marRight w:val="0"/>
              <w:marTop w:val="0"/>
              <w:marBottom w:val="335"/>
              <w:divBdr>
                <w:top w:val="none" w:sz="0" w:space="0" w:color="auto"/>
                <w:left w:val="none" w:sz="0" w:space="0" w:color="auto"/>
                <w:bottom w:val="none" w:sz="0" w:space="0" w:color="auto"/>
                <w:right w:val="none" w:sz="0" w:space="0" w:color="auto"/>
              </w:divBdr>
              <w:divsChild>
                <w:div w:id="1662074829">
                  <w:marLeft w:val="0"/>
                  <w:marRight w:val="0"/>
                  <w:marTop w:val="0"/>
                  <w:marBottom w:val="0"/>
                  <w:divBdr>
                    <w:top w:val="none" w:sz="0" w:space="0" w:color="auto"/>
                    <w:left w:val="none" w:sz="0" w:space="0" w:color="auto"/>
                    <w:bottom w:val="none" w:sz="0" w:space="0" w:color="auto"/>
                    <w:right w:val="none" w:sz="0" w:space="0" w:color="auto"/>
                  </w:divBdr>
                  <w:divsChild>
                    <w:div w:id="270940802">
                      <w:marLeft w:val="0"/>
                      <w:marRight w:val="0"/>
                      <w:marTop w:val="0"/>
                      <w:marBottom w:val="0"/>
                      <w:divBdr>
                        <w:top w:val="single" w:sz="2" w:space="4" w:color="FFFFFF"/>
                        <w:left w:val="single" w:sz="2" w:space="12" w:color="FFFFFF"/>
                        <w:bottom w:val="single" w:sz="2" w:space="1" w:color="FFFFFF"/>
                        <w:right w:val="single" w:sz="2" w:space="4" w:color="FFFFFF"/>
                      </w:divBdr>
                      <w:divsChild>
                        <w:div w:id="1815679861">
                          <w:marLeft w:val="0"/>
                          <w:marRight w:val="0"/>
                          <w:marTop w:val="0"/>
                          <w:marBottom w:val="0"/>
                          <w:divBdr>
                            <w:top w:val="none" w:sz="0" w:space="0" w:color="auto"/>
                            <w:left w:val="none" w:sz="0" w:space="0" w:color="auto"/>
                            <w:bottom w:val="none" w:sz="0" w:space="0" w:color="auto"/>
                            <w:right w:val="none" w:sz="0" w:space="0" w:color="auto"/>
                          </w:divBdr>
                        </w:div>
                      </w:divsChild>
                    </w:div>
                    <w:div w:id="1712487199">
                      <w:marLeft w:val="0"/>
                      <w:marRight w:val="0"/>
                      <w:marTop w:val="0"/>
                      <w:marBottom w:val="0"/>
                      <w:divBdr>
                        <w:top w:val="single" w:sz="2" w:space="1" w:color="FFFFFF"/>
                        <w:left w:val="single" w:sz="2" w:space="12" w:color="FFFFFF"/>
                        <w:bottom w:val="single" w:sz="2" w:space="1" w:color="FFFFFF"/>
                        <w:right w:val="single" w:sz="2" w:space="4" w:color="FFFFFF"/>
                      </w:divBdr>
                      <w:divsChild>
                        <w:div w:id="935332911">
                          <w:marLeft w:val="0"/>
                          <w:marRight w:val="0"/>
                          <w:marTop w:val="0"/>
                          <w:marBottom w:val="0"/>
                          <w:divBdr>
                            <w:top w:val="none" w:sz="0" w:space="0" w:color="auto"/>
                            <w:left w:val="none" w:sz="0" w:space="0" w:color="auto"/>
                            <w:bottom w:val="none" w:sz="0" w:space="0" w:color="auto"/>
                            <w:right w:val="none" w:sz="0" w:space="0" w:color="auto"/>
                          </w:divBdr>
                        </w:div>
                      </w:divsChild>
                    </w:div>
                    <w:div w:id="745614221">
                      <w:marLeft w:val="0"/>
                      <w:marRight w:val="0"/>
                      <w:marTop w:val="0"/>
                      <w:marBottom w:val="0"/>
                      <w:divBdr>
                        <w:top w:val="single" w:sz="2" w:space="1" w:color="FFFFFF"/>
                        <w:left w:val="single" w:sz="2" w:space="12" w:color="FFFFFF"/>
                        <w:bottom w:val="single" w:sz="2" w:space="1" w:color="FFFFFF"/>
                        <w:right w:val="single" w:sz="2" w:space="4" w:color="FFFFFF"/>
                      </w:divBdr>
                      <w:divsChild>
                        <w:div w:id="69232345">
                          <w:marLeft w:val="0"/>
                          <w:marRight w:val="0"/>
                          <w:marTop w:val="0"/>
                          <w:marBottom w:val="0"/>
                          <w:divBdr>
                            <w:top w:val="none" w:sz="0" w:space="0" w:color="auto"/>
                            <w:left w:val="none" w:sz="0" w:space="0" w:color="auto"/>
                            <w:bottom w:val="none" w:sz="0" w:space="0" w:color="auto"/>
                            <w:right w:val="none" w:sz="0" w:space="0" w:color="auto"/>
                          </w:divBdr>
                        </w:div>
                      </w:divsChild>
                    </w:div>
                    <w:div w:id="1806195422">
                      <w:marLeft w:val="0"/>
                      <w:marRight w:val="0"/>
                      <w:marTop w:val="0"/>
                      <w:marBottom w:val="0"/>
                      <w:divBdr>
                        <w:top w:val="single" w:sz="2" w:space="1" w:color="FFFFFF"/>
                        <w:left w:val="single" w:sz="2" w:space="12" w:color="FFFFFF"/>
                        <w:bottom w:val="single" w:sz="2" w:space="1" w:color="FFFFFF"/>
                        <w:right w:val="single" w:sz="2" w:space="4" w:color="FFFFFF"/>
                      </w:divBdr>
                      <w:divsChild>
                        <w:div w:id="1496066117">
                          <w:marLeft w:val="0"/>
                          <w:marRight w:val="0"/>
                          <w:marTop w:val="0"/>
                          <w:marBottom w:val="0"/>
                          <w:divBdr>
                            <w:top w:val="none" w:sz="0" w:space="0" w:color="auto"/>
                            <w:left w:val="none" w:sz="0" w:space="0" w:color="auto"/>
                            <w:bottom w:val="none" w:sz="0" w:space="0" w:color="auto"/>
                            <w:right w:val="none" w:sz="0" w:space="0" w:color="auto"/>
                          </w:divBdr>
                        </w:div>
                      </w:divsChild>
                    </w:div>
                    <w:div w:id="1360933781">
                      <w:marLeft w:val="0"/>
                      <w:marRight w:val="0"/>
                      <w:marTop w:val="0"/>
                      <w:marBottom w:val="0"/>
                      <w:divBdr>
                        <w:top w:val="single" w:sz="2" w:space="1" w:color="FFFFFF"/>
                        <w:left w:val="single" w:sz="2" w:space="12" w:color="FFFFFF"/>
                        <w:bottom w:val="single" w:sz="2" w:space="4" w:color="FFFFFF"/>
                        <w:right w:val="single" w:sz="2" w:space="4" w:color="FFFFFF"/>
                      </w:divBdr>
                      <w:divsChild>
                        <w:div w:id="646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568">
              <w:marLeft w:val="0"/>
              <w:marRight w:val="0"/>
              <w:marTop w:val="0"/>
              <w:marBottom w:val="335"/>
              <w:divBdr>
                <w:top w:val="none" w:sz="0" w:space="0" w:color="auto"/>
                <w:left w:val="none" w:sz="0" w:space="0" w:color="auto"/>
                <w:bottom w:val="none" w:sz="0" w:space="0" w:color="auto"/>
                <w:right w:val="none" w:sz="0" w:space="0" w:color="auto"/>
              </w:divBdr>
              <w:divsChild>
                <w:div w:id="1849174339">
                  <w:marLeft w:val="0"/>
                  <w:marRight w:val="0"/>
                  <w:marTop w:val="0"/>
                  <w:marBottom w:val="0"/>
                  <w:divBdr>
                    <w:top w:val="none" w:sz="0" w:space="0" w:color="auto"/>
                    <w:left w:val="none" w:sz="0" w:space="0" w:color="auto"/>
                    <w:bottom w:val="none" w:sz="0" w:space="0" w:color="auto"/>
                    <w:right w:val="none" w:sz="0" w:space="0" w:color="auto"/>
                  </w:divBdr>
                  <w:divsChild>
                    <w:div w:id="948781441">
                      <w:marLeft w:val="0"/>
                      <w:marRight w:val="0"/>
                      <w:marTop w:val="0"/>
                      <w:marBottom w:val="0"/>
                      <w:divBdr>
                        <w:top w:val="single" w:sz="2" w:space="4" w:color="FFFFFF"/>
                        <w:left w:val="single" w:sz="2" w:space="12" w:color="FFFFFF"/>
                        <w:bottom w:val="single" w:sz="2" w:space="1" w:color="FFFFFF"/>
                        <w:right w:val="single" w:sz="2" w:space="4" w:color="FFFFFF"/>
                      </w:divBdr>
                      <w:divsChild>
                        <w:div w:id="781075095">
                          <w:marLeft w:val="0"/>
                          <w:marRight w:val="0"/>
                          <w:marTop w:val="0"/>
                          <w:marBottom w:val="0"/>
                          <w:divBdr>
                            <w:top w:val="none" w:sz="0" w:space="0" w:color="auto"/>
                            <w:left w:val="none" w:sz="0" w:space="0" w:color="auto"/>
                            <w:bottom w:val="none" w:sz="0" w:space="0" w:color="auto"/>
                            <w:right w:val="none" w:sz="0" w:space="0" w:color="auto"/>
                          </w:divBdr>
                        </w:div>
                      </w:divsChild>
                    </w:div>
                    <w:div w:id="1322270551">
                      <w:marLeft w:val="0"/>
                      <w:marRight w:val="0"/>
                      <w:marTop w:val="0"/>
                      <w:marBottom w:val="0"/>
                      <w:divBdr>
                        <w:top w:val="single" w:sz="2" w:space="1" w:color="FFFFFF"/>
                        <w:left w:val="single" w:sz="2" w:space="12" w:color="FFFFFF"/>
                        <w:bottom w:val="single" w:sz="2" w:space="1" w:color="FFFFFF"/>
                        <w:right w:val="single" w:sz="2" w:space="4" w:color="FFFFFF"/>
                      </w:divBdr>
                      <w:divsChild>
                        <w:div w:id="267546807">
                          <w:marLeft w:val="0"/>
                          <w:marRight w:val="0"/>
                          <w:marTop w:val="0"/>
                          <w:marBottom w:val="0"/>
                          <w:divBdr>
                            <w:top w:val="none" w:sz="0" w:space="0" w:color="auto"/>
                            <w:left w:val="none" w:sz="0" w:space="0" w:color="auto"/>
                            <w:bottom w:val="none" w:sz="0" w:space="0" w:color="auto"/>
                            <w:right w:val="none" w:sz="0" w:space="0" w:color="auto"/>
                          </w:divBdr>
                        </w:div>
                      </w:divsChild>
                    </w:div>
                    <w:div w:id="704788886">
                      <w:marLeft w:val="0"/>
                      <w:marRight w:val="0"/>
                      <w:marTop w:val="0"/>
                      <w:marBottom w:val="0"/>
                      <w:divBdr>
                        <w:top w:val="single" w:sz="2" w:space="1" w:color="FFFFFF"/>
                        <w:left w:val="single" w:sz="2" w:space="12" w:color="FFFFFF"/>
                        <w:bottom w:val="single" w:sz="2" w:space="1" w:color="FFFFFF"/>
                        <w:right w:val="single" w:sz="2" w:space="4" w:color="FFFFFF"/>
                      </w:divBdr>
                      <w:divsChild>
                        <w:div w:id="2030520723">
                          <w:marLeft w:val="0"/>
                          <w:marRight w:val="0"/>
                          <w:marTop w:val="0"/>
                          <w:marBottom w:val="0"/>
                          <w:divBdr>
                            <w:top w:val="none" w:sz="0" w:space="0" w:color="auto"/>
                            <w:left w:val="none" w:sz="0" w:space="0" w:color="auto"/>
                            <w:bottom w:val="none" w:sz="0" w:space="0" w:color="auto"/>
                            <w:right w:val="none" w:sz="0" w:space="0" w:color="auto"/>
                          </w:divBdr>
                        </w:div>
                      </w:divsChild>
                    </w:div>
                    <w:div w:id="1610770720">
                      <w:marLeft w:val="0"/>
                      <w:marRight w:val="0"/>
                      <w:marTop w:val="0"/>
                      <w:marBottom w:val="0"/>
                      <w:divBdr>
                        <w:top w:val="single" w:sz="2" w:space="1" w:color="FFFFFF"/>
                        <w:left w:val="single" w:sz="2" w:space="12" w:color="FFFFFF"/>
                        <w:bottom w:val="single" w:sz="2" w:space="1" w:color="FFFFFF"/>
                        <w:right w:val="single" w:sz="2" w:space="4" w:color="FFFFFF"/>
                      </w:divBdr>
                      <w:divsChild>
                        <w:div w:id="1476289595">
                          <w:marLeft w:val="0"/>
                          <w:marRight w:val="0"/>
                          <w:marTop w:val="0"/>
                          <w:marBottom w:val="0"/>
                          <w:divBdr>
                            <w:top w:val="none" w:sz="0" w:space="0" w:color="auto"/>
                            <w:left w:val="none" w:sz="0" w:space="0" w:color="auto"/>
                            <w:bottom w:val="none" w:sz="0" w:space="0" w:color="auto"/>
                            <w:right w:val="none" w:sz="0" w:space="0" w:color="auto"/>
                          </w:divBdr>
                        </w:div>
                      </w:divsChild>
                    </w:div>
                    <w:div w:id="1695422254">
                      <w:marLeft w:val="0"/>
                      <w:marRight w:val="0"/>
                      <w:marTop w:val="0"/>
                      <w:marBottom w:val="0"/>
                      <w:divBdr>
                        <w:top w:val="single" w:sz="2" w:space="1" w:color="FFFFFF"/>
                        <w:left w:val="single" w:sz="2" w:space="12" w:color="FFFFFF"/>
                        <w:bottom w:val="single" w:sz="2" w:space="1" w:color="FFFFFF"/>
                        <w:right w:val="single" w:sz="2" w:space="4" w:color="FFFFFF"/>
                      </w:divBdr>
                      <w:divsChild>
                        <w:div w:id="330452376">
                          <w:marLeft w:val="0"/>
                          <w:marRight w:val="0"/>
                          <w:marTop w:val="0"/>
                          <w:marBottom w:val="0"/>
                          <w:divBdr>
                            <w:top w:val="none" w:sz="0" w:space="0" w:color="auto"/>
                            <w:left w:val="none" w:sz="0" w:space="0" w:color="auto"/>
                            <w:bottom w:val="none" w:sz="0" w:space="0" w:color="auto"/>
                            <w:right w:val="none" w:sz="0" w:space="0" w:color="auto"/>
                          </w:divBdr>
                        </w:div>
                      </w:divsChild>
                    </w:div>
                    <w:div w:id="1651667273">
                      <w:marLeft w:val="0"/>
                      <w:marRight w:val="0"/>
                      <w:marTop w:val="0"/>
                      <w:marBottom w:val="0"/>
                      <w:divBdr>
                        <w:top w:val="single" w:sz="2" w:space="1" w:color="FFFFFF"/>
                        <w:left w:val="single" w:sz="2" w:space="12" w:color="FFFFFF"/>
                        <w:bottom w:val="single" w:sz="2" w:space="1" w:color="FFFFFF"/>
                        <w:right w:val="single" w:sz="2" w:space="4" w:color="FFFFFF"/>
                      </w:divBdr>
                      <w:divsChild>
                        <w:div w:id="1518301918">
                          <w:marLeft w:val="0"/>
                          <w:marRight w:val="0"/>
                          <w:marTop w:val="0"/>
                          <w:marBottom w:val="0"/>
                          <w:divBdr>
                            <w:top w:val="none" w:sz="0" w:space="0" w:color="auto"/>
                            <w:left w:val="none" w:sz="0" w:space="0" w:color="auto"/>
                            <w:bottom w:val="none" w:sz="0" w:space="0" w:color="auto"/>
                            <w:right w:val="none" w:sz="0" w:space="0" w:color="auto"/>
                          </w:divBdr>
                        </w:div>
                      </w:divsChild>
                    </w:div>
                    <w:div w:id="1703089483">
                      <w:marLeft w:val="0"/>
                      <w:marRight w:val="0"/>
                      <w:marTop w:val="0"/>
                      <w:marBottom w:val="0"/>
                      <w:divBdr>
                        <w:top w:val="single" w:sz="2" w:space="1" w:color="FFFFFF"/>
                        <w:left w:val="single" w:sz="2" w:space="12" w:color="FFFFFF"/>
                        <w:bottom w:val="single" w:sz="2" w:space="1" w:color="FFFFFF"/>
                        <w:right w:val="single" w:sz="2" w:space="4" w:color="FFFFFF"/>
                      </w:divBdr>
                      <w:divsChild>
                        <w:div w:id="692926170">
                          <w:marLeft w:val="0"/>
                          <w:marRight w:val="0"/>
                          <w:marTop w:val="0"/>
                          <w:marBottom w:val="0"/>
                          <w:divBdr>
                            <w:top w:val="none" w:sz="0" w:space="0" w:color="auto"/>
                            <w:left w:val="none" w:sz="0" w:space="0" w:color="auto"/>
                            <w:bottom w:val="none" w:sz="0" w:space="0" w:color="auto"/>
                            <w:right w:val="none" w:sz="0" w:space="0" w:color="auto"/>
                          </w:divBdr>
                        </w:div>
                      </w:divsChild>
                    </w:div>
                    <w:div w:id="1201942666">
                      <w:marLeft w:val="0"/>
                      <w:marRight w:val="0"/>
                      <w:marTop w:val="0"/>
                      <w:marBottom w:val="0"/>
                      <w:divBdr>
                        <w:top w:val="single" w:sz="2" w:space="1" w:color="FFFFFF"/>
                        <w:left w:val="single" w:sz="2" w:space="12" w:color="FFFFFF"/>
                        <w:bottom w:val="single" w:sz="2" w:space="1" w:color="FFFFFF"/>
                        <w:right w:val="single" w:sz="2" w:space="4" w:color="FFFFFF"/>
                      </w:divBdr>
                      <w:divsChild>
                        <w:div w:id="1540358202">
                          <w:marLeft w:val="0"/>
                          <w:marRight w:val="0"/>
                          <w:marTop w:val="0"/>
                          <w:marBottom w:val="0"/>
                          <w:divBdr>
                            <w:top w:val="none" w:sz="0" w:space="0" w:color="auto"/>
                            <w:left w:val="none" w:sz="0" w:space="0" w:color="auto"/>
                            <w:bottom w:val="none" w:sz="0" w:space="0" w:color="auto"/>
                            <w:right w:val="none" w:sz="0" w:space="0" w:color="auto"/>
                          </w:divBdr>
                        </w:div>
                      </w:divsChild>
                    </w:div>
                    <w:div w:id="1662541143">
                      <w:marLeft w:val="0"/>
                      <w:marRight w:val="0"/>
                      <w:marTop w:val="0"/>
                      <w:marBottom w:val="0"/>
                      <w:divBdr>
                        <w:top w:val="single" w:sz="2" w:space="1" w:color="FFFFFF"/>
                        <w:left w:val="single" w:sz="2" w:space="12" w:color="FFFFFF"/>
                        <w:bottom w:val="single" w:sz="2" w:space="4" w:color="FFFFFF"/>
                        <w:right w:val="single" w:sz="2" w:space="4" w:color="FFFFFF"/>
                      </w:divBdr>
                      <w:divsChild>
                        <w:div w:id="949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2976">
              <w:marLeft w:val="0"/>
              <w:marRight w:val="0"/>
              <w:marTop w:val="0"/>
              <w:marBottom w:val="335"/>
              <w:divBdr>
                <w:top w:val="none" w:sz="0" w:space="0" w:color="auto"/>
                <w:left w:val="none" w:sz="0" w:space="0" w:color="auto"/>
                <w:bottom w:val="none" w:sz="0" w:space="0" w:color="auto"/>
                <w:right w:val="none" w:sz="0" w:space="0" w:color="auto"/>
              </w:divBdr>
              <w:divsChild>
                <w:div w:id="266426449">
                  <w:marLeft w:val="0"/>
                  <w:marRight w:val="0"/>
                  <w:marTop w:val="0"/>
                  <w:marBottom w:val="0"/>
                  <w:divBdr>
                    <w:top w:val="none" w:sz="0" w:space="0" w:color="auto"/>
                    <w:left w:val="none" w:sz="0" w:space="0" w:color="auto"/>
                    <w:bottom w:val="none" w:sz="0" w:space="0" w:color="auto"/>
                    <w:right w:val="none" w:sz="0" w:space="0" w:color="auto"/>
                  </w:divBdr>
                  <w:divsChild>
                    <w:div w:id="1434977432">
                      <w:marLeft w:val="0"/>
                      <w:marRight w:val="0"/>
                      <w:marTop w:val="0"/>
                      <w:marBottom w:val="0"/>
                      <w:divBdr>
                        <w:top w:val="single" w:sz="2" w:space="4" w:color="FFFFFF"/>
                        <w:left w:val="single" w:sz="2" w:space="12" w:color="FFFFFF"/>
                        <w:bottom w:val="single" w:sz="2" w:space="1" w:color="FFFFFF"/>
                        <w:right w:val="single" w:sz="2" w:space="4" w:color="FFFFFF"/>
                      </w:divBdr>
                      <w:divsChild>
                        <w:div w:id="850606727">
                          <w:marLeft w:val="0"/>
                          <w:marRight w:val="0"/>
                          <w:marTop w:val="0"/>
                          <w:marBottom w:val="0"/>
                          <w:divBdr>
                            <w:top w:val="none" w:sz="0" w:space="0" w:color="auto"/>
                            <w:left w:val="none" w:sz="0" w:space="0" w:color="auto"/>
                            <w:bottom w:val="none" w:sz="0" w:space="0" w:color="auto"/>
                            <w:right w:val="none" w:sz="0" w:space="0" w:color="auto"/>
                          </w:divBdr>
                        </w:div>
                      </w:divsChild>
                    </w:div>
                    <w:div w:id="1121610099">
                      <w:marLeft w:val="0"/>
                      <w:marRight w:val="0"/>
                      <w:marTop w:val="0"/>
                      <w:marBottom w:val="0"/>
                      <w:divBdr>
                        <w:top w:val="single" w:sz="2" w:space="1" w:color="FFFFFF"/>
                        <w:left w:val="single" w:sz="2" w:space="12" w:color="FFFFFF"/>
                        <w:bottom w:val="single" w:sz="2" w:space="1" w:color="FFFFFF"/>
                        <w:right w:val="single" w:sz="2" w:space="4" w:color="FFFFFF"/>
                      </w:divBdr>
                      <w:divsChild>
                        <w:div w:id="1467812806">
                          <w:marLeft w:val="0"/>
                          <w:marRight w:val="0"/>
                          <w:marTop w:val="0"/>
                          <w:marBottom w:val="0"/>
                          <w:divBdr>
                            <w:top w:val="none" w:sz="0" w:space="0" w:color="auto"/>
                            <w:left w:val="none" w:sz="0" w:space="0" w:color="auto"/>
                            <w:bottom w:val="none" w:sz="0" w:space="0" w:color="auto"/>
                            <w:right w:val="none" w:sz="0" w:space="0" w:color="auto"/>
                          </w:divBdr>
                        </w:div>
                      </w:divsChild>
                    </w:div>
                    <w:div w:id="1452936813">
                      <w:marLeft w:val="0"/>
                      <w:marRight w:val="0"/>
                      <w:marTop w:val="0"/>
                      <w:marBottom w:val="0"/>
                      <w:divBdr>
                        <w:top w:val="single" w:sz="2" w:space="1" w:color="FFFFFF"/>
                        <w:left w:val="single" w:sz="2" w:space="12" w:color="FFFFFF"/>
                        <w:bottom w:val="single" w:sz="2" w:space="1" w:color="FFFFFF"/>
                        <w:right w:val="single" w:sz="2" w:space="4" w:color="FFFFFF"/>
                      </w:divBdr>
                      <w:divsChild>
                        <w:div w:id="2097626148">
                          <w:marLeft w:val="0"/>
                          <w:marRight w:val="0"/>
                          <w:marTop w:val="0"/>
                          <w:marBottom w:val="0"/>
                          <w:divBdr>
                            <w:top w:val="none" w:sz="0" w:space="0" w:color="auto"/>
                            <w:left w:val="none" w:sz="0" w:space="0" w:color="auto"/>
                            <w:bottom w:val="none" w:sz="0" w:space="0" w:color="auto"/>
                            <w:right w:val="none" w:sz="0" w:space="0" w:color="auto"/>
                          </w:divBdr>
                        </w:div>
                      </w:divsChild>
                    </w:div>
                    <w:div w:id="2123106533">
                      <w:marLeft w:val="0"/>
                      <w:marRight w:val="0"/>
                      <w:marTop w:val="0"/>
                      <w:marBottom w:val="0"/>
                      <w:divBdr>
                        <w:top w:val="single" w:sz="2" w:space="1" w:color="FFFFFF"/>
                        <w:left w:val="single" w:sz="2" w:space="12" w:color="FFFFFF"/>
                        <w:bottom w:val="single" w:sz="2" w:space="1" w:color="FFFFFF"/>
                        <w:right w:val="single" w:sz="2" w:space="4" w:color="FFFFFF"/>
                      </w:divBdr>
                      <w:divsChild>
                        <w:div w:id="2075814232">
                          <w:marLeft w:val="0"/>
                          <w:marRight w:val="0"/>
                          <w:marTop w:val="0"/>
                          <w:marBottom w:val="0"/>
                          <w:divBdr>
                            <w:top w:val="none" w:sz="0" w:space="0" w:color="auto"/>
                            <w:left w:val="none" w:sz="0" w:space="0" w:color="auto"/>
                            <w:bottom w:val="none" w:sz="0" w:space="0" w:color="auto"/>
                            <w:right w:val="none" w:sz="0" w:space="0" w:color="auto"/>
                          </w:divBdr>
                        </w:div>
                      </w:divsChild>
                    </w:div>
                    <w:div w:id="1353072717">
                      <w:marLeft w:val="0"/>
                      <w:marRight w:val="0"/>
                      <w:marTop w:val="0"/>
                      <w:marBottom w:val="0"/>
                      <w:divBdr>
                        <w:top w:val="single" w:sz="2" w:space="1" w:color="FFFFFF"/>
                        <w:left w:val="single" w:sz="2" w:space="12" w:color="FFFFFF"/>
                        <w:bottom w:val="single" w:sz="2" w:space="1" w:color="FFFFFF"/>
                        <w:right w:val="single" w:sz="2" w:space="4" w:color="FFFFFF"/>
                      </w:divBdr>
                      <w:divsChild>
                        <w:div w:id="842161761">
                          <w:marLeft w:val="0"/>
                          <w:marRight w:val="0"/>
                          <w:marTop w:val="0"/>
                          <w:marBottom w:val="0"/>
                          <w:divBdr>
                            <w:top w:val="none" w:sz="0" w:space="0" w:color="auto"/>
                            <w:left w:val="none" w:sz="0" w:space="0" w:color="auto"/>
                            <w:bottom w:val="none" w:sz="0" w:space="0" w:color="auto"/>
                            <w:right w:val="none" w:sz="0" w:space="0" w:color="auto"/>
                          </w:divBdr>
                        </w:div>
                      </w:divsChild>
                    </w:div>
                    <w:div w:id="1208562578">
                      <w:marLeft w:val="0"/>
                      <w:marRight w:val="0"/>
                      <w:marTop w:val="0"/>
                      <w:marBottom w:val="0"/>
                      <w:divBdr>
                        <w:top w:val="single" w:sz="2" w:space="1" w:color="FFFFFF"/>
                        <w:left w:val="single" w:sz="2" w:space="12" w:color="FFFFFF"/>
                        <w:bottom w:val="single" w:sz="2" w:space="1" w:color="FFFFFF"/>
                        <w:right w:val="single" w:sz="2" w:space="4" w:color="FFFFFF"/>
                      </w:divBdr>
                      <w:divsChild>
                        <w:div w:id="1733700649">
                          <w:marLeft w:val="0"/>
                          <w:marRight w:val="0"/>
                          <w:marTop w:val="0"/>
                          <w:marBottom w:val="0"/>
                          <w:divBdr>
                            <w:top w:val="none" w:sz="0" w:space="0" w:color="auto"/>
                            <w:left w:val="none" w:sz="0" w:space="0" w:color="auto"/>
                            <w:bottom w:val="none" w:sz="0" w:space="0" w:color="auto"/>
                            <w:right w:val="none" w:sz="0" w:space="0" w:color="auto"/>
                          </w:divBdr>
                        </w:div>
                      </w:divsChild>
                    </w:div>
                    <w:div w:id="256519739">
                      <w:marLeft w:val="0"/>
                      <w:marRight w:val="0"/>
                      <w:marTop w:val="0"/>
                      <w:marBottom w:val="0"/>
                      <w:divBdr>
                        <w:top w:val="single" w:sz="2" w:space="1" w:color="FFFFFF"/>
                        <w:left w:val="single" w:sz="2" w:space="12" w:color="FFFFFF"/>
                        <w:bottom w:val="single" w:sz="2" w:space="1" w:color="FFFFFF"/>
                        <w:right w:val="single" w:sz="2" w:space="4" w:color="FFFFFF"/>
                      </w:divBdr>
                      <w:divsChild>
                        <w:div w:id="2110005441">
                          <w:marLeft w:val="0"/>
                          <w:marRight w:val="0"/>
                          <w:marTop w:val="0"/>
                          <w:marBottom w:val="0"/>
                          <w:divBdr>
                            <w:top w:val="none" w:sz="0" w:space="0" w:color="auto"/>
                            <w:left w:val="none" w:sz="0" w:space="0" w:color="auto"/>
                            <w:bottom w:val="none" w:sz="0" w:space="0" w:color="auto"/>
                            <w:right w:val="none" w:sz="0" w:space="0" w:color="auto"/>
                          </w:divBdr>
                        </w:div>
                      </w:divsChild>
                    </w:div>
                    <w:div w:id="950623612">
                      <w:marLeft w:val="0"/>
                      <w:marRight w:val="0"/>
                      <w:marTop w:val="0"/>
                      <w:marBottom w:val="0"/>
                      <w:divBdr>
                        <w:top w:val="single" w:sz="2" w:space="1" w:color="FFFFFF"/>
                        <w:left w:val="single" w:sz="2" w:space="12" w:color="FFFFFF"/>
                        <w:bottom w:val="single" w:sz="2" w:space="1" w:color="FFFFFF"/>
                        <w:right w:val="single" w:sz="2" w:space="4" w:color="FFFFFF"/>
                      </w:divBdr>
                      <w:divsChild>
                        <w:div w:id="665015824">
                          <w:marLeft w:val="0"/>
                          <w:marRight w:val="0"/>
                          <w:marTop w:val="0"/>
                          <w:marBottom w:val="0"/>
                          <w:divBdr>
                            <w:top w:val="none" w:sz="0" w:space="0" w:color="auto"/>
                            <w:left w:val="none" w:sz="0" w:space="0" w:color="auto"/>
                            <w:bottom w:val="none" w:sz="0" w:space="0" w:color="auto"/>
                            <w:right w:val="none" w:sz="0" w:space="0" w:color="auto"/>
                          </w:divBdr>
                        </w:div>
                      </w:divsChild>
                    </w:div>
                    <w:div w:id="808792055">
                      <w:marLeft w:val="0"/>
                      <w:marRight w:val="0"/>
                      <w:marTop w:val="0"/>
                      <w:marBottom w:val="0"/>
                      <w:divBdr>
                        <w:top w:val="single" w:sz="2" w:space="1" w:color="FFFFFF"/>
                        <w:left w:val="single" w:sz="2" w:space="12" w:color="FFFFFF"/>
                        <w:bottom w:val="single" w:sz="2" w:space="1" w:color="FFFFFF"/>
                        <w:right w:val="single" w:sz="2" w:space="4" w:color="FFFFFF"/>
                      </w:divBdr>
                      <w:divsChild>
                        <w:div w:id="178201884">
                          <w:marLeft w:val="0"/>
                          <w:marRight w:val="0"/>
                          <w:marTop w:val="0"/>
                          <w:marBottom w:val="0"/>
                          <w:divBdr>
                            <w:top w:val="none" w:sz="0" w:space="0" w:color="auto"/>
                            <w:left w:val="none" w:sz="0" w:space="0" w:color="auto"/>
                            <w:bottom w:val="none" w:sz="0" w:space="0" w:color="auto"/>
                            <w:right w:val="none" w:sz="0" w:space="0" w:color="auto"/>
                          </w:divBdr>
                        </w:div>
                      </w:divsChild>
                    </w:div>
                    <w:div w:id="829642429">
                      <w:marLeft w:val="0"/>
                      <w:marRight w:val="0"/>
                      <w:marTop w:val="0"/>
                      <w:marBottom w:val="0"/>
                      <w:divBdr>
                        <w:top w:val="single" w:sz="2" w:space="1" w:color="FFFFFF"/>
                        <w:left w:val="single" w:sz="2" w:space="12" w:color="FFFFFF"/>
                        <w:bottom w:val="single" w:sz="2" w:space="1" w:color="FFFFFF"/>
                        <w:right w:val="single" w:sz="2" w:space="4" w:color="FFFFFF"/>
                      </w:divBdr>
                      <w:divsChild>
                        <w:div w:id="616258754">
                          <w:marLeft w:val="0"/>
                          <w:marRight w:val="0"/>
                          <w:marTop w:val="0"/>
                          <w:marBottom w:val="0"/>
                          <w:divBdr>
                            <w:top w:val="none" w:sz="0" w:space="0" w:color="auto"/>
                            <w:left w:val="none" w:sz="0" w:space="0" w:color="auto"/>
                            <w:bottom w:val="none" w:sz="0" w:space="0" w:color="auto"/>
                            <w:right w:val="none" w:sz="0" w:space="0" w:color="auto"/>
                          </w:divBdr>
                        </w:div>
                      </w:divsChild>
                    </w:div>
                    <w:div w:id="1300259168">
                      <w:marLeft w:val="0"/>
                      <w:marRight w:val="0"/>
                      <w:marTop w:val="0"/>
                      <w:marBottom w:val="0"/>
                      <w:divBdr>
                        <w:top w:val="single" w:sz="2" w:space="1" w:color="FFFFFF"/>
                        <w:left w:val="single" w:sz="2" w:space="12" w:color="FFFFFF"/>
                        <w:bottom w:val="single" w:sz="2" w:space="1" w:color="FFFFFF"/>
                        <w:right w:val="single" w:sz="2" w:space="4" w:color="FFFFFF"/>
                      </w:divBdr>
                      <w:divsChild>
                        <w:div w:id="943804020">
                          <w:marLeft w:val="0"/>
                          <w:marRight w:val="0"/>
                          <w:marTop w:val="0"/>
                          <w:marBottom w:val="0"/>
                          <w:divBdr>
                            <w:top w:val="none" w:sz="0" w:space="0" w:color="auto"/>
                            <w:left w:val="none" w:sz="0" w:space="0" w:color="auto"/>
                            <w:bottom w:val="none" w:sz="0" w:space="0" w:color="auto"/>
                            <w:right w:val="none" w:sz="0" w:space="0" w:color="auto"/>
                          </w:divBdr>
                        </w:div>
                      </w:divsChild>
                    </w:div>
                    <w:div w:id="90901031">
                      <w:marLeft w:val="0"/>
                      <w:marRight w:val="0"/>
                      <w:marTop w:val="0"/>
                      <w:marBottom w:val="0"/>
                      <w:divBdr>
                        <w:top w:val="single" w:sz="2" w:space="1" w:color="FFFFFF"/>
                        <w:left w:val="single" w:sz="2" w:space="12" w:color="FFFFFF"/>
                        <w:bottom w:val="single" w:sz="2" w:space="1" w:color="FFFFFF"/>
                        <w:right w:val="single" w:sz="2" w:space="4" w:color="FFFFFF"/>
                      </w:divBdr>
                      <w:divsChild>
                        <w:div w:id="1311132390">
                          <w:marLeft w:val="0"/>
                          <w:marRight w:val="0"/>
                          <w:marTop w:val="0"/>
                          <w:marBottom w:val="0"/>
                          <w:divBdr>
                            <w:top w:val="none" w:sz="0" w:space="0" w:color="auto"/>
                            <w:left w:val="none" w:sz="0" w:space="0" w:color="auto"/>
                            <w:bottom w:val="none" w:sz="0" w:space="0" w:color="auto"/>
                            <w:right w:val="none" w:sz="0" w:space="0" w:color="auto"/>
                          </w:divBdr>
                        </w:div>
                      </w:divsChild>
                    </w:div>
                    <w:div w:id="1718236579">
                      <w:marLeft w:val="0"/>
                      <w:marRight w:val="0"/>
                      <w:marTop w:val="0"/>
                      <w:marBottom w:val="0"/>
                      <w:divBdr>
                        <w:top w:val="single" w:sz="2" w:space="1" w:color="FFFFFF"/>
                        <w:left w:val="single" w:sz="2" w:space="12" w:color="FFFFFF"/>
                        <w:bottom w:val="single" w:sz="2" w:space="1" w:color="FFFFFF"/>
                        <w:right w:val="single" w:sz="2" w:space="4" w:color="FFFFFF"/>
                      </w:divBdr>
                      <w:divsChild>
                        <w:div w:id="339161127">
                          <w:marLeft w:val="0"/>
                          <w:marRight w:val="0"/>
                          <w:marTop w:val="0"/>
                          <w:marBottom w:val="0"/>
                          <w:divBdr>
                            <w:top w:val="none" w:sz="0" w:space="0" w:color="auto"/>
                            <w:left w:val="none" w:sz="0" w:space="0" w:color="auto"/>
                            <w:bottom w:val="none" w:sz="0" w:space="0" w:color="auto"/>
                            <w:right w:val="none" w:sz="0" w:space="0" w:color="auto"/>
                          </w:divBdr>
                        </w:div>
                      </w:divsChild>
                    </w:div>
                    <w:div w:id="1406490022">
                      <w:marLeft w:val="0"/>
                      <w:marRight w:val="0"/>
                      <w:marTop w:val="0"/>
                      <w:marBottom w:val="0"/>
                      <w:divBdr>
                        <w:top w:val="single" w:sz="2" w:space="1" w:color="FFFFFF"/>
                        <w:left w:val="single" w:sz="2" w:space="12" w:color="FFFFFF"/>
                        <w:bottom w:val="single" w:sz="2" w:space="1" w:color="FFFFFF"/>
                        <w:right w:val="single" w:sz="2" w:space="4" w:color="FFFFFF"/>
                      </w:divBdr>
                      <w:divsChild>
                        <w:div w:id="1457983982">
                          <w:marLeft w:val="0"/>
                          <w:marRight w:val="0"/>
                          <w:marTop w:val="0"/>
                          <w:marBottom w:val="0"/>
                          <w:divBdr>
                            <w:top w:val="none" w:sz="0" w:space="0" w:color="auto"/>
                            <w:left w:val="none" w:sz="0" w:space="0" w:color="auto"/>
                            <w:bottom w:val="none" w:sz="0" w:space="0" w:color="auto"/>
                            <w:right w:val="none" w:sz="0" w:space="0" w:color="auto"/>
                          </w:divBdr>
                        </w:div>
                      </w:divsChild>
                    </w:div>
                    <w:div w:id="2129276716">
                      <w:marLeft w:val="0"/>
                      <w:marRight w:val="0"/>
                      <w:marTop w:val="0"/>
                      <w:marBottom w:val="0"/>
                      <w:divBdr>
                        <w:top w:val="single" w:sz="2" w:space="1" w:color="FFFFFF"/>
                        <w:left w:val="single" w:sz="2" w:space="12" w:color="FFFFFF"/>
                        <w:bottom w:val="single" w:sz="2" w:space="1" w:color="FFFFFF"/>
                        <w:right w:val="single" w:sz="2" w:space="4" w:color="FFFFFF"/>
                      </w:divBdr>
                      <w:divsChild>
                        <w:div w:id="1401825226">
                          <w:marLeft w:val="0"/>
                          <w:marRight w:val="0"/>
                          <w:marTop w:val="0"/>
                          <w:marBottom w:val="0"/>
                          <w:divBdr>
                            <w:top w:val="none" w:sz="0" w:space="0" w:color="auto"/>
                            <w:left w:val="none" w:sz="0" w:space="0" w:color="auto"/>
                            <w:bottom w:val="none" w:sz="0" w:space="0" w:color="auto"/>
                            <w:right w:val="none" w:sz="0" w:space="0" w:color="auto"/>
                          </w:divBdr>
                        </w:div>
                      </w:divsChild>
                    </w:div>
                    <w:div w:id="1998613292">
                      <w:marLeft w:val="0"/>
                      <w:marRight w:val="0"/>
                      <w:marTop w:val="0"/>
                      <w:marBottom w:val="0"/>
                      <w:divBdr>
                        <w:top w:val="single" w:sz="2" w:space="1" w:color="FFFFFF"/>
                        <w:left w:val="single" w:sz="2" w:space="12" w:color="FFFFFF"/>
                        <w:bottom w:val="single" w:sz="2" w:space="4" w:color="FFFFFF"/>
                        <w:right w:val="single" w:sz="2" w:space="4" w:color="FFFFFF"/>
                      </w:divBdr>
                      <w:divsChild>
                        <w:div w:id="12897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61175">
              <w:marLeft w:val="0"/>
              <w:marRight w:val="0"/>
              <w:marTop w:val="0"/>
              <w:marBottom w:val="335"/>
              <w:divBdr>
                <w:top w:val="none" w:sz="0" w:space="0" w:color="auto"/>
                <w:left w:val="none" w:sz="0" w:space="0" w:color="auto"/>
                <w:bottom w:val="none" w:sz="0" w:space="0" w:color="auto"/>
                <w:right w:val="none" w:sz="0" w:space="0" w:color="auto"/>
              </w:divBdr>
              <w:divsChild>
                <w:div w:id="1116218827">
                  <w:marLeft w:val="0"/>
                  <w:marRight w:val="0"/>
                  <w:marTop w:val="0"/>
                  <w:marBottom w:val="0"/>
                  <w:divBdr>
                    <w:top w:val="none" w:sz="0" w:space="0" w:color="auto"/>
                    <w:left w:val="none" w:sz="0" w:space="0" w:color="auto"/>
                    <w:bottom w:val="none" w:sz="0" w:space="0" w:color="auto"/>
                    <w:right w:val="none" w:sz="0" w:space="0" w:color="auto"/>
                  </w:divBdr>
                  <w:divsChild>
                    <w:div w:id="2100370363">
                      <w:marLeft w:val="0"/>
                      <w:marRight w:val="0"/>
                      <w:marTop w:val="0"/>
                      <w:marBottom w:val="0"/>
                      <w:divBdr>
                        <w:top w:val="single" w:sz="2" w:space="4" w:color="FFFFFF"/>
                        <w:left w:val="single" w:sz="2" w:space="12" w:color="FFFFFF"/>
                        <w:bottom w:val="single" w:sz="2" w:space="1" w:color="FFFFFF"/>
                        <w:right w:val="single" w:sz="2" w:space="4" w:color="FFFFFF"/>
                      </w:divBdr>
                      <w:divsChild>
                        <w:div w:id="1118791664">
                          <w:marLeft w:val="0"/>
                          <w:marRight w:val="0"/>
                          <w:marTop w:val="0"/>
                          <w:marBottom w:val="0"/>
                          <w:divBdr>
                            <w:top w:val="none" w:sz="0" w:space="0" w:color="auto"/>
                            <w:left w:val="none" w:sz="0" w:space="0" w:color="auto"/>
                            <w:bottom w:val="none" w:sz="0" w:space="0" w:color="auto"/>
                            <w:right w:val="none" w:sz="0" w:space="0" w:color="auto"/>
                          </w:divBdr>
                        </w:div>
                      </w:divsChild>
                    </w:div>
                    <w:div w:id="139465613">
                      <w:marLeft w:val="0"/>
                      <w:marRight w:val="0"/>
                      <w:marTop w:val="0"/>
                      <w:marBottom w:val="0"/>
                      <w:divBdr>
                        <w:top w:val="single" w:sz="2" w:space="1" w:color="FFFFFF"/>
                        <w:left w:val="single" w:sz="2" w:space="12" w:color="FFFFFF"/>
                        <w:bottom w:val="single" w:sz="2" w:space="1" w:color="FFFFFF"/>
                        <w:right w:val="single" w:sz="2" w:space="4" w:color="FFFFFF"/>
                      </w:divBdr>
                      <w:divsChild>
                        <w:div w:id="1605769635">
                          <w:marLeft w:val="0"/>
                          <w:marRight w:val="0"/>
                          <w:marTop w:val="0"/>
                          <w:marBottom w:val="0"/>
                          <w:divBdr>
                            <w:top w:val="none" w:sz="0" w:space="0" w:color="auto"/>
                            <w:left w:val="none" w:sz="0" w:space="0" w:color="auto"/>
                            <w:bottom w:val="none" w:sz="0" w:space="0" w:color="auto"/>
                            <w:right w:val="none" w:sz="0" w:space="0" w:color="auto"/>
                          </w:divBdr>
                        </w:div>
                      </w:divsChild>
                    </w:div>
                    <w:div w:id="1548563193">
                      <w:marLeft w:val="0"/>
                      <w:marRight w:val="0"/>
                      <w:marTop w:val="0"/>
                      <w:marBottom w:val="0"/>
                      <w:divBdr>
                        <w:top w:val="single" w:sz="2" w:space="1" w:color="FFFFFF"/>
                        <w:left w:val="single" w:sz="2" w:space="12" w:color="FFFFFF"/>
                        <w:bottom w:val="single" w:sz="2" w:space="1" w:color="FFFFFF"/>
                        <w:right w:val="single" w:sz="2" w:space="4" w:color="FFFFFF"/>
                      </w:divBdr>
                      <w:divsChild>
                        <w:div w:id="255335452">
                          <w:marLeft w:val="0"/>
                          <w:marRight w:val="0"/>
                          <w:marTop w:val="0"/>
                          <w:marBottom w:val="0"/>
                          <w:divBdr>
                            <w:top w:val="none" w:sz="0" w:space="0" w:color="auto"/>
                            <w:left w:val="none" w:sz="0" w:space="0" w:color="auto"/>
                            <w:bottom w:val="none" w:sz="0" w:space="0" w:color="auto"/>
                            <w:right w:val="none" w:sz="0" w:space="0" w:color="auto"/>
                          </w:divBdr>
                        </w:div>
                      </w:divsChild>
                    </w:div>
                    <w:div w:id="137771543">
                      <w:marLeft w:val="0"/>
                      <w:marRight w:val="0"/>
                      <w:marTop w:val="0"/>
                      <w:marBottom w:val="0"/>
                      <w:divBdr>
                        <w:top w:val="single" w:sz="2" w:space="1" w:color="FFFFFF"/>
                        <w:left w:val="single" w:sz="2" w:space="12" w:color="FFFFFF"/>
                        <w:bottom w:val="single" w:sz="2" w:space="1" w:color="FFFFFF"/>
                        <w:right w:val="single" w:sz="2" w:space="4" w:color="FFFFFF"/>
                      </w:divBdr>
                      <w:divsChild>
                        <w:div w:id="589123830">
                          <w:marLeft w:val="0"/>
                          <w:marRight w:val="0"/>
                          <w:marTop w:val="0"/>
                          <w:marBottom w:val="0"/>
                          <w:divBdr>
                            <w:top w:val="none" w:sz="0" w:space="0" w:color="auto"/>
                            <w:left w:val="none" w:sz="0" w:space="0" w:color="auto"/>
                            <w:bottom w:val="none" w:sz="0" w:space="0" w:color="auto"/>
                            <w:right w:val="none" w:sz="0" w:space="0" w:color="auto"/>
                          </w:divBdr>
                        </w:div>
                      </w:divsChild>
                    </w:div>
                    <w:div w:id="2011103967">
                      <w:marLeft w:val="0"/>
                      <w:marRight w:val="0"/>
                      <w:marTop w:val="0"/>
                      <w:marBottom w:val="0"/>
                      <w:divBdr>
                        <w:top w:val="single" w:sz="2" w:space="1" w:color="FFFFFF"/>
                        <w:left w:val="single" w:sz="2" w:space="12" w:color="FFFFFF"/>
                        <w:bottom w:val="single" w:sz="2" w:space="1" w:color="FFFFFF"/>
                        <w:right w:val="single" w:sz="2" w:space="4" w:color="FFFFFF"/>
                      </w:divBdr>
                      <w:divsChild>
                        <w:div w:id="640767242">
                          <w:marLeft w:val="0"/>
                          <w:marRight w:val="0"/>
                          <w:marTop w:val="0"/>
                          <w:marBottom w:val="0"/>
                          <w:divBdr>
                            <w:top w:val="none" w:sz="0" w:space="0" w:color="auto"/>
                            <w:left w:val="none" w:sz="0" w:space="0" w:color="auto"/>
                            <w:bottom w:val="none" w:sz="0" w:space="0" w:color="auto"/>
                            <w:right w:val="none" w:sz="0" w:space="0" w:color="auto"/>
                          </w:divBdr>
                        </w:div>
                      </w:divsChild>
                    </w:div>
                    <w:div w:id="1680696606">
                      <w:marLeft w:val="0"/>
                      <w:marRight w:val="0"/>
                      <w:marTop w:val="0"/>
                      <w:marBottom w:val="0"/>
                      <w:divBdr>
                        <w:top w:val="single" w:sz="2" w:space="1" w:color="FFFFFF"/>
                        <w:left w:val="single" w:sz="2" w:space="12" w:color="FFFFFF"/>
                        <w:bottom w:val="single" w:sz="2" w:space="1" w:color="FFFFFF"/>
                        <w:right w:val="single" w:sz="2" w:space="4" w:color="FFFFFF"/>
                      </w:divBdr>
                      <w:divsChild>
                        <w:div w:id="575091982">
                          <w:marLeft w:val="0"/>
                          <w:marRight w:val="0"/>
                          <w:marTop w:val="0"/>
                          <w:marBottom w:val="0"/>
                          <w:divBdr>
                            <w:top w:val="none" w:sz="0" w:space="0" w:color="auto"/>
                            <w:left w:val="none" w:sz="0" w:space="0" w:color="auto"/>
                            <w:bottom w:val="none" w:sz="0" w:space="0" w:color="auto"/>
                            <w:right w:val="none" w:sz="0" w:space="0" w:color="auto"/>
                          </w:divBdr>
                        </w:div>
                      </w:divsChild>
                    </w:div>
                    <w:div w:id="1660764767">
                      <w:marLeft w:val="0"/>
                      <w:marRight w:val="0"/>
                      <w:marTop w:val="0"/>
                      <w:marBottom w:val="0"/>
                      <w:divBdr>
                        <w:top w:val="single" w:sz="2" w:space="1" w:color="FFFFFF"/>
                        <w:left w:val="single" w:sz="2" w:space="12" w:color="FFFFFF"/>
                        <w:bottom w:val="single" w:sz="2" w:space="1" w:color="FFFFFF"/>
                        <w:right w:val="single" w:sz="2" w:space="4" w:color="FFFFFF"/>
                      </w:divBdr>
                      <w:divsChild>
                        <w:div w:id="1419987165">
                          <w:marLeft w:val="0"/>
                          <w:marRight w:val="0"/>
                          <w:marTop w:val="0"/>
                          <w:marBottom w:val="0"/>
                          <w:divBdr>
                            <w:top w:val="none" w:sz="0" w:space="0" w:color="auto"/>
                            <w:left w:val="none" w:sz="0" w:space="0" w:color="auto"/>
                            <w:bottom w:val="none" w:sz="0" w:space="0" w:color="auto"/>
                            <w:right w:val="none" w:sz="0" w:space="0" w:color="auto"/>
                          </w:divBdr>
                        </w:div>
                      </w:divsChild>
                    </w:div>
                    <w:div w:id="419259967">
                      <w:marLeft w:val="0"/>
                      <w:marRight w:val="0"/>
                      <w:marTop w:val="0"/>
                      <w:marBottom w:val="0"/>
                      <w:divBdr>
                        <w:top w:val="single" w:sz="2" w:space="1" w:color="FFFFFF"/>
                        <w:left w:val="single" w:sz="2" w:space="12" w:color="FFFFFF"/>
                        <w:bottom w:val="single" w:sz="2" w:space="1" w:color="FFFFFF"/>
                        <w:right w:val="single" w:sz="2" w:space="4" w:color="FFFFFF"/>
                      </w:divBdr>
                      <w:divsChild>
                        <w:div w:id="1560556832">
                          <w:marLeft w:val="0"/>
                          <w:marRight w:val="0"/>
                          <w:marTop w:val="0"/>
                          <w:marBottom w:val="0"/>
                          <w:divBdr>
                            <w:top w:val="none" w:sz="0" w:space="0" w:color="auto"/>
                            <w:left w:val="none" w:sz="0" w:space="0" w:color="auto"/>
                            <w:bottom w:val="none" w:sz="0" w:space="0" w:color="auto"/>
                            <w:right w:val="none" w:sz="0" w:space="0" w:color="auto"/>
                          </w:divBdr>
                        </w:div>
                      </w:divsChild>
                    </w:div>
                    <w:div w:id="520971852">
                      <w:marLeft w:val="0"/>
                      <w:marRight w:val="0"/>
                      <w:marTop w:val="0"/>
                      <w:marBottom w:val="0"/>
                      <w:divBdr>
                        <w:top w:val="single" w:sz="2" w:space="1" w:color="FFFFFF"/>
                        <w:left w:val="single" w:sz="2" w:space="12" w:color="FFFFFF"/>
                        <w:bottom w:val="single" w:sz="2" w:space="1" w:color="FFFFFF"/>
                        <w:right w:val="single" w:sz="2" w:space="4" w:color="FFFFFF"/>
                      </w:divBdr>
                      <w:divsChild>
                        <w:div w:id="675038293">
                          <w:marLeft w:val="0"/>
                          <w:marRight w:val="0"/>
                          <w:marTop w:val="0"/>
                          <w:marBottom w:val="0"/>
                          <w:divBdr>
                            <w:top w:val="none" w:sz="0" w:space="0" w:color="auto"/>
                            <w:left w:val="none" w:sz="0" w:space="0" w:color="auto"/>
                            <w:bottom w:val="none" w:sz="0" w:space="0" w:color="auto"/>
                            <w:right w:val="none" w:sz="0" w:space="0" w:color="auto"/>
                          </w:divBdr>
                        </w:div>
                      </w:divsChild>
                    </w:div>
                    <w:div w:id="1729065646">
                      <w:marLeft w:val="0"/>
                      <w:marRight w:val="0"/>
                      <w:marTop w:val="0"/>
                      <w:marBottom w:val="0"/>
                      <w:divBdr>
                        <w:top w:val="single" w:sz="2" w:space="1" w:color="FFFFFF"/>
                        <w:left w:val="single" w:sz="2" w:space="12" w:color="FFFFFF"/>
                        <w:bottom w:val="single" w:sz="2" w:space="1" w:color="FFFFFF"/>
                        <w:right w:val="single" w:sz="2" w:space="4" w:color="FFFFFF"/>
                      </w:divBdr>
                      <w:divsChild>
                        <w:div w:id="387725285">
                          <w:marLeft w:val="0"/>
                          <w:marRight w:val="0"/>
                          <w:marTop w:val="0"/>
                          <w:marBottom w:val="0"/>
                          <w:divBdr>
                            <w:top w:val="none" w:sz="0" w:space="0" w:color="auto"/>
                            <w:left w:val="none" w:sz="0" w:space="0" w:color="auto"/>
                            <w:bottom w:val="none" w:sz="0" w:space="0" w:color="auto"/>
                            <w:right w:val="none" w:sz="0" w:space="0" w:color="auto"/>
                          </w:divBdr>
                        </w:div>
                      </w:divsChild>
                    </w:div>
                    <w:div w:id="1185753854">
                      <w:marLeft w:val="0"/>
                      <w:marRight w:val="0"/>
                      <w:marTop w:val="0"/>
                      <w:marBottom w:val="0"/>
                      <w:divBdr>
                        <w:top w:val="single" w:sz="2" w:space="1" w:color="FFFFFF"/>
                        <w:left w:val="single" w:sz="2" w:space="12" w:color="FFFFFF"/>
                        <w:bottom w:val="single" w:sz="2" w:space="1" w:color="FFFFFF"/>
                        <w:right w:val="single" w:sz="2" w:space="4" w:color="FFFFFF"/>
                      </w:divBdr>
                      <w:divsChild>
                        <w:div w:id="778332763">
                          <w:marLeft w:val="0"/>
                          <w:marRight w:val="0"/>
                          <w:marTop w:val="0"/>
                          <w:marBottom w:val="0"/>
                          <w:divBdr>
                            <w:top w:val="none" w:sz="0" w:space="0" w:color="auto"/>
                            <w:left w:val="none" w:sz="0" w:space="0" w:color="auto"/>
                            <w:bottom w:val="none" w:sz="0" w:space="0" w:color="auto"/>
                            <w:right w:val="none" w:sz="0" w:space="0" w:color="auto"/>
                          </w:divBdr>
                        </w:div>
                      </w:divsChild>
                    </w:div>
                    <w:div w:id="1186560542">
                      <w:marLeft w:val="0"/>
                      <w:marRight w:val="0"/>
                      <w:marTop w:val="0"/>
                      <w:marBottom w:val="0"/>
                      <w:divBdr>
                        <w:top w:val="single" w:sz="2" w:space="1" w:color="FFFFFF"/>
                        <w:left w:val="single" w:sz="2" w:space="12" w:color="FFFFFF"/>
                        <w:bottom w:val="single" w:sz="2" w:space="1" w:color="FFFFFF"/>
                        <w:right w:val="single" w:sz="2" w:space="4" w:color="FFFFFF"/>
                      </w:divBdr>
                      <w:divsChild>
                        <w:div w:id="1802573791">
                          <w:marLeft w:val="0"/>
                          <w:marRight w:val="0"/>
                          <w:marTop w:val="0"/>
                          <w:marBottom w:val="0"/>
                          <w:divBdr>
                            <w:top w:val="none" w:sz="0" w:space="0" w:color="auto"/>
                            <w:left w:val="none" w:sz="0" w:space="0" w:color="auto"/>
                            <w:bottom w:val="none" w:sz="0" w:space="0" w:color="auto"/>
                            <w:right w:val="none" w:sz="0" w:space="0" w:color="auto"/>
                          </w:divBdr>
                        </w:div>
                      </w:divsChild>
                    </w:div>
                    <w:div w:id="172574683">
                      <w:marLeft w:val="0"/>
                      <w:marRight w:val="0"/>
                      <w:marTop w:val="0"/>
                      <w:marBottom w:val="0"/>
                      <w:divBdr>
                        <w:top w:val="single" w:sz="2" w:space="1" w:color="FFFFFF"/>
                        <w:left w:val="single" w:sz="2" w:space="12" w:color="FFFFFF"/>
                        <w:bottom w:val="single" w:sz="2" w:space="1" w:color="FFFFFF"/>
                        <w:right w:val="single" w:sz="2" w:space="4" w:color="FFFFFF"/>
                      </w:divBdr>
                      <w:divsChild>
                        <w:div w:id="1802109959">
                          <w:marLeft w:val="0"/>
                          <w:marRight w:val="0"/>
                          <w:marTop w:val="0"/>
                          <w:marBottom w:val="0"/>
                          <w:divBdr>
                            <w:top w:val="none" w:sz="0" w:space="0" w:color="auto"/>
                            <w:left w:val="none" w:sz="0" w:space="0" w:color="auto"/>
                            <w:bottom w:val="none" w:sz="0" w:space="0" w:color="auto"/>
                            <w:right w:val="none" w:sz="0" w:space="0" w:color="auto"/>
                          </w:divBdr>
                        </w:div>
                      </w:divsChild>
                    </w:div>
                    <w:div w:id="1656495922">
                      <w:marLeft w:val="0"/>
                      <w:marRight w:val="0"/>
                      <w:marTop w:val="0"/>
                      <w:marBottom w:val="0"/>
                      <w:divBdr>
                        <w:top w:val="single" w:sz="2" w:space="1" w:color="FFFFFF"/>
                        <w:left w:val="single" w:sz="2" w:space="12" w:color="FFFFFF"/>
                        <w:bottom w:val="single" w:sz="2" w:space="1" w:color="FFFFFF"/>
                        <w:right w:val="single" w:sz="2" w:space="4" w:color="FFFFFF"/>
                      </w:divBdr>
                      <w:divsChild>
                        <w:div w:id="653340044">
                          <w:marLeft w:val="0"/>
                          <w:marRight w:val="0"/>
                          <w:marTop w:val="0"/>
                          <w:marBottom w:val="0"/>
                          <w:divBdr>
                            <w:top w:val="none" w:sz="0" w:space="0" w:color="auto"/>
                            <w:left w:val="none" w:sz="0" w:space="0" w:color="auto"/>
                            <w:bottom w:val="none" w:sz="0" w:space="0" w:color="auto"/>
                            <w:right w:val="none" w:sz="0" w:space="0" w:color="auto"/>
                          </w:divBdr>
                        </w:div>
                      </w:divsChild>
                    </w:div>
                    <w:div w:id="959579150">
                      <w:marLeft w:val="0"/>
                      <w:marRight w:val="0"/>
                      <w:marTop w:val="0"/>
                      <w:marBottom w:val="0"/>
                      <w:divBdr>
                        <w:top w:val="single" w:sz="2" w:space="1" w:color="FFFFFF"/>
                        <w:left w:val="single" w:sz="2" w:space="12" w:color="FFFFFF"/>
                        <w:bottom w:val="single" w:sz="2" w:space="1" w:color="FFFFFF"/>
                        <w:right w:val="single" w:sz="2" w:space="4" w:color="FFFFFF"/>
                      </w:divBdr>
                      <w:divsChild>
                        <w:div w:id="1230267090">
                          <w:marLeft w:val="0"/>
                          <w:marRight w:val="0"/>
                          <w:marTop w:val="0"/>
                          <w:marBottom w:val="0"/>
                          <w:divBdr>
                            <w:top w:val="none" w:sz="0" w:space="0" w:color="auto"/>
                            <w:left w:val="none" w:sz="0" w:space="0" w:color="auto"/>
                            <w:bottom w:val="none" w:sz="0" w:space="0" w:color="auto"/>
                            <w:right w:val="none" w:sz="0" w:space="0" w:color="auto"/>
                          </w:divBdr>
                        </w:div>
                      </w:divsChild>
                    </w:div>
                    <w:div w:id="419837302">
                      <w:marLeft w:val="0"/>
                      <w:marRight w:val="0"/>
                      <w:marTop w:val="0"/>
                      <w:marBottom w:val="0"/>
                      <w:divBdr>
                        <w:top w:val="single" w:sz="2" w:space="1" w:color="FFFFFF"/>
                        <w:left w:val="single" w:sz="2" w:space="12" w:color="FFFFFF"/>
                        <w:bottom w:val="single" w:sz="2" w:space="1" w:color="FFFFFF"/>
                        <w:right w:val="single" w:sz="2" w:space="4" w:color="FFFFFF"/>
                      </w:divBdr>
                      <w:divsChild>
                        <w:div w:id="58676911">
                          <w:marLeft w:val="0"/>
                          <w:marRight w:val="0"/>
                          <w:marTop w:val="0"/>
                          <w:marBottom w:val="0"/>
                          <w:divBdr>
                            <w:top w:val="none" w:sz="0" w:space="0" w:color="auto"/>
                            <w:left w:val="none" w:sz="0" w:space="0" w:color="auto"/>
                            <w:bottom w:val="none" w:sz="0" w:space="0" w:color="auto"/>
                            <w:right w:val="none" w:sz="0" w:space="0" w:color="auto"/>
                          </w:divBdr>
                        </w:div>
                      </w:divsChild>
                    </w:div>
                    <w:div w:id="2066374280">
                      <w:marLeft w:val="0"/>
                      <w:marRight w:val="0"/>
                      <w:marTop w:val="0"/>
                      <w:marBottom w:val="0"/>
                      <w:divBdr>
                        <w:top w:val="single" w:sz="2" w:space="1" w:color="FFFFFF"/>
                        <w:left w:val="single" w:sz="2" w:space="12" w:color="FFFFFF"/>
                        <w:bottom w:val="single" w:sz="2" w:space="1" w:color="FFFFFF"/>
                        <w:right w:val="single" w:sz="2" w:space="4" w:color="FFFFFF"/>
                      </w:divBdr>
                      <w:divsChild>
                        <w:div w:id="39978538">
                          <w:marLeft w:val="0"/>
                          <w:marRight w:val="0"/>
                          <w:marTop w:val="0"/>
                          <w:marBottom w:val="0"/>
                          <w:divBdr>
                            <w:top w:val="none" w:sz="0" w:space="0" w:color="auto"/>
                            <w:left w:val="none" w:sz="0" w:space="0" w:color="auto"/>
                            <w:bottom w:val="none" w:sz="0" w:space="0" w:color="auto"/>
                            <w:right w:val="none" w:sz="0" w:space="0" w:color="auto"/>
                          </w:divBdr>
                        </w:div>
                      </w:divsChild>
                    </w:div>
                    <w:div w:id="1992951386">
                      <w:marLeft w:val="0"/>
                      <w:marRight w:val="0"/>
                      <w:marTop w:val="0"/>
                      <w:marBottom w:val="0"/>
                      <w:divBdr>
                        <w:top w:val="single" w:sz="2" w:space="1" w:color="FFFFFF"/>
                        <w:left w:val="single" w:sz="2" w:space="12" w:color="FFFFFF"/>
                        <w:bottom w:val="single" w:sz="2" w:space="1" w:color="FFFFFF"/>
                        <w:right w:val="single" w:sz="2" w:space="4" w:color="FFFFFF"/>
                      </w:divBdr>
                      <w:divsChild>
                        <w:div w:id="507410460">
                          <w:marLeft w:val="0"/>
                          <w:marRight w:val="0"/>
                          <w:marTop w:val="0"/>
                          <w:marBottom w:val="0"/>
                          <w:divBdr>
                            <w:top w:val="none" w:sz="0" w:space="0" w:color="auto"/>
                            <w:left w:val="none" w:sz="0" w:space="0" w:color="auto"/>
                            <w:bottom w:val="none" w:sz="0" w:space="0" w:color="auto"/>
                            <w:right w:val="none" w:sz="0" w:space="0" w:color="auto"/>
                          </w:divBdr>
                        </w:div>
                      </w:divsChild>
                    </w:div>
                    <w:div w:id="1502310775">
                      <w:marLeft w:val="0"/>
                      <w:marRight w:val="0"/>
                      <w:marTop w:val="0"/>
                      <w:marBottom w:val="0"/>
                      <w:divBdr>
                        <w:top w:val="single" w:sz="2" w:space="1" w:color="FFFFFF"/>
                        <w:left w:val="single" w:sz="2" w:space="12" w:color="FFFFFF"/>
                        <w:bottom w:val="single" w:sz="2" w:space="1" w:color="FFFFFF"/>
                        <w:right w:val="single" w:sz="2" w:space="4" w:color="FFFFFF"/>
                      </w:divBdr>
                      <w:divsChild>
                        <w:div w:id="1058481327">
                          <w:marLeft w:val="0"/>
                          <w:marRight w:val="0"/>
                          <w:marTop w:val="0"/>
                          <w:marBottom w:val="0"/>
                          <w:divBdr>
                            <w:top w:val="none" w:sz="0" w:space="0" w:color="auto"/>
                            <w:left w:val="none" w:sz="0" w:space="0" w:color="auto"/>
                            <w:bottom w:val="none" w:sz="0" w:space="0" w:color="auto"/>
                            <w:right w:val="none" w:sz="0" w:space="0" w:color="auto"/>
                          </w:divBdr>
                        </w:div>
                      </w:divsChild>
                    </w:div>
                    <w:div w:id="685715213">
                      <w:marLeft w:val="0"/>
                      <w:marRight w:val="0"/>
                      <w:marTop w:val="0"/>
                      <w:marBottom w:val="0"/>
                      <w:divBdr>
                        <w:top w:val="single" w:sz="2" w:space="1" w:color="FFFFFF"/>
                        <w:left w:val="single" w:sz="2" w:space="12" w:color="FFFFFF"/>
                        <w:bottom w:val="single" w:sz="2" w:space="1" w:color="FFFFFF"/>
                        <w:right w:val="single" w:sz="2" w:space="4" w:color="FFFFFF"/>
                      </w:divBdr>
                      <w:divsChild>
                        <w:div w:id="379018144">
                          <w:marLeft w:val="0"/>
                          <w:marRight w:val="0"/>
                          <w:marTop w:val="0"/>
                          <w:marBottom w:val="0"/>
                          <w:divBdr>
                            <w:top w:val="none" w:sz="0" w:space="0" w:color="auto"/>
                            <w:left w:val="none" w:sz="0" w:space="0" w:color="auto"/>
                            <w:bottom w:val="none" w:sz="0" w:space="0" w:color="auto"/>
                            <w:right w:val="none" w:sz="0" w:space="0" w:color="auto"/>
                          </w:divBdr>
                        </w:div>
                      </w:divsChild>
                    </w:div>
                    <w:div w:id="1204975706">
                      <w:marLeft w:val="0"/>
                      <w:marRight w:val="0"/>
                      <w:marTop w:val="0"/>
                      <w:marBottom w:val="0"/>
                      <w:divBdr>
                        <w:top w:val="single" w:sz="2" w:space="1" w:color="FFFFFF"/>
                        <w:left w:val="single" w:sz="2" w:space="12" w:color="FFFFFF"/>
                        <w:bottom w:val="single" w:sz="2" w:space="1" w:color="FFFFFF"/>
                        <w:right w:val="single" w:sz="2" w:space="4" w:color="FFFFFF"/>
                      </w:divBdr>
                      <w:divsChild>
                        <w:div w:id="779763308">
                          <w:marLeft w:val="0"/>
                          <w:marRight w:val="0"/>
                          <w:marTop w:val="0"/>
                          <w:marBottom w:val="0"/>
                          <w:divBdr>
                            <w:top w:val="none" w:sz="0" w:space="0" w:color="auto"/>
                            <w:left w:val="none" w:sz="0" w:space="0" w:color="auto"/>
                            <w:bottom w:val="none" w:sz="0" w:space="0" w:color="auto"/>
                            <w:right w:val="none" w:sz="0" w:space="0" w:color="auto"/>
                          </w:divBdr>
                        </w:div>
                      </w:divsChild>
                    </w:div>
                    <w:div w:id="1584728559">
                      <w:marLeft w:val="0"/>
                      <w:marRight w:val="0"/>
                      <w:marTop w:val="0"/>
                      <w:marBottom w:val="0"/>
                      <w:divBdr>
                        <w:top w:val="single" w:sz="2" w:space="1" w:color="FFFFFF"/>
                        <w:left w:val="single" w:sz="2" w:space="12" w:color="FFFFFF"/>
                        <w:bottom w:val="single" w:sz="2" w:space="1" w:color="FFFFFF"/>
                        <w:right w:val="single" w:sz="2" w:space="4" w:color="FFFFFF"/>
                      </w:divBdr>
                      <w:divsChild>
                        <w:div w:id="832836505">
                          <w:marLeft w:val="0"/>
                          <w:marRight w:val="0"/>
                          <w:marTop w:val="0"/>
                          <w:marBottom w:val="0"/>
                          <w:divBdr>
                            <w:top w:val="none" w:sz="0" w:space="0" w:color="auto"/>
                            <w:left w:val="none" w:sz="0" w:space="0" w:color="auto"/>
                            <w:bottom w:val="none" w:sz="0" w:space="0" w:color="auto"/>
                            <w:right w:val="none" w:sz="0" w:space="0" w:color="auto"/>
                          </w:divBdr>
                        </w:div>
                      </w:divsChild>
                    </w:div>
                    <w:div w:id="250428032">
                      <w:marLeft w:val="0"/>
                      <w:marRight w:val="0"/>
                      <w:marTop w:val="0"/>
                      <w:marBottom w:val="0"/>
                      <w:divBdr>
                        <w:top w:val="single" w:sz="2" w:space="1" w:color="FFFFFF"/>
                        <w:left w:val="single" w:sz="2" w:space="12" w:color="FFFFFF"/>
                        <w:bottom w:val="single" w:sz="2" w:space="1" w:color="FFFFFF"/>
                        <w:right w:val="single" w:sz="2" w:space="4" w:color="FFFFFF"/>
                      </w:divBdr>
                      <w:divsChild>
                        <w:div w:id="525756554">
                          <w:marLeft w:val="0"/>
                          <w:marRight w:val="0"/>
                          <w:marTop w:val="0"/>
                          <w:marBottom w:val="0"/>
                          <w:divBdr>
                            <w:top w:val="none" w:sz="0" w:space="0" w:color="auto"/>
                            <w:left w:val="none" w:sz="0" w:space="0" w:color="auto"/>
                            <w:bottom w:val="none" w:sz="0" w:space="0" w:color="auto"/>
                            <w:right w:val="none" w:sz="0" w:space="0" w:color="auto"/>
                          </w:divBdr>
                        </w:div>
                      </w:divsChild>
                    </w:div>
                    <w:div w:id="1954555452">
                      <w:marLeft w:val="0"/>
                      <w:marRight w:val="0"/>
                      <w:marTop w:val="0"/>
                      <w:marBottom w:val="0"/>
                      <w:divBdr>
                        <w:top w:val="single" w:sz="2" w:space="1" w:color="FFFFFF"/>
                        <w:left w:val="single" w:sz="2" w:space="12" w:color="FFFFFF"/>
                        <w:bottom w:val="single" w:sz="2" w:space="1" w:color="FFFFFF"/>
                        <w:right w:val="single" w:sz="2" w:space="4" w:color="FFFFFF"/>
                      </w:divBdr>
                      <w:divsChild>
                        <w:div w:id="1614703973">
                          <w:marLeft w:val="0"/>
                          <w:marRight w:val="0"/>
                          <w:marTop w:val="0"/>
                          <w:marBottom w:val="0"/>
                          <w:divBdr>
                            <w:top w:val="none" w:sz="0" w:space="0" w:color="auto"/>
                            <w:left w:val="none" w:sz="0" w:space="0" w:color="auto"/>
                            <w:bottom w:val="none" w:sz="0" w:space="0" w:color="auto"/>
                            <w:right w:val="none" w:sz="0" w:space="0" w:color="auto"/>
                          </w:divBdr>
                        </w:div>
                      </w:divsChild>
                    </w:div>
                    <w:div w:id="55016213">
                      <w:marLeft w:val="0"/>
                      <w:marRight w:val="0"/>
                      <w:marTop w:val="0"/>
                      <w:marBottom w:val="0"/>
                      <w:divBdr>
                        <w:top w:val="single" w:sz="2" w:space="1" w:color="FFFFFF"/>
                        <w:left w:val="single" w:sz="2" w:space="12" w:color="FFFFFF"/>
                        <w:bottom w:val="single" w:sz="2" w:space="1" w:color="FFFFFF"/>
                        <w:right w:val="single" w:sz="2" w:space="4" w:color="FFFFFF"/>
                      </w:divBdr>
                      <w:divsChild>
                        <w:div w:id="1761441563">
                          <w:marLeft w:val="0"/>
                          <w:marRight w:val="0"/>
                          <w:marTop w:val="0"/>
                          <w:marBottom w:val="0"/>
                          <w:divBdr>
                            <w:top w:val="none" w:sz="0" w:space="0" w:color="auto"/>
                            <w:left w:val="none" w:sz="0" w:space="0" w:color="auto"/>
                            <w:bottom w:val="none" w:sz="0" w:space="0" w:color="auto"/>
                            <w:right w:val="none" w:sz="0" w:space="0" w:color="auto"/>
                          </w:divBdr>
                        </w:div>
                      </w:divsChild>
                    </w:div>
                    <w:div w:id="198905080">
                      <w:marLeft w:val="0"/>
                      <w:marRight w:val="0"/>
                      <w:marTop w:val="0"/>
                      <w:marBottom w:val="0"/>
                      <w:divBdr>
                        <w:top w:val="single" w:sz="2" w:space="1" w:color="FFFFFF"/>
                        <w:left w:val="single" w:sz="2" w:space="12" w:color="FFFFFF"/>
                        <w:bottom w:val="single" w:sz="2" w:space="1" w:color="FFFFFF"/>
                        <w:right w:val="single" w:sz="2" w:space="4" w:color="FFFFFF"/>
                      </w:divBdr>
                      <w:divsChild>
                        <w:div w:id="239604014">
                          <w:marLeft w:val="0"/>
                          <w:marRight w:val="0"/>
                          <w:marTop w:val="0"/>
                          <w:marBottom w:val="0"/>
                          <w:divBdr>
                            <w:top w:val="none" w:sz="0" w:space="0" w:color="auto"/>
                            <w:left w:val="none" w:sz="0" w:space="0" w:color="auto"/>
                            <w:bottom w:val="none" w:sz="0" w:space="0" w:color="auto"/>
                            <w:right w:val="none" w:sz="0" w:space="0" w:color="auto"/>
                          </w:divBdr>
                        </w:div>
                      </w:divsChild>
                    </w:div>
                    <w:div w:id="1269192263">
                      <w:marLeft w:val="0"/>
                      <w:marRight w:val="0"/>
                      <w:marTop w:val="0"/>
                      <w:marBottom w:val="0"/>
                      <w:divBdr>
                        <w:top w:val="single" w:sz="2" w:space="1" w:color="FFFFFF"/>
                        <w:left w:val="single" w:sz="2" w:space="12" w:color="FFFFFF"/>
                        <w:bottom w:val="single" w:sz="2" w:space="1" w:color="FFFFFF"/>
                        <w:right w:val="single" w:sz="2" w:space="4" w:color="FFFFFF"/>
                      </w:divBdr>
                      <w:divsChild>
                        <w:div w:id="569926098">
                          <w:marLeft w:val="0"/>
                          <w:marRight w:val="0"/>
                          <w:marTop w:val="0"/>
                          <w:marBottom w:val="0"/>
                          <w:divBdr>
                            <w:top w:val="none" w:sz="0" w:space="0" w:color="auto"/>
                            <w:left w:val="none" w:sz="0" w:space="0" w:color="auto"/>
                            <w:bottom w:val="none" w:sz="0" w:space="0" w:color="auto"/>
                            <w:right w:val="none" w:sz="0" w:space="0" w:color="auto"/>
                          </w:divBdr>
                        </w:div>
                      </w:divsChild>
                    </w:div>
                    <w:div w:id="2102143279">
                      <w:marLeft w:val="0"/>
                      <w:marRight w:val="0"/>
                      <w:marTop w:val="0"/>
                      <w:marBottom w:val="0"/>
                      <w:divBdr>
                        <w:top w:val="single" w:sz="2" w:space="1" w:color="FFFFFF"/>
                        <w:left w:val="single" w:sz="2" w:space="12" w:color="FFFFFF"/>
                        <w:bottom w:val="single" w:sz="2" w:space="1" w:color="FFFFFF"/>
                        <w:right w:val="single" w:sz="2" w:space="4" w:color="FFFFFF"/>
                      </w:divBdr>
                      <w:divsChild>
                        <w:div w:id="2031444108">
                          <w:marLeft w:val="0"/>
                          <w:marRight w:val="0"/>
                          <w:marTop w:val="0"/>
                          <w:marBottom w:val="0"/>
                          <w:divBdr>
                            <w:top w:val="none" w:sz="0" w:space="0" w:color="auto"/>
                            <w:left w:val="none" w:sz="0" w:space="0" w:color="auto"/>
                            <w:bottom w:val="none" w:sz="0" w:space="0" w:color="auto"/>
                            <w:right w:val="none" w:sz="0" w:space="0" w:color="auto"/>
                          </w:divBdr>
                        </w:div>
                      </w:divsChild>
                    </w:div>
                    <w:div w:id="717319041">
                      <w:marLeft w:val="0"/>
                      <w:marRight w:val="0"/>
                      <w:marTop w:val="0"/>
                      <w:marBottom w:val="0"/>
                      <w:divBdr>
                        <w:top w:val="single" w:sz="2" w:space="1" w:color="FFFFFF"/>
                        <w:left w:val="single" w:sz="2" w:space="12" w:color="FFFFFF"/>
                        <w:bottom w:val="single" w:sz="2" w:space="1" w:color="FFFFFF"/>
                        <w:right w:val="single" w:sz="2" w:space="4" w:color="FFFFFF"/>
                      </w:divBdr>
                      <w:divsChild>
                        <w:div w:id="62919579">
                          <w:marLeft w:val="0"/>
                          <w:marRight w:val="0"/>
                          <w:marTop w:val="0"/>
                          <w:marBottom w:val="0"/>
                          <w:divBdr>
                            <w:top w:val="none" w:sz="0" w:space="0" w:color="auto"/>
                            <w:left w:val="none" w:sz="0" w:space="0" w:color="auto"/>
                            <w:bottom w:val="none" w:sz="0" w:space="0" w:color="auto"/>
                            <w:right w:val="none" w:sz="0" w:space="0" w:color="auto"/>
                          </w:divBdr>
                        </w:div>
                      </w:divsChild>
                    </w:div>
                    <w:div w:id="2077050256">
                      <w:marLeft w:val="0"/>
                      <w:marRight w:val="0"/>
                      <w:marTop w:val="0"/>
                      <w:marBottom w:val="0"/>
                      <w:divBdr>
                        <w:top w:val="single" w:sz="2" w:space="1" w:color="FFFFFF"/>
                        <w:left w:val="single" w:sz="2" w:space="12" w:color="FFFFFF"/>
                        <w:bottom w:val="single" w:sz="2" w:space="4" w:color="FFFFFF"/>
                        <w:right w:val="single" w:sz="2" w:space="4" w:color="FFFFFF"/>
                      </w:divBdr>
                      <w:divsChild>
                        <w:div w:id="1567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2943">
      <w:bodyDiv w:val="1"/>
      <w:marLeft w:val="0"/>
      <w:marRight w:val="0"/>
      <w:marTop w:val="0"/>
      <w:marBottom w:val="0"/>
      <w:divBdr>
        <w:top w:val="none" w:sz="0" w:space="0" w:color="auto"/>
        <w:left w:val="none" w:sz="0" w:space="0" w:color="auto"/>
        <w:bottom w:val="none" w:sz="0" w:space="0" w:color="auto"/>
        <w:right w:val="none" w:sz="0" w:space="0" w:color="auto"/>
      </w:divBdr>
      <w:divsChild>
        <w:div w:id="2044213485">
          <w:marLeft w:val="0"/>
          <w:marRight w:val="0"/>
          <w:marTop w:val="0"/>
          <w:marBottom w:val="0"/>
          <w:divBdr>
            <w:top w:val="none" w:sz="0" w:space="0" w:color="auto"/>
            <w:left w:val="none" w:sz="0" w:space="0" w:color="auto"/>
            <w:bottom w:val="none" w:sz="0" w:space="0" w:color="auto"/>
            <w:right w:val="none" w:sz="0" w:space="0" w:color="auto"/>
          </w:divBdr>
        </w:div>
        <w:div w:id="692418835">
          <w:marLeft w:val="0"/>
          <w:marRight w:val="0"/>
          <w:marTop w:val="0"/>
          <w:marBottom w:val="0"/>
          <w:divBdr>
            <w:top w:val="none" w:sz="0" w:space="0" w:color="auto"/>
            <w:left w:val="none" w:sz="0" w:space="0" w:color="auto"/>
            <w:bottom w:val="none" w:sz="0" w:space="0" w:color="auto"/>
            <w:right w:val="none" w:sz="0" w:space="0" w:color="auto"/>
          </w:divBdr>
          <w:divsChild>
            <w:div w:id="1988053494">
              <w:marLeft w:val="0"/>
              <w:marRight w:val="0"/>
              <w:marTop w:val="0"/>
              <w:marBottom w:val="335"/>
              <w:divBdr>
                <w:top w:val="none" w:sz="0" w:space="0" w:color="auto"/>
                <w:left w:val="none" w:sz="0" w:space="0" w:color="auto"/>
                <w:bottom w:val="none" w:sz="0" w:space="0" w:color="auto"/>
                <w:right w:val="none" w:sz="0" w:space="0" w:color="auto"/>
              </w:divBdr>
              <w:divsChild>
                <w:div w:id="167722812">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single" w:sz="2" w:space="4" w:color="FFFFFF"/>
                        <w:left w:val="single" w:sz="2" w:space="12" w:color="FFFFFF"/>
                        <w:bottom w:val="single" w:sz="2" w:space="1" w:color="FFFFFF"/>
                        <w:right w:val="single" w:sz="2" w:space="4" w:color="FFFFFF"/>
                      </w:divBdr>
                      <w:divsChild>
                        <w:div w:id="2042318556">
                          <w:marLeft w:val="0"/>
                          <w:marRight w:val="0"/>
                          <w:marTop w:val="0"/>
                          <w:marBottom w:val="0"/>
                          <w:divBdr>
                            <w:top w:val="none" w:sz="0" w:space="0" w:color="auto"/>
                            <w:left w:val="none" w:sz="0" w:space="0" w:color="auto"/>
                            <w:bottom w:val="none" w:sz="0" w:space="0" w:color="auto"/>
                            <w:right w:val="none" w:sz="0" w:space="0" w:color="auto"/>
                          </w:divBdr>
                        </w:div>
                      </w:divsChild>
                    </w:div>
                    <w:div w:id="1759935611">
                      <w:marLeft w:val="0"/>
                      <w:marRight w:val="0"/>
                      <w:marTop w:val="0"/>
                      <w:marBottom w:val="0"/>
                      <w:divBdr>
                        <w:top w:val="single" w:sz="2" w:space="1" w:color="FFFFFF"/>
                        <w:left w:val="single" w:sz="2" w:space="12" w:color="FFFFFF"/>
                        <w:bottom w:val="single" w:sz="2" w:space="1" w:color="FFFFFF"/>
                        <w:right w:val="single" w:sz="2" w:space="4" w:color="FFFFFF"/>
                      </w:divBdr>
                      <w:divsChild>
                        <w:div w:id="1371223877">
                          <w:marLeft w:val="0"/>
                          <w:marRight w:val="0"/>
                          <w:marTop w:val="0"/>
                          <w:marBottom w:val="0"/>
                          <w:divBdr>
                            <w:top w:val="none" w:sz="0" w:space="0" w:color="auto"/>
                            <w:left w:val="none" w:sz="0" w:space="0" w:color="auto"/>
                            <w:bottom w:val="none" w:sz="0" w:space="0" w:color="auto"/>
                            <w:right w:val="none" w:sz="0" w:space="0" w:color="auto"/>
                          </w:divBdr>
                        </w:div>
                      </w:divsChild>
                    </w:div>
                    <w:div w:id="653795096">
                      <w:marLeft w:val="0"/>
                      <w:marRight w:val="0"/>
                      <w:marTop w:val="0"/>
                      <w:marBottom w:val="0"/>
                      <w:divBdr>
                        <w:top w:val="single" w:sz="2" w:space="1" w:color="FFFFFF"/>
                        <w:left w:val="single" w:sz="2" w:space="12" w:color="FFFFFF"/>
                        <w:bottom w:val="single" w:sz="2" w:space="1" w:color="FFFFFF"/>
                        <w:right w:val="single" w:sz="2" w:space="4" w:color="FFFFFF"/>
                      </w:divBdr>
                      <w:divsChild>
                        <w:div w:id="630866983">
                          <w:marLeft w:val="0"/>
                          <w:marRight w:val="0"/>
                          <w:marTop w:val="0"/>
                          <w:marBottom w:val="0"/>
                          <w:divBdr>
                            <w:top w:val="none" w:sz="0" w:space="0" w:color="auto"/>
                            <w:left w:val="none" w:sz="0" w:space="0" w:color="auto"/>
                            <w:bottom w:val="none" w:sz="0" w:space="0" w:color="auto"/>
                            <w:right w:val="none" w:sz="0" w:space="0" w:color="auto"/>
                          </w:divBdr>
                        </w:div>
                      </w:divsChild>
                    </w:div>
                    <w:div w:id="468209957">
                      <w:marLeft w:val="0"/>
                      <w:marRight w:val="0"/>
                      <w:marTop w:val="0"/>
                      <w:marBottom w:val="0"/>
                      <w:divBdr>
                        <w:top w:val="single" w:sz="2" w:space="1" w:color="FFFFFF"/>
                        <w:left w:val="single" w:sz="2" w:space="12" w:color="FFFFFF"/>
                        <w:bottom w:val="single" w:sz="2" w:space="1" w:color="FFFFFF"/>
                        <w:right w:val="single" w:sz="2" w:space="4" w:color="FFFFFF"/>
                      </w:divBdr>
                      <w:divsChild>
                        <w:div w:id="1776291762">
                          <w:marLeft w:val="0"/>
                          <w:marRight w:val="0"/>
                          <w:marTop w:val="0"/>
                          <w:marBottom w:val="0"/>
                          <w:divBdr>
                            <w:top w:val="none" w:sz="0" w:space="0" w:color="auto"/>
                            <w:left w:val="none" w:sz="0" w:space="0" w:color="auto"/>
                            <w:bottom w:val="none" w:sz="0" w:space="0" w:color="auto"/>
                            <w:right w:val="none" w:sz="0" w:space="0" w:color="auto"/>
                          </w:divBdr>
                        </w:div>
                      </w:divsChild>
                    </w:div>
                    <w:div w:id="723869961">
                      <w:marLeft w:val="0"/>
                      <w:marRight w:val="0"/>
                      <w:marTop w:val="0"/>
                      <w:marBottom w:val="0"/>
                      <w:divBdr>
                        <w:top w:val="single" w:sz="2" w:space="1" w:color="FFFFFF"/>
                        <w:left w:val="single" w:sz="2" w:space="12" w:color="FFFFFF"/>
                        <w:bottom w:val="single" w:sz="2" w:space="1" w:color="FFFFFF"/>
                        <w:right w:val="single" w:sz="2" w:space="4" w:color="FFFFFF"/>
                      </w:divBdr>
                      <w:divsChild>
                        <w:div w:id="710963296">
                          <w:marLeft w:val="0"/>
                          <w:marRight w:val="0"/>
                          <w:marTop w:val="0"/>
                          <w:marBottom w:val="0"/>
                          <w:divBdr>
                            <w:top w:val="none" w:sz="0" w:space="0" w:color="auto"/>
                            <w:left w:val="none" w:sz="0" w:space="0" w:color="auto"/>
                            <w:bottom w:val="none" w:sz="0" w:space="0" w:color="auto"/>
                            <w:right w:val="none" w:sz="0" w:space="0" w:color="auto"/>
                          </w:divBdr>
                        </w:div>
                      </w:divsChild>
                    </w:div>
                    <w:div w:id="825051922">
                      <w:marLeft w:val="0"/>
                      <w:marRight w:val="0"/>
                      <w:marTop w:val="0"/>
                      <w:marBottom w:val="0"/>
                      <w:divBdr>
                        <w:top w:val="single" w:sz="2" w:space="1" w:color="FFFFFF"/>
                        <w:left w:val="single" w:sz="2" w:space="12" w:color="FFFFFF"/>
                        <w:bottom w:val="single" w:sz="2" w:space="1" w:color="FFFFFF"/>
                        <w:right w:val="single" w:sz="2" w:space="4" w:color="FFFFFF"/>
                      </w:divBdr>
                      <w:divsChild>
                        <w:div w:id="1089929708">
                          <w:marLeft w:val="0"/>
                          <w:marRight w:val="0"/>
                          <w:marTop w:val="0"/>
                          <w:marBottom w:val="0"/>
                          <w:divBdr>
                            <w:top w:val="none" w:sz="0" w:space="0" w:color="auto"/>
                            <w:left w:val="none" w:sz="0" w:space="0" w:color="auto"/>
                            <w:bottom w:val="none" w:sz="0" w:space="0" w:color="auto"/>
                            <w:right w:val="none" w:sz="0" w:space="0" w:color="auto"/>
                          </w:divBdr>
                        </w:div>
                      </w:divsChild>
                    </w:div>
                    <w:div w:id="1538201232">
                      <w:marLeft w:val="0"/>
                      <w:marRight w:val="0"/>
                      <w:marTop w:val="0"/>
                      <w:marBottom w:val="0"/>
                      <w:divBdr>
                        <w:top w:val="single" w:sz="2" w:space="1" w:color="FFFFFF"/>
                        <w:left w:val="single" w:sz="2" w:space="12" w:color="FFFFFF"/>
                        <w:bottom w:val="single" w:sz="2" w:space="1" w:color="FFFFFF"/>
                        <w:right w:val="single" w:sz="2" w:space="4" w:color="FFFFFF"/>
                      </w:divBdr>
                      <w:divsChild>
                        <w:div w:id="446779673">
                          <w:marLeft w:val="0"/>
                          <w:marRight w:val="0"/>
                          <w:marTop w:val="0"/>
                          <w:marBottom w:val="0"/>
                          <w:divBdr>
                            <w:top w:val="none" w:sz="0" w:space="0" w:color="auto"/>
                            <w:left w:val="none" w:sz="0" w:space="0" w:color="auto"/>
                            <w:bottom w:val="none" w:sz="0" w:space="0" w:color="auto"/>
                            <w:right w:val="none" w:sz="0" w:space="0" w:color="auto"/>
                          </w:divBdr>
                        </w:div>
                      </w:divsChild>
                    </w:div>
                    <w:div w:id="2028288297">
                      <w:marLeft w:val="0"/>
                      <w:marRight w:val="0"/>
                      <w:marTop w:val="0"/>
                      <w:marBottom w:val="0"/>
                      <w:divBdr>
                        <w:top w:val="single" w:sz="2" w:space="1" w:color="FFFFFF"/>
                        <w:left w:val="single" w:sz="2" w:space="12" w:color="FFFFFF"/>
                        <w:bottom w:val="single" w:sz="2" w:space="1" w:color="FFFFFF"/>
                        <w:right w:val="single" w:sz="2" w:space="4" w:color="FFFFFF"/>
                      </w:divBdr>
                      <w:divsChild>
                        <w:div w:id="349069061">
                          <w:marLeft w:val="0"/>
                          <w:marRight w:val="0"/>
                          <w:marTop w:val="0"/>
                          <w:marBottom w:val="0"/>
                          <w:divBdr>
                            <w:top w:val="none" w:sz="0" w:space="0" w:color="auto"/>
                            <w:left w:val="none" w:sz="0" w:space="0" w:color="auto"/>
                            <w:bottom w:val="none" w:sz="0" w:space="0" w:color="auto"/>
                            <w:right w:val="none" w:sz="0" w:space="0" w:color="auto"/>
                          </w:divBdr>
                        </w:div>
                      </w:divsChild>
                    </w:div>
                    <w:div w:id="735274951">
                      <w:marLeft w:val="0"/>
                      <w:marRight w:val="0"/>
                      <w:marTop w:val="0"/>
                      <w:marBottom w:val="0"/>
                      <w:divBdr>
                        <w:top w:val="single" w:sz="2" w:space="1" w:color="FFFFFF"/>
                        <w:left w:val="single" w:sz="2" w:space="12" w:color="FFFFFF"/>
                        <w:bottom w:val="single" w:sz="2" w:space="1" w:color="FFFFFF"/>
                        <w:right w:val="single" w:sz="2" w:space="4" w:color="FFFFFF"/>
                      </w:divBdr>
                      <w:divsChild>
                        <w:div w:id="2007316632">
                          <w:marLeft w:val="0"/>
                          <w:marRight w:val="0"/>
                          <w:marTop w:val="0"/>
                          <w:marBottom w:val="0"/>
                          <w:divBdr>
                            <w:top w:val="none" w:sz="0" w:space="0" w:color="auto"/>
                            <w:left w:val="none" w:sz="0" w:space="0" w:color="auto"/>
                            <w:bottom w:val="none" w:sz="0" w:space="0" w:color="auto"/>
                            <w:right w:val="none" w:sz="0" w:space="0" w:color="auto"/>
                          </w:divBdr>
                        </w:div>
                      </w:divsChild>
                    </w:div>
                    <w:div w:id="637147535">
                      <w:marLeft w:val="0"/>
                      <w:marRight w:val="0"/>
                      <w:marTop w:val="0"/>
                      <w:marBottom w:val="0"/>
                      <w:divBdr>
                        <w:top w:val="single" w:sz="2" w:space="1" w:color="FFFFFF"/>
                        <w:left w:val="single" w:sz="2" w:space="12" w:color="FFFFFF"/>
                        <w:bottom w:val="single" w:sz="2" w:space="4" w:color="FFFFFF"/>
                        <w:right w:val="single" w:sz="2" w:space="4" w:color="FFFFFF"/>
                      </w:divBdr>
                      <w:divsChild>
                        <w:div w:id="19102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5288">
              <w:marLeft w:val="0"/>
              <w:marRight w:val="0"/>
              <w:marTop w:val="0"/>
              <w:marBottom w:val="335"/>
              <w:divBdr>
                <w:top w:val="none" w:sz="0" w:space="0" w:color="auto"/>
                <w:left w:val="none" w:sz="0" w:space="0" w:color="auto"/>
                <w:bottom w:val="none" w:sz="0" w:space="0" w:color="auto"/>
                <w:right w:val="none" w:sz="0" w:space="0" w:color="auto"/>
              </w:divBdr>
              <w:divsChild>
                <w:div w:id="511576113">
                  <w:marLeft w:val="0"/>
                  <w:marRight w:val="0"/>
                  <w:marTop w:val="0"/>
                  <w:marBottom w:val="0"/>
                  <w:divBdr>
                    <w:top w:val="none" w:sz="0" w:space="0" w:color="auto"/>
                    <w:left w:val="none" w:sz="0" w:space="0" w:color="auto"/>
                    <w:bottom w:val="none" w:sz="0" w:space="0" w:color="auto"/>
                    <w:right w:val="none" w:sz="0" w:space="0" w:color="auto"/>
                  </w:divBdr>
                  <w:divsChild>
                    <w:div w:id="1644697543">
                      <w:marLeft w:val="0"/>
                      <w:marRight w:val="0"/>
                      <w:marTop w:val="0"/>
                      <w:marBottom w:val="0"/>
                      <w:divBdr>
                        <w:top w:val="single" w:sz="2" w:space="4" w:color="FFFFFF"/>
                        <w:left w:val="single" w:sz="2" w:space="12" w:color="FFFFFF"/>
                        <w:bottom w:val="single" w:sz="2" w:space="1" w:color="FFFFFF"/>
                        <w:right w:val="single" w:sz="2" w:space="4" w:color="FFFFFF"/>
                      </w:divBdr>
                      <w:divsChild>
                        <w:div w:id="1989817574">
                          <w:marLeft w:val="0"/>
                          <w:marRight w:val="0"/>
                          <w:marTop w:val="0"/>
                          <w:marBottom w:val="0"/>
                          <w:divBdr>
                            <w:top w:val="none" w:sz="0" w:space="0" w:color="auto"/>
                            <w:left w:val="none" w:sz="0" w:space="0" w:color="auto"/>
                            <w:bottom w:val="none" w:sz="0" w:space="0" w:color="auto"/>
                            <w:right w:val="none" w:sz="0" w:space="0" w:color="auto"/>
                          </w:divBdr>
                        </w:div>
                      </w:divsChild>
                    </w:div>
                    <w:div w:id="167603932">
                      <w:marLeft w:val="0"/>
                      <w:marRight w:val="0"/>
                      <w:marTop w:val="0"/>
                      <w:marBottom w:val="0"/>
                      <w:divBdr>
                        <w:top w:val="single" w:sz="2" w:space="1" w:color="FFFFFF"/>
                        <w:left w:val="single" w:sz="2" w:space="12" w:color="FFFFFF"/>
                        <w:bottom w:val="single" w:sz="2" w:space="1" w:color="FFFFFF"/>
                        <w:right w:val="single" w:sz="2" w:space="4" w:color="FFFFFF"/>
                      </w:divBdr>
                      <w:divsChild>
                        <w:div w:id="910426963">
                          <w:marLeft w:val="0"/>
                          <w:marRight w:val="0"/>
                          <w:marTop w:val="0"/>
                          <w:marBottom w:val="0"/>
                          <w:divBdr>
                            <w:top w:val="none" w:sz="0" w:space="0" w:color="auto"/>
                            <w:left w:val="none" w:sz="0" w:space="0" w:color="auto"/>
                            <w:bottom w:val="none" w:sz="0" w:space="0" w:color="auto"/>
                            <w:right w:val="none" w:sz="0" w:space="0" w:color="auto"/>
                          </w:divBdr>
                        </w:div>
                      </w:divsChild>
                    </w:div>
                    <w:div w:id="1551919692">
                      <w:marLeft w:val="0"/>
                      <w:marRight w:val="0"/>
                      <w:marTop w:val="0"/>
                      <w:marBottom w:val="0"/>
                      <w:divBdr>
                        <w:top w:val="single" w:sz="2" w:space="1" w:color="FFFFFF"/>
                        <w:left w:val="single" w:sz="2" w:space="12" w:color="FFFFFF"/>
                        <w:bottom w:val="single" w:sz="2" w:space="1" w:color="FFFFFF"/>
                        <w:right w:val="single" w:sz="2" w:space="4" w:color="FFFFFF"/>
                      </w:divBdr>
                      <w:divsChild>
                        <w:div w:id="245581658">
                          <w:marLeft w:val="0"/>
                          <w:marRight w:val="0"/>
                          <w:marTop w:val="0"/>
                          <w:marBottom w:val="0"/>
                          <w:divBdr>
                            <w:top w:val="none" w:sz="0" w:space="0" w:color="auto"/>
                            <w:left w:val="none" w:sz="0" w:space="0" w:color="auto"/>
                            <w:bottom w:val="none" w:sz="0" w:space="0" w:color="auto"/>
                            <w:right w:val="none" w:sz="0" w:space="0" w:color="auto"/>
                          </w:divBdr>
                        </w:div>
                      </w:divsChild>
                    </w:div>
                    <w:div w:id="1430738000">
                      <w:marLeft w:val="0"/>
                      <w:marRight w:val="0"/>
                      <w:marTop w:val="0"/>
                      <w:marBottom w:val="0"/>
                      <w:divBdr>
                        <w:top w:val="single" w:sz="2" w:space="1" w:color="FFFFFF"/>
                        <w:left w:val="single" w:sz="2" w:space="12" w:color="FFFFFF"/>
                        <w:bottom w:val="single" w:sz="2" w:space="1" w:color="FFFFFF"/>
                        <w:right w:val="single" w:sz="2" w:space="4" w:color="FFFFFF"/>
                      </w:divBdr>
                      <w:divsChild>
                        <w:div w:id="159928024">
                          <w:marLeft w:val="0"/>
                          <w:marRight w:val="0"/>
                          <w:marTop w:val="0"/>
                          <w:marBottom w:val="0"/>
                          <w:divBdr>
                            <w:top w:val="none" w:sz="0" w:space="0" w:color="auto"/>
                            <w:left w:val="none" w:sz="0" w:space="0" w:color="auto"/>
                            <w:bottom w:val="none" w:sz="0" w:space="0" w:color="auto"/>
                            <w:right w:val="none" w:sz="0" w:space="0" w:color="auto"/>
                          </w:divBdr>
                        </w:div>
                      </w:divsChild>
                    </w:div>
                    <w:div w:id="345592979">
                      <w:marLeft w:val="0"/>
                      <w:marRight w:val="0"/>
                      <w:marTop w:val="0"/>
                      <w:marBottom w:val="0"/>
                      <w:divBdr>
                        <w:top w:val="single" w:sz="2" w:space="1" w:color="FFFFFF"/>
                        <w:left w:val="single" w:sz="2" w:space="12" w:color="FFFFFF"/>
                        <w:bottom w:val="single" w:sz="2" w:space="1" w:color="FFFFFF"/>
                        <w:right w:val="single" w:sz="2" w:space="4" w:color="FFFFFF"/>
                      </w:divBdr>
                      <w:divsChild>
                        <w:div w:id="317341190">
                          <w:marLeft w:val="0"/>
                          <w:marRight w:val="0"/>
                          <w:marTop w:val="0"/>
                          <w:marBottom w:val="0"/>
                          <w:divBdr>
                            <w:top w:val="none" w:sz="0" w:space="0" w:color="auto"/>
                            <w:left w:val="none" w:sz="0" w:space="0" w:color="auto"/>
                            <w:bottom w:val="none" w:sz="0" w:space="0" w:color="auto"/>
                            <w:right w:val="none" w:sz="0" w:space="0" w:color="auto"/>
                          </w:divBdr>
                        </w:div>
                      </w:divsChild>
                    </w:div>
                    <w:div w:id="361443955">
                      <w:marLeft w:val="0"/>
                      <w:marRight w:val="0"/>
                      <w:marTop w:val="0"/>
                      <w:marBottom w:val="0"/>
                      <w:divBdr>
                        <w:top w:val="single" w:sz="2" w:space="1" w:color="FFFFFF"/>
                        <w:left w:val="single" w:sz="2" w:space="12" w:color="FFFFFF"/>
                        <w:bottom w:val="single" w:sz="2" w:space="1" w:color="FFFFFF"/>
                        <w:right w:val="single" w:sz="2" w:space="4" w:color="FFFFFF"/>
                      </w:divBdr>
                      <w:divsChild>
                        <w:div w:id="660933169">
                          <w:marLeft w:val="0"/>
                          <w:marRight w:val="0"/>
                          <w:marTop w:val="0"/>
                          <w:marBottom w:val="0"/>
                          <w:divBdr>
                            <w:top w:val="none" w:sz="0" w:space="0" w:color="auto"/>
                            <w:left w:val="none" w:sz="0" w:space="0" w:color="auto"/>
                            <w:bottom w:val="none" w:sz="0" w:space="0" w:color="auto"/>
                            <w:right w:val="none" w:sz="0" w:space="0" w:color="auto"/>
                          </w:divBdr>
                        </w:div>
                      </w:divsChild>
                    </w:div>
                    <w:div w:id="855771014">
                      <w:marLeft w:val="0"/>
                      <w:marRight w:val="0"/>
                      <w:marTop w:val="0"/>
                      <w:marBottom w:val="0"/>
                      <w:divBdr>
                        <w:top w:val="single" w:sz="2" w:space="1" w:color="FFFFFF"/>
                        <w:left w:val="single" w:sz="2" w:space="12" w:color="FFFFFF"/>
                        <w:bottom w:val="single" w:sz="2" w:space="1" w:color="FFFFFF"/>
                        <w:right w:val="single" w:sz="2" w:space="4" w:color="FFFFFF"/>
                      </w:divBdr>
                      <w:divsChild>
                        <w:div w:id="149978492">
                          <w:marLeft w:val="0"/>
                          <w:marRight w:val="0"/>
                          <w:marTop w:val="0"/>
                          <w:marBottom w:val="0"/>
                          <w:divBdr>
                            <w:top w:val="none" w:sz="0" w:space="0" w:color="auto"/>
                            <w:left w:val="none" w:sz="0" w:space="0" w:color="auto"/>
                            <w:bottom w:val="none" w:sz="0" w:space="0" w:color="auto"/>
                            <w:right w:val="none" w:sz="0" w:space="0" w:color="auto"/>
                          </w:divBdr>
                        </w:div>
                      </w:divsChild>
                    </w:div>
                    <w:div w:id="1727949775">
                      <w:marLeft w:val="0"/>
                      <w:marRight w:val="0"/>
                      <w:marTop w:val="0"/>
                      <w:marBottom w:val="0"/>
                      <w:divBdr>
                        <w:top w:val="single" w:sz="2" w:space="1" w:color="FFFFFF"/>
                        <w:left w:val="single" w:sz="2" w:space="12" w:color="FFFFFF"/>
                        <w:bottom w:val="single" w:sz="2" w:space="1" w:color="FFFFFF"/>
                        <w:right w:val="single" w:sz="2" w:space="4" w:color="FFFFFF"/>
                      </w:divBdr>
                      <w:divsChild>
                        <w:div w:id="404961203">
                          <w:marLeft w:val="0"/>
                          <w:marRight w:val="0"/>
                          <w:marTop w:val="0"/>
                          <w:marBottom w:val="0"/>
                          <w:divBdr>
                            <w:top w:val="none" w:sz="0" w:space="0" w:color="auto"/>
                            <w:left w:val="none" w:sz="0" w:space="0" w:color="auto"/>
                            <w:bottom w:val="none" w:sz="0" w:space="0" w:color="auto"/>
                            <w:right w:val="none" w:sz="0" w:space="0" w:color="auto"/>
                          </w:divBdr>
                        </w:div>
                      </w:divsChild>
                    </w:div>
                    <w:div w:id="1031296562">
                      <w:marLeft w:val="0"/>
                      <w:marRight w:val="0"/>
                      <w:marTop w:val="0"/>
                      <w:marBottom w:val="0"/>
                      <w:divBdr>
                        <w:top w:val="single" w:sz="2" w:space="1" w:color="FFFFFF"/>
                        <w:left w:val="single" w:sz="2" w:space="12" w:color="FFFFFF"/>
                        <w:bottom w:val="single" w:sz="2" w:space="1" w:color="FFFFFF"/>
                        <w:right w:val="single" w:sz="2" w:space="4" w:color="FFFFFF"/>
                      </w:divBdr>
                      <w:divsChild>
                        <w:div w:id="243536492">
                          <w:marLeft w:val="0"/>
                          <w:marRight w:val="0"/>
                          <w:marTop w:val="0"/>
                          <w:marBottom w:val="0"/>
                          <w:divBdr>
                            <w:top w:val="none" w:sz="0" w:space="0" w:color="auto"/>
                            <w:left w:val="none" w:sz="0" w:space="0" w:color="auto"/>
                            <w:bottom w:val="none" w:sz="0" w:space="0" w:color="auto"/>
                            <w:right w:val="none" w:sz="0" w:space="0" w:color="auto"/>
                          </w:divBdr>
                        </w:div>
                      </w:divsChild>
                    </w:div>
                    <w:div w:id="955873456">
                      <w:marLeft w:val="0"/>
                      <w:marRight w:val="0"/>
                      <w:marTop w:val="0"/>
                      <w:marBottom w:val="0"/>
                      <w:divBdr>
                        <w:top w:val="single" w:sz="2" w:space="1" w:color="FFFFFF"/>
                        <w:left w:val="single" w:sz="2" w:space="12" w:color="FFFFFF"/>
                        <w:bottom w:val="single" w:sz="2" w:space="1" w:color="FFFFFF"/>
                        <w:right w:val="single" w:sz="2" w:space="4" w:color="FFFFFF"/>
                      </w:divBdr>
                      <w:divsChild>
                        <w:div w:id="1309945293">
                          <w:marLeft w:val="0"/>
                          <w:marRight w:val="0"/>
                          <w:marTop w:val="0"/>
                          <w:marBottom w:val="0"/>
                          <w:divBdr>
                            <w:top w:val="none" w:sz="0" w:space="0" w:color="auto"/>
                            <w:left w:val="none" w:sz="0" w:space="0" w:color="auto"/>
                            <w:bottom w:val="none" w:sz="0" w:space="0" w:color="auto"/>
                            <w:right w:val="none" w:sz="0" w:space="0" w:color="auto"/>
                          </w:divBdr>
                        </w:div>
                      </w:divsChild>
                    </w:div>
                    <w:div w:id="74907839">
                      <w:marLeft w:val="0"/>
                      <w:marRight w:val="0"/>
                      <w:marTop w:val="0"/>
                      <w:marBottom w:val="0"/>
                      <w:divBdr>
                        <w:top w:val="single" w:sz="2" w:space="1" w:color="FFFFFF"/>
                        <w:left w:val="single" w:sz="2" w:space="12" w:color="FFFFFF"/>
                        <w:bottom w:val="single" w:sz="2" w:space="1" w:color="FFFFFF"/>
                        <w:right w:val="single" w:sz="2" w:space="4" w:color="FFFFFF"/>
                      </w:divBdr>
                      <w:divsChild>
                        <w:div w:id="703485408">
                          <w:marLeft w:val="0"/>
                          <w:marRight w:val="0"/>
                          <w:marTop w:val="0"/>
                          <w:marBottom w:val="0"/>
                          <w:divBdr>
                            <w:top w:val="none" w:sz="0" w:space="0" w:color="auto"/>
                            <w:left w:val="none" w:sz="0" w:space="0" w:color="auto"/>
                            <w:bottom w:val="none" w:sz="0" w:space="0" w:color="auto"/>
                            <w:right w:val="none" w:sz="0" w:space="0" w:color="auto"/>
                          </w:divBdr>
                        </w:div>
                      </w:divsChild>
                    </w:div>
                    <w:div w:id="1197158481">
                      <w:marLeft w:val="0"/>
                      <w:marRight w:val="0"/>
                      <w:marTop w:val="0"/>
                      <w:marBottom w:val="0"/>
                      <w:divBdr>
                        <w:top w:val="single" w:sz="2" w:space="1" w:color="FFFFFF"/>
                        <w:left w:val="single" w:sz="2" w:space="12" w:color="FFFFFF"/>
                        <w:bottom w:val="single" w:sz="2" w:space="1" w:color="FFFFFF"/>
                        <w:right w:val="single" w:sz="2" w:space="4" w:color="FFFFFF"/>
                      </w:divBdr>
                      <w:divsChild>
                        <w:div w:id="588125397">
                          <w:marLeft w:val="0"/>
                          <w:marRight w:val="0"/>
                          <w:marTop w:val="0"/>
                          <w:marBottom w:val="0"/>
                          <w:divBdr>
                            <w:top w:val="none" w:sz="0" w:space="0" w:color="auto"/>
                            <w:left w:val="none" w:sz="0" w:space="0" w:color="auto"/>
                            <w:bottom w:val="none" w:sz="0" w:space="0" w:color="auto"/>
                            <w:right w:val="none" w:sz="0" w:space="0" w:color="auto"/>
                          </w:divBdr>
                        </w:div>
                      </w:divsChild>
                    </w:div>
                    <w:div w:id="1347097218">
                      <w:marLeft w:val="0"/>
                      <w:marRight w:val="0"/>
                      <w:marTop w:val="0"/>
                      <w:marBottom w:val="0"/>
                      <w:divBdr>
                        <w:top w:val="single" w:sz="2" w:space="1" w:color="FFFFFF"/>
                        <w:left w:val="single" w:sz="2" w:space="12" w:color="FFFFFF"/>
                        <w:bottom w:val="single" w:sz="2" w:space="1" w:color="FFFFFF"/>
                        <w:right w:val="single" w:sz="2" w:space="4" w:color="FFFFFF"/>
                      </w:divBdr>
                      <w:divsChild>
                        <w:div w:id="551115684">
                          <w:marLeft w:val="0"/>
                          <w:marRight w:val="0"/>
                          <w:marTop w:val="0"/>
                          <w:marBottom w:val="0"/>
                          <w:divBdr>
                            <w:top w:val="none" w:sz="0" w:space="0" w:color="auto"/>
                            <w:left w:val="none" w:sz="0" w:space="0" w:color="auto"/>
                            <w:bottom w:val="none" w:sz="0" w:space="0" w:color="auto"/>
                            <w:right w:val="none" w:sz="0" w:space="0" w:color="auto"/>
                          </w:divBdr>
                        </w:div>
                      </w:divsChild>
                    </w:div>
                    <w:div w:id="739715301">
                      <w:marLeft w:val="0"/>
                      <w:marRight w:val="0"/>
                      <w:marTop w:val="0"/>
                      <w:marBottom w:val="0"/>
                      <w:divBdr>
                        <w:top w:val="single" w:sz="2" w:space="1" w:color="FFFFFF"/>
                        <w:left w:val="single" w:sz="2" w:space="12" w:color="FFFFFF"/>
                        <w:bottom w:val="single" w:sz="2" w:space="1" w:color="FFFFFF"/>
                        <w:right w:val="single" w:sz="2" w:space="4" w:color="FFFFFF"/>
                      </w:divBdr>
                      <w:divsChild>
                        <w:div w:id="401952481">
                          <w:marLeft w:val="0"/>
                          <w:marRight w:val="0"/>
                          <w:marTop w:val="0"/>
                          <w:marBottom w:val="0"/>
                          <w:divBdr>
                            <w:top w:val="none" w:sz="0" w:space="0" w:color="auto"/>
                            <w:left w:val="none" w:sz="0" w:space="0" w:color="auto"/>
                            <w:bottom w:val="none" w:sz="0" w:space="0" w:color="auto"/>
                            <w:right w:val="none" w:sz="0" w:space="0" w:color="auto"/>
                          </w:divBdr>
                        </w:div>
                      </w:divsChild>
                    </w:div>
                    <w:div w:id="1773434463">
                      <w:marLeft w:val="0"/>
                      <w:marRight w:val="0"/>
                      <w:marTop w:val="0"/>
                      <w:marBottom w:val="0"/>
                      <w:divBdr>
                        <w:top w:val="single" w:sz="2" w:space="1" w:color="FFFFFF"/>
                        <w:left w:val="single" w:sz="2" w:space="12" w:color="FFFFFF"/>
                        <w:bottom w:val="single" w:sz="2" w:space="1" w:color="FFFFFF"/>
                        <w:right w:val="single" w:sz="2" w:space="4" w:color="FFFFFF"/>
                      </w:divBdr>
                      <w:divsChild>
                        <w:div w:id="2017807024">
                          <w:marLeft w:val="0"/>
                          <w:marRight w:val="0"/>
                          <w:marTop w:val="0"/>
                          <w:marBottom w:val="0"/>
                          <w:divBdr>
                            <w:top w:val="none" w:sz="0" w:space="0" w:color="auto"/>
                            <w:left w:val="none" w:sz="0" w:space="0" w:color="auto"/>
                            <w:bottom w:val="none" w:sz="0" w:space="0" w:color="auto"/>
                            <w:right w:val="none" w:sz="0" w:space="0" w:color="auto"/>
                          </w:divBdr>
                        </w:div>
                      </w:divsChild>
                    </w:div>
                    <w:div w:id="994337430">
                      <w:marLeft w:val="0"/>
                      <w:marRight w:val="0"/>
                      <w:marTop w:val="0"/>
                      <w:marBottom w:val="0"/>
                      <w:divBdr>
                        <w:top w:val="single" w:sz="2" w:space="1" w:color="FFFFFF"/>
                        <w:left w:val="single" w:sz="2" w:space="12" w:color="FFFFFF"/>
                        <w:bottom w:val="single" w:sz="2" w:space="1" w:color="FFFFFF"/>
                        <w:right w:val="single" w:sz="2" w:space="4" w:color="FFFFFF"/>
                      </w:divBdr>
                      <w:divsChild>
                        <w:div w:id="1224755170">
                          <w:marLeft w:val="0"/>
                          <w:marRight w:val="0"/>
                          <w:marTop w:val="0"/>
                          <w:marBottom w:val="0"/>
                          <w:divBdr>
                            <w:top w:val="none" w:sz="0" w:space="0" w:color="auto"/>
                            <w:left w:val="none" w:sz="0" w:space="0" w:color="auto"/>
                            <w:bottom w:val="none" w:sz="0" w:space="0" w:color="auto"/>
                            <w:right w:val="none" w:sz="0" w:space="0" w:color="auto"/>
                          </w:divBdr>
                        </w:div>
                      </w:divsChild>
                    </w:div>
                    <w:div w:id="1222447176">
                      <w:marLeft w:val="0"/>
                      <w:marRight w:val="0"/>
                      <w:marTop w:val="0"/>
                      <w:marBottom w:val="0"/>
                      <w:divBdr>
                        <w:top w:val="single" w:sz="2" w:space="1" w:color="FFFFFF"/>
                        <w:left w:val="single" w:sz="2" w:space="12" w:color="FFFFFF"/>
                        <w:bottom w:val="single" w:sz="2" w:space="1" w:color="FFFFFF"/>
                        <w:right w:val="single" w:sz="2" w:space="4" w:color="FFFFFF"/>
                      </w:divBdr>
                      <w:divsChild>
                        <w:div w:id="852382597">
                          <w:marLeft w:val="0"/>
                          <w:marRight w:val="0"/>
                          <w:marTop w:val="0"/>
                          <w:marBottom w:val="0"/>
                          <w:divBdr>
                            <w:top w:val="none" w:sz="0" w:space="0" w:color="auto"/>
                            <w:left w:val="none" w:sz="0" w:space="0" w:color="auto"/>
                            <w:bottom w:val="none" w:sz="0" w:space="0" w:color="auto"/>
                            <w:right w:val="none" w:sz="0" w:space="0" w:color="auto"/>
                          </w:divBdr>
                        </w:div>
                      </w:divsChild>
                    </w:div>
                    <w:div w:id="784156007">
                      <w:marLeft w:val="0"/>
                      <w:marRight w:val="0"/>
                      <w:marTop w:val="0"/>
                      <w:marBottom w:val="0"/>
                      <w:divBdr>
                        <w:top w:val="single" w:sz="2" w:space="1" w:color="FFFFFF"/>
                        <w:left w:val="single" w:sz="2" w:space="12" w:color="FFFFFF"/>
                        <w:bottom w:val="single" w:sz="2" w:space="1" w:color="FFFFFF"/>
                        <w:right w:val="single" w:sz="2" w:space="4" w:color="FFFFFF"/>
                      </w:divBdr>
                      <w:divsChild>
                        <w:div w:id="834150800">
                          <w:marLeft w:val="0"/>
                          <w:marRight w:val="0"/>
                          <w:marTop w:val="0"/>
                          <w:marBottom w:val="0"/>
                          <w:divBdr>
                            <w:top w:val="none" w:sz="0" w:space="0" w:color="auto"/>
                            <w:left w:val="none" w:sz="0" w:space="0" w:color="auto"/>
                            <w:bottom w:val="none" w:sz="0" w:space="0" w:color="auto"/>
                            <w:right w:val="none" w:sz="0" w:space="0" w:color="auto"/>
                          </w:divBdr>
                        </w:div>
                      </w:divsChild>
                    </w:div>
                    <w:div w:id="538736816">
                      <w:marLeft w:val="0"/>
                      <w:marRight w:val="0"/>
                      <w:marTop w:val="0"/>
                      <w:marBottom w:val="0"/>
                      <w:divBdr>
                        <w:top w:val="single" w:sz="2" w:space="1" w:color="FFFFFF"/>
                        <w:left w:val="single" w:sz="2" w:space="12" w:color="FFFFFF"/>
                        <w:bottom w:val="single" w:sz="2" w:space="1" w:color="FFFFFF"/>
                        <w:right w:val="single" w:sz="2" w:space="4" w:color="FFFFFF"/>
                      </w:divBdr>
                      <w:divsChild>
                        <w:div w:id="664749121">
                          <w:marLeft w:val="0"/>
                          <w:marRight w:val="0"/>
                          <w:marTop w:val="0"/>
                          <w:marBottom w:val="0"/>
                          <w:divBdr>
                            <w:top w:val="none" w:sz="0" w:space="0" w:color="auto"/>
                            <w:left w:val="none" w:sz="0" w:space="0" w:color="auto"/>
                            <w:bottom w:val="none" w:sz="0" w:space="0" w:color="auto"/>
                            <w:right w:val="none" w:sz="0" w:space="0" w:color="auto"/>
                          </w:divBdr>
                        </w:div>
                      </w:divsChild>
                    </w:div>
                    <w:div w:id="1170413679">
                      <w:marLeft w:val="0"/>
                      <w:marRight w:val="0"/>
                      <w:marTop w:val="0"/>
                      <w:marBottom w:val="0"/>
                      <w:divBdr>
                        <w:top w:val="single" w:sz="2" w:space="1" w:color="FFFFFF"/>
                        <w:left w:val="single" w:sz="2" w:space="12" w:color="FFFFFF"/>
                        <w:bottom w:val="single" w:sz="2" w:space="1" w:color="FFFFFF"/>
                        <w:right w:val="single" w:sz="2" w:space="4" w:color="FFFFFF"/>
                      </w:divBdr>
                      <w:divsChild>
                        <w:div w:id="458454203">
                          <w:marLeft w:val="0"/>
                          <w:marRight w:val="0"/>
                          <w:marTop w:val="0"/>
                          <w:marBottom w:val="0"/>
                          <w:divBdr>
                            <w:top w:val="none" w:sz="0" w:space="0" w:color="auto"/>
                            <w:left w:val="none" w:sz="0" w:space="0" w:color="auto"/>
                            <w:bottom w:val="none" w:sz="0" w:space="0" w:color="auto"/>
                            <w:right w:val="none" w:sz="0" w:space="0" w:color="auto"/>
                          </w:divBdr>
                        </w:div>
                      </w:divsChild>
                    </w:div>
                    <w:div w:id="126507288">
                      <w:marLeft w:val="0"/>
                      <w:marRight w:val="0"/>
                      <w:marTop w:val="0"/>
                      <w:marBottom w:val="0"/>
                      <w:divBdr>
                        <w:top w:val="single" w:sz="2" w:space="1" w:color="FFFFFF"/>
                        <w:left w:val="single" w:sz="2" w:space="12" w:color="FFFFFF"/>
                        <w:bottom w:val="single" w:sz="2" w:space="1" w:color="FFFFFF"/>
                        <w:right w:val="single" w:sz="2" w:space="4" w:color="FFFFFF"/>
                      </w:divBdr>
                      <w:divsChild>
                        <w:div w:id="1612936604">
                          <w:marLeft w:val="0"/>
                          <w:marRight w:val="0"/>
                          <w:marTop w:val="0"/>
                          <w:marBottom w:val="0"/>
                          <w:divBdr>
                            <w:top w:val="none" w:sz="0" w:space="0" w:color="auto"/>
                            <w:left w:val="none" w:sz="0" w:space="0" w:color="auto"/>
                            <w:bottom w:val="none" w:sz="0" w:space="0" w:color="auto"/>
                            <w:right w:val="none" w:sz="0" w:space="0" w:color="auto"/>
                          </w:divBdr>
                        </w:div>
                      </w:divsChild>
                    </w:div>
                    <w:div w:id="838425741">
                      <w:marLeft w:val="0"/>
                      <w:marRight w:val="0"/>
                      <w:marTop w:val="0"/>
                      <w:marBottom w:val="0"/>
                      <w:divBdr>
                        <w:top w:val="single" w:sz="2" w:space="1" w:color="FFFFFF"/>
                        <w:left w:val="single" w:sz="2" w:space="12" w:color="FFFFFF"/>
                        <w:bottom w:val="single" w:sz="2" w:space="1" w:color="FFFFFF"/>
                        <w:right w:val="single" w:sz="2" w:space="4" w:color="FFFFFF"/>
                      </w:divBdr>
                      <w:divsChild>
                        <w:div w:id="138042579">
                          <w:marLeft w:val="0"/>
                          <w:marRight w:val="0"/>
                          <w:marTop w:val="0"/>
                          <w:marBottom w:val="0"/>
                          <w:divBdr>
                            <w:top w:val="none" w:sz="0" w:space="0" w:color="auto"/>
                            <w:left w:val="none" w:sz="0" w:space="0" w:color="auto"/>
                            <w:bottom w:val="none" w:sz="0" w:space="0" w:color="auto"/>
                            <w:right w:val="none" w:sz="0" w:space="0" w:color="auto"/>
                          </w:divBdr>
                        </w:div>
                      </w:divsChild>
                    </w:div>
                    <w:div w:id="843401798">
                      <w:marLeft w:val="0"/>
                      <w:marRight w:val="0"/>
                      <w:marTop w:val="0"/>
                      <w:marBottom w:val="0"/>
                      <w:divBdr>
                        <w:top w:val="single" w:sz="2" w:space="1" w:color="FFFFFF"/>
                        <w:left w:val="single" w:sz="2" w:space="12" w:color="FFFFFF"/>
                        <w:bottom w:val="single" w:sz="2" w:space="1" w:color="FFFFFF"/>
                        <w:right w:val="single" w:sz="2" w:space="4" w:color="FFFFFF"/>
                      </w:divBdr>
                      <w:divsChild>
                        <w:div w:id="685323386">
                          <w:marLeft w:val="0"/>
                          <w:marRight w:val="0"/>
                          <w:marTop w:val="0"/>
                          <w:marBottom w:val="0"/>
                          <w:divBdr>
                            <w:top w:val="none" w:sz="0" w:space="0" w:color="auto"/>
                            <w:left w:val="none" w:sz="0" w:space="0" w:color="auto"/>
                            <w:bottom w:val="none" w:sz="0" w:space="0" w:color="auto"/>
                            <w:right w:val="none" w:sz="0" w:space="0" w:color="auto"/>
                          </w:divBdr>
                        </w:div>
                      </w:divsChild>
                    </w:div>
                    <w:div w:id="731974297">
                      <w:marLeft w:val="0"/>
                      <w:marRight w:val="0"/>
                      <w:marTop w:val="0"/>
                      <w:marBottom w:val="0"/>
                      <w:divBdr>
                        <w:top w:val="single" w:sz="2" w:space="1" w:color="FFFFFF"/>
                        <w:left w:val="single" w:sz="2" w:space="12" w:color="FFFFFF"/>
                        <w:bottom w:val="single" w:sz="2" w:space="1" w:color="FFFFFF"/>
                        <w:right w:val="single" w:sz="2" w:space="4" w:color="FFFFFF"/>
                      </w:divBdr>
                      <w:divsChild>
                        <w:div w:id="60492965">
                          <w:marLeft w:val="0"/>
                          <w:marRight w:val="0"/>
                          <w:marTop w:val="0"/>
                          <w:marBottom w:val="0"/>
                          <w:divBdr>
                            <w:top w:val="none" w:sz="0" w:space="0" w:color="auto"/>
                            <w:left w:val="none" w:sz="0" w:space="0" w:color="auto"/>
                            <w:bottom w:val="none" w:sz="0" w:space="0" w:color="auto"/>
                            <w:right w:val="none" w:sz="0" w:space="0" w:color="auto"/>
                          </w:divBdr>
                        </w:div>
                      </w:divsChild>
                    </w:div>
                    <w:div w:id="429354054">
                      <w:marLeft w:val="0"/>
                      <w:marRight w:val="0"/>
                      <w:marTop w:val="0"/>
                      <w:marBottom w:val="0"/>
                      <w:divBdr>
                        <w:top w:val="single" w:sz="2" w:space="1" w:color="FFFFFF"/>
                        <w:left w:val="single" w:sz="2" w:space="12" w:color="FFFFFF"/>
                        <w:bottom w:val="single" w:sz="2" w:space="1" w:color="FFFFFF"/>
                        <w:right w:val="single" w:sz="2" w:space="4" w:color="FFFFFF"/>
                      </w:divBdr>
                      <w:divsChild>
                        <w:div w:id="468940045">
                          <w:marLeft w:val="0"/>
                          <w:marRight w:val="0"/>
                          <w:marTop w:val="0"/>
                          <w:marBottom w:val="0"/>
                          <w:divBdr>
                            <w:top w:val="none" w:sz="0" w:space="0" w:color="auto"/>
                            <w:left w:val="none" w:sz="0" w:space="0" w:color="auto"/>
                            <w:bottom w:val="none" w:sz="0" w:space="0" w:color="auto"/>
                            <w:right w:val="none" w:sz="0" w:space="0" w:color="auto"/>
                          </w:divBdr>
                        </w:div>
                      </w:divsChild>
                    </w:div>
                    <w:div w:id="1915623950">
                      <w:marLeft w:val="0"/>
                      <w:marRight w:val="0"/>
                      <w:marTop w:val="0"/>
                      <w:marBottom w:val="0"/>
                      <w:divBdr>
                        <w:top w:val="single" w:sz="2" w:space="1" w:color="FFFFFF"/>
                        <w:left w:val="single" w:sz="2" w:space="12" w:color="FFFFFF"/>
                        <w:bottom w:val="single" w:sz="2" w:space="1" w:color="FFFFFF"/>
                        <w:right w:val="single" w:sz="2" w:space="4" w:color="FFFFFF"/>
                      </w:divBdr>
                      <w:divsChild>
                        <w:div w:id="1401561927">
                          <w:marLeft w:val="0"/>
                          <w:marRight w:val="0"/>
                          <w:marTop w:val="0"/>
                          <w:marBottom w:val="0"/>
                          <w:divBdr>
                            <w:top w:val="none" w:sz="0" w:space="0" w:color="auto"/>
                            <w:left w:val="none" w:sz="0" w:space="0" w:color="auto"/>
                            <w:bottom w:val="none" w:sz="0" w:space="0" w:color="auto"/>
                            <w:right w:val="none" w:sz="0" w:space="0" w:color="auto"/>
                          </w:divBdr>
                        </w:div>
                      </w:divsChild>
                    </w:div>
                    <w:div w:id="1497919810">
                      <w:marLeft w:val="0"/>
                      <w:marRight w:val="0"/>
                      <w:marTop w:val="0"/>
                      <w:marBottom w:val="0"/>
                      <w:divBdr>
                        <w:top w:val="single" w:sz="2" w:space="1" w:color="FFFFFF"/>
                        <w:left w:val="single" w:sz="2" w:space="12" w:color="FFFFFF"/>
                        <w:bottom w:val="single" w:sz="2" w:space="1" w:color="FFFFFF"/>
                        <w:right w:val="single" w:sz="2" w:space="4" w:color="FFFFFF"/>
                      </w:divBdr>
                      <w:divsChild>
                        <w:div w:id="349383238">
                          <w:marLeft w:val="0"/>
                          <w:marRight w:val="0"/>
                          <w:marTop w:val="0"/>
                          <w:marBottom w:val="0"/>
                          <w:divBdr>
                            <w:top w:val="none" w:sz="0" w:space="0" w:color="auto"/>
                            <w:left w:val="none" w:sz="0" w:space="0" w:color="auto"/>
                            <w:bottom w:val="none" w:sz="0" w:space="0" w:color="auto"/>
                            <w:right w:val="none" w:sz="0" w:space="0" w:color="auto"/>
                          </w:divBdr>
                        </w:div>
                      </w:divsChild>
                    </w:div>
                    <w:div w:id="469520900">
                      <w:marLeft w:val="0"/>
                      <w:marRight w:val="0"/>
                      <w:marTop w:val="0"/>
                      <w:marBottom w:val="0"/>
                      <w:divBdr>
                        <w:top w:val="single" w:sz="2" w:space="1" w:color="FFFFFF"/>
                        <w:left w:val="single" w:sz="2" w:space="12" w:color="FFFFFF"/>
                        <w:bottom w:val="single" w:sz="2" w:space="1" w:color="FFFFFF"/>
                        <w:right w:val="single" w:sz="2" w:space="4" w:color="FFFFFF"/>
                      </w:divBdr>
                      <w:divsChild>
                        <w:div w:id="534268837">
                          <w:marLeft w:val="0"/>
                          <w:marRight w:val="0"/>
                          <w:marTop w:val="0"/>
                          <w:marBottom w:val="0"/>
                          <w:divBdr>
                            <w:top w:val="none" w:sz="0" w:space="0" w:color="auto"/>
                            <w:left w:val="none" w:sz="0" w:space="0" w:color="auto"/>
                            <w:bottom w:val="none" w:sz="0" w:space="0" w:color="auto"/>
                            <w:right w:val="none" w:sz="0" w:space="0" w:color="auto"/>
                          </w:divBdr>
                        </w:div>
                      </w:divsChild>
                    </w:div>
                    <w:div w:id="1162239323">
                      <w:marLeft w:val="0"/>
                      <w:marRight w:val="0"/>
                      <w:marTop w:val="0"/>
                      <w:marBottom w:val="0"/>
                      <w:divBdr>
                        <w:top w:val="single" w:sz="2" w:space="1" w:color="FFFFFF"/>
                        <w:left w:val="single" w:sz="2" w:space="12" w:color="FFFFFF"/>
                        <w:bottom w:val="single" w:sz="2" w:space="1" w:color="FFFFFF"/>
                        <w:right w:val="single" w:sz="2" w:space="4" w:color="FFFFFF"/>
                      </w:divBdr>
                      <w:divsChild>
                        <w:div w:id="2098480485">
                          <w:marLeft w:val="0"/>
                          <w:marRight w:val="0"/>
                          <w:marTop w:val="0"/>
                          <w:marBottom w:val="0"/>
                          <w:divBdr>
                            <w:top w:val="none" w:sz="0" w:space="0" w:color="auto"/>
                            <w:left w:val="none" w:sz="0" w:space="0" w:color="auto"/>
                            <w:bottom w:val="none" w:sz="0" w:space="0" w:color="auto"/>
                            <w:right w:val="none" w:sz="0" w:space="0" w:color="auto"/>
                          </w:divBdr>
                        </w:div>
                      </w:divsChild>
                    </w:div>
                    <w:div w:id="655838413">
                      <w:marLeft w:val="0"/>
                      <w:marRight w:val="0"/>
                      <w:marTop w:val="0"/>
                      <w:marBottom w:val="0"/>
                      <w:divBdr>
                        <w:top w:val="single" w:sz="2" w:space="1" w:color="FFFFFF"/>
                        <w:left w:val="single" w:sz="2" w:space="12" w:color="FFFFFF"/>
                        <w:bottom w:val="single" w:sz="2" w:space="1" w:color="FFFFFF"/>
                        <w:right w:val="single" w:sz="2" w:space="4" w:color="FFFFFF"/>
                      </w:divBdr>
                      <w:divsChild>
                        <w:div w:id="17388284">
                          <w:marLeft w:val="0"/>
                          <w:marRight w:val="0"/>
                          <w:marTop w:val="0"/>
                          <w:marBottom w:val="0"/>
                          <w:divBdr>
                            <w:top w:val="none" w:sz="0" w:space="0" w:color="auto"/>
                            <w:left w:val="none" w:sz="0" w:space="0" w:color="auto"/>
                            <w:bottom w:val="none" w:sz="0" w:space="0" w:color="auto"/>
                            <w:right w:val="none" w:sz="0" w:space="0" w:color="auto"/>
                          </w:divBdr>
                        </w:div>
                      </w:divsChild>
                    </w:div>
                    <w:div w:id="137234511">
                      <w:marLeft w:val="0"/>
                      <w:marRight w:val="0"/>
                      <w:marTop w:val="0"/>
                      <w:marBottom w:val="0"/>
                      <w:divBdr>
                        <w:top w:val="single" w:sz="2" w:space="1" w:color="FFFFFF"/>
                        <w:left w:val="single" w:sz="2" w:space="12" w:color="FFFFFF"/>
                        <w:bottom w:val="single" w:sz="2" w:space="1" w:color="FFFFFF"/>
                        <w:right w:val="single" w:sz="2" w:space="4" w:color="FFFFFF"/>
                      </w:divBdr>
                      <w:divsChild>
                        <w:div w:id="2015302641">
                          <w:marLeft w:val="0"/>
                          <w:marRight w:val="0"/>
                          <w:marTop w:val="0"/>
                          <w:marBottom w:val="0"/>
                          <w:divBdr>
                            <w:top w:val="none" w:sz="0" w:space="0" w:color="auto"/>
                            <w:left w:val="none" w:sz="0" w:space="0" w:color="auto"/>
                            <w:bottom w:val="none" w:sz="0" w:space="0" w:color="auto"/>
                            <w:right w:val="none" w:sz="0" w:space="0" w:color="auto"/>
                          </w:divBdr>
                        </w:div>
                      </w:divsChild>
                    </w:div>
                    <w:div w:id="1188373455">
                      <w:marLeft w:val="0"/>
                      <w:marRight w:val="0"/>
                      <w:marTop w:val="0"/>
                      <w:marBottom w:val="0"/>
                      <w:divBdr>
                        <w:top w:val="single" w:sz="2" w:space="1" w:color="FFFFFF"/>
                        <w:left w:val="single" w:sz="2" w:space="12" w:color="FFFFFF"/>
                        <w:bottom w:val="single" w:sz="2" w:space="1" w:color="FFFFFF"/>
                        <w:right w:val="single" w:sz="2" w:space="4" w:color="FFFFFF"/>
                      </w:divBdr>
                      <w:divsChild>
                        <w:div w:id="1001541022">
                          <w:marLeft w:val="0"/>
                          <w:marRight w:val="0"/>
                          <w:marTop w:val="0"/>
                          <w:marBottom w:val="0"/>
                          <w:divBdr>
                            <w:top w:val="none" w:sz="0" w:space="0" w:color="auto"/>
                            <w:left w:val="none" w:sz="0" w:space="0" w:color="auto"/>
                            <w:bottom w:val="none" w:sz="0" w:space="0" w:color="auto"/>
                            <w:right w:val="none" w:sz="0" w:space="0" w:color="auto"/>
                          </w:divBdr>
                        </w:div>
                      </w:divsChild>
                    </w:div>
                    <w:div w:id="1227447550">
                      <w:marLeft w:val="0"/>
                      <w:marRight w:val="0"/>
                      <w:marTop w:val="0"/>
                      <w:marBottom w:val="0"/>
                      <w:divBdr>
                        <w:top w:val="single" w:sz="2" w:space="1" w:color="FFFFFF"/>
                        <w:left w:val="single" w:sz="2" w:space="12" w:color="FFFFFF"/>
                        <w:bottom w:val="single" w:sz="2" w:space="1" w:color="FFFFFF"/>
                        <w:right w:val="single" w:sz="2" w:space="4" w:color="FFFFFF"/>
                      </w:divBdr>
                      <w:divsChild>
                        <w:div w:id="1180464388">
                          <w:marLeft w:val="0"/>
                          <w:marRight w:val="0"/>
                          <w:marTop w:val="0"/>
                          <w:marBottom w:val="0"/>
                          <w:divBdr>
                            <w:top w:val="none" w:sz="0" w:space="0" w:color="auto"/>
                            <w:left w:val="none" w:sz="0" w:space="0" w:color="auto"/>
                            <w:bottom w:val="none" w:sz="0" w:space="0" w:color="auto"/>
                            <w:right w:val="none" w:sz="0" w:space="0" w:color="auto"/>
                          </w:divBdr>
                        </w:div>
                      </w:divsChild>
                    </w:div>
                    <w:div w:id="338967648">
                      <w:marLeft w:val="0"/>
                      <w:marRight w:val="0"/>
                      <w:marTop w:val="0"/>
                      <w:marBottom w:val="0"/>
                      <w:divBdr>
                        <w:top w:val="single" w:sz="2" w:space="1" w:color="FFFFFF"/>
                        <w:left w:val="single" w:sz="2" w:space="12" w:color="FFFFFF"/>
                        <w:bottom w:val="single" w:sz="2" w:space="1" w:color="FFFFFF"/>
                        <w:right w:val="single" w:sz="2" w:space="4" w:color="FFFFFF"/>
                      </w:divBdr>
                      <w:divsChild>
                        <w:div w:id="599096936">
                          <w:marLeft w:val="0"/>
                          <w:marRight w:val="0"/>
                          <w:marTop w:val="0"/>
                          <w:marBottom w:val="0"/>
                          <w:divBdr>
                            <w:top w:val="none" w:sz="0" w:space="0" w:color="auto"/>
                            <w:left w:val="none" w:sz="0" w:space="0" w:color="auto"/>
                            <w:bottom w:val="none" w:sz="0" w:space="0" w:color="auto"/>
                            <w:right w:val="none" w:sz="0" w:space="0" w:color="auto"/>
                          </w:divBdr>
                        </w:div>
                      </w:divsChild>
                    </w:div>
                    <w:div w:id="405690587">
                      <w:marLeft w:val="0"/>
                      <w:marRight w:val="0"/>
                      <w:marTop w:val="0"/>
                      <w:marBottom w:val="0"/>
                      <w:divBdr>
                        <w:top w:val="single" w:sz="2" w:space="1" w:color="FFFFFF"/>
                        <w:left w:val="single" w:sz="2" w:space="12" w:color="FFFFFF"/>
                        <w:bottom w:val="single" w:sz="2" w:space="1" w:color="FFFFFF"/>
                        <w:right w:val="single" w:sz="2" w:space="4" w:color="FFFFFF"/>
                      </w:divBdr>
                      <w:divsChild>
                        <w:div w:id="1175725963">
                          <w:marLeft w:val="0"/>
                          <w:marRight w:val="0"/>
                          <w:marTop w:val="0"/>
                          <w:marBottom w:val="0"/>
                          <w:divBdr>
                            <w:top w:val="none" w:sz="0" w:space="0" w:color="auto"/>
                            <w:left w:val="none" w:sz="0" w:space="0" w:color="auto"/>
                            <w:bottom w:val="none" w:sz="0" w:space="0" w:color="auto"/>
                            <w:right w:val="none" w:sz="0" w:space="0" w:color="auto"/>
                          </w:divBdr>
                        </w:div>
                      </w:divsChild>
                    </w:div>
                    <w:div w:id="267084343">
                      <w:marLeft w:val="0"/>
                      <w:marRight w:val="0"/>
                      <w:marTop w:val="0"/>
                      <w:marBottom w:val="0"/>
                      <w:divBdr>
                        <w:top w:val="single" w:sz="2" w:space="1" w:color="FFFFFF"/>
                        <w:left w:val="single" w:sz="2" w:space="12" w:color="FFFFFF"/>
                        <w:bottom w:val="single" w:sz="2" w:space="1" w:color="FFFFFF"/>
                        <w:right w:val="single" w:sz="2" w:space="4" w:color="FFFFFF"/>
                      </w:divBdr>
                      <w:divsChild>
                        <w:div w:id="1978802482">
                          <w:marLeft w:val="0"/>
                          <w:marRight w:val="0"/>
                          <w:marTop w:val="0"/>
                          <w:marBottom w:val="0"/>
                          <w:divBdr>
                            <w:top w:val="none" w:sz="0" w:space="0" w:color="auto"/>
                            <w:left w:val="none" w:sz="0" w:space="0" w:color="auto"/>
                            <w:bottom w:val="none" w:sz="0" w:space="0" w:color="auto"/>
                            <w:right w:val="none" w:sz="0" w:space="0" w:color="auto"/>
                          </w:divBdr>
                        </w:div>
                      </w:divsChild>
                    </w:div>
                    <w:div w:id="1713770500">
                      <w:marLeft w:val="0"/>
                      <w:marRight w:val="0"/>
                      <w:marTop w:val="0"/>
                      <w:marBottom w:val="0"/>
                      <w:divBdr>
                        <w:top w:val="single" w:sz="2" w:space="1" w:color="FFFFFF"/>
                        <w:left w:val="single" w:sz="2" w:space="12" w:color="FFFFFF"/>
                        <w:bottom w:val="single" w:sz="2" w:space="1" w:color="FFFFFF"/>
                        <w:right w:val="single" w:sz="2" w:space="4" w:color="FFFFFF"/>
                      </w:divBdr>
                      <w:divsChild>
                        <w:div w:id="21781756">
                          <w:marLeft w:val="0"/>
                          <w:marRight w:val="0"/>
                          <w:marTop w:val="0"/>
                          <w:marBottom w:val="0"/>
                          <w:divBdr>
                            <w:top w:val="none" w:sz="0" w:space="0" w:color="auto"/>
                            <w:left w:val="none" w:sz="0" w:space="0" w:color="auto"/>
                            <w:bottom w:val="none" w:sz="0" w:space="0" w:color="auto"/>
                            <w:right w:val="none" w:sz="0" w:space="0" w:color="auto"/>
                          </w:divBdr>
                        </w:div>
                      </w:divsChild>
                    </w:div>
                    <w:div w:id="937979608">
                      <w:marLeft w:val="0"/>
                      <w:marRight w:val="0"/>
                      <w:marTop w:val="0"/>
                      <w:marBottom w:val="0"/>
                      <w:divBdr>
                        <w:top w:val="single" w:sz="2" w:space="1" w:color="FFFFFF"/>
                        <w:left w:val="single" w:sz="2" w:space="12" w:color="FFFFFF"/>
                        <w:bottom w:val="single" w:sz="2" w:space="1" w:color="FFFFFF"/>
                        <w:right w:val="single" w:sz="2" w:space="4" w:color="FFFFFF"/>
                      </w:divBdr>
                      <w:divsChild>
                        <w:div w:id="121265573">
                          <w:marLeft w:val="0"/>
                          <w:marRight w:val="0"/>
                          <w:marTop w:val="0"/>
                          <w:marBottom w:val="0"/>
                          <w:divBdr>
                            <w:top w:val="none" w:sz="0" w:space="0" w:color="auto"/>
                            <w:left w:val="none" w:sz="0" w:space="0" w:color="auto"/>
                            <w:bottom w:val="none" w:sz="0" w:space="0" w:color="auto"/>
                            <w:right w:val="none" w:sz="0" w:space="0" w:color="auto"/>
                          </w:divBdr>
                        </w:div>
                      </w:divsChild>
                    </w:div>
                    <w:div w:id="945311977">
                      <w:marLeft w:val="0"/>
                      <w:marRight w:val="0"/>
                      <w:marTop w:val="0"/>
                      <w:marBottom w:val="0"/>
                      <w:divBdr>
                        <w:top w:val="single" w:sz="2" w:space="1" w:color="FFFFFF"/>
                        <w:left w:val="single" w:sz="2" w:space="12" w:color="FFFFFF"/>
                        <w:bottom w:val="single" w:sz="2" w:space="4" w:color="FFFFFF"/>
                        <w:right w:val="single" w:sz="2" w:space="4" w:color="FFFFFF"/>
                      </w:divBdr>
                      <w:divsChild>
                        <w:div w:id="851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8207">
              <w:marLeft w:val="0"/>
              <w:marRight w:val="0"/>
              <w:marTop w:val="0"/>
              <w:marBottom w:val="335"/>
              <w:divBdr>
                <w:top w:val="none" w:sz="0" w:space="0" w:color="auto"/>
                <w:left w:val="none" w:sz="0" w:space="0" w:color="auto"/>
                <w:bottom w:val="none" w:sz="0" w:space="0" w:color="auto"/>
                <w:right w:val="none" w:sz="0" w:space="0" w:color="auto"/>
              </w:divBdr>
              <w:divsChild>
                <w:div w:id="1985499995">
                  <w:marLeft w:val="0"/>
                  <w:marRight w:val="0"/>
                  <w:marTop w:val="0"/>
                  <w:marBottom w:val="0"/>
                  <w:divBdr>
                    <w:top w:val="none" w:sz="0" w:space="0" w:color="auto"/>
                    <w:left w:val="none" w:sz="0" w:space="0" w:color="auto"/>
                    <w:bottom w:val="none" w:sz="0" w:space="0" w:color="auto"/>
                    <w:right w:val="none" w:sz="0" w:space="0" w:color="auto"/>
                  </w:divBdr>
                  <w:divsChild>
                    <w:div w:id="1035353381">
                      <w:marLeft w:val="0"/>
                      <w:marRight w:val="0"/>
                      <w:marTop w:val="0"/>
                      <w:marBottom w:val="0"/>
                      <w:divBdr>
                        <w:top w:val="single" w:sz="2" w:space="4" w:color="FFFFFF"/>
                        <w:left w:val="single" w:sz="2" w:space="12" w:color="FFFFFF"/>
                        <w:bottom w:val="single" w:sz="2" w:space="1" w:color="FFFFFF"/>
                        <w:right w:val="single" w:sz="2" w:space="4" w:color="FFFFFF"/>
                      </w:divBdr>
                      <w:divsChild>
                        <w:div w:id="1651670363">
                          <w:marLeft w:val="0"/>
                          <w:marRight w:val="0"/>
                          <w:marTop w:val="0"/>
                          <w:marBottom w:val="0"/>
                          <w:divBdr>
                            <w:top w:val="none" w:sz="0" w:space="0" w:color="auto"/>
                            <w:left w:val="none" w:sz="0" w:space="0" w:color="auto"/>
                            <w:bottom w:val="none" w:sz="0" w:space="0" w:color="auto"/>
                            <w:right w:val="none" w:sz="0" w:space="0" w:color="auto"/>
                          </w:divBdr>
                        </w:div>
                      </w:divsChild>
                    </w:div>
                    <w:div w:id="1939674369">
                      <w:marLeft w:val="0"/>
                      <w:marRight w:val="0"/>
                      <w:marTop w:val="0"/>
                      <w:marBottom w:val="0"/>
                      <w:divBdr>
                        <w:top w:val="single" w:sz="2" w:space="1" w:color="FFFFFF"/>
                        <w:left w:val="single" w:sz="2" w:space="12" w:color="FFFFFF"/>
                        <w:bottom w:val="single" w:sz="2" w:space="1" w:color="FFFFFF"/>
                        <w:right w:val="single" w:sz="2" w:space="4" w:color="FFFFFF"/>
                      </w:divBdr>
                      <w:divsChild>
                        <w:div w:id="1549877742">
                          <w:marLeft w:val="0"/>
                          <w:marRight w:val="0"/>
                          <w:marTop w:val="0"/>
                          <w:marBottom w:val="0"/>
                          <w:divBdr>
                            <w:top w:val="none" w:sz="0" w:space="0" w:color="auto"/>
                            <w:left w:val="none" w:sz="0" w:space="0" w:color="auto"/>
                            <w:bottom w:val="none" w:sz="0" w:space="0" w:color="auto"/>
                            <w:right w:val="none" w:sz="0" w:space="0" w:color="auto"/>
                          </w:divBdr>
                        </w:div>
                      </w:divsChild>
                    </w:div>
                    <w:div w:id="1664698955">
                      <w:marLeft w:val="0"/>
                      <w:marRight w:val="0"/>
                      <w:marTop w:val="0"/>
                      <w:marBottom w:val="0"/>
                      <w:divBdr>
                        <w:top w:val="single" w:sz="2" w:space="1" w:color="FFFFFF"/>
                        <w:left w:val="single" w:sz="2" w:space="12" w:color="FFFFFF"/>
                        <w:bottom w:val="single" w:sz="2" w:space="1" w:color="FFFFFF"/>
                        <w:right w:val="single" w:sz="2" w:space="4" w:color="FFFFFF"/>
                      </w:divBdr>
                      <w:divsChild>
                        <w:div w:id="1718311648">
                          <w:marLeft w:val="0"/>
                          <w:marRight w:val="0"/>
                          <w:marTop w:val="0"/>
                          <w:marBottom w:val="0"/>
                          <w:divBdr>
                            <w:top w:val="none" w:sz="0" w:space="0" w:color="auto"/>
                            <w:left w:val="none" w:sz="0" w:space="0" w:color="auto"/>
                            <w:bottom w:val="none" w:sz="0" w:space="0" w:color="auto"/>
                            <w:right w:val="none" w:sz="0" w:space="0" w:color="auto"/>
                          </w:divBdr>
                        </w:div>
                      </w:divsChild>
                    </w:div>
                    <w:div w:id="97216636">
                      <w:marLeft w:val="0"/>
                      <w:marRight w:val="0"/>
                      <w:marTop w:val="0"/>
                      <w:marBottom w:val="0"/>
                      <w:divBdr>
                        <w:top w:val="single" w:sz="2" w:space="1" w:color="FFFFFF"/>
                        <w:left w:val="single" w:sz="2" w:space="12" w:color="FFFFFF"/>
                        <w:bottom w:val="single" w:sz="2" w:space="1" w:color="FFFFFF"/>
                        <w:right w:val="single" w:sz="2" w:space="4" w:color="FFFFFF"/>
                      </w:divBdr>
                      <w:divsChild>
                        <w:div w:id="1165899356">
                          <w:marLeft w:val="0"/>
                          <w:marRight w:val="0"/>
                          <w:marTop w:val="0"/>
                          <w:marBottom w:val="0"/>
                          <w:divBdr>
                            <w:top w:val="none" w:sz="0" w:space="0" w:color="auto"/>
                            <w:left w:val="none" w:sz="0" w:space="0" w:color="auto"/>
                            <w:bottom w:val="none" w:sz="0" w:space="0" w:color="auto"/>
                            <w:right w:val="none" w:sz="0" w:space="0" w:color="auto"/>
                          </w:divBdr>
                        </w:div>
                      </w:divsChild>
                    </w:div>
                    <w:div w:id="964821718">
                      <w:marLeft w:val="0"/>
                      <w:marRight w:val="0"/>
                      <w:marTop w:val="0"/>
                      <w:marBottom w:val="0"/>
                      <w:divBdr>
                        <w:top w:val="single" w:sz="2" w:space="1" w:color="FFFFFF"/>
                        <w:left w:val="single" w:sz="2" w:space="12" w:color="FFFFFF"/>
                        <w:bottom w:val="single" w:sz="2" w:space="1" w:color="FFFFFF"/>
                        <w:right w:val="single" w:sz="2" w:space="4" w:color="FFFFFF"/>
                      </w:divBdr>
                      <w:divsChild>
                        <w:div w:id="199515554">
                          <w:marLeft w:val="0"/>
                          <w:marRight w:val="0"/>
                          <w:marTop w:val="0"/>
                          <w:marBottom w:val="0"/>
                          <w:divBdr>
                            <w:top w:val="none" w:sz="0" w:space="0" w:color="auto"/>
                            <w:left w:val="none" w:sz="0" w:space="0" w:color="auto"/>
                            <w:bottom w:val="none" w:sz="0" w:space="0" w:color="auto"/>
                            <w:right w:val="none" w:sz="0" w:space="0" w:color="auto"/>
                          </w:divBdr>
                        </w:div>
                      </w:divsChild>
                    </w:div>
                    <w:div w:id="344137846">
                      <w:marLeft w:val="0"/>
                      <w:marRight w:val="0"/>
                      <w:marTop w:val="0"/>
                      <w:marBottom w:val="0"/>
                      <w:divBdr>
                        <w:top w:val="single" w:sz="2" w:space="1" w:color="FFFFFF"/>
                        <w:left w:val="single" w:sz="2" w:space="12" w:color="FFFFFF"/>
                        <w:bottom w:val="single" w:sz="2" w:space="1" w:color="FFFFFF"/>
                        <w:right w:val="single" w:sz="2" w:space="4" w:color="FFFFFF"/>
                      </w:divBdr>
                      <w:divsChild>
                        <w:div w:id="1638796613">
                          <w:marLeft w:val="0"/>
                          <w:marRight w:val="0"/>
                          <w:marTop w:val="0"/>
                          <w:marBottom w:val="0"/>
                          <w:divBdr>
                            <w:top w:val="none" w:sz="0" w:space="0" w:color="auto"/>
                            <w:left w:val="none" w:sz="0" w:space="0" w:color="auto"/>
                            <w:bottom w:val="none" w:sz="0" w:space="0" w:color="auto"/>
                            <w:right w:val="none" w:sz="0" w:space="0" w:color="auto"/>
                          </w:divBdr>
                        </w:div>
                      </w:divsChild>
                    </w:div>
                    <w:div w:id="522404944">
                      <w:marLeft w:val="0"/>
                      <w:marRight w:val="0"/>
                      <w:marTop w:val="0"/>
                      <w:marBottom w:val="0"/>
                      <w:divBdr>
                        <w:top w:val="single" w:sz="2" w:space="1" w:color="FFFFFF"/>
                        <w:left w:val="single" w:sz="2" w:space="12" w:color="FFFFFF"/>
                        <w:bottom w:val="single" w:sz="2" w:space="1" w:color="FFFFFF"/>
                        <w:right w:val="single" w:sz="2" w:space="4" w:color="FFFFFF"/>
                      </w:divBdr>
                      <w:divsChild>
                        <w:div w:id="1706906170">
                          <w:marLeft w:val="0"/>
                          <w:marRight w:val="0"/>
                          <w:marTop w:val="0"/>
                          <w:marBottom w:val="0"/>
                          <w:divBdr>
                            <w:top w:val="none" w:sz="0" w:space="0" w:color="auto"/>
                            <w:left w:val="none" w:sz="0" w:space="0" w:color="auto"/>
                            <w:bottom w:val="none" w:sz="0" w:space="0" w:color="auto"/>
                            <w:right w:val="none" w:sz="0" w:space="0" w:color="auto"/>
                          </w:divBdr>
                        </w:div>
                      </w:divsChild>
                    </w:div>
                    <w:div w:id="2052417572">
                      <w:marLeft w:val="0"/>
                      <w:marRight w:val="0"/>
                      <w:marTop w:val="0"/>
                      <w:marBottom w:val="0"/>
                      <w:divBdr>
                        <w:top w:val="single" w:sz="2" w:space="1" w:color="FFFFFF"/>
                        <w:left w:val="single" w:sz="2" w:space="12" w:color="FFFFFF"/>
                        <w:bottom w:val="single" w:sz="2" w:space="1" w:color="FFFFFF"/>
                        <w:right w:val="single" w:sz="2" w:space="4" w:color="FFFFFF"/>
                      </w:divBdr>
                      <w:divsChild>
                        <w:div w:id="1348604429">
                          <w:marLeft w:val="0"/>
                          <w:marRight w:val="0"/>
                          <w:marTop w:val="0"/>
                          <w:marBottom w:val="0"/>
                          <w:divBdr>
                            <w:top w:val="none" w:sz="0" w:space="0" w:color="auto"/>
                            <w:left w:val="none" w:sz="0" w:space="0" w:color="auto"/>
                            <w:bottom w:val="none" w:sz="0" w:space="0" w:color="auto"/>
                            <w:right w:val="none" w:sz="0" w:space="0" w:color="auto"/>
                          </w:divBdr>
                        </w:div>
                      </w:divsChild>
                    </w:div>
                    <w:div w:id="1672485444">
                      <w:marLeft w:val="0"/>
                      <w:marRight w:val="0"/>
                      <w:marTop w:val="0"/>
                      <w:marBottom w:val="0"/>
                      <w:divBdr>
                        <w:top w:val="single" w:sz="2" w:space="1" w:color="FFFFFF"/>
                        <w:left w:val="single" w:sz="2" w:space="12" w:color="FFFFFF"/>
                        <w:bottom w:val="single" w:sz="2" w:space="1" w:color="FFFFFF"/>
                        <w:right w:val="single" w:sz="2" w:space="4" w:color="FFFFFF"/>
                      </w:divBdr>
                      <w:divsChild>
                        <w:div w:id="1220166800">
                          <w:marLeft w:val="0"/>
                          <w:marRight w:val="0"/>
                          <w:marTop w:val="0"/>
                          <w:marBottom w:val="0"/>
                          <w:divBdr>
                            <w:top w:val="none" w:sz="0" w:space="0" w:color="auto"/>
                            <w:left w:val="none" w:sz="0" w:space="0" w:color="auto"/>
                            <w:bottom w:val="none" w:sz="0" w:space="0" w:color="auto"/>
                            <w:right w:val="none" w:sz="0" w:space="0" w:color="auto"/>
                          </w:divBdr>
                        </w:div>
                      </w:divsChild>
                    </w:div>
                    <w:div w:id="1254515514">
                      <w:marLeft w:val="0"/>
                      <w:marRight w:val="0"/>
                      <w:marTop w:val="0"/>
                      <w:marBottom w:val="0"/>
                      <w:divBdr>
                        <w:top w:val="single" w:sz="2" w:space="1" w:color="FFFFFF"/>
                        <w:left w:val="single" w:sz="2" w:space="12" w:color="FFFFFF"/>
                        <w:bottom w:val="single" w:sz="2" w:space="1" w:color="FFFFFF"/>
                        <w:right w:val="single" w:sz="2" w:space="4" w:color="FFFFFF"/>
                      </w:divBdr>
                      <w:divsChild>
                        <w:div w:id="581180073">
                          <w:marLeft w:val="0"/>
                          <w:marRight w:val="0"/>
                          <w:marTop w:val="0"/>
                          <w:marBottom w:val="0"/>
                          <w:divBdr>
                            <w:top w:val="none" w:sz="0" w:space="0" w:color="auto"/>
                            <w:left w:val="none" w:sz="0" w:space="0" w:color="auto"/>
                            <w:bottom w:val="none" w:sz="0" w:space="0" w:color="auto"/>
                            <w:right w:val="none" w:sz="0" w:space="0" w:color="auto"/>
                          </w:divBdr>
                        </w:div>
                      </w:divsChild>
                    </w:div>
                    <w:div w:id="1065955318">
                      <w:marLeft w:val="0"/>
                      <w:marRight w:val="0"/>
                      <w:marTop w:val="0"/>
                      <w:marBottom w:val="0"/>
                      <w:divBdr>
                        <w:top w:val="single" w:sz="2" w:space="1" w:color="FFFFFF"/>
                        <w:left w:val="single" w:sz="2" w:space="12" w:color="FFFFFF"/>
                        <w:bottom w:val="single" w:sz="2" w:space="1" w:color="FFFFFF"/>
                        <w:right w:val="single" w:sz="2" w:space="4" w:color="FFFFFF"/>
                      </w:divBdr>
                      <w:divsChild>
                        <w:div w:id="1167478588">
                          <w:marLeft w:val="0"/>
                          <w:marRight w:val="0"/>
                          <w:marTop w:val="0"/>
                          <w:marBottom w:val="0"/>
                          <w:divBdr>
                            <w:top w:val="none" w:sz="0" w:space="0" w:color="auto"/>
                            <w:left w:val="none" w:sz="0" w:space="0" w:color="auto"/>
                            <w:bottom w:val="none" w:sz="0" w:space="0" w:color="auto"/>
                            <w:right w:val="none" w:sz="0" w:space="0" w:color="auto"/>
                          </w:divBdr>
                        </w:div>
                      </w:divsChild>
                    </w:div>
                    <w:div w:id="258292110">
                      <w:marLeft w:val="0"/>
                      <w:marRight w:val="0"/>
                      <w:marTop w:val="0"/>
                      <w:marBottom w:val="0"/>
                      <w:divBdr>
                        <w:top w:val="single" w:sz="2" w:space="1" w:color="FFFFFF"/>
                        <w:left w:val="single" w:sz="2" w:space="12" w:color="FFFFFF"/>
                        <w:bottom w:val="single" w:sz="2" w:space="1" w:color="FFFFFF"/>
                        <w:right w:val="single" w:sz="2" w:space="4" w:color="FFFFFF"/>
                      </w:divBdr>
                      <w:divsChild>
                        <w:div w:id="65536357">
                          <w:marLeft w:val="0"/>
                          <w:marRight w:val="0"/>
                          <w:marTop w:val="0"/>
                          <w:marBottom w:val="0"/>
                          <w:divBdr>
                            <w:top w:val="none" w:sz="0" w:space="0" w:color="auto"/>
                            <w:left w:val="none" w:sz="0" w:space="0" w:color="auto"/>
                            <w:bottom w:val="none" w:sz="0" w:space="0" w:color="auto"/>
                            <w:right w:val="none" w:sz="0" w:space="0" w:color="auto"/>
                          </w:divBdr>
                        </w:div>
                      </w:divsChild>
                    </w:div>
                    <w:div w:id="1822043728">
                      <w:marLeft w:val="0"/>
                      <w:marRight w:val="0"/>
                      <w:marTop w:val="0"/>
                      <w:marBottom w:val="0"/>
                      <w:divBdr>
                        <w:top w:val="single" w:sz="2" w:space="1" w:color="FFFFFF"/>
                        <w:left w:val="single" w:sz="2" w:space="12" w:color="FFFFFF"/>
                        <w:bottom w:val="single" w:sz="2" w:space="1" w:color="FFFFFF"/>
                        <w:right w:val="single" w:sz="2" w:space="4" w:color="FFFFFF"/>
                      </w:divBdr>
                      <w:divsChild>
                        <w:div w:id="63724136">
                          <w:marLeft w:val="0"/>
                          <w:marRight w:val="0"/>
                          <w:marTop w:val="0"/>
                          <w:marBottom w:val="0"/>
                          <w:divBdr>
                            <w:top w:val="none" w:sz="0" w:space="0" w:color="auto"/>
                            <w:left w:val="none" w:sz="0" w:space="0" w:color="auto"/>
                            <w:bottom w:val="none" w:sz="0" w:space="0" w:color="auto"/>
                            <w:right w:val="none" w:sz="0" w:space="0" w:color="auto"/>
                          </w:divBdr>
                        </w:div>
                      </w:divsChild>
                    </w:div>
                    <w:div w:id="2066105592">
                      <w:marLeft w:val="0"/>
                      <w:marRight w:val="0"/>
                      <w:marTop w:val="0"/>
                      <w:marBottom w:val="0"/>
                      <w:divBdr>
                        <w:top w:val="single" w:sz="2" w:space="1" w:color="FFFFFF"/>
                        <w:left w:val="single" w:sz="2" w:space="12" w:color="FFFFFF"/>
                        <w:bottom w:val="single" w:sz="2" w:space="1" w:color="FFFFFF"/>
                        <w:right w:val="single" w:sz="2" w:space="4" w:color="FFFFFF"/>
                      </w:divBdr>
                      <w:divsChild>
                        <w:div w:id="1387682135">
                          <w:marLeft w:val="0"/>
                          <w:marRight w:val="0"/>
                          <w:marTop w:val="0"/>
                          <w:marBottom w:val="0"/>
                          <w:divBdr>
                            <w:top w:val="none" w:sz="0" w:space="0" w:color="auto"/>
                            <w:left w:val="none" w:sz="0" w:space="0" w:color="auto"/>
                            <w:bottom w:val="none" w:sz="0" w:space="0" w:color="auto"/>
                            <w:right w:val="none" w:sz="0" w:space="0" w:color="auto"/>
                          </w:divBdr>
                        </w:div>
                      </w:divsChild>
                    </w:div>
                    <w:div w:id="1925214984">
                      <w:marLeft w:val="0"/>
                      <w:marRight w:val="0"/>
                      <w:marTop w:val="0"/>
                      <w:marBottom w:val="0"/>
                      <w:divBdr>
                        <w:top w:val="single" w:sz="2" w:space="1" w:color="FFFFFF"/>
                        <w:left w:val="single" w:sz="2" w:space="12" w:color="FFFFFF"/>
                        <w:bottom w:val="single" w:sz="2" w:space="1" w:color="FFFFFF"/>
                        <w:right w:val="single" w:sz="2" w:space="4" w:color="FFFFFF"/>
                      </w:divBdr>
                      <w:divsChild>
                        <w:div w:id="1867206851">
                          <w:marLeft w:val="0"/>
                          <w:marRight w:val="0"/>
                          <w:marTop w:val="0"/>
                          <w:marBottom w:val="0"/>
                          <w:divBdr>
                            <w:top w:val="none" w:sz="0" w:space="0" w:color="auto"/>
                            <w:left w:val="none" w:sz="0" w:space="0" w:color="auto"/>
                            <w:bottom w:val="none" w:sz="0" w:space="0" w:color="auto"/>
                            <w:right w:val="none" w:sz="0" w:space="0" w:color="auto"/>
                          </w:divBdr>
                        </w:div>
                      </w:divsChild>
                    </w:div>
                    <w:div w:id="1848792620">
                      <w:marLeft w:val="0"/>
                      <w:marRight w:val="0"/>
                      <w:marTop w:val="0"/>
                      <w:marBottom w:val="0"/>
                      <w:divBdr>
                        <w:top w:val="single" w:sz="2" w:space="1" w:color="FFFFFF"/>
                        <w:left w:val="single" w:sz="2" w:space="12" w:color="FFFFFF"/>
                        <w:bottom w:val="single" w:sz="2" w:space="1" w:color="FFFFFF"/>
                        <w:right w:val="single" w:sz="2" w:space="4" w:color="FFFFFF"/>
                      </w:divBdr>
                      <w:divsChild>
                        <w:div w:id="426660559">
                          <w:marLeft w:val="0"/>
                          <w:marRight w:val="0"/>
                          <w:marTop w:val="0"/>
                          <w:marBottom w:val="0"/>
                          <w:divBdr>
                            <w:top w:val="none" w:sz="0" w:space="0" w:color="auto"/>
                            <w:left w:val="none" w:sz="0" w:space="0" w:color="auto"/>
                            <w:bottom w:val="none" w:sz="0" w:space="0" w:color="auto"/>
                            <w:right w:val="none" w:sz="0" w:space="0" w:color="auto"/>
                          </w:divBdr>
                        </w:div>
                      </w:divsChild>
                    </w:div>
                    <w:div w:id="1966542409">
                      <w:marLeft w:val="0"/>
                      <w:marRight w:val="0"/>
                      <w:marTop w:val="0"/>
                      <w:marBottom w:val="0"/>
                      <w:divBdr>
                        <w:top w:val="single" w:sz="2" w:space="1" w:color="FFFFFF"/>
                        <w:left w:val="single" w:sz="2" w:space="12" w:color="FFFFFF"/>
                        <w:bottom w:val="single" w:sz="2" w:space="1" w:color="FFFFFF"/>
                        <w:right w:val="single" w:sz="2" w:space="4" w:color="FFFFFF"/>
                      </w:divBdr>
                      <w:divsChild>
                        <w:div w:id="1761365437">
                          <w:marLeft w:val="0"/>
                          <w:marRight w:val="0"/>
                          <w:marTop w:val="0"/>
                          <w:marBottom w:val="0"/>
                          <w:divBdr>
                            <w:top w:val="none" w:sz="0" w:space="0" w:color="auto"/>
                            <w:left w:val="none" w:sz="0" w:space="0" w:color="auto"/>
                            <w:bottom w:val="none" w:sz="0" w:space="0" w:color="auto"/>
                            <w:right w:val="none" w:sz="0" w:space="0" w:color="auto"/>
                          </w:divBdr>
                        </w:div>
                      </w:divsChild>
                    </w:div>
                    <w:div w:id="1835680798">
                      <w:marLeft w:val="0"/>
                      <w:marRight w:val="0"/>
                      <w:marTop w:val="0"/>
                      <w:marBottom w:val="0"/>
                      <w:divBdr>
                        <w:top w:val="single" w:sz="2" w:space="1" w:color="FFFFFF"/>
                        <w:left w:val="single" w:sz="2" w:space="12" w:color="FFFFFF"/>
                        <w:bottom w:val="single" w:sz="2" w:space="1" w:color="FFFFFF"/>
                        <w:right w:val="single" w:sz="2" w:space="4" w:color="FFFFFF"/>
                      </w:divBdr>
                      <w:divsChild>
                        <w:div w:id="332412411">
                          <w:marLeft w:val="0"/>
                          <w:marRight w:val="0"/>
                          <w:marTop w:val="0"/>
                          <w:marBottom w:val="0"/>
                          <w:divBdr>
                            <w:top w:val="none" w:sz="0" w:space="0" w:color="auto"/>
                            <w:left w:val="none" w:sz="0" w:space="0" w:color="auto"/>
                            <w:bottom w:val="none" w:sz="0" w:space="0" w:color="auto"/>
                            <w:right w:val="none" w:sz="0" w:space="0" w:color="auto"/>
                          </w:divBdr>
                        </w:div>
                      </w:divsChild>
                    </w:div>
                    <w:div w:id="23988043">
                      <w:marLeft w:val="0"/>
                      <w:marRight w:val="0"/>
                      <w:marTop w:val="0"/>
                      <w:marBottom w:val="0"/>
                      <w:divBdr>
                        <w:top w:val="single" w:sz="2" w:space="1" w:color="FFFFFF"/>
                        <w:left w:val="single" w:sz="2" w:space="12" w:color="FFFFFF"/>
                        <w:bottom w:val="single" w:sz="2" w:space="1" w:color="FFFFFF"/>
                        <w:right w:val="single" w:sz="2" w:space="4" w:color="FFFFFF"/>
                      </w:divBdr>
                      <w:divsChild>
                        <w:div w:id="1098597401">
                          <w:marLeft w:val="0"/>
                          <w:marRight w:val="0"/>
                          <w:marTop w:val="0"/>
                          <w:marBottom w:val="0"/>
                          <w:divBdr>
                            <w:top w:val="none" w:sz="0" w:space="0" w:color="auto"/>
                            <w:left w:val="none" w:sz="0" w:space="0" w:color="auto"/>
                            <w:bottom w:val="none" w:sz="0" w:space="0" w:color="auto"/>
                            <w:right w:val="none" w:sz="0" w:space="0" w:color="auto"/>
                          </w:divBdr>
                        </w:div>
                      </w:divsChild>
                    </w:div>
                    <w:div w:id="708576792">
                      <w:marLeft w:val="0"/>
                      <w:marRight w:val="0"/>
                      <w:marTop w:val="0"/>
                      <w:marBottom w:val="0"/>
                      <w:divBdr>
                        <w:top w:val="single" w:sz="2" w:space="1" w:color="FFFFFF"/>
                        <w:left w:val="single" w:sz="2" w:space="12" w:color="FFFFFF"/>
                        <w:bottom w:val="single" w:sz="2" w:space="1" w:color="FFFFFF"/>
                        <w:right w:val="single" w:sz="2" w:space="4" w:color="FFFFFF"/>
                      </w:divBdr>
                      <w:divsChild>
                        <w:div w:id="1300458868">
                          <w:marLeft w:val="0"/>
                          <w:marRight w:val="0"/>
                          <w:marTop w:val="0"/>
                          <w:marBottom w:val="0"/>
                          <w:divBdr>
                            <w:top w:val="none" w:sz="0" w:space="0" w:color="auto"/>
                            <w:left w:val="none" w:sz="0" w:space="0" w:color="auto"/>
                            <w:bottom w:val="none" w:sz="0" w:space="0" w:color="auto"/>
                            <w:right w:val="none" w:sz="0" w:space="0" w:color="auto"/>
                          </w:divBdr>
                        </w:div>
                      </w:divsChild>
                    </w:div>
                    <w:div w:id="1248081349">
                      <w:marLeft w:val="0"/>
                      <w:marRight w:val="0"/>
                      <w:marTop w:val="0"/>
                      <w:marBottom w:val="0"/>
                      <w:divBdr>
                        <w:top w:val="single" w:sz="2" w:space="1" w:color="FFFFFF"/>
                        <w:left w:val="single" w:sz="2" w:space="12" w:color="FFFFFF"/>
                        <w:bottom w:val="single" w:sz="2" w:space="1" w:color="FFFFFF"/>
                        <w:right w:val="single" w:sz="2" w:space="4" w:color="FFFFFF"/>
                      </w:divBdr>
                      <w:divsChild>
                        <w:div w:id="1292902951">
                          <w:marLeft w:val="0"/>
                          <w:marRight w:val="0"/>
                          <w:marTop w:val="0"/>
                          <w:marBottom w:val="0"/>
                          <w:divBdr>
                            <w:top w:val="none" w:sz="0" w:space="0" w:color="auto"/>
                            <w:left w:val="none" w:sz="0" w:space="0" w:color="auto"/>
                            <w:bottom w:val="none" w:sz="0" w:space="0" w:color="auto"/>
                            <w:right w:val="none" w:sz="0" w:space="0" w:color="auto"/>
                          </w:divBdr>
                        </w:div>
                      </w:divsChild>
                    </w:div>
                    <w:div w:id="376508741">
                      <w:marLeft w:val="0"/>
                      <w:marRight w:val="0"/>
                      <w:marTop w:val="0"/>
                      <w:marBottom w:val="0"/>
                      <w:divBdr>
                        <w:top w:val="single" w:sz="2" w:space="1" w:color="FFFFFF"/>
                        <w:left w:val="single" w:sz="2" w:space="12" w:color="FFFFFF"/>
                        <w:bottom w:val="single" w:sz="2" w:space="1" w:color="FFFFFF"/>
                        <w:right w:val="single" w:sz="2" w:space="4" w:color="FFFFFF"/>
                      </w:divBdr>
                      <w:divsChild>
                        <w:div w:id="1567839749">
                          <w:marLeft w:val="0"/>
                          <w:marRight w:val="0"/>
                          <w:marTop w:val="0"/>
                          <w:marBottom w:val="0"/>
                          <w:divBdr>
                            <w:top w:val="none" w:sz="0" w:space="0" w:color="auto"/>
                            <w:left w:val="none" w:sz="0" w:space="0" w:color="auto"/>
                            <w:bottom w:val="none" w:sz="0" w:space="0" w:color="auto"/>
                            <w:right w:val="none" w:sz="0" w:space="0" w:color="auto"/>
                          </w:divBdr>
                        </w:div>
                      </w:divsChild>
                    </w:div>
                    <w:div w:id="351346952">
                      <w:marLeft w:val="0"/>
                      <w:marRight w:val="0"/>
                      <w:marTop w:val="0"/>
                      <w:marBottom w:val="0"/>
                      <w:divBdr>
                        <w:top w:val="single" w:sz="2" w:space="1" w:color="FFFFFF"/>
                        <w:left w:val="single" w:sz="2" w:space="12" w:color="FFFFFF"/>
                        <w:bottom w:val="single" w:sz="2" w:space="1" w:color="FFFFFF"/>
                        <w:right w:val="single" w:sz="2" w:space="4" w:color="FFFFFF"/>
                      </w:divBdr>
                      <w:divsChild>
                        <w:div w:id="469595208">
                          <w:marLeft w:val="0"/>
                          <w:marRight w:val="0"/>
                          <w:marTop w:val="0"/>
                          <w:marBottom w:val="0"/>
                          <w:divBdr>
                            <w:top w:val="none" w:sz="0" w:space="0" w:color="auto"/>
                            <w:left w:val="none" w:sz="0" w:space="0" w:color="auto"/>
                            <w:bottom w:val="none" w:sz="0" w:space="0" w:color="auto"/>
                            <w:right w:val="none" w:sz="0" w:space="0" w:color="auto"/>
                          </w:divBdr>
                        </w:div>
                      </w:divsChild>
                    </w:div>
                    <w:div w:id="1987777072">
                      <w:marLeft w:val="0"/>
                      <w:marRight w:val="0"/>
                      <w:marTop w:val="0"/>
                      <w:marBottom w:val="0"/>
                      <w:divBdr>
                        <w:top w:val="single" w:sz="2" w:space="1" w:color="FFFFFF"/>
                        <w:left w:val="single" w:sz="2" w:space="12" w:color="FFFFFF"/>
                        <w:bottom w:val="single" w:sz="2" w:space="1" w:color="FFFFFF"/>
                        <w:right w:val="single" w:sz="2" w:space="4" w:color="FFFFFF"/>
                      </w:divBdr>
                      <w:divsChild>
                        <w:div w:id="909317078">
                          <w:marLeft w:val="0"/>
                          <w:marRight w:val="0"/>
                          <w:marTop w:val="0"/>
                          <w:marBottom w:val="0"/>
                          <w:divBdr>
                            <w:top w:val="none" w:sz="0" w:space="0" w:color="auto"/>
                            <w:left w:val="none" w:sz="0" w:space="0" w:color="auto"/>
                            <w:bottom w:val="none" w:sz="0" w:space="0" w:color="auto"/>
                            <w:right w:val="none" w:sz="0" w:space="0" w:color="auto"/>
                          </w:divBdr>
                        </w:div>
                      </w:divsChild>
                    </w:div>
                    <w:div w:id="1392584188">
                      <w:marLeft w:val="0"/>
                      <w:marRight w:val="0"/>
                      <w:marTop w:val="0"/>
                      <w:marBottom w:val="0"/>
                      <w:divBdr>
                        <w:top w:val="single" w:sz="2" w:space="1" w:color="FFFFFF"/>
                        <w:left w:val="single" w:sz="2" w:space="12" w:color="FFFFFF"/>
                        <w:bottom w:val="single" w:sz="2" w:space="1" w:color="FFFFFF"/>
                        <w:right w:val="single" w:sz="2" w:space="4" w:color="FFFFFF"/>
                      </w:divBdr>
                      <w:divsChild>
                        <w:div w:id="1094941196">
                          <w:marLeft w:val="0"/>
                          <w:marRight w:val="0"/>
                          <w:marTop w:val="0"/>
                          <w:marBottom w:val="0"/>
                          <w:divBdr>
                            <w:top w:val="none" w:sz="0" w:space="0" w:color="auto"/>
                            <w:left w:val="none" w:sz="0" w:space="0" w:color="auto"/>
                            <w:bottom w:val="none" w:sz="0" w:space="0" w:color="auto"/>
                            <w:right w:val="none" w:sz="0" w:space="0" w:color="auto"/>
                          </w:divBdr>
                        </w:div>
                      </w:divsChild>
                    </w:div>
                    <w:div w:id="2025083225">
                      <w:marLeft w:val="0"/>
                      <w:marRight w:val="0"/>
                      <w:marTop w:val="0"/>
                      <w:marBottom w:val="0"/>
                      <w:divBdr>
                        <w:top w:val="single" w:sz="2" w:space="1" w:color="FFFFFF"/>
                        <w:left w:val="single" w:sz="2" w:space="12" w:color="FFFFFF"/>
                        <w:bottom w:val="single" w:sz="2" w:space="1" w:color="FFFFFF"/>
                        <w:right w:val="single" w:sz="2" w:space="4" w:color="FFFFFF"/>
                      </w:divBdr>
                      <w:divsChild>
                        <w:div w:id="931090534">
                          <w:marLeft w:val="0"/>
                          <w:marRight w:val="0"/>
                          <w:marTop w:val="0"/>
                          <w:marBottom w:val="0"/>
                          <w:divBdr>
                            <w:top w:val="none" w:sz="0" w:space="0" w:color="auto"/>
                            <w:left w:val="none" w:sz="0" w:space="0" w:color="auto"/>
                            <w:bottom w:val="none" w:sz="0" w:space="0" w:color="auto"/>
                            <w:right w:val="none" w:sz="0" w:space="0" w:color="auto"/>
                          </w:divBdr>
                        </w:div>
                      </w:divsChild>
                    </w:div>
                    <w:div w:id="932787880">
                      <w:marLeft w:val="0"/>
                      <w:marRight w:val="0"/>
                      <w:marTop w:val="0"/>
                      <w:marBottom w:val="0"/>
                      <w:divBdr>
                        <w:top w:val="single" w:sz="2" w:space="1" w:color="FFFFFF"/>
                        <w:left w:val="single" w:sz="2" w:space="12" w:color="FFFFFF"/>
                        <w:bottom w:val="single" w:sz="2" w:space="1" w:color="FFFFFF"/>
                        <w:right w:val="single" w:sz="2" w:space="4" w:color="FFFFFF"/>
                      </w:divBdr>
                      <w:divsChild>
                        <w:div w:id="1957253634">
                          <w:marLeft w:val="0"/>
                          <w:marRight w:val="0"/>
                          <w:marTop w:val="0"/>
                          <w:marBottom w:val="0"/>
                          <w:divBdr>
                            <w:top w:val="none" w:sz="0" w:space="0" w:color="auto"/>
                            <w:left w:val="none" w:sz="0" w:space="0" w:color="auto"/>
                            <w:bottom w:val="none" w:sz="0" w:space="0" w:color="auto"/>
                            <w:right w:val="none" w:sz="0" w:space="0" w:color="auto"/>
                          </w:divBdr>
                        </w:div>
                      </w:divsChild>
                    </w:div>
                    <w:div w:id="1767073008">
                      <w:marLeft w:val="0"/>
                      <w:marRight w:val="0"/>
                      <w:marTop w:val="0"/>
                      <w:marBottom w:val="0"/>
                      <w:divBdr>
                        <w:top w:val="single" w:sz="2" w:space="1" w:color="FFFFFF"/>
                        <w:left w:val="single" w:sz="2" w:space="12" w:color="FFFFFF"/>
                        <w:bottom w:val="single" w:sz="2" w:space="1" w:color="FFFFFF"/>
                        <w:right w:val="single" w:sz="2" w:space="4" w:color="FFFFFF"/>
                      </w:divBdr>
                      <w:divsChild>
                        <w:div w:id="1766806970">
                          <w:marLeft w:val="0"/>
                          <w:marRight w:val="0"/>
                          <w:marTop w:val="0"/>
                          <w:marBottom w:val="0"/>
                          <w:divBdr>
                            <w:top w:val="none" w:sz="0" w:space="0" w:color="auto"/>
                            <w:left w:val="none" w:sz="0" w:space="0" w:color="auto"/>
                            <w:bottom w:val="none" w:sz="0" w:space="0" w:color="auto"/>
                            <w:right w:val="none" w:sz="0" w:space="0" w:color="auto"/>
                          </w:divBdr>
                        </w:div>
                      </w:divsChild>
                    </w:div>
                    <w:div w:id="931397769">
                      <w:marLeft w:val="0"/>
                      <w:marRight w:val="0"/>
                      <w:marTop w:val="0"/>
                      <w:marBottom w:val="0"/>
                      <w:divBdr>
                        <w:top w:val="single" w:sz="2" w:space="1" w:color="FFFFFF"/>
                        <w:left w:val="single" w:sz="2" w:space="12" w:color="FFFFFF"/>
                        <w:bottom w:val="single" w:sz="2" w:space="1" w:color="FFFFFF"/>
                        <w:right w:val="single" w:sz="2" w:space="4" w:color="FFFFFF"/>
                      </w:divBdr>
                      <w:divsChild>
                        <w:div w:id="2003969545">
                          <w:marLeft w:val="0"/>
                          <w:marRight w:val="0"/>
                          <w:marTop w:val="0"/>
                          <w:marBottom w:val="0"/>
                          <w:divBdr>
                            <w:top w:val="none" w:sz="0" w:space="0" w:color="auto"/>
                            <w:left w:val="none" w:sz="0" w:space="0" w:color="auto"/>
                            <w:bottom w:val="none" w:sz="0" w:space="0" w:color="auto"/>
                            <w:right w:val="none" w:sz="0" w:space="0" w:color="auto"/>
                          </w:divBdr>
                        </w:div>
                      </w:divsChild>
                    </w:div>
                    <w:div w:id="640229226">
                      <w:marLeft w:val="0"/>
                      <w:marRight w:val="0"/>
                      <w:marTop w:val="0"/>
                      <w:marBottom w:val="0"/>
                      <w:divBdr>
                        <w:top w:val="single" w:sz="2" w:space="1" w:color="FFFFFF"/>
                        <w:left w:val="single" w:sz="2" w:space="12" w:color="FFFFFF"/>
                        <w:bottom w:val="single" w:sz="2" w:space="1" w:color="FFFFFF"/>
                        <w:right w:val="single" w:sz="2" w:space="4" w:color="FFFFFF"/>
                      </w:divBdr>
                      <w:divsChild>
                        <w:div w:id="366875834">
                          <w:marLeft w:val="0"/>
                          <w:marRight w:val="0"/>
                          <w:marTop w:val="0"/>
                          <w:marBottom w:val="0"/>
                          <w:divBdr>
                            <w:top w:val="none" w:sz="0" w:space="0" w:color="auto"/>
                            <w:left w:val="none" w:sz="0" w:space="0" w:color="auto"/>
                            <w:bottom w:val="none" w:sz="0" w:space="0" w:color="auto"/>
                            <w:right w:val="none" w:sz="0" w:space="0" w:color="auto"/>
                          </w:divBdr>
                        </w:div>
                      </w:divsChild>
                    </w:div>
                    <w:div w:id="97796344">
                      <w:marLeft w:val="0"/>
                      <w:marRight w:val="0"/>
                      <w:marTop w:val="0"/>
                      <w:marBottom w:val="0"/>
                      <w:divBdr>
                        <w:top w:val="single" w:sz="2" w:space="1" w:color="FFFFFF"/>
                        <w:left w:val="single" w:sz="2" w:space="12" w:color="FFFFFF"/>
                        <w:bottom w:val="single" w:sz="2" w:space="1" w:color="FFFFFF"/>
                        <w:right w:val="single" w:sz="2" w:space="4" w:color="FFFFFF"/>
                      </w:divBdr>
                      <w:divsChild>
                        <w:div w:id="646860816">
                          <w:marLeft w:val="0"/>
                          <w:marRight w:val="0"/>
                          <w:marTop w:val="0"/>
                          <w:marBottom w:val="0"/>
                          <w:divBdr>
                            <w:top w:val="none" w:sz="0" w:space="0" w:color="auto"/>
                            <w:left w:val="none" w:sz="0" w:space="0" w:color="auto"/>
                            <w:bottom w:val="none" w:sz="0" w:space="0" w:color="auto"/>
                            <w:right w:val="none" w:sz="0" w:space="0" w:color="auto"/>
                          </w:divBdr>
                        </w:div>
                      </w:divsChild>
                    </w:div>
                    <w:div w:id="1096054363">
                      <w:marLeft w:val="0"/>
                      <w:marRight w:val="0"/>
                      <w:marTop w:val="0"/>
                      <w:marBottom w:val="0"/>
                      <w:divBdr>
                        <w:top w:val="single" w:sz="2" w:space="1" w:color="FFFFFF"/>
                        <w:left w:val="single" w:sz="2" w:space="12" w:color="FFFFFF"/>
                        <w:bottom w:val="single" w:sz="2" w:space="1" w:color="FFFFFF"/>
                        <w:right w:val="single" w:sz="2" w:space="4" w:color="FFFFFF"/>
                      </w:divBdr>
                      <w:divsChild>
                        <w:div w:id="2006470636">
                          <w:marLeft w:val="0"/>
                          <w:marRight w:val="0"/>
                          <w:marTop w:val="0"/>
                          <w:marBottom w:val="0"/>
                          <w:divBdr>
                            <w:top w:val="none" w:sz="0" w:space="0" w:color="auto"/>
                            <w:left w:val="none" w:sz="0" w:space="0" w:color="auto"/>
                            <w:bottom w:val="none" w:sz="0" w:space="0" w:color="auto"/>
                            <w:right w:val="none" w:sz="0" w:space="0" w:color="auto"/>
                          </w:divBdr>
                        </w:div>
                      </w:divsChild>
                    </w:div>
                    <w:div w:id="1809665582">
                      <w:marLeft w:val="0"/>
                      <w:marRight w:val="0"/>
                      <w:marTop w:val="0"/>
                      <w:marBottom w:val="0"/>
                      <w:divBdr>
                        <w:top w:val="single" w:sz="2" w:space="1" w:color="FFFFFF"/>
                        <w:left w:val="single" w:sz="2" w:space="12" w:color="FFFFFF"/>
                        <w:bottom w:val="single" w:sz="2" w:space="1" w:color="FFFFFF"/>
                        <w:right w:val="single" w:sz="2" w:space="4" w:color="FFFFFF"/>
                      </w:divBdr>
                      <w:divsChild>
                        <w:div w:id="766657914">
                          <w:marLeft w:val="0"/>
                          <w:marRight w:val="0"/>
                          <w:marTop w:val="0"/>
                          <w:marBottom w:val="0"/>
                          <w:divBdr>
                            <w:top w:val="none" w:sz="0" w:space="0" w:color="auto"/>
                            <w:left w:val="none" w:sz="0" w:space="0" w:color="auto"/>
                            <w:bottom w:val="none" w:sz="0" w:space="0" w:color="auto"/>
                            <w:right w:val="none" w:sz="0" w:space="0" w:color="auto"/>
                          </w:divBdr>
                        </w:div>
                      </w:divsChild>
                    </w:div>
                    <w:div w:id="894466677">
                      <w:marLeft w:val="0"/>
                      <w:marRight w:val="0"/>
                      <w:marTop w:val="0"/>
                      <w:marBottom w:val="0"/>
                      <w:divBdr>
                        <w:top w:val="single" w:sz="2" w:space="1" w:color="FFFFFF"/>
                        <w:left w:val="single" w:sz="2" w:space="12" w:color="FFFFFF"/>
                        <w:bottom w:val="single" w:sz="2" w:space="1" w:color="FFFFFF"/>
                        <w:right w:val="single" w:sz="2" w:space="4" w:color="FFFFFF"/>
                      </w:divBdr>
                      <w:divsChild>
                        <w:div w:id="1299265428">
                          <w:marLeft w:val="0"/>
                          <w:marRight w:val="0"/>
                          <w:marTop w:val="0"/>
                          <w:marBottom w:val="0"/>
                          <w:divBdr>
                            <w:top w:val="none" w:sz="0" w:space="0" w:color="auto"/>
                            <w:left w:val="none" w:sz="0" w:space="0" w:color="auto"/>
                            <w:bottom w:val="none" w:sz="0" w:space="0" w:color="auto"/>
                            <w:right w:val="none" w:sz="0" w:space="0" w:color="auto"/>
                          </w:divBdr>
                        </w:div>
                      </w:divsChild>
                    </w:div>
                    <w:div w:id="2021003396">
                      <w:marLeft w:val="0"/>
                      <w:marRight w:val="0"/>
                      <w:marTop w:val="0"/>
                      <w:marBottom w:val="0"/>
                      <w:divBdr>
                        <w:top w:val="single" w:sz="2" w:space="1" w:color="FFFFFF"/>
                        <w:left w:val="single" w:sz="2" w:space="12" w:color="FFFFFF"/>
                        <w:bottom w:val="single" w:sz="2" w:space="1" w:color="FFFFFF"/>
                        <w:right w:val="single" w:sz="2" w:space="4" w:color="FFFFFF"/>
                      </w:divBdr>
                      <w:divsChild>
                        <w:div w:id="135732733">
                          <w:marLeft w:val="0"/>
                          <w:marRight w:val="0"/>
                          <w:marTop w:val="0"/>
                          <w:marBottom w:val="0"/>
                          <w:divBdr>
                            <w:top w:val="none" w:sz="0" w:space="0" w:color="auto"/>
                            <w:left w:val="none" w:sz="0" w:space="0" w:color="auto"/>
                            <w:bottom w:val="none" w:sz="0" w:space="0" w:color="auto"/>
                            <w:right w:val="none" w:sz="0" w:space="0" w:color="auto"/>
                          </w:divBdr>
                        </w:div>
                      </w:divsChild>
                    </w:div>
                    <w:div w:id="1733386958">
                      <w:marLeft w:val="0"/>
                      <w:marRight w:val="0"/>
                      <w:marTop w:val="0"/>
                      <w:marBottom w:val="0"/>
                      <w:divBdr>
                        <w:top w:val="single" w:sz="2" w:space="1" w:color="FFFFFF"/>
                        <w:left w:val="single" w:sz="2" w:space="12" w:color="FFFFFF"/>
                        <w:bottom w:val="single" w:sz="2" w:space="1" w:color="FFFFFF"/>
                        <w:right w:val="single" w:sz="2" w:space="4" w:color="FFFFFF"/>
                      </w:divBdr>
                      <w:divsChild>
                        <w:div w:id="868299235">
                          <w:marLeft w:val="0"/>
                          <w:marRight w:val="0"/>
                          <w:marTop w:val="0"/>
                          <w:marBottom w:val="0"/>
                          <w:divBdr>
                            <w:top w:val="none" w:sz="0" w:space="0" w:color="auto"/>
                            <w:left w:val="none" w:sz="0" w:space="0" w:color="auto"/>
                            <w:bottom w:val="none" w:sz="0" w:space="0" w:color="auto"/>
                            <w:right w:val="none" w:sz="0" w:space="0" w:color="auto"/>
                          </w:divBdr>
                        </w:div>
                      </w:divsChild>
                    </w:div>
                    <w:div w:id="1646623325">
                      <w:marLeft w:val="0"/>
                      <w:marRight w:val="0"/>
                      <w:marTop w:val="0"/>
                      <w:marBottom w:val="0"/>
                      <w:divBdr>
                        <w:top w:val="single" w:sz="2" w:space="1" w:color="FFFFFF"/>
                        <w:left w:val="single" w:sz="2" w:space="12" w:color="FFFFFF"/>
                        <w:bottom w:val="single" w:sz="2" w:space="1" w:color="FFFFFF"/>
                        <w:right w:val="single" w:sz="2" w:space="4" w:color="FFFFFF"/>
                      </w:divBdr>
                      <w:divsChild>
                        <w:div w:id="548152879">
                          <w:marLeft w:val="0"/>
                          <w:marRight w:val="0"/>
                          <w:marTop w:val="0"/>
                          <w:marBottom w:val="0"/>
                          <w:divBdr>
                            <w:top w:val="none" w:sz="0" w:space="0" w:color="auto"/>
                            <w:left w:val="none" w:sz="0" w:space="0" w:color="auto"/>
                            <w:bottom w:val="none" w:sz="0" w:space="0" w:color="auto"/>
                            <w:right w:val="none" w:sz="0" w:space="0" w:color="auto"/>
                          </w:divBdr>
                        </w:div>
                      </w:divsChild>
                    </w:div>
                    <w:div w:id="1301577553">
                      <w:marLeft w:val="0"/>
                      <w:marRight w:val="0"/>
                      <w:marTop w:val="0"/>
                      <w:marBottom w:val="0"/>
                      <w:divBdr>
                        <w:top w:val="single" w:sz="2" w:space="1" w:color="FFFFFF"/>
                        <w:left w:val="single" w:sz="2" w:space="12" w:color="FFFFFF"/>
                        <w:bottom w:val="single" w:sz="2" w:space="4" w:color="FFFFFF"/>
                        <w:right w:val="single" w:sz="2" w:space="4" w:color="FFFFFF"/>
                      </w:divBdr>
                      <w:divsChild>
                        <w:div w:id="17283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957057">
      <w:bodyDiv w:val="1"/>
      <w:marLeft w:val="0"/>
      <w:marRight w:val="0"/>
      <w:marTop w:val="0"/>
      <w:marBottom w:val="0"/>
      <w:divBdr>
        <w:top w:val="none" w:sz="0" w:space="0" w:color="auto"/>
        <w:left w:val="none" w:sz="0" w:space="0" w:color="auto"/>
        <w:bottom w:val="none" w:sz="0" w:space="0" w:color="auto"/>
        <w:right w:val="none" w:sz="0" w:space="0" w:color="auto"/>
      </w:divBdr>
      <w:divsChild>
        <w:div w:id="1885678503">
          <w:marLeft w:val="0"/>
          <w:marRight w:val="0"/>
          <w:marTop w:val="0"/>
          <w:marBottom w:val="0"/>
          <w:divBdr>
            <w:top w:val="none" w:sz="0" w:space="0" w:color="auto"/>
            <w:left w:val="none" w:sz="0" w:space="0" w:color="auto"/>
            <w:bottom w:val="none" w:sz="0" w:space="0" w:color="auto"/>
            <w:right w:val="none" w:sz="0" w:space="0" w:color="auto"/>
          </w:divBdr>
        </w:div>
        <w:div w:id="735669484">
          <w:marLeft w:val="0"/>
          <w:marRight w:val="0"/>
          <w:marTop w:val="0"/>
          <w:marBottom w:val="335"/>
          <w:divBdr>
            <w:top w:val="none" w:sz="0" w:space="0" w:color="auto"/>
            <w:left w:val="none" w:sz="0" w:space="0" w:color="auto"/>
            <w:bottom w:val="none" w:sz="0" w:space="0" w:color="auto"/>
            <w:right w:val="none" w:sz="0" w:space="0" w:color="auto"/>
          </w:divBdr>
          <w:divsChild>
            <w:div w:id="1707103476">
              <w:marLeft w:val="0"/>
              <w:marRight w:val="0"/>
              <w:marTop w:val="0"/>
              <w:marBottom w:val="0"/>
              <w:divBdr>
                <w:top w:val="none" w:sz="0" w:space="0" w:color="auto"/>
                <w:left w:val="none" w:sz="0" w:space="0" w:color="auto"/>
                <w:bottom w:val="none" w:sz="0" w:space="0" w:color="auto"/>
                <w:right w:val="none" w:sz="0" w:space="0" w:color="auto"/>
              </w:divBdr>
              <w:divsChild>
                <w:div w:id="769279915">
                  <w:marLeft w:val="0"/>
                  <w:marRight w:val="0"/>
                  <w:marTop w:val="0"/>
                  <w:marBottom w:val="0"/>
                  <w:divBdr>
                    <w:top w:val="single" w:sz="2" w:space="4" w:color="FFFFFF"/>
                    <w:left w:val="single" w:sz="2" w:space="12" w:color="FFFFFF"/>
                    <w:bottom w:val="single" w:sz="2" w:space="1" w:color="FFFFFF"/>
                    <w:right w:val="single" w:sz="2" w:space="4" w:color="FFFFFF"/>
                  </w:divBdr>
                  <w:divsChild>
                    <w:div w:id="522590598">
                      <w:marLeft w:val="0"/>
                      <w:marRight w:val="0"/>
                      <w:marTop w:val="0"/>
                      <w:marBottom w:val="0"/>
                      <w:divBdr>
                        <w:top w:val="none" w:sz="0" w:space="0" w:color="auto"/>
                        <w:left w:val="none" w:sz="0" w:space="0" w:color="auto"/>
                        <w:bottom w:val="none" w:sz="0" w:space="0" w:color="auto"/>
                        <w:right w:val="none" w:sz="0" w:space="0" w:color="auto"/>
                      </w:divBdr>
                    </w:div>
                  </w:divsChild>
                </w:div>
                <w:div w:id="912353634">
                  <w:marLeft w:val="0"/>
                  <w:marRight w:val="0"/>
                  <w:marTop w:val="0"/>
                  <w:marBottom w:val="0"/>
                  <w:divBdr>
                    <w:top w:val="single" w:sz="2" w:space="1" w:color="FFFFFF"/>
                    <w:left w:val="single" w:sz="2" w:space="12" w:color="FFFFFF"/>
                    <w:bottom w:val="single" w:sz="2" w:space="1" w:color="FFFFFF"/>
                    <w:right w:val="single" w:sz="2" w:space="4" w:color="FFFFFF"/>
                  </w:divBdr>
                  <w:divsChild>
                    <w:div w:id="2137599164">
                      <w:marLeft w:val="0"/>
                      <w:marRight w:val="0"/>
                      <w:marTop w:val="0"/>
                      <w:marBottom w:val="0"/>
                      <w:divBdr>
                        <w:top w:val="none" w:sz="0" w:space="0" w:color="auto"/>
                        <w:left w:val="none" w:sz="0" w:space="0" w:color="auto"/>
                        <w:bottom w:val="none" w:sz="0" w:space="0" w:color="auto"/>
                        <w:right w:val="none" w:sz="0" w:space="0" w:color="auto"/>
                      </w:divBdr>
                    </w:div>
                  </w:divsChild>
                </w:div>
                <w:div w:id="121121303">
                  <w:marLeft w:val="0"/>
                  <w:marRight w:val="0"/>
                  <w:marTop w:val="0"/>
                  <w:marBottom w:val="0"/>
                  <w:divBdr>
                    <w:top w:val="single" w:sz="2" w:space="1" w:color="FFFFFF"/>
                    <w:left w:val="single" w:sz="2" w:space="12" w:color="FFFFFF"/>
                    <w:bottom w:val="single" w:sz="2" w:space="1" w:color="FFFFFF"/>
                    <w:right w:val="single" w:sz="2" w:space="4" w:color="FFFFFF"/>
                  </w:divBdr>
                  <w:divsChild>
                    <w:div w:id="2136017070">
                      <w:marLeft w:val="0"/>
                      <w:marRight w:val="0"/>
                      <w:marTop w:val="0"/>
                      <w:marBottom w:val="0"/>
                      <w:divBdr>
                        <w:top w:val="none" w:sz="0" w:space="0" w:color="auto"/>
                        <w:left w:val="none" w:sz="0" w:space="0" w:color="auto"/>
                        <w:bottom w:val="none" w:sz="0" w:space="0" w:color="auto"/>
                        <w:right w:val="none" w:sz="0" w:space="0" w:color="auto"/>
                      </w:divBdr>
                    </w:div>
                  </w:divsChild>
                </w:div>
                <w:div w:id="500698628">
                  <w:marLeft w:val="0"/>
                  <w:marRight w:val="0"/>
                  <w:marTop w:val="0"/>
                  <w:marBottom w:val="0"/>
                  <w:divBdr>
                    <w:top w:val="single" w:sz="2" w:space="1" w:color="FFFFFF"/>
                    <w:left w:val="single" w:sz="2" w:space="12" w:color="FFFFFF"/>
                    <w:bottom w:val="single" w:sz="2" w:space="1" w:color="FFFFFF"/>
                    <w:right w:val="single" w:sz="2" w:space="4" w:color="FFFFFF"/>
                  </w:divBdr>
                  <w:divsChild>
                    <w:div w:id="1007097214">
                      <w:marLeft w:val="0"/>
                      <w:marRight w:val="0"/>
                      <w:marTop w:val="0"/>
                      <w:marBottom w:val="0"/>
                      <w:divBdr>
                        <w:top w:val="none" w:sz="0" w:space="0" w:color="auto"/>
                        <w:left w:val="none" w:sz="0" w:space="0" w:color="auto"/>
                        <w:bottom w:val="none" w:sz="0" w:space="0" w:color="auto"/>
                        <w:right w:val="none" w:sz="0" w:space="0" w:color="auto"/>
                      </w:divBdr>
                    </w:div>
                  </w:divsChild>
                </w:div>
                <w:div w:id="497698045">
                  <w:marLeft w:val="0"/>
                  <w:marRight w:val="0"/>
                  <w:marTop w:val="0"/>
                  <w:marBottom w:val="0"/>
                  <w:divBdr>
                    <w:top w:val="single" w:sz="2" w:space="1" w:color="FFFFFF"/>
                    <w:left w:val="single" w:sz="2" w:space="12" w:color="FFFFFF"/>
                    <w:bottom w:val="single" w:sz="2" w:space="1" w:color="FFFFFF"/>
                    <w:right w:val="single" w:sz="2" w:space="4" w:color="FFFFFF"/>
                  </w:divBdr>
                  <w:divsChild>
                    <w:div w:id="906107673">
                      <w:marLeft w:val="0"/>
                      <w:marRight w:val="0"/>
                      <w:marTop w:val="0"/>
                      <w:marBottom w:val="0"/>
                      <w:divBdr>
                        <w:top w:val="none" w:sz="0" w:space="0" w:color="auto"/>
                        <w:left w:val="none" w:sz="0" w:space="0" w:color="auto"/>
                        <w:bottom w:val="none" w:sz="0" w:space="0" w:color="auto"/>
                        <w:right w:val="none" w:sz="0" w:space="0" w:color="auto"/>
                      </w:divBdr>
                    </w:div>
                  </w:divsChild>
                </w:div>
                <w:div w:id="2140611429">
                  <w:marLeft w:val="0"/>
                  <w:marRight w:val="0"/>
                  <w:marTop w:val="0"/>
                  <w:marBottom w:val="0"/>
                  <w:divBdr>
                    <w:top w:val="single" w:sz="2" w:space="1" w:color="FFFFFF"/>
                    <w:left w:val="single" w:sz="2" w:space="12" w:color="FFFFFF"/>
                    <w:bottom w:val="single" w:sz="2" w:space="1" w:color="FFFFFF"/>
                    <w:right w:val="single" w:sz="2" w:space="4" w:color="FFFFFF"/>
                  </w:divBdr>
                  <w:divsChild>
                    <w:div w:id="873468892">
                      <w:marLeft w:val="0"/>
                      <w:marRight w:val="0"/>
                      <w:marTop w:val="0"/>
                      <w:marBottom w:val="0"/>
                      <w:divBdr>
                        <w:top w:val="none" w:sz="0" w:space="0" w:color="auto"/>
                        <w:left w:val="none" w:sz="0" w:space="0" w:color="auto"/>
                        <w:bottom w:val="none" w:sz="0" w:space="0" w:color="auto"/>
                        <w:right w:val="none" w:sz="0" w:space="0" w:color="auto"/>
                      </w:divBdr>
                    </w:div>
                  </w:divsChild>
                </w:div>
                <w:div w:id="376786433">
                  <w:marLeft w:val="0"/>
                  <w:marRight w:val="0"/>
                  <w:marTop w:val="0"/>
                  <w:marBottom w:val="0"/>
                  <w:divBdr>
                    <w:top w:val="single" w:sz="2" w:space="1" w:color="FFFFFF"/>
                    <w:left w:val="single" w:sz="2" w:space="12" w:color="FFFFFF"/>
                    <w:bottom w:val="single" w:sz="2" w:space="1" w:color="FFFFFF"/>
                    <w:right w:val="single" w:sz="2" w:space="4" w:color="FFFFFF"/>
                  </w:divBdr>
                  <w:divsChild>
                    <w:div w:id="1669167396">
                      <w:marLeft w:val="0"/>
                      <w:marRight w:val="0"/>
                      <w:marTop w:val="0"/>
                      <w:marBottom w:val="0"/>
                      <w:divBdr>
                        <w:top w:val="none" w:sz="0" w:space="0" w:color="auto"/>
                        <w:left w:val="none" w:sz="0" w:space="0" w:color="auto"/>
                        <w:bottom w:val="none" w:sz="0" w:space="0" w:color="auto"/>
                        <w:right w:val="none" w:sz="0" w:space="0" w:color="auto"/>
                      </w:divBdr>
                    </w:div>
                  </w:divsChild>
                </w:div>
                <w:div w:id="102311256">
                  <w:marLeft w:val="0"/>
                  <w:marRight w:val="0"/>
                  <w:marTop w:val="0"/>
                  <w:marBottom w:val="0"/>
                  <w:divBdr>
                    <w:top w:val="single" w:sz="2" w:space="1" w:color="FFFFFF"/>
                    <w:left w:val="single" w:sz="2" w:space="12" w:color="FFFFFF"/>
                    <w:bottom w:val="single" w:sz="2" w:space="1" w:color="FFFFFF"/>
                    <w:right w:val="single" w:sz="2" w:space="4" w:color="FFFFFF"/>
                  </w:divBdr>
                  <w:divsChild>
                    <w:div w:id="181287860">
                      <w:marLeft w:val="0"/>
                      <w:marRight w:val="0"/>
                      <w:marTop w:val="0"/>
                      <w:marBottom w:val="0"/>
                      <w:divBdr>
                        <w:top w:val="none" w:sz="0" w:space="0" w:color="auto"/>
                        <w:left w:val="none" w:sz="0" w:space="0" w:color="auto"/>
                        <w:bottom w:val="none" w:sz="0" w:space="0" w:color="auto"/>
                        <w:right w:val="none" w:sz="0" w:space="0" w:color="auto"/>
                      </w:divBdr>
                    </w:div>
                  </w:divsChild>
                </w:div>
                <w:div w:id="738746263">
                  <w:marLeft w:val="0"/>
                  <w:marRight w:val="0"/>
                  <w:marTop w:val="0"/>
                  <w:marBottom w:val="0"/>
                  <w:divBdr>
                    <w:top w:val="single" w:sz="2" w:space="1" w:color="FFFFFF"/>
                    <w:left w:val="single" w:sz="2" w:space="12" w:color="FFFFFF"/>
                    <w:bottom w:val="single" w:sz="2" w:space="1" w:color="FFFFFF"/>
                    <w:right w:val="single" w:sz="2" w:space="4" w:color="FFFFFF"/>
                  </w:divBdr>
                  <w:divsChild>
                    <w:div w:id="843982725">
                      <w:marLeft w:val="0"/>
                      <w:marRight w:val="0"/>
                      <w:marTop w:val="0"/>
                      <w:marBottom w:val="0"/>
                      <w:divBdr>
                        <w:top w:val="none" w:sz="0" w:space="0" w:color="auto"/>
                        <w:left w:val="none" w:sz="0" w:space="0" w:color="auto"/>
                        <w:bottom w:val="none" w:sz="0" w:space="0" w:color="auto"/>
                        <w:right w:val="none" w:sz="0" w:space="0" w:color="auto"/>
                      </w:divBdr>
                    </w:div>
                  </w:divsChild>
                </w:div>
                <w:div w:id="731005740">
                  <w:marLeft w:val="0"/>
                  <w:marRight w:val="0"/>
                  <w:marTop w:val="0"/>
                  <w:marBottom w:val="0"/>
                  <w:divBdr>
                    <w:top w:val="single" w:sz="2" w:space="1" w:color="FFFFFF"/>
                    <w:left w:val="single" w:sz="2" w:space="12" w:color="FFFFFF"/>
                    <w:bottom w:val="single" w:sz="2" w:space="1" w:color="FFFFFF"/>
                    <w:right w:val="single" w:sz="2" w:space="4" w:color="FFFFFF"/>
                  </w:divBdr>
                  <w:divsChild>
                    <w:div w:id="1401976778">
                      <w:marLeft w:val="0"/>
                      <w:marRight w:val="0"/>
                      <w:marTop w:val="0"/>
                      <w:marBottom w:val="0"/>
                      <w:divBdr>
                        <w:top w:val="none" w:sz="0" w:space="0" w:color="auto"/>
                        <w:left w:val="none" w:sz="0" w:space="0" w:color="auto"/>
                        <w:bottom w:val="none" w:sz="0" w:space="0" w:color="auto"/>
                        <w:right w:val="none" w:sz="0" w:space="0" w:color="auto"/>
                      </w:divBdr>
                    </w:div>
                  </w:divsChild>
                </w:div>
                <w:div w:id="43020075">
                  <w:marLeft w:val="0"/>
                  <w:marRight w:val="0"/>
                  <w:marTop w:val="0"/>
                  <w:marBottom w:val="0"/>
                  <w:divBdr>
                    <w:top w:val="single" w:sz="2" w:space="1" w:color="FFFFFF"/>
                    <w:left w:val="single" w:sz="2" w:space="12" w:color="FFFFFF"/>
                    <w:bottom w:val="single" w:sz="2" w:space="1" w:color="FFFFFF"/>
                    <w:right w:val="single" w:sz="2" w:space="4" w:color="FFFFFF"/>
                  </w:divBdr>
                  <w:divsChild>
                    <w:div w:id="70855296">
                      <w:marLeft w:val="0"/>
                      <w:marRight w:val="0"/>
                      <w:marTop w:val="0"/>
                      <w:marBottom w:val="0"/>
                      <w:divBdr>
                        <w:top w:val="none" w:sz="0" w:space="0" w:color="auto"/>
                        <w:left w:val="none" w:sz="0" w:space="0" w:color="auto"/>
                        <w:bottom w:val="none" w:sz="0" w:space="0" w:color="auto"/>
                        <w:right w:val="none" w:sz="0" w:space="0" w:color="auto"/>
                      </w:divBdr>
                    </w:div>
                  </w:divsChild>
                </w:div>
                <w:div w:id="687290209">
                  <w:marLeft w:val="0"/>
                  <w:marRight w:val="0"/>
                  <w:marTop w:val="0"/>
                  <w:marBottom w:val="0"/>
                  <w:divBdr>
                    <w:top w:val="single" w:sz="2" w:space="1" w:color="FFFFFF"/>
                    <w:left w:val="single" w:sz="2" w:space="12" w:color="FFFFFF"/>
                    <w:bottom w:val="single" w:sz="2" w:space="1" w:color="FFFFFF"/>
                    <w:right w:val="single" w:sz="2" w:space="4" w:color="FFFFFF"/>
                  </w:divBdr>
                  <w:divsChild>
                    <w:div w:id="1760784016">
                      <w:marLeft w:val="0"/>
                      <w:marRight w:val="0"/>
                      <w:marTop w:val="0"/>
                      <w:marBottom w:val="0"/>
                      <w:divBdr>
                        <w:top w:val="none" w:sz="0" w:space="0" w:color="auto"/>
                        <w:left w:val="none" w:sz="0" w:space="0" w:color="auto"/>
                        <w:bottom w:val="none" w:sz="0" w:space="0" w:color="auto"/>
                        <w:right w:val="none" w:sz="0" w:space="0" w:color="auto"/>
                      </w:divBdr>
                    </w:div>
                  </w:divsChild>
                </w:div>
                <w:div w:id="2045209981">
                  <w:marLeft w:val="0"/>
                  <w:marRight w:val="0"/>
                  <w:marTop w:val="0"/>
                  <w:marBottom w:val="0"/>
                  <w:divBdr>
                    <w:top w:val="single" w:sz="2" w:space="1" w:color="FFFFFF"/>
                    <w:left w:val="single" w:sz="2" w:space="12" w:color="FFFFFF"/>
                    <w:bottom w:val="single" w:sz="2" w:space="1" w:color="FFFFFF"/>
                    <w:right w:val="single" w:sz="2" w:space="4" w:color="FFFFFF"/>
                  </w:divBdr>
                  <w:divsChild>
                    <w:div w:id="443499908">
                      <w:marLeft w:val="0"/>
                      <w:marRight w:val="0"/>
                      <w:marTop w:val="0"/>
                      <w:marBottom w:val="0"/>
                      <w:divBdr>
                        <w:top w:val="none" w:sz="0" w:space="0" w:color="auto"/>
                        <w:left w:val="none" w:sz="0" w:space="0" w:color="auto"/>
                        <w:bottom w:val="none" w:sz="0" w:space="0" w:color="auto"/>
                        <w:right w:val="none" w:sz="0" w:space="0" w:color="auto"/>
                      </w:divBdr>
                    </w:div>
                  </w:divsChild>
                </w:div>
                <w:div w:id="1280180892">
                  <w:marLeft w:val="0"/>
                  <w:marRight w:val="0"/>
                  <w:marTop w:val="0"/>
                  <w:marBottom w:val="0"/>
                  <w:divBdr>
                    <w:top w:val="single" w:sz="2" w:space="1" w:color="FFFFFF"/>
                    <w:left w:val="single" w:sz="2" w:space="12" w:color="FFFFFF"/>
                    <w:bottom w:val="single" w:sz="2" w:space="1" w:color="FFFFFF"/>
                    <w:right w:val="single" w:sz="2" w:space="4" w:color="FFFFFF"/>
                  </w:divBdr>
                  <w:divsChild>
                    <w:div w:id="2112626008">
                      <w:marLeft w:val="0"/>
                      <w:marRight w:val="0"/>
                      <w:marTop w:val="0"/>
                      <w:marBottom w:val="0"/>
                      <w:divBdr>
                        <w:top w:val="none" w:sz="0" w:space="0" w:color="auto"/>
                        <w:left w:val="none" w:sz="0" w:space="0" w:color="auto"/>
                        <w:bottom w:val="none" w:sz="0" w:space="0" w:color="auto"/>
                        <w:right w:val="none" w:sz="0" w:space="0" w:color="auto"/>
                      </w:divBdr>
                    </w:div>
                  </w:divsChild>
                </w:div>
                <w:div w:id="6762635">
                  <w:marLeft w:val="0"/>
                  <w:marRight w:val="0"/>
                  <w:marTop w:val="0"/>
                  <w:marBottom w:val="0"/>
                  <w:divBdr>
                    <w:top w:val="single" w:sz="2" w:space="1" w:color="FFFFFF"/>
                    <w:left w:val="single" w:sz="2" w:space="12" w:color="FFFFFF"/>
                    <w:bottom w:val="single" w:sz="2" w:space="1" w:color="FFFFFF"/>
                    <w:right w:val="single" w:sz="2" w:space="4" w:color="FFFFFF"/>
                  </w:divBdr>
                  <w:divsChild>
                    <w:div w:id="726802534">
                      <w:marLeft w:val="0"/>
                      <w:marRight w:val="0"/>
                      <w:marTop w:val="0"/>
                      <w:marBottom w:val="0"/>
                      <w:divBdr>
                        <w:top w:val="none" w:sz="0" w:space="0" w:color="auto"/>
                        <w:left w:val="none" w:sz="0" w:space="0" w:color="auto"/>
                        <w:bottom w:val="none" w:sz="0" w:space="0" w:color="auto"/>
                        <w:right w:val="none" w:sz="0" w:space="0" w:color="auto"/>
                      </w:divBdr>
                    </w:div>
                  </w:divsChild>
                </w:div>
                <w:div w:id="1494757222">
                  <w:marLeft w:val="0"/>
                  <w:marRight w:val="0"/>
                  <w:marTop w:val="0"/>
                  <w:marBottom w:val="0"/>
                  <w:divBdr>
                    <w:top w:val="single" w:sz="2" w:space="1" w:color="FFFFFF"/>
                    <w:left w:val="single" w:sz="2" w:space="12" w:color="FFFFFF"/>
                    <w:bottom w:val="single" w:sz="2" w:space="1" w:color="FFFFFF"/>
                    <w:right w:val="single" w:sz="2" w:space="4" w:color="FFFFFF"/>
                  </w:divBdr>
                  <w:divsChild>
                    <w:div w:id="1453942133">
                      <w:marLeft w:val="0"/>
                      <w:marRight w:val="0"/>
                      <w:marTop w:val="0"/>
                      <w:marBottom w:val="0"/>
                      <w:divBdr>
                        <w:top w:val="none" w:sz="0" w:space="0" w:color="auto"/>
                        <w:left w:val="none" w:sz="0" w:space="0" w:color="auto"/>
                        <w:bottom w:val="none" w:sz="0" w:space="0" w:color="auto"/>
                        <w:right w:val="none" w:sz="0" w:space="0" w:color="auto"/>
                      </w:divBdr>
                    </w:div>
                  </w:divsChild>
                </w:div>
                <w:div w:id="1431009048">
                  <w:marLeft w:val="0"/>
                  <w:marRight w:val="0"/>
                  <w:marTop w:val="0"/>
                  <w:marBottom w:val="0"/>
                  <w:divBdr>
                    <w:top w:val="single" w:sz="2" w:space="1" w:color="FFFFFF"/>
                    <w:left w:val="single" w:sz="2" w:space="12" w:color="FFFFFF"/>
                    <w:bottom w:val="single" w:sz="2" w:space="1" w:color="FFFFFF"/>
                    <w:right w:val="single" w:sz="2" w:space="4" w:color="FFFFFF"/>
                  </w:divBdr>
                  <w:divsChild>
                    <w:div w:id="1607812246">
                      <w:marLeft w:val="0"/>
                      <w:marRight w:val="0"/>
                      <w:marTop w:val="0"/>
                      <w:marBottom w:val="0"/>
                      <w:divBdr>
                        <w:top w:val="none" w:sz="0" w:space="0" w:color="auto"/>
                        <w:left w:val="none" w:sz="0" w:space="0" w:color="auto"/>
                        <w:bottom w:val="none" w:sz="0" w:space="0" w:color="auto"/>
                        <w:right w:val="none" w:sz="0" w:space="0" w:color="auto"/>
                      </w:divBdr>
                    </w:div>
                  </w:divsChild>
                </w:div>
                <w:div w:id="1892111252">
                  <w:marLeft w:val="0"/>
                  <w:marRight w:val="0"/>
                  <w:marTop w:val="0"/>
                  <w:marBottom w:val="0"/>
                  <w:divBdr>
                    <w:top w:val="single" w:sz="2" w:space="1" w:color="FFFFFF"/>
                    <w:left w:val="single" w:sz="2" w:space="12" w:color="FFFFFF"/>
                    <w:bottom w:val="single" w:sz="2" w:space="1" w:color="FFFFFF"/>
                    <w:right w:val="single" w:sz="2" w:space="4" w:color="FFFFFF"/>
                  </w:divBdr>
                  <w:divsChild>
                    <w:div w:id="137966345">
                      <w:marLeft w:val="0"/>
                      <w:marRight w:val="0"/>
                      <w:marTop w:val="0"/>
                      <w:marBottom w:val="0"/>
                      <w:divBdr>
                        <w:top w:val="none" w:sz="0" w:space="0" w:color="auto"/>
                        <w:left w:val="none" w:sz="0" w:space="0" w:color="auto"/>
                        <w:bottom w:val="none" w:sz="0" w:space="0" w:color="auto"/>
                        <w:right w:val="none" w:sz="0" w:space="0" w:color="auto"/>
                      </w:divBdr>
                    </w:div>
                  </w:divsChild>
                </w:div>
                <w:div w:id="2086104028">
                  <w:marLeft w:val="0"/>
                  <w:marRight w:val="0"/>
                  <w:marTop w:val="0"/>
                  <w:marBottom w:val="0"/>
                  <w:divBdr>
                    <w:top w:val="single" w:sz="2" w:space="1" w:color="FFFFFF"/>
                    <w:left w:val="single" w:sz="2" w:space="12" w:color="FFFFFF"/>
                    <w:bottom w:val="single" w:sz="2" w:space="1" w:color="FFFFFF"/>
                    <w:right w:val="single" w:sz="2" w:space="4" w:color="FFFFFF"/>
                  </w:divBdr>
                  <w:divsChild>
                    <w:div w:id="1720937546">
                      <w:marLeft w:val="0"/>
                      <w:marRight w:val="0"/>
                      <w:marTop w:val="0"/>
                      <w:marBottom w:val="0"/>
                      <w:divBdr>
                        <w:top w:val="none" w:sz="0" w:space="0" w:color="auto"/>
                        <w:left w:val="none" w:sz="0" w:space="0" w:color="auto"/>
                        <w:bottom w:val="none" w:sz="0" w:space="0" w:color="auto"/>
                        <w:right w:val="none" w:sz="0" w:space="0" w:color="auto"/>
                      </w:divBdr>
                    </w:div>
                  </w:divsChild>
                </w:div>
                <w:div w:id="1389498631">
                  <w:marLeft w:val="0"/>
                  <w:marRight w:val="0"/>
                  <w:marTop w:val="0"/>
                  <w:marBottom w:val="0"/>
                  <w:divBdr>
                    <w:top w:val="single" w:sz="2" w:space="1" w:color="FFFFFF"/>
                    <w:left w:val="single" w:sz="2" w:space="12" w:color="FFFFFF"/>
                    <w:bottom w:val="single" w:sz="2" w:space="1" w:color="FFFFFF"/>
                    <w:right w:val="single" w:sz="2" w:space="4" w:color="FFFFFF"/>
                  </w:divBdr>
                  <w:divsChild>
                    <w:div w:id="1898471109">
                      <w:marLeft w:val="0"/>
                      <w:marRight w:val="0"/>
                      <w:marTop w:val="0"/>
                      <w:marBottom w:val="0"/>
                      <w:divBdr>
                        <w:top w:val="none" w:sz="0" w:space="0" w:color="auto"/>
                        <w:left w:val="none" w:sz="0" w:space="0" w:color="auto"/>
                        <w:bottom w:val="none" w:sz="0" w:space="0" w:color="auto"/>
                        <w:right w:val="none" w:sz="0" w:space="0" w:color="auto"/>
                      </w:divBdr>
                    </w:div>
                  </w:divsChild>
                </w:div>
                <w:div w:id="1885560322">
                  <w:marLeft w:val="0"/>
                  <w:marRight w:val="0"/>
                  <w:marTop w:val="0"/>
                  <w:marBottom w:val="0"/>
                  <w:divBdr>
                    <w:top w:val="single" w:sz="2" w:space="1" w:color="FFFFFF"/>
                    <w:left w:val="single" w:sz="2" w:space="12" w:color="FFFFFF"/>
                    <w:bottom w:val="single" w:sz="2" w:space="1" w:color="FFFFFF"/>
                    <w:right w:val="single" w:sz="2" w:space="4" w:color="FFFFFF"/>
                  </w:divBdr>
                  <w:divsChild>
                    <w:div w:id="1276400415">
                      <w:marLeft w:val="0"/>
                      <w:marRight w:val="0"/>
                      <w:marTop w:val="0"/>
                      <w:marBottom w:val="0"/>
                      <w:divBdr>
                        <w:top w:val="none" w:sz="0" w:space="0" w:color="auto"/>
                        <w:left w:val="none" w:sz="0" w:space="0" w:color="auto"/>
                        <w:bottom w:val="none" w:sz="0" w:space="0" w:color="auto"/>
                        <w:right w:val="none" w:sz="0" w:space="0" w:color="auto"/>
                      </w:divBdr>
                    </w:div>
                  </w:divsChild>
                </w:div>
                <w:div w:id="938835944">
                  <w:marLeft w:val="0"/>
                  <w:marRight w:val="0"/>
                  <w:marTop w:val="0"/>
                  <w:marBottom w:val="0"/>
                  <w:divBdr>
                    <w:top w:val="single" w:sz="2" w:space="1" w:color="FFFFFF"/>
                    <w:left w:val="single" w:sz="2" w:space="12" w:color="FFFFFF"/>
                    <w:bottom w:val="single" w:sz="2" w:space="1" w:color="FFFFFF"/>
                    <w:right w:val="single" w:sz="2" w:space="4" w:color="FFFFFF"/>
                  </w:divBdr>
                  <w:divsChild>
                    <w:div w:id="476728233">
                      <w:marLeft w:val="0"/>
                      <w:marRight w:val="0"/>
                      <w:marTop w:val="0"/>
                      <w:marBottom w:val="0"/>
                      <w:divBdr>
                        <w:top w:val="none" w:sz="0" w:space="0" w:color="auto"/>
                        <w:left w:val="none" w:sz="0" w:space="0" w:color="auto"/>
                        <w:bottom w:val="none" w:sz="0" w:space="0" w:color="auto"/>
                        <w:right w:val="none" w:sz="0" w:space="0" w:color="auto"/>
                      </w:divBdr>
                    </w:div>
                  </w:divsChild>
                </w:div>
                <w:div w:id="1439790850">
                  <w:marLeft w:val="0"/>
                  <w:marRight w:val="0"/>
                  <w:marTop w:val="0"/>
                  <w:marBottom w:val="0"/>
                  <w:divBdr>
                    <w:top w:val="single" w:sz="2" w:space="1" w:color="FFFFFF"/>
                    <w:left w:val="single" w:sz="2" w:space="12" w:color="FFFFFF"/>
                    <w:bottom w:val="single" w:sz="2" w:space="1" w:color="FFFFFF"/>
                    <w:right w:val="single" w:sz="2" w:space="4" w:color="FFFFFF"/>
                  </w:divBdr>
                  <w:divsChild>
                    <w:div w:id="632177004">
                      <w:marLeft w:val="0"/>
                      <w:marRight w:val="0"/>
                      <w:marTop w:val="0"/>
                      <w:marBottom w:val="0"/>
                      <w:divBdr>
                        <w:top w:val="none" w:sz="0" w:space="0" w:color="auto"/>
                        <w:left w:val="none" w:sz="0" w:space="0" w:color="auto"/>
                        <w:bottom w:val="none" w:sz="0" w:space="0" w:color="auto"/>
                        <w:right w:val="none" w:sz="0" w:space="0" w:color="auto"/>
                      </w:divBdr>
                    </w:div>
                  </w:divsChild>
                </w:div>
                <w:div w:id="2044161641">
                  <w:marLeft w:val="0"/>
                  <w:marRight w:val="0"/>
                  <w:marTop w:val="0"/>
                  <w:marBottom w:val="0"/>
                  <w:divBdr>
                    <w:top w:val="single" w:sz="2" w:space="1" w:color="FFFFFF"/>
                    <w:left w:val="single" w:sz="2" w:space="12" w:color="FFFFFF"/>
                    <w:bottom w:val="single" w:sz="2" w:space="1" w:color="FFFFFF"/>
                    <w:right w:val="single" w:sz="2" w:space="4" w:color="FFFFFF"/>
                  </w:divBdr>
                  <w:divsChild>
                    <w:div w:id="932785338">
                      <w:marLeft w:val="0"/>
                      <w:marRight w:val="0"/>
                      <w:marTop w:val="0"/>
                      <w:marBottom w:val="0"/>
                      <w:divBdr>
                        <w:top w:val="none" w:sz="0" w:space="0" w:color="auto"/>
                        <w:left w:val="none" w:sz="0" w:space="0" w:color="auto"/>
                        <w:bottom w:val="none" w:sz="0" w:space="0" w:color="auto"/>
                        <w:right w:val="none" w:sz="0" w:space="0" w:color="auto"/>
                      </w:divBdr>
                    </w:div>
                  </w:divsChild>
                </w:div>
                <w:div w:id="2111049283">
                  <w:marLeft w:val="0"/>
                  <w:marRight w:val="0"/>
                  <w:marTop w:val="0"/>
                  <w:marBottom w:val="0"/>
                  <w:divBdr>
                    <w:top w:val="single" w:sz="2" w:space="1" w:color="FFFFFF"/>
                    <w:left w:val="single" w:sz="2" w:space="12" w:color="FFFFFF"/>
                    <w:bottom w:val="single" w:sz="2" w:space="1" w:color="FFFFFF"/>
                    <w:right w:val="single" w:sz="2" w:space="4" w:color="FFFFFF"/>
                  </w:divBdr>
                  <w:divsChild>
                    <w:div w:id="1485971795">
                      <w:marLeft w:val="0"/>
                      <w:marRight w:val="0"/>
                      <w:marTop w:val="0"/>
                      <w:marBottom w:val="0"/>
                      <w:divBdr>
                        <w:top w:val="none" w:sz="0" w:space="0" w:color="auto"/>
                        <w:left w:val="none" w:sz="0" w:space="0" w:color="auto"/>
                        <w:bottom w:val="none" w:sz="0" w:space="0" w:color="auto"/>
                        <w:right w:val="none" w:sz="0" w:space="0" w:color="auto"/>
                      </w:divBdr>
                    </w:div>
                  </w:divsChild>
                </w:div>
                <w:div w:id="1204245298">
                  <w:marLeft w:val="0"/>
                  <w:marRight w:val="0"/>
                  <w:marTop w:val="0"/>
                  <w:marBottom w:val="0"/>
                  <w:divBdr>
                    <w:top w:val="single" w:sz="2" w:space="1" w:color="FFFFFF"/>
                    <w:left w:val="single" w:sz="2" w:space="12" w:color="FFFFFF"/>
                    <w:bottom w:val="single" w:sz="2" w:space="1" w:color="FFFFFF"/>
                    <w:right w:val="single" w:sz="2" w:space="4" w:color="FFFFFF"/>
                  </w:divBdr>
                  <w:divsChild>
                    <w:div w:id="429006505">
                      <w:marLeft w:val="0"/>
                      <w:marRight w:val="0"/>
                      <w:marTop w:val="0"/>
                      <w:marBottom w:val="0"/>
                      <w:divBdr>
                        <w:top w:val="none" w:sz="0" w:space="0" w:color="auto"/>
                        <w:left w:val="none" w:sz="0" w:space="0" w:color="auto"/>
                        <w:bottom w:val="none" w:sz="0" w:space="0" w:color="auto"/>
                        <w:right w:val="none" w:sz="0" w:space="0" w:color="auto"/>
                      </w:divBdr>
                    </w:div>
                  </w:divsChild>
                </w:div>
                <w:div w:id="1595361157">
                  <w:marLeft w:val="0"/>
                  <w:marRight w:val="0"/>
                  <w:marTop w:val="0"/>
                  <w:marBottom w:val="0"/>
                  <w:divBdr>
                    <w:top w:val="single" w:sz="2" w:space="1" w:color="FFFFFF"/>
                    <w:left w:val="single" w:sz="2" w:space="12" w:color="FFFFFF"/>
                    <w:bottom w:val="single" w:sz="2" w:space="1" w:color="FFFFFF"/>
                    <w:right w:val="single" w:sz="2" w:space="4" w:color="FFFFFF"/>
                  </w:divBdr>
                  <w:divsChild>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669255267">
                  <w:marLeft w:val="0"/>
                  <w:marRight w:val="0"/>
                  <w:marTop w:val="0"/>
                  <w:marBottom w:val="0"/>
                  <w:divBdr>
                    <w:top w:val="single" w:sz="2" w:space="1" w:color="FFFFFF"/>
                    <w:left w:val="single" w:sz="2" w:space="12" w:color="FFFFFF"/>
                    <w:bottom w:val="single" w:sz="2" w:space="1" w:color="FFFFFF"/>
                    <w:right w:val="single" w:sz="2" w:space="4" w:color="FFFFFF"/>
                  </w:divBdr>
                  <w:divsChild>
                    <w:div w:id="1524900630">
                      <w:marLeft w:val="0"/>
                      <w:marRight w:val="0"/>
                      <w:marTop w:val="0"/>
                      <w:marBottom w:val="0"/>
                      <w:divBdr>
                        <w:top w:val="none" w:sz="0" w:space="0" w:color="auto"/>
                        <w:left w:val="none" w:sz="0" w:space="0" w:color="auto"/>
                        <w:bottom w:val="none" w:sz="0" w:space="0" w:color="auto"/>
                        <w:right w:val="none" w:sz="0" w:space="0" w:color="auto"/>
                      </w:divBdr>
                    </w:div>
                  </w:divsChild>
                </w:div>
                <w:div w:id="618881020">
                  <w:marLeft w:val="0"/>
                  <w:marRight w:val="0"/>
                  <w:marTop w:val="0"/>
                  <w:marBottom w:val="0"/>
                  <w:divBdr>
                    <w:top w:val="single" w:sz="2" w:space="1" w:color="FFFFFF"/>
                    <w:left w:val="single" w:sz="2" w:space="12" w:color="FFFFFF"/>
                    <w:bottom w:val="single" w:sz="2" w:space="1" w:color="FFFFFF"/>
                    <w:right w:val="single" w:sz="2" w:space="4" w:color="FFFFFF"/>
                  </w:divBdr>
                  <w:divsChild>
                    <w:div w:id="2127918806">
                      <w:marLeft w:val="0"/>
                      <w:marRight w:val="0"/>
                      <w:marTop w:val="0"/>
                      <w:marBottom w:val="0"/>
                      <w:divBdr>
                        <w:top w:val="none" w:sz="0" w:space="0" w:color="auto"/>
                        <w:left w:val="none" w:sz="0" w:space="0" w:color="auto"/>
                        <w:bottom w:val="none" w:sz="0" w:space="0" w:color="auto"/>
                        <w:right w:val="none" w:sz="0" w:space="0" w:color="auto"/>
                      </w:divBdr>
                    </w:div>
                  </w:divsChild>
                </w:div>
                <w:div w:id="69236185">
                  <w:marLeft w:val="0"/>
                  <w:marRight w:val="0"/>
                  <w:marTop w:val="0"/>
                  <w:marBottom w:val="0"/>
                  <w:divBdr>
                    <w:top w:val="single" w:sz="2" w:space="1" w:color="FFFFFF"/>
                    <w:left w:val="single" w:sz="2" w:space="12" w:color="FFFFFF"/>
                    <w:bottom w:val="single" w:sz="2" w:space="1" w:color="FFFFFF"/>
                    <w:right w:val="single" w:sz="2" w:space="4" w:color="FFFFFF"/>
                  </w:divBdr>
                  <w:divsChild>
                    <w:div w:id="1614052701">
                      <w:marLeft w:val="0"/>
                      <w:marRight w:val="0"/>
                      <w:marTop w:val="0"/>
                      <w:marBottom w:val="0"/>
                      <w:divBdr>
                        <w:top w:val="none" w:sz="0" w:space="0" w:color="auto"/>
                        <w:left w:val="none" w:sz="0" w:space="0" w:color="auto"/>
                        <w:bottom w:val="none" w:sz="0" w:space="0" w:color="auto"/>
                        <w:right w:val="none" w:sz="0" w:space="0" w:color="auto"/>
                      </w:divBdr>
                    </w:div>
                  </w:divsChild>
                </w:div>
                <w:div w:id="1483696505">
                  <w:marLeft w:val="0"/>
                  <w:marRight w:val="0"/>
                  <w:marTop w:val="0"/>
                  <w:marBottom w:val="0"/>
                  <w:divBdr>
                    <w:top w:val="single" w:sz="2" w:space="1" w:color="FFFFFF"/>
                    <w:left w:val="single" w:sz="2" w:space="12" w:color="FFFFFF"/>
                    <w:bottom w:val="single" w:sz="2" w:space="1" w:color="FFFFFF"/>
                    <w:right w:val="single" w:sz="2" w:space="4" w:color="FFFFFF"/>
                  </w:divBdr>
                  <w:divsChild>
                    <w:div w:id="1108236343">
                      <w:marLeft w:val="0"/>
                      <w:marRight w:val="0"/>
                      <w:marTop w:val="0"/>
                      <w:marBottom w:val="0"/>
                      <w:divBdr>
                        <w:top w:val="none" w:sz="0" w:space="0" w:color="auto"/>
                        <w:left w:val="none" w:sz="0" w:space="0" w:color="auto"/>
                        <w:bottom w:val="none" w:sz="0" w:space="0" w:color="auto"/>
                        <w:right w:val="none" w:sz="0" w:space="0" w:color="auto"/>
                      </w:divBdr>
                    </w:div>
                  </w:divsChild>
                </w:div>
                <w:div w:id="283079236">
                  <w:marLeft w:val="0"/>
                  <w:marRight w:val="0"/>
                  <w:marTop w:val="0"/>
                  <w:marBottom w:val="0"/>
                  <w:divBdr>
                    <w:top w:val="single" w:sz="2" w:space="1" w:color="FFFFFF"/>
                    <w:left w:val="single" w:sz="2" w:space="12" w:color="FFFFFF"/>
                    <w:bottom w:val="single" w:sz="2" w:space="1" w:color="FFFFFF"/>
                    <w:right w:val="single" w:sz="2" w:space="4" w:color="FFFFFF"/>
                  </w:divBdr>
                  <w:divsChild>
                    <w:div w:id="2051489223">
                      <w:marLeft w:val="0"/>
                      <w:marRight w:val="0"/>
                      <w:marTop w:val="0"/>
                      <w:marBottom w:val="0"/>
                      <w:divBdr>
                        <w:top w:val="none" w:sz="0" w:space="0" w:color="auto"/>
                        <w:left w:val="none" w:sz="0" w:space="0" w:color="auto"/>
                        <w:bottom w:val="none" w:sz="0" w:space="0" w:color="auto"/>
                        <w:right w:val="none" w:sz="0" w:space="0" w:color="auto"/>
                      </w:divBdr>
                    </w:div>
                  </w:divsChild>
                </w:div>
                <w:div w:id="1480734320">
                  <w:marLeft w:val="0"/>
                  <w:marRight w:val="0"/>
                  <w:marTop w:val="0"/>
                  <w:marBottom w:val="0"/>
                  <w:divBdr>
                    <w:top w:val="single" w:sz="2" w:space="1" w:color="FFFFFF"/>
                    <w:left w:val="single" w:sz="2" w:space="12" w:color="FFFFFF"/>
                    <w:bottom w:val="single" w:sz="2" w:space="1" w:color="FFFFFF"/>
                    <w:right w:val="single" w:sz="2" w:space="4" w:color="FFFFFF"/>
                  </w:divBdr>
                  <w:divsChild>
                    <w:div w:id="878247975">
                      <w:marLeft w:val="0"/>
                      <w:marRight w:val="0"/>
                      <w:marTop w:val="0"/>
                      <w:marBottom w:val="0"/>
                      <w:divBdr>
                        <w:top w:val="none" w:sz="0" w:space="0" w:color="auto"/>
                        <w:left w:val="none" w:sz="0" w:space="0" w:color="auto"/>
                        <w:bottom w:val="none" w:sz="0" w:space="0" w:color="auto"/>
                        <w:right w:val="none" w:sz="0" w:space="0" w:color="auto"/>
                      </w:divBdr>
                    </w:div>
                  </w:divsChild>
                </w:div>
                <w:div w:id="676883681">
                  <w:marLeft w:val="0"/>
                  <w:marRight w:val="0"/>
                  <w:marTop w:val="0"/>
                  <w:marBottom w:val="0"/>
                  <w:divBdr>
                    <w:top w:val="single" w:sz="2" w:space="1" w:color="FFFFFF"/>
                    <w:left w:val="single" w:sz="2" w:space="12" w:color="FFFFFF"/>
                    <w:bottom w:val="single" w:sz="2" w:space="1" w:color="FFFFFF"/>
                    <w:right w:val="single" w:sz="2" w:space="4" w:color="FFFFFF"/>
                  </w:divBdr>
                  <w:divsChild>
                    <w:div w:id="8549">
                      <w:marLeft w:val="0"/>
                      <w:marRight w:val="0"/>
                      <w:marTop w:val="0"/>
                      <w:marBottom w:val="0"/>
                      <w:divBdr>
                        <w:top w:val="none" w:sz="0" w:space="0" w:color="auto"/>
                        <w:left w:val="none" w:sz="0" w:space="0" w:color="auto"/>
                        <w:bottom w:val="none" w:sz="0" w:space="0" w:color="auto"/>
                        <w:right w:val="none" w:sz="0" w:space="0" w:color="auto"/>
                      </w:divBdr>
                    </w:div>
                  </w:divsChild>
                </w:div>
                <w:div w:id="768548405">
                  <w:marLeft w:val="0"/>
                  <w:marRight w:val="0"/>
                  <w:marTop w:val="0"/>
                  <w:marBottom w:val="0"/>
                  <w:divBdr>
                    <w:top w:val="single" w:sz="2" w:space="1" w:color="FFFFFF"/>
                    <w:left w:val="single" w:sz="2" w:space="12" w:color="FFFFFF"/>
                    <w:bottom w:val="single" w:sz="2" w:space="1" w:color="FFFFFF"/>
                    <w:right w:val="single" w:sz="2" w:space="4" w:color="FFFFFF"/>
                  </w:divBdr>
                  <w:divsChild>
                    <w:div w:id="773330063">
                      <w:marLeft w:val="0"/>
                      <w:marRight w:val="0"/>
                      <w:marTop w:val="0"/>
                      <w:marBottom w:val="0"/>
                      <w:divBdr>
                        <w:top w:val="none" w:sz="0" w:space="0" w:color="auto"/>
                        <w:left w:val="none" w:sz="0" w:space="0" w:color="auto"/>
                        <w:bottom w:val="none" w:sz="0" w:space="0" w:color="auto"/>
                        <w:right w:val="none" w:sz="0" w:space="0" w:color="auto"/>
                      </w:divBdr>
                    </w:div>
                  </w:divsChild>
                </w:div>
                <w:div w:id="680157559">
                  <w:marLeft w:val="0"/>
                  <w:marRight w:val="0"/>
                  <w:marTop w:val="0"/>
                  <w:marBottom w:val="0"/>
                  <w:divBdr>
                    <w:top w:val="single" w:sz="2" w:space="1" w:color="FFFFFF"/>
                    <w:left w:val="single" w:sz="2" w:space="12" w:color="FFFFFF"/>
                    <w:bottom w:val="single" w:sz="2" w:space="1" w:color="FFFFFF"/>
                    <w:right w:val="single" w:sz="2" w:space="4" w:color="FFFFFF"/>
                  </w:divBdr>
                  <w:divsChild>
                    <w:div w:id="2012751158">
                      <w:marLeft w:val="0"/>
                      <w:marRight w:val="0"/>
                      <w:marTop w:val="0"/>
                      <w:marBottom w:val="0"/>
                      <w:divBdr>
                        <w:top w:val="none" w:sz="0" w:space="0" w:color="auto"/>
                        <w:left w:val="none" w:sz="0" w:space="0" w:color="auto"/>
                        <w:bottom w:val="none" w:sz="0" w:space="0" w:color="auto"/>
                        <w:right w:val="none" w:sz="0" w:space="0" w:color="auto"/>
                      </w:divBdr>
                    </w:div>
                  </w:divsChild>
                </w:div>
                <w:div w:id="1340962083">
                  <w:marLeft w:val="0"/>
                  <w:marRight w:val="0"/>
                  <w:marTop w:val="0"/>
                  <w:marBottom w:val="0"/>
                  <w:divBdr>
                    <w:top w:val="single" w:sz="2" w:space="1" w:color="FFFFFF"/>
                    <w:left w:val="single" w:sz="2" w:space="12" w:color="FFFFFF"/>
                    <w:bottom w:val="single" w:sz="2" w:space="1" w:color="FFFFFF"/>
                    <w:right w:val="single" w:sz="2" w:space="4" w:color="FFFFFF"/>
                  </w:divBdr>
                  <w:divsChild>
                    <w:div w:id="800997659">
                      <w:marLeft w:val="0"/>
                      <w:marRight w:val="0"/>
                      <w:marTop w:val="0"/>
                      <w:marBottom w:val="0"/>
                      <w:divBdr>
                        <w:top w:val="none" w:sz="0" w:space="0" w:color="auto"/>
                        <w:left w:val="none" w:sz="0" w:space="0" w:color="auto"/>
                        <w:bottom w:val="none" w:sz="0" w:space="0" w:color="auto"/>
                        <w:right w:val="none" w:sz="0" w:space="0" w:color="auto"/>
                      </w:divBdr>
                    </w:div>
                  </w:divsChild>
                </w:div>
                <w:div w:id="2024242448">
                  <w:marLeft w:val="0"/>
                  <w:marRight w:val="0"/>
                  <w:marTop w:val="0"/>
                  <w:marBottom w:val="0"/>
                  <w:divBdr>
                    <w:top w:val="single" w:sz="2" w:space="1" w:color="FFFFFF"/>
                    <w:left w:val="single" w:sz="2" w:space="12" w:color="FFFFFF"/>
                    <w:bottom w:val="single" w:sz="2" w:space="1" w:color="FFFFFF"/>
                    <w:right w:val="single" w:sz="2" w:space="4" w:color="FFFFFF"/>
                  </w:divBdr>
                  <w:divsChild>
                    <w:div w:id="1805350683">
                      <w:marLeft w:val="0"/>
                      <w:marRight w:val="0"/>
                      <w:marTop w:val="0"/>
                      <w:marBottom w:val="0"/>
                      <w:divBdr>
                        <w:top w:val="none" w:sz="0" w:space="0" w:color="auto"/>
                        <w:left w:val="none" w:sz="0" w:space="0" w:color="auto"/>
                        <w:bottom w:val="none" w:sz="0" w:space="0" w:color="auto"/>
                        <w:right w:val="none" w:sz="0" w:space="0" w:color="auto"/>
                      </w:divBdr>
                    </w:div>
                  </w:divsChild>
                </w:div>
                <w:div w:id="1924029607">
                  <w:marLeft w:val="0"/>
                  <w:marRight w:val="0"/>
                  <w:marTop w:val="0"/>
                  <w:marBottom w:val="0"/>
                  <w:divBdr>
                    <w:top w:val="single" w:sz="2" w:space="1" w:color="FFFFFF"/>
                    <w:left w:val="single" w:sz="2" w:space="12" w:color="FFFFFF"/>
                    <w:bottom w:val="single" w:sz="2" w:space="1" w:color="FFFFFF"/>
                    <w:right w:val="single" w:sz="2" w:space="4" w:color="FFFFFF"/>
                  </w:divBdr>
                  <w:divsChild>
                    <w:div w:id="1872958121">
                      <w:marLeft w:val="0"/>
                      <w:marRight w:val="0"/>
                      <w:marTop w:val="0"/>
                      <w:marBottom w:val="0"/>
                      <w:divBdr>
                        <w:top w:val="none" w:sz="0" w:space="0" w:color="auto"/>
                        <w:left w:val="none" w:sz="0" w:space="0" w:color="auto"/>
                        <w:bottom w:val="none" w:sz="0" w:space="0" w:color="auto"/>
                        <w:right w:val="none" w:sz="0" w:space="0" w:color="auto"/>
                      </w:divBdr>
                    </w:div>
                  </w:divsChild>
                </w:div>
                <w:div w:id="1860509869">
                  <w:marLeft w:val="0"/>
                  <w:marRight w:val="0"/>
                  <w:marTop w:val="0"/>
                  <w:marBottom w:val="0"/>
                  <w:divBdr>
                    <w:top w:val="single" w:sz="2" w:space="1" w:color="FFFFFF"/>
                    <w:left w:val="single" w:sz="2" w:space="12" w:color="FFFFFF"/>
                    <w:bottom w:val="single" w:sz="2" w:space="1" w:color="FFFFFF"/>
                    <w:right w:val="single" w:sz="2" w:space="4" w:color="FFFFFF"/>
                  </w:divBdr>
                  <w:divsChild>
                    <w:div w:id="136844602">
                      <w:marLeft w:val="0"/>
                      <w:marRight w:val="0"/>
                      <w:marTop w:val="0"/>
                      <w:marBottom w:val="0"/>
                      <w:divBdr>
                        <w:top w:val="none" w:sz="0" w:space="0" w:color="auto"/>
                        <w:left w:val="none" w:sz="0" w:space="0" w:color="auto"/>
                        <w:bottom w:val="none" w:sz="0" w:space="0" w:color="auto"/>
                        <w:right w:val="none" w:sz="0" w:space="0" w:color="auto"/>
                      </w:divBdr>
                    </w:div>
                  </w:divsChild>
                </w:div>
                <w:div w:id="900675856">
                  <w:marLeft w:val="0"/>
                  <w:marRight w:val="0"/>
                  <w:marTop w:val="0"/>
                  <w:marBottom w:val="0"/>
                  <w:divBdr>
                    <w:top w:val="single" w:sz="2" w:space="1" w:color="FFFFFF"/>
                    <w:left w:val="single" w:sz="2" w:space="12" w:color="FFFFFF"/>
                    <w:bottom w:val="single" w:sz="2" w:space="1" w:color="FFFFFF"/>
                    <w:right w:val="single" w:sz="2" w:space="4" w:color="FFFFFF"/>
                  </w:divBdr>
                  <w:divsChild>
                    <w:div w:id="316767592">
                      <w:marLeft w:val="0"/>
                      <w:marRight w:val="0"/>
                      <w:marTop w:val="0"/>
                      <w:marBottom w:val="0"/>
                      <w:divBdr>
                        <w:top w:val="none" w:sz="0" w:space="0" w:color="auto"/>
                        <w:left w:val="none" w:sz="0" w:space="0" w:color="auto"/>
                        <w:bottom w:val="none" w:sz="0" w:space="0" w:color="auto"/>
                        <w:right w:val="none" w:sz="0" w:space="0" w:color="auto"/>
                      </w:divBdr>
                    </w:div>
                  </w:divsChild>
                </w:div>
                <w:div w:id="1198543940">
                  <w:marLeft w:val="0"/>
                  <w:marRight w:val="0"/>
                  <w:marTop w:val="0"/>
                  <w:marBottom w:val="0"/>
                  <w:divBdr>
                    <w:top w:val="single" w:sz="2" w:space="1" w:color="FFFFFF"/>
                    <w:left w:val="single" w:sz="2" w:space="12" w:color="FFFFFF"/>
                    <w:bottom w:val="single" w:sz="2" w:space="1" w:color="FFFFFF"/>
                    <w:right w:val="single" w:sz="2" w:space="4" w:color="FFFFFF"/>
                  </w:divBdr>
                  <w:divsChild>
                    <w:div w:id="1175340249">
                      <w:marLeft w:val="0"/>
                      <w:marRight w:val="0"/>
                      <w:marTop w:val="0"/>
                      <w:marBottom w:val="0"/>
                      <w:divBdr>
                        <w:top w:val="none" w:sz="0" w:space="0" w:color="auto"/>
                        <w:left w:val="none" w:sz="0" w:space="0" w:color="auto"/>
                        <w:bottom w:val="none" w:sz="0" w:space="0" w:color="auto"/>
                        <w:right w:val="none" w:sz="0" w:space="0" w:color="auto"/>
                      </w:divBdr>
                    </w:div>
                  </w:divsChild>
                </w:div>
                <w:div w:id="1766074117">
                  <w:marLeft w:val="0"/>
                  <w:marRight w:val="0"/>
                  <w:marTop w:val="0"/>
                  <w:marBottom w:val="0"/>
                  <w:divBdr>
                    <w:top w:val="single" w:sz="2" w:space="1" w:color="FFFFFF"/>
                    <w:left w:val="single" w:sz="2" w:space="12" w:color="FFFFFF"/>
                    <w:bottom w:val="single" w:sz="2" w:space="1" w:color="FFFFFF"/>
                    <w:right w:val="single" w:sz="2" w:space="4" w:color="FFFFFF"/>
                  </w:divBdr>
                  <w:divsChild>
                    <w:div w:id="1705137588">
                      <w:marLeft w:val="0"/>
                      <w:marRight w:val="0"/>
                      <w:marTop w:val="0"/>
                      <w:marBottom w:val="0"/>
                      <w:divBdr>
                        <w:top w:val="none" w:sz="0" w:space="0" w:color="auto"/>
                        <w:left w:val="none" w:sz="0" w:space="0" w:color="auto"/>
                        <w:bottom w:val="none" w:sz="0" w:space="0" w:color="auto"/>
                        <w:right w:val="none" w:sz="0" w:space="0" w:color="auto"/>
                      </w:divBdr>
                    </w:div>
                  </w:divsChild>
                </w:div>
                <w:div w:id="1277299283">
                  <w:marLeft w:val="0"/>
                  <w:marRight w:val="0"/>
                  <w:marTop w:val="0"/>
                  <w:marBottom w:val="0"/>
                  <w:divBdr>
                    <w:top w:val="single" w:sz="2" w:space="1" w:color="FFFFFF"/>
                    <w:left w:val="single" w:sz="2" w:space="12" w:color="FFFFFF"/>
                    <w:bottom w:val="single" w:sz="2" w:space="1" w:color="FFFFFF"/>
                    <w:right w:val="single" w:sz="2" w:space="4" w:color="FFFFFF"/>
                  </w:divBdr>
                  <w:divsChild>
                    <w:div w:id="242422083">
                      <w:marLeft w:val="0"/>
                      <w:marRight w:val="0"/>
                      <w:marTop w:val="0"/>
                      <w:marBottom w:val="0"/>
                      <w:divBdr>
                        <w:top w:val="none" w:sz="0" w:space="0" w:color="auto"/>
                        <w:left w:val="none" w:sz="0" w:space="0" w:color="auto"/>
                        <w:bottom w:val="none" w:sz="0" w:space="0" w:color="auto"/>
                        <w:right w:val="none" w:sz="0" w:space="0" w:color="auto"/>
                      </w:divBdr>
                    </w:div>
                  </w:divsChild>
                </w:div>
                <w:div w:id="932976978">
                  <w:marLeft w:val="0"/>
                  <w:marRight w:val="0"/>
                  <w:marTop w:val="0"/>
                  <w:marBottom w:val="0"/>
                  <w:divBdr>
                    <w:top w:val="single" w:sz="2" w:space="1" w:color="FFFFFF"/>
                    <w:left w:val="single" w:sz="2" w:space="12" w:color="FFFFFF"/>
                    <w:bottom w:val="single" w:sz="2" w:space="1" w:color="FFFFFF"/>
                    <w:right w:val="single" w:sz="2" w:space="4" w:color="FFFFFF"/>
                  </w:divBdr>
                  <w:divsChild>
                    <w:div w:id="521170306">
                      <w:marLeft w:val="0"/>
                      <w:marRight w:val="0"/>
                      <w:marTop w:val="0"/>
                      <w:marBottom w:val="0"/>
                      <w:divBdr>
                        <w:top w:val="none" w:sz="0" w:space="0" w:color="auto"/>
                        <w:left w:val="none" w:sz="0" w:space="0" w:color="auto"/>
                        <w:bottom w:val="none" w:sz="0" w:space="0" w:color="auto"/>
                        <w:right w:val="none" w:sz="0" w:space="0" w:color="auto"/>
                      </w:divBdr>
                    </w:div>
                  </w:divsChild>
                </w:div>
                <w:div w:id="1778526489">
                  <w:marLeft w:val="0"/>
                  <w:marRight w:val="0"/>
                  <w:marTop w:val="0"/>
                  <w:marBottom w:val="0"/>
                  <w:divBdr>
                    <w:top w:val="single" w:sz="2" w:space="1" w:color="FFFFFF"/>
                    <w:left w:val="single" w:sz="2" w:space="12" w:color="FFFFFF"/>
                    <w:bottom w:val="single" w:sz="2" w:space="1" w:color="FFFFFF"/>
                    <w:right w:val="single" w:sz="2" w:space="4" w:color="FFFFFF"/>
                  </w:divBdr>
                  <w:divsChild>
                    <w:div w:id="1808470056">
                      <w:marLeft w:val="0"/>
                      <w:marRight w:val="0"/>
                      <w:marTop w:val="0"/>
                      <w:marBottom w:val="0"/>
                      <w:divBdr>
                        <w:top w:val="none" w:sz="0" w:space="0" w:color="auto"/>
                        <w:left w:val="none" w:sz="0" w:space="0" w:color="auto"/>
                        <w:bottom w:val="none" w:sz="0" w:space="0" w:color="auto"/>
                        <w:right w:val="none" w:sz="0" w:space="0" w:color="auto"/>
                      </w:divBdr>
                    </w:div>
                  </w:divsChild>
                </w:div>
                <w:div w:id="195704179">
                  <w:marLeft w:val="0"/>
                  <w:marRight w:val="0"/>
                  <w:marTop w:val="0"/>
                  <w:marBottom w:val="0"/>
                  <w:divBdr>
                    <w:top w:val="single" w:sz="2" w:space="1" w:color="FFFFFF"/>
                    <w:left w:val="single" w:sz="2" w:space="12" w:color="FFFFFF"/>
                    <w:bottom w:val="single" w:sz="2" w:space="1" w:color="FFFFFF"/>
                    <w:right w:val="single" w:sz="2" w:space="4" w:color="FFFFFF"/>
                  </w:divBdr>
                  <w:divsChild>
                    <w:div w:id="982276649">
                      <w:marLeft w:val="0"/>
                      <w:marRight w:val="0"/>
                      <w:marTop w:val="0"/>
                      <w:marBottom w:val="0"/>
                      <w:divBdr>
                        <w:top w:val="none" w:sz="0" w:space="0" w:color="auto"/>
                        <w:left w:val="none" w:sz="0" w:space="0" w:color="auto"/>
                        <w:bottom w:val="none" w:sz="0" w:space="0" w:color="auto"/>
                        <w:right w:val="none" w:sz="0" w:space="0" w:color="auto"/>
                      </w:divBdr>
                    </w:div>
                  </w:divsChild>
                </w:div>
                <w:div w:id="484398410">
                  <w:marLeft w:val="0"/>
                  <w:marRight w:val="0"/>
                  <w:marTop w:val="0"/>
                  <w:marBottom w:val="0"/>
                  <w:divBdr>
                    <w:top w:val="single" w:sz="2" w:space="1" w:color="FFFFFF"/>
                    <w:left w:val="single" w:sz="2" w:space="12" w:color="FFFFFF"/>
                    <w:bottom w:val="single" w:sz="2" w:space="1" w:color="FFFFFF"/>
                    <w:right w:val="single" w:sz="2" w:space="4" w:color="FFFFFF"/>
                  </w:divBdr>
                  <w:divsChild>
                    <w:div w:id="332923615">
                      <w:marLeft w:val="0"/>
                      <w:marRight w:val="0"/>
                      <w:marTop w:val="0"/>
                      <w:marBottom w:val="0"/>
                      <w:divBdr>
                        <w:top w:val="none" w:sz="0" w:space="0" w:color="auto"/>
                        <w:left w:val="none" w:sz="0" w:space="0" w:color="auto"/>
                        <w:bottom w:val="none" w:sz="0" w:space="0" w:color="auto"/>
                        <w:right w:val="none" w:sz="0" w:space="0" w:color="auto"/>
                      </w:divBdr>
                    </w:div>
                  </w:divsChild>
                </w:div>
                <w:div w:id="1989242231">
                  <w:marLeft w:val="0"/>
                  <w:marRight w:val="0"/>
                  <w:marTop w:val="0"/>
                  <w:marBottom w:val="0"/>
                  <w:divBdr>
                    <w:top w:val="single" w:sz="2" w:space="1" w:color="FFFFFF"/>
                    <w:left w:val="single" w:sz="2" w:space="12" w:color="FFFFFF"/>
                    <w:bottom w:val="single" w:sz="2" w:space="1" w:color="FFFFFF"/>
                    <w:right w:val="single" w:sz="2" w:space="4" w:color="FFFFFF"/>
                  </w:divBdr>
                  <w:divsChild>
                    <w:div w:id="169494249">
                      <w:marLeft w:val="0"/>
                      <w:marRight w:val="0"/>
                      <w:marTop w:val="0"/>
                      <w:marBottom w:val="0"/>
                      <w:divBdr>
                        <w:top w:val="none" w:sz="0" w:space="0" w:color="auto"/>
                        <w:left w:val="none" w:sz="0" w:space="0" w:color="auto"/>
                        <w:bottom w:val="none" w:sz="0" w:space="0" w:color="auto"/>
                        <w:right w:val="none" w:sz="0" w:space="0" w:color="auto"/>
                      </w:divBdr>
                    </w:div>
                  </w:divsChild>
                </w:div>
                <w:div w:id="369383371">
                  <w:marLeft w:val="0"/>
                  <w:marRight w:val="0"/>
                  <w:marTop w:val="0"/>
                  <w:marBottom w:val="0"/>
                  <w:divBdr>
                    <w:top w:val="single" w:sz="2" w:space="1" w:color="FFFFFF"/>
                    <w:left w:val="single" w:sz="2" w:space="12" w:color="FFFFFF"/>
                    <w:bottom w:val="single" w:sz="2" w:space="1" w:color="FFFFFF"/>
                    <w:right w:val="single" w:sz="2" w:space="4" w:color="FFFFFF"/>
                  </w:divBdr>
                  <w:divsChild>
                    <w:div w:id="659966184">
                      <w:marLeft w:val="0"/>
                      <w:marRight w:val="0"/>
                      <w:marTop w:val="0"/>
                      <w:marBottom w:val="0"/>
                      <w:divBdr>
                        <w:top w:val="none" w:sz="0" w:space="0" w:color="auto"/>
                        <w:left w:val="none" w:sz="0" w:space="0" w:color="auto"/>
                        <w:bottom w:val="none" w:sz="0" w:space="0" w:color="auto"/>
                        <w:right w:val="none" w:sz="0" w:space="0" w:color="auto"/>
                      </w:divBdr>
                    </w:div>
                  </w:divsChild>
                </w:div>
                <w:div w:id="1747342521">
                  <w:marLeft w:val="0"/>
                  <w:marRight w:val="0"/>
                  <w:marTop w:val="0"/>
                  <w:marBottom w:val="0"/>
                  <w:divBdr>
                    <w:top w:val="single" w:sz="2" w:space="1" w:color="FFFFFF"/>
                    <w:left w:val="single" w:sz="2" w:space="12" w:color="FFFFFF"/>
                    <w:bottom w:val="single" w:sz="2" w:space="1" w:color="FFFFFF"/>
                    <w:right w:val="single" w:sz="2" w:space="4" w:color="FFFFFF"/>
                  </w:divBdr>
                  <w:divsChild>
                    <w:div w:id="595208985">
                      <w:marLeft w:val="0"/>
                      <w:marRight w:val="0"/>
                      <w:marTop w:val="0"/>
                      <w:marBottom w:val="0"/>
                      <w:divBdr>
                        <w:top w:val="none" w:sz="0" w:space="0" w:color="auto"/>
                        <w:left w:val="none" w:sz="0" w:space="0" w:color="auto"/>
                        <w:bottom w:val="none" w:sz="0" w:space="0" w:color="auto"/>
                        <w:right w:val="none" w:sz="0" w:space="0" w:color="auto"/>
                      </w:divBdr>
                    </w:div>
                  </w:divsChild>
                </w:div>
                <w:div w:id="1131441806">
                  <w:marLeft w:val="0"/>
                  <w:marRight w:val="0"/>
                  <w:marTop w:val="0"/>
                  <w:marBottom w:val="0"/>
                  <w:divBdr>
                    <w:top w:val="single" w:sz="2" w:space="1" w:color="FFFFFF"/>
                    <w:left w:val="single" w:sz="2" w:space="12" w:color="FFFFFF"/>
                    <w:bottom w:val="single" w:sz="2" w:space="1" w:color="FFFFFF"/>
                    <w:right w:val="single" w:sz="2" w:space="4" w:color="FFFFFF"/>
                  </w:divBdr>
                  <w:divsChild>
                    <w:div w:id="1475564605">
                      <w:marLeft w:val="0"/>
                      <w:marRight w:val="0"/>
                      <w:marTop w:val="0"/>
                      <w:marBottom w:val="0"/>
                      <w:divBdr>
                        <w:top w:val="none" w:sz="0" w:space="0" w:color="auto"/>
                        <w:left w:val="none" w:sz="0" w:space="0" w:color="auto"/>
                        <w:bottom w:val="none" w:sz="0" w:space="0" w:color="auto"/>
                        <w:right w:val="none" w:sz="0" w:space="0" w:color="auto"/>
                      </w:divBdr>
                    </w:div>
                  </w:divsChild>
                </w:div>
                <w:div w:id="1824421382">
                  <w:marLeft w:val="0"/>
                  <w:marRight w:val="0"/>
                  <w:marTop w:val="0"/>
                  <w:marBottom w:val="0"/>
                  <w:divBdr>
                    <w:top w:val="single" w:sz="2" w:space="1" w:color="FFFFFF"/>
                    <w:left w:val="single" w:sz="2" w:space="12" w:color="FFFFFF"/>
                    <w:bottom w:val="single" w:sz="2" w:space="1" w:color="FFFFFF"/>
                    <w:right w:val="single" w:sz="2" w:space="4" w:color="FFFFFF"/>
                  </w:divBdr>
                  <w:divsChild>
                    <w:div w:id="1679381819">
                      <w:marLeft w:val="0"/>
                      <w:marRight w:val="0"/>
                      <w:marTop w:val="0"/>
                      <w:marBottom w:val="0"/>
                      <w:divBdr>
                        <w:top w:val="none" w:sz="0" w:space="0" w:color="auto"/>
                        <w:left w:val="none" w:sz="0" w:space="0" w:color="auto"/>
                        <w:bottom w:val="none" w:sz="0" w:space="0" w:color="auto"/>
                        <w:right w:val="none" w:sz="0" w:space="0" w:color="auto"/>
                      </w:divBdr>
                    </w:div>
                  </w:divsChild>
                </w:div>
                <w:div w:id="651327425">
                  <w:marLeft w:val="0"/>
                  <w:marRight w:val="0"/>
                  <w:marTop w:val="0"/>
                  <w:marBottom w:val="0"/>
                  <w:divBdr>
                    <w:top w:val="single" w:sz="2" w:space="1" w:color="FFFFFF"/>
                    <w:left w:val="single" w:sz="2" w:space="12" w:color="FFFFFF"/>
                    <w:bottom w:val="single" w:sz="2" w:space="4" w:color="FFFFFF"/>
                    <w:right w:val="single" w:sz="2" w:space="4" w:color="FFFFFF"/>
                  </w:divBdr>
                  <w:divsChild>
                    <w:div w:id="17551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8483">
          <w:marLeft w:val="0"/>
          <w:marRight w:val="0"/>
          <w:marTop w:val="0"/>
          <w:marBottom w:val="335"/>
          <w:divBdr>
            <w:top w:val="none" w:sz="0" w:space="0" w:color="auto"/>
            <w:left w:val="none" w:sz="0" w:space="0" w:color="auto"/>
            <w:bottom w:val="none" w:sz="0" w:space="0" w:color="auto"/>
            <w:right w:val="none" w:sz="0" w:space="0" w:color="auto"/>
          </w:divBdr>
          <w:divsChild>
            <w:div w:id="2005891930">
              <w:marLeft w:val="0"/>
              <w:marRight w:val="0"/>
              <w:marTop w:val="0"/>
              <w:marBottom w:val="0"/>
              <w:divBdr>
                <w:top w:val="none" w:sz="0" w:space="0" w:color="auto"/>
                <w:left w:val="none" w:sz="0" w:space="0" w:color="auto"/>
                <w:bottom w:val="none" w:sz="0" w:space="0" w:color="auto"/>
                <w:right w:val="none" w:sz="0" w:space="0" w:color="auto"/>
              </w:divBdr>
              <w:divsChild>
                <w:div w:id="109521788">
                  <w:marLeft w:val="0"/>
                  <w:marRight w:val="0"/>
                  <w:marTop w:val="0"/>
                  <w:marBottom w:val="0"/>
                  <w:divBdr>
                    <w:top w:val="single" w:sz="2" w:space="4" w:color="FFFFFF"/>
                    <w:left w:val="single" w:sz="2" w:space="12" w:color="FFFFFF"/>
                    <w:bottom w:val="single" w:sz="2" w:space="1" w:color="FFFFFF"/>
                    <w:right w:val="single" w:sz="2" w:space="4" w:color="FFFFFF"/>
                  </w:divBdr>
                  <w:divsChild>
                    <w:div w:id="1236892027">
                      <w:marLeft w:val="0"/>
                      <w:marRight w:val="0"/>
                      <w:marTop w:val="0"/>
                      <w:marBottom w:val="0"/>
                      <w:divBdr>
                        <w:top w:val="none" w:sz="0" w:space="0" w:color="auto"/>
                        <w:left w:val="none" w:sz="0" w:space="0" w:color="auto"/>
                        <w:bottom w:val="none" w:sz="0" w:space="0" w:color="auto"/>
                        <w:right w:val="none" w:sz="0" w:space="0" w:color="auto"/>
                      </w:divBdr>
                    </w:div>
                  </w:divsChild>
                </w:div>
                <w:div w:id="813521389">
                  <w:marLeft w:val="0"/>
                  <w:marRight w:val="0"/>
                  <w:marTop w:val="0"/>
                  <w:marBottom w:val="0"/>
                  <w:divBdr>
                    <w:top w:val="single" w:sz="2" w:space="1" w:color="FFFFFF"/>
                    <w:left w:val="single" w:sz="2" w:space="12" w:color="FFFFFF"/>
                    <w:bottom w:val="single" w:sz="2" w:space="1" w:color="FFFFFF"/>
                    <w:right w:val="single" w:sz="2" w:space="4" w:color="FFFFFF"/>
                  </w:divBdr>
                  <w:divsChild>
                    <w:div w:id="1073165780">
                      <w:marLeft w:val="0"/>
                      <w:marRight w:val="0"/>
                      <w:marTop w:val="0"/>
                      <w:marBottom w:val="0"/>
                      <w:divBdr>
                        <w:top w:val="none" w:sz="0" w:space="0" w:color="auto"/>
                        <w:left w:val="none" w:sz="0" w:space="0" w:color="auto"/>
                        <w:bottom w:val="none" w:sz="0" w:space="0" w:color="auto"/>
                        <w:right w:val="none" w:sz="0" w:space="0" w:color="auto"/>
                      </w:divBdr>
                    </w:div>
                  </w:divsChild>
                </w:div>
                <w:div w:id="960300779">
                  <w:marLeft w:val="0"/>
                  <w:marRight w:val="0"/>
                  <w:marTop w:val="0"/>
                  <w:marBottom w:val="0"/>
                  <w:divBdr>
                    <w:top w:val="single" w:sz="2" w:space="1" w:color="FFFFFF"/>
                    <w:left w:val="single" w:sz="2" w:space="12" w:color="FFFFFF"/>
                    <w:bottom w:val="single" w:sz="2" w:space="1" w:color="FFFFFF"/>
                    <w:right w:val="single" w:sz="2" w:space="4" w:color="FFFFFF"/>
                  </w:divBdr>
                  <w:divsChild>
                    <w:div w:id="1873035804">
                      <w:marLeft w:val="0"/>
                      <w:marRight w:val="0"/>
                      <w:marTop w:val="0"/>
                      <w:marBottom w:val="0"/>
                      <w:divBdr>
                        <w:top w:val="none" w:sz="0" w:space="0" w:color="auto"/>
                        <w:left w:val="none" w:sz="0" w:space="0" w:color="auto"/>
                        <w:bottom w:val="none" w:sz="0" w:space="0" w:color="auto"/>
                        <w:right w:val="none" w:sz="0" w:space="0" w:color="auto"/>
                      </w:divBdr>
                    </w:div>
                  </w:divsChild>
                </w:div>
                <w:div w:id="1063333312">
                  <w:marLeft w:val="0"/>
                  <w:marRight w:val="0"/>
                  <w:marTop w:val="0"/>
                  <w:marBottom w:val="0"/>
                  <w:divBdr>
                    <w:top w:val="single" w:sz="2" w:space="1" w:color="FFFFFF"/>
                    <w:left w:val="single" w:sz="2" w:space="12" w:color="FFFFFF"/>
                    <w:bottom w:val="single" w:sz="2" w:space="1" w:color="FFFFFF"/>
                    <w:right w:val="single" w:sz="2" w:space="4" w:color="FFFFFF"/>
                  </w:divBdr>
                  <w:divsChild>
                    <w:div w:id="1887132870">
                      <w:marLeft w:val="0"/>
                      <w:marRight w:val="0"/>
                      <w:marTop w:val="0"/>
                      <w:marBottom w:val="0"/>
                      <w:divBdr>
                        <w:top w:val="none" w:sz="0" w:space="0" w:color="auto"/>
                        <w:left w:val="none" w:sz="0" w:space="0" w:color="auto"/>
                        <w:bottom w:val="none" w:sz="0" w:space="0" w:color="auto"/>
                        <w:right w:val="none" w:sz="0" w:space="0" w:color="auto"/>
                      </w:divBdr>
                    </w:div>
                  </w:divsChild>
                </w:div>
                <w:div w:id="1767265542">
                  <w:marLeft w:val="0"/>
                  <w:marRight w:val="0"/>
                  <w:marTop w:val="0"/>
                  <w:marBottom w:val="0"/>
                  <w:divBdr>
                    <w:top w:val="single" w:sz="2" w:space="1" w:color="FFFFFF"/>
                    <w:left w:val="single" w:sz="2" w:space="12" w:color="FFFFFF"/>
                    <w:bottom w:val="single" w:sz="2" w:space="1" w:color="FFFFFF"/>
                    <w:right w:val="single" w:sz="2" w:space="4" w:color="FFFFFF"/>
                  </w:divBdr>
                  <w:divsChild>
                    <w:div w:id="695157247">
                      <w:marLeft w:val="0"/>
                      <w:marRight w:val="0"/>
                      <w:marTop w:val="0"/>
                      <w:marBottom w:val="0"/>
                      <w:divBdr>
                        <w:top w:val="none" w:sz="0" w:space="0" w:color="auto"/>
                        <w:left w:val="none" w:sz="0" w:space="0" w:color="auto"/>
                        <w:bottom w:val="none" w:sz="0" w:space="0" w:color="auto"/>
                        <w:right w:val="none" w:sz="0" w:space="0" w:color="auto"/>
                      </w:divBdr>
                    </w:div>
                  </w:divsChild>
                </w:div>
                <w:div w:id="1433744392">
                  <w:marLeft w:val="0"/>
                  <w:marRight w:val="0"/>
                  <w:marTop w:val="0"/>
                  <w:marBottom w:val="0"/>
                  <w:divBdr>
                    <w:top w:val="single" w:sz="2" w:space="1" w:color="FFFFFF"/>
                    <w:left w:val="single" w:sz="2" w:space="12" w:color="FFFFFF"/>
                    <w:bottom w:val="single" w:sz="2" w:space="1" w:color="FFFFFF"/>
                    <w:right w:val="single" w:sz="2" w:space="4" w:color="FFFFFF"/>
                  </w:divBdr>
                  <w:divsChild>
                    <w:div w:id="1962685045">
                      <w:marLeft w:val="0"/>
                      <w:marRight w:val="0"/>
                      <w:marTop w:val="0"/>
                      <w:marBottom w:val="0"/>
                      <w:divBdr>
                        <w:top w:val="none" w:sz="0" w:space="0" w:color="auto"/>
                        <w:left w:val="none" w:sz="0" w:space="0" w:color="auto"/>
                        <w:bottom w:val="none" w:sz="0" w:space="0" w:color="auto"/>
                        <w:right w:val="none" w:sz="0" w:space="0" w:color="auto"/>
                      </w:divBdr>
                    </w:div>
                  </w:divsChild>
                </w:div>
                <w:div w:id="347417314">
                  <w:marLeft w:val="0"/>
                  <w:marRight w:val="0"/>
                  <w:marTop w:val="0"/>
                  <w:marBottom w:val="0"/>
                  <w:divBdr>
                    <w:top w:val="single" w:sz="2" w:space="1" w:color="FFFFFF"/>
                    <w:left w:val="single" w:sz="2" w:space="12" w:color="FFFFFF"/>
                    <w:bottom w:val="single" w:sz="2" w:space="1" w:color="FFFFFF"/>
                    <w:right w:val="single" w:sz="2" w:space="4" w:color="FFFFFF"/>
                  </w:divBdr>
                  <w:divsChild>
                    <w:div w:id="701903522">
                      <w:marLeft w:val="0"/>
                      <w:marRight w:val="0"/>
                      <w:marTop w:val="0"/>
                      <w:marBottom w:val="0"/>
                      <w:divBdr>
                        <w:top w:val="none" w:sz="0" w:space="0" w:color="auto"/>
                        <w:left w:val="none" w:sz="0" w:space="0" w:color="auto"/>
                        <w:bottom w:val="none" w:sz="0" w:space="0" w:color="auto"/>
                        <w:right w:val="none" w:sz="0" w:space="0" w:color="auto"/>
                      </w:divBdr>
                    </w:div>
                  </w:divsChild>
                </w:div>
                <w:div w:id="495151308">
                  <w:marLeft w:val="0"/>
                  <w:marRight w:val="0"/>
                  <w:marTop w:val="0"/>
                  <w:marBottom w:val="0"/>
                  <w:divBdr>
                    <w:top w:val="single" w:sz="2" w:space="1" w:color="FFFFFF"/>
                    <w:left w:val="single" w:sz="2" w:space="12" w:color="FFFFFF"/>
                    <w:bottom w:val="single" w:sz="2" w:space="1" w:color="FFFFFF"/>
                    <w:right w:val="single" w:sz="2" w:space="4" w:color="FFFFFF"/>
                  </w:divBdr>
                  <w:divsChild>
                    <w:div w:id="822700557">
                      <w:marLeft w:val="0"/>
                      <w:marRight w:val="0"/>
                      <w:marTop w:val="0"/>
                      <w:marBottom w:val="0"/>
                      <w:divBdr>
                        <w:top w:val="none" w:sz="0" w:space="0" w:color="auto"/>
                        <w:left w:val="none" w:sz="0" w:space="0" w:color="auto"/>
                        <w:bottom w:val="none" w:sz="0" w:space="0" w:color="auto"/>
                        <w:right w:val="none" w:sz="0" w:space="0" w:color="auto"/>
                      </w:divBdr>
                    </w:div>
                  </w:divsChild>
                </w:div>
                <w:div w:id="474183279">
                  <w:marLeft w:val="0"/>
                  <w:marRight w:val="0"/>
                  <w:marTop w:val="0"/>
                  <w:marBottom w:val="0"/>
                  <w:divBdr>
                    <w:top w:val="single" w:sz="2" w:space="1" w:color="FFFFFF"/>
                    <w:left w:val="single" w:sz="2" w:space="12" w:color="FFFFFF"/>
                    <w:bottom w:val="single" w:sz="2" w:space="1" w:color="FFFFFF"/>
                    <w:right w:val="single" w:sz="2" w:space="4" w:color="FFFFFF"/>
                  </w:divBdr>
                  <w:divsChild>
                    <w:div w:id="272178819">
                      <w:marLeft w:val="0"/>
                      <w:marRight w:val="0"/>
                      <w:marTop w:val="0"/>
                      <w:marBottom w:val="0"/>
                      <w:divBdr>
                        <w:top w:val="none" w:sz="0" w:space="0" w:color="auto"/>
                        <w:left w:val="none" w:sz="0" w:space="0" w:color="auto"/>
                        <w:bottom w:val="none" w:sz="0" w:space="0" w:color="auto"/>
                        <w:right w:val="none" w:sz="0" w:space="0" w:color="auto"/>
                      </w:divBdr>
                    </w:div>
                  </w:divsChild>
                </w:div>
                <w:div w:id="956763152">
                  <w:marLeft w:val="0"/>
                  <w:marRight w:val="0"/>
                  <w:marTop w:val="0"/>
                  <w:marBottom w:val="0"/>
                  <w:divBdr>
                    <w:top w:val="single" w:sz="2" w:space="1" w:color="FFFFFF"/>
                    <w:left w:val="single" w:sz="2" w:space="12" w:color="FFFFFF"/>
                    <w:bottom w:val="single" w:sz="2" w:space="1" w:color="FFFFFF"/>
                    <w:right w:val="single" w:sz="2" w:space="4" w:color="FFFFFF"/>
                  </w:divBdr>
                  <w:divsChild>
                    <w:div w:id="457072621">
                      <w:marLeft w:val="0"/>
                      <w:marRight w:val="0"/>
                      <w:marTop w:val="0"/>
                      <w:marBottom w:val="0"/>
                      <w:divBdr>
                        <w:top w:val="none" w:sz="0" w:space="0" w:color="auto"/>
                        <w:left w:val="none" w:sz="0" w:space="0" w:color="auto"/>
                        <w:bottom w:val="none" w:sz="0" w:space="0" w:color="auto"/>
                        <w:right w:val="none" w:sz="0" w:space="0" w:color="auto"/>
                      </w:divBdr>
                    </w:div>
                  </w:divsChild>
                </w:div>
                <w:div w:id="378937139">
                  <w:marLeft w:val="0"/>
                  <w:marRight w:val="0"/>
                  <w:marTop w:val="0"/>
                  <w:marBottom w:val="0"/>
                  <w:divBdr>
                    <w:top w:val="single" w:sz="2" w:space="1" w:color="FFFFFF"/>
                    <w:left w:val="single" w:sz="2" w:space="12" w:color="FFFFFF"/>
                    <w:bottom w:val="single" w:sz="2" w:space="1" w:color="FFFFFF"/>
                    <w:right w:val="single" w:sz="2" w:space="4" w:color="FFFFFF"/>
                  </w:divBdr>
                  <w:divsChild>
                    <w:div w:id="1363363272">
                      <w:marLeft w:val="0"/>
                      <w:marRight w:val="0"/>
                      <w:marTop w:val="0"/>
                      <w:marBottom w:val="0"/>
                      <w:divBdr>
                        <w:top w:val="none" w:sz="0" w:space="0" w:color="auto"/>
                        <w:left w:val="none" w:sz="0" w:space="0" w:color="auto"/>
                        <w:bottom w:val="none" w:sz="0" w:space="0" w:color="auto"/>
                        <w:right w:val="none" w:sz="0" w:space="0" w:color="auto"/>
                      </w:divBdr>
                    </w:div>
                  </w:divsChild>
                </w:div>
                <w:div w:id="166948617">
                  <w:marLeft w:val="0"/>
                  <w:marRight w:val="0"/>
                  <w:marTop w:val="0"/>
                  <w:marBottom w:val="0"/>
                  <w:divBdr>
                    <w:top w:val="single" w:sz="2" w:space="1" w:color="FFFFFF"/>
                    <w:left w:val="single" w:sz="2" w:space="12" w:color="FFFFFF"/>
                    <w:bottom w:val="single" w:sz="2" w:space="1" w:color="FFFFFF"/>
                    <w:right w:val="single" w:sz="2" w:space="4" w:color="FFFFFF"/>
                  </w:divBdr>
                  <w:divsChild>
                    <w:div w:id="1828086538">
                      <w:marLeft w:val="0"/>
                      <w:marRight w:val="0"/>
                      <w:marTop w:val="0"/>
                      <w:marBottom w:val="0"/>
                      <w:divBdr>
                        <w:top w:val="none" w:sz="0" w:space="0" w:color="auto"/>
                        <w:left w:val="none" w:sz="0" w:space="0" w:color="auto"/>
                        <w:bottom w:val="none" w:sz="0" w:space="0" w:color="auto"/>
                        <w:right w:val="none" w:sz="0" w:space="0" w:color="auto"/>
                      </w:divBdr>
                    </w:div>
                  </w:divsChild>
                </w:div>
                <w:div w:id="1343701849">
                  <w:marLeft w:val="0"/>
                  <w:marRight w:val="0"/>
                  <w:marTop w:val="0"/>
                  <w:marBottom w:val="0"/>
                  <w:divBdr>
                    <w:top w:val="single" w:sz="2" w:space="1" w:color="FFFFFF"/>
                    <w:left w:val="single" w:sz="2" w:space="12" w:color="FFFFFF"/>
                    <w:bottom w:val="single" w:sz="2" w:space="1" w:color="FFFFFF"/>
                    <w:right w:val="single" w:sz="2" w:space="4" w:color="FFFFFF"/>
                  </w:divBdr>
                  <w:divsChild>
                    <w:div w:id="1635480112">
                      <w:marLeft w:val="0"/>
                      <w:marRight w:val="0"/>
                      <w:marTop w:val="0"/>
                      <w:marBottom w:val="0"/>
                      <w:divBdr>
                        <w:top w:val="none" w:sz="0" w:space="0" w:color="auto"/>
                        <w:left w:val="none" w:sz="0" w:space="0" w:color="auto"/>
                        <w:bottom w:val="none" w:sz="0" w:space="0" w:color="auto"/>
                        <w:right w:val="none" w:sz="0" w:space="0" w:color="auto"/>
                      </w:divBdr>
                    </w:div>
                  </w:divsChild>
                </w:div>
                <w:div w:id="377437320">
                  <w:marLeft w:val="0"/>
                  <w:marRight w:val="0"/>
                  <w:marTop w:val="0"/>
                  <w:marBottom w:val="0"/>
                  <w:divBdr>
                    <w:top w:val="single" w:sz="2" w:space="1" w:color="FFFFFF"/>
                    <w:left w:val="single" w:sz="2" w:space="12" w:color="FFFFFF"/>
                    <w:bottom w:val="single" w:sz="2" w:space="1" w:color="FFFFFF"/>
                    <w:right w:val="single" w:sz="2" w:space="4" w:color="FFFFFF"/>
                  </w:divBdr>
                  <w:divsChild>
                    <w:div w:id="1123040454">
                      <w:marLeft w:val="0"/>
                      <w:marRight w:val="0"/>
                      <w:marTop w:val="0"/>
                      <w:marBottom w:val="0"/>
                      <w:divBdr>
                        <w:top w:val="none" w:sz="0" w:space="0" w:color="auto"/>
                        <w:left w:val="none" w:sz="0" w:space="0" w:color="auto"/>
                        <w:bottom w:val="none" w:sz="0" w:space="0" w:color="auto"/>
                        <w:right w:val="none" w:sz="0" w:space="0" w:color="auto"/>
                      </w:divBdr>
                    </w:div>
                  </w:divsChild>
                </w:div>
                <w:div w:id="705177025">
                  <w:marLeft w:val="0"/>
                  <w:marRight w:val="0"/>
                  <w:marTop w:val="0"/>
                  <w:marBottom w:val="0"/>
                  <w:divBdr>
                    <w:top w:val="single" w:sz="2" w:space="1" w:color="FFFFFF"/>
                    <w:left w:val="single" w:sz="2" w:space="12" w:color="FFFFFF"/>
                    <w:bottom w:val="single" w:sz="2" w:space="1" w:color="FFFFFF"/>
                    <w:right w:val="single" w:sz="2" w:space="4" w:color="FFFFFF"/>
                  </w:divBdr>
                  <w:divsChild>
                    <w:div w:id="1448431689">
                      <w:marLeft w:val="0"/>
                      <w:marRight w:val="0"/>
                      <w:marTop w:val="0"/>
                      <w:marBottom w:val="0"/>
                      <w:divBdr>
                        <w:top w:val="none" w:sz="0" w:space="0" w:color="auto"/>
                        <w:left w:val="none" w:sz="0" w:space="0" w:color="auto"/>
                        <w:bottom w:val="none" w:sz="0" w:space="0" w:color="auto"/>
                        <w:right w:val="none" w:sz="0" w:space="0" w:color="auto"/>
                      </w:divBdr>
                    </w:div>
                  </w:divsChild>
                </w:div>
                <w:div w:id="1840080134">
                  <w:marLeft w:val="0"/>
                  <w:marRight w:val="0"/>
                  <w:marTop w:val="0"/>
                  <w:marBottom w:val="0"/>
                  <w:divBdr>
                    <w:top w:val="single" w:sz="2" w:space="1" w:color="FFFFFF"/>
                    <w:left w:val="single" w:sz="2" w:space="12" w:color="FFFFFF"/>
                    <w:bottom w:val="single" w:sz="2" w:space="1" w:color="FFFFFF"/>
                    <w:right w:val="single" w:sz="2" w:space="4" w:color="FFFFFF"/>
                  </w:divBdr>
                  <w:divsChild>
                    <w:div w:id="1933933916">
                      <w:marLeft w:val="0"/>
                      <w:marRight w:val="0"/>
                      <w:marTop w:val="0"/>
                      <w:marBottom w:val="0"/>
                      <w:divBdr>
                        <w:top w:val="none" w:sz="0" w:space="0" w:color="auto"/>
                        <w:left w:val="none" w:sz="0" w:space="0" w:color="auto"/>
                        <w:bottom w:val="none" w:sz="0" w:space="0" w:color="auto"/>
                        <w:right w:val="none" w:sz="0" w:space="0" w:color="auto"/>
                      </w:divBdr>
                    </w:div>
                  </w:divsChild>
                </w:div>
                <w:div w:id="461732116">
                  <w:marLeft w:val="0"/>
                  <w:marRight w:val="0"/>
                  <w:marTop w:val="0"/>
                  <w:marBottom w:val="0"/>
                  <w:divBdr>
                    <w:top w:val="single" w:sz="2" w:space="1" w:color="FFFFFF"/>
                    <w:left w:val="single" w:sz="2" w:space="12" w:color="FFFFFF"/>
                    <w:bottom w:val="single" w:sz="2" w:space="1" w:color="FFFFFF"/>
                    <w:right w:val="single" w:sz="2" w:space="4" w:color="FFFFFF"/>
                  </w:divBdr>
                  <w:divsChild>
                    <w:div w:id="1288507027">
                      <w:marLeft w:val="0"/>
                      <w:marRight w:val="0"/>
                      <w:marTop w:val="0"/>
                      <w:marBottom w:val="0"/>
                      <w:divBdr>
                        <w:top w:val="none" w:sz="0" w:space="0" w:color="auto"/>
                        <w:left w:val="none" w:sz="0" w:space="0" w:color="auto"/>
                        <w:bottom w:val="none" w:sz="0" w:space="0" w:color="auto"/>
                        <w:right w:val="none" w:sz="0" w:space="0" w:color="auto"/>
                      </w:divBdr>
                    </w:div>
                  </w:divsChild>
                </w:div>
                <w:div w:id="660085657">
                  <w:marLeft w:val="0"/>
                  <w:marRight w:val="0"/>
                  <w:marTop w:val="0"/>
                  <w:marBottom w:val="0"/>
                  <w:divBdr>
                    <w:top w:val="single" w:sz="2" w:space="1" w:color="FFFFFF"/>
                    <w:left w:val="single" w:sz="2" w:space="12" w:color="FFFFFF"/>
                    <w:bottom w:val="single" w:sz="2" w:space="1" w:color="FFFFFF"/>
                    <w:right w:val="single" w:sz="2" w:space="4" w:color="FFFFFF"/>
                  </w:divBdr>
                  <w:divsChild>
                    <w:div w:id="635645135">
                      <w:marLeft w:val="0"/>
                      <w:marRight w:val="0"/>
                      <w:marTop w:val="0"/>
                      <w:marBottom w:val="0"/>
                      <w:divBdr>
                        <w:top w:val="none" w:sz="0" w:space="0" w:color="auto"/>
                        <w:left w:val="none" w:sz="0" w:space="0" w:color="auto"/>
                        <w:bottom w:val="none" w:sz="0" w:space="0" w:color="auto"/>
                        <w:right w:val="none" w:sz="0" w:space="0" w:color="auto"/>
                      </w:divBdr>
                    </w:div>
                  </w:divsChild>
                </w:div>
                <w:div w:id="1559051975">
                  <w:marLeft w:val="0"/>
                  <w:marRight w:val="0"/>
                  <w:marTop w:val="0"/>
                  <w:marBottom w:val="0"/>
                  <w:divBdr>
                    <w:top w:val="single" w:sz="2" w:space="1" w:color="FFFFFF"/>
                    <w:left w:val="single" w:sz="2" w:space="12" w:color="FFFFFF"/>
                    <w:bottom w:val="single" w:sz="2" w:space="4" w:color="FFFFFF"/>
                    <w:right w:val="single" w:sz="2" w:space="4" w:color="FFFFFF"/>
                  </w:divBdr>
                  <w:divsChild>
                    <w:div w:id="14511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5707">
      <w:bodyDiv w:val="1"/>
      <w:marLeft w:val="0"/>
      <w:marRight w:val="0"/>
      <w:marTop w:val="0"/>
      <w:marBottom w:val="0"/>
      <w:divBdr>
        <w:top w:val="none" w:sz="0" w:space="0" w:color="auto"/>
        <w:left w:val="none" w:sz="0" w:space="0" w:color="auto"/>
        <w:bottom w:val="none" w:sz="0" w:space="0" w:color="auto"/>
        <w:right w:val="none" w:sz="0" w:space="0" w:color="auto"/>
      </w:divBdr>
      <w:divsChild>
        <w:div w:id="1783918343">
          <w:marLeft w:val="0"/>
          <w:marRight w:val="0"/>
          <w:marTop w:val="0"/>
          <w:marBottom w:val="0"/>
          <w:divBdr>
            <w:top w:val="none" w:sz="0" w:space="0" w:color="auto"/>
            <w:left w:val="none" w:sz="0" w:space="0" w:color="auto"/>
            <w:bottom w:val="none" w:sz="0" w:space="0" w:color="auto"/>
            <w:right w:val="none" w:sz="0" w:space="0" w:color="auto"/>
          </w:divBdr>
        </w:div>
        <w:div w:id="763112769">
          <w:marLeft w:val="0"/>
          <w:marRight w:val="0"/>
          <w:marTop w:val="0"/>
          <w:marBottom w:val="335"/>
          <w:divBdr>
            <w:top w:val="none" w:sz="0" w:space="0" w:color="auto"/>
            <w:left w:val="none" w:sz="0" w:space="0" w:color="auto"/>
            <w:bottom w:val="none" w:sz="0" w:space="0" w:color="auto"/>
            <w:right w:val="none" w:sz="0" w:space="0" w:color="auto"/>
          </w:divBdr>
          <w:divsChild>
            <w:div w:id="1504082220">
              <w:marLeft w:val="0"/>
              <w:marRight w:val="0"/>
              <w:marTop w:val="0"/>
              <w:marBottom w:val="0"/>
              <w:divBdr>
                <w:top w:val="none" w:sz="0" w:space="0" w:color="auto"/>
                <w:left w:val="none" w:sz="0" w:space="0" w:color="auto"/>
                <w:bottom w:val="none" w:sz="0" w:space="0" w:color="auto"/>
                <w:right w:val="none" w:sz="0" w:space="0" w:color="auto"/>
              </w:divBdr>
              <w:divsChild>
                <w:div w:id="1859271882">
                  <w:marLeft w:val="0"/>
                  <w:marRight w:val="0"/>
                  <w:marTop w:val="0"/>
                  <w:marBottom w:val="0"/>
                  <w:divBdr>
                    <w:top w:val="single" w:sz="2" w:space="4" w:color="FFFFFF"/>
                    <w:left w:val="single" w:sz="2" w:space="12" w:color="FFFFFF"/>
                    <w:bottom w:val="single" w:sz="2" w:space="1" w:color="FFFFFF"/>
                    <w:right w:val="single" w:sz="2" w:space="4" w:color="FFFFFF"/>
                  </w:divBdr>
                  <w:divsChild>
                    <w:div w:id="173342933">
                      <w:marLeft w:val="0"/>
                      <w:marRight w:val="0"/>
                      <w:marTop w:val="0"/>
                      <w:marBottom w:val="0"/>
                      <w:divBdr>
                        <w:top w:val="none" w:sz="0" w:space="0" w:color="auto"/>
                        <w:left w:val="none" w:sz="0" w:space="0" w:color="auto"/>
                        <w:bottom w:val="none" w:sz="0" w:space="0" w:color="auto"/>
                        <w:right w:val="none" w:sz="0" w:space="0" w:color="auto"/>
                      </w:divBdr>
                    </w:div>
                  </w:divsChild>
                </w:div>
                <w:div w:id="964966396">
                  <w:marLeft w:val="0"/>
                  <w:marRight w:val="0"/>
                  <w:marTop w:val="0"/>
                  <w:marBottom w:val="0"/>
                  <w:divBdr>
                    <w:top w:val="single" w:sz="2" w:space="1" w:color="FFFFFF"/>
                    <w:left w:val="single" w:sz="2" w:space="12" w:color="FFFFFF"/>
                    <w:bottom w:val="single" w:sz="2" w:space="1" w:color="FFFFFF"/>
                    <w:right w:val="single" w:sz="2" w:space="4" w:color="FFFFFF"/>
                  </w:divBdr>
                  <w:divsChild>
                    <w:div w:id="963466544">
                      <w:marLeft w:val="0"/>
                      <w:marRight w:val="0"/>
                      <w:marTop w:val="0"/>
                      <w:marBottom w:val="0"/>
                      <w:divBdr>
                        <w:top w:val="none" w:sz="0" w:space="0" w:color="auto"/>
                        <w:left w:val="none" w:sz="0" w:space="0" w:color="auto"/>
                        <w:bottom w:val="none" w:sz="0" w:space="0" w:color="auto"/>
                        <w:right w:val="none" w:sz="0" w:space="0" w:color="auto"/>
                      </w:divBdr>
                    </w:div>
                  </w:divsChild>
                </w:div>
                <w:div w:id="1840073184">
                  <w:marLeft w:val="0"/>
                  <w:marRight w:val="0"/>
                  <w:marTop w:val="0"/>
                  <w:marBottom w:val="0"/>
                  <w:divBdr>
                    <w:top w:val="single" w:sz="2" w:space="1" w:color="FFFFFF"/>
                    <w:left w:val="single" w:sz="2" w:space="12" w:color="FFFFFF"/>
                    <w:bottom w:val="single" w:sz="2" w:space="1" w:color="FFFFFF"/>
                    <w:right w:val="single" w:sz="2" w:space="4" w:color="FFFFFF"/>
                  </w:divBdr>
                  <w:divsChild>
                    <w:div w:id="1557475461">
                      <w:marLeft w:val="0"/>
                      <w:marRight w:val="0"/>
                      <w:marTop w:val="0"/>
                      <w:marBottom w:val="0"/>
                      <w:divBdr>
                        <w:top w:val="none" w:sz="0" w:space="0" w:color="auto"/>
                        <w:left w:val="none" w:sz="0" w:space="0" w:color="auto"/>
                        <w:bottom w:val="none" w:sz="0" w:space="0" w:color="auto"/>
                        <w:right w:val="none" w:sz="0" w:space="0" w:color="auto"/>
                      </w:divBdr>
                    </w:div>
                  </w:divsChild>
                </w:div>
                <w:div w:id="2027751917">
                  <w:marLeft w:val="0"/>
                  <w:marRight w:val="0"/>
                  <w:marTop w:val="0"/>
                  <w:marBottom w:val="0"/>
                  <w:divBdr>
                    <w:top w:val="single" w:sz="2" w:space="1" w:color="FFFFFF"/>
                    <w:left w:val="single" w:sz="2" w:space="12" w:color="FFFFFF"/>
                    <w:bottom w:val="single" w:sz="2" w:space="1" w:color="FFFFFF"/>
                    <w:right w:val="single" w:sz="2" w:space="4" w:color="FFFFFF"/>
                  </w:divBdr>
                  <w:divsChild>
                    <w:div w:id="1101603118">
                      <w:marLeft w:val="0"/>
                      <w:marRight w:val="0"/>
                      <w:marTop w:val="0"/>
                      <w:marBottom w:val="0"/>
                      <w:divBdr>
                        <w:top w:val="none" w:sz="0" w:space="0" w:color="auto"/>
                        <w:left w:val="none" w:sz="0" w:space="0" w:color="auto"/>
                        <w:bottom w:val="none" w:sz="0" w:space="0" w:color="auto"/>
                        <w:right w:val="none" w:sz="0" w:space="0" w:color="auto"/>
                      </w:divBdr>
                    </w:div>
                  </w:divsChild>
                </w:div>
                <w:div w:id="201288024">
                  <w:marLeft w:val="0"/>
                  <w:marRight w:val="0"/>
                  <w:marTop w:val="0"/>
                  <w:marBottom w:val="0"/>
                  <w:divBdr>
                    <w:top w:val="single" w:sz="2" w:space="1" w:color="FFFFFF"/>
                    <w:left w:val="single" w:sz="2" w:space="12" w:color="FFFFFF"/>
                    <w:bottom w:val="single" w:sz="2" w:space="1" w:color="FFFFFF"/>
                    <w:right w:val="single" w:sz="2" w:space="4" w:color="FFFFFF"/>
                  </w:divBdr>
                  <w:divsChild>
                    <w:div w:id="1590192406">
                      <w:marLeft w:val="0"/>
                      <w:marRight w:val="0"/>
                      <w:marTop w:val="0"/>
                      <w:marBottom w:val="0"/>
                      <w:divBdr>
                        <w:top w:val="none" w:sz="0" w:space="0" w:color="auto"/>
                        <w:left w:val="none" w:sz="0" w:space="0" w:color="auto"/>
                        <w:bottom w:val="none" w:sz="0" w:space="0" w:color="auto"/>
                        <w:right w:val="none" w:sz="0" w:space="0" w:color="auto"/>
                      </w:divBdr>
                    </w:div>
                  </w:divsChild>
                </w:div>
                <w:div w:id="563949997">
                  <w:marLeft w:val="0"/>
                  <w:marRight w:val="0"/>
                  <w:marTop w:val="0"/>
                  <w:marBottom w:val="0"/>
                  <w:divBdr>
                    <w:top w:val="single" w:sz="2" w:space="1" w:color="FFFFFF"/>
                    <w:left w:val="single" w:sz="2" w:space="12" w:color="FFFFFF"/>
                    <w:bottom w:val="single" w:sz="2" w:space="1" w:color="FFFFFF"/>
                    <w:right w:val="single" w:sz="2" w:space="4" w:color="FFFFFF"/>
                  </w:divBdr>
                  <w:divsChild>
                    <w:div w:id="1857114979">
                      <w:marLeft w:val="0"/>
                      <w:marRight w:val="0"/>
                      <w:marTop w:val="0"/>
                      <w:marBottom w:val="0"/>
                      <w:divBdr>
                        <w:top w:val="none" w:sz="0" w:space="0" w:color="auto"/>
                        <w:left w:val="none" w:sz="0" w:space="0" w:color="auto"/>
                        <w:bottom w:val="none" w:sz="0" w:space="0" w:color="auto"/>
                        <w:right w:val="none" w:sz="0" w:space="0" w:color="auto"/>
                      </w:divBdr>
                    </w:div>
                  </w:divsChild>
                </w:div>
                <w:div w:id="578633023">
                  <w:marLeft w:val="0"/>
                  <w:marRight w:val="0"/>
                  <w:marTop w:val="0"/>
                  <w:marBottom w:val="0"/>
                  <w:divBdr>
                    <w:top w:val="single" w:sz="2" w:space="1" w:color="FFFFFF"/>
                    <w:left w:val="single" w:sz="2" w:space="12" w:color="FFFFFF"/>
                    <w:bottom w:val="single" w:sz="2" w:space="1" w:color="FFFFFF"/>
                    <w:right w:val="single" w:sz="2" w:space="4" w:color="FFFFFF"/>
                  </w:divBdr>
                  <w:divsChild>
                    <w:div w:id="1428190801">
                      <w:marLeft w:val="0"/>
                      <w:marRight w:val="0"/>
                      <w:marTop w:val="0"/>
                      <w:marBottom w:val="0"/>
                      <w:divBdr>
                        <w:top w:val="none" w:sz="0" w:space="0" w:color="auto"/>
                        <w:left w:val="none" w:sz="0" w:space="0" w:color="auto"/>
                        <w:bottom w:val="none" w:sz="0" w:space="0" w:color="auto"/>
                        <w:right w:val="none" w:sz="0" w:space="0" w:color="auto"/>
                      </w:divBdr>
                    </w:div>
                  </w:divsChild>
                </w:div>
                <w:div w:id="29184424">
                  <w:marLeft w:val="0"/>
                  <w:marRight w:val="0"/>
                  <w:marTop w:val="0"/>
                  <w:marBottom w:val="0"/>
                  <w:divBdr>
                    <w:top w:val="single" w:sz="2" w:space="1" w:color="FFFFFF"/>
                    <w:left w:val="single" w:sz="2" w:space="12" w:color="FFFFFF"/>
                    <w:bottom w:val="single" w:sz="2" w:space="1" w:color="FFFFFF"/>
                    <w:right w:val="single" w:sz="2" w:space="4" w:color="FFFFFF"/>
                  </w:divBdr>
                  <w:divsChild>
                    <w:div w:id="1036854294">
                      <w:marLeft w:val="0"/>
                      <w:marRight w:val="0"/>
                      <w:marTop w:val="0"/>
                      <w:marBottom w:val="0"/>
                      <w:divBdr>
                        <w:top w:val="none" w:sz="0" w:space="0" w:color="auto"/>
                        <w:left w:val="none" w:sz="0" w:space="0" w:color="auto"/>
                        <w:bottom w:val="none" w:sz="0" w:space="0" w:color="auto"/>
                        <w:right w:val="none" w:sz="0" w:space="0" w:color="auto"/>
                      </w:divBdr>
                    </w:div>
                  </w:divsChild>
                </w:div>
                <w:div w:id="1678655532">
                  <w:marLeft w:val="0"/>
                  <w:marRight w:val="0"/>
                  <w:marTop w:val="0"/>
                  <w:marBottom w:val="0"/>
                  <w:divBdr>
                    <w:top w:val="single" w:sz="2" w:space="1" w:color="FFFFFF"/>
                    <w:left w:val="single" w:sz="2" w:space="12" w:color="FFFFFF"/>
                    <w:bottom w:val="single" w:sz="2" w:space="1" w:color="FFFFFF"/>
                    <w:right w:val="single" w:sz="2" w:space="4" w:color="FFFFFF"/>
                  </w:divBdr>
                  <w:divsChild>
                    <w:div w:id="1096094053">
                      <w:marLeft w:val="0"/>
                      <w:marRight w:val="0"/>
                      <w:marTop w:val="0"/>
                      <w:marBottom w:val="0"/>
                      <w:divBdr>
                        <w:top w:val="none" w:sz="0" w:space="0" w:color="auto"/>
                        <w:left w:val="none" w:sz="0" w:space="0" w:color="auto"/>
                        <w:bottom w:val="none" w:sz="0" w:space="0" w:color="auto"/>
                        <w:right w:val="none" w:sz="0" w:space="0" w:color="auto"/>
                      </w:divBdr>
                    </w:div>
                  </w:divsChild>
                </w:div>
                <w:div w:id="1565331231">
                  <w:marLeft w:val="0"/>
                  <w:marRight w:val="0"/>
                  <w:marTop w:val="0"/>
                  <w:marBottom w:val="0"/>
                  <w:divBdr>
                    <w:top w:val="single" w:sz="2" w:space="1" w:color="FFFFFF"/>
                    <w:left w:val="single" w:sz="2" w:space="12" w:color="FFFFFF"/>
                    <w:bottom w:val="single" w:sz="2" w:space="1" w:color="FFFFFF"/>
                    <w:right w:val="single" w:sz="2" w:space="4" w:color="FFFFFF"/>
                  </w:divBdr>
                  <w:divsChild>
                    <w:div w:id="1927155809">
                      <w:marLeft w:val="0"/>
                      <w:marRight w:val="0"/>
                      <w:marTop w:val="0"/>
                      <w:marBottom w:val="0"/>
                      <w:divBdr>
                        <w:top w:val="none" w:sz="0" w:space="0" w:color="auto"/>
                        <w:left w:val="none" w:sz="0" w:space="0" w:color="auto"/>
                        <w:bottom w:val="none" w:sz="0" w:space="0" w:color="auto"/>
                        <w:right w:val="none" w:sz="0" w:space="0" w:color="auto"/>
                      </w:divBdr>
                    </w:div>
                  </w:divsChild>
                </w:div>
                <w:div w:id="1115292192">
                  <w:marLeft w:val="0"/>
                  <w:marRight w:val="0"/>
                  <w:marTop w:val="0"/>
                  <w:marBottom w:val="0"/>
                  <w:divBdr>
                    <w:top w:val="single" w:sz="2" w:space="1" w:color="FFFFFF"/>
                    <w:left w:val="single" w:sz="2" w:space="12" w:color="FFFFFF"/>
                    <w:bottom w:val="single" w:sz="2" w:space="1" w:color="FFFFFF"/>
                    <w:right w:val="single" w:sz="2" w:space="4" w:color="FFFFFF"/>
                  </w:divBdr>
                  <w:divsChild>
                    <w:div w:id="929198987">
                      <w:marLeft w:val="0"/>
                      <w:marRight w:val="0"/>
                      <w:marTop w:val="0"/>
                      <w:marBottom w:val="0"/>
                      <w:divBdr>
                        <w:top w:val="none" w:sz="0" w:space="0" w:color="auto"/>
                        <w:left w:val="none" w:sz="0" w:space="0" w:color="auto"/>
                        <w:bottom w:val="none" w:sz="0" w:space="0" w:color="auto"/>
                        <w:right w:val="none" w:sz="0" w:space="0" w:color="auto"/>
                      </w:divBdr>
                    </w:div>
                  </w:divsChild>
                </w:div>
                <w:div w:id="1428892894">
                  <w:marLeft w:val="0"/>
                  <w:marRight w:val="0"/>
                  <w:marTop w:val="0"/>
                  <w:marBottom w:val="0"/>
                  <w:divBdr>
                    <w:top w:val="single" w:sz="2" w:space="1" w:color="FFFFFF"/>
                    <w:left w:val="single" w:sz="2" w:space="12" w:color="FFFFFF"/>
                    <w:bottom w:val="single" w:sz="2" w:space="1" w:color="FFFFFF"/>
                    <w:right w:val="single" w:sz="2" w:space="4" w:color="FFFFFF"/>
                  </w:divBdr>
                  <w:divsChild>
                    <w:div w:id="400102060">
                      <w:marLeft w:val="0"/>
                      <w:marRight w:val="0"/>
                      <w:marTop w:val="0"/>
                      <w:marBottom w:val="0"/>
                      <w:divBdr>
                        <w:top w:val="none" w:sz="0" w:space="0" w:color="auto"/>
                        <w:left w:val="none" w:sz="0" w:space="0" w:color="auto"/>
                        <w:bottom w:val="none" w:sz="0" w:space="0" w:color="auto"/>
                        <w:right w:val="none" w:sz="0" w:space="0" w:color="auto"/>
                      </w:divBdr>
                    </w:div>
                  </w:divsChild>
                </w:div>
                <w:div w:id="1207108553">
                  <w:marLeft w:val="0"/>
                  <w:marRight w:val="0"/>
                  <w:marTop w:val="0"/>
                  <w:marBottom w:val="0"/>
                  <w:divBdr>
                    <w:top w:val="single" w:sz="2" w:space="1" w:color="FFFFFF"/>
                    <w:left w:val="single" w:sz="2" w:space="12" w:color="FFFFFF"/>
                    <w:bottom w:val="single" w:sz="2" w:space="1" w:color="FFFFFF"/>
                    <w:right w:val="single" w:sz="2" w:space="4" w:color="FFFFFF"/>
                  </w:divBdr>
                  <w:divsChild>
                    <w:div w:id="1743598047">
                      <w:marLeft w:val="0"/>
                      <w:marRight w:val="0"/>
                      <w:marTop w:val="0"/>
                      <w:marBottom w:val="0"/>
                      <w:divBdr>
                        <w:top w:val="none" w:sz="0" w:space="0" w:color="auto"/>
                        <w:left w:val="none" w:sz="0" w:space="0" w:color="auto"/>
                        <w:bottom w:val="none" w:sz="0" w:space="0" w:color="auto"/>
                        <w:right w:val="none" w:sz="0" w:space="0" w:color="auto"/>
                      </w:divBdr>
                    </w:div>
                  </w:divsChild>
                </w:div>
                <w:div w:id="1354380634">
                  <w:marLeft w:val="0"/>
                  <w:marRight w:val="0"/>
                  <w:marTop w:val="0"/>
                  <w:marBottom w:val="0"/>
                  <w:divBdr>
                    <w:top w:val="single" w:sz="2" w:space="1" w:color="FFFFFF"/>
                    <w:left w:val="single" w:sz="2" w:space="12" w:color="FFFFFF"/>
                    <w:bottom w:val="single" w:sz="2" w:space="1" w:color="FFFFFF"/>
                    <w:right w:val="single" w:sz="2" w:space="4" w:color="FFFFFF"/>
                  </w:divBdr>
                  <w:divsChild>
                    <w:div w:id="1202090374">
                      <w:marLeft w:val="0"/>
                      <w:marRight w:val="0"/>
                      <w:marTop w:val="0"/>
                      <w:marBottom w:val="0"/>
                      <w:divBdr>
                        <w:top w:val="none" w:sz="0" w:space="0" w:color="auto"/>
                        <w:left w:val="none" w:sz="0" w:space="0" w:color="auto"/>
                        <w:bottom w:val="none" w:sz="0" w:space="0" w:color="auto"/>
                        <w:right w:val="none" w:sz="0" w:space="0" w:color="auto"/>
                      </w:divBdr>
                    </w:div>
                  </w:divsChild>
                </w:div>
                <w:div w:id="274288226">
                  <w:marLeft w:val="0"/>
                  <w:marRight w:val="0"/>
                  <w:marTop w:val="0"/>
                  <w:marBottom w:val="0"/>
                  <w:divBdr>
                    <w:top w:val="single" w:sz="2" w:space="1" w:color="FFFFFF"/>
                    <w:left w:val="single" w:sz="2" w:space="12" w:color="FFFFFF"/>
                    <w:bottom w:val="single" w:sz="2" w:space="1" w:color="FFFFFF"/>
                    <w:right w:val="single" w:sz="2" w:space="4" w:color="FFFFFF"/>
                  </w:divBdr>
                  <w:divsChild>
                    <w:div w:id="1373460136">
                      <w:marLeft w:val="0"/>
                      <w:marRight w:val="0"/>
                      <w:marTop w:val="0"/>
                      <w:marBottom w:val="0"/>
                      <w:divBdr>
                        <w:top w:val="none" w:sz="0" w:space="0" w:color="auto"/>
                        <w:left w:val="none" w:sz="0" w:space="0" w:color="auto"/>
                        <w:bottom w:val="none" w:sz="0" w:space="0" w:color="auto"/>
                        <w:right w:val="none" w:sz="0" w:space="0" w:color="auto"/>
                      </w:divBdr>
                    </w:div>
                  </w:divsChild>
                </w:div>
                <w:div w:id="1741824829">
                  <w:marLeft w:val="0"/>
                  <w:marRight w:val="0"/>
                  <w:marTop w:val="0"/>
                  <w:marBottom w:val="0"/>
                  <w:divBdr>
                    <w:top w:val="single" w:sz="2" w:space="1" w:color="FFFFFF"/>
                    <w:left w:val="single" w:sz="2" w:space="12" w:color="FFFFFF"/>
                    <w:bottom w:val="single" w:sz="2" w:space="1" w:color="FFFFFF"/>
                    <w:right w:val="single" w:sz="2" w:space="4" w:color="FFFFFF"/>
                  </w:divBdr>
                  <w:divsChild>
                    <w:div w:id="861362211">
                      <w:marLeft w:val="0"/>
                      <w:marRight w:val="0"/>
                      <w:marTop w:val="0"/>
                      <w:marBottom w:val="0"/>
                      <w:divBdr>
                        <w:top w:val="none" w:sz="0" w:space="0" w:color="auto"/>
                        <w:left w:val="none" w:sz="0" w:space="0" w:color="auto"/>
                        <w:bottom w:val="none" w:sz="0" w:space="0" w:color="auto"/>
                        <w:right w:val="none" w:sz="0" w:space="0" w:color="auto"/>
                      </w:divBdr>
                    </w:div>
                  </w:divsChild>
                </w:div>
                <w:div w:id="1005011411">
                  <w:marLeft w:val="0"/>
                  <w:marRight w:val="0"/>
                  <w:marTop w:val="0"/>
                  <w:marBottom w:val="0"/>
                  <w:divBdr>
                    <w:top w:val="single" w:sz="2" w:space="1" w:color="FFFFFF"/>
                    <w:left w:val="single" w:sz="2" w:space="12" w:color="FFFFFF"/>
                    <w:bottom w:val="single" w:sz="2" w:space="1" w:color="FFFFFF"/>
                    <w:right w:val="single" w:sz="2" w:space="4" w:color="FFFFFF"/>
                  </w:divBdr>
                  <w:divsChild>
                    <w:div w:id="1891990281">
                      <w:marLeft w:val="0"/>
                      <w:marRight w:val="0"/>
                      <w:marTop w:val="0"/>
                      <w:marBottom w:val="0"/>
                      <w:divBdr>
                        <w:top w:val="none" w:sz="0" w:space="0" w:color="auto"/>
                        <w:left w:val="none" w:sz="0" w:space="0" w:color="auto"/>
                        <w:bottom w:val="none" w:sz="0" w:space="0" w:color="auto"/>
                        <w:right w:val="none" w:sz="0" w:space="0" w:color="auto"/>
                      </w:divBdr>
                    </w:div>
                  </w:divsChild>
                </w:div>
                <w:div w:id="1047804680">
                  <w:marLeft w:val="0"/>
                  <w:marRight w:val="0"/>
                  <w:marTop w:val="0"/>
                  <w:marBottom w:val="0"/>
                  <w:divBdr>
                    <w:top w:val="single" w:sz="2" w:space="1" w:color="FFFFFF"/>
                    <w:left w:val="single" w:sz="2" w:space="12" w:color="FFFFFF"/>
                    <w:bottom w:val="single" w:sz="2" w:space="1" w:color="FFFFFF"/>
                    <w:right w:val="single" w:sz="2" w:space="4" w:color="FFFFFF"/>
                  </w:divBdr>
                  <w:divsChild>
                    <w:div w:id="1461918303">
                      <w:marLeft w:val="0"/>
                      <w:marRight w:val="0"/>
                      <w:marTop w:val="0"/>
                      <w:marBottom w:val="0"/>
                      <w:divBdr>
                        <w:top w:val="none" w:sz="0" w:space="0" w:color="auto"/>
                        <w:left w:val="none" w:sz="0" w:space="0" w:color="auto"/>
                        <w:bottom w:val="none" w:sz="0" w:space="0" w:color="auto"/>
                        <w:right w:val="none" w:sz="0" w:space="0" w:color="auto"/>
                      </w:divBdr>
                    </w:div>
                  </w:divsChild>
                </w:div>
                <w:div w:id="555553431">
                  <w:marLeft w:val="0"/>
                  <w:marRight w:val="0"/>
                  <w:marTop w:val="0"/>
                  <w:marBottom w:val="0"/>
                  <w:divBdr>
                    <w:top w:val="single" w:sz="2" w:space="1" w:color="FFFFFF"/>
                    <w:left w:val="single" w:sz="2" w:space="12" w:color="FFFFFF"/>
                    <w:bottom w:val="single" w:sz="2" w:space="1" w:color="FFFFFF"/>
                    <w:right w:val="single" w:sz="2" w:space="4" w:color="FFFFFF"/>
                  </w:divBdr>
                  <w:divsChild>
                    <w:div w:id="994528739">
                      <w:marLeft w:val="0"/>
                      <w:marRight w:val="0"/>
                      <w:marTop w:val="0"/>
                      <w:marBottom w:val="0"/>
                      <w:divBdr>
                        <w:top w:val="none" w:sz="0" w:space="0" w:color="auto"/>
                        <w:left w:val="none" w:sz="0" w:space="0" w:color="auto"/>
                        <w:bottom w:val="none" w:sz="0" w:space="0" w:color="auto"/>
                        <w:right w:val="none" w:sz="0" w:space="0" w:color="auto"/>
                      </w:divBdr>
                    </w:div>
                  </w:divsChild>
                </w:div>
                <w:div w:id="1628005863">
                  <w:marLeft w:val="0"/>
                  <w:marRight w:val="0"/>
                  <w:marTop w:val="0"/>
                  <w:marBottom w:val="0"/>
                  <w:divBdr>
                    <w:top w:val="single" w:sz="2" w:space="1" w:color="FFFFFF"/>
                    <w:left w:val="single" w:sz="2" w:space="12" w:color="FFFFFF"/>
                    <w:bottom w:val="single" w:sz="2" w:space="1" w:color="FFFFFF"/>
                    <w:right w:val="single" w:sz="2" w:space="4" w:color="FFFFFF"/>
                  </w:divBdr>
                  <w:divsChild>
                    <w:div w:id="1039163134">
                      <w:marLeft w:val="0"/>
                      <w:marRight w:val="0"/>
                      <w:marTop w:val="0"/>
                      <w:marBottom w:val="0"/>
                      <w:divBdr>
                        <w:top w:val="none" w:sz="0" w:space="0" w:color="auto"/>
                        <w:left w:val="none" w:sz="0" w:space="0" w:color="auto"/>
                        <w:bottom w:val="none" w:sz="0" w:space="0" w:color="auto"/>
                        <w:right w:val="none" w:sz="0" w:space="0" w:color="auto"/>
                      </w:divBdr>
                    </w:div>
                  </w:divsChild>
                </w:div>
                <w:div w:id="921524401">
                  <w:marLeft w:val="0"/>
                  <w:marRight w:val="0"/>
                  <w:marTop w:val="0"/>
                  <w:marBottom w:val="0"/>
                  <w:divBdr>
                    <w:top w:val="single" w:sz="2" w:space="1" w:color="FFFFFF"/>
                    <w:left w:val="single" w:sz="2" w:space="12" w:color="FFFFFF"/>
                    <w:bottom w:val="single" w:sz="2" w:space="1" w:color="FFFFFF"/>
                    <w:right w:val="single" w:sz="2" w:space="4" w:color="FFFFFF"/>
                  </w:divBdr>
                  <w:divsChild>
                    <w:div w:id="2047410307">
                      <w:marLeft w:val="0"/>
                      <w:marRight w:val="0"/>
                      <w:marTop w:val="0"/>
                      <w:marBottom w:val="0"/>
                      <w:divBdr>
                        <w:top w:val="none" w:sz="0" w:space="0" w:color="auto"/>
                        <w:left w:val="none" w:sz="0" w:space="0" w:color="auto"/>
                        <w:bottom w:val="none" w:sz="0" w:space="0" w:color="auto"/>
                        <w:right w:val="none" w:sz="0" w:space="0" w:color="auto"/>
                      </w:divBdr>
                    </w:div>
                  </w:divsChild>
                </w:div>
                <w:div w:id="1913545904">
                  <w:marLeft w:val="0"/>
                  <w:marRight w:val="0"/>
                  <w:marTop w:val="0"/>
                  <w:marBottom w:val="0"/>
                  <w:divBdr>
                    <w:top w:val="single" w:sz="2" w:space="1" w:color="FFFFFF"/>
                    <w:left w:val="single" w:sz="2" w:space="12" w:color="FFFFFF"/>
                    <w:bottom w:val="single" w:sz="2" w:space="1" w:color="FFFFFF"/>
                    <w:right w:val="single" w:sz="2" w:space="4" w:color="FFFFFF"/>
                  </w:divBdr>
                  <w:divsChild>
                    <w:div w:id="428430795">
                      <w:marLeft w:val="0"/>
                      <w:marRight w:val="0"/>
                      <w:marTop w:val="0"/>
                      <w:marBottom w:val="0"/>
                      <w:divBdr>
                        <w:top w:val="none" w:sz="0" w:space="0" w:color="auto"/>
                        <w:left w:val="none" w:sz="0" w:space="0" w:color="auto"/>
                        <w:bottom w:val="none" w:sz="0" w:space="0" w:color="auto"/>
                        <w:right w:val="none" w:sz="0" w:space="0" w:color="auto"/>
                      </w:divBdr>
                    </w:div>
                  </w:divsChild>
                </w:div>
                <w:div w:id="73627309">
                  <w:marLeft w:val="0"/>
                  <w:marRight w:val="0"/>
                  <w:marTop w:val="0"/>
                  <w:marBottom w:val="0"/>
                  <w:divBdr>
                    <w:top w:val="single" w:sz="2" w:space="1" w:color="FFFFFF"/>
                    <w:left w:val="single" w:sz="2" w:space="12" w:color="FFFFFF"/>
                    <w:bottom w:val="single" w:sz="2" w:space="1" w:color="FFFFFF"/>
                    <w:right w:val="single" w:sz="2" w:space="4" w:color="FFFFFF"/>
                  </w:divBdr>
                  <w:divsChild>
                    <w:div w:id="1228683154">
                      <w:marLeft w:val="0"/>
                      <w:marRight w:val="0"/>
                      <w:marTop w:val="0"/>
                      <w:marBottom w:val="0"/>
                      <w:divBdr>
                        <w:top w:val="none" w:sz="0" w:space="0" w:color="auto"/>
                        <w:left w:val="none" w:sz="0" w:space="0" w:color="auto"/>
                        <w:bottom w:val="none" w:sz="0" w:space="0" w:color="auto"/>
                        <w:right w:val="none" w:sz="0" w:space="0" w:color="auto"/>
                      </w:divBdr>
                    </w:div>
                  </w:divsChild>
                </w:div>
                <w:div w:id="122231561">
                  <w:marLeft w:val="0"/>
                  <w:marRight w:val="0"/>
                  <w:marTop w:val="0"/>
                  <w:marBottom w:val="0"/>
                  <w:divBdr>
                    <w:top w:val="single" w:sz="2" w:space="1" w:color="FFFFFF"/>
                    <w:left w:val="single" w:sz="2" w:space="12" w:color="FFFFFF"/>
                    <w:bottom w:val="single" w:sz="2" w:space="1" w:color="FFFFFF"/>
                    <w:right w:val="single" w:sz="2" w:space="4" w:color="FFFFFF"/>
                  </w:divBdr>
                  <w:divsChild>
                    <w:div w:id="64189405">
                      <w:marLeft w:val="0"/>
                      <w:marRight w:val="0"/>
                      <w:marTop w:val="0"/>
                      <w:marBottom w:val="0"/>
                      <w:divBdr>
                        <w:top w:val="none" w:sz="0" w:space="0" w:color="auto"/>
                        <w:left w:val="none" w:sz="0" w:space="0" w:color="auto"/>
                        <w:bottom w:val="none" w:sz="0" w:space="0" w:color="auto"/>
                        <w:right w:val="none" w:sz="0" w:space="0" w:color="auto"/>
                      </w:divBdr>
                    </w:div>
                  </w:divsChild>
                </w:div>
                <w:div w:id="818301047">
                  <w:marLeft w:val="0"/>
                  <w:marRight w:val="0"/>
                  <w:marTop w:val="0"/>
                  <w:marBottom w:val="0"/>
                  <w:divBdr>
                    <w:top w:val="single" w:sz="2" w:space="1" w:color="FFFFFF"/>
                    <w:left w:val="single" w:sz="2" w:space="12" w:color="FFFFFF"/>
                    <w:bottom w:val="single" w:sz="2" w:space="1" w:color="FFFFFF"/>
                    <w:right w:val="single" w:sz="2" w:space="4" w:color="FFFFFF"/>
                  </w:divBdr>
                  <w:divsChild>
                    <w:div w:id="1124228611">
                      <w:marLeft w:val="0"/>
                      <w:marRight w:val="0"/>
                      <w:marTop w:val="0"/>
                      <w:marBottom w:val="0"/>
                      <w:divBdr>
                        <w:top w:val="none" w:sz="0" w:space="0" w:color="auto"/>
                        <w:left w:val="none" w:sz="0" w:space="0" w:color="auto"/>
                        <w:bottom w:val="none" w:sz="0" w:space="0" w:color="auto"/>
                        <w:right w:val="none" w:sz="0" w:space="0" w:color="auto"/>
                      </w:divBdr>
                    </w:div>
                  </w:divsChild>
                </w:div>
                <w:div w:id="1763409504">
                  <w:marLeft w:val="0"/>
                  <w:marRight w:val="0"/>
                  <w:marTop w:val="0"/>
                  <w:marBottom w:val="0"/>
                  <w:divBdr>
                    <w:top w:val="single" w:sz="2" w:space="1" w:color="FFFFFF"/>
                    <w:left w:val="single" w:sz="2" w:space="12" w:color="FFFFFF"/>
                    <w:bottom w:val="single" w:sz="2" w:space="4" w:color="FFFFFF"/>
                    <w:right w:val="single" w:sz="2" w:space="4" w:color="FFFFFF"/>
                  </w:divBdr>
                  <w:divsChild>
                    <w:div w:id="4132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40496">
          <w:marLeft w:val="0"/>
          <w:marRight w:val="0"/>
          <w:marTop w:val="0"/>
          <w:marBottom w:val="335"/>
          <w:divBdr>
            <w:top w:val="none" w:sz="0" w:space="0" w:color="auto"/>
            <w:left w:val="none" w:sz="0" w:space="0" w:color="auto"/>
            <w:bottom w:val="none" w:sz="0" w:space="0" w:color="auto"/>
            <w:right w:val="none" w:sz="0" w:space="0" w:color="auto"/>
          </w:divBdr>
          <w:divsChild>
            <w:div w:id="2081712862">
              <w:marLeft w:val="0"/>
              <w:marRight w:val="0"/>
              <w:marTop w:val="0"/>
              <w:marBottom w:val="0"/>
              <w:divBdr>
                <w:top w:val="none" w:sz="0" w:space="0" w:color="auto"/>
                <w:left w:val="none" w:sz="0" w:space="0" w:color="auto"/>
                <w:bottom w:val="none" w:sz="0" w:space="0" w:color="auto"/>
                <w:right w:val="none" w:sz="0" w:space="0" w:color="auto"/>
              </w:divBdr>
              <w:divsChild>
                <w:div w:id="1689138535">
                  <w:marLeft w:val="0"/>
                  <w:marRight w:val="0"/>
                  <w:marTop w:val="0"/>
                  <w:marBottom w:val="0"/>
                  <w:divBdr>
                    <w:top w:val="single" w:sz="2" w:space="4" w:color="FFFFFF"/>
                    <w:left w:val="single" w:sz="2" w:space="12" w:color="FFFFFF"/>
                    <w:bottom w:val="single" w:sz="2" w:space="1" w:color="FFFFFF"/>
                    <w:right w:val="single" w:sz="2" w:space="4" w:color="FFFFFF"/>
                  </w:divBdr>
                  <w:divsChild>
                    <w:div w:id="1057319903">
                      <w:marLeft w:val="0"/>
                      <w:marRight w:val="0"/>
                      <w:marTop w:val="0"/>
                      <w:marBottom w:val="0"/>
                      <w:divBdr>
                        <w:top w:val="none" w:sz="0" w:space="0" w:color="auto"/>
                        <w:left w:val="none" w:sz="0" w:space="0" w:color="auto"/>
                        <w:bottom w:val="none" w:sz="0" w:space="0" w:color="auto"/>
                        <w:right w:val="none" w:sz="0" w:space="0" w:color="auto"/>
                      </w:divBdr>
                    </w:div>
                  </w:divsChild>
                </w:div>
                <w:div w:id="767119754">
                  <w:marLeft w:val="0"/>
                  <w:marRight w:val="0"/>
                  <w:marTop w:val="0"/>
                  <w:marBottom w:val="0"/>
                  <w:divBdr>
                    <w:top w:val="single" w:sz="2" w:space="1" w:color="FFFFFF"/>
                    <w:left w:val="single" w:sz="2" w:space="12" w:color="FFFFFF"/>
                    <w:bottom w:val="single" w:sz="2" w:space="1" w:color="FFFFFF"/>
                    <w:right w:val="single" w:sz="2" w:space="4" w:color="FFFFFF"/>
                  </w:divBdr>
                  <w:divsChild>
                    <w:div w:id="1159686893">
                      <w:marLeft w:val="0"/>
                      <w:marRight w:val="0"/>
                      <w:marTop w:val="0"/>
                      <w:marBottom w:val="0"/>
                      <w:divBdr>
                        <w:top w:val="none" w:sz="0" w:space="0" w:color="auto"/>
                        <w:left w:val="none" w:sz="0" w:space="0" w:color="auto"/>
                        <w:bottom w:val="none" w:sz="0" w:space="0" w:color="auto"/>
                        <w:right w:val="none" w:sz="0" w:space="0" w:color="auto"/>
                      </w:divBdr>
                    </w:div>
                  </w:divsChild>
                </w:div>
                <w:div w:id="1756317919">
                  <w:marLeft w:val="0"/>
                  <w:marRight w:val="0"/>
                  <w:marTop w:val="0"/>
                  <w:marBottom w:val="0"/>
                  <w:divBdr>
                    <w:top w:val="single" w:sz="2" w:space="1" w:color="FFFFFF"/>
                    <w:left w:val="single" w:sz="2" w:space="12" w:color="FFFFFF"/>
                    <w:bottom w:val="single" w:sz="2" w:space="1" w:color="FFFFFF"/>
                    <w:right w:val="single" w:sz="2" w:space="4" w:color="FFFFFF"/>
                  </w:divBdr>
                  <w:divsChild>
                    <w:div w:id="829637069">
                      <w:marLeft w:val="0"/>
                      <w:marRight w:val="0"/>
                      <w:marTop w:val="0"/>
                      <w:marBottom w:val="0"/>
                      <w:divBdr>
                        <w:top w:val="none" w:sz="0" w:space="0" w:color="auto"/>
                        <w:left w:val="none" w:sz="0" w:space="0" w:color="auto"/>
                        <w:bottom w:val="none" w:sz="0" w:space="0" w:color="auto"/>
                        <w:right w:val="none" w:sz="0" w:space="0" w:color="auto"/>
                      </w:divBdr>
                    </w:div>
                  </w:divsChild>
                </w:div>
                <w:div w:id="671684842">
                  <w:marLeft w:val="0"/>
                  <w:marRight w:val="0"/>
                  <w:marTop w:val="0"/>
                  <w:marBottom w:val="0"/>
                  <w:divBdr>
                    <w:top w:val="single" w:sz="2" w:space="1" w:color="FFFFFF"/>
                    <w:left w:val="single" w:sz="2" w:space="12" w:color="FFFFFF"/>
                    <w:bottom w:val="single" w:sz="2" w:space="1" w:color="FFFFFF"/>
                    <w:right w:val="single" w:sz="2" w:space="4" w:color="FFFFFF"/>
                  </w:divBdr>
                  <w:divsChild>
                    <w:div w:id="817722981">
                      <w:marLeft w:val="0"/>
                      <w:marRight w:val="0"/>
                      <w:marTop w:val="0"/>
                      <w:marBottom w:val="0"/>
                      <w:divBdr>
                        <w:top w:val="none" w:sz="0" w:space="0" w:color="auto"/>
                        <w:left w:val="none" w:sz="0" w:space="0" w:color="auto"/>
                        <w:bottom w:val="none" w:sz="0" w:space="0" w:color="auto"/>
                        <w:right w:val="none" w:sz="0" w:space="0" w:color="auto"/>
                      </w:divBdr>
                    </w:div>
                  </w:divsChild>
                </w:div>
                <w:div w:id="757022000">
                  <w:marLeft w:val="0"/>
                  <w:marRight w:val="0"/>
                  <w:marTop w:val="0"/>
                  <w:marBottom w:val="0"/>
                  <w:divBdr>
                    <w:top w:val="single" w:sz="2" w:space="1" w:color="FFFFFF"/>
                    <w:left w:val="single" w:sz="2" w:space="12" w:color="FFFFFF"/>
                    <w:bottom w:val="single" w:sz="2" w:space="1" w:color="FFFFFF"/>
                    <w:right w:val="single" w:sz="2" w:space="4" w:color="FFFFFF"/>
                  </w:divBdr>
                  <w:divsChild>
                    <w:div w:id="1353146306">
                      <w:marLeft w:val="0"/>
                      <w:marRight w:val="0"/>
                      <w:marTop w:val="0"/>
                      <w:marBottom w:val="0"/>
                      <w:divBdr>
                        <w:top w:val="none" w:sz="0" w:space="0" w:color="auto"/>
                        <w:left w:val="none" w:sz="0" w:space="0" w:color="auto"/>
                        <w:bottom w:val="none" w:sz="0" w:space="0" w:color="auto"/>
                        <w:right w:val="none" w:sz="0" w:space="0" w:color="auto"/>
                      </w:divBdr>
                    </w:div>
                  </w:divsChild>
                </w:div>
                <w:div w:id="369694835">
                  <w:marLeft w:val="0"/>
                  <w:marRight w:val="0"/>
                  <w:marTop w:val="0"/>
                  <w:marBottom w:val="0"/>
                  <w:divBdr>
                    <w:top w:val="single" w:sz="2" w:space="1" w:color="FFFFFF"/>
                    <w:left w:val="single" w:sz="2" w:space="12" w:color="FFFFFF"/>
                    <w:bottom w:val="single" w:sz="2" w:space="1" w:color="FFFFFF"/>
                    <w:right w:val="single" w:sz="2" w:space="4" w:color="FFFFFF"/>
                  </w:divBdr>
                  <w:divsChild>
                    <w:div w:id="107897873">
                      <w:marLeft w:val="0"/>
                      <w:marRight w:val="0"/>
                      <w:marTop w:val="0"/>
                      <w:marBottom w:val="0"/>
                      <w:divBdr>
                        <w:top w:val="none" w:sz="0" w:space="0" w:color="auto"/>
                        <w:left w:val="none" w:sz="0" w:space="0" w:color="auto"/>
                        <w:bottom w:val="none" w:sz="0" w:space="0" w:color="auto"/>
                        <w:right w:val="none" w:sz="0" w:space="0" w:color="auto"/>
                      </w:divBdr>
                    </w:div>
                  </w:divsChild>
                </w:div>
                <w:div w:id="1407847650">
                  <w:marLeft w:val="0"/>
                  <w:marRight w:val="0"/>
                  <w:marTop w:val="0"/>
                  <w:marBottom w:val="0"/>
                  <w:divBdr>
                    <w:top w:val="single" w:sz="2" w:space="1" w:color="FFFFFF"/>
                    <w:left w:val="single" w:sz="2" w:space="12" w:color="FFFFFF"/>
                    <w:bottom w:val="single" w:sz="2" w:space="1" w:color="FFFFFF"/>
                    <w:right w:val="single" w:sz="2" w:space="4" w:color="FFFFFF"/>
                  </w:divBdr>
                  <w:divsChild>
                    <w:div w:id="1924219527">
                      <w:marLeft w:val="0"/>
                      <w:marRight w:val="0"/>
                      <w:marTop w:val="0"/>
                      <w:marBottom w:val="0"/>
                      <w:divBdr>
                        <w:top w:val="none" w:sz="0" w:space="0" w:color="auto"/>
                        <w:left w:val="none" w:sz="0" w:space="0" w:color="auto"/>
                        <w:bottom w:val="none" w:sz="0" w:space="0" w:color="auto"/>
                        <w:right w:val="none" w:sz="0" w:space="0" w:color="auto"/>
                      </w:divBdr>
                    </w:div>
                  </w:divsChild>
                </w:div>
                <w:div w:id="67575655">
                  <w:marLeft w:val="0"/>
                  <w:marRight w:val="0"/>
                  <w:marTop w:val="0"/>
                  <w:marBottom w:val="0"/>
                  <w:divBdr>
                    <w:top w:val="single" w:sz="2" w:space="1" w:color="FFFFFF"/>
                    <w:left w:val="single" w:sz="2" w:space="12" w:color="FFFFFF"/>
                    <w:bottom w:val="single" w:sz="2" w:space="1" w:color="FFFFFF"/>
                    <w:right w:val="single" w:sz="2" w:space="4" w:color="FFFFFF"/>
                  </w:divBdr>
                  <w:divsChild>
                    <w:div w:id="938176443">
                      <w:marLeft w:val="0"/>
                      <w:marRight w:val="0"/>
                      <w:marTop w:val="0"/>
                      <w:marBottom w:val="0"/>
                      <w:divBdr>
                        <w:top w:val="none" w:sz="0" w:space="0" w:color="auto"/>
                        <w:left w:val="none" w:sz="0" w:space="0" w:color="auto"/>
                        <w:bottom w:val="none" w:sz="0" w:space="0" w:color="auto"/>
                        <w:right w:val="none" w:sz="0" w:space="0" w:color="auto"/>
                      </w:divBdr>
                    </w:div>
                  </w:divsChild>
                </w:div>
                <w:div w:id="1261062562">
                  <w:marLeft w:val="0"/>
                  <w:marRight w:val="0"/>
                  <w:marTop w:val="0"/>
                  <w:marBottom w:val="0"/>
                  <w:divBdr>
                    <w:top w:val="single" w:sz="2" w:space="1" w:color="FFFFFF"/>
                    <w:left w:val="single" w:sz="2" w:space="12" w:color="FFFFFF"/>
                    <w:bottom w:val="single" w:sz="2" w:space="1" w:color="FFFFFF"/>
                    <w:right w:val="single" w:sz="2" w:space="4" w:color="FFFFFF"/>
                  </w:divBdr>
                  <w:divsChild>
                    <w:div w:id="996612433">
                      <w:marLeft w:val="0"/>
                      <w:marRight w:val="0"/>
                      <w:marTop w:val="0"/>
                      <w:marBottom w:val="0"/>
                      <w:divBdr>
                        <w:top w:val="none" w:sz="0" w:space="0" w:color="auto"/>
                        <w:left w:val="none" w:sz="0" w:space="0" w:color="auto"/>
                        <w:bottom w:val="none" w:sz="0" w:space="0" w:color="auto"/>
                        <w:right w:val="none" w:sz="0" w:space="0" w:color="auto"/>
                      </w:divBdr>
                    </w:div>
                  </w:divsChild>
                </w:div>
                <w:div w:id="2065180543">
                  <w:marLeft w:val="0"/>
                  <w:marRight w:val="0"/>
                  <w:marTop w:val="0"/>
                  <w:marBottom w:val="0"/>
                  <w:divBdr>
                    <w:top w:val="single" w:sz="2" w:space="1" w:color="FFFFFF"/>
                    <w:left w:val="single" w:sz="2" w:space="12" w:color="FFFFFF"/>
                    <w:bottom w:val="single" w:sz="2" w:space="1" w:color="FFFFFF"/>
                    <w:right w:val="single" w:sz="2" w:space="4" w:color="FFFFFF"/>
                  </w:divBdr>
                  <w:divsChild>
                    <w:div w:id="2062051398">
                      <w:marLeft w:val="0"/>
                      <w:marRight w:val="0"/>
                      <w:marTop w:val="0"/>
                      <w:marBottom w:val="0"/>
                      <w:divBdr>
                        <w:top w:val="none" w:sz="0" w:space="0" w:color="auto"/>
                        <w:left w:val="none" w:sz="0" w:space="0" w:color="auto"/>
                        <w:bottom w:val="none" w:sz="0" w:space="0" w:color="auto"/>
                        <w:right w:val="none" w:sz="0" w:space="0" w:color="auto"/>
                      </w:divBdr>
                    </w:div>
                  </w:divsChild>
                </w:div>
                <w:div w:id="2037921199">
                  <w:marLeft w:val="0"/>
                  <w:marRight w:val="0"/>
                  <w:marTop w:val="0"/>
                  <w:marBottom w:val="0"/>
                  <w:divBdr>
                    <w:top w:val="single" w:sz="2" w:space="1" w:color="FFFFFF"/>
                    <w:left w:val="single" w:sz="2" w:space="12" w:color="FFFFFF"/>
                    <w:bottom w:val="single" w:sz="2" w:space="1" w:color="FFFFFF"/>
                    <w:right w:val="single" w:sz="2" w:space="4" w:color="FFFFFF"/>
                  </w:divBdr>
                  <w:divsChild>
                    <w:div w:id="870730220">
                      <w:marLeft w:val="0"/>
                      <w:marRight w:val="0"/>
                      <w:marTop w:val="0"/>
                      <w:marBottom w:val="0"/>
                      <w:divBdr>
                        <w:top w:val="none" w:sz="0" w:space="0" w:color="auto"/>
                        <w:left w:val="none" w:sz="0" w:space="0" w:color="auto"/>
                        <w:bottom w:val="none" w:sz="0" w:space="0" w:color="auto"/>
                        <w:right w:val="none" w:sz="0" w:space="0" w:color="auto"/>
                      </w:divBdr>
                    </w:div>
                  </w:divsChild>
                </w:div>
                <w:div w:id="1463815627">
                  <w:marLeft w:val="0"/>
                  <w:marRight w:val="0"/>
                  <w:marTop w:val="0"/>
                  <w:marBottom w:val="0"/>
                  <w:divBdr>
                    <w:top w:val="single" w:sz="2" w:space="1" w:color="FFFFFF"/>
                    <w:left w:val="single" w:sz="2" w:space="12" w:color="FFFFFF"/>
                    <w:bottom w:val="single" w:sz="2" w:space="1" w:color="FFFFFF"/>
                    <w:right w:val="single" w:sz="2" w:space="4" w:color="FFFFFF"/>
                  </w:divBdr>
                  <w:divsChild>
                    <w:div w:id="489103898">
                      <w:marLeft w:val="0"/>
                      <w:marRight w:val="0"/>
                      <w:marTop w:val="0"/>
                      <w:marBottom w:val="0"/>
                      <w:divBdr>
                        <w:top w:val="none" w:sz="0" w:space="0" w:color="auto"/>
                        <w:left w:val="none" w:sz="0" w:space="0" w:color="auto"/>
                        <w:bottom w:val="none" w:sz="0" w:space="0" w:color="auto"/>
                        <w:right w:val="none" w:sz="0" w:space="0" w:color="auto"/>
                      </w:divBdr>
                    </w:div>
                  </w:divsChild>
                </w:div>
                <w:div w:id="190384485">
                  <w:marLeft w:val="0"/>
                  <w:marRight w:val="0"/>
                  <w:marTop w:val="0"/>
                  <w:marBottom w:val="0"/>
                  <w:divBdr>
                    <w:top w:val="single" w:sz="2" w:space="1" w:color="FFFFFF"/>
                    <w:left w:val="single" w:sz="2" w:space="12" w:color="FFFFFF"/>
                    <w:bottom w:val="single" w:sz="2" w:space="1" w:color="FFFFFF"/>
                    <w:right w:val="single" w:sz="2" w:space="4" w:color="FFFFFF"/>
                  </w:divBdr>
                  <w:divsChild>
                    <w:div w:id="918059634">
                      <w:marLeft w:val="0"/>
                      <w:marRight w:val="0"/>
                      <w:marTop w:val="0"/>
                      <w:marBottom w:val="0"/>
                      <w:divBdr>
                        <w:top w:val="none" w:sz="0" w:space="0" w:color="auto"/>
                        <w:left w:val="none" w:sz="0" w:space="0" w:color="auto"/>
                        <w:bottom w:val="none" w:sz="0" w:space="0" w:color="auto"/>
                        <w:right w:val="none" w:sz="0" w:space="0" w:color="auto"/>
                      </w:divBdr>
                    </w:div>
                  </w:divsChild>
                </w:div>
                <w:div w:id="563756099">
                  <w:marLeft w:val="0"/>
                  <w:marRight w:val="0"/>
                  <w:marTop w:val="0"/>
                  <w:marBottom w:val="0"/>
                  <w:divBdr>
                    <w:top w:val="single" w:sz="2" w:space="1" w:color="FFFFFF"/>
                    <w:left w:val="single" w:sz="2" w:space="12" w:color="FFFFFF"/>
                    <w:bottom w:val="single" w:sz="2" w:space="1" w:color="FFFFFF"/>
                    <w:right w:val="single" w:sz="2" w:space="4" w:color="FFFFFF"/>
                  </w:divBdr>
                  <w:divsChild>
                    <w:div w:id="2080513704">
                      <w:marLeft w:val="0"/>
                      <w:marRight w:val="0"/>
                      <w:marTop w:val="0"/>
                      <w:marBottom w:val="0"/>
                      <w:divBdr>
                        <w:top w:val="none" w:sz="0" w:space="0" w:color="auto"/>
                        <w:left w:val="none" w:sz="0" w:space="0" w:color="auto"/>
                        <w:bottom w:val="none" w:sz="0" w:space="0" w:color="auto"/>
                        <w:right w:val="none" w:sz="0" w:space="0" w:color="auto"/>
                      </w:divBdr>
                    </w:div>
                  </w:divsChild>
                </w:div>
                <w:div w:id="1656837303">
                  <w:marLeft w:val="0"/>
                  <w:marRight w:val="0"/>
                  <w:marTop w:val="0"/>
                  <w:marBottom w:val="0"/>
                  <w:divBdr>
                    <w:top w:val="single" w:sz="2" w:space="1" w:color="FFFFFF"/>
                    <w:left w:val="single" w:sz="2" w:space="12" w:color="FFFFFF"/>
                    <w:bottom w:val="single" w:sz="2" w:space="1" w:color="FFFFFF"/>
                    <w:right w:val="single" w:sz="2" w:space="4" w:color="FFFFFF"/>
                  </w:divBdr>
                  <w:divsChild>
                    <w:div w:id="35546332">
                      <w:marLeft w:val="0"/>
                      <w:marRight w:val="0"/>
                      <w:marTop w:val="0"/>
                      <w:marBottom w:val="0"/>
                      <w:divBdr>
                        <w:top w:val="none" w:sz="0" w:space="0" w:color="auto"/>
                        <w:left w:val="none" w:sz="0" w:space="0" w:color="auto"/>
                        <w:bottom w:val="none" w:sz="0" w:space="0" w:color="auto"/>
                        <w:right w:val="none" w:sz="0" w:space="0" w:color="auto"/>
                      </w:divBdr>
                    </w:div>
                  </w:divsChild>
                </w:div>
                <w:div w:id="1966042162">
                  <w:marLeft w:val="0"/>
                  <w:marRight w:val="0"/>
                  <w:marTop w:val="0"/>
                  <w:marBottom w:val="0"/>
                  <w:divBdr>
                    <w:top w:val="single" w:sz="2" w:space="1" w:color="FFFFFF"/>
                    <w:left w:val="single" w:sz="2" w:space="12" w:color="FFFFFF"/>
                    <w:bottom w:val="single" w:sz="2" w:space="1" w:color="FFFFFF"/>
                    <w:right w:val="single" w:sz="2" w:space="4" w:color="FFFFFF"/>
                  </w:divBdr>
                  <w:divsChild>
                    <w:div w:id="166675220">
                      <w:marLeft w:val="0"/>
                      <w:marRight w:val="0"/>
                      <w:marTop w:val="0"/>
                      <w:marBottom w:val="0"/>
                      <w:divBdr>
                        <w:top w:val="none" w:sz="0" w:space="0" w:color="auto"/>
                        <w:left w:val="none" w:sz="0" w:space="0" w:color="auto"/>
                        <w:bottom w:val="none" w:sz="0" w:space="0" w:color="auto"/>
                        <w:right w:val="none" w:sz="0" w:space="0" w:color="auto"/>
                      </w:divBdr>
                    </w:div>
                  </w:divsChild>
                </w:div>
                <w:div w:id="2071920742">
                  <w:marLeft w:val="0"/>
                  <w:marRight w:val="0"/>
                  <w:marTop w:val="0"/>
                  <w:marBottom w:val="0"/>
                  <w:divBdr>
                    <w:top w:val="single" w:sz="2" w:space="1" w:color="FFFFFF"/>
                    <w:left w:val="single" w:sz="2" w:space="12" w:color="FFFFFF"/>
                    <w:bottom w:val="single" w:sz="2" w:space="1" w:color="FFFFFF"/>
                    <w:right w:val="single" w:sz="2" w:space="4" w:color="FFFFFF"/>
                  </w:divBdr>
                  <w:divsChild>
                    <w:div w:id="1362049358">
                      <w:marLeft w:val="0"/>
                      <w:marRight w:val="0"/>
                      <w:marTop w:val="0"/>
                      <w:marBottom w:val="0"/>
                      <w:divBdr>
                        <w:top w:val="none" w:sz="0" w:space="0" w:color="auto"/>
                        <w:left w:val="none" w:sz="0" w:space="0" w:color="auto"/>
                        <w:bottom w:val="none" w:sz="0" w:space="0" w:color="auto"/>
                        <w:right w:val="none" w:sz="0" w:space="0" w:color="auto"/>
                      </w:divBdr>
                    </w:div>
                  </w:divsChild>
                </w:div>
                <w:div w:id="400248838">
                  <w:marLeft w:val="0"/>
                  <w:marRight w:val="0"/>
                  <w:marTop w:val="0"/>
                  <w:marBottom w:val="0"/>
                  <w:divBdr>
                    <w:top w:val="single" w:sz="2" w:space="1" w:color="FFFFFF"/>
                    <w:left w:val="single" w:sz="2" w:space="12" w:color="FFFFFF"/>
                    <w:bottom w:val="single" w:sz="2" w:space="1" w:color="FFFFFF"/>
                    <w:right w:val="single" w:sz="2" w:space="4" w:color="FFFFFF"/>
                  </w:divBdr>
                  <w:divsChild>
                    <w:div w:id="1264341395">
                      <w:marLeft w:val="0"/>
                      <w:marRight w:val="0"/>
                      <w:marTop w:val="0"/>
                      <w:marBottom w:val="0"/>
                      <w:divBdr>
                        <w:top w:val="none" w:sz="0" w:space="0" w:color="auto"/>
                        <w:left w:val="none" w:sz="0" w:space="0" w:color="auto"/>
                        <w:bottom w:val="none" w:sz="0" w:space="0" w:color="auto"/>
                        <w:right w:val="none" w:sz="0" w:space="0" w:color="auto"/>
                      </w:divBdr>
                    </w:div>
                  </w:divsChild>
                </w:div>
                <w:div w:id="1928805439">
                  <w:marLeft w:val="0"/>
                  <w:marRight w:val="0"/>
                  <w:marTop w:val="0"/>
                  <w:marBottom w:val="0"/>
                  <w:divBdr>
                    <w:top w:val="single" w:sz="2" w:space="1" w:color="FFFFFF"/>
                    <w:left w:val="single" w:sz="2" w:space="12" w:color="FFFFFF"/>
                    <w:bottom w:val="single" w:sz="2" w:space="1" w:color="FFFFFF"/>
                    <w:right w:val="single" w:sz="2" w:space="4" w:color="FFFFFF"/>
                  </w:divBdr>
                  <w:divsChild>
                    <w:div w:id="204373784">
                      <w:marLeft w:val="0"/>
                      <w:marRight w:val="0"/>
                      <w:marTop w:val="0"/>
                      <w:marBottom w:val="0"/>
                      <w:divBdr>
                        <w:top w:val="none" w:sz="0" w:space="0" w:color="auto"/>
                        <w:left w:val="none" w:sz="0" w:space="0" w:color="auto"/>
                        <w:bottom w:val="none" w:sz="0" w:space="0" w:color="auto"/>
                        <w:right w:val="none" w:sz="0" w:space="0" w:color="auto"/>
                      </w:divBdr>
                    </w:div>
                  </w:divsChild>
                </w:div>
                <w:div w:id="459612505">
                  <w:marLeft w:val="0"/>
                  <w:marRight w:val="0"/>
                  <w:marTop w:val="0"/>
                  <w:marBottom w:val="0"/>
                  <w:divBdr>
                    <w:top w:val="single" w:sz="2" w:space="1" w:color="FFFFFF"/>
                    <w:left w:val="single" w:sz="2" w:space="12" w:color="FFFFFF"/>
                    <w:bottom w:val="single" w:sz="2" w:space="1" w:color="FFFFFF"/>
                    <w:right w:val="single" w:sz="2" w:space="4" w:color="FFFFFF"/>
                  </w:divBdr>
                  <w:divsChild>
                    <w:div w:id="1355305373">
                      <w:marLeft w:val="0"/>
                      <w:marRight w:val="0"/>
                      <w:marTop w:val="0"/>
                      <w:marBottom w:val="0"/>
                      <w:divBdr>
                        <w:top w:val="none" w:sz="0" w:space="0" w:color="auto"/>
                        <w:left w:val="none" w:sz="0" w:space="0" w:color="auto"/>
                        <w:bottom w:val="none" w:sz="0" w:space="0" w:color="auto"/>
                        <w:right w:val="none" w:sz="0" w:space="0" w:color="auto"/>
                      </w:divBdr>
                    </w:div>
                  </w:divsChild>
                </w:div>
                <w:div w:id="761951396">
                  <w:marLeft w:val="0"/>
                  <w:marRight w:val="0"/>
                  <w:marTop w:val="0"/>
                  <w:marBottom w:val="0"/>
                  <w:divBdr>
                    <w:top w:val="single" w:sz="2" w:space="1" w:color="FFFFFF"/>
                    <w:left w:val="single" w:sz="2" w:space="12" w:color="FFFFFF"/>
                    <w:bottom w:val="single" w:sz="2" w:space="1" w:color="FFFFFF"/>
                    <w:right w:val="single" w:sz="2" w:space="4" w:color="FFFFFF"/>
                  </w:divBdr>
                  <w:divsChild>
                    <w:div w:id="1578125145">
                      <w:marLeft w:val="0"/>
                      <w:marRight w:val="0"/>
                      <w:marTop w:val="0"/>
                      <w:marBottom w:val="0"/>
                      <w:divBdr>
                        <w:top w:val="none" w:sz="0" w:space="0" w:color="auto"/>
                        <w:left w:val="none" w:sz="0" w:space="0" w:color="auto"/>
                        <w:bottom w:val="none" w:sz="0" w:space="0" w:color="auto"/>
                        <w:right w:val="none" w:sz="0" w:space="0" w:color="auto"/>
                      </w:divBdr>
                    </w:div>
                  </w:divsChild>
                </w:div>
                <w:div w:id="1166359733">
                  <w:marLeft w:val="0"/>
                  <w:marRight w:val="0"/>
                  <w:marTop w:val="0"/>
                  <w:marBottom w:val="0"/>
                  <w:divBdr>
                    <w:top w:val="single" w:sz="2" w:space="1" w:color="FFFFFF"/>
                    <w:left w:val="single" w:sz="2" w:space="12" w:color="FFFFFF"/>
                    <w:bottom w:val="single" w:sz="2" w:space="1" w:color="FFFFFF"/>
                    <w:right w:val="single" w:sz="2" w:space="4" w:color="FFFFFF"/>
                  </w:divBdr>
                  <w:divsChild>
                    <w:div w:id="1562248334">
                      <w:marLeft w:val="0"/>
                      <w:marRight w:val="0"/>
                      <w:marTop w:val="0"/>
                      <w:marBottom w:val="0"/>
                      <w:divBdr>
                        <w:top w:val="none" w:sz="0" w:space="0" w:color="auto"/>
                        <w:left w:val="none" w:sz="0" w:space="0" w:color="auto"/>
                        <w:bottom w:val="none" w:sz="0" w:space="0" w:color="auto"/>
                        <w:right w:val="none" w:sz="0" w:space="0" w:color="auto"/>
                      </w:divBdr>
                    </w:div>
                  </w:divsChild>
                </w:div>
                <w:div w:id="941493688">
                  <w:marLeft w:val="0"/>
                  <w:marRight w:val="0"/>
                  <w:marTop w:val="0"/>
                  <w:marBottom w:val="0"/>
                  <w:divBdr>
                    <w:top w:val="single" w:sz="2" w:space="1" w:color="FFFFFF"/>
                    <w:left w:val="single" w:sz="2" w:space="12" w:color="FFFFFF"/>
                    <w:bottom w:val="single" w:sz="2" w:space="1" w:color="FFFFFF"/>
                    <w:right w:val="single" w:sz="2" w:space="4" w:color="FFFFFF"/>
                  </w:divBdr>
                  <w:divsChild>
                    <w:div w:id="277839208">
                      <w:marLeft w:val="0"/>
                      <w:marRight w:val="0"/>
                      <w:marTop w:val="0"/>
                      <w:marBottom w:val="0"/>
                      <w:divBdr>
                        <w:top w:val="none" w:sz="0" w:space="0" w:color="auto"/>
                        <w:left w:val="none" w:sz="0" w:space="0" w:color="auto"/>
                        <w:bottom w:val="none" w:sz="0" w:space="0" w:color="auto"/>
                        <w:right w:val="none" w:sz="0" w:space="0" w:color="auto"/>
                      </w:divBdr>
                    </w:div>
                  </w:divsChild>
                </w:div>
                <w:div w:id="1052536016">
                  <w:marLeft w:val="0"/>
                  <w:marRight w:val="0"/>
                  <w:marTop w:val="0"/>
                  <w:marBottom w:val="0"/>
                  <w:divBdr>
                    <w:top w:val="single" w:sz="2" w:space="1" w:color="FFFFFF"/>
                    <w:left w:val="single" w:sz="2" w:space="12" w:color="FFFFFF"/>
                    <w:bottom w:val="single" w:sz="2" w:space="1" w:color="FFFFFF"/>
                    <w:right w:val="single" w:sz="2" w:space="4" w:color="FFFFFF"/>
                  </w:divBdr>
                  <w:divsChild>
                    <w:div w:id="1788573639">
                      <w:marLeft w:val="0"/>
                      <w:marRight w:val="0"/>
                      <w:marTop w:val="0"/>
                      <w:marBottom w:val="0"/>
                      <w:divBdr>
                        <w:top w:val="none" w:sz="0" w:space="0" w:color="auto"/>
                        <w:left w:val="none" w:sz="0" w:space="0" w:color="auto"/>
                        <w:bottom w:val="none" w:sz="0" w:space="0" w:color="auto"/>
                        <w:right w:val="none" w:sz="0" w:space="0" w:color="auto"/>
                      </w:divBdr>
                    </w:div>
                  </w:divsChild>
                </w:div>
                <w:div w:id="650326044">
                  <w:marLeft w:val="0"/>
                  <w:marRight w:val="0"/>
                  <w:marTop w:val="0"/>
                  <w:marBottom w:val="0"/>
                  <w:divBdr>
                    <w:top w:val="single" w:sz="2" w:space="1" w:color="FFFFFF"/>
                    <w:left w:val="single" w:sz="2" w:space="12" w:color="FFFFFF"/>
                    <w:bottom w:val="single" w:sz="2" w:space="1" w:color="FFFFFF"/>
                    <w:right w:val="single" w:sz="2" w:space="4" w:color="FFFFFF"/>
                  </w:divBdr>
                  <w:divsChild>
                    <w:div w:id="473104748">
                      <w:marLeft w:val="0"/>
                      <w:marRight w:val="0"/>
                      <w:marTop w:val="0"/>
                      <w:marBottom w:val="0"/>
                      <w:divBdr>
                        <w:top w:val="none" w:sz="0" w:space="0" w:color="auto"/>
                        <w:left w:val="none" w:sz="0" w:space="0" w:color="auto"/>
                        <w:bottom w:val="none" w:sz="0" w:space="0" w:color="auto"/>
                        <w:right w:val="none" w:sz="0" w:space="0" w:color="auto"/>
                      </w:divBdr>
                    </w:div>
                  </w:divsChild>
                </w:div>
                <w:div w:id="146290832">
                  <w:marLeft w:val="0"/>
                  <w:marRight w:val="0"/>
                  <w:marTop w:val="0"/>
                  <w:marBottom w:val="0"/>
                  <w:divBdr>
                    <w:top w:val="single" w:sz="2" w:space="1" w:color="FFFFFF"/>
                    <w:left w:val="single" w:sz="2" w:space="12" w:color="FFFFFF"/>
                    <w:bottom w:val="single" w:sz="2" w:space="4" w:color="FFFFFF"/>
                    <w:right w:val="single" w:sz="2" w:space="4" w:color="FFFFFF"/>
                  </w:divBdr>
                  <w:divsChild>
                    <w:div w:id="629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9534">
      <w:bodyDiv w:val="1"/>
      <w:marLeft w:val="0"/>
      <w:marRight w:val="0"/>
      <w:marTop w:val="0"/>
      <w:marBottom w:val="0"/>
      <w:divBdr>
        <w:top w:val="none" w:sz="0" w:space="0" w:color="auto"/>
        <w:left w:val="none" w:sz="0" w:space="0" w:color="auto"/>
        <w:bottom w:val="none" w:sz="0" w:space="0" w:color="auto"/>
        <w:right w:val="none" w:sz="0" w:space="0" w:color="auto"/>
      </w:divBdr>
      <w:divsChild>
        <w:div w:id="424497867">
          <w:marLeft w:val="0"/>
          <w:marRight w:val="0"/>
          <w:marTop w:val="0"/>
          <w:marBottom w:val="0"/>
          <w:divBdr>
            <w:top w:val="none" w:sz="0" w:space="0" w:color="auto"/>
            <w:left w:val="none" w:sz="0" w:space="0" w:color="auto"/>
            <w:bottom w:val="none" w:sz="0" w:space="0" w:color="auto"/>
            <w:right w:val="none" w:sz="0" w:space="0" w:color="auto"/>
          </w:divBdr>
        </w:div>
      </w:divsChild>
    </w:div>
    <w:div w:id="1909342548">
      <w:bodyDiv w:val="1"/>
      <w:marLeft w:val="0"/>
      <w:marRight w:val="0"/>
      <w:marTop w:val="0"/>
      <w:marBottom w:val="0"/>
      <w:divBdr>
        <w:top w:val="none" w:sz="0" w:space="0" w:color="auto"/>
        <w:left w:val="none" w:sz="0" w:space="0" w:color="auto"/>
        <w:bottom w:val="none" w:sz="0" w:space="0" w:color="auto"/>
        <w:right w:val="none" w:sz="0" w:space="0" w:color="auto"/>
      </w:divBdr>
      <w:divsChild>
        <w:div w:id="1248349378">
          <w:marLeft w:val="0"/>
          <w:marRight w:val="0"/>
          <w:marTop w:val="0"/>
          <w:marBottom w:val="0"/>
          <w:divBdr>
            <w:top w:val="none" w:sz="0" w:space="0" w:color="auto"/>
            <w:left w:val="none" w:sz="0" w:space="0" w:color="auto"/>
            <w:bottom w:val="none" w:sz="0" w:space="0" w:color="auto"/>
            <w:right w:val="none" w:sz="0" w:space="0" w:color="auto"/>
          </w:divBdr>
        </w:div>
        <w:div w:id="76052956">
          <w:marLeft w:val="0"/>
          <w:marRight w:val="0"/>
          <w:marTop w:val="0"/>
          <w:marBottom w:val="335"/>
          <w:divBdr>
            <w:top w:val="none" w:sz="0" w:space="0" w:color="auto"/>
            <w:left w:val="none" w:sz="0" w:space="0" w:color="auto"/>
            <w:bottom w:val="none" w:sz="0" w:space="0" w:color="auto"/>
            <w:right w:val="none" w:sz="0" w:space="0" w:color="auto"/>
          </w:divBdr>
          <w:divsChild>
            <w:div w:id="1906842449">
              <w:marLeft w:val="0"/>
              <w:marRight w:val="0"/>
              <w:marTop w:val="0"/>
              <w:marBottom w:val="0"/>
              <w:divBdr>
                <w:top w:val="none" w:sz="0" w:space="0" w:color="auto"/>
                <w:left w:val="none" w:sz="0" w:space="0" w:color="auto"/>
                <w:bottom w:val="none" w:sz="0" w:space="0" w:color="auto"/>
                <w:right w:val="none" w:sz="0" w:space="0" w:color="auto"/>
              </w:divBdr>
              <w:divsChild>
                <w:div w:id="1368528865">
                  <w:marLeft w:val="0"/>
                  <w:marRight w:val="0"/>
                  <w:marTop w:val="0"/>
                  <w:marBottom w:val="0"/>
                  <w:divBdr>
                    <w:top w:val="single" w:sz="2" w:space="4" w:color="FFFFFF"/>
                    <w:left w:val="single" w:sz="2" w:space="12" w:color="FFFFFF"/>
                    <w:bottom w:val="single" w:sz="2" w:space="1" w:color="FFFFFF"/>
                    <w:right w:val="single" w:sz="2" w:space="4" w:color="FFFFFF"/>
                  </w:divBdr>
                  <w:divsChild>
                    <w:div w:id="2029405661">
                      <w:marLeft w:val="0"/>
                      <w:marRight w:val="0"/>
                      <w:marTop w:val="0"/>
                      <w:marBottom w:val="0"/>
                      <w:divBdr>
                        <w:top w:val="none" w:sz="0" w:space="0" w:color="auto"/>
                        <w:left w:val="none" w:sz="0" w:space="0" w:color="auto"/>
                        <w:bottom w:val="none" w:sz="0" w:space="0" w:color="auto"/>
                        <w:right w:val="none" w:sz="0" w:space="0" w:color="auto"/>
                      </w:divBdr>
                    </w:div>
                  </w:divsChild>
                </w:div>
                <w:div w:id="1616016509">
                  <w:marLeft w:val="0"/>
                  <w:marRight w:val="0"/>
                  <w:marTop w:val="0"/>
                  <w:marBottom w:val="0"/>
                  <w:divBdr>
                    <w:top w:val="single" w:sz="2" w:space="1" w:color="FFFFFF"/>
                    <w:left w:val="single" w:sz="2" w:space="12" w:color="FFFFFF"/>
                    <w:bottom w:val="single" w:sz="2" w:space="1" w:color="FFFFFF"/>
                    <w:right w:val="single" w:sz="2" w:space="4" w:color="FFFFFF"/>
                  </w:divBdr>
                  <w:divsChild>
                    <w:div w:id="423574378">
                      <w:marLeft w:val="0"/>
                      <w:marRight w:val="0"/>
                      <w:marTop w:val="0"/>
                      <w:marBottom w:val="0"/>
                      <w:divBdr>
                        <w:top w:val="none" w:sz="0" w:space="0" w:color="auto"/>
                        <w:left w:val="none" w:sz="0" w:space="0" w:color="auto"/>
                        <w:bottom w:val="none" w:sz="0" w:space="0" w:color="auto"/>
                        <w:right w:val="none" w:sz="0" w:space="0" w:color="auto"/>
                      </w:divBdr>
                    </w:div>
                  </w:divsChild>
                </w:div>
                <w:div w:id="2007897935">
                  <w:marLeft w:val="0"/>
                  <w:marRight w:val="0"/>
                  <w:marTop w:val="0"/>
                  <w:marBottom w:val="0"/>
                  <w:divBdr>
                    <w:top w:val="single" w:sz="2" w:space="1" w:color="FFFFFF"/>
                    <w:left w:val="single" w:sz="2" w:space="12" w:color="FFFFFF"/>
                    <w:bottom w:val="single" w:sz="2" w:space="1" w:color="FFFFFF"/>
                    <w:right w:val="single" w:sz="2" w:space="4" w:color="FFFFFF"/>
                  </w:divBdr>
                  <w:divsChild>
                    <w:div w:id="2062514277">
                      <w:marLeft w:val="0"/>
                      <w:marRight w:val="0"/>
                      <w:marTop w:val="0"/>
                      <w:marBottom w:val="0"/>
                      <w:divBdr>
                        <w:top w:val="none" w:sz="0" w:space="0" w:color="auto"/>
                        <w:left w:val="none" w:sz="0" w:space="0" w:color="auto"/>
                        <w:bottom w:val="none" w:sz="0" w:space="0" w:color="auto"/>
                        <w:right w:val="none" w:sz="0" w:space="0" w:color="auto"/>
                      </w:divBdr>
                    </w:div>
                  </w:divsChild>
                </w:div>
                <w:div w:id="923806221">
                  <w:marLeft w:val="0"/>
                  <w:marRight w:val="0"/>
                  <w:marTop w:val="0"/>
                  <w:marBottom w:val="0"/>
                  <w:divBdr>
                    <w:top w:val="single" w:sz="2" w:space="1" w:color="FFFFFF"/>
                    <w:left w:val="single" w:sz="2" w:space="12" w:color="FFFFFF"/>
                    <w:bottom w:val="single" w:sz="2" w:space="1" w:color="FFFFFF"/>
                    <w:right w:val="single" w:sz="2" w:space="4" w:color="FFFFFF"/>
                  </w:divBdr>
                  <w:divsChild>
                    <w:div w:id="1187330250">
                      <w:marLeft w:val="0"/>
                      <w:marRight w:val="0"/>
                      <w:marTop w:val="0"/>
                      <w:marBottom w:val="0"/>
                      <w:divBdr>
                        <w:top w:val="none" w:sz="0" w:space="0" w:color="auto"/>
                        <w:left w:val="none" w:sz="0" w:space="0" w:color="auto"/>
                        <w:bottom w:val="none" w:sz="0" w:space="0" w:color="auto"/>
                        <w:right w:val="none" w:sz="0" w:space="0" w:color="auto"/>
                      </w:divBdr>
                    </w:div>
                  </w:divsChild>
                </w:div>
                <w:div w:id="965623930">
                  <w:marLeft w:val="0"/>
                  <w:marRight w:val="0"/>
                  <w:marTop w:val="0"/>
                  <w:marBottom w:val="0"/>
                  <w:divBdr>
                    <w:top w:val="single" w:sz="2" w:space="1" w:color="FFFFFF"/>
                    <w:left w:val="single" w:sz="2" w:space="12" w:color="FFFFFF"/>
                    <w:bottom w:val="single" w:sz="2" w:space="1" w:color="FFFFFF"/>
                    <w:right w:val="single" w:sz="2" w:space="4" w:color="FFFFFF"/>
                  </w:divBdr>
                  <w:divsChild>
                    <w:div w:id="1247762616">
                      <w:marLeft w:val="0"/>
                      <w:marRight w:val="0"/>
                      <w:marTop w:val="0"/>
                      <w:marBottom w:val="0"/>
                      <w:divBdr>
                        <w:top w:val="none" w:sz="0" w:space="0" w:color="auto"/>
                        <w:left w:val="none" w:sz="0" w:space="0" w:color="auto"/>
                        <w:bottom w:val="none" w:sz="0" w:space="0" w:color="auto"/>
                        <w:right w:val="none" w:sz="0" w:space="0" w:color="auto"/>
                      </w:divBdr>
                    </w:div>
                  </w:divsChild>
                </w:div>
                <w:div w:id="1018190967">
                  <w:marLeft w:val="0"/>
                  <w:marRight w:val="0"/>
                  <w:marTop w:val="0"/>
                  <w:marBottom w:val="0"/>
                  <w:divBdr>
                    <w:top w:val="single" w:sz="2" w:space="1" w:color="FFFFFF"/>
                    <w:left w:val="single" w:sz="2" w:space="12" w:color="FFFFFF"/>
                    <w:bottom w:val="single" w:sz="2" w:space="1" w:color="FFFFFF"/>
                    <w:right w:val="single" w:sz="2" w:space="4" w:color="FFFFFF"/>
                  </w:divBdr>
                  <w:divsChild>
                    <w:div w:id="491137625">
                      <w:marLeft w:val="0"/>
                      <w:marRight w:val="0"/>
                      <w:marTop w:val="0"/>
                      <w:marBottom w:val="0"/>
                      <w:divBdr>
                        <w:top w:val="none" w:sz="0" w:space="0" w:color="auto"/>
                        <w:left w:val="none" w:sz="0" w:space="0" w:color="auto"/>
                        <w:bottom w:val="none" w:sz="0" w:space="0" w:color="auto"/>
                        <w:right w:val="none" w:sz="0" w:space="0" w:color="auto"/>
                      </w:divBdr>
                    </w:div>
                  </w:divsChild>
                </w:div>
                <w:div w:id="1383795382">
                  <w:marLeft w:val="0"/>
                  <w:marRight w:val="0"/>
                  <w:marTop w:val="0"/>
                  <w:marBottom w:val="0"/>
                  <w:divBdr>
                    <w:top w:val="single" w:sz="2" w:space="1" w:color="FFFFFF"/>
                    <w:left w:val="single" w:sz="2" w:space="12" w:color="FFFFFF"/>
                    <w:bottom w:val="single" w:sz="2" w:space="1" w:color="FFFFFF"/>
                    <w:right w:val="single" w:sz="2" w:space="4" w:color="FFFFFF"/>
                  </w:divBdr>
                  <w:divsChild>
                    <w:div w:id="1436056944">
                      <w:marLeft w:val="0"/>
                      <w:marRight w:val="0"/>
                      <w:marTop w:val="0"/>
                      <w:marBottom w:val="0"/>
                      <w:divBdr>
                        <w:top w:val="none" w:sz="0" w:space="0" w:color="auto"/>
                        <w:left w:val="none" w:sz="0" w:space="0" w:color="auto"/>
                        <w:bottom w:val="none" w:sz="0" w:space="0" w:color="auto"/>
                        <w:right w:val="none" w:sz="0" w:space="0" w:color="auto"/>
                      </w:divBdr>
                    </w:div>
                  </w:divsChild>
                </w:div>
                <w:div w:id="1250891297">
                  <w:marLeft w:val="0"/>
                  <w:marRight w:val="0"/>
                  <w:marTop w:val="0"/>
                  <w:marBottom w:val="0"/>
                  <w:divBdr>
                    <w:top w:val="single" w:sz="2" w:space="1" w:color="FFFFFF"/>
                    <w:left w:val="single" w:sz="2" w:space="12" w:color="FFFFFF"/>
                    <w:bottom w:val="single" w:sz="2" w:space="1" w:color="FFFFFF"/>
                    <w:right w:val="single" w:sz="2" w:space="4" w:color="FFFFFF"/>
                  </w:divBdr>
                  <w:divsChild>
                    <w:div w:id="5910029">
                      <w:marLeft w:val="0"/>
                      <w:marRight w:val="0"/>
                      <w:marTop w:val="0"/>
                      <w:marBottom w:val="0"/>
                      <w:divBdr>
                        <w:top w:val="none" w:sz="0" w:space="0" w:color="auto"/>
                        <w:left w:val="none" w:sz="0" w:space="0" w:color="auto"/>
                        <w:bottom w:val="none" w:sz="0" w:space="0" w:color="auto"/>
                        <w:right w:val="none" w:sz="0" w:space="0" w:color="auto"/>
                      </w:divBdr>
                    </w:div>
                  </w:divsChild>
                </w:div>
                <w:div w:id="64497866">
                  <w:marLeft w:val="0"/>
                  <w:marRight w:val="0"/>
                  <w:marTop w:val="0"/>
                  <w:marBottom w:val="0"/>
                  <w:divBdr>
                    <w:top w:val="single" w:sz="2" w:space="1" w:color="FFFFFF"/>
                    <w:left w:val="single" w:sz="2" w:space="12" w:color="FFFFFF"/>
                    <w:bottom w:val="single" w:sz="2" w:space="1" w:color="FFFFFF"/>
                    <w:right w:val="single" w:sz="2" w:space="4" w:color="FFFFFF"/>
                  </w:divBdr>
                  <w:divsChild>
                    <w:div w:id="2042900360">
                      <w:marLeft w:val="0"/>
                      <w:marRight w:val="0"/>
                      <w:marTop w:val="0"/>
                      <w:marBottom w:val="0"/>
                      <w:divBdr>
                        <w:top w:val="none" w:sz="0" w:space="0" w:color="auto"/>
                        <w:left w:val="none" w:sz="0" w:space="0" w:color="auto"/>
                        <w:bottom w:val="none" w:sz="0" w:space="0" w:color="auto"/>
                        <w:right w:val="none" w:sz="0" w:space="0" w:color="auto"/>
                      </w:divBdr>
                    </w:div>
                  </w:divsChild>
                </w:div>
                <w:div w:id="2010058404">
                  <w:marLeft w:val="0"/>
                  <w:marRight w:val="0"/>
                  <w:marTop w:val="0"/>
                  <w:marBottom w:val="0"/>
                  <w:divBdr>
                    <w:top w:val="single" w:sz="2" w:space="1" w:color="FFFFFF"/>
                    <w:left w:val="single" w:sz="2" w:space="12" w:color="FFFFFF"/>
                    <w:bottom w:val="single" w:sz="2" w:space="1" w:color="FFFFFF"/>
                    <w:right w:val="single" w:sz="2" w:space="4" w:color="FFFFFF"/>
                  </w:divBdr>
                  <w:divsChild>
                    <w:div w:id="1851797951">
                      <w:marLeft w:val="0"/>
                      <w:marRight w:val="0"/>
                      <w:marTop w:val="0"/>
                      <w:marBottom w:val="0"/>
                      <w:divBdr>
                        <w:top w:val="none" w:sz="0" w:space="0" w:color="auto"/>
                        <w:left w:val="none" w:sz="0" w:space="0" w:color="auto"/>
                        <w:bottom w:val="none" w:sz="0" w:space="0" w:color="auto"/>
                        <w:right w:val="none" w:sz="0" w:space="0" w:color="auto"/>
                      </w:divBdr>
                    </w:div>
                  </w:divsChild>
                </w:div>
                <w:div w:id="582448506">
                  <w:marLeft w:val="0"/>
                  <w:marRight w:val="0"/>
                  <w:marTop w:val="0"/>
                  <w:marBottom w:val="0"/>
                  <w:divBdr>
                    <w:top w:val="single" w:sz="2" w:space="1" w:color="FFFFFF"/>
                    <w:left w:val="single" w:sz="2" w:space="12" w:color="FFFFFF"/>
                    <w:bottom w:val="single" w:sz="2" w:space="1" w:color="FFFFFF"/>
                    <w:right w:val="single" w:sz="2" w:space="4" w:color="FFFFFF"/>
                  </w:divBdr>
                  <w:divsChild>
                    <w:div w:id="834800028">
                      <w:marLeft w:val="0"/>
                      <w:marRight w:val="0"/>
                      <w:marTop w:val="0"/>
                      <w:marBottom w:val="0"/>
                      <w:divBdr>
                        <w:top w:val="none" w:sz="0" w:space="0" w:color="auto"/>
                        <w:left w:val="none" w:sz="0" w:space="0" w:color="auto"/>
                        <w:bottom w:val="none" w:sz="0" w:space="0" w:color="auto"/>
                        <w:right w:val="none" w:sz="0" w:space="0" w:color="auto"/>
                      </w:divBdr>
                    </w:div>
                  </w:divsChild>
                </w:div>
                <w:div w:id="1082532906">
                  <w:marLeft w:val="0"/>
                  <w:marRight w:val="0"/>
                  <w:marTop w:val="0"/>
                  <w:marBottom w:val="0"/>
                  <w:divBdr>
                    <w:top w:val="single" w:sz="2" w:space="1" w:color="FFFFFF"/>
                    <w:left w:val="single" w:sz="2" w:space="12" w:color="FFFFFF"/>
                    <w:bottom w:val="single" w:sz="2" w:space="1" w:color="FFFFFF"/>
                    <w:right w:val="single" w:sz="2" w:space="4" w:color="FFFFFF"/>
                  </w:divBdr>
                  <w:divsChild>
                    <w:div w:id="2045279749">
                      <w:marLeft w:val="0"/>
                      <w:marRight w:val="0"/>
                      <w:marTop w:val="0"/>
                      <w:marBottom w:val="0"/>
                      <w:divBdr>
                        <w:top w:val="none" w:sz="0" w:space="0" w:color="auto"/>
                        <w:left w:val="none" w:sz="0" w:space="0" w:color="auto"/>
                        <w:bottom w:val="none" w:sz="0" w:space="0" w:color="auto"/>
                        <w:right w:val="none" w:sz="0" w:space="0" w:color="auto"/>
                      </w:divBdr>
                    </w:div>
                  </w:divsChild>
                </w:div>
                <w:div w:id="250968396">
                  <w:marLeft w:val="0"/>
                  <w:marRight w:val="0"/>
                  <w:marTop w:val="0"/>
                  <w:marBottom w:val="0"/>
                  <w:divBdr>
                    <w:top w:val="single" w:sz="2" w:space="1" w:color="FFFFFF"/>
                    <w:left w:val="single" w:sz="2" w:space="12" w:color="FFFFFF"/>
                    <w:bottom w:val="single" w:sz="2" w:space="1" w:color="FFFFFF"/>
                    <w:right w:val="single" w:sz="2" w:space="4" w:color="FFFFFF"/>
                  </w:divBdr>
                  <w:divsChild>
                    <w:div w:id="1593851131">
                      <w:marLeft w:val="0"/>
                      <w:marRight w:val="0"/>
                      <w:marTop w:val="0"/>
                      <w:marBottom w:val="0"/>
                      <w:divBdr>
                        <w:top w:val="none" w:sz="0" w:space="0" w:color="auto"/>
                        <w:left w:val="none" w:sz="0" w:space="0" w:color="auto"/>
                        <w:bottom w:val="none" w:sz="0" w:space="0" w:color="auto"/>
                        <w:right w:val="none" w:sz="0" w:space="0" w:color="auto"/>
                      </w:divBdr>
                    </w:div>
                  </w:divsChild>
                </w:div>
                <w:div w:id="1687487794">
                  <w:marLeft w:val="0"/>
                  <w:marRight w:val="0"/>
                  <w:marTop w:val="0"/>
                  <w:marBottom w:val="0"/>
                  <w:divBdr>
                    <w:top w:val="single" w:sz="2" w:space="1" w:color="FFFFFF"/>
                    <w:left w:val="single" w:sz="2" w:space="12" w:color="FFFFFF"/>
                    <w:bottom w:val="single" w:sz="2" w:space="1" w:color="FFFFFF"/>
                    <w:right w:val="single" w:sz="2" w:space="4" w:color="FFFFFF"/>
                  </w:divBdr>
                  <w:divsChild>
                    <w:div w:id="21371441">
                      <w:marLeft w:val="0"/>
                      <w:marRight w:val="0"/>
                      <w:marTop w:val="0"/>
                      <w:marBottom w:val="0"/>
                      <w:divBdr>
                        <w:top w:val="none" w:sz="0" w:space="0" w:color="auto"/>
                        <w:left w:val="none" w:sz="0" w:space="0" w:color="auto"/>
                        <w:bottom w:val="none" w:sz="0" w:space="0" w:color="auto"/>
                        <w:right w:val="none" w:sz="0" w:space="0" w:color="auto"/>
                      </w:divBdr>
                    </w:div>
                  </w:divsChild>
                </w:div>
                <w:div w:id="1757286057">
                  <w:marLeft w:val="0"/>
                  <w:marRight w:val="0"/>
                  <w:marTop w:val="0"/>
                  <w:marBottom w:val="0"/>
                  <w:divBdr>
                    <w:top w:val="single" w:sz="2" w:space="1" w:color="FFFFFF"/>
                    <w:left w:val="single" w:sz="2" w:space="12" w:color="FFFFFF"/>
                    <w:bottom w:val="single" w:sz="2" w:space="1" w:color="FFFFFF"/>
                    <w:right w:val="single" w:sz="2" w:space="4" w:color="FFFFFF"/>
                  </w:divBdr>
                  <w:divsChild>
                    <w:div w:id="1399940609">
                      <w:marLeft w:val="0"/>
                      <w:marRight w:val="0"/>
                      <w:marTop w:val="0"/>
                      <w:marBottom w:val="0"/>
                      <w:divBdr>
                        <w:top w:val="none" w:sz="0" w:space="0" w:color="auto"/>
                        <w:left w:val="none" w:sz="0" w:space="0" w:color="auto"/>
                        <w:bottom w:val="none" w:sz="0" w:space="0" w:color="auto"/>
                        <w:right w:val="none" w:sz="0" w:space="0" w:color="auto"/>
                      </w:divBdr>
                    </w:div>
                  </w:divsChild>
                </w:div>
                <w:div w:id="430129463">
                  <w:marLeft w:val="0"/>
                  <w:marRight w:val="0"/>
                  <w:marTop w:val="0"/>
                  <w:marBottom w:val="0"/>
                  <w:divBdr>
                    <w:top w:val="single" w:sz="2" w:space="1" w:color="FFFFFF"/>
                    <w:left w:val="single" w:sz="2" w:space="12" w:color="FFFFFF"/>
                    <w:bottom w:val="single" w:sz="2" w:space="1" w:color="FFFFFF"/>
                    <w:right w:val="single" w:sz="2" w:space="4" w:color="FFFFFF"/>
                  </w:divBdr>
                  <w:divsChild>
                    <w:div w:id="1969969819">
                      <w:marLeft w:val="0"/>
                      <w:marRight w:val="0"/>
                      <w:marTop w:val="0"/>
                      <w:marBottom w:val="0"/>
                      <w:divBdr>
                        <w:top w:val="none" w:sz="0" w:space="0" w:color="auto"/>
                        <w:left w:val="none" w:sz="0" w:space="0" w:color="auto"/>
                        <w:bottom w:val="none" w:sz="0" w:space="0" w:color="auto"/>
                        <w:right w:val="none" w:sz="0" w:space="0" w:color="auto"/>
                      </w:divBdr>
                    </w:div>
                  </w:divsChild>
                </w:div>
                <w:div w:id="1958563355">
                  <w:marLeft w:val="0"/>
                  <w:marRight w:val="0"/>
                  <w:marTop w:val="0"/>
                  <w:marBottom w:val="0"/>
                  <w:divBdr>
                    <w:top w:val="single" w:sz="2" w:space="1" w:color="FFFFFF"/>
                    <w:left w:val="single" w:sz="2" w:space="12" w:color="FFFFFF"/>
                    <w:bottom w:val="single" w:sz="2" w:space="1" w:color="FFFFFF"/>
                    <w:right w:val="single" w:sz="2" w:space="4" w:color="FFFFFF"/>
                  </w:divBdr>
                  <w:divsChild>
                    <w:div w:id="2020933725">
                      <w:marLeft w:val="0"/>
                      <w:marRight w:val="0"/>
                      <w:marTop w:val="0"/>
                      <w:marBottom w:val="0"/>
                      <w:divBdr>
                        <w:top w:val="none" w:sz="0" w:space="0" w:color="auto"/>
                        <w:left w:val="none" w:sz="0" w:space="0" w:color="auto"/>
                        <w:bottom w:val="none" w:sz="0" w:space="0" w:color="auto"/>
                        <w:right w:val="none" w:sz="0" w:space="0" w:color="auto"/>
                      </w:divBdr>
                    </w:div>
                  </w:divsChild>
                </w:div>
                <w:div w:id="1820801578">
                  <w:marLeft w:val="0"/>
                  <w:marRight w:val="0"/>
                  <w:marTop w:val="0"/>
                  <w:marBottom w:val="0"/>
                  <w:divBdr>
                    <w:top w:val="single" w:sz="2" w:space="1" w:color="FFFFFF"/>
                    <w:left w:val="single" w:sz="2" w:space="12" w:color="FFFFFF"/>
                    <w:bottom w:val="single" w:sz="2" w:space="1" w:color="FFFFFF"/>
                    <w:right w:val="single" w:sz="2" w:space="4" w:color="FFFFFF"/>
                  </w:divBdr>
                  <w:divsChild>
                    <w:div w:id="173304218">
                      <w:marLeft w:val="0"/>
                      <w:marRight w:val="0"/>
                      <w:marTop w:val="0"/>
                      <w:marBottom w:val="0"/>
                      <w:divBdr>
                        <w:top w:val="none" w:sz="0" w:space="0" w:color="auto"/>
                        <w:left w:val="none" w:sz="0" w:space="0" w:color="auto"/>
                        <w:bottom w:val="none" w:sz="0" w:space="0" w:color="auto"/>
                        <w:right w:val="none" w:sz="0" w:space="0" w:color="auto"/>
                      </w:divBdr>
                    </w:div>
                  </w:divsChild>
                </w:div>
                <w:div w:id="895816328">
                  <w:marLeft w:val="0"/>
                  <w:marRight w:val="0"/>
                  <w:marTop w:val="0"/>
                  <w:marBottom w:val="0"/>
                  <w:divBdr>
                    <w:top w:val="single" w:sz="2" w:space="1" w:color="FFFFFF"/>
                    <w:left w:val="single" w:sz="2" w:space="12" w:color="FFFFFF"/>
                    <w:bottom w:val="single" w:sz="2" w:space="1" w:color="FFFFFF"/>
                    <w:right w:val="single" w:sz="2" w:space="4" w:color="FFFFFF"/>
                  </w:divBdr>
                  <w:divsChild>
                    <w:div w:id="1734893192">
                      <w:marLeft w:val="0"/>
                      <w:marRight w:val="0"/>
                      <w:marTop w:val="0"/>
                      <w:marBottom w:val="0"/>
                      <w:divBdr>
                        <w:top w:val="none" w:sz="0" w:space="0" w:color="auto"/>
                        <w:left w:val="none" w:sz="0" w:space="0" w:color="auto"/>
                        <w:bottom w:val="none" w:sz="0" w:space="0" w:color="auto"/>
                        <w:right w:val="none" w:sz="0" w:space="0" w:color="auto"/>
                      </w:divBdr>
                    </w:div>
                  </w:divsChild>
                </w:div>
                <w:div w:id="1722706620">
                  <w:marLeft w:val="0"/>
                  <w:marRight w:val="0"/>
                  <w:marTop w:val="0"/>
                  <w:marBottom w:val="0"/>
                  <w:divBdr>
                    <w:top w:val="single" w:sz="2" w:space="1" w:color="FFFFFF"/>
                    <w:left w:val="single" w:sz="2" w:space="12" w:color="FFFFFF"/>
                    <w:bottom w:val="single" w:sz="2" w:space="1" w:color="FFFFFF"/>
                    <w:right w:val="single" w:sz="2" w:space="4" w:color="FFFFFF"/>
                  </w:divBdr>
                  <w:divsChild>
                    <w:div w:id="1835686047">
                      <w:marLeft w:val="0"/>
                      <w:marRight w:val="0"/>
                      <w:marTop w:val="0"/>
                      <w:marBottom w:val="0"/>
                      <w:divBdr>
                        <w:top w:val="none" w:sz="0" w:space="0" w:color="auto"/>
                        <w:left w:val="none" w:sz="0" w:space="0" w:color="auto"/>
                        <w:bottom w:val="none" w:sz="0" w:space="0" w:color="auto"/>
                        <w:right w:val="none" w:sz="0" w:space="0" w:color="auto"/>
                      </w:divBdr>
                    </w:div>
                  </w:divsChild>
                </w:div>
                <w:div w:id="655455459">
                  <w:marLeft w:val="0"/>
                  <w:marRight w:val="0"/>
                  <w:marTop w:val="0"/>
                  <w:marBottom w:val="0"/>
                  <w:divBdr>
                    <w:top w:val="single" w:sz="2" w:space="1" w:color="FFFFFF"/>
                    <w:left w:val="single" w:sz="2" w:space="12" w:color="FFFFFF"/>
                    <w:bottom w:val="single" w:sz="2" w:space="1" w:color="FFFFFF"/>
                    <w:right w:val="single" w:sz="2" w:space="4" w:color="FFFFFF"/>
                  </w:divBdr>
                  <w:divsChild>
                    <w:div w:id="1684745177">
                      <w:marLeft w:val="0"/>
                      <w:marRight w:val="0"/>
                      <w:marTop w:val="0"/>
                      <w:marBottom w:val="0"/>
                      <w:divBdr>
                        <w:top w:val="none" w:sz="0" w:space="0" w:color="auto"/>
                        <w:left w:val="none" w:sz="0" w:space="0" w:color="auto"/>
                        <w:bottom w:val="none" w:sz="0" w:space="0" w:color="auto"/>
                        <w:right w:val="none" w:sz="0" w:space="0" w:color="auto"/>
                      </w:divBdr>
                    </w:div>
                  </w:divsChild>
                </w:div>
                <w:div w:id="138116947">
                  <w:marLeft w:val="0"/>
                  <w:marRight w:val="0"/>
                  <w:marTop w:val="0"/>
                  <w:marBottom w:val="0"/>
                  <w:divBdr>
                    <w:top w:val="single" w:sz="2" w:space="1" w:color="FFFFFF"/>
                    <w:left w:val="single" w:sz="2" w:space="12" w:color="FFFFFF"/>
                    <w:bottom w:val="single" w:sz="2" w:space="1" w:color="FFFFFF"/>
                    <w:right w:val="single" w:sz="2" w:space="4" w:color="FFFFFF"/>
                  </w:divBdr>
                  <w:divsChild>
                    <w:div w:id="1420322643">
                      <w:marLeft w:val="0"/>
                      <w:marRight w:val="0"/>
                      <w:marTop w:val="0"/>
                      <w:marBottom w:val="0"/>
                      <w:divBdr>
                        <w:top w:val="none" w:sz="0" w:space="0" w:color="auto"/>
                        <w:left w:val="none" w:sz="0" w:space="0" w:color="auto"/>
                        <w:bottom w:val="none" w:sz="0" w:space="0" w:color="auto"/>
                        <w:right w:val="none" w:sz="0" w:space="0" w:color="auto"/>
                      </w:divBdr>
                    </w:div>
                  </w:divsChild>
                </w:div>
                <w:div w:id="1550343631">
                  <w:marLeft w:val="0"/>
                  <w:marRight w:val="0"/>
                  <w:marTop w:val="0"/>
                  <w:marBottom w:val="0"/>
                  <w:divBdr>
                    <w:top w:val="single" w:sz="2" w:space="1" w:color="FFFFFF"/>
                    <w:left w:val="single" w:sz="2" w:space="12" w:color="FFFFFF"/>
                    <w:bottom w:val="single" w:sz="2" w:space="1" w:color="FFFFFF"/>
                    <w:right w:val="single" w:sz="2" w:space="4" w:color="FFFFFF"/>
                  </w:divBdr>
                  <w:divsChild>
                    <w:div w:id="1008098880">
                      <w:marLeft w:val="0"/>
                      <w:marRight w:val="0"/>
                      <w:marTop w:val="0"/>
                      <w:marBottom w:val="0"/>
                      <w:divBdr>
                        <w:top w:val="none" w:sz="0" w:space="0" w:color="auto"/>
                        <w:left w:val="none" w:sz="0" w:space="0" w:color="auto"/>
                        <w:bottom w:val="none" w:sz="0" w:space="0" w:color="auto"/>
                        <w:right w:val="none" w:sz="0" w:space="0" w:color="auto"/>
                      </w:divBdr>
                    </w:div>
                  </w:divsChild>
                </w:div>
                <w:div w:id="1051072677">
                  <w:marLeft w:val="0"/>
                  <w:marRight w:val="0"/>
                  <w:marTop w:val="0"/>
                  <w:marBottom w:val="0"/>
                  <w:divBdr>
                    <w:top w:val="single" w:sz="2" w:space="1" w:color="FFFFFF"/>
                    <w:left w:val="single" w:sz="2" w:space="12" w:color="FFFFFF"/>
                    <w:bottom w:val="single" w:sz="2" w:space="1" w:color="FFFFFF"/>
                    <w:right w:val="single" w:sz="2" w:space="4" w:color="FFFFFF"/>
                  </w:divBdr>
                  <w:divsChild>
                    <w:div w:id="1632857874">
                      <w:marLeft w:val="0"/>
                      <w:marRight w:val="0"/>
                      <w:marTop w:val="0"/>
                      <w:marBottom w:val="0"/>
                      <w:divBdr>
                        <w:top w:val="none" w:sz="0" w:space="0" w:color="auto"/>
                        <w:left w:val="none" w:sz="0" w:space="0" w:color="auto"/>
                        <w:bottom w:val="none" w:sz="0" w:space="0" w:color="auto"/>
                        <w:right w:val="none" w:sz="0" w:space="0" w:color="auto"/>
                      </w:divBdr>
                    </w:div>
                  </w:divsChild>
                </w:div>
                <w:div w:id="971984492">
                  <w:marLeft w:val="0"/>
                  <w:marRight w:val="0"/>
                  <w:marTop w:val="0"/>
                  <w:marBottom w:val="0"/>
                  <w:divBdr>
                    <w:top w:val="single" w:sz="2" w:space="1" w:color="FFFFFF"/>
                    <w:left w:val="single" w:sz="2" w:space="12" w:color="FFFFFF"/>
                    <w:bottom w:val="single" w:sz="2" w:space="1" w:color="FFFFFF"/>
                    <w:right w:val="single" w:sz="2" w:space="4" w:color="FFFFFF"/>
                  </w:divBdr>
                  <w:divsChild>
                    <w:div w:id="2144495878">
                      <w:marLeft w:val="0"/>
                      <w:marRight w:val="0"/>
                      <w:marTop w:val="0"/>
                      <w:marBottom w:val="0"/>
                      <w:divBdr>
                        <w:top w:val="none" w:sz="0" w:space="0" w:color="auto"/>
                        <w:left w:val="none" w:sz="0" w:space="0" w:color="auto"/>
                        <w:bottom w:val="none" w:sz="0" w:space="0" w:color="auto"/>
                        <w:right w:val="none" w:sz="0" w:space="0" w:color="auto"/>
                      </w:divBdr>
                    </w:div>
                  </w:divsChild>
                </w:div>
                <w:div w:id="218640461">
                  <w:marLeft w:val="0"/>
                  <w:marRight w:val="0"/>
                  <w:marTop w:val="0"/>
                  <w:marBottom w:val="0"/>
                  <w:divBdr>
                    <w:top w:val="single" w:sz="2" w:space="1" w:color="FFFFFF"/>
                    <w:left w:val="single" w:sz="2" w:space="12" w:color="FFFFFF"/>
                    <w:bottom w:val="single" w:sz="2" w:space="1" w:color="FFFFFF"/>
                    <w:right w:val="single" w:sz="2" w:space="4" w:color="FFFFFF"/>
                  </w:divBdr>
                  <w:divsChild>
                    <w:div w:id="794718817">
                      <w:marLeft w:val="0"/>
                      <w:marRight w:val="0"/>
                      <w:marTop w:val="0"/>
                      <w:marBottom w:val="0"/>
                      <w:divBdr>
                        <w:top w:val="none" w:sz="0" w:space="0" w:color="auto"/>
                        <w:left w:val="none" w:sz="0" w:space="0" w:color="auto"/>
                        <w:bottom w:val="none" w:sz="0" w:space="0" w:color="auto"/>
                        <w:right w:val="none" w:sz="0" w:space="0" w:color="auto"/>
                      </w:divBdr>
                    </w:div>
                  </w:divsChild>
                </w:div>
                <w:div w:id="706106732">
                  <w:marLeft w:val="0"/>
                  <w:marRight w:val="0"/>
                  <w:marTop w:val="0"/>
                  <w:marBottom w:val="0"/>
                  <w:divBdr>
                    <w:top w:val="single" w:sz="2" w:space="1" w:color="FFFFFF"/>
                    <w:left w:val="single" w:sz="2" w:space="12" w:color="FFFFFF"/>
                    <w:bottom w:val="single" w:sz="2" w:space="1" w:color="FFFFFF"/>
                    <w:right w:val="single" w:sz="2" w:space="4" w:color="FFFFFF"/>
                  </w:divBdr>
                  <w:divsChild>
                    <w:div w:id="206993848">
                      <w:marLeft w:val="0"/>
                      <w:marRight w:val="0"/>
                      <w:marTop w:val="0"/>
                      <w:marBottom w:val="0"/>
                      <w:divBdr>
                        <w:top w:val="none" w:sz="0" w:space="0" w:color="auto"/>
                        <w:left w:val="none" w:sz="0" w:space="0" w:color="auto"/>
                        <w:bottom w:val="none" w:sz="0" w:space="0" w:color="auto"/>
                        <w:right w:val="none" w:sz="0" w:space="0" w:color="auto"/>
                      </w:divBdr>
                    </w:div>
                  </w:divsChild>
                </w:div>
                <w:div w:id="458497998">
                  <w:marLeft w:val="0"/>
                  <w:marRight w:val="0"/>
                  <w:marTop w:val="0"/>
                  <w:marBottom w:val="0"/>
                  <w:divBdr>
                    <w:top w:val="single" w:sz="2" w:space="1" w:color="FFFFFF"/>
                    <w:left w:val="single" w:sz="2" w:space="12" w:color="FFFFFF"/>
                    <w:bottom w:val="single" w:sz="2" w:space="1" w:color="FFFFFF"/>
                    <w:right w:val="single" w:sz="2" w:space="4" w:color="FFFFFF"/>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sChild>
                </w:div>
                <w:div w:id="1541745790">
                  <w:marLeft w:val="0"/>
                  <w:marRight w:val="0"/>
                  <w:marTop w:val="0"/>
                  <w:marBottom w:val="0"/>
                  <w:divBdr>
                    <w:top w:val="single" w:sz="2" w:space="1" w:color="FFFFFF"/>
                    <w:left w:val="single" w:sz="2" w:space="12" w:color="FFFFFF"/>
                    <w:bottom w:val="single" w:sz="2" w:space="1" w:color="FFFFFF"/>
                    <w:right w:val="single" w:sz="2" w:space="4" w:color="FFFFFF"/>
                  </w:divBdr>
                  <w:divsChild>
                    <w:div w:id="587035108">
                      <w:marLeft w:val="0"/>
                      <w:marRight w:val="0"/>
                      <w:marTop w:val="0"/>
                      <w:marBottom w:val="0"/>
                      <w:divBdr>
                        <w:top w:val="none" w:sz="0" w:space="0" w:color="auto"/>
                        <w:left w:val="none" w:sz="0" w:space="0" w:color="auto"/>
                        <w:bottom w:val="none" w:sz="0" w:space="0" w:color="auto"/>
                        <w:right w:val="none" w:sz="0" w:space="0" w:color="auto"/>
                      </w:divBdr>
                    </w:div>
                  </w:divsChild>
                </w:div>
                <w:div w:id="26179810">
                  <w:marLeft w:val="0"/>
                  <w:marRight w:val="0"/>
                  <w:marTop w:val="0"/>
                  <w:marBottom w:val="0"/>
                  <w:divBdr>
                    <w:top w:val="single" w:sz="2" w:space="1" w:color="FFFFFF"/>
                    <w:left w:val="single" w:sz="2" w:space="12" w:color="FFFFFF"/>
                    <w:bottom w:val="single" w:sz="2" w:space="1" w:color="FFFFFF"/>
                    <w:right w:val="single" w:sz="2" w:space="4" w:color="FFFFFF"/>
                  </w:divBdr>
                  <w:divsChild>
                    <w:div w:id="1817801573">
                      <w:marLeft w:val="0"/>
                      <w:marRight w:val="0"/>
                      <w:marTop w:val="0"/>
                      <w:marBottom w:val="0"/>
                      <w:divBdr>
                        <w:top w:val="none" w:sz="0" w:space="0" w:color="auto"/>
                        <w:left w:val="none" w:sz="0" w:space="0" w:color="auto"/>
                        <w:bottom w:val="none" w:sz="0" w:space="0" w:color="auto"/>
                        <w:right w:val="none" w:sz="0" w:space="0" w:color="auto"/>
                      </w:divBdr>
                    </w:div>
                  </w:divsChild>
                </w:div>
                <w:div w:id="547036390">
                  <w:marLeft w:val="0"/>
                  <w:marRight w:val="0"/>
                  <w:marTop w:val="0"/>
                  <w:marBottom w:val="0"/>
                  <w:divBdr>
                    <w:top w:val="single" w:sz="2" w:space="1" w:color="FFFFFF"/>
                    <w:left w:val="single" w:sz="2" w:space="12" w:color="FFFFFF"/>
                    <w:bottom w:val="single" w:sz="2" w:space="1" w:color="FFFFFF"/>
                    <w:right w:val="single" w:sz="2" w:space="4" w:color="FFFFFF"/>
                  </w:divBdr>
                  <w:divsChild>
                    <w:div w:id="738092273">
                      <w:marLeft w:val="0"/>
                      <w:marRight w:val="0"/>
                      <w:marTop w:val="0"/>
                      <w:marBottom w:val="0"/>
                      <w:divBdr>
                        <w:top w:val="none" w:sz="0" w:space="0" w:color="auto"/>
                        <w:left w:val="none" w:sz="0" w:space="0" w:color="auto"/>
                        <w:bottom w:val="none" w:sz="0" w:space="0" w:color="auto"/>
                        <w:right w:val="none" w:sz="0" w:space="0" w:color="auto"/>
                      </w:divBdr>
                    </w:div>
                  </w:divsChild>
                </w:div>
                <w:div w:id="197205315">
                  <w:marLeft w:val="0"/>
                  <w:marRight w:val="0"/>
                  <w:marTop w:val="0"/>
                  <w:marBottom w:val="0"/>
                  <w:divBdr>
                    <w:top w:val="single" w:sz="2" w:space="1" w:color="FFFFFF"/>
                    <w:left w:val="single" w:sz="2" w:space="12" w:color="FFFFFF"/>
                    <w:bottom w:val="single" w:sz="2" w:space="1" w:color="FFFFFF"/>
                    <w:right w:val="single" w:sz="2" w:space="4" w:color="FFFFFF"/>
                  </w:divBdr>
                  <w:divsChild>
                    <w:div w:id="977538813">
                      <w:marLeft w:val="0"/>
                      <w:marRight w:val="0"/>
                      <w:marTop w:val="0"/>
                      <w:marBottom w:val="0"/>
                      <w:divBdr>
                        <w:top w:val="none" w:sz="0" w:space="0" w:color="auto"/>
                        <w:left w:val="none" w:sz="0" w:space="0" w:color="auto"/>
                        <w:bottom w:val="none" w:sz="0" w:space="0" w:color="auto"/>
                        <w:right w:val="none" w:sz="0" w:space="0" w:color="auto"/>
                      </w:divBdr>
                    </w:div>
                  </w:divsChild>
                </w:div>
                <w:div w:id="1082411177">
                  <w:marLeft w:val="0"/>
                  <w:marRight w:val="0"/>
                  <w:marTop w:val="0"/>
                  <w:marBottom w:val="0"/>
                  <w:divBdr>
                    <w:top w:val="single" w:sz="2" w:space="1" w:color="FFFFFF"/>
                    <w:left w:val="single" w:sz="2" w:space="12" w:color="FFFFFF"/>
                    <w:bottom w:val="single" w:sz="2" w:space="1" w:color="FFFFFF"/>
                    <w:right w:val="single" w:sz="2" w:space="4" w:color="FFFFFF"/>
                  </w:divBdr>
                  <w:divsChild>
                    <w:div w:id="294679388">
                      <w:marLeft w:val="0"/>
                      <w:marRight w:val="0"/>
                      <w:marTop w:val="0"/>
                      <w:marBottom w:val="0"/>
                      <w:divBdr>
                        <w:top w:val="none" w:sz="0" w:space="0" w:color="auto"/>
                        <w:left w:val="none" w:sz="0" w:space="0" w:color="auto"/>
                        <w:bottom w:val="none" w:sz="0" w:space="0" w:color="auto"/>
                        <w:right w:val="none" w:sz="0" w:space="0" w:color="auto"/>
                      </w:divBdr>
                    </w:div>
                  </w:divsChild>
                </w:div>
                <w:div w:id="1943997644">
                  <w:marLeft w:val="0"/>
                  <w:marRight w:val="0"/>
                  <w:marTop w:val="0"/>
                  <w:marBottom w:val="0"/>
                  <w:divBdr>
                    <w:top w:val="single" w:sz="2" w:space="1" w:color="FFFFFF"/>
                    <w:left w:val="single" w:sz="2" w:space="12" w:color="FFFFFF"/>
                    <w:bottom w:val="single" w:sz="2" w:space="4" w:color="FFFFFF"/>
                    <w:right w:val="single" w:sz="2" w:space="4" w:color="FFFFFF"/>
                  </w:divBdr>
                  <w:divsChild>
                    <w:div w:id="2845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7118">
          <w:marLeft w:val="0"/>
          <w:marRight w:val="0"/>
          <w:marTop w:val="0"/>
          <w:marBottom w:val="335"/>
          <w:divBdr>
            <w:top w:val="none" w:sz="0" w:space="0" w:color="auto"/>
            <w:left w:val="none" w:sz="0" w:space="0" w:color="auto"/>
            <w:bottom w:val="none" w:sz="0" w:space="0" w:color="auto"/>
            <w:right w:val="none" w:sz="0" w:space="0" w:color="auto"/>
          </w:divBdr>
          <w:divsChild>
            <w:div w:id="1211117404">
              <w:marLeft w:val="0"/>
              <w:marRight w:val="0"/>
              <w:marTop w:val="0"/>
              <w:marBottom w:val="0"/>
              <w:divBdr>
                <w:top w:val="none" w:sz="0" w:space="0" w:color="auto"/>
                <w:left w:val="none" w:sz="0" w:space="0" w:color="auto"/>
                <w:bottom w:val="none" w:sz="0" w:space="0" w:color="auto"/>
                <w:right w:val="none" w:sz="0" w:space="0" w:color="auto"/>
              </w:divBdr>
              <w:divsChild>
                <w:div w:id="1928342021">
                  <w:marLeft w:val="0"/>
                  <w:marRight w:val="0"/>
                  <w:marTop w:val="0"/>
                  <w:marBottom w:val="0"/>
                  <w:divBdr>
                    <w:top w:val="single" w:sz="2" w:space="4" w:color="FFFFFF"/>
                    <w:left w:val="single" w:sz="2" w:space="12" w:color="FFFFFF"/>
                    <w:bottom w:val="single" w:sz="2" w:space="1" w:color="FFFFFF"/>
                    <w:right w:val="single" w:sz="2" w:space="4" w:color="FFFFFF"/>
                  </w:divBdr>
                  <w:divsChild>
                    <w:div w:id="274755591">
                      <w:marLeft w:val="0"/>
                      <w:marRight w:val="0"/>
                      <w:marTop w:val="0"/>
                      <w:marBottom w:val="0"/>
                      <w:divBdr>
                        <w:top w:val="none" w:sz="0" w:space="0" w:color="auto"/>
                        <w:left w:val="none" w:sz="0" w:space="0" w:color="auto"/>
                        <w:bottom w:val="none" w:sz="0" w:space="0" w:color="auto"/>
                        <w:right w:val="none" w:sz="0" w:space="0" w:color="auto"/>
                      </w:divBdr>
                    </w:div>
                  </w:divsChild>
                </w:div>
                <w:div w:id="1709452216">
                  <w:marLeft w:val="0"/>
                  <w:marRight w:val="0"/>
                  <w:marTop w:val="0"/>
                  <w:marBottom w:val="0"/>
                  <w:divBdr>
                    <w:top w:val="single" w:sz="2" w:space="1" w:color="FFFFFF"/>
                    <w:left w:val="single" w:sz="2" w:space="12" w:color="FFFFFF"/>
                    <w:bottom w:val="single" w:sz="2" w:space="1" w:color="FFFFFF"/>
                    <w:right w:val="single" w:sz="2" w:space="4" w:color="FFFFFF"/>
                  </w:divBdr>
                  <w:divsChild>
                    <w:div w:id="459150330">
                      <w:marLeft w:val="0"/>
                      <w:marRight w:val="0"/>
                      <w:marTop w:val="0"/>
                      <w:marBottom w:val="0"/>
                      <w:divBdr>
                        <w:top w:val="none" w:sz="0" w:space="0" w:color="auto"/>
                        <w:left w:val="none" w:sz="0" w:space="0" w:color="auto"/>
                        <w:bottom w:val="none" w:sz="0" w:space="0" w:color="auto"/>
                        <w:right w:val="none" w:sz="0" w:space="0" w:color="auto"/>
                      </w:divBdr>
                    </w:div>
                  </w:divsChild>
                </w:div>
                <w:div w:id="913468572">
                  <w:marLeft w:val="0"/>
                  <w:marRight w:val="0"/>
                  <w:marTop w:val="0"/>
                  <w:marBottom w:val="0"/>
                  <w:divBdr>
                    <w:top w:val="single" w:sz="2" w:space="1" w:color="FFFFFF"/>
                    <w:left w:val="single" w:sz="2" w:space="12" w:color="FFFFFF"/>
                    <w:bottom w:val="single" w:sz="2" w:space="1" w:color="FFFFFF"/>
                    <w:right w:val="single" w:sz="2" w:space="4" w:color="FFFFFF"/>
                  </w:divBdr>
                  <w:divsChild>
                    <w:div w:id="1030571411">
                      <w:marLeft w:val="0"/>
                      <w:marRight w:val="0"/>
                      <w:marTop w:val="0"/>
                      <w:marBottom w:val="0"/>
                      <w:divBdr>
                        <w:top w:val="none" w:sz="0" w:space="0" w:color="auto"/>
                        <w:left w:val="none" w:sz="0" w:space="0" w:color="auto"/>
                        <w:bottom w:val="none" w:sz="0" w:space="0" w:color="auto"/>
                        <w:right w:val="none" w:sz="0" w:space="0" w:color="auto"/>
                      </w:divBdr>
                    </w:div>
                  </w:divsChild>
                </w:div>
                <w:div w:id="1908148702">
                  <w:marLeft w:val="0"/>
                  <w:marRight w:val="0"/>
                  <w:marTop w:val="0"/>
                  <w:marBottom w:val="0"/>
                  <w:divBdr>
                    <w:top w:val="single" w:sz="2" w:space="1" w:color="FFFFFF"/>
                    <w:left w:val="single" w:sz="2" w:space="12" w:color="FFFFFF"/>
                    <w:bottom w:val="single" w:sz="2" w:space="1" w:color="FFFFFF"/>
                    <w:right w:val="single" w:sz="2" w:space="4" w:color="FFFFFF"/>
                  </w:divBdr>
                  <w:divsChild>
                    <w:div w:id="1188524823">
                      <w:marLeft w:val="0"/>
                      <w:marRight w:val="0"/>
                      <w:marTop w:val="0"/>
                      <w:marBottom w:val="0"/>
                      <w:divBdr>
                        <w:top w:val="none" w:sz="0" w:space="0" w:color="auto"/>
                        <w:left w:val="none" w:sz="0" w:space="0" w:color="auto"/>
                        <w:bottom w:val="none" w:sz="0" w:space="0" w:color="auto"/>
                        <w:right w:val="none" w:sz="0" w:space="0" w:color="auto"/>
                      </w:divBdr>
                    </w:div>
                  </w:divsChild>
                </w:div>
                <w:div w:id="1771268598">
                  <w:marLeft w:val="0"/>
                  <w:marRight w:val="0"/>
                  <w:marTop w:val="0"/>
                  <w:marBottom w:val="0"/>
                  <w:divBdr>
                    <w:top w:val="single" w:sz="2" w:space="1" w:color="FFFFFF"/>
                    <w:left w:val="single" w:sz="2" w:space="12" w:color="FFFFFF"/>
                    <w:bottom w:val="single" w:sz="2" w:space="1" w:color="FFFFFF"/>
                    <w:right w:val="single" w:sz="2" w:space="4" w:color="FFFFFF"/>
                  </w:divBdr>
                  <w:divsChild>
                    <w:div w:id="331104790">
                      <w:marLeft w:val="0"/>
                      <w:marRight w:val="0"/>
                      <w:marTop w:val="0"/>
                      <w:marBottom w:val="0"/>
                      <w:divBdr>
                        <w:top w:val="none" w:sz="0" w:space="0" w:color="auto"/>
                        <w:left w:val="none" w:sz="0" w:space="0" w:color="auto"/>
                        <w:bottom w:val="none" w:sz="0" w:space="0" w:color="auto"/>
                        <w:right w:val="none" w:sz="0" w:space="0" w:color="auto"/>
                      </w:divBdr>
                    </w:div>
                  </w:divsChild>
                </w:div>
                <w:div w:id="979842948">
                  <w:marLeft w:val="0"/>
                  <w:marRight w:val="0"/>
                  <w:marTop w:val="0"/>
                  <w:marBottom w:val="0"/>
                  <w:divBdr>
                    <w:top w:val="single" w:sz="2" w:space="1" w:color="FFFFFF"/>
                    <w:left w:val="single" w:sz="2" w:space="12" w:color="FFFFFF"/>
                    <w:bottom w:val="single" w:sz="2" w:space="1" w:color="FFFFFF"/>
                    <w:right w:val="single" w:sz="2" w:space="4" w:color="FFFFFF"/>
                  </w:divBdr>
                  <w:divsChild>
                    <w:div w:id="967511519">
                      <w:marLeft w:val="0"/>
                      <w:marRight w:val="0"/>
                      <w:marTop w:val="0"/>
                      <w:marBottom w:val="0"/>
                      <w:divBdr>
                        <w:top w:val="none" w:sz="0" w:space="0" w:color="auto"/>
                        <w:left w:val="none" w:sz="0" w:space="0" w:color="auto"/>
                        <w:bottom w:val="none" w:sz="0" w:space="0" w:color="auto"/>
                        <w:right w:val="none" w:sz="0" w:space="0" w:color="auto"/>
                      </w:divBdr>
                    </w:div>
                  </w:divsChild>
                </w:div>
                <w:div w:id="2135295407">
                  <w:marLeft w:val="0"/>
                  <w:marRight w:val="0"/>
                  <w:marTop w:val="0"/>
                  <w:marBottom w:val="0"/>
                  <w:divBdr>
                    <w:top w:val="single" w:sz="2" w:space="1" w:color="FFFFFF"/>
                    <w:left w:val="single" w:sz="2" w:space="12" w:color="FFFFFF"/>
                    <w:bottom w:val="single" w:sz="2" w:space="1" w:color="FFFFFF"/>
                    <w:right w:val="single" w:sz="2" w:space="4" w:color="FFFFFF"/>
                  </w:divBdr>
                  <w:divsChild>
                    <w:div w:id="1743336408">
                      <w:marLeft w:val="0"/>
                      <w:marRight w:val="0"/>
                      <w:marTop w:val="0"/>
                      <w:marBottom w:val="0"/>
                      <w:divBdr>
                        <w:top w:val="none" w:sz="0" w:space="0" w:color="auto"/>
                        <w:left w:val="none" w:sz="0" w:space="0" w:color="auto"/>
                        <w:bottom w:val="none" w:sz="0" w:space="0" w:color="auto"/>
                        <w:right w:val="none" w:sz="0" w:space="0" w:color="auto"/>
                      </w:divBdr>
                    </w:div>
                  </w:divsChild>
                </w:div>
                <w:div w:id="1279406766">
                  <w:marLeft w:val="0"/>
                  <w:marRight w:val="0"/>
                  <w:marTop w:val="0"/>
                  <w:marBottom w:val="0"/>
                  <w:divBdr>
                    <w:top w:val="single" w:sz="2" w:space="1" w:color="FFFFFF"/>
                    <w:left w:val="single" w:sz="2" w:space="12" w:color="FFFFFF"/>
                    <w:bottom w:val="single" w:sz="2" w:space="1" w:color="FFFFFF"/>
                    <w:right w:val="single" w:sz="2" w:space="4" w:color="FFFFFF"/>
                  </w:divBdr>
                  <w:divsChild>
                    <w:div w:id="62922329">
                      <w:marLeft w:val="0"/>
                      <w:marRight w:val="0"/>
                      <w:marTop w:val="0"/>
                      <w:marBottom w:val="0"/>
                      <w:divBdr>
                        <w:top w:val="none" w:sz="0" w:space="0" w:color="auto"/>
                        <w:left w:val="none" w:sz="0" w:space="0" w:color="auto"/>
                        <w:bottom w:val="none" w:sz="0" w:space="0" w:color="auto"/>
                        <w:right w:val="none" w:sz="0" w:space="0" w:color="auto"/>
                      </w:divBdr>
                    </w:div>
                  </w:divsChild>
                </w:div>
                <w:div w:id="1444569538">
                  <w:marLeft w:val="0"/>
                  <w:marRight w:val="0"/>
                  <w:marTop w:val="0"/>
                  <w:marBottom w:val="0"/>
                  <w:divBdr>
                    <w:top w:val="single" w:sz="2" w:space="1" w:color="FFFFFF"/>
                    <w:left w:val="single" w:sz="2" w:space="12" w:color="FFFFFF"/>
                    <w:bottom w:val="single" w:sz="2" w:space="1" w:color="FFFFFF"/>
                    <w:right w:val="single" w:sz="2" w:space="4" w:color="FFFFFF"/>
                  </w:divBdr>
                  <w:divsChild>
                    <w:div w:id="1437868934">
                      <w:marLeft w:val="0"/>
                      <w:marRight w:val="0"/>
                      <w:marTop w:val="0"/>
                      <w:marBottom w:val="0"/>
                      <w:divBdr>
                        <w:top w:val="none" w:sz="0" w:space="0" w:color="auto"/>
                        <w:left w:val="none" w:sz="0" w:space="0" w:color="auto"/>
                        <w:bottom w:val="none" w:sz="0" w:space="0" w:color="auto"/>
                        <w:right w:val="none" w:sz="0" w:space="0" w:color="auto"/>
                      </w:divBdr>
                    </w:div>
                  </w:divsChild>
                </w:div>
                <w:div w:id="1519780709">
                  <w:marLeft w:val="0"/>
                  <w:marRight w:val="0"/>
                  <w:marTop w:val="0"/>
                  <w:marBottom w:val="0"/>
                  <w:divBdr>
                    <w:top w:val="single" w:sz="2" w:space="1" w:color="FFFFFF"/>
                    <w:left w:val="single" w:sz="2" w:space="12" w:color="FFFFFF"/>
                    <w:bottom w:val="single" w:sz="2" w:space="1" w:color="FFFFFF"/>
                    <w:right w:val="single" w:sz="2" w:space="4" w:color="FFFFFF"/>
                  </w:divBdr>
                  <w:divsChild>
                    <w:div w:id="1683239902">
                      <w:marLeft w:val="0"/>
                      <w:marRight w:val="0"/>
                      <w:marTop w:val="0"/>
                      <w:marBottom w:val="0"/>
                      <w:divBdr>
                        <w:top w:val="none" w:sz="0" w:space="0" w:color="auto"/>
                        <w:left w:val="none" w:sz="0" w:space="0" w:color="auto"/>
                        <w:bottom w:val="none" w:sz="0" w:space="0" w:color="auto"/>
                        <w:right w:val="none" w:sz="0" w:space="0" w:color="auto"/>
                      </w:divBdr>
                    </w:div>
                  </w:divsChild>
                </w:div>
                <w:div w:id="355272640">
                  <w:marLeft w:val="0"/>
                  <w:marRight w:val="0"/>
                  <w:marTop w:val="0"/>
                  <w:marBottom w:val="0"/>
                  <w:divBdr>
                    <w:top w:val="single" w:sz="2" w:space="1" w:color="FFFFFF"/>
                    <w:left w:val="single" w:sz="2" w:space="12" w:color="FFFFFF"/>
                    <w:bottom w:val="single" w:sz="2" w:space="1" w:color="FFFFFF"/>
                    <w:right w:val="single" w:sz="2" w:space="4" w:color="FFFFFF"/>
                  </w:divBdr>
                  <w:divsChild>
                    <w:div w:id="1409811603">
                      <w:marLeft w:val="0"/>
                      <w:marRight w:val="0"/>
                      <w:marTop w:val="0"/>
                      <w:marBottom w:val="0"/>
                      <w:divBdr>
                        <w:top w:val="none" w:sz="0" w:space="0" w:color="auto"/>
                        <w:left w:val="none" w:sz="0" w:space="0" w:color="auto"/>
                        <w:bottom w:val="none" w:sz="0" w:space="0" w:color="auto"/>
                        <w:right w:val="none" w:sz="0" w:space="0" w:color="auto"/>
                      </w:divBdr>
                    </w:div>
                  </w:divsChild>
                </w:div>
                <w:div w:id="1539271137">
                  <w:marLeft w:val="0"/>
                  <w:marRight w:val="0"/>
                  <w:marTop w:val="0"/>
                  <w:marBottom w:val="0"/>
                  <w:divBdr>
                    <w:top w:val="single" w:sz="2" w:space="1" w:color="FFFFFF"/>
                    <w:left w:val="single" w:sz="2" w:space="12" w:color="FFFFFF"/>
                    <w:bottom w:val="single" w:sz="2" w:space="1" w:color="FFFFFF"/>
                    <w:right w:val="single" w:sz="2" w:space="4" w:color="FFFFFF"/>
                  </w:divBdr>
                  <w:divsChild>
                    <w:div w:id="1591431343">
                      <w:marLeft w:val="0"/>
                      <w:marRight w:val="0"/>
                      <w:marTop w:val="0"/>
                      <w:marBottom w:val="0"/>
                      <w:divBdr>
                        <w:top w:val="none" w:sz="0" w:space="0" w:color="auto"/>
                        <w:left w:val="none" w:sz="0" w:space="0" w:color="auto"/>
                        <w:bottom w:val="none" w:sz="0" w:space="0" w:color="auto"/>
                        <w:right w:val="none" w:sz="0" w:space="0" w:color="auto"/>
                      </w:divBdr>
                    </w:div>
                  </w:divsChild>
                </w:div>
                <w:div w:id="1548834554">
                  <w:marLeft w:val="0"/>
                  <w:marRight w:val="0"/>
                  <w:marTop w:val="0"/>
                  <w:marBottom w:val="0"/>
                  <w:divBdr>
                    <w:top w:val="single" w:sz="2" w:space="1" w:color="FFFFFF"/>
                    <w:left w:val="single" w:sz="2" w:space="12" w:color="FFFFFF"/>
                    <w:bottom w:val="single" w:sz="2" w:space="1" w:color="FFFFFF"/>
                    <w:right w:val="single" w:sz="2" w:space="4" w:color="FFFFFF"/>
                  </w:divBdr>
                  <w:divsChild>
                    <w:div w:id="2067991462">
                      <w:marLeft w:val="0"/>
                      <w:marRight w:val="0"/>
                      <w:marTop w:val="0"/>
                      <w:marBottom w:val="0"/>
                      <w:divBdr>
                        <w:top w:val="none" w:sz="0" w:space="0" w:color="auto"/>
                        <w:left w:val="none" w:sz="0" w:space="0" w:color="auto"/>
                        <w:bottom w:val="none" w:sz="0" w:space="0" w:color="auto"/>
                        <w:right w:val="none" w:sz="0" w:space="0" w:color="auto"/>
                      </w:divBdr>
                    </w:div>
                  </w:divsChild>
                </w:div>
                <w:div w:id="1759673362">
                  <w:marLeft w:val="0"/>
                  <w:marRight w:val="0"/>
                  <w:marTop w:val="0"/>
                  <w:marBottom w:val="0"/>
                  <w:divBdr>
                    <w:top w:val="single" w:sz="2" w:space="1" w:color="FFFFFF"/>
                    <w:left w:val="single" w:sz="2" w:space="12" w:color="FFFFFF"/>
                    <w:bottom w:val="single" w:sz="2" w:space="1" w:color="FFFFFF"/>
                    <w:right w:val="single" w:sz="2" w:space="4" w:color="FFFFFF"/>
                  </w:divBdr>
                  <w:divsChild>
                    <w:div w:id="1671247922">
                      <w:marLeft w:val="0"/>
                      <w:marRight w:val="0"/>
                      <w:marTop w:val="0"/>
                      <w:marBottom w:val="0"/>
                      <w:divBdr>
                        <w:top w:val="none" w:sz="0" w:space="0" w:color="auto"/>
                        <w:left w:val="none" w:sz="0" w:space="0" w:color="auto"/>
                        <w:bottom w:val="none" w:sz="0" w:space="0" w:color="auto"/>
                        <w:right w:val="none" w:sz="0" w:space="0" w:color="auto"/>
                      </w:divBdr>
                    </w:div>
                  </w:divsChild>
                </w:div>
                <w:div w:id="377630078">
                  <w:marLeft w:val="0"/>
                  <w:marRight w:val="0"/>
                  <w:marTop w:val="0"/>
                  <w:marBottom w:val="0"/>
                  <w:divBdr>
                    <w:top w:val="single" w:sz="2" w:space="1" w:color="FFFFFF"/>
                    <w:left w:val="single" w:sz="2" w:space="12" w:color="FFFFFF"/>
                    <w:bottom w:val="single" w:sz="2" w:space="1" w:color="FFFFFF"/>
                    <w:right w:val="single" w:sz="2" w:space="4" w:color="FFFFFF"/>
                  </w:divBdr>
                  <w:divsChild>
                    <w:div w:id="1509522258">
                      <w:marLeft w:val="0"/>
                      <w:marRight w:val="0"/>
                      <w:marTop w:val="0"/>
                      <w:marBottom w:val="0"/>
                      <w:divBdr>
                        <w:top w:val="none" w:sz="0" w:space="0" w:color="auto"/>
                        <w:left w:val="none" w:sz="0" w:space="0" w:color="auto"/>
                        <w:bottom w:val="none" w:sz="0" w:space="0" w:color="auto"/>
                        <w:right w:val="none" w:sz="0" w:space="0" w:color="auto"/>
                      </w:divBdr>
                    </w:div>
                  </w:divsChild>
                </w:div>
                <w:div w:id="1167136324">
                  <w:marLeft w:val="0"/>
                  <w:marRight w:val="0"/>
                  <w:marTop w:val="0"/>
                  <w:marBottom w:val="0"/>
                  <w:divBdr>
                    <w:top w:val="single" w:sz="2" w:space="1" w:color="FFFFFF"/>
                    <w:left w:val="single" w:sz="2" w:space="12" w:color="FFFFFF"/>
                    <w:bottom w:val="single" w:sz="2" w:space="1" w:color="FFFFFF"/>
                    <w:right w:val="single" w:sz="2" w:space="4" w:color="FFFFFF"/>
                  </w:divBdr>
                  <w:divsChild>
                    <w:div w:id="1438982375">
                      <w:marLeft w:val="0"/>
                      <w:marRight w:val="0"/>
                      <w:marTop w:val="0"/>
                      <w:marBottom w:val="0"/>
                      <w:divBdr>
                        <w:top w:val="none" w:sz="0" w:space="0" w:color="auto"/>
                        <w:left w:val="none" w:sz="0" w:space="0" w:color="auto"/>
                        <w:bottom w:val="none" w:sz="0" w:space="0" w:color="auto"/>
                        <w:right w:val="none" w:sz="0" w:space="0" w:color="auto"/>
                      </w:divBdr>
                    </w:div>
                  </w:divsChild>
                </w:div>
                <w:div w:id="571618779">
                  <w:marLeft w:val="0"/>
                  <w:marRight w:val="0"/>
                  <w:marTop w:val="0"/>
                  <w:marBottom w:val="0"/>
                  <w:divBdr>
                    <w:top w:val="single" w:sz="2" w:space="1" w:color="FFFFFF"/>
                    <w:left w:val="single" w:sz="2" w:space="12" w:color="FFFFFF"/>
                    <w:bottom w:val="single" w:sz="2" w:space="1" w:color="FFFFFF"/>
                    <w:right w:val="single" w:sz="2" w:space="4" w:color="FFFFFF"/>
                  </w:divBdr>
                  <w:divsChild>
                    <w:div w:id="830491134">
                      <w:marLeft w:val="0"/>
                      <w:marRight w:val="0"/>
                      <w:marTop w:val="0"/>
                      <w:marBottom w:val="0"/>
                      <w:divBdr>
                        <w:top w:val="none" w:sz="0" w:space="0" w:color="auto"/>
                        <w:left w:val="none" w:sz="0" w:space="0" w:color="auto"/>
                        <w:bottom w:val="none" w:sz="0" w:space="0" w:color="auto"/>
                        <w:right w:val="none" w:sz="0" w:space="0" w:color="auto"/>
                      </w:divBdr>
                    </w:div>
                  </w:divsChild>
                </w:div>
                <w:div w:id="1769304649">
                  <w:marLeft w:val="0"/>
                  <w:marRight w:val="0"/>
                  <w:marTop w:val="0"/>
                  <w:marBottom w:val="0"/>
                  <w:divBdr>
                    <w:top w:val="single" w:sz="2" w:space="1" w:color="FFFFFF"/>
                    <w:left w:val="single" w:sz="2" w:space="12" w:color="FFFFFF"/>
                    <w:bottom w:val="single" w:sz="2" w:space="1" w:color="FFFFFF"/>
                    <w:right w:val="single" w:sz="2" w:space="4" w:color="FFFFFF"/>
                  </w:divBdr>
                  <w:divsChild>
                    <w:div w:id="445348335">
                      <w:marLeft w:val="0"/>
                      <w:marRight w:val="0"/>
                      <w:marTop w:val="0"/>
                      <w:marBottom w:val="0"/>
                      <w:divBdr>
                        <w:top w:val="none" w:sz="0" w:space="0" w:color="auto"/>
                        <w:left w:val="none" w:sz="0" w:space="0" w:color="auto"/>
                        <w:bottom w:val="none" w:sz="0" w:space="0" w:color="auto"/>
                        <w:right w:val="none" w:sz="0" w:space="0" w:color="auto"/>
                      </w:divBdr>
                    </w:div>
                  </w:divsChild>
                </w:div>
                <w:div w:id="1917157236">
                  <w:marLeft w:val="0"/>
                  <w:marRight w:val="0"/>
                  <w:marTop w:val="0"/>
                  <w:marBottom w:val="0"/>
                  <w:divBdr>
                    <w:top w:val="single" w:sz="2" w:space="1" w:color="FFFFFF"/>
                    <w:left w:val="single" w:sz="2" w:space="12" w:color="FFFFFF"/>
                    <w:bottom w:val="single" w:sz="2" w:space="1" w:color="FFFFFF"/>
                    <w:right w:val="single" w:sz="2" w:space="4" w:color="FFFFFF"/>
                  </w:divBdr>
                  <w:divsChild>
                    <w:div w:id="210269712">
                      <w:marLeft w:val="0"/>
                      <w:marRight w:val="0"/>
                      <w:marTop w:val="0"/>
                      <w:marBottom w:val="0"/>
                      <w:divBdr>
                        <w:top w:val="none" w:sz="0" w:space="0" w:color="auto"/>
                        <w:left w:val="none" w:sz="0" w:space="0" w:color="auto"/>
                        <w:bottom w:val="none" w:sz="0" w:space="0" w:color="auto"/>
                        <w:right w:val="none" w:sz="0" w:space="0" w:color="auto"/>
                      </w:divBdr>
                    </w:div>
                  </w:divsChild>
                </w:div>
                <w:div w:id="1224566228">
                  <w:marLeft w:val="0"/>
                  <w:marRight w:val="0"/>
                  <w:marTop w:val="0"/>
                  <w:marBottom w:val="0"/>
                  <w:divBdr>
                    <w:top w:val="single" w:sz="2" w:space="1" w:color="FFFFFF"/>
                    <w:left w:val="single" w:sz="2" w:space="12" w:color="FFFFFF"/>
                    <w:bottom w:val="single" w:sz="2" w:space="1" w:color="FFFFFF"/>
                    <w:right w:val="single" w:sz="2" w:space="4" w:color="FFFFFF"/>
                  </w:divBdr>
                  <w:divsChild>
                    <w:div w:id="800030003">
                      <w:marLeft w:val="0"/>
                      <w:marRight w:val="0"/>
                      <w:marTop w:val="0"/>
                      <w:marBottom w:val="0"/>
                      <w:divBdr>
                        <w:top w:val="none" w:sz="0" w:space="0" w:color="auto"/>
                        <w:left w:val="none" w:sz="0" w:space="0" w:color="auto"/>
                        <w:bottom w:val="none" w:sz="0" w:space="0" w:color="auto"/>
                        <w:right w:val="none" w:sz="0" w:space="0" w:color="auto"/>
                      </w:divBdr>
                    </w:div>
                  </w:divsChild>
                </w:div>
                <w:div w:id="1887260078">
                  <w:marLeft w:val="0"/>
                  <w:marRight w:val="0"/>
                  <w:marTop w:val="0"/>
                  <w:marBottom w:val="0"/>
                  <w:divBdr>
                    <w:top w:val="single" w:sz="2" w:space="1" w:color="FFFFFF"/>
                    <w:left w:val="single" w:sz="2" w:space="12" w:color="FFFFFF"/>
                    <w:bottom w:val="single" w:sz="2" w:space="1" w:color="FFFFFF"/>
                    <w:right w:val="single" w:sz="2" w:space="4" w:color="FFFFFF"/>
                  </w:divBdr>
                  <w:divsChild>
                    <w:div w:id="348607513">
                      <w:marLeft w:val="0"/>
                      <w:marRight w:val="0"/>
                      <w:marTop w:val="0"/>
                      <w:marBottom w:val="0"/>
                      <w:divBdr>
                        <w:top w:val="none" w:sz="0" w:space="0" w:color="auto"/>
                        <w:left w:val="none" w:sz="0" w:space="0" w:color="auto"/>
                        <w:bottom w:val="none" w:sz="0" w:space="0" w:color="auto"/>
                        <w:right w:val="none" w:sz="0" w:space="0" w:color="auto"/>
                      </w:divBdr>
                    </w:div>
                  </w:divsChild>
                </w:div>
                <w:div w:id="1948998963">
                  <w:marLeft w:val="0"/>
                  <w:marRight w:val="0"/>
                  <w:marTop w:val="0"/>
                  <w:marBottom w:val="0"/>
                  <w:divBdr>
                    <w:top w:val="single" w:sz="2" w:space="1" w:color="FFFFFF"/>
                    <w:left w:val="single" w:sz="2" w:space="12" w:color="FFFFFF"/>
                    <w:bottom w:val="single" w:sz="2" w:space="1" w:color="FFFFFF"/>
                    <w:right w:val="single" w:sz="2" w:space="4" w:color="FFFFFF"/>
                  </w:divBdr>
                  <w:divsChild>
                    <w:div w:id="550383425">
                      <w:marLeft w:val="0"/>
                      <w:marRight w:val="0"/>
                      <w:marTop w:val="0"/>
                      <w:marBottom w:val="0"/>
                      <w:divBdr>
                        <w:top w:val="none" w:sz="0" w:space="0" w:color="auto"/>
                        <w:left w:val="none" w:sz="0" w:space="0" w:color="auto"/>
                        <w:bottom w:val="none" w:sz="0" w:space="0" w:color="auto"/>
                        <w:right w:val="none" w:sz="0" w:space="0" w:color="auto"/>
                      </w:divBdr>
                    </w:div>
                  </w:divsChild>
                </w:div>
                <w:div w:id="1032610710">
                  <w:marLeft w:val="0"/>
                  <w:marRight w:val="0"/>
                  <w:marTop w:val="0"/>
                  <w:marBottom w:val="0"/>
                  <w:divBdr>
                    <w:top w:val="single" w:sz="2" w:space="1" w:color="FFFFFF"/>
                    <w:left w:val="single" w:sz="2" w:space="12" w:color="FFFFFF"/>
                    <w:bottom w:val="single" w:sz="2" w:space="1" w:color="FFFFFF"/>
                    <w:right w:val="single" w:sz="2" w:space="4" w:color="FFFFFF"/>
                  </w:divBdr>
                  <w:divsChild>
                    <w:div w:id="380590988">
                      <w:marLeft w:val="0"/>
                      <w:marRight w:val="0"/>
                      <w:marTop w:val="0"/>
                      <w:marBottom w:val="0"/>
                      <w:divBdr>
                        <w:top w:val="none" w:sz="0" w:space="0" w:color="auto"/>
                        <w:left w:val="none" w:sz="0" w:space="0" w:color="auto"/>
                        <w:bottom w:val="none" w:sz="0" w:space="0" w:color="auto"/>
                        <w:right w:val="none" w:sz="0" w:space="0" w:color="auto"/>
                      </w:divBdr>
                    </w:div>
                  </w:divsChild>
                </w:div>
                <w:div w:id="843781419">
                  <w:marLeft w:val="0"/>
                  <w:marRight w:val="0"/>
                  <w:marTop w:val="0"/>
                  <w:marBottom w:val="0"/>
                  <w:divBdr>
                    <w:top w:val="single" w:sz="2" w:space="1" w:color="FFFFFF"/>
                    <w:left w:val="single" w:sz="2" w:space="12" w:color="FFFFFF"/>
                    <w:bottom w:val="single" w:sz="2" w:space="1" w:color="FFFFFF"/>
                    <w:right w:val="single" w:sz="2" w:space="4" w:color="FFFFFF"/>
                  </w:divBdr>
                  <w:divsChild>
                    <w:div w:id="120541715">
                      <w:marLeft w:val="0"/>
                      <w:marRight w:val="0"/>
                      <w:marTop w:val="0"/>
                      <w:marBottom w:val="0"/>
                      <w:divBdr>
                        <w:top w:val="none" w:sz="0" w:space="0" w:color="auto"/>
                        <w:left w:val="none" w:sz="0" w:space="0" w:color="auto"/>
                        <w:bottom w:val="none" w:sz="0" w:space="0" w:color="auto"/>
                        <w:right w:val="none" w:sz="0" w:space="0" w:color="auto"/>
                      </w:divBdr>
                    </w:div>
                  </w:divsChild>
                </w:div>
                <w:div w:id="154035368">
                  <w:marLeft w:val="0"/>
                  <w:marRight w:val="0"/>
                  <w:marTop w:val="0"/>
                  <w:marBottom w:val="0"/>
                  <w:divBdr>
                    <w:top w:val="single" w:sz="2" w:space="1" w:color="FFFFFF"/>
                    <w:left w:val="single" w:sz="2" w:space="12" w:color="FFFFFF"/>
                    <w:bottom w:val="single" w:sz="2" w:space="1" w:color="FFFFFF"/>
                    <w:right w:val="single" w:sz="2" w:space="4" w:color="FFFFFF"/>
                  </w:divBdr>
                  <w:divsChild>
                    <w:div w:id="836922646">
                      <w:marLeft w:val="0"/>
                      <w:marRight w:val="0"/>
                      <w:marTop w:val="0"/>
                      <w:marBottom w:val="0"/>
                      <w:divBdr>
                        <w:top w:val="none" w:sz="0" w:space="0" w:color="auto"/>
                        <w:left w:val="none" w:sz="0" w:space="0" w:color="auto"/>
                        <w:bottom w:val="none" w:sz="0" w:space="0" w:color="auto"/>
                        <w:right w:val="none" w:sz="0" w:space="0" w:color="auto"/>
                      </w:divBdr>
                    </w:div>
                  </w:divsChild>
                </w:div>
                <w:div w:id="364989046">
                  <w:marLeft w:val="0"/>
                  <w:marRight w:val="0"/>
                  <w:marTop w:val="0"/>
                  <w:marBottom w:val="0"/>
                  <w:divBdr>
                    <w:top w:val="single" w:sz="2" w:space="1" w:color="FFFFFF"/>
                    <w:left w:val="single" w:sz="2" w:space="12" w:color="FFFFFF"/>
                    <w:bottom w:val="single" w:sz="2" w:space="1" w:color="FFFFFF"/>
                    <w:right w:val="single" w:sz="2" w:space="4" w:color="FFFFFF"/>
                  </w:divBdr>
                  <w:divsChild>
                    <w:div w:id="358624963">
                      <w:marLeft w:val="0"/>
                      <w:marRight w:val="0"/>
                      <w:marTop w:val="0"/>
                      <w:marBottom w:val="0"/>
                      <w:divBdr>
                        <w:top w:val="none" w:sz="0" w:space="0" w:color="auto"/>
                        <w:left w:val="none" w:sz="0" w:space="0" w:color="auto"/>
                        <w:bottom w:val="none" w:sz="0" w:space="0" w:color="auto"/>
                        <w:right w:val="none" w:sz="0" w:space="0" w:color="auto"/>
                      </w:divBdr>
                    </w:div>
                  </w:divsChild>
                </w:div>
                <w:div w:id="1090472560">
                  <w:marLeft w:val="0"/>
                  <w:marRight w:val="0"/>
                  <w:marTop w:val="0"/>
                  <w:marBottom w:val="0"/>
                  <w:divBdr>
                    <w:top w:val="single" w:sz="2" w:space="1" w:color="FFFFFF"/>
                    <w:left w:val="single" w:sz="2" w:space="12" w:color="FFFFFF"/>
                    <w:bottom w:val="single" w:sz="2" w:space="1" w:color="FFFFFF"/>
                    <w:right w:val="single" w:sz="2" w:space="4" w:color="FFFFFF"/>
                  </w:divBdr>
                  <w:divsChild>
                    <w:div w:id="638413479">
                      <w:marLeft w:val="0"/>
                      <w:marRight w:val="0"/>
                      <w:marTop w:val="0"/>
                      <w:marBottom w:val="0"/>
                      <w:divBdr>
                        <w:top w:val="none" w:sz="0" w:space="0" w:color="auto"/>
                        <w:left w:val="none" w:sz="0" w:space="0" w:color="auto"/>
                        <w:bottom w:val="none" w:sz="0" w:space="0" w:color="auto"/>
                        <w:right w:val="none" w:sz="0" w:space="0" w:color="auto"/>
                      </w:divBdr>
                    </w:div>
                  </w:divsChild>
                </w:div>
                <w:div w:id="1476340524">
                  <w:marLeft w:val="0"/>
                  <w:marRight w:val="0"/>
                  <w:marTop w:val="0"/>
                  <w:marBottom w:val="0"/>
                  <w:divBdr>
                    <w:top w:val="single" w:sz="2" w:space="1" w:color="FFFFFF"/>
                    <w:left w:val="single" w:sz="2" w:space="12" w:color="FFFFFF"/>
                    <w:bottom w:val="single" w:sz="2" w:space="4" w:color="FFFFFF"/>
                    <w:right w:val="single" w:sz="2" w:space="4" w:color="FFFFFF"/>
                  </w:divBdr>
                  <w:divsChild>
                    <w:div w:id="10733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5324">
          <w:marLeft w:val="0"/>
          <w:marRight w:val="0"/>
          <w:marTop w:val="0"/>
          <w:marBottom w:val="335"/>
          <w:divBdr>
            <w:top w:val="none" w:sz="0" w:space="0" w:color="auto"/>
            <w:left w:val="none" w:sz="0" w:space="0" w:color="auto"/>
            <w:bottom w:val="none" w:sz="0" w:space="0" w:color="auto"/>
            <w:right w:val="none" w:sz="0" w:space="0" w:color="auto"/>
          </w:divBdr>
          <w:divsChild>
            <w:div w:id="323093924">
              <w:marLeft w:val="0"/>
              <w:marRight w:val="0"/>
              <w:marTop w:val="0"/>
              <w:marBottom w:val="0"/>
              <w:divBdr>
                <w:top w:val="none" w:sz="0" w:space="0" w:color="auto"/>
                <w:left w:val="none" w:sz="0" w:space="0" w:color="auto"/>
                <w:bottom w:val="none" w:sz="0" w:space="0" w:color="auto"/>
                <w:right w:val="none" w:sz="0" w:space="0" w:color="auto"/>
              </w:divBdr>
              <w:divsChild>
                <w:div w:id="723334693">
                  <w:marLeft w:val="0"/>
                  <w:marRight w:val="0"/>
                  <w:marTop w:val="0"/>
                  <w:marBottom w:val="0"/>
                  <w:divBdr>
                    <w:top w:val="single" w:sz="2" w:space="4" w:color="FFFFFF"/>
                    <w:left w:val="single" w:sz="2" w:space="12" w:color="FFFFFF"/>
                    <w:bottom w:val="single" w:sz="2" w:space="1" w:color="FFFFFF"/>
                    <w:right w:val="single" w:sz="2" w:space="4" w:color="FFFFFF"/>
                  </w:divBdr>
                  <w:divsChild>
                    <w:div w:id="1566797206">
                      <w:marLeft w:val="0"/>
                      <w:marRight w:val="0"/>
                      <w:marTop w:val="0"/>
                      <w:marBottom w:val="0"/>
                      <w:divBdr>
                        <w:top w:val="none" w:sz="0" w:space="0" w:color="auto"/>
                        <w:left w:val="none" w:sz="0" w:space="0" w:color="auto"/>
                        <w:bottom w:val="none" w:sz="0" w:space="0" w:color="auto"/>
                        <w:right w:val="none" w:sz="0" w:space="0" w:color="auto"/>
                      </w:divBdr>
                    </w:div>
                  </w:divsChild>
                </w:div>
                <w:div w:id="299313681">
                  <w:marLeft w:val="0"/>
                  <w:marRight w:val="0"/>
                  <w:marTop w:val="0"/>
                  <w:marBottom w:val="0"/>
                  <w:divBdr>
                    <w:top w:val="single" w:sz="2" w:space="1" w:color="FFFFFF"/>
                    <w:left w:val="single" w:sz="2" w:space="12" w:color="FFFFFF"/>
                    <w:bottom w:val="single" w:sz="2" w:space="1" w:color="FFFFFF"/>
                    <w:right w:val="single" w:sz="2" w:space="4" w:color="FFFFFF"/>
                  </w:divBdr>
                  <w:divsChild>
                    <w:div w:id="1028063943">
                      <w:marLeft w:val="0"/>
                      <w:marRight w:val="0"/>
                      <w:marTop w:val="0"/>
                      <w:marBottom w:val="0"/>
                      <w:divBdr>
                        <w:top w:val="none" w:sz="0" w:space="0" w:color="auto"/>
                        <w:left w:val="none" w:sz="0" w:space="0" w:color="auto"/>
                        <w:bottom w:val="none" w:sz="0" w:space="0" w:color="auto"/>
                        <w:right w:val="none" w:sz="0" w:space="0" w:color="auto"/>
                      </w:divBdr>
                    </w:div>
                  </w:divsChild>
                </w:div>
                <w:div w:id="430243899">
                  <w:marLeft w:val="0"/>
                  <w:marRight w:val="0"/>
                  <w:marTop w:val="0"/>
                  <w:marBottom w:val="0"/>
                  <w:divBdr>
                    <w:top w:val="single" w:sz="2" w:space="1" w:color="FFFFFF"/>
                    <w:left w:val="single" w:sz="2" w:space="12" w:color="FFFFFF"/>
                    <w:bottom w:val="single" w:sz="2" w:space="1" w:color="FFFFFF"/>
                    <w:right w:val="single" w:sz="2" w:space="4" w:color="FFFFFF"/>
                  </w:divBdr>
                  <w:divsChild>
                    <w:div w:id="1898274643">
                      <w:marLeft w:val="0"/>
                      <w:marRight w:val="0"/>
                      <w:marTop w:val="0"/>
                      <w:marBottom w:val="0"/>
                      <w:divBdr>
                        <w:top w:val="none" w:sz="0" w:space="0" w:color="auto"/>
                        <w:left w:val="none" w:sz="0" w:space="0" w:color="auto"/>
                        <w:bottom w:val="none" w:sz="0" w:space="0" w:color="auto"/>
                        <w:right w:val="none" w:sz="0" w:space="0" w:color="auto"/>
                      </w:divBdr>
                    </w:div>
                  </w:divsChild>
                </w:div>
                <w:div w:id="1212956744">
                  <w:marLeft w:val="0"/>
                  <w:marRight w:val="0"/>
                  <w:marTop w:val="0"/>
                  <w:marBottom w:val="0"/>
                  <w:divBdr>
                    <w:top w:val="single" w:sz="2" w:space="1" w:color="FFFFFF"/>
                    <w:left w:val="single" w:sz="2" w:space="12" w:color="FFFFFF"/>
                    <w:bottom w:val="single" w:sz="2" w:space="1" w:color="FFFFFF"/>
                    <w:right w:val="single" w:sz="2" w:space="4" w:color="FFFFFF"/>
                  </w:divBdr>
                  <w:divsChild>
                    <w:div w:id="1387879089">
                      <w:marLeft w:val="0"/>
                      <w:marRight w:val="0"/>
                      <w:marTop w:val="0"/>
                      <w:marBottom w:val="0"/>
                      <w:divBdr>
                        <w:top w:val="none" w:sz="0" w:space="0" w:color="auto"/>
                        <w:left w:val="none" w:sz="0" w:space="0" w:color="auto"/>
                        <w:bottom w:val="none" w:sz="0" w:space="0" w:color="auto"/>
                        <w:right w:val="none" w:sz="0" w:space="0" w:color="auto"/>
                      </w:divBdr>
                    </w:div>
                  </w:divsChild>
                </w:div>
                <w:div w:id="746541708">
                  <w:marLeft w:val="0"/>
                  <w:marRight w:val="0"/>
                  <w:marTop w:val="0"/>
                  <w:marBottom w:val="0"/>
                  <w:divBdr>
                    <w:top w:val="single" w:sz="2" w:space="1" w:color="FFFFFF"/>
                    <w:left w:val="single" w:sz="2" w:space="12" w:color="FFFFFF"/>
                    <w:bottom w:val="single" w:sz="2" w:space="1" w:color="FFFFFF"/>
                    <w:right w:val="single" w:sz="2" w:space="4" w:color="FFFFFF"/>
                  </w:divBdr>
                  <w:divsChild>
                    <w:div w:id="319774287">
                      <w:marLeft w:val="0"/>
                      <w:marRight w:val="0"/>
                      <w:marTop w:val="0"/>
                      <w:marBottom w:val="0"/>
                      <w:divBdr>
                        <w:top w:val="none" w:sz="0" w:space="0" w:color="auto"/>
                        <w:left w:val="none" w:sz="0" w:space="0" w:color="auto"/>
                        <w:bottom w:val="none" w:sz="0" w:space="0" w:color="auto"/>
                        <w:right w:val="none" w:sz="0" w:space="0" w:color="auto"/>
                      </w:divBdr>
                    </w:div>
                  </w:divsChild>
                </w:div>
                <w:div w:id="1843929624">
                  <w:marLeft w:val="0"/>
                  <w:marRight w:val="0"/>
                  <w:marTop w:val="0"/>
                  <w:marBottom w:val="0"/>
                  <w:divBdr>
                    <w:top w:val="single" w:sz="2" w:space="1" w:color="FFFFFF"/>
                    <w:left w:val="single" w:sz="2" w:space="12" w:color="FFFFFF"/>
                    <w:bottom w:val="single" w:sz="2" w:space="1" w:color="FFFFFF"/>
                    <w:right w:val="single" w:sz="2" w:space="4" w:color="FFFFFF"/>
                  </w:divBdr>
                  <w:divsChild>
                    <w:div w:id="1957246375">
                      <w:marLeft w:val="0"/>
                      <w:marRight w:val="0"/>
                      <w:marTop w:val="0"/>
                      <w:marBottom w:val="0"/>
                      <w:divBdr>
                        <w:top w:val="none" w:sz="0" w:space="0" w:color="auto"/>
                        <w:left w:val="none" w:sz="0" w:space="0" w:color="auto"/>
                        <w:bottom w:val="none" w:sz="0" w:space="0" w:color="auto"/>
                        <w:right w:val="none" w:sz="0" w:space="0" w:color="auto"/>
                      </w:divBdr>
                    </w:div>
                  </w:divsChild>
                </w:div>
                <w:div w:id="1141113410">
                  <w:marLeft w:val="0"/>
                  <w:marRight w:val="0"/>
                  <w:marTop w:val="0"/>
                  <w:marBottom w:val="0"/>
                  <w:divBdr>
                    <w:top w:val="single" w:sz="2" w:space="1" w:color="FFFFFF"/>
                    <w:left w:val="single" w:sz="2" w:space="12" w:color="FFFFFF"/>
                    <w:bottom w:val="single" w:sz="2" w:space="1" w:color="FFFFFF"/>
                    <w:right w:val="single" w:sz="2" w:space="4" w:color="FFFFFF"/>
                  </w:divBdr>
                  <w:divsChild>
                    <w:div w:id="220361267">
                      <w:marLeft w:val="0"/>
                      <w:marRight w:val="0"/>
                      <w:marTop w:val="0"/>
                      <w:marBottom w:val="0"/>
                      <w:divBdr>
                        <w:top w:val="none" w:sz="0" w:space="0" w:color="auto"/>
                        <w:left w:val="none" w:sz="0" w:space="0" w:color="auto"/>
                        <w:bottom w:val="none" w:sz="0" w:space="0" w:color="auto"/>
                        <w:right w:val="none" w:sz="0" w:space="0" w:color="auto"/>
                      </w:divBdr>
                    </w:div>
                  </w:divsChild>
                </w:div>
                <w:div w:id="2131505421">
                  <w:marLeft w:val="0"/>
                  <w:marRight w:val="0"/>
                  <w:marTop w:val="0"/>
                  <w:marBottom w:val="0"/>
                  <w:divBdr>
                    <w:top w:val="single" w:sz="2" w:space="1" w:color="FFFFFF"/>
                    <w:left w:val="single" w:sz="2" w:space="12" w:color="FFFFFF"/>
                    <w:bottom w:val="single" w:sz="2" w:space="1" w:color="FFFFFF"/>
                    <w:right w:val="single" w:sz="2" w:space="4" w:color="FFFFFF"/>
                  </w:divBdr>
                  <w:divsChild>
                    <w:div w:id="743186187">
                      <w:marLeft w:val="0"/>
                      <w:marRight w:val="0"/>
                      <w:marTop w:val="0"/>
                      <w:marBottom w:val="0"/>
                      <w:divBdr>
                        <w:top w:val="none" w:sz="0" w:space="0" w:color="auto"/>
                        <w:left w:val="none" w:sz="0" w:space="0" w:color="auto"/>
                        <w:bottom w:val="none" w:sz="0" w:space="0" w:color="auto"/>
                        <w:right w:val="none" w:sz="0" w:space="0" w:color="auto"/>
                      </w:divBdr>
                    </w:div>
                  </w:divsChild>
                </w:div>
                <w:div w:id="1125392026">
                  <w:marLeft w:val="0"/>
                  <w:marRight w:val="0"/>
                  <w:marTop w:val="0"/>
                  <w:marBottom w:val="0"/>
                  <w:divBdr>
                    <w:top w:val="single" w:sz="2" w:space="1" w:color="FFFFFF"/>
                    <w:left w:val="single" w:sz="2" w:space="12" w:color="FFFFFF"/>
                    <w:bottom w:val="single" w:sz="2" w:space="1" w:color="FFFFFF"/>
                    <w:right w:val="single" w:sz="2" w:space="4" w:color="FFFFFF"/>
                  </w:divBdr>
                  <w:divsChild>
                    <w:div w:id="1135756371">
                      <w:marLeft w:val="0"/>
                      <w:marRight w:val="0"/>
                      <w:marTop w:val="0"/>
                      <w:marBottom w:val="0"/>
                      <w:divBdr>
                        <w:top w:val="none" w:sz="0" w:space="0" w:color="auto"/>
                        <w:left w:val="none" w:sz="0" w:space="0" w:color="auto"/>
                        <w:bottom w:val="none" w:sz="0" w:space="0" w:color="auto"/>
                        <w:right w:val="none" w:sz="0" w:space="0" w:color="auto"/>
                      </w:divBdr>
                    </w:div>
                  </w:divsChild>
                </w:div>
                <w:div w:id="216551788">
                  <w:marLeft w:val="0"/>
                  <w:marRight w:val="0"/>
                  <w:marTop w:val="0"/>
                  <w:marBottom w:val="0"/>
                  <w:divBdr>
                    <w:top w:val="single" w:sz="2" w:space="1" w:color="FFFFFF"/>
                    <w:left w:val="single" w:sz="2" w:space="12" w:color="FFFFFF"/>
                    <w:bottom w:val="single" w:sz="2" w:space="1" w:color="FFFFFF"/>
                    <w:right w:val="single" w:sz="2" w:space="4" w:color="FFFFFF"/>
                  </w:divBdr>
                  <w:divsChild>
                    <w:div w:id="441144643">
                      <w:marLeft w:val="0"/>
                      <w:marRight w:val="0"/>
                      <w:marTop w:val="0"/>
                      <w:marBottom w:val="0"/>
                      <w:divBdr>
                        <w:top w:val="none" w:sz="0" w:space="0" w:color="auto"/>
                        <w:left w:val="none" w:sz="0" w:space="0" w:color="auto"/>
                        <w:bottom w:val="none" w:sz="0" w:space="0" w:color="auto"/>
                        <w:right w:val="none" w:sz="0" w:space="0" w:color="auto"/>
                      </w:divBdr>
                    </w:div>
                  </w:divsChild>
                </w:div>
                <w:div w:id="551044483">
                  <w:marLeft w:val="0"/>
                  <w:marRight w:val="0"/>
                  <w:marTop w:val="0"/>
                  <w:marBottom w:val="0"/>
                  <w:divBdr>
                    <w:top w:val="single" w:sz="2" w:space="1" w:color="FFFFFF"/>
                    <w:left w:val="single" w:sz="2" w:space="12" w:color="FFFFFF"/>
                    <w:bottom w:val="single" w:sz="2" w:space="1" w:color="FFFFFF"/>
                    <w:right w:val="single" w:sz="2" w:space="4" w:color="FFFFFF"/>
                  </w:divBdr>
                  <w:divsChild>
                    <w:div w:id="868838622">
                      <w:marLeft w:val="0"/>
                      <w:marRight w:val="0"/>
                      <w:marTop w:val="0"/>
                      <w:marBottom w:val="0"/>
                      <w:divBdr>
                        <w:top w:val="none" w:sz="0" w:space="0" w:color="auto"/>
                        <w:left w:val="none" w:sz="0" w:space="0" w:color="auto"/>
                        <w:bottom w:val="none" w:sz="0" w:space="0" w:color="auto"/>
                        <w:right w:val="none" w:sz="0" w:space="0" w:color="auto"/>
                      </w:divBdr>
                    </w:div>
                  </w:divsChild>
                </w:div>
                <w:div w:id="1116828751">
                  <w:marLeft w:val="0"/>
                  <w:marRight w:val="0"/>
                  <w:marTop w:val="0"/>
                  <w:marBottom w:val="0"/>
                  <w:divBdr>
                    <w:top w:val="single" w:sz="2" w:space="1" w:color="FFFFFF"/>
                    <w:left w:val="single" w:sz="2" w:space="12" w:color="FFFFFF"/>
                    <w:bottom w:val="single" w:sz="2" w:space="1" w:color="FFFFFF"/>
                    <w:right w:val="single" w:sz="2" w:space="4" w:color="FFFFFF"/>
                  </w:divBdr>
                  <w:divsChild>
                    <w:div w:id="1462189862">
                      <w:marLeft w:val="0"/>
                      <w:marRight w:val="0"/>
                      <w:marTop w:val="0"/>
                      <w:marBottom w:val="0"/>
                      <w:divBdr>
                        <w:top w:val="none" w:sz="0" w:space="0" w:color="auto"/>
                        <w:left w:val="none" w:sz="0" w:space="0" w:color="auto"/>
                        <w:bottom w:val="none" w:sz="0" w:space="0" w:color="auto"/>
                        <w:right w:val="none" w:sz="0" w:space="0" w:color="auto"/>
                      </w:divBdr>
                    </w:div>
                  </w:divsChild>
                </w:div>
                <w:div w:id="1405567451">
                  <w:marLeft w:val="0"/>
                  <w:marRight w:val="0"/>
                  <w:marTop w:val="0"/>
                  <w:marBottom w:val="0"/>
                  <w:divBdr>
                    <w:top w:val="single" w:sz="2" w:space="1" w:color="FFFFFF"/>
                    <w:left w:val="single" w:sz="2" w:space="12" w:color="FFFFFF"/>
                    <w:bottom w:val="single" w:sz="2" w:space="1" w:color="FFFFFF"/>
                    <w:right w:val="single" w:sz="2" w:space="4" w:color="FFFFFF"/>
                  </w:divBdr>
                  <w:divsChild>
                    <w:div w:id="412817515">
                      <w:marLeft w:val="0"/>
                      <w:marRight w:val="0"/>
                      <w:marTop w:val="0"/>
                      <w:marBottom w:val="0"/>
                      <w:divBdr>
                        <w:top w:val="none" w:sz="0" w:space="0" w:color="auto"/>
                        <w:left w:val="none" w:sz="0" w:space="0" w:color="auto"/>
                        <w:bottom w:val="none" w:sz="0" w:space="0" w:color="auto"/>
                        <w:right w:val="none" w:sz="0" w:space="0" w:color="auto"/>
                      </w:divBdr>
                    </w:div>
                  </w:divsChild>
                </w:div>
                <w:div w:id="1210537424">
                  <w:marLeft w:val="0"/>
                  <w:marRight w:val="0"/>
                  <w:marTop w:val="0"/>
                  <w:marBottom w:val="0"/>
                  <w:divBdr>
                    <w:top w:val="single" w:sz="2" w:space="1" w:color="FFFFFF"/>
                    <w:left w:val="single" w:sz="2" w:space="12" w:color="FFFFFF"/>
                    <w:bottom w:val="single" w:sz="2" w:space="1" w:color="FFFFFF"/>
                    <w:right w:val="single" w:sz="2" w:space="4" w:color="FFFFFF"/>
                  </w:divBdr>
                  <w:divsChild>
                    <w:div w:id="412509500">
                      <w:marLeft w:val="0"/>
                      <w:marRight w:val="0"/>
                      <w:marTop w:val="0"/>
                      <w:marBottom w:val="0"/>
                      <w:divBdr>
                        <w:top w:val="none" w:sz="0" w:space="0" w:color="auto"/>
                        <w:left w:val="none" w:sz="0" w:space="0" w:color="auto"/>
                        <w:bottom w:val="none" w:sz="0" w:space="0" w:color="auto"/>
                        <w:right w:val="none" w:sz="0" w:space="0" w:color="auto"/>
                      </w:divBdr>
                    </w:div>
                  </w:divsChild>
                </w:div>
                <w:div w:id="1596943204">
                  <w:marLeft w:val="0"/>
                  <w:marRight w:val="0"/>
                  <w:marTop w:val="0"/>
                  <w:marBottom w:val="0"/>
                  <w:divBdr>
                    <w:top w:val="single" w:sz="2" w:space="1" w:color="FFFFFF"/>
                    <w:left w:val="single" w:sz="2" w:space="12" w:color="FFFFFF"/>
                    <w:bottom w:val="single" w:sz="2" w:space="1" w:color="FFFFFF"/>
                    <w:right w:val="single" w:sz="2" w:space="4" w:color="FFFFFF"/>
                  </w:divBdr>
                  <w:divsChild>
                    <w:div w:id="461002734">
                      <w:marLeft w:val="0"/>
                      <w:marRight w:val="0"/>
                      <w:marTop w:val="0"/>
                      <w:marBottom w:val="0"/>
                      <w:divBdr>
                        <w:top w:val="none" w:sz="0" w:space="0" w:color="auto"/>
                        <w:left w:val="none" w:sz="0" w:space="0" w:color="auto"/>
                        <w:bottom w:val="none" w:sz="0" w:space="0" w:color="auto"/>
                        <w:right w:val="none" w:sz="0" w:space="0" w:color="auto"/>
                      </w:divBdr>
                    </w:div>
                  </w:divsChild>
                </w:div>
                <w:div w:id="1612976658">
                  <w:marLeft w:val="0"/>
                  <w:marRight w:val="0"/>
                  <w:marTop w:val="0"/>
                  <w:marBottom w:val="0"/>
                  <w:divBdr>
                    <w:top w:val="single" w:sz="2" w:space="1" w:color="FFFFFF"/>
                    <w:left w:val="single" w:sz="2" w:space="12" w:color="FFFFFF"/>
                    <w:bottom w:val="single" w:sz="2" w:space="1" w:color="FFFFFF"/>
                    <w:right w:val="single" w:sz="2" w:space="4" w:color="FFFFFF"/>
                  </w:divBdr>
                  <w:divsChild>
                    <w:div w:id="221411983">
                      <w:marLeft w:val="0"/>
                      <w:marRight w:val="0"/>
                      <w:marTop w:val="0"/>
                      <w:marBottom w:val="0"/>
                      <w:divBdr>
                        <w:top w:val="none" w:sz="0" w:space="0" w:color="auto"/>
                        <w:left w:val="none" w:sz="0" w:space="0" w:color="auto"/>
                        <w:bottom w:val="none" w:sz="0" w:space="0" w:color="auto"/>
                        <w:right w:val="none" w:sz="0" w:space="0" w:color="auto"/>
                      </w:divBdr>
                    </w:div>
                  </w:divsChild>
                </w:div>
                <w:div w:id="786311165">
                  <w:marLeft w:val="0"/>
                  <w:marRight w:val="0"/>
                  <w:marTop w:val="0"/>
                  <w:marBottom w:val="0"/>
                  <w:divBdr>
                    <w:top w:val="single" w:sz="2" w:space="1" w:color="FFFFFF"/>
                    <w:left w:val="single" w:sz="2" w:space="12" w:color="FFFFFF"/>
                    <w:bottom w:val="single" w:sz="2" w:space="1" w:color="FFFFFF"/>
                    <w:right w:val="single" w:sz="2" w:space="4" w:color="FFFFFF"/>
                  </w:divBdr>
                  <w:divsChild>
                    <w:div w:id="1200316497">
                      <w:marLeft w:val="0"/>
                      <w:marRight w:val="0"/>
                      <w:marTop w:val="0"/>
                      <w:marBottom w:val="0"/>
                      <w:divBdr>
                        <w:top w:val="none" w:sz="0" w:space="0" w:color="auto"/>
                        <w:left w:val="none" w:sz="0" w:space="0" w:color="auto"/>
                        <w:bottom w:val="none" w:sz="0" w:space="0" w:color="auto"/>
                        <w:right w:val="none" w:sz="0" w:space="0" w:color="auto"/>
                      </w:divBdr>
                    </w:div>
                  </w:divsChild>
                </w:div>
                <w:div w:id="648091411">
                  <w:marLeft w:val="0"/>
                  <w:marRight w:val="0"/>
                  <w:marTop w:val="0"/>
                  <w:marBottom w:val="0"/>
                  <w:divBdr>
                    <w:top w:val="single" w:sz="2" w:space="1" w:color="FFFFFF"/>
                    <w:left w:val="single" w:sz="2" w:space="12" w:color="FFFFFF"/>
                    <w:bottom w:val="single" w:sz="2" w:space="1" w:color="FFFFFF"/>
                    <w:right w:val="single" w:sz="2" w:space="4" w:color="FFFFFF"/>
                  </w:divBdr>
                  <w:divsChild>
                    <w:div w:id="411240970">
                      <w:marLeft w:val="0"/>
                      <w:marRight w:val="0"/>
                      <w:marTop w:val="0"/>
                      <w:marBottom w:val="0"/>
                      <w:divBdr>
                        <w:top w:val="none" w:sz="0" w:space="0" w:color="auto"/>
                        <w:left w:val="none" w:sz="0" w:space="0" w:color="auto"/>
                        <w:bottom w:val="none" w:sz="0" w:space="0" w:color="auto"/>
                        <w:right w:val="none" w:sz="0" w:space="0" w:color="auto"/>
                      </w:divBdr>
                    </w:div>
                  </w:divsChild>
                </w:div>
                <w:div w:id="1028336724">
                  <w:marLeft w:val="0"/>
                  <w:marRight w:val="0"/>
                  <w:marTop w:val="0"/>
                  <w:marBottom w:val="0"/>
                  <w:divBdr>
                    <w:top w:val="single" w:sz="2" w:space="1" w:color="FFFFFF"/>
                    <w:left w:val="single" w:sz="2" w:space="12" w:color="FFFFFF"/>
                    <w:bottom w:val="single" w:sz="2" w:space="1" w:color="FFFFFF"/>
                    <w:right w:val="single" w:sz="2" w:space="4" w:color="FFFFFF"/>
                  </w:divBdr>
                  <w:divsChild>
                    <w:div w:id="905335518">
                      <w:marLeft w:val="0"/>
                      <w:marRight w:val="0"/>
                      <w:marTop w:val="0"/>
                      <w:marBottom w:val="0"/>
                      <w:divBdr>
                        <w:top w:val="none" w:sz="0" w:space="0" w:color="auto"/>
                        <w:left w:val="none" w:sz="0" w:space="0" w:color="auto"/>
                        <w:bottom w:val="none" w:sz="0" w:space="0" w:color="auto"/>
                        <w:right w:val="none" w:sz="0" w:space="0" w:color="auto"/>
                      </w:divBdr>
                    </w:div>
                  </w:divsChild>
                </w:div>
                <w:div w:id="1849827002">
                  <w:marLeft w:val="0"/>
                  <w:marRight w:val="0"/>
                  <w:marTop w:val="0"/>
                  <w:marBottom w:val="0"/>
                  <w:divBdr>
                    <w:top w:val="single" w:sz="2" w:space="1" w:color="FFFFFF"/>
                    <w:left w:val="single" w:sz="2" w:space="12" w:color="FFFFFF"/>
                    <w:bottom w:val="single" w:sz="2" w:space="1" w:color="FFFFFF"/>
                    <w:right w:val="single" w:sz="2" w:space="4" w:color="FFFFFF"/>
                  </w:divBdr>
                  <w:divsChild>
                    <w:div w:id="738289747">
                      <w:marLeft w:val="0"/>
                      <w:marRight w:val="0"/>
                      <w:marTop w:val="0"/>
                      <w:marBottom w:val="0"/>
                      <w:divBdr>
                        <w:top w:val="none" w:sz="0" w:space="0" w:color="auto"/>
                        <w:left w:val="none" w:sz="0" w:space="0" w:color="auto"/>
                        <w:bottom w:val="none" w:sz="0" w:space="0" w:color="auto"/>
                        <w:right w:val="none" w:sz="0" w:space="0" w:color="auto"/>
                      </w:divBdr>
                    </w:div>
                  </w:divsChild>
                </w:div>
                <w:div w:id="2133940087">
                  <w:marLeft w:val="0"/>
                  <w:marRight w:val="0"/>
                  <w:marTop w:val="0"/>
                  <w:marBottom w:val="0"/>
                  <w:divBdr>
                    <w:top w:val="single" w:sz="2" w:space="1" w:color="FFFFFF"/>
                    <w:left w:val="single" w:sz="2" w:space="12" w:color="FFFFFF"/>
                    <w:bottom w:val="single" w:sz="2" w:space="1" w:color="FFFFFF"/>
                    <w:right w:val="single" w:sz="2" w:space="4" w:color="FFFFFF"/>
                  </w:divBdr>
                  <w:divsChild>
                    <w:div w:id="1536192970">
                      <w:marLeft w:val="0"/>
                      <w:marRight w:val="0"/>
                      <w:marTop w:val="0"/>
                      <w:marBottom w:val="0"/>
                      <w:divBdr>
                        <w:top w:val="none" w:sz="0" w:space="0" w:color="auto"/>
                        <w:left w:val="none" w:sz="0" w:space="0" w:color="auto"/>
                        <w:bottom w:val="none" w:sz="0" w:space="0" w:color="auto"/>
                        <w:right w:val="none" w:sz="0" w:space="0" w:color="auto"/>
                      </w:divBdr>
                    </w:div>
                  </w:divsChild>
                </w:div>
                <w:div w:id="1584606693">
                  <w:marLeft w:val="0"/>
                  <w:marRight w:val="0"/>
                  <w:marTop w:val="0"/>
                  <w:marBottom w:val="0"/>
                  <w:divBdr>
                    <w:top w:val="single" w:sz="2" w:space="1" w:color="FFFFFF"/>
                    <w:left w:val="single" w:sz="2" w:space="12" w:color="FFFFFF"/>
                    <w:bottom w:val="single" w:sz="2" w:space="1" w:color="FFFFFF"/>
                    <w:right w:val="single" w:sz="2" w:space="4" w:color="FFFFFF"/>
                  </w:divBdr>
                  <w:divsChild>
                    <w:div w:id="212735006">
                      <w:marLeft w:val="0"/>
                      <w:marRight w:val="0"/>
                      <w:marTop w:val="0"/>
                      <w:marBottom w:val="0"/>
                      <w:divBdr>
                        <w:top w:val="none" w:sz="0" w:space="0" w:color="auto"/>
                        <w:left w:val="none" w:sz="0" w:space="0" w:color="auto"/>
                        <w:bottom w:val="none" w:sz="0" w:space="0" w:color="auto"/>
                        <w:right w:val="none" w:sz="0" w:space="0" w:color="auto"/>
                      </w:divBdr>
                    </w:div>
                  </w:divsChild>
                </w:div>
                <w:div w:id="1179662439">
                  <w:marLeft w:val="0"/>
                  <w:marRight w:val="0"/>
                  <w:marTop w:val="0"/>
                  <w:marBottom w:val="0"/>
                  <w:divBdr>
                    <w:top w:val="single" w:sz="2" w:space="1" w:color="FFFFFF"/>
                    <w:left w:val="single" w:sz="2" w:space="12" w:color="FFFFFF"/>
                    <w:bottom w:val="single" w:sz="2" w:space="1" w:color="FFFFFF"/>
                    <w:right w:val="single" w:sz="2" w:space="4" w:color="FFFFFF"/>
                  </w:divBdr>
                  <w:divsChild>
                    <w:div w:id="1147471564">
                      <w:marLeft w:val="0"/>
                      <w:marRight w:val="0"/>
                      <w:marTop w:val="0"/>
                      <w:marBottom w:val="0"/>
                      <w:divBdr>
                        <w:top w:val="none" w:sz="0" w:space="0" w:color="auto"/>
                        <w:left w:val="none" w:sz="0" w:space="0" w:color="auto"/>
                        <w:bottom w:val="none" w:sz="0" w:space="0" w:color="auto"/>
                        <w:right w:val="none" w:sz="0" w:space="0" w:color="auto"/>
                      </w:divBdr>
                    </w:div>
                  </w:divsChild>
                </w:div>
                <w:div w:id="602998510">
                  <w:marLeft w:val="0"/>
                  <w:marRight w:val="0"/>
                  <w:marTop w:val="0"/>
                  <w:marBottom w:val="0"/>
                  <w:divBdr>
                    <w:top w:val="single" w:sz="2" w:space="1" w:color="FFFFFF"/>
                    <w:left w:val="single" w:sz="2" w:space="12" w:color="FFFFFF"/>
                    <w:bottom w:val="single" w:sz="2" w:space="1" w:color="FFFFFF"/>
                    <w:right w:val="single" w:sz="2" w:space="4" w:color="FFFFFF"/>
                  </w:divBdr>
                  <w:divsChild>
                    <w:div w:id="1643844550">
                      <w:marLeft w:val="0"/>
                      <w:marRight w:val="0"/>
                      <w:marTop w:val="0"/>
                      <w:marBottom w:val="0"/>
                      <w:divBdr>
                        <w:top w:val="none" w:sz="0" w:space="0" w:color="auto"/>
                        <w:left w:val="none" w:sz="0" w:space="0" w:color="auto"/>
                        <w:bottom w:val="none" w:sz="0" w:space="0" w:color="auto"/>
                        <w:right w:val="none" w:sz="0" w:space="0" w:color="auto"/>
                      </w:divBdr>
                    </w:div>
                  </w:divsChild>
                </w:div>
                <w:div w:id="897859945">
                  <w:marLeft w:val="0"/>
                  <w:marRight w:val="0"/>
                  <w:marTop w:val="0"/>
                  <w:marBottom w:val="0"/>
                  <w:divBdr>
                    <w:top w:val="single" w:sz="2" w:space="1" w:color="FFFFFF"/>
                    <w:left w:val="single" w:sz="2" w:space="12" w:color="FFFFFF"/>
                    <w:bottom w:val="single" w:sz="2" w:space="1" w:color="FFFFFF"/>
                    <w:right w:val="single" w:sz="2" w:space="4" w:color="FFFFFF"/>
                  </w:divBdr>
                  <w:divsChild>
                    <w:div w:id="1855071379">
                      <w:marLeft w:val="0"/>
                      <w:marRight w:val="0"/>
                      <w:marTop w:val="0"/>
                      <w:marBottom w:val="0"/>
                      <w:divBdr>
                        <w:top w:val="none" w:sz="0" w:space="0" w:color="auto"/>
                        <w:left w:val="none" w:sz="0" w:space="0" w:color="auto"/>
                        <w:bottom w:val="none" w:sz="0" w:space="0" w:color="auto"/>
                        <w:right w:val="none" w:sz="0" w:space="0" w:color="auto"/>
                      </w:divBdr>
                    </w:div>
                  </w:divsChild>
                </w:div>
                <w:div w:id="746923449">
                  <w:marLeft w:val="0"/>
                  <w:marRight w:val="0"/>
                  <w:marTop w:val="0"/>
                  <w:marBottom w:val="0"/>
                  <w:divBdr>
                    <w:top w:val="single" w:sz="2" w:space="1" w:color="FFFFFF"/>
                    <w:left w:val="single" w:sz="2" w:space="12" w:color="FFFFFF"/>
                    <w:bottom w:val="single" w:sz="2" w:space="1" w:color="FFFFFF"/>
                    <w:right w:val="single" w:sz="2" w:space="4" w:color="FFFFFF"/>
                  </w:divBdr>
                  <w:divsChild>
                    <w:div w:id="1646088459">
                      <w:marLeft w:val="0"/>
                      <w:marRight w:val="0"/>
                      <w:marTop w:val="0"/>
                      <w:marBottom w:val="0"/>
                      <w:divBdr>
                        <w:top w:val="none" w:sz="0" w:space="0" w:color="auto"/>
                        <w:left w:val="none" w:sz="0" w:space="0" w:color="auto"/>
                        <w:bottom w:val="none" w:sz="0" w:space="0" w:color="auto"/>
                        <w:right w:val="none" w:sz="0" w:space="0" w:color="auto"/>
                      </w:divBdr>
                    </w:div>
                  </w:divsChild>
                </w:div>
                <w:div w:id="194118428">
                  <w:marLeft w:val="0"/>
                  <w:marRight w:val="0"/>
                  <w:marTop w:val="0"/>
                  <w:marBottom w:val="0"/>
                  <w:divBdr>
                    <w:top w:val="single" w:sz="2" w:space="1" w:color="FFFFFF"/>
                    <w:left w:val="single" w:sz="2" w:space="12" w:color="FFFFFF"/>
                    <w:bottom w:val="single" w:sz="2" w:space="1" w:color="FFFFFF"/>
                    <w:right w:val="single" w:sz="2" w:space="4" w:color="FFFFFF"/>
                  </w:divBdr>
                  <w:divsChild>
                    <w:div w:id="853885480">
                      <w:marLeft w:val="0"/>
                      <w:marRight w:val="0"/>
                      <w:marTop w:val="0"/>
                      <w:marBottom w:val="0"/>
                      <w:divBdr>
                        <w:top w:val="none" w:sz="0" w:space="0" w:color="auto"/>
                        <w:left w:val="none" w:sz="0" w:space="0" w:color="auto"/>
                        <w:bottom w:val="none" w:sz="0" w:space="0" w:color="auto"/>
                        <w:right w:val="none" w:sz="0" w:space="0" w:color="auto"/>
                      </w:divBdr>
                    </w:div>
                  </w:divsChild>
                </w:div>
                <w:div w:id="1954943389">
                  <w:marLeft w:val="0"/>
                  <w:marRight w:val="0"/>
                  <w:marTop w:val="0"/>
                  <w:marBottom w:val="0"/>
                  <w:divBdr>
                    <w:top w:val="single" w:sz="2" w:space="1" w:color="FFFFFF"/>
                    <w:left w:val="single" w:sz="2" w:space="12" w:color="FFFFFF"/>
                    <w:bottom w:val="single" w:sz="2" w:space="1" w:color="FFFFFF"/>
                    <w:right w:val="single" w:sz="2" w:space="4" w:color="FFFFFF"/>
                  </w:divBdr>
                  <w:divsChild>
                    <w:div w:id="1210650505">
                      <w:marLeft w:val="0"/>
                      <w:marRight w:val="0"/>
                      <w:marTop w:val="0"/>
                      <w:marBottom w:val="0"/>
                      <w:divBdr>
                        <w:top w:val="none" w:sz="0" w:space="0" w:color="auto"/>
                        <w:left w:val="none" w:sz="0" w:space="0" w:color="auto"/>
                        <w:bottom w:val="none" w:sz="0" w:space="0" w:color="auto"/>
                        <w:right w:val="none" w:sz="0" w:space="0" w:color="auto"/>
                      </w:divBdr>
                    </w:div>
                  </w:divsChild>
                </w:div>
                <w:div w:id="532379680">
                  <w:marLeft w:val="0"/>
                  <w:marRight w:val="0"/>
                  <w:marTop w:val="0"/>
                  <w:marBottom w:val="0"/>
                  <w:divBdr>
                    <w:top w:val="single" w:sz="2" w:space="1" w:color="FFFFFF"/>
                    <w:left w:val="single" w:sz="2" w:space="12" w:color="FFFFFF"/>
                    <w:bottom w:val="single" w:sz="2" w:space="1" w:color="FFFFFF"/>
                    <w:right w:val="single" w:sz="2" w:space="4" w:color="FFFFFF"/>
                  </w:divBdr>
                  <w:divsChild>
                    <w:div w:id="900674524">
                      <w:marLeft w:val="0"/>
                      <w:marRight w:val="0"/>
                      <w:marTop w:val="0"/>
                      <w:marBottom w:val="0"/>
                      <w:divBdr>
                        <w:top w:val="none" w:sz="0" w:space="0" w:color="auto"/>
                        <w:left w:val="none" w:sz="0" w:space="0" w:color="auto"/>
                        <w:bottom w:val="none" w:sz="0" w:space="0" w:color="auto"/>
                        <w:right w:val="none" w:sz="0" w:space="0" w:color="auto"/>
                      </w:divBdr>
                    </w:div>
                  </w:divsChild>
                </w:div>
                <w:div w:id="2121869875">
                  <w:marLeft w:val="0"/>
                  <w:marRight w:val="0"/>
                  <w:marTop w:val="0"/>
                  <w:marBottom w:val="0"/>
                  <w:divBdr>
                    <w:top w:val="single" w:sz="2" w:space="1" w:color="FFFFFF"/>
                    <w:left w:val="single" w:sz="2" w:space="12" w:color="FFFFFF"/>
                    <w:bottom w:val="single" w:sz="2" w:space="1" w:color="FFFFFF"/>
                    <w:right w:val="single" w:sz="2" w:space="4" w:color="FFFFFF"/>
                  </w:divBdr>
                  <w:divsChild>
                    <w:div w:id="35470096">
                      <w:marLeft w:val="0"/>
                      <w:marRight w:val="0"/>
                      <w:marTop w:val="0"/>
                      <w:marBottom w:val="0"/>
                      <w:divBdr>
                        <w:top w:val="none" w:sz="0" w:space="0" w:color="auto"/>
                        <w:left w:val="none" w:sz="0" w:space="0" w:color="auto"/>
                        <w:bottom w:val="none" w:sz="0" w:space="0" w:color="auto"/>
                        <w:right w:val="none" w:sz="0" w:space="0" w:color="auto"/>
                      </w:divBdr>
                    </w:div>
                  </w:divsChild>
                </w:div>
                <w:div w:id="1698307271">
                  <w:marLeft w:val="0"/>
                  <w:marRight w:val="0"/>
                  <w:marTop w:val="0"/>
                  <w:marBottom w:val="0"/>
                  <w:divBdr>
                    <w:top w:val="single" w:sz="2" w:space="1" w:color="FFFFFF"/>
                    <w:left w:val="single" w:sz="2" w:space="12" w:color="FFFFFF"/>
                    <w:bottom w:val="single" w:sz="2" w:space="1" w:color="FFFFFF"/>
                    <w:right w:val="single" w:sz="2" w:space="4" w:color="FFFFFF"/>
                  </w:divBdr>
                  <w:divsChild>
                    <w:div w:id="85660035">
                      <w:marLeft w:val="0"/>
                      <w:marRight w:val="0"/>
                      <w:marTop w:val="0"/>
                      <w:marBottom w:val="0"/>
                      <w:divBdr>
                        <w:top w:val="none" w:sz="0" w:space="0" w:color="auto"/>
                        <w:left w:val="none" w:sz="0" w:space="0" w:color="auto"/>
                        <w:bottom w:val="none" w:sz="0" w:space="0" w:color="auto"/>
                        <w:right w:val="none" w:sz="0" w:space="0" w:color="auto"/>
                      </w:divBdr>
                    </w:div>
                  </w:divsChild>
                </w:div>
                <w:div w:id="63988306">
                  <w:marLeft w:val="0"/>
                  <w:marRight w:val="0"/>
                  <w:marTop w:val="0"/>
                  <w:marBottom w:val="0"/>
                  <w:divBdr>
                    <w:top w:val="single" w:sz="2" w:space="1" w:color="FFFFFF"/>
                    <w:left w:val="single" w:sz="2" w:space="12" w:color="FFFFFF"/>
                    <w:bottom w:val="single" w:sz="2" w:space="1" w:color="FFFFFF"/>
                    <w:right w:val="single" w:sz="2" w:space="4" w:color="FFFFFF"/>
                  </w:divBdr>
                  <w:divsChild>
                    <w:div w:id="2130739079">
                      <w:marLeft w:val="0"/>
                      <w:marRight w:val="0"/>
                      <w:marTop w:val="0"/>
                      <w:marBottom w:val="0"/>
                      <w:divBdr>
                        <w:top w:val="none" w:sz="0" w:space="0" w:color="auto"/>
                        <w:left w:val="none" w:sz="0" w:space="0" w:color="auto"/>
                        <w:bottom w:val="none" w:sz="0" w:space="0" w:color="auto"/>
                        <w:right w:val="none" w:sz="0" w:space="0" w:color="auto"/>
                      </w:divBdr>
                    </w:div>
                  </w:divsChild>
                </w:div>
                <w:div w:id="1970435122">
                  <w:marLeft w:val="0"/>
                  <w:marRight w:val="0"/>
                  <w:marTop w:val="0"/>
                  <w:marBottom w:val="0"/>
                  <w:divBdr>
                    <w:top w:val="single" w:sz="2" w:space="1" w:color="FFFFFF"/>
                    <w:left w:val="single" w:sz="2" w:space="12" w:color="FFFFFF"/>
                    <w:bottom w:val="single" w:sz="2" w:space="1" w:color="FFFFFF"/>
                    <w:right w:val="single" w:sz="2" w:space="4" w:color="FFFFFF"/>
                  </w:divBdr>
                  <w:divsChild>
                    <w:div w:id="154421883">
                      <w:marLeft w:val="0"/>
                      <w:marRight w:val="0"/>
                      <w:marTop w:val="0"/>
                      <w:marBottom w:val="0"/>
                      <w:divBdr>
                        <w:top w:val="none" w:sz="0" w:space="0" w:color="auto"/>
                        <w:left w:val="none" w:sz="0" w:space="0" w:color="auto"/>
                        <w:bottom w:val="none" w:sz="0" w:space="0" w:color="auto"/>
                        <w:right w:val="none" w:sz="0" w:space="0" w:color="auto"/>
                      </w:divBdr>
                    </w:div>
                  </w:divsChild>
                </w:div>
                <w:div w:id="1498424264">
                  <w:marLeft w:val="0"/>
                  <w:marRight w:val="0"/>
                  <w:marTop w:val="0"/>
                  <w:marBottom w:val="0"/>
                  <w:divBdr>
                    <w:top w:val="single" w:sz="2" w:space="1" w:color="FFFFFF"/>
                    <w:left w:val="single" w:sz="2" w:space="12" w:color="FFFFFF"/>
                    <w:bottom w:val="single" w:sz="2" w:space="1" w:color="FFFFFF"/>
                    <w:right w:val="single" w:sz="2" w:space="4" w:color="FFFFFF"/>
                  </w:divBdr>
                  <w:divsChild>
                    <w:div w:id="1452479001">
                      <w:marLeft w:val="0"/>
                      <w:marRight w:val="0"/>
                      <w:marTop w:val="0"/>
                      <w:marBottom w:val="0"/>
                      <w:divBdr>
                        <w:top w:val="none" w:sz="0" w:space="0" w:color="auto"/>
                        <w:left w:val="none" w:sz="0" w:space="0" w:color="auto"/>
                        <w:bottom w:val="none" w:sz="0" w:space="0" w:color="auto"/>
                        <w:right w:val="none" w:sz="0" w:space="0" w:color="auto"/>
                      </w:divBdr>
                    </w:div>
                  </w:divsChild>
                </w:div>
                <w:div w:id="122969211">
                  <w:marLeft w:val="0"/>
                  <w:marRight w:val="0"/>
                  <w:marTop w:val="0"/>
                  <w:marBottom w:val="0"/>
                  <w:divBdr>
                    <w:top w:val="single" w:sz="2" w:space="1" w:color="FFFFFF"/>
                    <w:left w:val="single" w:sz="2" w:space="12" w:color="FFFFFF"/>
                    <w:bottom w:val="single" w:sz="2" w:space="1" w:color="FFFFFF"/>
                    <w:right w:val="single" w:sz="2" w:space="4" w:color="FFFFFF"/>
                  </w:divBdr>
                  <w:divsChild>
                    <w:div w:id="1115178870">
                      <w:marLeft w:val="0"/>
                      <w:marRight w:val="0"/>
                      <w:marTop w:val="0"/>
                      <w:marBottom w:val="0"/>
                      <w:divBdr>
                        <w:top w:val="none" w:sz="0" w:space="0" w:color="auto"/>
                        <w:left w:val="none" w:sz="0" w:space="0" w:color="auto"/>
                        <w:bottom w:val="none" w:sz="0" w:space="0" w:color="auto"/>
                        <w:right w:val="none" w:sz="0" w:space="0" w:color="auto"/>
                      </w:divBdr>
                    </w:div>
                  </w:divsChild>
                </w:div>
                <w:div w:id="1672758579">
                  <w:marLeft w:val="0"/>
                  <w:marRight w:val="0"/>
                  <w:marTop w:val="0"/>
                  <w:marBottom w:val="0"/>
                  <w:divBdr>
                    <w:top w:val="single" w:sz="2" w:space="1" w:color="FFFFFF"/>
                    <w:left w:val="single" w:sz="2" w:space="12" w:color="FFFFFF"/>
                    <w:bottom w:val="single" w:sz="2" w:space="1" w:color="FFFFFF"/>
                    <w:right w:val="single" w:sz="2" w:space="4" w:color="FFFFFF"/>
                  </w:divBdr>
                  <w:divsChild>
                    <w:div w:id="2000767451">
                      <w:marLeft w:val="0"/>
                      <w:marRight w:val="0"/>
                      <w:marTop w:val="0"/>
                      <w:marBottom w:val="0"/>
                      <w:divBdr>
                        <w:top w:val="none" w:sz="0" w:space="0" w:color="auto"/>
                        <w:left w:val="none" w:sz="0" w:space="0" w:color="auto"/>
                        <w:bottom w:val="none" w:sz="0" w:space="0" w:color="auto"/>
                        <w:right w:val="none" w:sz="0" w:space="0" w:color="auto"/>
                      </w:divBdr>
                    </w:div>
                  </w:divsChild>
                </w:div>
                <w:div w:id="2020621437">
                  <w:marLeft w:val="0"/>
                  <w:marRight w:val="0"/>
                  <w:marTop w:val="0"/>
                  <w:marBottom w:val="0"/>
                  <w:divBdr>
                    <w:top w:val="single" w:sz="2" w:space="1" w:color="FFFFFF"/>
                    <w:left w:val="single" w:sz="2" w:space="12" w:color="FFFFFF"/>
                    <w:bottom w:val="single" w:sz="2" w:space="4" w:color="FFFFFF"/>
                    <w:right w:val="single" w:sz="2" w:space="4" w:color="FFFFFF"/>
                  </w:divBdr>
                  <w:divsChild>
                    <w:div w:id="13889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5836">
          <w:marLeft w:val="0"/>
          <w:marRight w:val="0"/>
          <w:marTop w:val="0"/>
          <w:marBottom w:val="335"/>
          <w:divBdr>
            <w:top w:val="none" w:sz="0" w:space="0" w:color="auto"/>
            <w:left w:val="none" w:sz="0" w:space="0" w:color="auto"/>
            <w:bottom w:val="none" w:sz="0" w:space="0" w:color="auto"/>
            <w:right w:val="none" w:sz="0" w:space="0" w:color="auto"/>
          </w:divBdr>
          <w:divsChild>
            <w:div w:id="543563149">
              <w:marLeft w:val="0"/>
              <w:marRight w:val="0"/>
              <w:marTop w:val="0"/>
              <w:marBottom w:val="0"/>
              <w:divBdr>
                <w:top w:val="none" w:sz="0" w:space="0" w:color="auto"/>
                <w:left w:val="none" w:sz="0" w:space="0" w:color="auto"/>
                <w:bottom w:val="none" w:sz="0" w:space="0" w:color="auto"/>
                <w:right w:val="none" w:sz="0" w:space="0" w:color="auto"/>
              </w:divBdr>
              <w:divsChild>
                <w:div w:id="1758866369">
                  <w:marLeft w:val="0"/>
                  <w:marRight w:val="0"/>
                  <w:marTop w:val="0"/>
                  <w:marBottom w:val="0"/>
                  <w:divBdr>
                    <w:top w:val="single" w:sz="2" w:space="4" w:color="FFFFFF"/>
                    <w:left w:val="single" w:sz="2" w:space="12" w:color="FFFFFF"/>
                    <w:bottom w:val="single" w:sz="2" w:space="1" w:color="FFFFFF"/>
                    <w:right w:val="single" w:sz="2" w:space="4" w:color="FFFFFF"/>
                  </w:divBdr>
                  <w:divsChild>
                    <w:div w:id="224529074">
                      <w:marLeft w:val="0"/>
                      <w:marRight w:val="0"/>
                      <w:marTop w:val="0"/>
                      <w:marBottom w:val="0"/>
                      <w:divBdr>
                        <w:top w:val="none" w:sz="0" w:space="0" w:color="auto"/>
                        <w:left w:val="none" w:sz="0" w:space="0" w:color="auto"/>
                        <w:bottom w:val="none" w:sz="0" w:space="0" w:color="auto"/>
                        <w:right w:val="none" w:sz="0" w:space="0" w:color="auto"/>
                      </w:divBdr>
                    </w:div>
                  </w:divsChild>
                </w:div>
                <w:div w:id="1446853570">
                  <w:marLeft w:val="0"/>
                  <w:marRight w:val="0"/>
                  <w:marTop w:val="0"/>
                  <w:marBottom w:val="0"/>
                  <w:divBdr>
                    <w:top w:val="single" w:sz="2" w:space="1" w:color="FFFFFF"/>
                    <w:left w:val="single" w:sz="2" w:space="12" w:color="FFFFFF"/>
                    <w:bottom w:val="single" w:sz="2" w:space="1" w:color="FFFFFF"/>
                    <w:right w:val="single" w:sz="2" w:space="4" w:color="FFFFFF"/>
                  </w:divBdr>
                  <w:divsChild>
                    <w:div w:id="552811543">
                      <w:marLeft w:val="0"/>
                      <w:marRight w:val="0"/>
                      <w:marTop w:val="0"/>
                      <w:marBottom w:val="0"/>
                      <w:divBdr>
                        <w:top w:val="none" w:sz="0" w:space="0" w:color="auto"/>
                        <w:left w:val="none" w:sz="0" w:space="0" w:color="auto"/>
                        <w:bottom w:val="none" w:sz="0" w:space="0" w:color="auto"/>
                        <w:right w:val="none" w:sz="0" w:space="0" w:color="auto"/>
                      </w:divBdr>
                    </w:div>
                  </w:divsChild>
                </w:div>
                <w:div w:id="669988297">
                  <w:marLeft w:val="0"/>
                  <w:marRight w:val="0"/>
                  <w:marTop w:val="0"/>
                  <w:marBottom w:val="0"/>
                  <w:divBdr>
                    <w:top w:val="single" w:sz="2" w:space="1" w:color="FFFFFF"/>
                    <w:left w:val="single" w:sz="2" w:space="12" w:color="FFFFFF"/>
                    <w:bottom w:val="single" w:sz="2" w:space="1" w:color="FFFFFF"/>
                    <w:right w:val="single" w:sz="2" w:space="4" w:color="FFFFFF"/>
                  </w:divBdr>
                  <w:divsChild>
                    <w:div w:id="772020253">
                      <w:marLeft w:val="0"/>
                      <w:marRight w:val="0"/>
                      <w:marTop w:val="0"/>
                      <w:marBottom w:val="0"/>
                      <w:divBdr>
                        <w:top w:val="none" w:sz="0" w:space="0" w:color="auto"/>
                        <w:left w:val="none" w:sz="0" w:space="0" w:color="auto"/>
                        <w:bottom w:val="none" w:sz="0" w:space="0" w:color="auto"/>
                        <w:right w:val="none" w:sz="0" w:space="0" w:color="auto"/>
                      </w:divBdr>
                    </w:div>
                  </w:divsChild>
                </w:div>
                <w:div w:id="209271539">
                  <w:marLeft w:val="0"/>
                  <w:marRight w:val="0"/>
                  <w:marTop w:val="0"/>
                  <w:marBottom w:val="0"/>
                  <w:divBdr>
                    <w:top w:val="single" w:sz="2" w:space="1" w:color="FFFFFF"/>
                    <w:left w:val="single" w:sz="2" w:space="12" w:color="FFFFFF"/>
                    <w:bottom w:val="single" w:sz="2" w:space="1" w:color="FFFFFF"/>
                    <w:right w:val="single" w:sz="2" w:space="4" w:color="FFFFFF"/>
                  </w:divBdr>
                  <w:divsChild>
                    <w:div w:id="176505607">
                      <w:marLeft w:val="0"/>
                      <w:marRight w:val="0"/>
                      <w:marTop w:val="0"/>
                      <w:marBottom w:val="0"/>
                      <w:divBdr>
                        <w:top w:val="none" w:sz="0" w:space="0" w:color="auto"/>
                        <w:left w:val="none" w:sz="0" w:space="0" w:color="auto"/>
                        <w:bottom w:val="none" w:sz="0" w:space="0" w:color="auto"/>
                        <w:right w:val="none" w:sz="0" w:space="0" w:color="auto"/>
                      </w:divBdr>
                    </w:div>
                  </w:divsChild>
                </w:div>
                <w:div w:id="1663897573">
                  <w:marLeft w:val="0"/>
                  <w:marRight w:val="0"/>
                  <w:marTop w:val="0"/>
                  <w:marBottom w:val="0"/>
                  <w:divBdr>
                    <w:top w:val="single" w:sz="2" w:space="1" w:color="FFFFFF"/>
                    <w:left w:val="single" w:sz="2" w:space="12" w:color="FFFFFF"/>
                    <w:bottom w:val="single" w:sz="2" w:space="1" w:color="FFFFFF"/>
                    <w:right w:val="single" w:sz="2" w:space="4" w:color="FFFFFF"/>
                  </w:divBdr>
                  <w:divsChild>
                    <w:div w:id="69274797">
                      <w:marLeft w:val="0"/>
                      <w:marRight w:val="0"/>
                      <w:marTop w:val="0"/>
                      <w:marBottom w:val="0"/>
                      <w:divBdr>
                        <w:top w:val="none" w:sz="0" w:space="0" w:color="auto"/>
                        <w:left w:val="none" w:sz="0" w:space="0" w:color="auto"/>
                        <w:bottom w:val="none" w:sz="0" w:space="0" w:color="auto"/>
                        <w:right w:val="none" w:sz="0" w:space="0" w:color="auto"/>
                      </w:divBdr>
                    </w:div>
                  </w:divsChild>
                </w:div>
                <w:div w:id="624577650">
                  <w:marLeft w:val="0"/>
                  <w:marRight w:val="0"/>
                  <w:marTop w:val="0"/>
                  <w:marBottom w:val="0"/>
                  <w:divBdr>
                    <w:top w:val="single" w:sz="2" w:space="1" w:color="FFFFFF"/>
                    <w:left w:val="single" w:sz="2" w:space="12" w:color="FFFFFF"/>
                    <w:bottom w:val="single" w:sz="2" w:space="1" w:color="FFFFFF"/>
                    <w:right w:val="single" w:sz="2" w:space="4" w:color="FFFFFF"/>
                  </w:divBdr>
                  <w:divsChild>
                    <w:div w:id="1237667056">
                      <w:marLeft w:val="0"/>
                      <w:marRight w:val="0"/>
                      <w:marTop w:val="0"/>
                      <w:marBottom w:val="0"/>
                      <w:divBdr>
                        <w:top w:val="none" w:sz="0" w:space="0" w:color="auto"/>
                        <w:left w:val="none" w:sz="0" w:space="0" w:color="auto"/>
                        <w:bottom w:val="none" w:sz="0" w:space="0" w:color="auto"/>
                        <w:right w:val="none" w:sz="0" w:space="0" w:color="auto"/>
                      </w:divBdr>
                    </w:div>
                  </w:divsChild>
                </w:div>
                <w:div w:id="1947999602">
                  <w:marLeft w:val="0"/>
                  <w:marRight w:val="0"/>
                  <w:marTop w:val="0"/>
                  <w:marBottom w:val="0"/>
                  <w:divBdr>
                    <w:top w:val="single" w:sz="2" w:space="1" w:color="FFFFFF"/>
                    <w:left w:val="single" w:sz="2" w:space="12" w:color="FFFFFF"/>
                    <w:bottom w:val="single" w:sz="2" w:space="1" w:color="FFFFFF"/>
                    <w:right w:val="single" w:sz="2" w:space="4" w:color="FFFFFF"/>
                  </w:divBdr>
                  <w:divsChild>
                    <w:div w:id="1070230979">
                      <w:marLeft w:val="0"/>
                      <w:marRight w:val="0"/>
                      <w:marTop w:val="0"/>
                      <w:marBottom w:val="0"/>
                      <w:divBdr>
                        <w:top w:val="none" w:sz="0" w:space="0" w:color="auto"/>
                        <w:left w:val="none" w:sz="0" w:space="0" w:color="auto"/>
                        <w:bottom w:val="none" w:sz="0" w:space="0" w:color="auto"/>
                        <w:right w:val="none" w:sz="0" w:space="0" w:color="auto"/>
                      </w:divBdr>
                    </w:div>
                  </w:divsChild>
                </w:div>
                <w:div w:id="1652364998">
                  <w:marLeft w:val="0"/>
                  <w:marRight w:val="0"/>
                  <w:marTop w:val="0"/>
                  <w:marBottom w:val="0"/>
                  <w:divBdr>
                    <w:top w:val="single" w:sz="2" w:space="1" w:color="FFFFFF"/>
                    <w:left w:val="single" w:sz="2" w:space="12" w:color="FFFFFF"/>
                    <w:bottom w:val="single" w:sz="2" w:space="1" w:color="FFFFFF"/>
                    <w:right w:val="single" w:sz="2" w:space="4" w:color="FFFFFF"/>
                  </w:divBdr>
                  <w:divsChild>
                    <w:div w:id="551507229">
                      <w:marLeft w:val="0"/>
                      <w:marRight w:val="0"/>
                      <w:marTop w:val="0"/>
                      <w:marBottom w:val="0"/>
                      <w:divBdr>
                        <w:top w:val="none" w:sz="0" w:space="0" w:color="auto"/>
                        <w:left w:val="none" w:sz="0" w:space="0" w:color="auto"/>
                        <w:bottom w:val="none" w:sz="0" w:space="0" w:color="auto"/>
                        <w:right w:val="none" w:sz="0" w:space="0" w:color="auto"/>
                      </w:divBdr>
                    </w:div>
                  </w:divsChild>
                </w:div>
                <w:div w:id="600921172">
                  <w:marLeft w:val="0"/>
                  <w:marRight w:val="0"/>
                  <w:marTop w:val="0"/>
                  <w:marBottom w:val="0"/>
                  <w:divBdr>
                    <w:top w:val="single" w:sz="2" w:space="1" w:color="FFFFFF"/>
                    <w:left w:val="single" w:sz="2" w:space="12" w:color="FFFFFF"/>
                    <w:bottom w:val="single" w:sz="2" w:space="1" w:color="FFFFFF"/>
                    <w:right w:val="single" w:sz="2" w:space="4" w:color="FFFFFF"/>
                  </w:divBdr>
                  <w:divsChild>
                    <w:div w:id="1042630815">
                      <w:marLeft w:val="0"/>
                      <w:marRight w:val="0"/>
                      <w:marTop w:val="0"/>
                      <w:marBottom w:val="0"/>
                      <w:divBdr>
                        <w:top w:val="none" w:sz="0" w:space="0" w:color="auto"/>
                        <w:left w:val="none" w:sz="0" w:space="0" w:color="auto"/>
                        <w:bottom w:val="none" w:sz="0" w:space="0" w:color="auto"/>
                        <w:right w:val="none" w:sz="0" w:space="0" w:color="auto"/>
                      </w:divBdr>
                    </w:div>
                  </w:divsChild>
                </w:div>
                <w:div w:id="2117211016">
                  <w:marLeft w:val="0"/>
                  <w:marRight w:val="0"/>
                  <w:marTop w:val="0"/>
                  <w:marBottom w:val="0"/>
                  <w:divBdr>
                    <w:top w:val="single" w:sz="2" w:space="1" w:color="FFFFFF"/>
                    <w:left w:val="single" w:sz="2" w:space="12" w:color="FFFFFF"/>
                    <w:bottom w:val="single" w:sz="2" w:space="1" w:color="FFFFFF"/>
                    <w:right w:val="single" w:sz="2" w:space="4" w:color="FFFFFF"/>
                  </w:divBdr>
                  <w:divsChild>
                    <w:div w:id="801574619">
                      <w:marLeft w:val="0"/>
                      <w:marRight w:val="0"/>
                      <w:marTop w:val="0"/>
                      <w:marBottom w:val="0"/>
                      <w:divBdr>
                        <w:top w:val="none" w:sz="0" w:space="0" w:color="auto"/>
                        <w:left w:val="none" w:sz="0" w:space="0" w:color="auto"/>
                        <w:bottom w:val="none" w:sz="0" w:space="0" w:color="auto"/>
                        <w:right w:val="none" w:sz="0" w:space="0" w:color="auto"/>
                      </w:divBdr>
                    </w:div>
                  </w:divsChild>
                </w:div>
                <w:div w:id="1381203685">
                  <w:marLeft w:val="0"/>
                  <w:marRight w:val="0"/>
                  <w:marTop w:val="0"/>
                  <w:marBottom w:val="0"/>
                  <w:divBdr>
                    <w:top w:val="single" w:sz="2" w:space="1" w:color="FFFFFF"/>
                    <w:left w:val="single" w:sz="2" w:space="12" w:color="FFFFFF"/>
                    <w:bottom w:val="single" w:sz="2" w:space="1" w:color="FFFFFF"/>
                    <w:right w:val="single" w:sz="2" w:space="4" w:color="FFFFFF"/>
                  </w:divBdr>
                  <w:divsChild>
                    <w:div w:id="1272082655">
                      <w:marLeft w:val="0"/>
                      <w:marRight w:val="0"/>
                      <w:marTop w:val="0"/>
                      <w:marBottom w:val="0"/>
                      <w:divBdr>
                        <w:top w:val="none" w:sz="0" w:space="0" w:color="auto"/>
                        <w:left w:val="none" w:sz="0" w:space="0" w:color="auto"/>
                        <w:bottom w:val="none" w:sz="0" w:space="0" w:color="auto"/>
                        <w:right w:val="none" w:sz="0" w:space="0" w:color="auto"/>
                      </w:divBdr>
                    </w:div>
                  </w:divsChild>
                </w:div>
                <w:div w:id="2010910796">
                  <w:marLeft w:val="0"/>
                  <w:marRight w:val="0"/>
                  <w:marTop w:val="0"/>
                  <w:marBottom w:val="0"/>
                  <w:divBdr>
                    <w:top w:val="single" w:sz="2" w:space="1" w:color="FFFFFF"/>
                    <w:left w:val="single" w:sz="2" w:space="12" w:color="FFFFFF"/>
                    <w:bottom w:val="single" w:sz="2" w:space="1" w:color="FFFFFF"/>
                    <w:right w:val="single" w:sz="2" w:space="4" w:color="FFFFFF"/>
                  </w:divBdr>
                  <w:divsChild>
                    <w:div w:id="1107581157">
                      <w:marLeft w:val="0"/>
                      <w:marRight w:val="0"/>
                      <w:marTop w:val="0"/>
                      <w:marBottom w:val="0"/>
                      <w:divBdr>
                        <w:top w:val="none" w:sz="0" w:space="0" w:color="auto"/>
                        <w:left w:val="none" w:sz="0" w:space="0" w:color="auto"/>
                        <w:bottom w:val="none" w:sz="0" w:space="0" w:color="auto"/>
                        <w:right w:val="none" w:sz="0" w:space="0" w:color="auto"/>
                      </w:divBdr>
                    </w:div>
                  </w:divsChild>
                </w:div>
                <w:div w:id="267588117">
                  <w:marLeft w:val="0"/>
                  <w:marRight w:val="0"/>
                  <w:marTop w:val="0"/>
                  <w:marBottom w:val="0"/>
                  <w:divBdr>
                    <w:top w:val="single" w:sz="2" w:space="1" w:color="FFFFFF"/>
                    <w:left w:val="single" w:sz="2" w:space="12" w:color="FFFFFF"/>
                    <w:bottom w:val="single" w:sz="2" w:space="1" w:color="FFFFFF"/>
                    <w:right w:val="single" w:sz="2" w:space="4" w:color="FFFFFF"/>
                  </w:divBdr>
                  <w:divsChild>
                    <w:div w:id="1194424405">
                      <w:marLeft w:val="0"/>
                      <w:marRight w:val="0"/>
                      <w:marTop w:val="0"/>
                      <w:marBottom w:val="0"/>
                      <w:divBdr>
                        <w:top w:val="none" w:sz="0" w:space="0" w:color="auto"/>
                        <w:left w:val="none" w:sz="0" w:space="0" w:color="auto"/>
                        <w:bottom w:val="none" w:sz="0" w:space="0" w:color="auto"/>
                        <w:right w:val="none" w:sz="0" w:space="0" w:color="auto"/>
                      </w:divBdr>
                    </w:div>
                  </w:divsChild>
                </w:div>
                <w:div w:id="2019967875">
                  <w:marLeft w:val="0"/>
                  <w:marRight w:val="0"/>
                  <w:marTop w:val="0"/>
                  <w:marBottom w:val="0"/>
                  <w:divBdr>
                    <w:top w:val="single" w:sz="2" w:space="1" w:color="FFFFFF"/>
                    <w:left w:val="single" w:sz="2" w:space="12" w:color="FFFFFF"/>
                    <w:bottom w:val="single" w:sz="2" w:space="1" w:color="FFFFFF"/>
                    <w:right w:val="single" w:sz="2" w:space="4" w:color="FFFFFF"/>
                  </w:divBdr>
                  <w:divsChild>
                    <w:div w:id="1234123550">
                      <w:marLeft w:val="0"/>
                      <w:marRight w:val="0"/>
                      <w:marTop w:val="0"/>
                      <w:marBottom w:val="0"/>
                      <w:divBdr>
                        <w:top w:val="none" w:sz="0" w:space="0" w:color="auto"/>
                        <w:left w:val="none" w:sz="0" w:space="0" w:color="auto"/>
                        <w:bottom w:val="none" w:sz="0" w:space="0" w:color="auto"/>
                        <w:right w:val="none" w:sz="0" w:space="0" w:color="auto"/>
                      </w:divBdr>
                    </w:div>
                  </w:divsChild>
                </w:div>
                <w:div w:id="1427649071">
                  <w:marLeft w:val="0"/>
                  <w:marRight w:val="0"/>
                  <w:marTop w:val="0"/>
                  <w:marBottom w:val="0"/>
                  <w:divBdr>
                    <w:top w:val="single" w:sz="2" w:space="1" w:color="FFFFFF"/>
                    <w:left w:val="single" w:sz="2" w:space="12" w:color="FFFFFF"/>
                    <w:bottom w:val="single" w:sz="2" w:space="1" w:color="FFFFFF"/>
                    <w:right w:val="single" w:sz="2" w:space="4" w:color="FFFFFF"/>
                  </w:divBdr>
                  <w:divsChild>
                    <w:div w:id="212036925">
                      <w:marLeft w:val="0"/>
                      <w:marRight w:val="0"/>
                      <w:marTop w:val="0"/>
                      <w:marBottom w:val="0"/>
                      <w:divBdr>
                        <w:top w:val="none" w:sz="0" w:space="0" w:color="auto"/>
                        <w:left w:val="none" w:sz="0" w:space="0" w:color="auto"/>
                        <w:bottom w:val="none" w:sz="0" w:space="0" w:color="auto"/>
                        <w:right w:val="none" w:sz="0" w:space="0" w:color="auto"/>
                      </w:divBdr>
                    </w:div>
                  </w:divsChild>
                </w:div>
                <w:div w:id="760030379">
                  <w:marLeft w:val="0"/>
                  <w:marRight w:val="0"/>
                  <w:marTop w:val="0"/>
                  <w:marBottom w:val="0"/>
                  <w:divBdr>
                    <w:top w:val="single" w:sz="2" w:space="1" w:color="FFFFFF"/>
                    <w:left w:val="single" w:sz="2" w:space="12" w:color="FFFFFF"/>
                    <w:bottom w:val="single" w:sz="2" w:space="1" w:color="FFFFFF"/>
                    <w:right w:val="single" w:sz="2" w:space="4" w:color="FFFFFF"/>
                  </w:divBdr>
                  <w:divsChild>
                    <w:div w:id="1591354388">
                      <w:marLeft w:val="0"/>
                      <w:marRight w:val="0"/>
                      <w:marTop w:val="0"/>
                      <w:marBottom w:val="0"/>
                      <w:divBdr>
                        <w:top w:val="none" w:sz="0" w:space="0" w:color="auto"/>
                        <w:left w:val="none" w:sz="0" w:space="0" w:color="auto"/>
                        <w:bottom w:val="none" w:sz="0" w:space="0" w:color="auto"/>
                        <w:right w:val="none" w:sz="0" w:space="0" w:color="auto"/>
                      </w:divBdr>
                    </w:div>
                  </w:divsChild>
                </w:div>
                <w:div w:id="100149832">
                  <w:marLeft w:val="0"/>
                  <w:marRight w:val="0"/>
                  <w:marTop w:val="0"/>
                  <w:marBottom w:val="0"/>
                  <w:divBdr>
                    <w:top w:val="single" w:sz="2" w:space="1" w:color="FFFFFF"/>
                    <w:left w:val="single" w:sz="2" w:space="12" w:color="FFFFFF"/>
                    <w:bottom w:val="single" w:sz="2" w:space="4" w:color="FFFFFF"/>
                    <w:right w:val="single" w:sz="2" w:space="4" w:color="FFFFFF"/>
                  </w:divBdr>
                  <w:divsChild>
                    <w:div w:id="14942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451">
          <w:marLeft w:val="0"/>
          <w:marRight w:val="0"/>
          <w:marTop w:val="0"/>
          <w:marBottom w:val="335"/>
          <w:divBdr>
            <w:top w:val="none" w:sz="0" w:space="0" w:color="auto"/>
            <w:left w:val="none" w:sz="0" w:space="0" w:color="auto"/>
            <w:bottom w:val="none" w:sz="0" w:space="0" w:color="auto"/>
            <w:right w:val="none" w:sz="0" w:space="0" w:color="auto"/>
          </w:divBdr>
          <w:divsChild>
            <w:div w:id="1752502036">
              <w:marLeft w:val="0"/>
              <w:marRight w:val="0"/>
              <w:marTop w:val="0"/>
              <w:marBottom w:val="0"/>
              <w:divBdr>
                <w:top w:val="none" w:sz="0" w:space="0" w:color="auto"/>
                <w:left w:val="none" w:sz="0" w:space="0" w:color="auto"/>
                <w:bottom w:val="none" w:sz="0" w:space="0" w:color="auto"/>
                <w:right w:val="none" w:sz="0" w:space="0" w:color="auto"/>
              </w:divBdr>
              <w:divsChild>
                <w:div w:id="1141657878">
                  <w:marLeft w:val="0"/>
                  <w:marRight w:val="0"/>
                  <w:marTop w:val="0"/>
                  <w:marBottom w:val="0"/>
                  <w:divBdr>
                    <w:top w:val="single" w:sz="2" w:space="4" w:color="FFFFFF"/>
                    <w:left w:val="single" w:sz="2" w:space="12" w:color="FFFFFF"/>
                    <w:bottom w:val="single" w:sz="2" w:space="1" w:color="FFFFFF"/>
                    <w:right w:val="single" w:sz="2" w:space="4" w:color="FFFFFF"/>
                  </w:divBdr>
                  <w:divsChild>
                    <w:div w:id="1091514503">
                      <w:marLeft w:val="0"/>
                      <w:marRight w:val="0"/>
                      <w:marTop w:val="0"/>
                      <w:marBottom w:val="0"/>
                      <w:divBdr>
                        <w:top w:val="none" w:sz="0" w:space="0" w:color="auto"/>
                        <w:left w:val="none" w:sz="0" w:space="0" w:color="auto"/>
                        <w:bottom w:val="none" w:sz="0" w:space="0" w:color="auto"/>
                        <w:right w:val="none" w:sz="0" w:space="0" w:color="auto"/>
                      </w:divBdr>
                    </w:div>
                  </w:divsChild>
                </w:div>
                <w:div w:id="1110202288">
                  <w:marLeft w:val="0"/>
                  <w:marRight w:val="0"/>
                  <w:marTop w:val="0"/>
                  <w:marBottom w:val="0"/>
                  <w:divBdr>
                    <w:top w:val="single" w:sz="2" w:space="1" w:color="FFFFFF"/>
                    <w:left w:val="single" w:sz="2" w:space="12" w:color="FFFFFF"/>
                    <w:bottom w:val="single" w:sz="2" w:space="1" w:color="FFFFFF"/>
                    <w:right w:val="single" w:sz="2" w:space="4" w:color="FFFFFF"/>
                  </w:divBdr>
                  <w:divsChild>
                    <w:div w:id="1245533952">
                      <w:marLeft w:val="0"/>
                      <w:marRight w:val="0"/>
                      <w:marTop w:val="0"/>
                      <w:marBottom w:val="0"/>
                      <w:divBdr>
                        <w:top w:val="none" w:sz="0" w:space="0" w:color="auto"/>
                        <w:left w:val="none" w:sz="0" w:space="0" w:color="auto"/>
                        <w:bottom w:val="none" w:sz="0" w:space="0" w:color="auto"/>
                        <w:right w:val="none" w:sz="0" w:space="0" w:color="auto"/>
                      </w:divBdr>
                    </w:div>
                  </w:divsChild>
                </w:div>
                <w:div w:id="217402845">
                  <w:marLeft w:val="0"/>
                  <w:marRight w:val="0"/>
                  <w:marTop w:val="0"/>
                  <w:marBottom w:val="0"/>
                  <w:divBdr>
                    <w:top w:val="single" w:sz="2" w:space="1" w:color="FFFFFF"/>
                    <w:left w:val="single" w:sz="2" w:space="12" w:color="FFFFFF"/>
                    <w:bottom w:val="single" w:sz="2" w:space="1" w:color="FFFFFF"/>
                    <w:right w:val="single" w:sz="2" w:space="4" w:color="FFFFFF"/>
                  </w:divBdr>
                  <w:divsChild>
                    <w:div w:id="726270292">
                      <w:marLeft w:val="0"/>
                      <w:marRight w:val="0"/>
                      <w:marTop w:val="0"/>
                      <w:marBottom w:val="0"/>
                      <w:divBdr>
                        <w:top w:val="none" w:sz="0" w:space="0" w:color="auto"/>
                        <w:left w:val="none" w:sz="0" w:space="0" w:color="auto"/>
                        <w:bottom w:val="none" w:sz="0" w:space="0" w:color="auto"/>
                        <w:right w:val="none" w:sz="0" w:space="0" w:color="auto"/>
                      </w:divBdr>
                    </w:div>
                  </w:divsChild>
                </w:div>
                <w:div w:id="122428785">
                  <w:marLeft w:val="0"/>
                  <w:marRight w:val="0"/>
                  <w:marTop w:val="0"/>
                  <w:marBottom w:val="0"/>
                  <w:divBdr>
                    <w:top w:val="single" w:sz="2" w:space="1" w:color="FFFFFF"/>
                    <w:left w:val="single" w:sz="2" w:space="12" w:color="FFFFFF"/>
                    <w:bottom w:val="single" w:sz="2" w:space="1" w:color="FFFFFF"/>
                    <w:right w:val="single" w:sz="2" w:space="4" w:color="FFFFFF"/>
                  </w:divBdr>
                  <w:divsChild>
                    <w:div w:id="1112675553">
                      <w:marLeft w:val="0"/>
                      <w:marRight w:val="0"/>
                      <w:marTop w:val="0"/>
                      <w:marBottom w:val="0"/>
                      <w:divBdr>
                        <w:top w:val="none" w:sz="0" w:space="0" w:color="auto"/>
                        <w:left w:val="none" w:sz="0" w:space="0" w:color="auto"/>
                        <w:bottom w:val="none" w:sz="0" w:space="0" w:color="auto"/>
                        <w:right w:val="none" w:sz="0" w:space="0" w:color="auto"/>
                      </w:divBdr>
                    </w:div>
                  </w:divsChild>
                </w:div>
                <w:div w:id="1260216413">
                  <w:marLeft w:val="0"/>
                  <w:marRight w:val="0"/>
                  <w:marTop w:val="0"/>
                  <w:marBottom w:val="0"/>
                  <w:divBdr>
                    <w:top w:val="single" w:sz="2" w:space="1" w:color="FFFFFF"/>
                    <w:left w:val="single" w:sz="2" w:space="12" w:color="FFFFFF"/>
                    <w:bottom w:val="single" w:sz="2" w:space="1" w:color="FFFFFF"/>
                    <w:right w:val="single" w:sz="2" w:space="4" w:color="FFFFFF"/>
                  </w:divBdr>
                  <w:divsChild>
                    <w:div w:id="172652581">
                      <w:marLeft w:val="0"/>
                      <w:marRight w:val="0"/>
                      <w:marTop w:val="0"/>
                      <w:marBottom w:val="0"/>
                      <w:divBdr>
                        <w:top w:val="none" w:sz="0" w:space="0" w:color="auto"/>
                        <w:left w:val="none" w:sz="0" w:space="0" w:color="auto"/>
                        <w:bottom w:val="none" w:sz="0" w:space="0" w:color="auto"/>
                        <w:right w:val="none" w:sz="0" w:space="0" w:color="auto"/>
                      </w:divBdr>
                    </w:div>
                  </w:divsChild>
                </w:div>
                <w:div w:id="964119889">
                  <w:marLeft w:val="0"/>
                  <w:marRight w:val="0"/>
                  <w:marTop w:val="0"/>
                  <w:marBottom w:val="0"/>
                  <w:divBdr>
                    <w:top w:val="single" w:sz="2" w:space="1" w:color="FFFFFF"/>
                    <w:left w:val="single" w:sz="2" w:space="12" w:color="FFFFFF"/>
                    <w:bottom w:val="single" w:sz="2" w:space="1" w:color="FFFFFF"/>
                    <w:right w:val="single" w:sz="2" w:space="4" w:color="FFFFFF"/>
                  </w:divBdr>
                  <w:divsChild>
                    <w:div w:id="1864899517">
                      <w:marLeft w:val="0"/>
                      <w:marRight w:val="0"/>
                      <w:marTop w:val="0"/>
                      <w:marBottom w:val="0"/>
                      <w:divBdr>
                        <w:top w:val="none" w:sz="0" w:space="0" w:color="auto"/>
                        <w:left w:val="none" w:sz="0" w:space="0" w:color="auto"/>
                        <w:bottom w:val="none" w:sz="0" w:space="0" w:color="auto"/>
                        <w:right w:val="none" w:sz="0" w:space="0" w:color="auto"/>
                      </w:divBdr>
                    </w:div>
                  </w:divsChild>
                </w:div>
                <w:div w:id="1993827402">
                  <w:marLeft w:val="0"/>
                  <w:marRight w:val="0"/>
                  <w:marTop w:val="0"/>
                  <w:marBottom w:val="0"/>
                  <w:divBdr>
                    <w:top w:val="single" w:sz="2" w:space="1" w:color="FFFFFF"/>
                    <w:left w:val="single" w:sz="2" w:space="12" w:color="FFFFFF"/>
                    <w:bottom w:val="single" w:sz="2" w:space="1" w:color="FFFFFF"/>
                    <w:right w:val="single" w:sz="2" w:space="4" w:color="FFFFFF"/>
                  </w:divBdr>
                  <w:divsChild>
                    <w:div w:id="1003900483">
                      <w:marLeft w:val="0"/>
                      <w:marRight w:val="0"/>
                      <w:marTop w:val="0"/>
                      <w:marBottom w:val="0"/>
                      <w:divBdr>
                        <w:top w:val="none" w:sz="0" w:space="0" w:color="auto"/>
                        <w:left w:val="none" w:sz="0" w:space="0" w:color="auto"/>
                        <w:bottom w:val="none" w:sz="0" w:space="0" w:color="auto"/>
                        <w:right w:val="none" w:sz="0" w:space="0" w:color="auto"/>
                      </w:divBdr>
                    </w:div>
                  </w:divsChild>
                </w:div>
                <w:div w:id="1628849426">
                  <w:marLeft w:val="0"/>
                  <w:marRight w:val="0"/>
                  <w:marTop w:val="0"/>
                  <w:marBottom w:val="0"/>
                  <w:divBdr>
                    <w:top w:val="single" w:sz="2" w:space="1" w:color="FFFFFF"/>
                    <w:left w:val="single" w:sz="2" w:space="12" w:color="FFFFFF"/>
                    <w:bottom w:val="single" w:sz="2" w:space="1" w:color="FFFFFF"/>
                    <w:right w:val="single" w:sz="2" w:space="4" w:color="FFFFFF"/>
                  </w:divBdr>
                  <w:divsChild>
                    <w:div w:id="483662989">
                      <w:marLeft w:val="0"/>
                      <w:marRight w:val="0"/>
                      <w:marTop w:val="0"/>
                      <w:marBottom w:val="0"/>
                      <w:divBdr>
                        <w:top w:val="none" w:sz="0" w:space="0" w:color="auto"/>
                        <w:left w:val="none" w:sz="0" w:space="0" w:color="auto"/>
                        <w:bottom w:val="none" w:sz="0" w:space="0" w:color="auto"/>
                        <w:right w:val="none" w:sz="0" w:space="0" w:color="auto"/>
                      </w:divBdr>
                    </w:div>
                  </w:divsChild>
                </w:div>
                <w:div w:id="1756241508">
                  <w:marLeft w:val="0"/>
                  <w:marRight w:val="0"/>
                  <w:marTop w:val="0"/>
                  <w:marBottom w:val="0"/>
                  <w:divBdr>
                    <w:top w:val="single" w:sz="2" w:space="1" w:color="FFFFFF"/>
                    <w:left w:val="single" w:sz="2" w:space="12" w:color="FFFFFF"/>
                    <w:bottom w:val="single" w:sz="2" w:space="1" w:color="FFFFFF"/>
                    <w:right w:val="single" w:sz="2" w:space="4" w:color="FFFFFF"/>
                  </w:divBdr>
                  <w:divsChild>
                    <w:div w:id="1399208236">
                      <w:marLeft w:val="0"/>
                      <w:marRight w:val="0"/>
                      <w:marTop w:val="0"/>
                      <w:marBottom w:val="0"/>
                      <w:divBdr>
                        <w:top w:val="none" w:sz="0" w:space="0" w:color="auto"/>
                        <w:left w:val="none" w:sz="0" w:space="0" w:color="auto"/>
                        <w:bottom w:val="none" w:sz="0" w:space="0" w:color="auto"/>
                        <w:right w:val="none" w:sz="0" w:space="0" w:color="auto"/>
                      </w:divBdr>
                    </w:div>
                  </w:divsChild>
                </w:div>
                <w:div w:id="1415006704">
                  <w:marLeft w:val="0"/>
                  <w:marRight w:val="0"/>
                  <w:marTop w:val="0"/>
                  <w:marBottom w:val="0"/>
                  <w:divBdr>
                    <w:top w:val="single" w:sz="2" w:space="1" w:color="FFFFFF"/>
                    <w:left w:val="single" w:sz="2" w:space="12" w:color="FFFFFF"/>
                    <w:bottom w:val="single" w:sz="2" w:space="1" w:color="FFFFFF"/>
                    <w:right w:val="single" w:sz="2" w:space="4" w:color="FFFFFF"/>
                  </w:divBdr>
                  <w:divsChild>
                    <w:div w:id="1632519629">
                      <w:marLeft w:val="0"/>
                      <w:marRight w:val="0"/>
                      <w:marTop w:val="0"/>
                      <w:marBottom w:val="0"/>
                      <w:divBdr>
                        <w:top w:val="none" w:sz="0" w:space="0" w:color="auto"/>
                        <w:left w:val="none" w:sz="0" w:space="0" w:color="auto"/>
                        <w:bottom w:val="none" w:sz="0" w:space="0" w:color="auto"/>
                        <w:right w:val="none" w:sz="0" w:space="0" w:color="auto"/>
                      </w:divBdr>
                    </w:div>
                  </w:divsChild>
                </w:div>
                <w:div w:id="1278683105">
                  <w:marLeft w:val="0"/>
                  <w:marRight w:val="0"/>
                  <w:marTop w:val="0"/>
                  <w:marBottom w:val="0"/>
                  <w:divBdr>
                    <w:top w:val="single" w:sz="2" w:space="1" w:color="FFFFFF"/>
                    <w:left w:val="single" w:sz="2" w:space="12" w:color="FFFFFF"/>
                    <w:bottom w:val="single" w:sz="2" w:space="1" w:color="FFFFFF"/>
                    <w:right w:val="single" w:sz="2" w:space="4" w:color="FFFFFF"/>
                  </w:divBdr>
                  <w:divsChild>
                    <w:div w:id="173761398">
                      <w:marLeft w:val="0"/>
                      <w:marRight w:val="0"/>
                      <w:marTop w:val="0"/>
                      <w:marBottom w:val="0"/>
                      <w:divBdr>
                        <w:top w:val="none" w:sz="0" w:space="0" w:color="auto"/>
                        <w:left w:val="none" w:sz="0" w:space="0" w:color="auto"/>
                        <w:bottom w:val="none" w:sz="0" w:space="0" w:color="auto"/>
                        <w:right w:val="none" w:sz="0" w:space="0" w:color="auto"/>
                      </w:divBdr>
                    </w:div>
                  </w:divsChild>
                </w:div>
                <w:div w:id="895778367">
                  <w:marLeft w:val="0"/>
                  <w:marRight w:val="0"/>
                  <w:marTop w:val="0"/>
                  <w:marBottom w:val="0"/>
                  <w:divBdr>
                    <w:top w:val="single" w:sz="2" w:space="1" w:color="FFFFFF"/>
                    <w:left w:val="single" w:sz="2" w:space="12" w:color="FFFFFF"/>
                    <w:bottom w:val="single" w:sz="2" w:space="4" w:color="FFFFFF"/>
                    <w:right w:val="single" w:sz="2" w:space="4" w:color="FFFFFF"/>
                  </w:divBdr>
                  <w:divsChild>
                    <w:div w:id="21082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7810">
          <w:marLeft w:val="0"/>
          <w:marRight w:val="0"/>
          <w:marTop w:val="0"/>
          <w:marBottom w:val="335"/>
          <w:divBdr>
            <w:top w:val="none" w:sz="0" w:space="0" w:color="auto"/>
            <w:left w:val="none" w:sz="0" w:space="0" w:color="auto"/>
            <w:bottom w:val="none" w:sz="0" w:space="0" w:color="auto"/>
            <w:right w:val="none" w:sz="0" w:space="0" w:color="auto"/>
          </w:divBdr>
          <w:divsChild>
            <w:div w:id="1953171334">
              <w:marLeft w:val="0"/>
              <w:marRight w:val="0"/>
              <w:marTop w:val="0"/>
              <w:marBottom w:val="0"/>
              <w:divBdr>
                <w:top w:val="none" w:sz="0" w:space="0" w:color="auto"/>
                <w:left w:val="none" w:sz="0" w:space="0" w:color="auto"/>
                <w:bottom w:val="none" w:sz="0" w:space="0" w:color="auto"/>
                <w:right w:val="none" w:sz="0" w:space="0" w:color="auto"/>
              </w:divBdr>
              <w:divsChild>
                <w:div w:id="2043431517">
                  <w:marLeft w:val="0"/>
                  <w:marRight w:val="0"/>
                  <w:marTop w:val="0"/>
                  <w:marBottom w:val="0"/>
                  <w:divBdr>
                    <w:top w:val="single" w:sz="2" w:space="4" w:color="FFFFFF"/>
                    <w:left w:val="single" w:sz="2" w:space="12" w:color="FFFFFF"/>
                    <w:bottom w:val="single" w:sz="2" w:space="1" w:color="FFFFFF"/>
                    <w:right w:val="single" w:sz="2" w:space="4" w:color="FFFFFF"/>
                  </w:divBdr>
                  <w:divsChild>
                    <w:div w:id="1501702360">
                      <w:marLeft w:val="0"/>
                      <w:marRight w:val="0"/>
                      <w:marTop w:val="0"/>
                      <w:marBottom w:val="0"/>
                      <w:divBdr>
                        <w:top w:val="none" w:sz="0" w:space="0" w:color="auto"/>
                        <w:left w:val="none" w:sz="0" w:space="0" w:color="auto"/>
                        <w:bottom w:val="none" w:sz="0" w:space="0" w:color="auto"/>
                        <w:right w:val="none" w:sz="0" w:space="0" w:color="auto"/>
                      </w:divBdr>
                    </w:div>
                  </w:divsChild>
                </w:div>
                <w:div w:id="392580139">
                  <w:marLeft w:val="0"/>
                  <w:marRight w:val="0"/>
                  <w:marTop w:val="0"/>
                  <w:marBottom w:val="0"/>
                  <w:divBdr>
                    <w:top w:val="single" w:sz="2" w:space="1" w:color="FFFFFF"/>
                    <w:left w:val="single" w:sz="2" w:space="12" w:color="FFFFFF"/>
                    <w:bottom w:val="single" w:sz="2" w:space="1" w:color="FFFFFF"/>
                    <w:right w:val="single" w:sz="2" w:space="4" w:color="FFFFFF"/>
                  </w:divBdr>
                  <w:divsChild>
                    <w:div w:id="1968660634">
                      <w:marLeft w:val="0"/>
                      <w:marRight w:val="0"/>
                      <w:marTop w:val="0"/>
                      <w:marBottom w:val="0"/>
                      <w:divBdr>
                        <w:top w:val="none" w:sz="0" w:space="0" w:color="auto"/>
                        <w:left w:val="none" w:sz="0" w:space="0" w:color="auto"/>
                        <w:bottom w:val="none" w:sz="0" w:space="0" w:color="auto"/>
                        <w:right w:val="none" w:sz="0" w:space="0" w:color="auto"/>
                      </w:divBdr>
                    </w:div>
                  </w:divsChild>
                </w:div>
                <w:div w:id="948926798">
                  <w:marLeft w:val="0"/>
                  <w:marRight w:val="0"/>
                  <w:marTop w:val="0"/>
                  <w:marBottom w:val="0"/>
                  <w:divBdr>
                    <w:top w:val="single" w:sz="2" w:space="1" w:color="FFFFFF"/>
                    <w:left w:val="single" w:sz="2" w:space="12" w:color="FFFFFF"/>
                    <w:bottom w:val="single" w:sz="2" w:space="1" w:color="FFFFFF"/>
                    <w:right w:val="single" w:sz="2" w:space="4" w:color="FFFFFF"/>
                  </w:divBdr>
                  <w:divsChild>
                    <w:div w:id="623929913">
                      <w:marLeft w:val="0"/>
                      <w:marRight w:val="0"/>
                      <w:marTop w:val="0"/>
                      <w:marBottom w:val="0"/>
                      <w:divBdr>
                        <w:top w:val="none" w:sz="0" w:space="0" w:color="auto"/>
                        <w:left w:val="none" w:sz="0" w:space="0" w:color="auto"/>
                        <w:bottom w:val="none" w:sz="0" w:space="0" w:color="auto"/>
                        <w:right w:val="none" w:sz="0" w:space="0" w:color="auto"/>
                      </w:divBdr>
                    </w:div>
                  </w:divsChild>
                </w:div>
                <w:div w:id="243028485">
                  <w:marLeft w:val="0"/>
                  <w:marRight w:val="0"/>
                  <w:marTop w:val="0"/>
                  <w:marBottom w:val="0"/>
                  <w:divBdr>
                    <w:top w:val="single" w:sz="2" w:space="1" w:color="FFFFFF"/>
                    <w:left w:val="single" w:sz="2" w:space="12" w:color="FFFFFF"/>
                    <w:bottom w:val="single" w:sz="2" w:space="1" w:color="FFFFFF"/>
                    <w:right w:val="single" w:sz="2" w:space="4" w:color="FFFFFF"/>
                  </w:divBdr>
                  <w:divsChild>
                    <w:div w:id="1088889365">
                      <w:marLeft w:val="0"/>
                      <w:marRight w:val="0"/>
                      <w:marTop w:val="0"/>
                      <w:marBottom w:val="0"/>
                      <w:divBdr>
                        <w:top w:val="none" w:sz="0" w:space="0" w:color="auto"/>
                        <w:left w:val="none" w:sz="0" w:space="0" w:color="auto"/>
                        <w:bottom w:val="none" w:sz="0" w:space="0" w:color="auto"/>
                        <w:right w:val="none" w:sz="0" w:space="0" w:color="auto"/>
                      </w:divBdr>
                    </w:div>
                  </w:divsChild>
                </w:div>
                <w:div w:id="1269241214">
                  <w:marLeft w:val="0"/>
                  <w:marRight w:val="0"/>
                  <w:marTop w:val="0"/>
                  <w:marBottom w:val="0"/>
                  <w:divBdr>
                    <w:top w:val="single" w:sz="2" w:space="1" w:color="FFFFFF"/>
                    <w:left w:val="single" w:sz="2" w:space="12" w:color="FFFFFF"/>
                    <w:bottom w:val="single" w:sz="2" w:space="1" w:color="FFFFFF"/>
                    <w:right w:val="single" w:sz="2" w:space="4" w:color="FFFFFF"/>
                  </w:divBdr>
                  <w:divsChild>
                    <w:div w:id="945965286">
                      <w:marLeft w:val="0"/>
                      <w:marRight w:val="0"/>
                      <w:marTop w:val="0"/>
                      <w:marBottom w:val="0"/>
                      <w:divBdr>
                        <w:top w:val="none" w:sz="0" w:space="0" w:color="auto"/>
                        <w:left w:val="none" w:sz="0" w:space="0" w:color="auto"/>
                        <w:bottom w:val="none" w:sz="0" w:space="0" w:color="auto"/>
                        <w:right w:val="none" w:sz="0" w:space="0" w:color="auto"/>
                      </w:divBdr>
                    </w:div>
                  </w:divsChild>
                </w:div>
                <w:div w:id="2071031064">
                  <w:marLeft w:val="0"/>
                  <w:marRight w:val="0"/>
                  <w:marTop w:val="0"/>
                  <w:marBottom w:val="0"/>
                  <w:divBdr>
                    <w:top w:val="single" w:sz="2" w:space="1" w:color="FFFFFF"/>
                    <w:left w:val="single" w:sz="2" w:space="12" w:color="FFFFFF"/>
                    <w:bottom w:val="single" w:sz="2" w:space="1" w:color="FFFFFF"/>
                    <w:right w:val="single" w:sz="2" w:space="4" w:color="FFFFFF"/>
                  </w:divBdr>
                  <w:divsChild>
                    <w:div w:id="94912403">
                      <w:marLeft w:val="0"/>
                      <w:marRight w:val="0"/>
                      <w:marTop w:val="0"/>
                      <w:marBottom w:val="0"/>
                      <w:divBdr>
                        <w:top w:val="none" w:sz="0" w:space="0" w:color="auto"/>
                        <w:left w:val="none" w:sz="0" w:space="0" w:color="auto"/>
                        <w:bottom w:val="none" w:sz="0" w:space="0" w:color="auto"/>
                        <w:right w:val="none" w:sz="0" w:space="0" w:color="auto"/>
                      </w:divBdr>
                    </w:div>
                  </w:divsChild>
                </w:div>
                <w:div w:id="280117060">
                  <w:marLeft w:val="0"/>
                  <w:marRight w:val="0"/>
                  <w:marTop w:val="0"/>
                  <w:marBottom w:val="0"/>
                  <w:divBdr>
                    <w:top w:val="single" w:sz="2" w:space="1" w:color="FFFFFF"/>
                    <w:left w:val="single" w:sz="2" w:space="12" w:color="FFFFFF"/>
                    <w:bottom w:val="single" w:sz="2" w:space="1" w:color="FFFFFF"/>
                    <w:right w:val="single" w:sz="2" w:space="4" w:color="FFFFFF"/>
                  </w:divBdr>
                  <w:divsChild>
                    <w:div w:id="1207329619">
                      <w:marLeft w:val="0"/>
                      <w:marRight w:val="0"/>
                      <w:marTop w:val="0"/>
                      <w:marBottom w:val="0"/>
                      <w:divBdr>
                        <w:top w:val="none" w:sz="0" w:space="0" w:color="auto"/>
                        <w:left w:val="none" w:sz="0" w:space="0" w:color="auto"/>
                        <w:bottom w:val="none" w:sz="0" w:space="0" w:color="auto"/>
                        <w:right w:val="none" w:sz="0" w:space="0" w:color="auto"/>
                      </w:divBdr>
                    </w:div>
                  </w:divsChild>
                </w:div>
                <w:div w:id="137694959">
                  <w:marLeft w:val="0"/>
                  <w:marRight w:val="0"/>
                  <w:marTop w:val="0"/>
                  <w:marBottom w:val="0"/>
                  <w:divBdr>
                    <w:top w:val="single" w:sz="2" w:space="1" w:color="FFFFFF"/>
                    <w:left w:val="single" w:sz="2" w:space="12" w:color="FFFFFF"/>
                    <w:bottom w:val="single" w:sz="2" w:space="1" w:color="FFFFFF"/>
                    <w:right w:val="single" w:sz="2" w:space="4" w:color="FFFFFF"/>
                  </w:divBdr>
                  <w:divsChild>
                    <w:div w:id="794562498">
                      <w:marLeft w:val="0"/>
                      <w:marRight w:val="0"/>
                      <w:marTop w:val="0"/>
                      <w:marBottom w:val="0"/>
                      <w:divBdr>
                        <w:top w:val="none" w:sz="0" w:space="0" w:color="auto"/>
                        <w:left w:val="none" w:sz="0" w:space="0" w:color="auto"/>
                        <w:bottom w:val="none" w:sz="0" w:space="0" w:color="auto"/>
                        <w:right w:val="none" w:sz="0" w:space="0" w:color="auto"/>
                      </w:divBdr>
                    </w:div>
                  </w:divsChild>
                </w:div>
                <w:div w:id="193856283">
                  <w:marLeft w:val="0"/>
                  <w:marRight w:val="0"/>
                  <w:marTop w:val="0"/>
                  <w:marBottom w:val="0"/>
                  <w:divBdr>
                    <w:top w:val="single" w:sz="2" w:space="1" w:color="FFFFFF"/>
                    <w:left w:val="single" w:sz="2" w:space="12" w:color="FFFFFF"/>
                    <w:bottom w:val="single" w:sz="2" w:space="1" w:color="FFFFFF"/>
                    <w:right w:val="single" w:sz="2" w:space="4" w:color="FFFFFF"/>
                  </w:divBdr>
                  <w:divsChild>
                    <w:div w:id="1912886975">
                      <w:marLeft w:val="0"/>
                      <w:marRight w:val="0"/>
                      <w:marTop w:val="0"/>
                      <w:marBottom w:val="0"/>
                      <w:divBdr>
                        <w:top w:val="none" w:sz="0" w:space="0" w:color="auto"/>
                        <w:left w:val="none" w:sz="0" w:space="0" w:color="auto"/>
                        <w:bottom w:val="none" w:sz="0" w:space="0" w:color="auto"/>
                        <w:right w:val="none" w:sz="0" w:space="0" w:color="auto"/>
                      </w:divBdr>
                    </w:div>
                  </w:divsChild>
                </w:div>
                <w:div w:id="1591045774">
                  <w:marLeft w:val="0"/>
                  <w:marRight w:val="0"/>
                  <w:marTop w:val="0"/>
                  <w:marBottom w:val="0"/>
                  <w:divBdr>
                    <w:top w:val="single" w:sz="2" w:space="1" w:color="FFFFFF"/>
                    <w:left w:val="single" w:sz="2" w:space="12" w:color="FFFFFF"/>
                    <w:bottom w:val="single" w:sz="2" w:space="1" w:color="FFFFFF"/>
                    <w:right w:val="single" w:sz="2" w:space="4" w:color="FFFFFF"/>
                  </w:divBdr>
                  <w:divsChild>
                    <w:div w:id="771364354">
                      <w:marLeft w:val="0"/>
                      <w:marRight w:val="0"/>
                      <w:marTop w:val="0"/>
                      <w:marBottom w:val="0"/>
                      <w:divBdr>
                        <w:top w:val="none" w:sz="0" w:space="0" w:color="auto"/>
                        <w:left w:val="none" w:sz="0" w:space="0" w:color="auto"/>
                        <w:bottom w:val="none" w:sz="0" w:space="0" w:color="auto"/>
                        <w:right w:val="none" w:sz="0" w:space="0" w:color="auto"/>
                      </w:divBdr>
                    </w:div>
                  </w:divsChild>
                </w:div>
                <w:div w:id="963654987">
                  <w:marLeft w:val="0"/>
                  <w:marRight w:val="0"/>
                  <w:marTop w:val="0"/>
                  <w:marBottom w:val="0"/>
                  <w:divBdr>
                    <w:top w:val="single" w:sz="2" w:space="1" w:color="FFFFFF"/>
                    <w:left w:val="single" w:sz="2" w:space="12" w:color="FFFFFF"/>
                    <w:bottom w:val="single" w:sz="2" w:space="1" w:color="FFFFFF"/>
                    <w:right w:val="single" w:sz="2" w:space="4" w:color="FFFFFF"/>
                  </w:divBdr>
                  <w:divsChild>
                    <w:div w:id="1540126837">
                      <w:marLeft w:val="0"/>
                      <w:marRight w:val="0"/>
                      <w:marTop w:val="0"/>
                      <w:marBottom w:val="0"/>
                      <w:divBdr>
                        <w:top w:val="none" w:sz="0" w:space="0" w:color="auto"/>
                        <w:left w:val="none" w:sz="0" w:space="0" w:color="auto"/>
                        <w:bottom w:val="none" w:sz="0" w:space="0" w:color="auto"/>
                        <w:right w:val="none" w:sz="0" w:space="0" w:color="auto"/>
                      </w:divBdr>
                    </w:div>
                  </w:divsChild>
                </w:div>
                <w:div w:id="1806047055">
                  <w:marLeft w:val="0"/>
                  <w:marRight w:val="0"/>
                  <w:marTop w:val="0"/>
                  <w:marBottom w:val="0"/>
                  <w:divBdr>
                    <w:top w:val="single" w:sz="2" w:space="1" w:color="FFFFFF"/>
                    <w:left w:val="single" w:sz="2" w:space="12" w:color="FFFFFF"/>
                    <w:bottom w:val="single" w:sz="2" w:space="1" w:color="FFFFFF"/>
                    <w:right w:val="single" w:sz="2" w:space="4" w:color="FFFFFF"/>
                  </w:divBdr>
                  <w:divsChild>
                    <w:div w:id="387845948">
                      <w:marLeft w:val="0"/>
                      <w:marRight w:val="0"/>
                      <w:marTop w:val="0"/>
                      <w:marBottom w:val="0"/>
                      <w:divBdr>
                        <w:top w:val="none" w:sz="0" w:space="0" w:color="auto"/>
                        <w:left w:val="none" w:sz="0" w:space="0" w:color="auto"/>
                        <w:bottom w:val="none" w:sz="0" w:space="0" w:color="auto"/>
                        <w:right w:val="none" w:sz="0" w:space="0" w:color="auto"/>
                      </w:divBdr>
                    </w:div>
                  </w:divsChild>
                </w:div>
                <w:div w:id="1744060798">
                  <w:marLeft w:val="0"/>
                  <w:marRight w:val="0"/>
                  <w:marTop w:val="0"/>
                  <w:marBottom w:val="0"/>
                  <w:divBdr>
                    <w:top w:val="single" w:sz="2" w:space="1" w:color="FFFFFF"/>
                    <w:left w:val="single" w:sz="2" w:space="12" w:color="FFFFFF"/>
                    <w:bottom w:val="single" w:sz="2" w:space="1" w:color="FFFFFF"/>
                    <w:right w:val="single" w:sz="2" w:space="4" w:color="FFFFFF"/>
                  </w:divBdr>
                  <w:divsChild>
                    <w:div w:id="1046224250">
                      <w:marLeft w:val="0"/>
                      <w:marRight w:val="0"/>
                      <w:marTop w:val="0"/>
                      <w:marBottom w:val="0"/>
                      <w:divBdr>
                        <w:top w:val="none" w:sz="0" w:space="0" w:color="auto"/>
                        <w:left w:val="none" w:sz="0" w:space="0" w:color="auto"/>
                        <w:bottom w:val="none" w:sz="0" w:space="0" w:color="auto"/>
                        <w:right w:val="none" w:sz="0" w:space="0" w:color="auto"/>
                      </w:divBdr>
                    </w:div>
                  </w:divsChild>
                </w:div>
                <w:div w:id="948122914">
                  <w:marLeft w:val="0"/>
                  <w:marRight w:val="0"/>
                  <w:marTop w:val="0"/>
                  <w:marBottom w:val="0"/>
                  <w:divBdr>
                    <w:top w:val="single" w:sz="2" w:space="1" w:color="FFFFFF"/>
                    <w:left w:val="single" w:sz="2" w:space="12" w:color="FFFFFF"/>
                    <w:bottom w:val="single" w:sz="2" w:space="4" w:color="FFFFFF"/>
                    <w:right w:val="single" w:sz="2" w:space="4" w:color="FFFFFF"/>
                  </w:divBdr>
                  <w:divsChild>
                    <w:div w:id="1358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1671">
          <w:marLeft w:val="0"/>
          <w:marRight w:val="0"/>
          <w:marTop w:val="0"/>
          <w:marBottom w:val="335"/>
          <w:divBdr>
            <w:top w:val="none" w:sz="0" w:space="0" w:color="auto"/>
            <w:left w:val="none" w:sz="0" w:space="0" w:color="auto"/>
            <w:bottom w:val="none" w:sz="0" w:space="0" w:color="auto"/>
            <w:right w:val="none" w:sz="0" w:space="0" w:color="auto"/>
          </w:divBdr>
          <w:divsChild>
            <w:div w:id="428310522">
              <w:marLeft w:val="0"/>
              <w:marRight w:val="0"/>
              <w:marTop w:val="0"/>
              <w:marBottom w:val="0"/>
              <w:divBdr>
                <w:top w:val="none" w:sz="0" w:space="0" w:color="auto"/>
                <w:left w:val="none" w:sz="0" w:space="0" w:color="auto"/>
                <w:bottom w:val="none" w:sz="0" w:space="0" w:color="auto"/>
                <w:right w:val="none" w:sz="0" w:space="0" w:color="auto"/>
              </w:divBdr>
              <w:divsChild>
                <w:div w:id="1895583167">
                  <w:marLeft w:val="0"/>
                  <w:marRight w:val="0"/>
                  <w:marTop w:val="0"/>
                  <w:marBottom w:val="0"/>
                  <w:divBdr>
                    <w:top w:val="single" w:sz="2" w:space="4" w:color="FFFFFF"/>
                    <w:left w:val="single" w:sz="2" w:space="12" w:color="FFFFFF"/>
                    <w:bottom w:val="single" w:sz="2" w:space="1" w:color="FFFFFF"/>
                    <w:right w:val="single" w:sz="2" w:space="4" w:color="FFFFFF"/>
                  </w:divBdr>
                  <w:divsChild>
                    <w:div w:id="1712343945">
                      <w:marLeft w:val="0"/>
                      <w:marRight w:val="0"/>
                      <w:marTop w:val="0"/>
                      <w:marBottom w:val="0"/>
                      <w:divBdr>
                        <w:top w:val="none" w:sz="0" w:space="0" w:color="auto"/>
                        <w:left w:val="none" w:sz="0" w:space="0" w:color="auto"/>
                        <w:bottom w:val="none" w:sz="0" w:space="0" w:color="auto"/>
                        <w:right w:val="none" w:sz="0" w:space="0" w:color="auto"/>
                      </w:divBdr>
                    </w:div>
                  </w:divsChild>
                </w:div>
                <w:div w:id="1559824947">
                  <w:marLeft w:val="0"/>
                  <w:marRight w:val="0"/>
                  <w:marTop w:val="0"/>
                  <w:marBottom w:val="0"/>
                  <w:divBdr>
                    <w:top w:val="single" w:sz="2" w:space="1" w:color="FFFFFF"/>
                    <w:left w:val="single" w:sz="2" w:space="12" w:color="FFFFFF"/>
                    <w:bottom w:val="single" w:sz="2" w:space="1" w:color="FFFFFF"/>
                    <w:right w:val="single" w:sz="2" w:space="4" w:color="FFFFFF"/>
                  </w:divBdr>
                  <w:divsChild>
                    <w:div w:id="1157649079">
                      <w:marLeft w:val="0"/>
                      <w:marRight w:val="0"/>
                      <w:marTop w:val="0"/>
                      <w:marBottom w:val="0"/>
                      <w:divBdr>
                        <w:top w:val="none" w:sz="0" w:space="0" w:color="auto"/>
                        <w:left w:val="none" w:sz="0" w:space="0" w:color="auto"/>
                        <w:bottom w:val="none" w:sz="0" w:space="0" w:color="auto"/>
                        <w:right w:val="none" w:sz="0" w:space="0" w:color="auto"/>
                      </w:divBdr>
                    </w:div>
                  </w:divsChild>
                </w:div>
                <w:div w:id="670328606">
                  <w:marLeft w:val="0"/>
                  <w:marRight w:val="0"/>
                  <w:marTop w:val="0"/>
                  <w:marBottom w:val="0"/>
                  <w:divBdr>
                    <w:top w:val="single" w:sz="2" w:space="1" w:color="FFFFFF"/>
                    <w:left w:val="single" w:sz="2" w:space="12" w:color="FFFFFF"/>
                    <w:bottom w:val="single" w:sz="2" w:space="1" w:color="FFFFFF"/>
                    <w:right w:val="single" w:sz="2" w:space="4" w:color="FFFFFF"/>
                  </w:divBdr>
                  <w:divsChild>
                    <w:div w:id="1084911798">
                      <w:marLeft w:val="0"/>
                      <w:marRight w:val="0"/>
                      <w:marTop w:val="0"/>
                      <w:marBottom w:val="0"/>
                      <w:divBdr>
                        <w:top w:val="none" w:sz="0" w:space="0" w:color="auto"/>
                        <w:left w:val="none" w:sz="0" w:space="0" w:color="auto"/>
                        <w:bottom w:val="none" w:sz="0" w:space="0" w:color="auto"/>
                        <w:right w:val="none" w:sz="0" w:space="0" w:color="auto"/>
                      </w:divBdr>
                    </w:div>
                  </w:divsChild>
                </w:div>
                <w:div w:id="378093097">
                  <w:marLeft w:val="0"/>
                  <w:marRight w:val="0"/>
                  <w:marTop w:val="0"/>
                  <w:marBottom w:val="0"/>
                  <w:divBdr>
                    <w:top w:val="single" w:sz="2" w:space="1" w:color="FFFFFF"/>
                    <w:left w:val="single" w:sz="2" w:space="12" w:color="FFFFFF"/>
                    <w:bottom w:val="single" w:sz="2" w:space="1" w:color="FFFFFF"/>
                    <w:right w:val="single" w:sz="2" w:space="4" w:color="FFFFFF"/>
                  </w:divBdr>
                  <w:divsChild>
                    <w:div w:id="14500455">
                      <w:marLeft w:val="0"/>
                      <w:marRight w:val="0"/>
                      <w:marTop w:val="0"/>
                      <w:marBottom w:val="0"/>
                      <w:divBdr>
                        <w:top w:val="none" w:sz="0" w:space="0" w:color="auto"/>
                        <w:left w:val="none" w:sz="0" w:space="0" w:color="auto"/>
                        <w:bottom w:val="none" w:sz="0" w:space="0" w:color="auto"/>
                        <w:right w:val="none" w:sz="0" w:space="0" w:color="auto"/>
                      </w:divBdr>
                    </w:div>
                  </w:divsChild>
                </w:div>
                <w:div w:id="685257062">
                  <w:marLeft w:val="0"/>
                  <w:marRight w:val="0"/>
                  <w:marTop w:val="0"/>
                  <w:marBottom w:val="0"/>
                  <w:divBdr>
                    <w:top w:val="single" w:sz="2" w:space="1" w:color="FFFFFF"/>
                    <w:left w:val="single" w:sz="2" w:space="12" w:color="FFFFFF"/>
                    <w:bottom w:val="single" w:sz="2" w:space="1" w:color="FFFFFF"/>
                    <w:right w:val="single" w:sz="2" w:space="4" w:color="FFFFFF"/>
                  </w:divBdr>
                  <w:divsChild>
                    <w:div w:id="1324236128">
                      <w:marLeft w:val="0"/>
                      <w:marRight w:val="0"/>
                      <w:marTop w:val="0"/>
                      <w:marBottom w:val="0"/>
                      <w:divBdr>
                        <w:top w:val="none" w:sz="0" w:space="0" w:color="auto"/>
                        <w:left w:val="none" w:sz="0" w:space="0" w:color="auto"/>
                        <w:bottom w:val="none" w:sz="0" w:space="0" w:color="auto"/>
                        <w:right w:val="none" w:sz="0" w:space="0" w:color="auto"/>
                      </w:divBdr>
                    </w:div>
                  </w:divsChild>
                </w:div>
                <w:div w:id="1321807927">
                  <w:marLeft w:val="0"/>
                  <w:marRight w:val="0"/>
                  <w:marTop w:val="0"/>
                  <w:marBottom w:val="0"/>
                  <w:divBdr>
                    <w:top w:val="single" w:sz="2" w:space="1" w:color="FFFFFF"/>
                    <w:left w:val="single" w:sz="2" w:space="12" w:color="FFFFFF"/>
                    <w:bottom w:val="single" w:sz="2" w:space="1" w:color="FFFFFF"/>
                    <w:right w:val="single" w:sz="2" w:space="4" w:color="FFFFFF"/>
                  </w:divBdr>
                  <w:divsChild>
                    <w:div w:id="498891253">
                      <w:marLeft w:val="0"/>
                      <w:marRight w:val="0"/>
                      <w:marTop w:val="0"/>
                      <w:marBottom w:val="0"/>
                      <w:divBdr>
                        <w:top w:val="none" w:sz="0" w:space="0" w:color="auto"/>
                        <w:left w:val="none" w:sz="0" w:space="0" w:color="auto"/>
                        <w:bottom w:val="none" w:sz="0" w:space="0" w:color="auto"/>
                        <w:right w:val="none" w:sz="0" w:space="0" w:color="auto"/>
                      </w:divBdr>
                    </w:div>
                  </w:divsChild>
                </w:div>
                <w:div w:id="486439108">
                  <w:marLeft w:val="0"/>
                  <w:marRight w:val="0"/>
                  <w:marTop w:val="0"/>
                  <w:marBottom w:val="0"/>
                  <w:divBdr>
                    <w:top w:val="single" w:sz="2" w:space="1" w:color="FFFFFF"/>
                    <w:left w:val="single" w:sz="2" w:space="12" w:color="FFFFFF"/>
                    <w:bottom w:val="single" w:sz="2" w:space="1" w:color="FFFFFF"/>
                    <w:right w:val="single" w:sz="2" w:space="4" w:color="FFFFFF"/>
                  </w:divBdr>
                  <w:divsChild>
                    <w:div w:id="853421060">
                      <w:marLeft w:val="0"/>
                      <w:marRight w:val="0"/>
                      <w:marTop w:val="0"/>
                      <w:marBottom w:val="0"/>
                      <w:divBdr>
                        <w:top w:val="none" w:sz="0" w:space="0" w:color="auto"/>
                        <w:left w:val="none" w:sz="0" w:space="0" w:color="auto"/>
                        <w:bottom w:val="none" w:sz="0" w:space="0" w:color="auto"/>
                        <w:right w:val="none" w:sz="0" w:space="0" w:color="auto"/>
                      </w:divBdr>
                    </w:div>
                  </w:divsChild>
                </w:div>
                <w:div w:id="1248804026">
                  <w:marLeft w:val="0"/>
                  <w:marRight w:val="0"/>
                  <w:marTop w:val="0"/>
                  <w:marBottom w:val="0"/>
                  <w:divBdr>
                    <w:top w:val="single" w:sz="2" w:space="1" w:color="FFFFFF"/>
                    <w:left w:val="single" w:sz="2" w:space="12" w:color="FFFFFF"/>
                    <w:bottom w:val="single" w:sz="2" w:space="1" w:color="FFFFFF"/>
                    <w:right w:val="single" w:sz="2" w:space="4" w:color="FFFFFF"/>
                  </w:divBdr>
                  <w:divsChild>
                    <w:div w:id="518546414">
                      <w:marLeft w:val="0"/>
                      <w:marRight w:val="0"/>
                      <w:marTop w:val="0"/>
                      <w:marBottom w:val="0"/>
                      <w:divBdr>
                        <w:top w:val="none" w:sz="0" w:space="0" w:color="auto"/>
                        <w:left w:val="none" w:sz="0" w:space="0" w:color="auto"/>
                        <w:bottom w:val="none" w:sz="0" w:space="0" w:color="auto"/>
                        <w:right w:val="none" w:sz="0" w:space="0" w:color="auto"/>
                      </w:divBdr>
                    </w:div>
                  </w:divsChild>
                </w:div>
                <w:div w:id="2096244715">
                  <w:marLeft w:val="0"/>
                  <w:marRight w:val="0"/>
                  <w:marTop w:val="0"/>
                  <w:marBottom w:val="0"/>
                  <w:divBdr>
                    <w:top w:val="single" w:sz="2" w:space="1" w:color="FFFFFF"/>
                    <w:left w:val="single" w:sz="2" w:space="12" w:color="FFFFFF"/>
                    <w:bottom w:val="single" w:sz="2" w:space="1" w:color="FFFFFF"/>
                    <w:right w:val="single" w:sz="2" w:space="4" w:color="FFFFFF"/>
                  </w:divBdr>
                  <w:divsChild>
                    <w:div w:id="1165510090">
                      <w:marLeft w:val="0"/>
                      <w:marRight w:val="0"/>
                      <w:marTop w:val="0"/>
                      <w:marBottom w:val="0"/>
                      <w:divBdr>
                        <w:top w:val="none" w:sz="0" w:space="0" w:color="auto"/>
                        <w:left w:val="none" w:sz="0" w:space="0" w:color="auto"/>
                        <w:bottom w:val="none" w:sz="0" w:space="0" w:color="auto"/>
                        <w:right w:val="none" w:sz="0" w:space="0" w:color="auto"/>
                      </w:divBdr>
                    </w:div>
                  </w:divsChild>
                </w:div>
                <w:div w:id="235676331">
                  <w:marLeft w:val="0"/>
                  <w:marRight w:val="0"/>
                  <w:marTop w:val="0"/>
                  <w:marBottom w:val="0"/>
                  <w:divBdr>
                    <w:top w:val="single" w:sz="2" w:space="1" w:color="FFFFFF"/>
                    <w:left w:val="single" w:sz="2" w:space="12" w:color="FFFFFF"/>
                    <w:bottom w:val="single" w:sz="2" w:space="1" w:color="FFFFFF"/>
                    <w:right w:val="single" w:sz="2" w:space="4" w:color="FFFFFF"/>
                  </w:divBdr>
                  <w:divsChild>
                    <w:div w:id="2095979642">
                      <w:marLeft w:val="0"/>
                      <w:marRight w:val="0"/>
                      <w:marTop w:val="0"/>
                      <w:marBottom w:val="0"/>
                      <w:divBdr>
                        <w:top w:val="none" w:sz="0" w:space="0" w:color="auto"/>
                        <w:left w:val="none" w:sz="0" w:space="0" w:color="auto"/>
                        <w:bottom w:val="none" w:sz="0" w:space="0" w:color="auto"/>
                        <w:right w:val="none" w:sz="0" w:space="0" w:color="auto"/>
                      </w:divBdr>
                    </w:div>
                  </w:divsChild>
                </w:div>
                <w:div w:id="924653694">
                  <w:marLeft w:val="0"/>
                  <w:marRight w:val="0"/>
                  <w:marTop w:val="0"/>
                  <w:marBottom w:val="0"/>
                  <w:divBdr>
                    <w:top w:val="single" w:sz="2" w:space="1" w:color="FFFFFF"/>
                    <w:left w:val="single" w:sz="2" w:space="12" w:color="FFFFFF"/>
                    <w:bottom w:val="single" w:sz="2" w:space="4" w:color="FFFFFF"/>
                    <w:right w:val="single" w:sz="2" w:space="4" w:color="FFFFFF"/>
                  </w:divBdr>
                  <w:divsChild>
                    <w:div w:id="3867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57679">
          <w:marLeft w:val="0"/>
          <w:marRight w:val="0"/>
          <w:marTop w:val="0"/>
          <w:marBottom w:val="335"/>
          <w:divBdr>
            <w:top w:val="none" w:sz="0" w:space="0" w:color="auto"/>
            <w:left w:val="none" w:sz="0" w:space="0" w:color="auto"/>
            <w:bottom w:val="none" w:sz="0" w:space="0" w:color="auto"/>
            <w:right w:val="none" w:sz="0" w:space="0" w:color="auto"/>
          </w:divBdr>
          <w:divsChild>
            <w:div w:id="1707900343">
              <w:marLeft w:val="0"/>
              <w:marRight w:val="0"/>
              <w:marTop w:val="0"/>
              <w:marBottom w:val="0"/>
              <w:divBdr>
                <w:top w:val="none" w:sz="0" w:space="0" w:color="auto"/>
                <w:left w:val="none" w:sz="0" w:space="0" w:color="auto"/>
                <w:bottom w:val="none" w:sz="0" w:space="0" w:color="auto"/>
                <w:right w:val="none" w:sz="0" w:space="0" w:color="auto"/>
              </w:divBdr>
              <w:divsChild>
                <w:div w:id="503983598">
                  <w:marLeft w:val="0"/>
                  <w:marRight w:val="0"/>
                  <w:marTop w:val="0"/>
                  <w:marBottom w:val="0"/>
                  <w:divBdr>
                    <w:top w:val="single" w:sz="2" w:space="4" w:color="FFFFFF"/>
                    <w:left w:val="single" w:sz="2" w:space="12" w:color="FFFFFF"/>
                    <w:bottom w:val="single" w:sz="2" w:space="1" w:color="FFFFFF"/>
                    <w:right w:val="single" w:sz="2" w:space="4" w:color="FFFFFF"/>
                  </w:divBdr>
                  <w:divsChild>
                    <w:div w:id="447436186">
                      <w:marLeft w:val="0"/>
                      <w:marRight w:val="0"/>
                      <w:marTop w:val="0"/>
                      <w:marBottom w:val="0"/>
                      <w:divBdr>
                        <w:top w:val="none" w:sz="0" w:space="0" w:color="auto"/>
                        <w:left w:val="none" w:sz="0" w:space="0" w:color="auto"/>
                        <w:bottom w:val="none" w:sz="0" w:space="0" w:color="auto"/>
                        <w:right w:val="none" w:sz="0" w:space="0" w:color="auto"/>
                      </w:divBdr>
                    </w:div>
                  </w:divsChild>
                </w:div>
                <w:div w:id="2133134230">
                  <w:marLeft w:val="0"/>
                  <w:marRight w:val="0"/>
                  <w:marTop w:val="0"/>
                  <w:marBottom w:val="0"/>
                  <w:divBdr>
                    <w:top w:val="single" w:sz="2" w:space="1" w:color="FFFFFF"/>
                    <w:left w:val="single" w:sz="2" w:space="12" w:color="FFFFFF"/>
                    <w:bottom w:val="single" w:sz="2" w:space="1" w:color="FFFFFF"/>
                    <w:right w:val="single" w:sz="2" w:space="4" w:color="FFFFFF"/>
                  </w:divBdr>
                  <w:divsChild>
                    <w:div w:id="189532200">
                      <w:marLeft w:val="0"/>
                      <w:marRight w:val="0"/>
                      <w:marTop w:val="0"/>
                      <w:marBottom w:val="0"/>
                      <w:divBdr>
                        <w:top w:val="none" w:sz="0" w:space="0" w:color="auto"/>
                        <w:left w:val="none" w:sz="0" w:space="0" w:color="auto"/>
                        <w:bottom w:val="none" w:sz="0" w:space="0" w:color="auto"/>
                        <w:right w:val="none" w:sz="0" w:space="0" w:color="auto"/>
                      </w:divBdr>
                    </w:div>
                  </w:divsChild>
                </w:div>
                <w:div w:id="51971213">
                  <w:marLeft w:val="0"/>
                  <w:marRight w:val="0"/>
                  <w:marTop w:val="0"/>
                  <w:marBottom w:val="0"/>
                  <w:divBdr>
                    <w:top w:val="single" w:sz="2" w:space="1" w:color="FFFFFF"/>
                    <w:left w:val="single" w:sz="2" w:space="12" w:color="FFFFFF"/>
                    <w:bottom w:val="single" w:sz="2" w:space="1" w:color="FFFFFF"/>
                    <w:right w:val="single" w:sz="2" w:space="4" w:color="FFFFFF"/>
                  </w:divBdr>
                  <w:divsChild>
                    <w:div w:id="367410103">
                      <w:marLeft w:val="0"/>
                      <w:marRight w:val="0"/>
                      <w:marTop w:val="0"/>
                      <w:marBottom w:val="0"/>
                      <w:divBdr>
                        <w:top w:val="none" w:sz="0" w:space="0" w:color="auto"/>
                        <w:left w:val="none" w:sz="0" w:space="0" w:color="auto"/>
                        <w:bottom w:val="none" w:sz="0" w:space="0" w:color="auto"/>
                        <w:right w:val="none" w:sz="0" w:space="0" w:color="auto"/>
                      </w:divBdr>
                    </w:div>
                  </w:divsChild>
                </w:div>
                <w:div w:id="1079985093">
                  <w:marLeft w:val="0"/>
                  <w:marRight w:val="0"/>
                  <w:marTop w:val="0"/>
                  <w:marBottom w:val="0"/>
                  <w:divBdr>
                    <w:top w:val="single" w:sz="2" w:space="1" w:color="FFFFFF"/>
                    <w:left w:val="single" w:sz="2" w:space="12" w:color="FFFFFF"/>
                    <w:bottom w:val="single" w:sz="2" w:space="1" w:color="FFFFFF"/>
                    <w:right w:val="single" w:sz="2" w:space="4" w:color="FFFFFF"/>
                  </w:divBdr>
                  <w:divsChild>
                    <w:div w:id="785586960">
                      <w:marLeft w:val="0"/>
                      <w:marRight w:val="0"/>
                      <w:marTop w:val="0"/>
                      <w:marBottom w:val="0"/>
                      <w:divBdr>
                        <w:top w:val="none" w:sz="0" w:space="0" w:color="auto"/>
                        <w:left w:val="none" w:sz="0" w:space="0" w:color="auto"/>
                        <w:bottom w:val="none" w:sz="0" w:space="0" w:color="auto"/>
                        <w:right w:val="none" w:sz="0" w:space="0" w:color="auto"/>
                      </w:divBdr>
                    </w:div>
                  </w:divsChild>
                </w:div>
                <w:div w:id="626207316">
                  <w:marLeft w:val="0"/>
                  <w:marRight w:val="0"/>
                  <w:marTop w:val="0"/>
                  <w:marBottom w:val="0"/>
                  <w:divBdr>
                    <w:top w:val="single" w:sz="2" w:space="1" w:color="FFFFFF"/>
                    <w:left w:val="single" w:sz="2" w:space="12" w:color="FFFFFF"/>
                    <w:bottom w:val="single" w:sz="2" w:space="1" w:color="FFFFFF"/>
                    <w:right w:val="single" w:sz="2" w:space="4" w:color="FFFFFF"/>
                  </w:divBdr>
                  <w:divsChild>
                    <w:div w:id="9843847">
                      <w:marLeft w:val="0"/>
                      <w:marRight w:val="0"/>
                      <w:marTop w:val="0"/>
                      <w:marBottom w:val="0"/>
                      <w:divBdr>
                        <w:top w:val="none" w:sz="0" w:space="0" w:color="auto"/>
                        <w:left w:val="none" w:sz="0" w:space="0" w:color="auto"/>
                        <w:bottom w:val="none" w:sz="0" w:space="0" w:color="auto"/>
                        <w:right w:val="none" w:sz="0" w:space="0" w:color="auto"/>
                      </w:divBdr>
                    </w:div>
                  </w:divsChild>
                </w:div>
                <w:div w:id="692615995">
                  <w:marLeft w:val="0"/>
                  <w:marRight w:val="0"/>
                  <w:marTop w:val="0"/>
                  <w:marBottom w:val="0"/>
                  <w:divBdr>
                    <w:top w:val="single" w:sz="2" w:space="1" w:color="FFFFFF"/>
                    <w:left w:val="single" w:sz="2" w:space="12" w:color="FFFFFF"/>
                    <w:bottom w:val="single" w:sz="2" w:space="1" w:color="FFFFFF"/>
                    <w:right w:val="single" w:sz="2" w:space="4" w:color="FFFFFF"/>
                  </w:divBdr>
                  <w:divsChild>
                    <w:div w:id="1665160129">
                      <w:marLeft w:val="0"/>
                      <w:marRight w:val="0"/>
                      <w:marTop w:val="0"/>
                      <w:marBottom w:val="0"/>
                      <w:divBdr>
                        <w:top w:val="none" w:sz="0" w:space="0" w:color="auto"/>
                        <w:left w:val="none" w:sz="0" w:space="0" w:color="auto"/>
                        <w:bottom w:val="none" w:sz="0" w:space="0" w:color="auto"/>
                        <w:right w:val="none" w:sz="0" w:space="0" w:color="auto"/>
                      </w:divBdr>
                    </w:div>
                  </w:divsChild>
                </w:div>
                <w:div w:id="81336861">
                  <w:marLeft w:val="0"/>
                  <w:marRight w:val="0"/>
                  <w:marTop w:val="0"/>
                  <w:marBottom w:val="0"/>
                  <w:divBdr>
                    <w:top w:val="single" w:sz="2" w:space="1" w:color="FFFFFF"/>
                    <w:left w:val="single" w:sz="2" w:space="12" w:color="FFFFFF"/>
                    <w:bottom w:val="single" w:sz="2" w:space="1" w:color="FFFFFF"/>
                    <w:right w:val="single" w:sz="2" w:space="4" w:color="FFFFFF"/>
                  </w:divBdr>
                  <w:divsChild>
                    <w:div w:id="739668526">
                      <w:marLeft w:val="0"/>
                      <w:marRight w:val="0"/>
                      <w:marTop w:val="0"/>
                      <w:marBottom w:val="0"/>
                      <w:divBdr>
                        <w:top w:val="none" w:sz="0" w:space="0" w:color="auto"/>
                        <w:left w:val="none" w:sz="0" w:space="0" w:color="auto"/>
                        <w:bottom w:val="none" w:sz="0" w:space="0" w:color="auto"/>
                        <w:right w:val="none" w:sz="0" w:space="0" w:color="auto"/>
                      </w:divBdr>
                    </w:div>
                  </w:divsChild>
                </w:div>
                <w:div w:id="1937010769">
                  <w:marLeft w:val="0"/>
                  <w:marRight w:val="0"/>
                  <w:marTop w:val="0"/>
                  <w:marBottom w:val="0"/>
                  <w:divBdr>
                    <w:top w:val="single" w:sz="2" w:space="1" w:color="FFFFFF"/>
                    <w:left w:val="single" w:sz="2" w:space="12" w:color="FFFFFF"/>
                    <w:bottom w:val="single" w:sz="2" w:space="1" w:color="FFFFFF"/>
                    <w:right w:val="single" w:sz="2" w:space="4" w:color="FFFFFF"/>
                  </w:divBdr>
                  <w:divsChild>
                    <w:div w:id="1644193629">
                      <w:marLeft w:val="0"/>
                      <w:marRight w:val="0"/>
                      <w:marTop w:val="0"/>
                      <w:marBottom w:val="0"/>
                      <w:divBdr>
                        <w:top w:val="none" w:sz="0" w:space="0" w:color="auto"/>
                        <w:left w:val="none" w:sz="0" w:space="0" w:color="auto"/>
                        <w:bottom w:val="none" w:sz="0" w:space="0" w:color="auto"/>
                        <w:right w:val="none" w:sz="0" w:space="0" w:color="auto"/>
                      </w:divBdr>
                    </w:div>
                  </w:divsChild>
                </w:div>
                <w:div w:id="1651442834">
                  <w:marLeft w:val="0"/>
                  <w:marRight w:val="0"/>
                  <w:marTop w:val="0"/>
                  <w:marBottom w:val="0"/>
                  <w:divBdr>
                    <w:top w:val="single" w:sz="2" w:space="1" w:color="FFFFFF"/>
                    <w:left w:val="single" w:sz="2" w:space="12" w:color="FFFFFF"/>
                    <w:bottom w:val="single" w:sz="2" w:space="1" w:color="FFFFFF"/>
                    <w:right w:val="single" w:sz="2" w:space="4" w:color="FFFFFF"/>
                  </w:divBdr>
                  <w:divsChild>
                    <w:div w:id="2084982929">
                      <w:marLeft w:val="0"/>
                      <w:marRight w:val="0"/>
                      <w:marTop w:val="0"/>
                      <w:marBottom w:val="0"/>
                      <w:divBdr>
                        <w:top w:val="none" w:sz="0" w:space="0" w:color="auto"/>
                        <w:left w:val="none" w:sz="0" w:space="0" w:color="auto"/>
                        <w:bottom w:val="none" w:sz="0" w:space="0" w:color="auto"/>
                        <w:right w:val="none" w:sz="0" w:space="0" w:color="auto"/>
                      </w:divBdr>
                    </w:div>
                  </w:divsChild>
                </w:div>
                <w:div w:id="1751198451">
                  <w:marLeft w:val="0"/>
                  <w:marRight w:val="0"/>
                  <w:marTop w:val="0"/>
                  <w:marBottom w:val="0"/>
                  <w:divBdr>
                    <w:top w:val="single" w:sz="2" w:space="1" w:color="FFFFFF"/>
                    <w:left w:val="single" w:sz="2" w:space="12" w:color="FFFFFF"/>
                    <w:bottom w:val="single" w:sz="2" w:space="1" w:color="FFFFFF"/>
                    <w:right w:val="single" w:sz="2" w:space="4" w:color="FFFFFF"/>
                  </w:divBdr>
                  <w:divsChild>
                    <w:div w:id="1297183338">
                      <w:marLeft w:val="0"/>
                      <w:marRight w:val="0"/>
                      <w:marTop w:val="0"/>
                      <w:marBottom w:val="0"/>
                      <w:divBdr>
                        <w:top w:val="none" w:sz="0" w:space="0" w:color="auto"/>
                        <w:left w:val="none" w:sz="0" w:space="0" w:color="auto"/>
                        <w:bottom w:val="none" w:sz="0" w:space="0" w:color="auto"/>
                        <w:right w:val="none" w:sz="0" w:space="0" w:color="auto"/>
                      </w:divBdr>
                    </w:div>
                  </w:divsChild>
                </w:div>
                <w:div w:id="472064222">
                  <w:marLeft w:val="0"/>
                  <w:marRight w:val="0"/>
                  <w:marTop w:val="0"/>
                  <w:marBottom w:val="0"/>
                  <w:divBdr>
                    <w:top w:val="single" w:sz="2" w:space="1" w:color="FFFFFF"/>
                    <w:left w:val="single" w:sz="2" w:space="12" w:color="FFFFFF"/>
                    <w:bottom w:val="single" w:sz="2" w:space="4" w:color="FFFFFF"/>
                    <w:right w:val="single" w:sz="2" w:space="4" w:color="FFFFFF"/>
                  </w:divBdr>
                  <w:divsChild>
                    <w:div w:id="14122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90481">
          <w:marLeft w:val="0"/>
          <w:marRight w:val="0"/>
          <w:marTop w:val="0"/>
          <w:marBottom w:val="335"/>
          <w:divBdr>
            <w:top w:val="none" w:sz="0" w:space="0" w:color="auto"/>
            <w:left w:val="none" w:sz="0" w:space="0" w:color="auto"/>
            <w:bottom w:val="none" w:sz="0" w:space="0" w:color="auto"/>
            <w:right w:val="none" w:sz="0" w:space="0" w:color="auto"/>
          </w:divBdr>
          <w:divsChild>
            <w:div w:id="300154989">
              <w:marLeft w:val="0"/>
              <w:marRight w:val="0"/>
              <w:marTop w:val="0"/>
              <w:marBottom w:val="0"/>
              <w:divBdr>
                <w:top w:val="none" w:sz="0" w:space="0" w:color="auto"/>
                <w:left w:val="none" w:sz="0" w:space="0" w:color="auto"/>
                <w:bottom w:val="none" w:sz="0" w:space="0" w:color="auto"/>
                <w:right w:val="none" w:sz="0" w:space="0" w:color="auto"/>
              </w:divBdr>
              <w:divsChild>
                <w:div w:id="303855652">
                  <w:marLeft w:val="0"/>
                  <w:marRight w:val="0"/>
                  <w:marTop w:val="0"/>
                  <w:marBottom w:val="0"/>
                  <w:divBdr>
                    <w:top w:val="single" w:sz="2" w:space="4" w:color="FFFFFF"/>
                    <w:left w:val="single" w:sz="2" w:space="12" w:color="FFFFFF"/>
                    <w:bottom w:val="single" w:sz="2" w:space="1" w:color="FFFFFF"/>
                    <w:right w:val="single" w:sz="2" w:space="4" w:color="FFFFFF"/>
                  </w:divBdr>
                  <w:divsChild>
                    <w:div w:id="1344363110">
                      <w:marLeft w:val="0"/>
                      <w:marRight w:val="0"/>
                      <w:marTop w:val="0"/>
                      <w:marBottom w:val="0"/>
                      <w:divBdr>
                        <w:top w:val="none" w:sz="0" w:space="0" w:color="auto"/>
                        <w:left w:val="none" w:sz="0" w:space="0" w:color="auto"/>
                        <w:bottom w:val="none" w:sz="0" w:space="0" w:color="auto"/>
                        <w:right w:val="none" w:sz="0" w:space="0" w:color="auto"/>
                      </w:divBdr>
                    </w:div>
                  </w:divsChild>
                </w:div>
                <w:div w:id="89593348">
                  <w:marLeft w:val="0"/>
                  <w:marRight w:val="0"/>
                  <w:marTop w:val="0"/>
                  <w:marBottom w:val="0"/>
                  <w:divBdr>
                    <w:top w:val="single" w:sz="2" w:space="1" w:color="FFFFFF"/>
                    <w:left w:val="single" w:sz="2" w:space="12" w:color="FFFFFF"/>
                    <w:bottom w:val="single" w:sz="2" w:space="1" w:color="FFFFFF"/>
                    <w:right w:val="single" w:sz="2" w:space="4" w:color="FFFFFF"/>
                  </w:divBdr>
                  <w:divsChild>
                    <w:div w:id="694424654">
                      <w:marLeft w:val="0"/>
                      <w:marRight w:val="0"/>
                      <w:marTop w:val="0"/>
                      <w:marBottom w:val="0"/>
                      <w:divBdr>
                        <w:top w:val="none" w:sz="0" w:space="0" w:color="auto"/>
                        <w:left w:val="none" w:sz="0" w:space="0" w:color="auto"/>
                        <w:bottom w:val="none" w:sz="0" w:space="0" w:color="auto"/>
                        <w:right w:val="none" w:sz="0" w:space="0" w:color="auto"/>
                      </w:divBdr>
                    </w:div>
                  </w:divsChild>
                </w:div>
                <w:div w:id="2038120027">
                  <w:marLeft w:val="0"/>
                  <w:marRight w:val="0"/>
                  <w:marTop w:val="0"/>
                  <w:marBottom w:val="0"/>
                  <w:divBdr>
                    <w:top w:val="single" w:sz="2" w:space="1" w:color="FFFFFF"/>
                    <w:left w:val="single" w:sz="2" w:space="12" w:color="FFFFFF"/>
                    <w:bottom w:val="single" w:sz="2" w:space="1" w:color="FFFFFF"/>
                    <w:right w:val="single" w:sz="2" w:space="4" w:color="FFFFFF"/>
                  </w:divBdr>
                  <w:divsChild>
                    <w:div w:id="552542046">
                      <w:marLeft w:val="0"/>
                      <w:marRight w:val="0"/>
                      <w:marTop w:val="0"/>
                      <w:marBottom w:val="0"/>
                      <w:divBdr>
                        <w:top w:val="none" w:sz="0" w:space="0" w:color="auto"/>
                        <w:left w:val="none" w:sz="0" w:space="0" w:color="auto"/>
                        <w:bottom w:val="none" w:sz="0" w:space="0" w:color="auto"/>
                        <w:right w:val="none" w:sz="0" w:space="0" w:color="auto"/>
                      </w:divBdr>
                    </w:div>
                  </w:divsChild>
                </w:div>
                <w:div w:id="1499691358">
                  <w:marLeft w:val="0"/>
                  <w:marRight w:val="0"/>
                  <w:marTop w:val="0"/>
                  <w:marBottom w:val="0"/>
                  <w:divBdr>
                    <w:top w:val="single" w:sz="2" w:space="1" w:color="FFFFFF"/>
                    <w:left w:val="single" w:sz="2" w:space="12" w:color="FFFFFF"/>
                    <w:bottom w:val="single" w:sz="2" w:space="1" w:color="FFFFFF"/>
                    <w:right w:val="single" w:sz="2" w:space="4" w:color="FFFFFF"/>
                  </w:divBdr>
                  <w:divsChild>
                    <w:div w:id="1033119339">
                      <w:marLeft w:val="0"/>
                      <w:marRight w:val="0"/>
                      <w:marTop w:val="0"/>
                      <w:marBottom w:val="0"/>
                      <w:divBdr>
                        <w:top w:val="none" w:sz="0" w:space="0" w:color="auto"/>
                        <w:left w:val="none" w:sz="0" w:space="0" w:color="auto"/>
                        <w:bottom w:val="none" w:sz="0" w:space="0" w:color="auto"/>
                        <w:right w:val="none" w:sz="0" w:space="0" w:color="auto"/>
                      </w:divBdr>
                    </w:div>
                  </w:divsChild>
                </w:div>
                <w:div w:id="1079670797">
                  <w:marLeft w:val="0"/>
                  <w:marRight w:val="0"/>
                  <w:marTop w:val="0"/>
                  <w:marBottom w:val="0"/>
                  <w:divBdr>
                    <w:top w:val="single" w:sz="2" w:space="1" w:color="FFFFFF"/>
                    <w:left w:val="single" w:sz="2" w:space="12" w:color="FFFFFF"/>
                    <w:bottom w:val="single" w:sz="2" w:space="1" w:color="FFFFFF"/>
                    <w:right w:val="single" w:sz="2" w:space="4" w:color="FFFFFF"/>
                  </w:divBdr>
                  <w:divsChild>
                    <w:div w:id="820463743">
                      <w:marLeft w:val="0"/>
                      <w:marRight w:val="0"/>
                      <w:marTop w:val="0"/>
                      <w:marBottom w:val="0"/>
                      <w:divBdr>
                        <w:top w:val="none" w:sz="0" w:space="0" w:color="auto"/>
                        <w:left w:val="none" w:sz="0" w:space="0" w:color="auto"/>
                        <w:bottom w:val="none" w:sz="0" w:space="0" w:color="auto"/>
                        <w:right w:val="none" w:sz="0" w:space="0" w:color="auto"/>
                      </w:divBdr>
                    </w:div>
                  </w:divsChild>
                </w:div>
                <w:div w:id="1645357638">
                  <w:marLeft w:val="0"/>
                  <w:marRight w:val="0"/>
                  <w:marTop w:val="0"/>
                  <w:marBottom w:val="0"/>
                  <w:divBdr>
                    <w:top w:val="single" w:sz="2" w:space="1" w:color="FFFFFF"/>
                    <w:left w:val="single" w:sz="2" w:space="12" w:color="FFFFFF"/>
                    <w:bottom w:val="single" w:sz="2" w:space="1" w:color="FFFFFF"/>
                    <w:right w:val="single" w:sz="2" w:space="4" w:color="FFFFFF"/>
                  </w:divBdr>
                  <w:divsChild>
                    <w:div w:id="598606107">
                      <w:marLeft w:val="0"/>
                      <w:marRight w:val="0"/>
                      <w:marTop w:val="0"/>
                      <w:marBottom w:val="0"/>
                      <w:divBdr>
                        <w:top w:val="none" w:sz="0" w:space="0" w:color="auto"/>
                        <w:left w:val="none" w:sz="0" w:space="0" w:color="auto"/>
                        <w:bottom w:val="none" w:sz="0" w:space="0" w:color="auto"/>
                        <w:right w:val="none" w:sz="0" w:space="0" w:color="auto"/>
                      </w:divBdr>
                    </w:div>
                  </w:divsChild>
                </w:div>
                <w:div w:id="1516573699">
                  <w:marLeft w:val="0"/>
                  <w:marRight w:val="0"/>
                  <w:marTop w:val="0"/>
                  <w:marBottom w:val="0"/>
                  <w:divBdr>
                    <w:top w:val="single" w:sz="2" w:space="1" w:color="FFFFFF"/>
                    <w:left w:val="single" w:sz="2" w:space="12" w:color="FFFFFF"/>
                    <w:bottom w:val="single" w:sz="2" w:space="1" w:color="FFFFFF"/>
                    <w:right w:val="single" w:sz="2" w:space="4" w:color="FFFFFF"/>
                  </w:divBdr>
                  <w:divsChild>
                    <w:div w:id="1258754612">
                      <w:marLeft w:val="0"/>
                      <w:marRight w:val="0"/>
                      <w:marTop w:val="0"/>
                      <w:marBottom w:val="0"/>
                      <w:divBdr>
                        <w:top w:val="none" w:sz="0" w:space="0" w:color="auto"/>
                        <w:left w:val="none" w:sz="0" w:space="0" w:color="auto"/>
                        <w:bottom w:val="none" w:sz="0" w:space="0" w:color="auto"/>
                        <w:right w:val="none" w:sz="0" w:space="0" w:color="auto"/>
                      </w:divBdr>
                    </w:div>
                  </w:divsChild>
                </w:div>
                <w:div w:id="416630779">
                  <w:marLeft w:val="0"/>
                  <w:marRight w:val="0"/>
                  <w:marTop w:val="0"/>
                  <w:marBottom w:val="0"/>
                  <w:divBdr>
                    <w:top w:val="single" w:sz="2" w:space="1" w:color="FFFFFF"/>
                    <w:left w:val="single" w:sz="2" w:space="12" w:color="FFFFFF"/>
                    <w:bottom w:val="single" w:sz="2" w:space="1" w:color="FFFFFF"/>
                    <w:right w:val="single" w:sz="2" w:space="4" w:color="FFFFFF"/>
                  </w:divBdr>
                  <w:divsChild>
                    <w:div w:id="1423910598">
                      <w:marLeft w:val="0"/>
                      <w:marRight w:val="0"/>
                      <w:marTop w:val="0"/>
                      <w:marBottom w:val="0"/>
                      <w:divBdr>
                        <w:top w:val="none" w:sz="0" w:space="0" w:color="auto"/>
                        <w:left w:val="none" w:sz="0" w:space="0" w:color="auto"/>
                        <w:bottom w:val="none" w:sz="0" w:space="0" w:color="auto"/>
                        <w:right w:val="none" w:sz="0" w:space="0" w:color="auto"/>
                      </w:divBdr>
                    </w:div>
                  </w:divsChild>
                </w:div>
                <w:div w:id="2051758765">
                  <w:marLeft w:val="0"/>
                  <w:marRight w:val="0"/>
                  <w:marTop w:val="0"/>
                  <w:marBottom w:val="0"/>
                  <w:divBdr>
                    <w:top w:val="single" w:sz="2" w:space="1" w:color="FFFFFF"/>
                    <w:left w:val="single" w:sz="2" w:space="12" w:color="FFFFFF"/>
                    <w:bottom w:val="single" w:sz="2" w:space="1" w:color="FFFFFF"/>
                    <w:right w:val="single" w:sz="2" w:space="4" w:color="FFFFFF"/>
                  </w:divBdr>
                  <w:divsChild>
                    <w:div w:id="280649875">
                      <w:marLeft w:val="0"/>
                      <w:marRight w:val="0"/>
                      <w:marTop w:val="0"/>
                      <w:marBottom w:val="0"/>
                      <w:divBdr>
                        <w:top w:val="none" w:sz="0" w:space="0" w:color="auto"/>
                        <w:left w:val="none" w:sz="0" w:space="0" w:color="auto"/>
                        <w:bottom w:val="none" w:sz="0" w:space="0" w:color="auto"/>
                        <w:right w:val="none" w:sz="0" w:space="0" w:color="auto"/>
                      </w:divBdr>
                    </w:div>
                  </w:divsChild>
                </w:div>
                <w:div w:id="365568814">
                  <w:marLeft w:val="0"/>
                  <w:marRight w:val="0"/>
                  <w:marTop w:val="0"/>
                  <w:marBottom w:val="0"/>
                  <w:divBdr>
                    <w:top w:val="single" w:sz="2" w:space="1" w:color="FFFFFF"/>
                    <w:left w:val="single" w:sz="2" w:space="12" w:color="FFFFFF"/>
                    <w:bottom w:val="single" w:sz="2" w:space="1" w:color="FFFFFF"/>
                    <w:right w:val="single" w:sz="2" w:space="4" w:color="FFFFFF"/>
                  </w:divBdr>
                  <w:divsChild>
                    <w:div w:id="1319116572">
                      <w:marLeft w:val="0"/>
                      <w:marRight w:val="0"/>
                      <w:marTop w:val="0"/>
                      <w:marBottom w:val="0"/>
                      <w:divBdr>
                        <w:top w:val="none" w:sz="0" w:space="0" w:color="auto"/>
                        <w:left w:val="none" w:sz="0" w:space="0" w:color="auto"/>
                        <w:bottom w:val="none" w:sz="0" w:space="0" w:color="auto"/>
                        <w:right w:val="none" w:sz="0" w:space="0" w:color="auto"/>
                      </w:divBdr>
                    </w:div>
                  </w:divsChild>
                </w:div>
                <w:div w:id="105320036">
                  <w:marLeft w:val="0"/>
                  <w:marRight w:val="0"/>
                  <w:marTop w:val="0"/>
                  <w:marBottom w:val="0"/>
                  <w:divBdr>
                    <w:top w:val="single" w:sz="2" w:space="1" w:color="FFFFFF"/>
                    <w:left w:val="single" w:sz="2" w:space="12" w:color="FFFFFF"/>
                    <w:bottom w:val="single" w:sz="2" w:space="1" w:color="FFFFFF"/>
                    <w:right w:val="single" w:sz="2" w:space="4" w:color="FFFFFF"/>
                  </w:divBdr>
                  <w:divsChild>
                    <w:div w:id="469128114">
                      <w:marLeft w:val="0"/>
                      <w:marRight w:val="0"/>
                      <w:marTop w:val="0"/>
                      <w:marBottom w:val="0"/>
                      <w:divBdr>
                        <w:top w:val="none" w:sz="0" w:space="0" w:color="auto"/>
                        <w:left w:val="none" w:sz="0" w:space="0" w:color="auto"/>
                        <w:bottom w:val="none" w:sz="0" w:space="0" w:color="auto"/>
                        <w:right w:val="none" w:sz="0" w:space="0" w:color="auto"/>
                      </w:divBdr>
                    </w:div>
                  </w:divsChild>
                </w:div>
                <w:div w:id="576982090">
                  <w:marLeft w:val="0"/>
                  <w:marRight w:val="0"/>
                  <w:marTop w:val="0"/>
                  <w:marBottom w:val="0"/>
                  <w:divBdr>
                    <w:top w:val="single" w:sz="2" w:space="1" w:color="FFFFFF"/>
                    <w:left w:val="single" w:sz="2" w:space="12" w:color="FFFFFF"/>
                    <w:bottom w:val="single" w:sz="2" w:space="1" w:color="FFFFFF"/>
                    <w:right w:val="single" w:sz="2" w:space="4" w:color="FFFFFF"/>
                  </w:divBdr>
                  <w:divsChild>
                    <w:div w:id="214237372">
                      <w:marLeft w:val="0"/>
                      <w:marRight w:val="0"/>
                      <w:marTop w:val="0"/>
                      <w:marBottom w:val="0"/>
                      <w:divBdr>
                        <w:top w:val="none" w:sz="0" w:space="0" w:color="auto"/>
                        <w:left w:val="none" w:sz="0" w:space="0" w:color="auto"/>
                        <w:bottom w:val="none" w:sz="0" w:space="0" w:color="auto"/>
                        <w:right w:val="none" w:sz="0" w:space="0" w:color="auto"/>
                      </w:divBdr>
                    </w:div>
                  </w:divsChild>
                </w:div>
                <w:div w:id="1191383289">
                  <w:marLeft w:val="0"/>
                  <w:marRight w:val="0"/>
                  <w:marTop w:val="0"/>
                  <w:marBottom w:val="0"/>
                  <w:divBdr>
                    <w:top w:val="single" w:sz="2" w:space="1" w:color="FFFFFF"/>
                    <w:left w:val="single" w:sz="2" w:space="12" w:color="FFFFFF"/>
                    <w:bottom w:val="single" w:sz="2" w:space="1" w:color="FFFFFF"/>
                    <w:right w:val="single" w:sz="2" w:space="4" w:color="FFFFFF"/>
                  </w:divBdr>
                  <w:divsChild>
                    <w:div w:id="101078491">
                      <w:marLeft w:val="0"/>
                      <w:marRight w:val="0"/>
                      <w:marTop w:val="0"/>
                      <w:marBottom w:val="0"/>
                      <w:divBdr>
                        <w:top w:val="none" w:sz="0" w:space="0" w:color="auto"/>
                        <w:left w:val="none" w:sz="0" w:space="0" w:color="auto"/>
                        <w:bottom w:val="none" w:sz="0" w:space="0" w:color="auto"/>
                        <w:right w:val="none" w:sz="0" w:space="0" w:color="auto"/>
                      </w:divBdr>
                    </w:div>
                  </w:divsChild>
                </w:div>
                <w:div w:id="1301230799">
                  <w:marLeft w:val="0"/>
                  <w:marRight w:val="0"/>
                  <w:marTop w:val="0"/>
                  <w:marBottom w:val="0"/>
                  <w:divBdr>
                    <w:top w:val="single" w:sz="2" w:space="1" w:color="FFFFFF"/>
                    <w:left w:val="single" w:sz="2" w:space="12" w:color="FFFFFF"/>
                    <w:bottom w:val="single" w:sz="2" w:space="4" w:color="FFFFFF"/>
                    <w:right w:val="single" w:sz="2" w:space="4" w:color="FFFFFF"/>
                  </w:divBdr>
                  <w:divsChild>
                    <w:div w:id="5927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object-oriented-programming-csharp/"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dotnettutorials.net/lesson/encapsulation-csharp/" TargetMode="External"/><Relationship Id="rId21" Type="http://schemas.openxmlformats.org/officeDocument/2006/relationships/image" Target="media/image10.png"/><Relationship Id="rId34" Type="http://schemas.openxmlformats.org/officeDocument/2006/relationships/hyperlink" Target="https://dotnettutorials.net/lesson/destructor-csharp/" TargetMode="External"/><Relationship Id="rId42" Type="http://schemas.openxmlformats.org/officeDocument/2006/relationships/hyperlink" Target="https://dotnettutorials.net/lesson/class-and-objects-csharp/" TargetMode="External"/><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hyperlink" Target="https://dotnettutorials.net/lesson/multiple-inheritance-csharp/" TargetMode="External"/><Relationship Id="rId63" Type="http://schemas.openxmlformats.org/officeDocument/2006/relationships/hyperlink" Target="https://dotnettutorials.net/lesson/function-overriding-csharp/" TargetMode="External"/><Relationship Id="rId68" Type="http://schemas.openxmlformats.org/officeDocument/2006/relationships/hyperlink" Target="https://dotnettutorials.net/lesson/function-overriding-csharp/" TargetMode="External"/><Relationship Id="rId76" Type="http://schemas.openxmlformats.org/officeDocument/2006/relationships/hyperlink" Target="https://dotnettutorials.net/lesson/function-overriding-csharp/" TargetMode="External"/><Relationship Id="rId84" Type="http://schemas.openxmlformats.org/officeDocument/2006/relationships/hyperlink" Target="https://dotnettutorials.net/lesson/partial-classes-partial-methods-csharp/" TargetMode="External"/><Relationship Id="rId89" Type="http://schemas.openxmlformats.org/officeDocument/2006/relationships/image" Target="media/image54.png"/><Relationship Id="rId7" Type="http://schemas.openxmlformats.org/officeDocument/2006/relationships/hyperlink" Target="https://dotnettutorials.net/lesson/abstraction-csharp-realtime-example/" TargetMode="External"/><Relationship Id="rId71"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6.jpeg"/><Relationship Id="rId11" Type="http://schemas.openxmlformats.org/officeDocument/2006/relationships/hyperlink" Target="https://dotnettutorials.net/lesson/polymorphism-csharp/" TargetMode="External"/><Relationship Id="rId24" Type="http://schemas.openxmlformats.org/officeDocument/2006/relationships/image" Target="media/image13.png"/><Relationship Id="rId32" Type="http://schemas.openxmlformats.org/officeDocument/2006/relationships/image" Target="media/image19.jpe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8.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hyperlink" Target="https://dotnettutorials.net/lesson/function-overloading-csharp/" TargetMode="External"/><Relationship Id="rId74" Type="http://schemas.openxmlformats.org/officeDocument/2006/relationships/image" Target="media/image43.png"/><Relationship Id="rId79" Type="http://schemas.openxmlformats.org/officeDocument/2006/relationships/hyperlink" Target="https://dotnettutorials.net/lesson/function-hiding-csharp/" TargetMode="External"/><Relationship Id="rId87" Type="http://schemas.openxmlformats.org/officeDocument/2006/relationships/image" Target="media/image52.png"/><Relationship Id="rId5" Type="http://schemas.openxmlformats.org/officeDocument/2006/relationships/image" Target="media/image1.png"/><Relationship Id="rId61" Type="http://schemas.openxmlformats.org/officeDocument/2006/relationships/image" Target="media/image39.png"/><Relationship Id="rId82" Type="http://schemas.openxmlformats.org/officeDocument/2006/relationships/image" Target="media/image49.png"/><Relationship Id="rId90"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jpeg"/><Relationship Id="rId35" Type="http://schemas.openxmlformats.org/officeDocument/2006/relationships/hyperlink" Target="https://dotnettutorials.net/lesson/access-specifiers-csharp/" TargetMode="External"/><Relationship Id="rId43" Type="http://schemas.openxmlformats.org/officeDocument/2006/relationships/image" Target="media/image26.png"/><Relationship Id="rId48" Type="http://schemas.openxmlformats.org/officeDocument/2006/relationships/hyperlink" Target="https://dotnettutorials.net/lesson/inheritance-c-sharp/" TargetMode="External"/><Relationship Id="rId56" Type="http://schemas.openxmlformats.org/officeDocument/2006/relationships/image" Target="media/image35.png"/><Relationship Id="rId64" Type="http://schemas.openxmlformats.org/officeDocument/2006/relationships/hyperlink" Target="https://dotnettutorials.net/lesson/function-hiding-csharp/" TargetMode="External"/><Relationship Id="rId69" Type="http://schemas.openxmlformats.org/officeDocument/2006/relationships/hyperlink" Target="https://dotnettutorials.net/lesson/polymorphism-csharp/" TargetMode="External"/><Relationship Id="rId77" Type="http://schemas.openxmlformats.org/officeDocument/2006/relationships/image" Target="media/image45.png"/><Relationship Id="rId8" Type="http://schemas.openxmlformats.org/officeDocument/2006/relationships/hyperlink" Target="https://dotnettutorials.net/lesson/encapsulation-csharp/" TargetMode="External"/><Relationship Id="rId51" Type="http://schemas.openxmlformats.org/officeDocument/2006/relationships/hyperlink" Target="https://dotnettutorials.net/lesson/multiple-inheritance-csharp/" TargetMode="External"/><Relationship Id="rId72" Type="http://schemas.openxmlformats.org/officeDocument/2006/relationships/image" Target="media/image42.png"/><Relationship Id="rId80" Type="http://schemas.openxmlformats.org/officeDocument/2006/relationships/image" Target="media/image47.png"/><Relationship Id="rId85" Type="http://schemas.openxmlformats.org/officeDocument/2006/relationships/image" Target="media/image51.png"/><Relationship Id="rId3" Type="http://schemas.openxmlformats.org/officeDocument/2006/relationships/settings" Target="settings.xml"/><Relationship Id="rId12" Type="http://schemas.openxmlformats.org/officeDocument/2006/relationships/hyperlink" Target="https://dotnettutorials.net/lesson/polymorphism-csharp/" TargetMode="External"/><Relationship Id="rId17" Type="http://schemas.openxmlformats.org/officeDocument/2006/relationships/hyperlink" Target="https://dotnettutorials.net/lesson/class-and-objects-csharp/" TargetMode="External"/><Relationship Id="rId25" Type="http://schemas.openxmlformats.org/officeDocument/2006/relationships/hyperlink" Target="https://dotnettutorials.net/lesson/constructors-csharp/" TargetMode="External"/><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29.png"/><Relationship Id="rId59" Type="http://schemas.openxmlformats.org/officeDocument/2006/relationships/hyperlink" Target="https://dotnettutorials.net/lesson/abstract-class-abstract-methods-csharp/" TargetMode="External"/><Relationship Id="rId67" Type="http://schemas.openxmlformats.org/officeDocument/2006/relationships/hyperlink" Target="https://dotnettutorials.net/lesson/function-overriding-csharp/" TargetMode="External"/><Relationship Id="rId20" Type="http://schemas.openxmlformats.org/officeDocument/2006/relationships/image" Target="media/image9.png"/><Relationship Id="rId41" Type="http://schemas.openxmlformats.org/officeDocument/2006/relationships/image" Target="media/image25.png"/><Relationship Id="rId54" Type="http://schemas.openxmlformats.org/officeDocument/2006/relationships/image" Target="media/image34.png"/><Relationship Id="rId62" Type="http://schemas.openxmlformats.org/officeDocument/2006/relationships/hyperlink" Target="https://dotnettutorials.net/lesson/function-overloading-csharp/" TargetMode="External"/><Relationship Id="rId70" Type="http://schemas.openxmlformats.org/officeDocument/2006/relationships/image" Target="media/image40.png"/><Relationship Id="rId75" Type="http://schemas.openxmlformats.org/officeDocument/2006/relationships/image" Target="media/image44.png"/><Relationship Id="rId83" Type="http://schemas.openxmlformats.org/officeDocument/2006/relationships/image" Target="media/image50.png"/><Relationship Id="rId88" Type="http://schemas.openxmlformats.org/officeDocument/2006/relationships/image" Target="media/image53.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tnettutorials.net/lesson/destructor-csharp/" TargetMode="External"/><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36.png"/><Relationship Id="rId10" Type="http://schemas.openxmlformats.org/officeDocument/2006/relationships/hyperlink" Target="https://dotnettutorials.net/lesson/inheritance-c-sharp/" TargetMode="External"/><Relationship Id="rId31" Type="http://schemas.openxmlformats.org/officeDocument/2006/relationships/image" Target="media/image18.jpeg"/><Relationship Id="rId44" Type="http://schemas.openxmlformats.org/officeDocument/2006/relationships/image" Target="media/image27.png"/><Relationship Id="rId52" Type="http://schemas.openxmlformats.org/officeDocument/2006/relationships/hyperlink" Target="https://dotnettutorials.net/lesson/interface-c-sharp/" TargetMode="External"/><Relationship Id="rId60" Type="http://schemas.openxmlformats.org/officeDocument/2006/relationships/image" Target="media/image38.png"/><Relationship Id="rId65" Type="http://schemas.openxmlformats.org/officeDocument/2006/relationships/hyperlink" Target="https://dotnettutorials.net/lesson/function-overloading-csharp/" TargetMode="External"/><Relationship Id="rId73" Type="http://schemas.openxmlformats.org/officeDocument/2006/relationships/hyperlink" Target="https://dotnettutorials.net/lesson/function-overloading-csharp/" TargetMode="External"/><Relationship Id="rId78" Type="http://schemas.openxmlformats.org/officeDocument/2006/relationships/image" Target="media/image46.png"/><Relationship Id="rId81" Type="http://schemas.openxmlformats.org/officeDocument/2006/relationships/image" Target="media/image48.png"/><Relationship Id="rId86" Type="http://schemas.openxmlformats.org/officeDocument/2006/relationships/hyperlink" Target="https://dotnettutorials.net/lesson/sealed-class-methods-cshar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130</Pages>
  <Words>25161</Words>
  <Characters>143419</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8</cp:revision>
  <dcterms:created xsi:type="dcterms:W3CDTF">2021-08-23T08:39:00Z</dcterms:created>
  <dcterms:modified xsi:type="dcterms:W3CDTF">2021-08-23T09:12:00Z</dcterms:modified>
</cp:coreProperties>
</file>